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99BF" w14:textId="1105A1DD" w:rsidR="00570787" w:rsidRPr="00823A21" w:rsidRDefault="004E7E81" w:rsidP="00823A21">
      <w:pPr>
        <w:shd w:val="clear" w:color="auto" w:fill="00B050"/>
        <w:jc w:val="center"/>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A21">
        <w:rPr>
          <w:rFonts w:ascii="Biome" w:hAnsi="Biome" w:cs="Biome"/>
          <w:b/>
          <w:noProof/>
          <w:color w:val="FFFFFF" w:themeColor="background1"/>
          <w:lang w:val="fr-FR" w:eastAsia="fr-FR"/>
        </w:rPr>
        <mc:AlternateContent>
          <mc:Choice Requires="wps">
            <w:drawing>
              <wp:anchor distT="0" distB="0" distL="114300" distR="114300" simplePos="0" relativeHeight="252649472" behindDoc="0" locked="0" layoutInCell="1" allowOverlap="1" wp14:anchorId="34B08A64" wp14:editId="576A320D">
                <wp:simplePos x="0" y="0"/>
                <wp:positionH relativeFrom="column">
                  <wp:posOffset>-74295</wp:posOffset>
                </wp:positionH>
                <wp:positionV relativeFrom="paragraph">
                  <wp:posOffset>317</wp:posOffset>
                </wp:positionV>
                <wp:extent cx="693166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931660" cy="1828800"/>
                        </a:xfrm>
                        <a:prstGeom prst="rect">
                          <a:avLst/>
                        </a:prstGeom>
                        <a:noFill/>
                        <a:ln>
                          <a:noFill/>
                        </a:ln>
                      </wps:spPr>
                      <wps:txbx>
                        <w:txbxContent>
                          <w:p w14:paraId="68667227" w14:textId="61B1D68E" w:rsidR="00801C79" w:rsidRPr="00D37CDB" w:rsidRDefault="00801C79"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B08A64" id="_x0000_t202" coordsize="21600,21600" o:spt="202" path="m,l,21600r21600,l21600,xe">
                <v:stroke joinstyle="miter"/>
                <v:path gradientshapeok="t" o:connecttype="rect"/>
              </v:shapetype>
              <v:shape id="Zone de texte 1" o:spid="_x0000_s1026" type="#_x0000_t202" style="position:absolute;left:0;text-align:left;margin-left:-5.85pt;margin-top:0;width:545.8pt;height:2in;z-index:25264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" filled="f" stroked="f">
                <v:textbox style="mso-fit-shape-to-text:t">
                  <w:txbxContent>
                    <w:p w14:paraId="68667227" w14:textId="61B1D68E" w:rsidR="00801C79" w:rsidRPr="00D37CDB" w:rsidRDefault="00801C79"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 de base de la planification familiale au Sénégal</w:t>
                      </w:r>
                    </w:p>
                  </w:txbxContent>
                </v:textbox>
                <w10:wrap type="square"/>
              </v:shape>
            </w:pict>
          </mc:Fallback>
        </mc:AlternateContent>
      </w:r>
      <w:r w:rsidR="00570787" w:rsidRPr="00823A21">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OUTIL D'ÉVALUATION DES </w:t>
      </w:r>
      <w:r w:rsidR="00125EE5" w:rsidRPr="00823A21">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PHARMACIES</w:t>
      </w:r>
    </w:p>
    <w:p w14:paraId="2E1D766C" w14:textId="77777777" w:rsidR="004E7E81" w:rsidRPr="00F97A6C" w:rsidRDefault="004E7E81" w:rsidP="004E7E81">
      <w:pPr>
        <w:jc w:val="center"/>
        <w:rPr>
          <w:rFonts w:cstheme="minorHAnsi"/>
          <w:b/>
          <w:bCs/>
          <w:noProof/>
          <w:sz w:val="32"/>
          <w:szCs w:val="32"/>
          <w:lang w:val="fr-FR" w:eastAsia="en-IN" w:bidi="hi-IN"/>
        </w:rPr>
      </w:pPr>
    </w:p>
    <w:p w14:paraId="3FC580FB" w14:textId="4B93C5AB" w:rsidR="00975F10" w:rsidRPr="00823A21" w:rsidRDefault="00975F10" w:rsidP="00125EE5">
      <w:pPr>
        <w:ind w:left="720"/>
        <w:jc w:val="center"/>
        <w:rPr>
          <w:rFonts w:asciiTheme="minorHAnsi" w:hAnsiTheme="minorHAnsi" w:cstheme="minorHAnsi"/>
          <w:b/>
          <w:bCs/>
          <w:lang w:val="fr-FR"/>
        </w:rPr>
      </w:pPr>
      <w:r w:rsidRPr="00823A21">
        <w:rPr>
          <w:rFonts w:asciiTheme="minorHAnsi" w:hAnsiTheme="minorHAnsi" w:cstheme="minorHAnsi"/>
          <w:b/>
          <w:bCs/>
          <w:lang w:val="fr-FR"/>
        </w:rPr>
        <w:t xml:space="preserve">SECTION </w:t>
      </w:r>
      <w:r w:rsidR="001241C5" w:rsidRPr="00823A21">
        <w:rPr>
          <w:rFonts w:asciiTheme="minorHAnsi" w:hAnsiTheme="minorHAnsi" w:cstheme="minorHAnsi"/>
          <w:b/>
          <w:bCs/>
          <w:lang w:val="fr-FR"/>
        </w:rPr>
        <w:t>1 :</w:t>
      </w:r>
      <w:r w:rsidR="00A96A89" w:rsidRPr="00823A21">
        <w:rPr>
          <w:rFonts w:asciiTheme="minorHAnsi" w:hAnsiTheme="minorHAnsi" w:cstheme="minorHAnsi"/>
          <w:b/>
          <w:bCs/>
          <w:lang w:val="fr-FR"/>
        </w:rPr>
        <w:t xml:space="preserve"> DONNEES</w:t>
      </w:r>
      <w:r w:rsidR="00441967" w:rsidRPr="00823A21">
        <w:rPr>
          <w:rFonts w:asciiTheme="minorHAnsi" w:hAnsiTheme="minorHAnsi" w:cstheme="minorHAnsi"/>
          <w:b/>
          <w:bCs/>
          <w:lang w:val="fr-FR"/>
        </w:rPr>
        <w:t xml:space="preserve"> D’IDENTIFICATION ET DETAILS DE L’ENTRETIEN</w:t>
      </w:r>
    </w:p>
    <w:tbl>
      <w:tblPr>
        <w:tblStyle w:val="Grilledutableau1"/>
        <w:tblW w:w="5000" w:type="pct"/>
        <w:jc w:val="center"/>
        <w:tblLook w:val="04A0" w:firstRow="1" w:lastRow="0" w:firstColumn="1" w:lastColumn="0" w:noHBand="0" w:noVBand="1"/>
      </w:tblPr>
      <w:tblGrid>
        <w:gridCol w:w="6748"/>
        <w:gridCol w:w="4015"/>
      </w:tblGrid>
      <w:tr w:rsidR="00477AC9" w:rsidRPr="00F97A6C" w14:paraId="7902DB80" w14:textId="77777777" w:rsidTr="00823A21">
        <w:trPr>
          <w:trHeight w:val="389"/>
          <w:jc w:val="center"/>
        </w:trPr>
        <w:tc>
          <w:tcPr>
            <w:tcW w:w="3135" w:type="pct"/>
            <w:tcBorders>
              <w:bottom w:val="single" w:sz="4" w:space="0" w:color="auto"/>
            </w:tcBorders>
            <w:shd w:val="clear" w:color="auto" w:fill="BFBFBF" w:themeFill="background1" w:themeFillShade="BF"/>
            <w:vAlign w:val="center"/>
          </w:tcPr>
          <w:p w14:paraId="3F8E4979"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b/>
                <w:bCs/>
                <w:spacing w:val="-2"/>
                <w:sz w:val="20"/>
                <w:szCs w:val="20"/>
                <w:lang w:val="fr-FR"/>
              </w:rPr>
              <w:t>IDENTIFICATION</w:t>
            </w:r>
            <w:r w:rsidRPr="00F97A6C">
              <w:rPr>
                <w:rFonts w:asciiTheme="minorHAnsi" w:eastAsia="Arial Narrow" w:hAnsiTheme="minorHAnsi" w:cstheme="minorHAnsi"/>
                <w:b/>
                <w:bCs/>
                <w:sz w:val="20"/>
                <w:szCs w:val="20"/>
                <w:rtl/>
                <w:lang w:val="fr-FR"/>
              </w:rPr>
              <w:t xml:space="preserve"> </w:t>
            </w:r>
          </w:p>
        </w:tc>
        <w:tc>
          <w:tcPr>
            <w:tcW w:w="1865" w:type="pct"/>
            <w:tcBorders>
              <w:bottom w:val="single" w:sz="4" w:space="0" w:color="auto"/>
            </w:tcBorders>
            <w:shd w:val="clear" w:color="auto" w:fill="BFBFBF" w:themeFill="background1" w:themeFillShade="BF"/>
            <w:vAlign w:val="center"/>
          </w:tcPr>
          <w:p w14:paraId="50A58597"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1520" behindDoc="0" locked="0" layoutInCell="1" allowOverlap="1" wp14:anchorId="5DF3483B" wp14:editId="5926E58F">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B5F0A9" id="Group 509" o:spid="_x0000_s1026" style="position:absolute;margin-left:15.2pt;margin-top:21.25pt;width:52.05pt;height:16.95pt;z-index:25265152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F97A6C">
              <w:rPr>
                <w:rFonts w:asciiTheme="minorHAnsi" w:eastAsia="Arial Narrow" w:hAnsiTheme="minorHAnsi" w:cstheme="minorHAnsi"/>
                <w:b/>
                <w:bCs/>
                <w:sz w:val="20"/>
                <w:szCs w:val="20"/>
                <w:lang w:val="fr-FR"/>
              </w:rPr>
              <w:t>Code</w:t>
            </w:r>
            <w:r w:rsidRPr="00F97A6C">
              <w:rPr>
                <w:rFonts w:asciiTheme="minorHAnsi" w:eastAsia="Arial Narrow" w:hAnsiTheme="minorHAnsi" w:cstheme="minorHAnsi"/>
                <w:b/>
                <w:bCs/>
                <w:sz w:val="20"/>
                <w:szCs w:val="20"/>
                <w:rtl/>
                <w:lang w:val="fr-FR"/>
              </w:rPr>
              <w:t xml:space="preserve"> </w:t>
            </w:r>
          </w:p>
        </w:tc>
      </w:tr>
      <w:tr w:rsidR="00477AC9" w:rsidRPr="00F733A2" w14:paraId="6A1B14DD" w14:textId="77777777" w:rsidTr="00823A21">
        <w:trPr>
          <w:trHeight w:val="288"/>
          <w:jc w:val="center"/>
        </w:trPr>
        <w:tc>
          <w:tcPr>
            <w:tcW w:w="3135" w:type="pct"/>
            <w:tcBorders>
              <w:top w:val="nil"/>
              <w:left w:val="single" w:sz="4" w:space="0" w:color="auto"/>
              <w:bottom w:val="nil"/>
              <w:right w:val="nil"/>
            </w:tcBorders>
          </w:tcPr>
          <w:p w14:paraId="7DABC20B"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41402CA3" w14:textId="42E200D8" w:rsidR="00477AC9" w:rsidRPr="00F97A6C" w:rsidRDefault="00477AC9" w:rsidP="00477AC9">
            <w:pPr>
              <w:tabs>
                <w:tab w:val="right" w:leader="underscore" w:pos="6412"/>
              </w:tabs>
              <w:suppressAutoHyphens/>
              <w:rPr>
                <w:rFonts w:asciiTheme="minorHAnsi" w:eastAsia="Arial Narrow" w:hAnsiTheme="minorHAnsi" w:cstheme="minorHAnsi"/>
                <w:sz w:val="20"/>
                <w:szCs w:val="20"/>
                <w:cs/>
                <w:lang w:val="fr-FR"/>
              </w:rPr>
            </w:pPr>
            <w:r w:rsidRPr="00F97A6C">
              <w:rPr>
                <w:rFonts w:asciiTheme="minorHAnsi" w:eastAsia="Arial Narrow" w:hAnsiTheme="minorHAnsi" w:cstheme="minorHAnsi"/>
                <w:sz w:val="20"/>
                <w:szCs w:val="20"/>
                <w:lang w:val="fr-FR"/>
              </w:rPr>
              <w:t xml:space="preserve">NOM DE LA RÉGION         </w:t>
            </w:r>
            <w:r w:rsidRPr="00F97A6C">
              <w:rPr>
                <w:rFonts w:asciiTheme="minorHAnsi" w:eastAsia="Arial Narrow" w:hAnsiTheme="minorHAnsi" w:cs="Mangal"/>
                <w:sz w:val="20"/>
                <w:szCs w:val="20"/>
                <w:cs/>
                <w:lang w:val="fr-FR"/>
              </w:rPr>
              <w:tab/>
            </w:r>
          </w:p>
          <w:p w14:paraId="55FD40CE" w14:textId="7777777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p>
          <w:p w14:paraId="6FAC05A3" w14:textId="73473AC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lang w:val="fr-FR"/>
              </w:rPr>
              <w:t>NOM DU DEPARTEMENT</w:t>
            </w:r>
            <w:r w:rsidRPr="00F97A6C">
              <w:rPr>
                <w:rFonts w:asciiTheme="minorHAnsi" w:eastAsia="Arial Narrow" w:hAnsiTheme="minorHAnsi" w:cstheme="minorHAnsi"/>
                <w:sz w:val="20"/>
                <w:szCs w:val="20"/>
                <w:rtl/>
                <w:lang w:val="fr-FR"/>
              </w:rPr>
              <w:t xml:space="preserve"> </w:t>
            </w:r>
            <w:r w:rsidRPr="00F97A6C">
              <w:rPr>
                <w:rFonts w:asciiTheme="minorHAnsi" w:eastAsia="Arial Narrow" w:hAnsiTheme="minorHAnsi" w:cs="Mangal"/>
                <w:sz w:val="20"/>
                <w:szCs w:val="20"/>
                <w:cs/>
                <w:lang w:val="fr-FR"/>
              </w:rPr>
              <w:tab/>
            </w:r>
          </w:p>
        </w:tc>
        <w:tc>
          <w:tcPr>
            <w:tcW w:w="1865" w:type="pct"/>
            <w:tcBorders>
              <w:top w:val="nil"/>
              <w:left w:val="nil"/>
              <w:bottom w:val="nil"/>
              <w:right w:val="single" w:sz="4" w:space="0" w:color="auto"/>
            </w:tcBorders>
          </w:tcPr>
          <w:p w14:paraId="35612026" w14:textId="77777777" w:rsidR="00477AC9" w:rsidRPr="00F97A6C" w:rsidRDefault="00477AC9" w:rsidP="00477AC9">
            <w:pPr>
              <w:tabs>
                <w:tab w:val="left" w:pos="491"/>
              </w:tabs>
              <w:suppressAutoHyphens/>
              <w:rPr>
                <w:rFonts w:asciiTheme="minorHAnsi" w:eastAsiaTheme="minorHAnsi" w:hAnsiTheme="minorHAnsi" w:cstheme="minorHAnsi"/>
                <w:sz w:val="20"/>
                <w:szCs w:val="20"/>
                <w:rtl/>
                <w:cs/>
                <w:lang w:val="fr-FR" w:eastAsia="en-IN"/>
              </w:rPr>
            </w:pPr>
          </w:p>
        </w:tc>
      </w:tr>
      <w:tr w:rsidR="00477AC9" w:rsidRPr="006674FF" w14:paraId="6D2DC02E" w14:textId="77777777" w:rsidTr="00823A21">
        <w:trPr>
          <w:trHeight w:val="453"/>
          <w:jc w:val="center"/>
        </w:trPr>
        <w:tc>
          <w:tcPr>
            <w:tcW w:w="3135" w:type="pct"/>
            <w:tcBorders>
              <w:top w:val="nil"/>
              <w:left w:val="single" w:sz="4" w:space="0" w:color="auto"/>
              <w:bottom w:val="nil"/>
              <w:right w:val="nil"/>
            </w:tcBorders>
            <w:vAlign w:val="center"/>
          </w:tcPr>
          <w:p w14:paraId="2BFC51EE" w14:textId="0EA6DC1B"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lang w:val="fr-FR"/>
              </w:rPr>
              <w:t>NOM D</w:t>
            </w:r>
            <w:r w:rsidR="006C4E40" w:rsidRPr="00F97A6C">
              <w:rPr>
                <w:rFonts w:asciiTheme="minorHAnsi" w:eastAsiaTheme="minorHAnsi" w:hAnsiTheme="minorHAnsi" w:cstheme="minorHAnsi"/>
                <w:sz w:val="20"/>
                <w:szCs w:val="20"/>
                <w:lang w:val="fr-FR"/>
              </w:rPr>
              <w:t xml:space="preserve">E LA COMMUNE </w:t>
            </w:r>
            <w:r w:rsidRPr="00F97A6C">
              <w:rPr>
                <w:rFonts w:asciiTheme="minorHAnsi" w:eastAsiaTheme="minorHAnsi" w:hAnsiTheme="minorHAnsi" w:cstheme="minorHAnsi"/>
                <w:sz w:val="20"/>
                <w:szCs w:val="20"/>
                <w:lang w:val="fr-FR"/>
              </w:rPr>
              <w:t>______________________________</w:t>
            </w:r>
          </w:p>
        </w:tc>
        <w:tc>
          <w:tcPr>
            <w:tcW w:w="1865" w:type="pct"/>
            <w:tcBorders>
              <w:top w:val="nil"/>
              <w:left w:val="nil"/>
              <w:bottom w:val="nil"/>
              <w:right w:val="single" w:sz="4" w:space="0" w:color="auto"/>
            </w:tcBorders>
          </w:tcPr>
          <w:p w14:paraId="09DFE3AB" w14:textId="77777777" w:rsidR="00477AC9" w:rsidRPr="00F97A6C" w:rsidRDefault="00477AC9"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4592" behindDoc="0" locked="0" layoutInCell="1" allowOverlap="1" wp14:anchorId="44418EE4" wp14:editId="2213A8E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33DE4C1" id="Group 86" o:spid="_x0000_s1026" style="position:absolute;margin-left:14.65pt;margin-top:2.2pt;width:52.05pt;height:16.95pt;z-index:25265459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9712" behindDoc="0" locked="0" layoutInCell="1" allowOverlap="1" wp14:anchorId="67438B38" wp14:editId="2540D35D">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7881ECC" id="Group 509" o:spid="_x0000_s1026" style="position:absolute;margin-left:15.2pt;margin-top:-20.25pt;width:52.05pt;height:16.95pt;z-index:25265971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77AC9" w:rsidRPr="00F733A2" w14:paraId="449A618D" w14:textId="77777777" w:rsidTr="00823A21">
        <w:trPr>
          <w:trHeight w:val="288"/>
          <w:jc w:val="center"/>
        </w:trPr>
        <w:tc>
          <w:tcPr>
            <w:tcW w:w="3135" w:type="pct"/>
            <w:tcBorders>
              <w:top w:val="nil"/>
              <w:bottom w:val="nil"/>
              <w:right w:val="nil"/>
            </w:tcBorders>
          </w:tcPr>
          <w:p w14:paraId="0F32933C"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22471547" w14:textId="3256BC5F" w:rsidR="00477AC9" w:rsidRPr="00F97A6C" w:rsidRDefault="00477AC9" w:rsidP="00477AC9">
            <w:pPr>
              <w:tabs>
                <w:tab w:val="right" w:leader="dot" w:pos="6444"/>
              </w:tabs>
              <w:suppressAutoHyphens/>
              <w:rPr>
                <w:rFonts w:asciiTheme="minorHAnsi" w:eastAsiaTheme="minorHAnsi" w:hAnsiTheme="minorHAnsi" w:cstheme="minorHAnsi"/>
                <w:color w:val="0D0D0D" w:themeColor="text1" w:themeTint="F2"/>
                <w:sz w:val="20"/>
                <w:szCs w:val="20"/>
                <w:cs/>
                <w:lang w:val="fr-FR"/>
              </w:rPr>
            </w:pPr>
            <w:r w:rsidRPr="00F97A6C">
              <w:rPr>
                <w:rFonts w:asciiTheme="minorHAnsi" w:eastAsia="Arial Narrow" w:hAnsiTheme="minorHAnsi" w:cstheme="minorHAnsi"/>
                <w:color w:val="0D0D0D" w:themeColor="text1" w:themeTint="F2"/>
                <w:sz w:val="20"/>
                <w:szCs w:val="20"/>
                <w:lang w:val="fr-FR"/>
              </w:rPr>
              <w:t>NOM DU QUARTIER</w:t>
            </w:r>
            <w:r w:rsidRPr="00F97A6C">
              <w:rPr>
                <w:rFonts w:asciiTheme="minorHAnsi" w:eastAsia="Arial Narrow" w:hAnsiTheme="minorHAnsi" w:cs="Mangal"/>
                <w:color w:val="0D0D0D" w:themeColor="text1" w:themeTint="F2"/>
                <w:sz w:val="20"/>
                <w:szCs w:val="20"/>
                <w:cs/>
                <w:lang w:val="fr-FR"/>
              </w:rPr>
              <w:tab/>
            </w:r>
          </w:p>
          <w:p w14:paraId="1C080C47"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cs/>
                <w:lang w:val="fr-FR"/>
              </w:rPr>
            </w:pPr>
          </w:p>
          <w:p w14:paraId="7BCBBE34"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lang w:val="fr-FR"/>
              </w:rPr>
              <w:t>TYPE DE LIEU (RURAL= 1 URBAIN = 2)</w:t>
            </w:r>
            <w:r w:rsidRPr="00F97A6C">
              <w:rPr>
                <w:rFonts w:asciiTheme="minorHAnsi" w:eastAsia="Arial Narrow" w:hAnsiTheme="minorHAnsi" w:cs="Mangal"/>
                <w:sz w:val="20"/>
                <w:szCs w:val="20"/>
                <w:cs/>
                <w:lang w:val="fr-FR"/>
              </w:rPr>
              <w:tab/>
            </w:r>
          </w:p>
        </w:tc>
        <w:tc>
          <w:tcPr>
            <w:tcW w:w="1865" w:type="pct"/>
            <w:tcBorders>
              <w:top w:val="nil"/>
              <w:left w:val="nil"/>
              <w:bottom w:val="nil"/>
            </w:tcBorders>
          </w:tcPr>
          <w:p w14:paraId="524CDCDB" w14:textId="77777777" w:rsidR="00477AC9" w:rsidRPr="00F97A6C" w:rsidRDefault="00477AC9" w:rsidP="00477AC9">
            <w:pPr>
              <w:suppressAutoHyphens/>
              <w:ind w:left="343"/>
              <w:jc w:val="center"/>
              <w:rPr>
                <w:rFonts w:asciiTheme="minorHAnsi" w:eastAsiaTheme="minorHAnsi" w:hAnsiTheme="minorHAnsi" w:cstheme="minorHAnsi"/>
                <w:bCs/>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2544" behindDoc="0" locked="0" layoutInCell="1" allowOverlap="1" wp14:anchorId="42F95F77" wp14:editId="73D03969">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52A8B5" id="Group 47" o:spid="_x0000_s1026" style="position:absolute;margin-left:14.15pt;margin-top:5.5pt;width:52.05pt;height:16.95pt;z-index:252652544"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69C1A316" w14:textId="77777777" w:rsidR="00477AC9" w:rsidRPr="00F97A6C" w:rsidRDefault="00477AC9" w:rsidP="00477AC9">
            <w:pPr>
              <w:suppressAutoHyphens/>
              <w:ind w:left="343"/>
              <w:jc w:val="center"/>
              <w:rPr>
                <w:rFonts w:asciiTheme="minorHAnsi" w:eastAsiaTheme="minorHAnsi" w:hAnsiTheme="minorHAnsi" w:cstheme="minorHAnsi"/>
                <w:bCs/>
                <w:sz w:val="20"/>
                <w:szCs w:val="20"/>
                <w:rtl/>
                <w:cs/>
                <w:lang w:val="fr-FR" w:eastAsia="en-IN"/>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3568" behindDoc="0" locked="0" layoutInCell="1" allowOverlap="1" wp14:anchorId="1637618A" wp14:editId="65A5B04A">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A54CD11" id="Rectangle 221" o:spid="_x0000_s1026" style="position:absolute;margin-left:14.9pt;margin-top:16.15pt;width:17.25pt;height:16.9pt;z-index:25265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77AC9" w:rsidRPr="00F733A2" w14:paraId="5C68CBD6" w14:textId="77777777" w:rsidTr="00823A21">
        <w:trPr>
          <w:trHeight w:val="288"/>
          <w:jc w:val="center"/>
        </w:trPr>
        <w:tc>
          <w:tcPr>
            <w:tcW w:w="3135" w:type="pct"/>
            <w:tcBorders>
              <w:top w:val="nil"/>
              <w:bottom w:val="nil"/>
              <w:right w:val="nil"/>
            </w:tcBorders>
          </w:tcPr>
          <w:p w14:paraId="719D40E7"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rtl/>
                <w:cs/>
                <w:lang w:val="fr-FR"/>
              </w:rPr>
            </w:pPr>
          </w:p>
          <w:p w14:paraId="38CFC03A" w14:textId="448543B5" w:rsidR="00477AC9" w:rsidRPr="00F97A6C" w:rsidRDefault="00477AC9" w:rsidP="00477AC9">
            <w:pPr>
              <w:tabs>
                <w:tab w:val="left" w:leader="dot" w:pos="6294"/>
              </w:tabs>
              <w:suppressAutoHyphens/>
              <w:rPr>
                <w:rFonts w:asciiTheme="minorHAnsi" w:eastAsiaTheme="minorHAnsi" w:hAnsiTheme="minorHAnsi" w:cstheme="minorHAnsi"/>
                <w:sz w:val="20"/>
                <w:szCs w:val="20"/>
                <w:rtl/>
                <w:cs/>
                <w:lang w:val="fr-FR"/>
              </w:rPr>
            </w:pPr>
            <w:r w:rsidRPr="00F97A6C">
              <w:rPr>
                <w:rFonts w:asciiTheme="minorHAnsi" w:eastAsia="Arial Narrow" w:hAnsiTheme="minorHAnsi" w:cstheme="minorHAnsi"/>
                <w:sz w:val="20"/>
                <w:szCs w:val="20"/>
                <w:lang w:val="fr-FR"/>
              </w:rPr>
              <w:t>NOM DE LA STRUCTURE SANITAIRE</w:t>
            </w:r>
            <w:r w:rsidRPr="00F97A6C">
              <w:rPr>
                <w:rFonts w:asciiTheme="minorHAnsi" w:eastAsia="Arial Narrow" w:hAnsiTheme="minorHAnsi" w:cstheme="minorHAnsi"/>
                <w:sz w:val="20"/>
                <w:szCs w:val="20"/>
                <w:lang w:val="fr-FR"/>
              </w:rPr>
              <w:tab/>
              <w:t xml:space="preserve"> </w:t>
            </w:r>
          </w:p>
        </w:tc>
        <w:tc>
          <w:tcPr>
            <w:tcW w:w="1865" w:type="pct"/>
            <w:tcBorders>
              <w:top w:val="nil"/>
              <w:left w:val="nil"/>
              <w:bottom w:val="nil"/>
            </w:tcBorders>
          </w:tcPr>
          <w:p w14:paraId="150E308A"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rtl/>
                <w:lang w:val="fr-FR"/>
              </w:rPr>
              <w:t xml:space="preserve">     </w:t>
            </w:r>
          </w:p>
        </w:tc>
      </w:tr>
      <w:tr w:rsidR="00477AC9" w:rsidRPr="00F733A2" w14:paraId="1D9B1409" w14:textId="77777777" w:rsidTr="00823A21">
        <w:trPr>
          <w:trHeight w:val="571"/>
          <w:jc w:val="center"/>
        </w:trPr>
        <w:tc>
          <w:tcPr>
            <w:tcW w:w="3135" w:type="pct"/>
            <w:tcBorders>
              <w:top w:val="nil"/>
              <w:bottom w:val="nil"/>
              <w:right w:val="nil"/>
            </w:tcBorders>
            <w:vAlign w:val="center"/>
          </w:tcPr>
          <w:p w14:paraId="3B60C94D" w14:textId="3270C9AB" w:rsidR="00477AC9" w:rsidRPr="00F97A6C" w:rsidRDefault="006C4E40" w:rsidP="00477AC9">
            <w:pPr>
              <w:tabs>
                <w:tab w:val="left" w:leader="underscore" w:pos="1701"/>
              </w:tabs>
              <w:ind w:right="318"/>
              <w:rPr>
                <w:rFonts w:asciiTheme="minorHAnsi" w:eastAsiaTheme="minorHAnsi" w:hAnsiTheme="minorHAnsi" w:cstheme="minorHAnsi"/>
                <w:sz w:val="20"/>
                <w:szCs w:val="20"/>
                <w:lang w:val="fr-FR"/>
              </w:rPr>
            </w:pPr>
            <w:r w:rsidRPr="00823A21">
              <w:rPr>
                <w:rFonts w:asciiTheme="minorHAnsi" w:hAnsiTheme="minorHAnsi" w:cstheme="minorHAnsi"/>
                <w:spacing w:val="-2"/>
                <w:sz w:val="20"/>
                <w:szCs w:val="20"/>
                <w:lang w:val="fr-FR"/>
              </w:rPr>
              <w:t>NUMERO D’IDENTIFICATION UNIQUE DE SANTE (UIUS) DU PHARMACIEN OU DU PROPRIETAIRE DE LA PHARMACIE (Fourni sur le manuel de l’enquêteur)</w:t>
            </w:r>
          </w:p>
        </w:tc>
        <w:tc>
          <w:tcPr>
            <w:tcW w:w="1865" w:type="pct"/>
            <w:tcBorders>
              <w:top w:val="nil"/>
              <w:left w:val="nil"/>
              <w:bottom w:val="nil"/>
            </w:tcBorders>
          </w:tcPr>
          <w:p w14:paraId="0B1772C8" w14:textId="5FC73C06" w:rsidR="00477AC9" w:rsidRPr="00F97A6C" w:rsidRDefault="006C4E40"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62784" behindDoc="0" locked="0" layoutInCell="1" allowOverlap="1" wp14:anchorId="7956A20B" wp14:editId="5D08E9C4">
                      <wp:simplePos x="0" y="0"/>
                      <wp:positionH relativeFrom="column">
                        <wp:posOffset>181200</wp:posOffset>
                      </wp:positionH>
                      <wp:positionV relativeFrom="paragraph">
                        <wp:posOffset>57150</wp:posOffset>
                      </wp:positionV>
                      <wp:extent cx="661035" cy="215265"/>
                      <wp:effectExtent l="0" t="0" r="24765" b="13335"/>
                      <wp:wrapNone/>
                      <wp:docPr id="1663270205"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8635139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681373791" name="Group 165"/>
                              <wpg:cNvGrpSpPr/>
                              <wpg:grpSpPr>
                                <a:xfrm>
                                  <a:off x="0" y="0"/>
                                  <a:ext cx="439420" cy="215265"/>
                                  <a:chOff x="8711" y="2856"/>
                                  <a:chExt cx="1080" cy="360"/>
                                </a:xfrm>
                              </wpg:grpSpPr>
                              <wps:wsp>
                                <wps:cNvPr id="114766748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840637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8389727" id="Group 86" o:spid="_x0000_s1026" style="position:absolute;margin-left:14.25pt;margin-top:4.5pt;width:52.05pt;height:16.95pt;z-index:25266278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"/>
                      </v:group>
                    </v:group>
                  </w:pict>
                </mc:Fallback>
              </mc:AlternateContent>
            </w:r>
            <w:r w:rsidR="00477AC9"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60736" behindDoc="0" locked="0" layoutInCell="1" allowOverlap="1" wp14:anchorId="4B412480" wp14:editId="036513B0">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D2B80F4" id="Group 47" o:spid="_x0000_s1026" style="position:absolute;margin-left:15.2pt;margin-top:-21pt;width:52.05pt;height:16.95pt;z-index:25266073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77AC9" w:rsidRPr="00F97A6C" w14:paraId="5FC70069" w14:textId="77777777" w:rsidTr="00823A21">
        <w:trPr>
          <w:trHeight w:val="1063"/>
          <w:jc w:val="center"/>
        </w:trPr>
        <w:tc>
          <w:tcPr>
            <w:tcW w:w="3135" w:type="pct"/>
            <w:tcBorders>
              <w:top w:val="nil"/>
              <w:bottom w:val="nil"/>
              <w:right w:val="nil"/>
            </w:tcBorders>
          </w:tcPr>
          <w:p w14:paraId="615C6BA5"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lang w:val="fr-FR"/>
              </w:rPr>
            </w:pPr>
          </w:p>
          <w:p w14:paraId="0D2C7497" w14:textId="4B656E83" w:rsidR="00477AC9" w:rsidRPr="00F97A6C" w:rsidRDefault="00477AC9" w:rsidP="006C4E40">
            <w:pPr>
              <w:tabs>
                <w:tab w:val="right" w:leader="dot" w:pos="3623"/>
                <w:tab w:val="right" w:leader="dot" w:pos="6444"/>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lang w:val="fr-FR"/>
              </w:rPr>
              <w:t xml:space="preserve">COORDONNÉES GPS DE LA </w:t>
            </w:r>
            <w:r w:rsidR="006C4E40" w:rsidRPr="00F97A6C">
              <w:rPr>
                <w:rFonts w:asciiTheme="minorHAnsi" w:eastAsia="Arial Narrow" w:hAnsiTheme="minorHAnsi" w:cstheme="minorHAnsi"/>
                <w:sz w:val="20"/>
                <w:szCs w:val="20"/>
                <w:lang w:val="fr-FR"/>
              </w:rPr>
              <w:t>PHARMACIE</w:t>
            </w:r>
          </w:p>
        </w:tc>
        <w:tc>
          <w:tcPr>
            <w:tcW w:w="1865" w:type="pct"/>
            <w:tcBorders>
              <w:top w:val="nil"/>
              <w:left w:val="nil"/>
              <w:bottom w:val="nil"/>
            </w:tcBorders>
          </w:tcPr>
          <w:p w14:paraId="7D81801F"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6640" behindDoc="0" locked="0" layoutInCell="1" allowOverlap="1" wp14:anchorId="40780959" wp14:editId="580B69EE">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A7665C5" id="Rectangle 221" o:spid="_x0000_s1026" style="position:absolute;margin-left:105.2pt;margin-top:3.9pt;width:82.2pt;height:14.95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F97A6C">
              <w:rPr>
                <w:rFonts w:asciiTheme="minorHAnsi" w:eastAsia="Arial Narrow" w:hAnsiTheme="minorHAnsi" w:cstheme="minorHAnsi"/>
                <w:sz w:val="20"/>
                <w:szCs w:val="20"/>
                <w:lang w:val="fr-FR"/>
              </w:rPr>
              <w:t>LATITUDE</w:t>
            </w:r>
          </w:p>
          <w:p w14:paraId="6C1D1919"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7664" behindDoc="0" locked="0" layoutInCell="1" allowOverlap="1" wp14:anchorId="48EBBE0E" wp14:editId="16E6FCD3">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24CAD76" id="Rectangle 221" o:spid="_x0000_s1026" style="position:absolute;margin-left:104.6pt;margin-top:10.6pt;width:82.15pt;height:14.9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3358CD64"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sz w:val="20"/>
                <w:szCs w:val="20"/>
                <w:lang w:val="fr-FR"/>
              </w:rPr>
              <w:t>LONGITUDE</w:t>
            </w:r>
          </w:p>
          <w:p w14:paraId="70CC5229" w14:textId="77777777" w:rsidR="00477AC9" w:rsidRPr="00F97A6C" w:rsidRDefault="00477AC9" w:rsidP="00477AC9">
            <w:pPr>
              <w:tabs>
                <w:tab w:val="left" w:pos="491"/>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8688" behindDoc="0" locked="0" layoutInCell="1" allowOverlap="1" wp14:anchorId="367DE70C" wp14:editId="17157A4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5A9C22F" id="Rectangle 221" o:spid="_x0000_s1026" style="position:absolute;margin-left:104.45pt;margin-top:5.15pt;width:82.2pt;height:14.9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6978F11E"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lang w:val="fr-FR"/>
              </w:rPr>
              <w:t>ALTITUDE</w:t>
            </w:r>
          </w:p>
        </w:tc>
      </w:tr>
    </w:tbl>
    <w:p w14:paraId="7E99F12C" w14:textId="77777777" w:rsidR="00C82D1A" w:rsidRPr="00823A21" w:rsidRDefault="00C82D1A" w:rsidP="00FD32FD">
      <w:pPr>
        <w:ind w:left="720"/>
        <w:rPr>
          <w:rFonts w:asciiTheme="minorHAnsi" w:hAnsiTheme="minorHAnsi" w:cstheme="minorHAnsi"/>
          <w:b/>
          <w:bCs/>
          <w:lang w:val="fr-FR"/>
        </w:rPr>
      </w:pPr>
    </w:p>
    <w:tbl>
      <w:tblPr>
        <w:tblStyle w:val="Grilledutableau2"/>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45"/>
        <w:gridCol w:w="2932"/>
        <w:gridCol w:w="2792"/>
        <w:gridCol w:w="2794"/>
      </w:tblGrid>
      <w:tr w:rsidR="00846583" w:rsidRPr="00F97A6C" w14:paraId="2B367B65" w14:textId="77777777" w:rsidTr="00E15E42">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04560231" w14:textId="77777777" w:rsidR="00C82D1A" w:rsidRPr="00F97A6C" w:rsidRDefault="00C82D1A" w:rsidP="00C82D1A">
            <w:pPr>
              <w:jc w:val="cente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VISITES DE L'ENQUÊTEUR</w:t>
            </w:r>
          </w:p>
        </w:tc>
      </w:tr>
      <w:tr w:rsidR="00E15E42" w:rsidRPr="00F97A6C" w14:paraId="6EA90F40" w14:textId="77777777" w:rsidTr="00E15E42">
        <w:trPr>
          <w:jc w:val="center"/>
        </w:trPr>
        <w:tc>
          <w:tcPr>
            <w:tcW w:w="1043" w:type="pct"/>
            <w:tcBorders>
              <w:top w:val="single" w:sz="4" w:space="0" w:color="auto"/>
              <w:left w:val="single" w:sz="4" w:space="0" w:color="auto"/>
              <w:bottom w:val="single" w:sz="4" w:space="0" w:color="auto"/>
              <w:right w:val="single" w:sz="4" w:space="0" w:color="auto"/>
            </w:tcBorders>
          </w:tcPr>
          <w:p w14:paraId="4E4B3A40" w14:textId="77777777" w:rsidR="00C82D1A" w:rsidRPr="00F97A6C" w:rsidRDefault="00C82D1A" w:rsidP="00C82D1A">
            <w:pPr>
              <w:rPr>
                <w:rFonts w:asciiTheme="minorHAnsi" w:eastAsiaTheme="minorHAnsi" w:hAnsiTheme="minorHAnsi" w:cstheme="minorHAnsi"/>
                <w:sz w:val="20"/>
                <w:szCs w:val="20"/>
                <w:lang w:val="fr-FR"/>
              </w:rPr>
            </w:pPr>
          </w:p>
        </w:tc>
        <w:tc>
          <w:tcPr>
            <w:tcW w:w="1362" w:type="pct"/>
            <w:tcBorders>
              <w:top w:val="single" w:sz="4" w:space="0" w:color="auto"/>
              <w:left w:val="single" w:sz="4" w:space="0" w:color="auto"/>
              <w:bottom w:val="single" w:sz="4" w:space="0" w:color="auto"/>
              <w:right w:val="single" w:sz="4" w:space="0" w:color="auto"/>
            </w:tcBorders>
          </w:tcPr>
          <w:p w14:paraId="3706936D"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1</w:t>
            </w:r>
          </w:p>
        </w:tc>
        <w:tc>
          <w:tcPr>
            <w:tcW w:w="1297" w:type="pct"/>
            <w:tcBorders>
              <w:top w:val="single" w:sz="4" w:space="0" w:color="auto"/>
              <w:left w:val="single" w:sz="4" w:space="0" w:color="auto"/>
              <w:bottom w:val="single" w:sz="4" w:space="0" w:color="auto"/>
              <w:right w:val="single" w:sz="4" w:space="0" w:color="auto"/>
            </w:tcBorders>
          </w:tcPr>
          <w:p w14:paraId="12527ED6"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2</w:t>
            </w:r>
          </w:p>
        </w:tc>
        <w:tc>
          <w:tcPr>
            <w:tcW w:w="1298" w:type="pct"/>
            <w:tcBorders>
              <w:top w:val="single" w:sz="4" w:space="0" w:color="auto"/>
              <w:left w:val="single" w:sz="4" w:space="0" w:color="auto"/>
              <w:bottom w:val="single" w:sz="4" w:space="0" w:color="auto"/>
              <w:right w:val="single" w:sz="4" w:space="0" w:color="auto"/>
            </w:tcBorders>
          </w:tcPr>
          <w:p w14:paraId="01D8A11A"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VISITES FINALES</w:t>
            </w:r>
          </w:p>
        </w:tc>
      </w:tr>
      <w:tr w:rsidR="00E15E42" w:rsidRPr="00F97A6C" w14:paraId="38D43DE4" w14:textId="77777777" w:rsidTr="00E15E42">
        <w:trPr>
          <w:trHeight w:val="3144"/>
          <w:jc w:val="center"/>
        </w:trPr>
        <w:tc>
          <w:tcPr>
            <w:tcW w:w="1043" w:type="pct"/>
            <w:tcBorders>
              <w:top w:val="single" w:sz="4" w:space="0" w:color="auto"/>
              <w:left w:val="single" w:sz="4" w:space="0" w:color="auto"/>
              <w:bottom w:val="single" w:sz="4" w:space="0" w:color="auto"/>
              <w:right w:val="single" w:sz="4" w:space="0" w:color="auto"/>
            </w:tcBorders>
          </w:tcPr>
          <w:p w14:paraId="66BAFBEB" w14:textId="77777777" w:rsidR="00C82D1A" w:rsidRPr="00F97A6C" w:rsidRDefault="00C82D1A" w:rsidP="00C82D1A">
            <w:pPr>
              <w:rPr>
                <w:rFonts w:asciiTheme="minorHAnsi" w:eastAsiaTheme="minorHAnsi" w:hAnsiTheme="minorHAnsi" w:cstheme="minorHAnsi"/>
                <w:sz w:val="20"/>
                <w:szCs w:val="20"/>
                <w:lang w:val="fr-FR"/>
              </w:rPr>
            </w:pPr>
          </w:p>
          <w:p w14:paraId="2E5F45E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DATE</w:t>
            </w:r>
          </w:p>
          <w:p w14:paraId="18099F77" w14:textId="77777777" w:rsidR="00C82D1A" w:rsidRPr="00F97A6C" w:rsidRDefault="00C82D1A" w:rsidP="00C82D1A">
            <w:pPr>
              <w:rPr>
                <w:rFonts w:asciiTheme="minorHAnsi" w:eastAsiaTheme="minorHAnsi" w:hAnsiTheme="minorHAnsi" w:cstheme="minorHAnsi"/>
                <w:sz w:val="20"/>
                <w:szCs w:val="20"/>
                <w:lang w:val="fr-FR"/>
              </w:rPr>
            </w:pPr>
          </w:p>
          <w:p w14:paraId="443744F6" w14:textId="77777777" w:rsidR="00C82D1A" w:rsidRPr="00F97A6C" w:rsidRDefault="00C82D1A" w:rsidP="00C82D1A">
            <w:pPr>
              <w:rPr>
                <w:rFonts w:asciiTheme="minorHAnsi" w:eastAsiaTheme="minorHAnsi" w:hAnsiTheme="minorHAnsi" w:cstheme="minorHAnsi"/>
                <w:sz w:val="20"/>
                <w:szCs w:val="20"/>
                <w:lang w:val="fr-FR"/>
              </w:rPr>
            </w:pPr>
          </w:p>
          <w:p w14:paraId="175D7C11" w14:textId="77777777" w:rsidR="00C82D1A" w:rsidRPr="00F97A6C" w:rsidRDefault="00C82D1A" w:rsidP="00C82D1A">
            <w:pPr>
              <w:ind w:left="142" w:hanging="120"/>
              <w:rPr>
                <w:rFonts w:asciiTheme="minorHAnsi" w:hAnsiTheme="minorHAnsi" w:cstheme="minorHAnsi"/>
                <w:bCs/>
                <w:sz w:val="20"/>
                <w:szCs w:val="20"/>
                <w:lang w:val="fr-FR"/>
              </w:rPr>
            </w:pPr>
          </w:p>
          <w:p w14:paraId="786D64D3" w14:textId="77777777" w:rsidR="00C82D1A" w:rsidRPr="00F97A6C" w:rsidRDefault="00C82D1A" w:rsidP="00C82D1A">
            <w:pPr>
              <w:ind w:left="142" w:hanging="120"/>
              <w:rPr>
                <w:rFonts w:asciiTheme="minorHAnsi" w:hAnsiTheme="minorHAnsi" w:cstheme="minorHAnsi"/>
                <w:bCs/>
                <w:sz w:val="20"/>
                <w:szCs w:val="20"/>
                <w:lang w:val="fr-FR"/>
              </w:rPr>
            </w:pPr>
          </w:p>
          <w:p w14:paraId="17C1EBE4" w14:textId="77777777" w:rsidR="00C82D1A" w:rsidRPr="00F97A6C" w:rsidRDefault="00C82D1A" w:rsidP="00C82D1A">
            <w:pPr>
              <w:rPr>
                <w:rFonts w:asciiTheme="minorHAnsi" w:hAnsiTheme="minorHAnsi" w:cstheme="minorHAnsi"/>
                <w:bCs/>
                <w:sz w:val="20"/>
                <w:szCs w:val="20"/>
                <w:lang w:val="fr-FR"/>
              </w:rPr>
            </w:pPr>
            <w:r w:rsidRPr="00F97A6C">
              <w:rPr>
                <w:rFonts w:asciiTheme="minorHAnsi" w:hAnsiTheme="minorHAnsi" w:cstheme="minorHAnsi"/>
                <w:bCs/>
                <w:sz w:val="20"/>
                <w:szCs w:val="20"/>
                <w:lang w:val="fr-FR"/>
              </w:rPr>
              <w:t>CODE DE L'ENQUÊTEUR</w:t>
            </w:r>
          </w:p>
          <w:p w14:paraId="05833969" w14:textId="77777777" w:rsidR="00C82D1A" w:rsidRPr="00F97A6C" w:rsidRDefault="00C82D1A" w:rsidP="00C82D1A">
            <w:pPr>
              <w:rPr>
                <w:rFonts w:asciiTheme="minorHAnsi" w:eastAsiaTheme="minorHAnsi" w:hAnsiTheme="minorHAnsi" w:cstheme="minorHAnsi"/>
                <w:sz w:val="20"/>
                <w:szCs w:val="20"/>
                <w:lang w:val="fr-FR"/>
              </w:rPr>
            </w:pPr>
          </w:p>
          <w:p w14:paraId="163E31B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RÉSULTAT*</w:t>
            </w:r>
          </w:p>
          <w:p w14:paraId="6B06C2CD" w14:textId="77777777" w:rsidR="00C82D1A" w:rsidRPr="00F97A6C" w:rsidRDefault="00C82D1A" w:rsidP="00C82D1A">
            <w:pPr>
              <w:rPr>
                <w:rFonts w:asciiTheme="minorHAnsi" w:eastAsiaTheme="minorHAnsi" w:hAnsiTheme="minorHAnsi" w:cstheme="minorHAnsi"/>
                <w:sz w:val="20"/>
                <w:szCs w:val="20"/>
                <w:lang w:val="fr-FR"/>
              </w:rPr>
            </w:pPr>
          </w:p>
          <w:p w14:paraId="7D6C139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TEMPS PASSÉ</w:t>
            </w:r>
          </w:p>
        </w:tc>
        <w:tc>
          <w:tcPr>
            <w:tcW w:w="1362" w:type="pct"/>
            <w:tcBorders>
              <w:top w:val="single" w:sz="4" w:space="0" w:color="auto"/>
              <w:left w:val="single" w:sz="4" w:space="0" w:color="auto"/>
              <w:bottom w:val="single" w:sz="4" w:space="0" w:color="auto"/>
              <w:right w:val="single" w:sz="4" w:space="0" w:color="auto"/>
            </w:tcBorders>
          </w:tcPr>
          <w:p w14:paraId="3637FE31" w14:textId="77777777" w:rsidR="00C82D1A" w:rsidRPr="00F97A6C" w:rsidRDefault="00C82D1A" w:rsidP="00C82D1A">
            <w:pPr>
              <w:rPr>
                <w:rFonts w:asciiTheme="minorHAnsi" w:eastAsiaTheme="minorHAnsi" w:hAnsiTheme="minorHAnsi" w:cstheme="minorHAnsi"/>
                <w:sz w:val="20"/>
                <w:szCs w:val="20"/>
                <w:lang w:val="fr-FR"/>
              </w:rPr>
            </w:pPr>
          </w:p>
          <w:p w14:paraId="1D1F672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4832" behindDoc="0" locked="0" layoutInCell="1" allowOverlap="1" wp14:anchorId="5E943A38" wp14:editId="778A6B74">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B8AD69" id="Group 4176" o:spid="_x0000_s1026" style="position:absolute;margin-left:50.45pt;margin-top:3.25pt;width:67pt;height:79.05pt;z-index:25266483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F97A6C">
              <w:rPr>
                <w:rFonts w:asciiTheme="minorHAnsi" w:eastAsiaTheme="minorHAnsi" w:hAnsiTheme="minorHAnsi" w:cstheme="minorHAnsi"/>
                <w:sz w:val="20"/>
                <w:szCs w:val="20"/>
                <w:lang w:val="fr-FR"/>
              </w:rPr>
              <w:t>JOUR</w:t>
            </w:r>
          </w:p>
          <w:p w14:paraId="58C53CB3" w14:textId="77777777" w:rsidR="00C82D1A" w:rsidRPr="00F97A6C" w:rsidRDefault="00C82D1A" w:rsidP="00C82D1A">
            <w:pPr>
              <w:rPr>
                <w:rFonts w:asciiTheme="minorHAnsi" w:eastAsiaTheme="minorHAnsi" w:hAnsiTheme="minorHAnsi" w:cstheme="minorHAnsi"/>
                <w:sz w:val="20"/>
                <w:szCs w:val="20"/>
                <w:lang w:val="fr-FR"/>
              </w:rPr>
            </w:pPr>
          </w:p>
          <w:p w14:paraId="21B690B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73D9C531" w14:textId="77777777" w:rsidR="00C82D1A" w:rsidRPr="00F97A6C" w:rsidRDefault="00C82D1A" w:rsidP="00C82D1A">
            <w:pPr>
              <w:rPr>
                <w:rFonts w:asciiTheme="minorHAnsi" w:eastAsiaTheme="minorHAnsi" w:hAnsiTheme="minorHAnsi" w:cstheme="minorHAnsi"/>
                <w:sz w:val="20"/>
                <w:szCs w:val="20"/>
                <w:lang w:val="fr-FR"/>
              </w:rPr>
            </w:pPr>
          </w:p>
          <w:p w14:paraId="046EE26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2CF0A87E" w14:textId="77777777" w:rsidR="00C82D1A" w:rsidRPr="00F97A6C" w:rsidRDefault="00C82D1A" w:rsidP="00C82D1A">
            <w:pPr>
              <w:rPr>
                <w:rFonts w:asciiTheme="minorHAnsi" w:eastAsiaTheme="minorHAnsi" w:hAnsiTheme="minorHAnsi" w:cstheme="minorHAnsi"/>
                <w:sz w:val="20"/>
                <w:szCs w:val="20"/>
                <w:lang w:val="fr-FR"/>
              </w:rPr>
            </w:pPr>
          </w:p>
          <w:p w14:paraId="277CB527"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763E68A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5856" behindDoc="0" locked="0" layoutInCell="1" allowOverlap="1" wp14:anchorId="14493DAD" wp14:editId="58CFC520">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1EC1AEA" id="Rectangle 175" o:spid="_x0000_s1026" style="position:absolute;margin-left:96.9pt;margin-top:7.55pt;width:18pt;height:19.85pt;z-index:25266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5342373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0AC1CEA9" w14:textId="77777777" w:rsidR="00C82D1A" w:rsidRPr="00F97A6C" w:rsidRDefault="00C82D1A" w:rsidP="00C82D1A">
            <w:pPr>
              <w:rPr>
                <w:rFonts w:asciiTheme="minorHAnsi" w:eastAsiaTheme="minorHAnsi" w:hAnsiTheme="minorHAnsi" w:cstheme="minorHAnsi"/>
                <w:sz w:val="20"/>
                <w:szCs w:val="20"/>
                <w:lang w:val="fr-FR"/>
              </w:rPr>
            </w:pPr>
          </w:p>
          <w:p w14:paraId="4821E86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7904" behindDoc="0" locked="0" layoutInCell="1" allowOverlap="1" wp14:anchorId="35CA4E11" wp14:editId="2D21BC2B">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F7C1C1C" id="Group 4303" o:spid="_x0000_s1026" style="position:absolute;margin-left:97.25pt;margin-top:2.65pt;width:36pt;height:11.65pt;z-index:25266790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6880" behindDoc="0" locked="0" layoutInCell="1" allowOverlap="1" wp14:anchorId="023C76DF" wp14:editId="64A8F3C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31AA4D2" id="Rectangle 175" o:spid="_x0000_s1026" style="position:absolute;margin-left:62.5pt;margin-top:2.65pt;width:18pt;height:11.6pt;z-index:25266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57DDD4C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w:t>
            </w:r>
          </w:p>
        </w:tc>
        <w:tc>
          <w:tcPr>
            <w:tcW w:w="1297" w:type="pct"/>
            <w:tcBorders>
              <w:top w:val="single" w:sz="4" w:space="0" w:color="auto"/>
              <w:left w:val="single" w:sz="4" w:space="0" w:color="auto"/>
              <w:bottom w:val="single" w:sz="4" w:space="0" w:color="auto"/>
              <w:right w:val="single" w:sz="4" w:space="0" w:color="auto"/>
            </w:tcBorders>
          </w:tcPr>
          <w:p w14:paraId="74384E1F" w14:textId="77777777" w:rsidR="00C82D1A" w:rsidRPr="00F97A6C" w:rsidRDefault="00C82D1A" w:rsidP="00C82D1A">
            <w:pPr>
              <w:rPr>
                <w:rFonts w:asciiTheme="minorHAnsi" w:eastAsiaTheme="minorHAnsi" w:hAnsiTheme="minorHAnsi" w:cstheme="minorHAnsi"/>
                <w:sz w:val="20"/>
                <w:szCs w:val="20"/>
                <w:lang w:val="fr-FR"/>
              </w:rPr>
            </w:pPr>
          </w:p>
          <w:p w14:paraId="2F1A032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8928" behindDoc="0" locked="0" layoutInCell="1" allowOverlap="1" wp14:anchorId="409DA816" wp14:editId="7B462FB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161E0B5" id="Group 9" o:spid="_x0000_s1026" style="position:absolute;margin-left:50.45pt;margin-top:3.25pt;width:67pt;height:79.05pt;z-index:252668928;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F97A6C">
              <w:rPr>
                <w:rFonts w:asciiTheme="minorHAnsi" w:eastAsiaTheme="minorHAnsi" w:hAnsiTheme="minorHAnsi" w:cstheme="minorHAnsi"/>
                <w:sz w:val="20"/>
                <w:szCs w:val="20"/>
                <w:lang w:val="fr-FR"/>
              </w:rPr>
              <w:t>JOUR</w:t>
            </w:r>
          </w:p>
          <w:p w14:paraId="13F8E8BC" w14:textId="77777777" w:rsidR="00C82D1A" w:rsidRPr="00F97A6C" w:rsidRDefault="00C82D1A" w:rsidP="00C82D1A">
            <w:pPr>
              <w:rPr>
                <w:rFonts w:asciiTheme="minorHAnsi" w:eastAsiaTheme="minorHAnsi" w:hAnsiTheme="minorHAnsi" w:cstheme="minorHAnsi"/>
                <w:sz w:val="20"/>
                <w:szCs w:val="20"/>
                <w:lang w:val="fr-FR"/>
              </w:rPr>
            </w:pPr>
          </w:p>
          <w:p w14:paraId="4F0532C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157A3598" w14:textId="77777777" w:rsidR="00C82D1A" w:rsidRPr="00F97A6C" w:rsidRDefault="00C82D1A" w:rsidP="00C82D1A">
            <w:pPr>
              <w:rPr>
                <w:rFonts w:asciiTheme="minorHAnsi" w:eastAsiaTheme="minorHAnsi" w:hAnsiTheme="minorHAnsi" w:cstheme="minorHAnsi"/>
                <w:sz w:val="20"/>
                <w:szCs w:val="20"/>
                <w:lang w:val="fr-FR"/>
              </w:rPr>
            </w:pPr>
          </w:p>
          <w:p w14:paraId="0C66C34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5D5DC046" w14:textId="77777777" w:rsidR="00C82D1A" w:rsidRPr="00F97A6C" w:rsidRDefault="00C82D1A" w:rsidP="00C82D1A">
            <w:pPr>
              <w:rPr>
                <w:rFonts w:asciiTheme="minorHAnsi" w:eastAsiaTheme="minorHAnsi" w:hAnsiTheme="minorHAnsi" w:cstheme="minorHAnsi"/>
                <w:sz w:val="20"/>
                <w:szCs w:val="20"/>
                <w:lang w:val="fr-FR"/>
              </w:rPr>
            </w:pPr>
          </w:p>
          <w:p w14:paraId="70A61C96"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2FA39A8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9952" behindDoc="0" locked="0" layoutInCell="1" allowOverlap="1" wp14:anchorId="4EA0F2D1" wp14:editId="0F902175">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8DAEBA2" id="Rectangle 175" o:spid="_x0000_s1026" style="position:absolute;margin-left:96.9pt;margin-top:7.55pt;width:18pt;height:19.85pt;z-index:25266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326D215D"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334C361F" w14:textId="77777777" w:rsidR="00C82D1A" w:rsidRPr="00F97A6C" w:rsidRDefault="00C82D1A" w:rsidP="00C82D1A">
            <w:pPr>
              <w:rPr>
                <w:rFonts w:asciiTheme="minorHAnsi" w:eastAsiaTheme="minorHAnsi" w:hAnsiTheme="minorHAnsi" w:cstheme="minorHAnsi"/>
                <w:sz w:val="20"/>
                <w:szCs w:val="20"/>
                <w:lang w:val="fr-FR"/>
              </w:rPr>
            </w:pPr>
          </w:p>
          <w:p w14:paraId="0DC50A7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2000" behindDoc="0" locked="0" layoutInCell="1" allowOverlap="1" wp14:anchorId="27603DB4" wp14:editId="322BDEB6">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B77EC80" id="Group 179" o:spid="_x0000_s1026" style="position:absolute;margin-left:97.25pt;margin-top:2.65pt;width:36pt;height:11.65pt;z-index:252672000;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0976" behindDoc="0" locked="0" layoutInCell="1" allowOverlap="1" wp14:anchorId="580BA80F" wp14:editId="523B2D47">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18E0E40" id="Rectangle 175" o:spid="_x0000_s1026" style="position:absolute;margin-left:62.5pt;margin-top:2.65pt;width:18pt;height:11.6pt;z-index:25267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5B2E805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 </w:t>
            </w:r>
          </w:p>
        </w:tc>
        <w:tc>
          <w:tcPr>
            <w:tcW w:w="1298" w:type="pct"/>
            <w:tcBorders>
              <w:top w:val="single" w:sz="4" w:space="0" w:color="auto"/>
              <w:left w:val="single" w:sz="4" w:space="0" w:color="auto"/>
              <w:bottom w:val="single" w:sz="4" w:space="0" w:color="auto"/>
              <w:right w:val="single" w:sz="4" w:space="0" w:color="auto"/>
            </w:tcBorders>
          </w:tcPr>
          <w:p w14:paraId="21FD9984" w14:textId="77777777" w:rsidR="00C82D1A" w:rsidRPr="00F97A6C" w:rsidRDefault="00C82D1A" w:rsidP="00C82D1A">
            <w:pPr>
              <w:rPr>
                <w:rFonts w:asciiTheme="minorHAnsi" w:eastAsiaTheme="minorHAnsi" w:hAnsiTheme="minorHAnsi" w:cstheme="minorHAnsi"/>
                <w:sz w:val="20"/>
                <w:szCs w:val="20"/>
                <w:lang w:val="fr-FR"/>
              </w:rPr>
            </w:pPr>
          </w:p>
          <w:p w14:paraId="18F71A9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3024" behindDoc="0" locked="0" layoutInCell="1" allowOverlap="1" wp14:anchorId="4344D0DD" wp14:editId="420D807B">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C06B88B" id="Group 183" o:spid="_x0000_s1026" style="position:absolute;margin-left:50.45pt;margin-top:3.25pt;width:67pt;height:79.05pt;z-index:25267302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F97A6C">
              <w:rPr>
                <w:rFonts w:asciiTheme="minorHAnsi" w:eastAsiaTheme="minorHAnsi" w:hAnsiTheme="minorHAnsi" w:cstheme="minorHAnsi"/>
                <w:sz w:val="20"/>
                <w:szCs w:val="20"/>
                <w:lang w:val="fr-FR"/>
              </w:rPr>
              <w:t>JOUR</w:t>
            </w:r>
          </w:p>
          <w:p w14:paraId="5AC50C0B" w14:textId="77777777" w:rsidR="00C82D1A" w:rsidRPr="00F97A6C" w:rsidRDefault="00C82D1A" w:rsidP="00C82D1A">
            <w:pPr>
              <w:rPr>
                <w:rFonts w:asciiTheme="minorHAnsi" w:eastAsiaTheme="minorHAnsi" w:hAnsiTheme="minorHAnsi" w:cstheme="minorHAnsi"/>
                <w:sz w:val="20"/>
                <w:szCs w:val="20"/>
                <w:lang w:val="fr-FR"/>
              </w:rPr>
            </w:pPr>
          </w:p>
          <w:p w14:paraId="546BEA5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4B0B1953" w14:textId="77777777" w:rsidR="00C82D1A" w:rsidRPr="00F97A6C" w:rsidRDefault="00C82D1A" w:rsidP="00C82D1A">
            <w:pPr>
              <w:rPr>
                <w:rFonts w:asciiTheme="minorHAnsi" w:eastAsiaTheme="minorHAnsi" w:hAnsiTheme="minorHAnsi" w:cstheme="minorHAnsi"/>
                <w:sz w:val="20"/>
                <w:szCs w:val="20"/>
                <w:lang w:val="fr-FR"/>
              </w:rPr>
            </w:pPr>
          </w:p>
          <w:p w14:paraId="03D764B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793E7E1D" w14:textId="77777777" w:rsidR="00C82D1A" w:rsidRPr="00F97A6C" w:rsidRDefault="00C82D1A" w:rsidP="00C82D1A">
            <w:pPr>
              <w:rPr>
                <w:rFonts w:asciiTheme="minorHAnsi" w:eastAsiaTheme="minorHAnsi" w:hAnsiTheme="minorHAnsi" w:cstheme="minorHAnsi"/>
                <w:sz w:val="20"/>
                <w:szCs w:val="20"/>
                <w:lang w:val="fr-FR"/>
              </w:rPr>
            </w:pPr>
          </w:p>
          <w:p w14:paraId="6D7917F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599A560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4048" behindDoc="0" locked="0" layoutInCell="1" allowOverlap="1" wp14:anchorId="1B06D27E" wp14:editId="6FC5DD26">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945AD75" id="Rectangle 175" o:spid="_x0000_s1026" style="position:absolute;margin-left:96.9pt;margin-top:7.55pt;width:18pt;height:19.85pt;z-index:25267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0E3DE0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46BB74E2" w14:textId="77777777" w:rsidR="00C82D1A" w:rsidRPr="00F97A6C" w:rsidRDefault="00C82D1A" w:rsidP="00C82D1A">
            <w:pPr>
              <w:rPr>
                <w:rFonts w:asciiTheme="minorHAnsi" w:eastAsiaTheme="minorHAnsi" w:hAnsiTheme="minorHAnsi" w:cstheme="minorHAnsi"/>
                <w:sz w:val="20"/>
                <w:szCs w:val="20"/>
                <w:lang w:val="fr-FR"/>
              </w:rPr>
            </w:pPr>
          </w:p>
          <w:p w14:paraId="207FD7F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6096" behindDoc="0" locked="0" layoutInCell="1" allowOverlap="1" wp14:anchorId="14C1EF8C" wp14:editId="6F0F8155">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67A6427" id="Group 1374230600" o:spid="_x0000_s1026" style="position:absolute;margin-left:97.25pt;margin-top:2.65pt;width:36pt;height:11.65pt;z-index:25267609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5072" behindDoc="0" locked="0" layoutInCell="1" allowOverlap="1" wp14:anchorId="40E191EA" wp14:editId="28A7978D">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39C92CB" id="Rectangle 175" o:spid="_x0000_s1026" style="position:absolute;margin-left:62.5pt;margin-top:2.65pt;width:18pt;height:11.6pt;z-index:25267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638D2513"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w:t>
            </w:r>
          </w:p>
        </w:tc>
      </w:tr>
      <w:tr w:rsidR="00E15E42" w:rsidRPr="00F97A6C" w14:paraId="4A646A62" w14:textId="77777777" w:rsidTr="00E15E42">
        <w:trPr>
          <w:trHeight w:val="1415"/>
          <w:jc w:val="center"/>
        </w:trPr>
        <w:tc>
          <w:tcPr>
            <w:tcW w:w="1043" w:type="pct"/>
            <w:tcBorders>
              <w:top w:val="single" w:sz="4" w:space="0" w:color="auto"/>
              <w:left w:val="single" w:sz="4" w:space="0" w:color="auto"/>
              <w:bottom w:val="single" w:sz="4" w:space="0" w:color="auto"/>
              <w:right w:val="single" w:sz="4" w:space="0" w:color="auto"/>
            </w:tcBorders>
          </w:tcPr>
          <w:p w14:paraId="41573490"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PROCHAINE </w:t>
            </w:r>
            <w:proofErr w:type="gramStart"/>
            <w:r w:rsidRPr="00F97A6C">
              <w:rPr>
                <w:rFonts w:asciiTheme="minorHAnsi" w:eastAsiaTheme="minorHAnsi" w:hAnsiTheme="minorHAnsi" w:cstheme="minorHAnsi"/>
                <w:sz w:val="20"/>
                <w:szCs w:val="20"/>
                <w:lang w:val="fr-FR"/>
              </w:rPr>
              <w:t>VISITE:</w:t>
            </w:r>
            <w:proofErr w:type="gramEnd"/>
          </w:p>
          <w:p w14:paraId="49883EE5" w14:textId="77777777" w:rsidR="00C82D1A" w:rsidRPr="00F97A6C" w:rsidRDefault="00C82D1A" w:rsidP="00B5599A">
            <w:pPr>
              <w:rPr>
                <w:rFonts w:asciiTheme="minorHAnsi" w:eastAsiaTheme="minorHAnsi" w:hAnsiTheme="minorHAnsi" w:cstheme="minorHAnsi"/>
                <w:sz w:val="20"/>
                <w:szCs w:val="20"/>
                <w:lang w:val="fr-FR"/>
              </w:rPr>
            </w:pPr>
          </w:p>
          <w:p w14:paraId="0AE1B51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DATE</w:t>
            </w:r>
          </w:p>
          <w:p w14:paraId="0FEC8A99" w14:textId="77777777" w:rsidR="00C82D1A" w:rsidRPr="00F97A6C" w:rsidRDefault="00C82D1A" w:rsidP="00B5599A">
            <w:pPr>
              <w:rPr>
                <w:rFonts w:asciiTheme="minorHAnsi" w:eastAsiaTheme="minorHAnsi" w:hAnsiTheme="minorHAnsi" w:cstheme="minorHAnsi"/>
                <w:sz w:val="20"/>
                <w:szCs w:val="20"/>
                <w:lang w:val="fr-FR"/>
              </w:rPr>
            </w:pPr>
          </w:p>
          <w:p w14:paraId="008DCA41"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HEURE</w:t>
            </w:r>
          </w:p>
        </w:tc>
        <w:tc>
          <w:tcPr>
            <w:tcW w:w="1362" w:type="pct"/>
            <w:tcBorders>
              <w:top w:val="single" w:sz="4" w:space="0" w:color="auto"/>
              <w:left w:val="single" w:sz="4" w:space="0" w:color="auto"/>
              <w:bottom w:val="single" w:sz="4" w:space="0" w:color="auto"/>
              <w:right w:val="single" w:sz="4" w:space="0" w:color="auto"/>
            </w:tcBorders>
          </w:tcPr>
          <w:p w14:paraId="5A94DBB4" w14:textId="77777777" w:rsidR="00C82D1A" w:rsidRPr="00F97A6C" w:rsidRDefault="00C82D1A" w:rsidP="00B5599A">
            <w:pPr>
              <w:rPr>
                <w:rFonts w:asciiTheme="minorHAnsi" w:eastAsiaTheme="minorHAnsi" w:hAnsiTheme="minorHAnsi" w:cstheme="minorHAnsi"/>
                <w:sz w:val="20"/>
                <w:szCs w:val="20"/>
                <w:lang w:val="fr-FR"/>
              </w:rPr>
            </w:pPr>
          </w:p>
          <w:p w14:paraId="1BBD7C29"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p w14:paraId="4F50E1D2" w14:textId="77777777" w:rsidR="00C82D1A" w:rsidRPr="00F97A6C" w:rsidRDefault="00C82D1A" w:rsidP="00B5599A">
            <w:pPr>
              <w:rPr>
                <w:rFonts w:asciiTheme="minorHAnsi" w:eastAsiaTheme="minorHAnsi" w:hAnsiTheme="minorHAnsi" w:cstheme="minorHAnsi"/>
                <w:sz w:val="20"/>
                <w:szCs w:val="20"/>
                <w:lang w:val="fr-FR"/>
              </w:rPr>
            </w:pPr>
          </w:p>
          <w:p w14:paraId="6CF42694"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tc>
        <w:tc>
          <w:tcPr>
            <w:tcW w:w="1297" w:type="pct"/>
            <w:tcBorders>
              <w:top w:val="single" w:sz="4" w:space="0" w:color="auto"/>
              <w:left w:val="single" w:sz="4" w:space="0" w:color="auto"/>
              <w:bottom w:val="single" w:sz="4" w:space="0" w:color="auto"/>
              <w:right w:val="single" w:sz="4" w:space="0" w:color="auto"/>
            </w:tcBorders>
            <w:shd w:val="clear" w:color="auto" w:fill="auto"/>
          </w:tcPr>
          <w:p w14:paraId="6D78EE2E" w14:textId="77777777" w:rsidR="00C82D1A" w:rsidRPr="00F97A6C" w:rsidRDefault="00C82D1A" w:rsidP="00B5599A">
            <w:pPr>
              <w:rPr>
                <w:rFonts w:asciiTheme="minorHAnsi" w:eastAsiaTheme="minorHAnsi" w:hAnsiTheme="minorHAnsi" w:cstheme="minorHAnsi"/>
                <w:sz w:val="20"/>
                <w:szCs w:val="20"/>
                <w:lang w:val="fr-FR"/>
              </w:rPr>
            </w:pPr>
          </w:p>
          <w:p w14:paraId="535642A3"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p w14:paraId="2F473EA8" w14:textId="77777777" w:rsidR="00C82D1A" w:rsidRPr="00F97A6C" w:rsidRDefault="00C82D1A" w:rsidP="00B5599A">
            <w:pPr>
              <w:rPr>
                <w:rFonts w:asciiTheme="minorHAnsi" w:eastAsiaTheme="minorHAnsi" w:hAnsiTheme="minorHAnsi" w:cstheme="minorHAnsi"/>
                <w:sz w:val="20"/>
                <w:szCs w:val="20"/>
                <w:lang w:val="fr-FR"/>
              </w:rPr>
            </w:pPr>
          </w:p>
          <w:p w14:paraId="5B3B8BE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tc>
        <w:tc>
          <w:tcPr>
            <w:tcW w:w="1298" w:type="pct"/>
            <w:tcBorders>
              <w:top w:val="single" w:sz="4" w:space="0" w:color="auto"/>
              <w:left w:val="single" w:sz="4" w:space="0" w:color="auto"/>
              <w:bottom w:val="single" w:sz="4" w:space="0" w:color="auto"/>
              <w:right w:val="single" w:sz="4" w:space="0" w:color="auto"/>
            </w:tcBorders>
          </w:tcPr>
          <w:p w14:paraId="1672BA5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NOMBRE TOTAL DE VISITES</w:t>
            </w:r>
          </w:p>
        </w:tc>
      </w:tr>
      <w:tr w:rsidR="00846583" w:rsidRPr="00F97A6C" w14:paraId="26DFCE00" w14:textId="77777777" w:rsidTr="00E15E42">
        <w:trPr>
          <w:trHeight w:val="968"/>
          <w:jc w:val="center"/>
        </w:trPr>
        <w:tc>
          <w:tcPr>
            <w:tcW w:w="5000" w:type="pct"/>
            <w:gridSpan w:val="4"/>
            <w:tcBorders>
              <w:top w:val="single" w:sz="4" w:space="0" w:color="auto"/>
              <w:left w:val="single" w:sz="4" w:space="0" w:color="auto"/>
              <w:bottom w:val="single" w:sz="4" w:space="0" w:color="auto"/>
              <w:right w:val="single" w:sz="4" w:space="0" w:color="auto"/>
            </w:tcBorders>
          </w:tcPr>
          <w:p w14:paraId="09522153" w14:textId="77777777" w:rsidR="00C82D1A" w:rsidRPr="00F97A6C" w:rsidRDefault="00C82D1A" w:rsidP="00C82D1A">
            <w:pPr>
              <w:ind w:left="142" w:right="-598" w:hanging="120"/>
              <w:rPr>
                <w:rFonts w:asciiTheme="minorHAnsi" w:hAnsiTheme="minorHAnsi" w:cstheme="minorHAnsi"/>
                <w:b/>
                <w:bCs/>
                <w:sz w:val="20"/>
                <w:szCs w:val="20"/>
                <w:lang w:val="fr-FR"/>
              </w:rPr>
            </w:pPr>
            <w:r w:rsidRPr="00F97A6C">
              <w:rPr>
                <w:rFonts w:asciiTheme="minorHAnsi" w:hAnsiTheme="minorHAnsi" w:cstheme="minorHAnsi"/>
                <w:b/>
                <w:bCs/>
                <w:sz w:val="20"/>
                <w:szCs w:val="20"/>
                <w:lang w:val="fr-FR"/>
              </w:rPr>
              <w:t xml:space="preserve">*CODE RÉSULTAT : </w:t>
            </w:r>
          </w:p>
          <w:p w14:paraId="2ED519F6"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lang w:val="fr-FR"/>
              </w:rPr>
              <w:t xml:space="preserve">1. COMPLÉTÉ                                                                         </w:t>
            </w:r>
            <w:r w:rsidRPr="00F97A6C">
              <w:rPr>
                <w:rFonts w:asciiTheme="minorHAnsi" w:hAnsiTheme="minorHAnsi" w:cstheme="minorHAnsi"/>
                <w:bCs/>
                <w:sz w:val="20"/>
                <w:szCs w:val="20"/>
                <w:lang w:val="fr-FR"/>
              </w:rPr>
              <w:tab/>
            </w:r>
            <w:r w:rsidRPr="00F97A6C">
              <w:rPr>
                <w:rFonts w:asciiTheme="minorHAnsi" w:hAnsiTheme="minorHAnsi" w:cstheme="minorHAnsi"/>
                <w:bCs/>
                <w:sz w:val="20"/>
                <w:szCs w:val="20"/>
                <w:lang w:val="fr-FR"/>
              </w:rPr>
              <w:tab/>
            </w:r>
          </w:p>
          <w:p w14:paraId="4051BDAC"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lang w:val="fr-FR"/>
              </w:rPr>
              <w:t xml:space="preserve">2. STRUCTURE SANITAIRE NON TROUVÉE                        </w:t>
            </w:r>
            <w:r w:rsidRPr="00F97A6C">
              <w:rPr>
                <w:rFonts w:asciiTheme="minorHAnsi" w:hAnsiTheme="minorHAnsi" w:cstheme="minorHAnsi"/>
                <w:bCs/>
                <w:sz w:val="20"/>
                <w:szCs w:val="20"/>
                <w:lang w:val="fr-FR"/>
              </w:rPr>
              <w:tab/>
            </w:r>
          </w:p>
          <w:p w14:paraId="1AE63804" w14:textId="77777777" w:rsidR="00C82D1A" w:rsidRPr="00F97A6C" w:rsidRDefault="00C82D1A" w:rsidP="00C82D1A">
            <w:pPr>
              <w:rPr>
                <w:rFonts w:asciiTheme="minorHAnsi" w:eastAsiaTheme="minorHAnsi" w:hAnsiTheme="minorHAnsi" w:cstheme="minorHAnsi"/>
                <w:bCs/>
                <w:sz w:val="20"/>
                <w:szCs w:val="20"/>
                <w:lang w:val="fr-FR"/>
              </w:rPr>
            </w:pPr>
            <w:r w:rsidRPr="00F97A6C">
              <w:rPr>
                <w:rFonts w:asciiTheme="minorHAnsi" w:eastAsiaTheme="minorHAnsi" w:hAnsiTheme="minorHAnsi" w:cstheme="minorHAnsi"/>
                <w:bCs/>
                <w:sz w:val="20"/>
                <w:szCs w:val="20"/>
                <w:lang w:val="fr-FR"/>
              </w:rPr>
              <w:t>3. REPORTÉ</w:t>
            </w:r>
          </w:p>
          <w:p w14:paraId="0CFFC4B4" w14:textId="77777777" w:rsidR="00C82D1A" w:rsidRPr="00F97A6C" w:rsidRDefault="00C82D1A" w:rsidP="00C82D1A">
            <w:pPr>
              <w:rPr>
                <w:rFonts w:asciiTheme="minorHAnsi" w:eastAsiaTheme="minorHAnsi" w:hAnsiTheme="minorHAnsi" w:cstheme="minorHAnsi"/>
                <w:bCs/>
                <w:sz w:val="20"/>
                <w:szCs w:val="22"/>
                <w:lang w:val="fr-FR"/>
              </w:rPr>
            </w:pPr>
            <w:r w:rsidRPr="00F97A6C">
              <w:rPr>
                <w:rFonts w:asciiTheme="minorHAnsi" w:eastAsiaTheme="minorHAnsi" w:hAnsiTheme="minorHAnsi" w:cstheme="minorHAnsi"/>
                <w:bCs/>
                <w:sz w:val="20"/>
                <w:szCs w:val="22"/>
                <w:lang w:val="fr-FR"/>
              </w:rPr>
              <w:t>4. REFUS</w:t>
            </w:r>
          </w:p>
          <w:p w14:paraId="4B29D94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bCs/>
                <w:sz w:val="20"/>
                <w:szCs w:val="22"/>
                <w:lang w:val="fr-FR"/>
              </w:rPr>
              <w:t>5. PARTIELLEMENT COMPLET</w:t>
            </w:r>
            <w:r w:rsidRPr="00823A21">
              <w:rPr>
                <w:rFonts w:asciiTheme="minorHAnsi" w:eastAsiaTheme="minorHAnsi" w:hAnsiTheme="minorHAnsi" w:cstheme="minorHAnsi"/>
                <w:bCs/>
                <w:sz w:val="20"/>
                <w:szCs w:val="22"/>
                <w:lang w:val="fr-FR"/>
              </w:rPr>
              <w:t>É</w:t>
            </w:r>
            <w:r w:rsidRPr="00F97A6C">
              <w:rPr>
                <w:rFonts w:asciiTheme="minorHAnsi" w:eastAsiaTheme="minorHAnsi" w:hAnsiTheme="minorHAnsi" w:cstheme="minorHAnsi"/>
                <w:b/>
                <w:sz w:val="20"/>
                <w:szCs w:val="22"/>
                <w:lang w:val="fr-FR"/>
              </w:rPr>
              <w:tab/>
            </w:r>
            <w:r w:rsidRPr="00F97A6C">
              <w:rPr>
                <w:rFonts w:asciiTheme="minorHAnsi" w:eastAsiaTheme="minorHAnsi" w:hAnsiTheme="minorHAnsi" w:cstheme="minorHAnsi"/>
                <w:bCs/>
                <w:sz w:val="20"/>
                <w:szCs w:val="20"/>
                <w:lang w:val="fr-FR"/>
              </w:rPr>
              <w:t xml:space="preserve">                                                                 </w:t>
            </w:r>
          </w:p>
        </w:tc>
      </w:tr>
    </w:tbl>
    <w:p w14:paraId="7330C70D" w14:textId="77777777" w:rsidR="00202D83" w:rsidRDefault="00202D83" w:rsidP="00823A21">
      <w:pPr>
        <w:jc w:val="center"/>
        <w:rPr>
          <w:rFonts w:asciiTheme="minorHAnsi" w:hAnsiTheme="minorHAnsi" w:cstheme="minorHAnsi"/>
          <w:b/>
          <w:bCs/>
          <w:lang w:val="fr-FR"/>
        </w:rPr>
      </w:pPr>
      <w:bookmarkStart w:id="0" w:name="_Hlk163671780"/>
    </w:p>
    <w:p w14:paraId="07CAE7E1" w14:textId="45D76454"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lang w:val="fr-FR"/>
        </w:rPr>
        <w:lastRenderedPageBreak/>
        <w:t xml:space="preserve">SECTION </w:t>
      </w:r>
      <w:proofErr w:type="gramStart"/>
      <w:r w:rsidR="00975F10" w:rsidRPr="00823A21">
        <w:rPr>
          <w:rFonts w:asciiTheme="minorHAnsi" w:hAnsiTheme="minorHAnsi" w:cstheme="minorHAnsi"/>
          <w:b/>
          <w:bCs/>
          <w:lang w:val="fr-FR"/>
        </w:rPr>
        <w:t>2</w:t>
      </w:r>
      <w:r w:rsidR="00A84838" w:rsidRPr="00823A21">
        <w:rPr>
          <w:rFonts w:asciiTheme="minorHAnsi" w:hAnsiTheme="minorHAnsi" w:cstheme="minorHAnsi"/>
          <w:b/>
          <w:bCs/>
          <w:lang w:val="fr-FR"/>
        </w:rPr>
        <w:t>:</w:t>
      </w:r>
      <w:proofErr w:type="gramEnd"/>
      <w:r w:rsidR="008858F4" w:rsidRPr="00823A21">
        <w:rPr>
          <w:rFonts w:asciiTheme="minorHAnsi" w:hAnsiTheme="minorHAnsi" w:cstheme="minorHAnsi"/>
          <w:b/>
          <w:bCs/>
          <w:lang w:val="fr-FR"/>
        </w:rPr>
        <w:t xml:space="preserve"> CARACTERISTIQUES ET DETAILS DE LA PHARMACIE / DU </w:t>
      </w:r>
      <w:r w:rsidR="00033E17" w:rsidRPr="00823A21">
        <w:rPr>
          <w:rFonts w:asciiTheme="minorHAnsi" w:hAnsiTheme="minorHAnsi" w:cstheme="minorHAnsi"/>
          <w:b/>
          <w:bCs/>
          <w:lang w:val="fr-FR"/>
        </w:rPr>
        <w:t>DEPÔT</w:t>
      </w:r>
      <w:r w:rsidR="008858F4" w:rsidRPr="00823A21">
        <w:rPr>
          <w:rFonts w:asciiTheme="minorHAnsi" w:hAnsiTheme="minorHAnsi" w:cstheme="minorHAnsi"/>
          <w:b/>
          <w:bCs/>
          <w:lang w:val="fr-FR"/>
        </w:rPr>
        <w:t xml:space="preserve"> DE MEDICAMENTS</w:t>
      </w:r>
    </w:p>
    <w:p w14:paraId="1AEF73E8" w14:textId="77777777" w:rsidR="000829C0" w:rsidRPr="00823A21" w:rsidRDefault="000829C0" w:rsidP="00FD32FD">
      <w:pPr>
        <w:ind w:left="720"/>
        <w:jc w:val="center"/>
        <w:rPr>
          <w:rFonts w:asciiTheme="minorHAnsi" w:hAnsiTheme="minorHAnsi" w:cstheme="minorHAnsi"/>
          <w:b/>
          <w:bCs/>
          <w:lang w:val="fr-FR"/>
        </w:rPr>
      </w:pPr>
    </w:p>
    <w:tbl>
      <w:tblPr>
        <w:tblW w:w="5000" w:type="pct"/>
        <w:tblLayout w:type="fixed"/>
        <w:tblCellMar>
          <w:left w:w="120" w:type="dxa"/>
          <w:right w:w="120" w:type="dxa"/>
        </w:tblCellMar>
        <w:tblLook w:val="0000" w:firstRow="0" w:lastRow="0" w:firstColumn="0" w:lastColumn="0" w:noHBand="0" w:noVBand="0"/>
      </w:tblPr>
      <w:tblGrid>
        <w:gridCol w:w="1011"/>
        <w:gridCol w:w="4083"/>
        <w:gridCol w:w="889"/>
        <w:gridCol w:w="189"/>
        <w:gridCol w:w="1078"/>
        <w:gridCol w:w="1078"/>
        <w:gridCol w:w="1078"/>
        <w:gridCol w:w="303"/>
        <w:gridCol w:w="775"/>
        <w:gridCol w:w="273"/>
      </w:tblGrid>
      <w:tr w:rsidR="00697D83" w:rsidRPr="00F97A6C" w:rsidDel="00512C22" w14:paraId="39FD0FB1" w14:textId="77777777" w:rsidTr="00697D83">
        <w:trPr>
          <w:cantSplit/>
          <w:trHeight w:val="338"/>
          <w:tblHeader/>
        </w:trPr>
        <w:tc>
          <w:tcPr>
            <w:tcW w:w="47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bookmarkEnd w:id="0"/>
          <w:p w14:paraId="2A6A8DA5" w14:textId="2515F524" w:rsidR="006211DD" w:rsidRPr="00823A21" w:rsidRDefault="00447E9C"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4C8B6AD" w14:textId="36077A8A" w:rsidR="006211DD" w:rsidRPr="00823A21" w:rsidRDefault="006211DD" w:rsidP="001C5248">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1C5248" w:rsidRPr="00823A21">
              <w:rPr>
                <w:rFonts w:asciiTheme="minorHAnsi" w:hAnsiTheme="minorHAnsi" w:cstheme="minorHAnsi"/>
                <w:b/>
                <w:sz w:val="20"/>
                <w:szCs w:val="20"/>
                <w:lang w:val="fr-FR"/>
              </w:rPr>
              <w:t>ET FILTRES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314EC7B" w14:textId="296D2FBE" w:rsidR="006211DD" w:rsidRPr="00823A21" w:rsidRDefault="001C5248"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CODAGE</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44C0F829" w14:textId="1524B1AC" w:rsidR="006211DD" w:rsidRPr="00823A21" w:rsidRDefault="001C5248"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846583" w:rsidRPr="00F97A6C" w:rsidDel="00512C22" w14:paraId="60CB635E" w14:textId="77777777" w:rsidTr="00697D83">
        <w:trPr>
          <w:cantSplit/>
          <w:trHeight w:val="613"/>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FC820" w14:textId="4B30B9E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3977FDA" w14:textId="27ECD63A" w:rsidR="006211DD" w:rsidRPr="00823A21" w:rsidRDefault="001C524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Êtes-vous le propriétaire de cette pharmacie/</w:t>
            </w:r>
            <w:ins w:id="1" w:author="Lenovo" w:date="2024-10-26T13:02:00Z">
              <w:r w:rsidR="00327BE8" w:rsidRPr="00823A21" w:rsidDel="00327BE8">
                <w:rPr>
                  <w:rFonts w:asciiTheme="minorHAnsi" w:hAnsiTheme="minorHAnsi" w:cstheme="minorHAnsi"/>
                  <w:spacing w:val="-2"/>
                  <w:sz w:val="20"/>
                  <w:szCs w:val="20"/>
                  <w:lang w:val="fr-FR" w:bidi="hi-IN"/>
                </w:rPr>
                <w:t xml:space="preserve"> </w:t>
              </w:r>
            </w:ins>
            <w:del w:id="2" w:author="Lenovo" w:date="2024-10-26T13:02:00Z">
              <w:r w:rsidR="00BB472A" w:rsidRPr="00823A21" w:rsidDel="00327BE8">
                <w:rPr>
                  <w:rFonts w:asciiTheme="minorHAnsi" w:hAnsiTheme="minorHAnsi" w:cstheme="minorHAnsi"/>
                  <w:spacing w:val="-2"/>
                  <w:sz w:val="20"/>
                  <w:szCs w:val="20"/>
                  <w:lang w:val="fr-FR" w:bidi="hi-IN"/>
                </w:rPr>
                <w:delText>dépôt de médicaments</w:delText>
              </w:r>
              <w:r w:rsidRPr="00823A21" w:rsidDel="00327BE8">
                <w:rPr>
                  <w:rFonts w:asciiTheme="minorHAnsi" w:hAnsiTheme="minorHAnsi" w:cstheme="minorHAnsi"/>
                  <w:spacing w:val="-2"/>
                  <w:sz w:val="20"/>
                  <w:szCs w:val="20"/>
                  <w:lang w:val="fr-FR" w:bidi="hi-IN"/>
                </w:rPr>
                <w:delText xml:space="preserve"> </w:delText>
              </w:r>
              <w:r w:rsidR="006211DD" w:rsidRPr="00823A21" w:rsidDel="00327BE8">
                <w:rPr>
                  <w:rFonts w:asciiTheme="minorHAnsi" w:hAnsiTheme="minorHAnsi" w:cstheme="minorHAnsi"/>
                  <w:spacing w:val="-2"/>
                  <w:sz w:val="20"/>
                  <w:szCs w:val="20"/>
                  <w:lang w:val="fr-FR" w:bidi="hi-IN"/>
                </w:rPr>
                <w:delText xml:space="preserve">? </w:delText>
              </w:r>
            </w:del>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107215" w14:textId="748E8A5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1FF5900F" w14:textId="27D54A6B"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1C524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AA44FAA" w14:textId="0351A42C" w:rsidR="006211DD" w:rsidRPr="00823A21" w:rsidRDefault="00255FEA" w:rsidP="001714EC">
            <w:pPr>
              <w:tabs>
                <w:tab w:val="left" w:pos="-720"/>
              </w:tabs>
              <w:suppressAutoHyphens/>
              <w:rPr>
                <w:rFonts w:asciiTheme="minorHAnsi" w:hAnsiTheme="minorHAnsi" w:cstheme="minorHAnsi"/>
                <w:spacing w:val="-2"/>
                <w:sz w:val="20"/>
                <w:szCs w:val="20"/>
                <w:lang w:val="fr-FR" w:bidi="hi-IN"/>
              </w:rPr>
            </w:pPr>
            <w:r w:rsidRPr="00F97A6C">
              <w:rPr>
                <w:rFonts w:asciiTheme="minorHAnsi" w:hAnsiTheme="minorHAnsi" w:cstheme="minorHAnsi"/>
                <w:bCs/>
                <w:noProof/>
                <w:color w:val="000000"/>
                <w:sz w:val="20"/>
                <w:szCs w:val="20"/>
                <w:lang w:val="fr-FR" w:eastAsia="fr-FR"/>
              </w:rPr>
              <mc:AlternateContent>
                <mc:Choice Requires="wps">
                  <w:drawing>
                    <wp:anchor distT="0" distB="0" distL="114300" distR="114300" simplePos="0" relativeHeight="251961344" behindDoc="0" locked="0" layoutInCell="1" allowOverlap="1" wp14:anchorId="2BF5E7FC" wp14:editId="51DBBC7C">
                      <wp:simplePos x="0" y="0"/>
                      <wp:positionH relativeFrom="column">
                        <wp:posOffset>-129209</wp:posOffset>
                      </wp:positionH>
                      <wp:positionV relativeFrom="paragraph">
                        <wp:posOffset>78409</wp:posOffset>
                      </wp:positionV>
                      <wp:extent cx="180000" cy="0"/>
                      <wp:effectExtent l="0" t="76200" r="10795" b="95250"/>
                      <wp:wrapNone/>
                      <wp:docPr id="4206" name="Straight Arrow Connector 4206"/>
                      <wp:cNvGraphicFramePr/>
                      <a:graphic xmlns:a="http://schemas.openxmlformats.org/drawingml/2006/main">
                        <a:graphicData uri="http://schemas.microsoft.com/office/word/2010/wordprocessingShape">
                          <wps:wsp>
                            <wps:cNvCnPr/>
                            <wps:spPr>
                              <a:xfrm>
                                <a:off x="0" y="0"/>
                                <a:ext cx="18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63C3A8C" id="_x0000_t32" coordsize="21600,21600" o:spt="32" o:oned="t" path="m,l21600,21600e" filled="f">
                      <v:path arrowok="t" fillok="f" o:connecttype="none"/>
                      <o:lock v:ext="edit" shapetype="t"/>
                    </v:shapetype>
                    <v:shape id="Straight Arrow Connector 4206" o:spid="_x0000_s1026" type="#_x0000_t32" style="position:absolute;margin-left:-10.15pt;margin-top:6.15pt;width:14.15pt;height:0;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" strokecolor="black [3213]" strokeweight=".5pt">
                      <v:stroke endarrow="block" joinstyle="miter"/>
                    </v:shape>
                  </w:pict>
                </mc:Fallback>
              </mc:AlternateContent>
            </w:r>
            <w:r w:rsidR="006211DD" w:rsidRPr="00823A21">
              <w:rPr>
                <w:rFonts w:asciiTheme="minorHAnsi" w:hAnsiTheme="minorHAnsi" w:cstheme="minorHAnsi"/>
                <w:spacing w:val="-2"/>
                <w:sz w:val="20"/>
                <w:szCs w:val="20"/>
                <w:lang w:val="fr-FR" w:bidi="hi-IN"/>
              </w:rPr>
              <w:t xml:space="preserve">   </w:t>
            </w:r>
            <w:r w:rsidR="00975F10" w:rsidRPr="00823A21">
              <w:rPr>
                <w:rFonts w:asciiTheme="minorHAnsi" w:hAnsiTheme="minorHAnsi" w:cstheme="minorHAnsi"/>
                <w:spacing w:val="-2"/>
                <w:sz w:val="20"/>
                <w:szCs w:val="20"/>
                <w:lang w:val="fr-FR" w:bidi="hi-IN"/>
              </w:rPr>
              <w:t>2</w:t>
            </w:r>
            <w:r w:rsidR="006211DD" w:rsidRPr="00823A21">
              <w:rPr>
                <w:rFonts w:asciiTheme="minorHAnsi" w:hAnsiTheme="minorHAnsi" w:cstheme="minorHAnsi"/>
                <w:spacing w:val="-2"/>
                <w:sz w:val="20"/>
                <w:szCs w:val="20"/>
                <w:lang w:val="fr-FR" w:bidi="hi-IN"/>
              </w:rPr>
              <w:t>03</w:t>
            </w:r>
          </w:p>
          <w:p w14:paraId="7C90F9C8" w14:textId="3D806FE6" w:rsidR="006211DD" w:rsidRPr="00823A21" w:rsidRDefault="006211DD"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Mangal"/>
                <w:spacing w:val="-2"/>
                <w:sz w:val="20"/>
                <w:szCs w:val="20"/>
                <w:cs/>
                <w:lang w:val="fr-FR" w:bidi="hi-IN"/>
              </w:rPr>
              <w:t xml:space="preserve">  </w:t>
            </w:r>
          </w:p>
        </w:tc>
      </w:tr>
      <w:tr w:rsidR="00846583" w:rsidRPr="00F97A6C" w:rsidDel="00512C22" w14:paraId="3A97425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5AFF4C5" w14:textId="1BF1D58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DDF4534" w14:textId="77777777" w:rsidR="006211DD" w:rsidRDefault="00365411" w:rsidP="00327BE8">
            <w:pPr>
              <w:autoSpaceDE w:val="0"/>
              <w:autoSpaceDN w:val="0"/>
              <w:adjustRightInd w:val="0"/>
              <w:rPr>
                <w:ins w:id="3" w:author="Lenovo" w:date="2024-10-26T13:03:00Z"/>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lang w:val="fr-FR"/>
              </w:rPr>
              <w:t xml:space="preserve">Quel </w:t>
            </w:r>
            <w:r w:rsidR="009F1203" w:rsidRPr="00823A21">
              <w:rPr>
                <w:rFonts w:asciiTheme="minorHAnsi" w:hAnsiTheme="minorHAnsi" w:cstheme="minorHAnsi"/>
                <w:color w:val="0D0D0D"/>
                <w:sz w:val="20"/>
                <w:szCs w:val="20"/>
                <w:shd w:val="clear" w:color="auto" w:fill="FFFFFF"/>
                <w:lang w:val="fr-FR"/>
              </w:rPr>
              <w:t>est votre rô</w:t>
            </w:r>
            <w:r w:rsidR="001C5248" w:rsidRPr="00823A21">
              <w:rPr>
                <w:rFonts w:asciiTheme="minorHAnsi" w:hAnsiTheme="minorHAnsi" w:cstheme="minorHAnsi"/>
                <w:color w:val="0D0D0D"/>
                <w:sz w:val="20"/>
                <w:szCs w:val="20"/>
                <w:shd w:val="clear" w:color="auto" w:fill="FFFFFF"/>
                <w:lang w:val="fr-FR"/>
              </w:rPr>
              <w:t>le ou votre position dans la gestion de cette pharmacie</w:t>
            </w:r>
            <w:r w:rsidR="00824099" w:rsidRPr="00823A21">
              <w:rPr>
                <w:rFonts w:asciiTheme="minorHAnsi" w:hAnsiTheme="minorHAnsi" w:cstheme="minorHAnsi"/>
                <w:color w:val="0D0D0D"/>
                <w:sz w:val="20"/>
                <w:szCs w:val="20"/>
                <w:shd w:val="clear" w:color="auto" w:fill="FFFFFF"/>
                <w:lang w:val="fr-FR"/>
              </w:rPr>
              <w:t xml:space="preserve"> </w:t>
            </w:r>
            <w:r w:rsidR="001C5248" w:rsidRPr="00823A21">
              <w:rPr>
                <w:rFonts w:asciiTheme="minorHAnsi" w:hAnsiTheme="minorHAnsi" w:cstheme="minorHAnsi"/>
                <w:color w:val="0D0D0D"/>
                <w:sz w:val="20"/>
                <w:szCs w:val="20"/>
                <w:shd w:val="clear" w:color="auto" w:fill="FFFFFF"/>
                <w:lang w:val="fr-FR"/>
              </w:rPr>
              <w:t>/</w:t>
            </w:r>
            <w:r w:rsidR="00824099" w:rsidRPr="00823A21">
              <w:rPr>
                <w:rFonts w:asciiTheme="minorHAnsi" w:hAnsiTheme="minorHAnsi" w:cstheme="minorHAnsi"/>
                <w:color w:val="0D0D0D"/>
                <w:sz w:val="20"/>
                <w:szCs w:val="20"/>
                <w:shd w:val="clear" w:color="auto" w:fill="FFFFFF"/>
                <w:lang w:val="fr-FR"/>
              </w:rPr>
              <w:t xml:space="preserve"> </w:t>
            </w:r>
            <w:del w:id="4" w:author="Lenovo" w:date="2024-10-26T13:03:00Z">
              <w:r w:rsidR="00BB472A" w:rsidRPr="00823A21" w:rsidDel="00327BE8">
                <w:rPr>
                  <w:rFonts w:asciiTheme="minorHAnsi" w:hAnsiTheme="minorHAnsi" w:cstheme="minorHAnsi"/>
                  <w:color w:val="0D0D0D"/>
                  <w:sz w:val="20"/>
                  <w:szCs w:val="20"/>
                  <w:shd w:val="clear" w:color="auto" w:fill="FFFFFF"/>
                  <w:lang w:val="fr-FR"/>
                </w:rPr>
                <w:delText>dépôt de médicaments</w:delText>
              </w:r>
              <w:r w:rsidR="001C5248" w:rsidRPr="00823A21" w:rsidDel="00327BE8">
                <w:rPr>
                  <w:rFonts w:asciiTheme="minorHAnsi" w:hAnsiTheme="minorHAnsi" w:cstheme="minorHAnsi"/>
                  <w:color w:val="0D0D0D"/>
                  <w:sz w:val="20"/>
                  <w:szCs w:val="20"/>
                  <w:shd w:val="clear" w:color="auto" w:fill="FFFFFF"/>
                  <w:lang w:val="fr-FR"/>
                </w:rPr>
                <w:delText xml:space="preserve"> ?</w:delText>
              </w:r>
            </w:del>
          </w:p>
          <w:p w14:paraId="7A4E31C8" w14:textId="6917C79C" w:rsidR="00327BE8" w:rsidRPr="00823A21" w:rsidRDefault="00327BE8" w:rsidP="00327BE8">
            <w:pPr>
              <w:autoSpaceDE w:val="0"/>
              <w:autoSpaceDN w:val="0"/>
              <w:adjustRightInd w:val="0"/>
              <w:rPr>
                <w:rFonts w:asciiTheme="minorHAnsi" w:hAnsiTheme="minorHAnsi" w:cstheme="minorHAnsi"/>
                <w:spacing w:val="-2"/>
                <w:sz w:val="20"/>
                <w:szCs w:val="20"/>
                <w:lang w:val="fr-FR" w:bidi="hi-IN"/>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D8CE8D" w14:textId="498FDA3E"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Pharmacien</w:t>
            </w:r>
            <w:r w:rsidR="006211DD" w:rsidRPr="00823A21">
              <w:rPr>
                <w:rFonts w:asciiTheme="minorHAnsi" w:hAnsiTheme="minorHAnsi" w:cstheme="minorHAnsi"/>
                <w:spacing w:val="-2"/>
                <w:sz w:val="20"/>
                <w:szCs w:val="20"/>
                <w:lang w:val="fr-FR" w:bidi="hi-IN"/>
              </w:rPr>
              <w:tab/>
              <w:t>1</w:t>
            </w:r>
          </w:p>
          <w:p w14:paraId="2C78CBAB" w14:textId="2EA284E2"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Vendeur</w:t>
            </w:r>
            <w:r w:rsidR="006211DD" w:rsidRPr="00823A21">
              <w:rPr>
                <w:rFonts w:asciiTheme="minorHAnsi" w:hAnsiTheme="minorHAnsi" w:cstheme="minorHAnsi"/>
                <w:spacing w:val="-2"/>
                <w:sz w:val="20"/>
                <w:szCs w:val="20"/>
                <w:lang w:val="fr-FR" w:bidi="hi-IN"/>
              </w:rPr>
              <w:tab/>
              <w:t>2</w:t>
            </w:r>
          </w:p>
          <w:p w14:paraId="312A2DCC" w14:textId="32238480" w:rsidR="006211DD" w:rsidRPr="00823A21" w:rsidRDefault="001C5248" w:rsidP="001C5248">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Autre</w:t>
            </w:r>
            <w:r w:rsidR="006211DD" w:rsidRPr="00823A21">
              <w:rPr>
                <w:rFonts w:asciiTheme="minorHAnsi" w:hAnsiTheme="minorHAnsi" w:cstheme="minorHAnsi"/>
                <w:spacing w:val="-2"/>
                <w:sz w:val="20"/>
                <w:szCs w:val="20"/>
                <w:lang w:val="fr-FR" w:bidi="hi-IN"/>
              </w:rPr>
              <w:t xml:space="preserve"> (</w:t>
            </w:r>
            <w:r w:rsidRPr="00823A21">
              <w:rPr>
                <w:rFonts w:asciiTheme="minorHAnsi" w:hAnsiTheme="minorHAnsi" w:cstheme="minorHAnsi"/>
                <w:spacing w:val="-2"/>
                <w:sz w:val="20"/>
                <w:szCs w:val="20"/>
                <w:lang w:val="fr-FR" w:bidi="hi-IN"/>
              </w:rPr>
              <w:t>Précise</w:t>
            </w:r>
            <w:r w:rsidR="00824099" w:rsidRPr="00823A21">
              <w:rPr>
                <w:rFonts w:asciiTheme="minorHAnsi" w:hAnsiTheme="minorHAnsi" w:cstheme="minorHAnsi"/>
                <w:spacing w:val="-2"/>
                <w:sz w:val="20"/>
                <w:szCs w:val="20"/>
                <w:lang w:val="fr-FR" w:bidi="hi-IN"/>
              </w:rPr>
              <w:t>r</w:t>
            </w:r>
            <w:r w:rsidR="006211DD" w:rsidRPr="00823A21">
              <w:rPr>
                <w:rFonts w:asciiTheme="minorHAnsi" w:hAnsiTheme="minorHAnsi" w:cstheme="minorHAnsi"/>
                <w:spacing w:val="-2"/>
                <w:sz w:val="20"/>
                <w:szCs w:val="20"/>
                <w:lang w:val="fr-FR" w:bidi="hi-IN"/>
              </w:rPr>
              <w:t>)</w:t>
            </w:r>
            <w:r w:rsidR="006211DD" w:rsidRPr="00823A21">
              <w:rPr>
                <w:rFonts w:asciiTheme="minorHAnsi" w:hAnsiTheme="minorHAnsi" w:cstheme="minorHAnsi"/>
                <w:spacing w:val="-2"/>
                <w:sz w:val="20"/>
                <w:szCs w:val="20"/>
                <w:lang w:val="fr-FR" w:bidi="hi-IN"/>
              </w:rPr>
              <w:tab/>
            </w:r>
            <w:ins w:id="5" w:author="Ndeye Dibor Ndour" w:date="2025-03-21T10:19:00Z">
              <w:r w:rsidR="00F733A2">
                <w:rPr>
                  <w:rFonts w:asciiTheme="minorHAnsi" w:hAnsiTheme="minorHAnsi" w:cstheme="minorHAnsi"/>
                  <w:spacing w:val="-2"/>
                  <w:sz w:val="20"/>
                  <w:szCs w:val="20"/>
                  <w:lang w:val="fr-FR" w:bidi="hi-IN"/>
                </w:rPr>
                <w:t>9</w:t>
              </w:r>
            </w:ins>
            <w:r w:rsidR="00262878" w:rsidRPr="00823A21">
              <w:rPr>
                <w:rFonts w:asciiTheme="minorHAnsi" w:hAnsiTheme="minorHAnsi" w:cstheme="minorHAnsi"/>
                <w:spacing w:val="-2"/>
                <w:sz w:val="20"/>
                <w:szCs w:val="20"/>
                <w:lang w:val="fr-FR" w:bidi="hi-IN"/>
              </w:rPr>
              <w:t>6</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A2BBA4F"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bidi="hi-IN"/>
              </w:rPr>
            </w:pPr>
          </w:p>
        </w:tc>
      </w:tr>
      <w:tr w:rsidR="00846583" w:rsidRPr="00F97A6C" w:rsidDel="00512C22" w14:paraId="53B231F5" w14:textId="77777777" w:rsidTr="00697D83">
        <w:trPr>
          <w:cantSplit/>
          <w:trHeight w:val="685"/>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7D7DA31" w14:textId="2D5604C2"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03</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CF667AF" w14:textId="29932059" w:rsidR="006211DD" w:rsidRPr="00823A21" w:rsidRDefault="0010098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Êtes-vous responsa</w:t>
            </w:r>
            <w:r w:rsidR="001C5248" w:rsidRPr="00823A21">
              <w:rPr>
                <w:rFonts w:asciiTheme="minorHAnsi" w:hAnsiTheme="minorHAnsi" w:cstheme="minorHAnsi"/>
                <w:spacing w:val="-2"/>
                <w:sz w:val="20"/>
                <w:szCs w:val="20"/>
                <w:lang w:val="fr-FR" w:bidi="hi-IN"/>
              </w:rPr>
              <w:t>ble de la gestion quotidienne de la pharmacie/</w:t>
            </w:r>
            <w:del w:id="6" w:author="Lenovo" w:date="2024-10-26T13:03:00Z">
              <w:r w:rsidR="00BB472A" w:rsidRPr="00823A21" w:rsidDel="00327BE8">
                <w:rPr>
                  <w:rFonts w:asciiTheme="minorHAnsi" w:hAnsiTheme="minorHAnsi" w:cstheme="minorHAnsi"/>
                  <w:spacing w:val="-2"/>
                  <w:sz w:val="20"/>
                  <w:szCs w:val="20"/>
                  <w:lang w:val="fr-FR" w:bidi="hi-IN"/>
                </w:rPr>
                <w:delText>dépôt de médicaments</w:delText>
              </w:r>
              <w:r w:rsidR="001C5248" w:rsidRPr="00823A21" w:rsidDel="00327BE8">
                <w:rPr>
                  <w:rFonts w:asciiTheme="minorHAnsi" w:hAnsiTheme="minorHAnsi" w:cstheme="minorHAnsi"/>
                  <w:spacing w:val="-2"/>
                  <w:sz w:val="20"/>
                  <w:szCs w:val="20"/>
                  <w:lang w:val="fr-FR" w:bidi="hi-IN"/>
                </w:rPr>
                <w:delText xml:space="preserve"> ?</w:delText>
              </w:r>
            </w:del>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3F4A141" w14:textId="3BFD05D3"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1ADB1E0C" w14:textId="63BFC0CA"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1C524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31C6742"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A14833B"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6335BD1" w14:textId="436688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04</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B565CA2" w14:textId="6DEABCEF"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Depuis quand </w:t>
            </w:r>
            <w:r w:rsidR="00A0207D" w:rsidRPr="00823A21">
              <w:rPr>
                <w:rFonts w:asciiTheme="minorHAnsi" w:hAnsiTheme="minorHAnsi" w:cstheme="minorHAnsi"/>
                <w:spacing w:val="-2"/>
                <w:sz w:val="20"/>
                <w:szCs w:val="20"/>
                <w:lang w:val="fr-FR" w:bidi="hi-IN"/>
              </w:rPr>
              <w:t>(date approximative</w:t>
            </w:r>
            <w:r w:rsidR="00606A01" w:rsidRPr="00823A21">
              <w:rPr>
                <w:rFonts w:asciiTheme="minorHAnsi" w:hAnsiTheme="minorHAnsi" w:cstheme="minorHAnsi"/>
                <w:spacing w:val="-2"/>
                <w:sz w:val="20"/>
                <w:szCs w:val="20"/>
                <w:lang w:val="fr-FR" w:bidi="hi-IN"/>
              </w:rPr>
              <w:t xml:space="preserve">) </w:t>
            </w:r>
            <w:r w:rsidRPr="00823A21">
              <w:rPr>
                <w:rFonts w:asciiTheme="minorHAnsi" w:hAnsiTheme="minorHAnsi" w:cstheme="minorHAnsi"/>
                <w:spacing w:val="-2"/>
                <w:sz w:val="20"/>
                <w:szCs w:val="20"/>
                <w:lang w:val="fr-FR" w:bidi="hi-IN"/>
              </w:rPr>
              <w:t>possédez-vous ou travaillez-vous dans cette pharmacie</w:t>
            </w:r>
            <w:r w:rsidR="00BB472A" w:rsidRPr="00823A21">
              <w:rPr>
                <w:rFonts w:asciiTheme="minorHAnsi" w:hAnsiTheme="minorHAnsi" w:cstheme="minorHAnsi"/>
                <w:spacing w:val="-2"/>
                <w:sz w:val="20"/>
                <w:szCs w:val="20"/>
                <w:lang w:val="fr-FR" w:bidi="hi-IN"/>
              </w:rPr>
              <w:t>/</w:t>
            </w:r>
            <w:del w:id="7" w:author="Lenovo" w:date="2024-10-26T13:04:00Z">
              <w:r w:rsidR="00BB472A" w:rsidRPr="00823A21" w:rsidDel="00327BE8">
                <w:rPr>
                  <w:rFonts w:asciiTheme="minorHAnsi" w:hAnsiTheme="minorHAnsi" w:cstheme="minorHAnsi"/>
                  <w:spacing w:val="-2"/>
                  <w:sz w:val="20"/>
                  <w:szCs w:val="20"/>
                  <w:lang w:val="fr-FR" w:bidi="hi-IN"/>
                </w:rPr>
                <w:delText xml:space="preserve">dépôt de </w:delText>
              </w:r>
              <w:r w:rsidR="00142856" w:rsidRPr="00823A21" w:rsidDel="00327BE8">
                <w:rPr>
                  <w:rFonts w:asciiTheme="minorHAnsi" w:hAnsiTheme="minorHAnsi" w:cstheme="minorHAnsi"/>
                  <w:spacing w:val="-2"/>
                  <w:sz w:val="20"/>
                  <w:szCs w:val="20"/>
                  <w:lang w:val="fr-FR" w:bidi="hi-IN"/>
                </w:rPr>
                <w:delText>m</w:delText>
              </w:r>
              <w:r w:rsidR="0086359F" w:rsidRPr="00823A21" w:rsidDel="00327BE8">
                <w:rPr>
                  <w:rFonts w:asciiTheme="minorHAnsi" w:hAnsiTheme="minorHAnsi" w:cstheme="minorHAnsi"/>
                  <w:spacing w:val="-2"/>
                  <w:sz w:val="20"/>
                  <w:szCs w:val="20"/>
                  <w:lang w:val="fr-FR" w:bidi="hi-IN"/>
                </w:rPr>
                <w:delText>é</w:delText>
              </w:r>
              <w:r w:rsidR="00BB472A" w:rsidRPr="00823A21" w:rsidDel="00327BE8">
                <w:rPr>
                  <w:rFonts w:asciiTheme="minorHAnsi" w:hAnsiTheme="minorHAnsi" w:cstheme="minorHAnsi"/>
                  <w:spacing w:val="-2"/>
                  <w:sz w:val="20"/>
                  <w:szCs w:val="20"/>
                  <w:lang w:val="fr-FR" w:bidi="hi-IN"/>
                </w:rPr>
                <w:delText xml:space="preserve">dicaments </w:delText>
              </w:r>
              <w:r w:rsidRPr="00823A21" w:rsidDel="00327BE8">
                <w:rPr>
                  <w:rFonts w:asciiTheme="minorHAnsi" w:hAnsiTheme="minorHAnsi" w:cstheme="minorHAnsi"/>
                  <w:spacing w:val="-2"/>
                  <w:sz w:val="20"/>
                  <w:szCs w:val="20"/>
                  <w:lang w:val="fr-FR" w:bidi="hi-IN"/>
                </w:rPr>
                <w:delText>?</w:delText>
              </w:r>
            </w:del>
          </w:p>
          <w:p w14:paraId="2B2C887F" w14:textId="77777777" w:rsidR="006211DD" w:rsidRPr="00823A21" w:rsidRDefault="006211DD" w:rsidP="001714EC">
            <w:pPr>
              <w:autoSpaceDE w:val="0"/>
              <w:autoSpaceDN w:val="0"/>
              <w:adjustRightInd w:val="0"/>
              <w:rPr>
                <w:rFonts w:asciiTheme="minorHAnsi" w:hAnsiTheme="minorHAnsi" w:cstheme="minorHAnsi"/>
                <w:bCs/>
                <w:sz w:val="20"/>
                <w:szCs w:val="20"/>
                <w:rtl/>
                <w:cs/>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7D3B36" w14:textId="16474D83" w:rsidR="006211DD" w:rsidRPr="00823A21" w:rsidRDefault="006211DD"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p>
          <w:p w14:paraId="45F55F71" w14:textId="69F1DAD9" w:rsidR="00606A01" w:rsidRPr="00823A21" w:rsidRDefault="006C1E90"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            MM                                     AAAA</w:t>
            </w:r>
          </w:p>
          <w:p w14:paraId="5FBF4589" w14:textId="4A74A5B7" w:rsidR="006211DD" w:rsidRPr="00823A21" w:rsidRDefault="006C1E90" w:rsidP="00823A21">
            <w:pPr>
              <w:tabs>
                <w:tab w:val="left" w:pos="-720"/>
                <w:tab w:val="right" w:leader="dot" w:pos="3569"/>
                <w:tab w:val="right" w:leader="dot" w:pos="3595"/>
              </w:tabs>
              <w:suppressAutoHyphens/>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81824" behindDoc="0" locked="0" layoutInCell="1" allowOverlap="1" wp14:anchorId="55160C8C" wp14:editId="0F83113F">
                      <wp:simplePos x="0" y="0"/>
                      <wp:positionH relativeFrom="column">
                        <wp:posOffset>1188904</wp:posOffset>
                      </wp:positionH>
                      <wp:positionV relativeFrom="paragraph">
                        <wp:posOffset>1034</wp:posOffset>
                      </wp:positionV>
                      <wp:extent cx="1047115" cy="184150"/>
                      <wp:effectExtent l="0" t="0" r="19685" b="25400"/>
                      <wp:wrapNone/>
                      <wp:docPr id="3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1" name="Group 61"/>
                              <wpg:cNvGrpSpPr>
                                <a:grpSpLocks/>
                              </wpg:cNvGrpSpPr>
                              <wpg:grpSpPr bwMode="auto">
                                <a:xfrm>
                                  <a:off x="228600" y="502721"/>
                                  <a:ext cx="687705" cy="252510"/>
                                  <a:chOff x="5582" y="3497"/>
                                  <a:chExt cx="1083" cy="413"/>
                                </a:xfrm>
                              </wpg:grpSpPr>
                              <wps:wsp>
                                <wps:cNvPr id="62"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4CE06E8" w14:textId="77777777" w:rsidR="00801C79" w:rsidRPr="0091381C" w:rsidRDefault="00801C79"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368418A0" w14:textId="77777777" w:rsidR="00801C79" w:rsidRPr="0091381C" w:rsidRDefault="00801C79"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5"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8B56707" w14:textId="77777777" w:rsidR="00801C79" w:rsidRPr="0091381C" w:rsidRDefault="00801C79"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160C8C" id="Group 34" o:spid="_x0000_s1027" style="position:absolute;margin-left:93.6pt;margin-top:.1pt;width:82.45pt;height:14.5pt;z-index:251981824;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">
                      <v:group id="Group 61" o:spid="_x0000_s1028" style="position:absolute;left:2286;top:5027;width:6877;height:2525"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174" o:spid="_x0000_s1029"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54CE06E8" w14:textId="77777777" w:rsidR="00801C79" w:rsidRPr="0091381C" w:rsidRDefault="00801C79" w:rsidP="009B79DA">
                                <w:pPr>
                                  <w:jc w:val="center"/>
                                  <w:rPr>
                                    <w:rFonts w:asciiTheme="majorHAnsi" w:hAnsiTheme="majorHAnsi" w:cstheme="majorHAnsi"/>
                                    <w:lang w:val="en-US"/>
                                  </w:rPr>
                                </w:pPr>
                              </w:p>
                            </w:txbxContent>
                          </v:textbox>
                        </v:rect>
                        <v:rect id="Rectangle 175" o:spid="_x0000_s1030"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368418A0" w14:textId="77777777" w:rsidR="00801C79" w:rsidRPr="0091381C" w:rsidRDefault="00801C79" w:rsidP="009B79DA">
                                <w:pPr>
                                  <w:jc w:val="center"/>
                                  <w:rPr>
                                    <w:rFonts w:asciiTheme="majorHAnsi" w:hAnsiTheme="majorHAnsi" w:cstheme="majorHAnsi"/>
                                    <w:lang w:val="en-US"/>
                                  </w:rPr>
                                </w:pPr>
                              </w:p>
                            </w:txbxContent>
                          </v:textbox>
                        </v:rect>
                        <v:rect id="Rectangle 176" o:spid="_x0000_s1031"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v:rect id="Rectangle 175" o:spid="_x0000_s1032"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28B56707" w14:textId="77777777" w:rsidR="00801C79" w:rsidRPr="0091381C" w:rsidRDefault="00801C79" w:rsidP="009B79DA">
                              <w:pPr>
                                <w:jc w:val="center"/>
                                <w:rPr>
                                  <w:rFonts w:asciiTheme="majorHAnsi" w:hAnsiTheme="majorHAnsi" w:cstheme="majorHAnsi"/>
                                  <w:lang w:val="en-US"/>
                                </w:rPr>
                              </w:pPr>
                            </w:p>
                          </w:txbxContent>
                        </v:textbox>
                      </v:rect>
                    </v:group>
                  </w:pict>
                </mc:Fallback>
              </mc:AlternateContent>
            </w: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80800" behindDoc="0" locked="0" layoutInCell="1" allowOverlap="1" wp14:anchorId="65E6439B" wp14:editId="19BB82C8">
                      <wp:simplePos x="0" y="0"/>
                      <wp:positionH relativeFrom="column">
                        <wp:posOffset>146276</wp:posOffset>
                      </wp:positionH>
                      <wp:positionV relativeFrom="paragraph">
                        <wp:posOffset>24145</wp:posOffset>
                      </wp:positionV>
                      <wp:extent cx="514350" cy="160020"/>
                      <wp:effectExtent l="0" t="0" r="19050" b="1143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3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9A3EE67" id="Group 31" o:spid="_x0000_s1026" style="position:absolute;margin-left:11.5pt;margin-top:1.9pt;width:40.5pt;height:12.6pt;z-index:25198080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"/>
                    </v:group>
                  </w:pict>
                </mc:Fallback>
              </mc:AlternateContent>
            </w:r>
          </w:p>
          <w:p w14:paraId="47DB8E1B" w14:textId="213D39B2"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CE78CE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16200D54"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2FFB5310" w14:textId="362A54E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57AE647A" w14:textId="3BB20C38"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Sexe du répondant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58518A17" w14:textId="65FC7CA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Masculin</w:t>
            </w:r>
            <w:r w:rsidR="006211DD" w:rsidRPr="00823A21">
              <w:rPr>
                <w:rFonts w:asciiTheme="minorHAnsi" w:hAnsiTheme="minorHAnsi" w:cstheme="minorHAnsi"/>
                <w:spacing w:val="-2"/>
                <w:sz w:val="20"/>
                <w:szCs w:val="20"/>
                <w:lang w:val="fr-FR" w:bidi="hi-IN"/>
              </w:rPr>
              <w:t xml:space="preserve"> (M)</w:t>
            </w:r>
            <w:r w:rsidR="006211DD" w:rsidRPr="00823A21">
              <w:rPr>
                <w:rFonts w:asciiTheme="minorHAnsi" w:hAnsiTheme="minorHAnsi" w:cstheme="minorHAnsi"/>
                <w:spacing w:val="-2"/>
                <w:sz w:val="20"/>
                <w:szCs w:val="20"/>
                <w:lang w:val="fr-FR" w:bidi="hi-IN"/>
              </w:rPr>
              <w:tab/>
              <w:t>1</w:t>
            </w:r>
          </w:p>
          <w:p w14:paraId="4B2B722A" w14:textId="1B8FF64A"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Féminin</w:t>
            </w:r>
            <w:r w:rsidR="006211DD" w:rsidRPr="00823A21">
              <w:rPr>
                <w:rFonts w:asciiTheme="minorHAnsi" w:hAnsiTheme="minorHAnsi" w:cstheme="minorHAnsi"/>
                <w:spacing w:val="-2"/>
                <w:sz w:val="20"/>
                <w:szCs w:val="20"/>
                <w:lang w:val="fr-FR" w:bidi="hi-IN"/>
              </w:rPr>
              <w:t xml:space="preserve"> (F)</w:t>
            </w:r>
            <w:r w:rsidR="006211DD" w:rsidRPr="00823A21">
              <w:rPr>
                <w:rFonts w:asciiTheme="minorHAnsi" w:hAnsiTheme="minorHAnsi" w:cstheme="minorHAnsi"/>
                <w:spacing w:val="-2"/>
                <w:sz w:val="20"/>
                <w:szCs w:val="20"/>
                <w:lang w:val="fr-FR" w:bidi="hi-IN"/>
              </w:rPr>
              <w:tab/>
              <w:t>2</w:t>
            </w:r>
          </w:p>
          <w:p w14:paraId="5CC79EFB" w14:textId="73DA36A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12AE856"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F733A2" w:rsidDel="00512C22" w14:paraId="52420508"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6ABFA26" w14:textId="633C1D0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4E259D34" w14:textId="686E4300" w:rsidR="006211DD" w:rsidRPr="00823A21" w:rsidRDefault="001C5248" w:rsidP="009F1203">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 xml:space="preserve">Quel est </w:t>
            </w:r>
            <w:r w:rsidR="009F1203" w:rsidRPr="00823A21">
              <w:rPr>
                <w:rFonts w:asciiTheme="minorHAnsi" w:hAnsiTheme="minorHAnsi" w:cstheme="minorHAnsi"/>
                <w:sz w:val="20"/>
                <w:szCs w:val="20"/>
                <w:lang w:val="fr-FR"/>
              </w:rPr>
              <w:t>le</w:t>
            </w:r>
            <w:r w:rsidRPr="00823A21">
              <w:rPr>
                <w:rFonts w:asciiTheme="minorHAnsi" w:hAnsiTheme="minorHAnsi" w:cstheme="minorHAnsi"/>
                <w:sz w:val="20"/>
                <w:szCs w:val="20"/>
                <w:lang w:val="fr-FR"/>
              </w:rPr>
              <w:t xml:space="preserve"> plus haut niveau d’éducation</w:t>
            </w:r>
            <w:r w:rsidR="009F1203" w:rsidRPr="00823A21">
              <w:rPr>
                <w:rFonts w:asciiTheme="minorHAnsi" w:hAnsiTheme="minorHAnsi" w:cstheme="minorHAnsi"/>
                <w:b/>
                <w:color w:val="000000" w:themeColor="text1"/>
                <w:spacing w:val="-2"/>
                <w:sz w:val="20"/>
                <w:szCs w:val="20"/>
                <w:lang w:val="fr-FR"/>
              </w:rPr>
              <w:t xml:space="preserve"> </w:t>
            </w:r>
            <w:r w:rsidR="009F1203" w:rsidRPr="00823A21">
              <w:rPr>
                <w:rFonts w:asciiTheme="minorHAnsi" w:hAnsiTheme="minorHAnsi" w:cstheme="minorHAnsi"/>
                <w:sz w:val="20"/>
                <w:szCs w:val="20"/>
                <w:lang w:val="fr-FR"/>
              </w:rPr>
              <w:t xml:space="preserve">que vous avez </w:t>
            </w:r>
            <w:r w:rsidR="004C6D9C" w:rsidRPr="00823A21">
              <w:rPr>
                <w:rFonts w:asciiTheme="minorHAnsi" w:hAnsiTheme="minorHAnsi" w:cstheme="minorHAnsi"/>
                <w:sz w:val="20"/>
                <w:szCs w:val="20"/>
                <w:lang w:val="fr-FR"/>
              </w:rPr>
              <w:t>atte</w:t>
            </w:r>
            <w:r w:rsidR="009F1203" w:rsidRPr="00823A21">
              <w:rPr>
                <w:rFonts w:asciiTheme="minorHAnsi" w:hAnsiTheme="minorHAnsi" w:cstheme="minorHAnsi"/>
                <w:sz w:val="20"/>
                <w:szCs w:val="20"/>
                <w:lang w:val="fr-FR"/>
              </w:rPr>
              <w:t>int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88285AE" w14:textId="1E9F3C7A" w:rsidR="00B80191" w:rsidRPr="00823A21" w:rsidRDefault="00B80191" w:rsidP="00B80191">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CFEE</w:t>
            </w:r>
            <w:r w:rsidRPr="00823A21">
              <w:rPr>
                <w:rFonts w:asciiTheme="minorHAnsi" w:hAnsiTheme="minorHAnsi" w:cstheme="minorHAnsi"/>
                <w:spacing w:val="-2"/>
                <w:sz w:val="20"/>
                <w:szCs w:val="20"/>
                <w:lang w:val="fr-FR" w:bidi="hi-IN"/>
              </w:rPr>
              <w:tab/>
              <w:t>1</w:t>
            </w:r>
          </w:p>
          <w:p w14:paraId="40D6FBDB" w14:textId="44DB2F1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BFEM</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2</w:t>
            </w:r>
          </w:p>
          <w:p w14:paraId="07C96C5D" w14:textId="27A96B0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Baccalauréat</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3</w:t>
            </w:r>
          </w:p>
          <w:p w14:paraId="140CC2B6" w14:textId="297AD850" w:rsidR="006211DD"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Licence</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4</w:t>
            </w:r>
          </w:p>
          <w:p w14:paraId="7AD653A5" w14:textId="68C92B75"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Master </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5</w:t>
            </w:r>
          </w:p>
          <w:p w14:paraId="57445F14" w14:textId="089522C4"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Doctorat</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6</w:t>
            </w:r>
          </w:p>
          <w:p w14:paraId="7CA14CED" w14:textId="324D83A7" w:rsidR="006211DD" w:rsidRPr="00823A21" w:rsidRDefault="00677BB6" w:rsidP="00823A21">
            <w:pPr>
              <w:tabs>
                <w:tab w:val="right" w:leader="dot" w:pos="3595"/>
              </w:tab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val="fr-FR" w:bidi="hi-IN"/>
              </w:rPr>
              <w:t xml:space="preserve">Autres </w:t>
            </w:r>
            <w:r w:rsidRPr="00823A21">
              <w:rPr>
                <w:rFonts w:asciiTheme="minorHAnsi" w:hAnsiTheme="minorHAnsi" w:cstheme="minorHAnsi"/>
                <w:spacing w:val="-2"/>
                <w:sz w:val="20"/>
                <w:szCs w:val="20"/>
                <w:lang w:val="fr-FR" w:bidi="hi-IN"/>
              </w:rPr>
              <w:tab/>
            </w:r>
            <w:ins w:id="8" w:author="Kossa FALL" w:date="2025-03-16T22:52:00Z">
              <w:r w:rsidR="005E7B38">
                <w:rPr>
                  <w:rFonts w:asciiTheme="minorHAnsi" w:hAnsiTheme="minorHAnsi" w:cstheme="minorHAnsi"/>
                  <w:spacing w:val="-2"/>
                  <w:sz w:val="20"/>
                  <w:szCs w:val="20"/>
                  <w:lang w:val="fr-FR" w:bidi="hi-IN"/>
                </w:rPr>
                <w:t>96</w:t>
              </w:r>
            </w:ins>
            <w:del w:id="9" w:author="Kossa FALL" w:date="2025-03-16T22:52:00Z">
              <w:r w:rsidR="009C7A55" w:rsidRPr="00823A21" w:rsidDel="005E7B38">
                <w:rPr>
                  <w:rFonts w:asciiTheme="minorHAnsi" w:hAnsiTheme="minorHAnsi" w:cstheme="minorHAnsi"/>
                  <w:spacing w:val="-2"/>
                  <w:sz w:val="20"/>
                  <w:szCs w:val="20"/>
                  <w:lang w:val="fr-FR" w:bidi="hi-IN"/>
                </w:rPr>
                <w:delText>7</w:delText>
              </w:r>
            </w:del>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53111AE7"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F97A6C" w:rsidDel="00512C22" w14:paraId="30B574AC"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9C7DA13" w14:textId="04069581"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3395226" w14:textId="790D90BE" w:rsidR="006211DD" w:rsidRPr="00823A21" w:rsidRDefault="00BB472A" w:rsidP="00FD32FD">
            <w:pPr>
              <w:autoSpaceDE w:val="0"/>
              <w:autoSpaceDN w:val="0"/>
              <w:adjustRightInd w:val="0"/>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En vous incluant</w:t>
            </w:r>
            <w:r w:rsidR="006211DD" w:rsidRPr="00823A21">
              <w:rPr>
                <w:rFonts w:asciiTheme="minorHAnsi" w:hAnsiTheme="minorHAnsi" w:cstheme="minorHAnsi"/>
                <w:bCs/>
                <w:color w:val="000000" w:themeColor="text1"/>
                <w:sz w:val="20"/>
                <w:szCs w:val="20"/>
                <w:lang w:val="fr-FR"/>
              </w:rPr>
              <w:t xml:space="preserve"> (</w:t>
            </w:r>
            <w:r w:rsidR="009F1203" w:rsidRPr="00823A21">
              <w:rPr>
                <w:rFonts w:asciiTheme="minorHAnsi" w:hAnsiTheme="minorHAnsi" w:cstheme="minorHAnsi"/>
                <w:b/>
                <w:bCs/>
                <w:color w:val="000000" w:themeColor="text1"/>
                <w:sz w:val="20"/>
                <w:szCs w:val="20"/>
                <w:u w:val="single"/>
                <w:lang w:val="fr-FR"/>
              </w:rPr>
              <w:t xml:space="preserve">ainsi que le propriétaire), </w:t>
            </w:r>
            <w:r w:rsidR="001D7CF2" w:rsidRPr="00823A21">
              <w:rPr>
                <w:rFonts w:asciiTheme="minorHAnsi" w:hAnsiTheme="minorHAnsi" w:cstheme="minorHAnsi"/>
                <w:bCs/>
                <w:color w:val="000000" w:themeColor="text1"/>
                <w:sz w:val="20"/>
                <w:szCs w:val="20"/>
                <w:lang w:val="fr-FR"/>
              </w:rPr>
              <w:t>combien de personnes travaillent régulièrement dans cette pharmacie/</w:t>
            </w:r>
            <w:del w:id="10" w:author="Lenovo" w:date="2024-10-26T13:05:00Z">
              <w:r w:rsidR="00FD32FD" w:rsidRPr="00823A21" w:rsidDel="00327BE8">
                <w:rPr>
                  <w:rFonts w:asciiTheme="minorHAnsi" w:hAnsiTheme="minorHAnsi" w:cstheme="minorHAnsi"/>
                  <w:bCs/>
                  <w:color w:val="000000" w:themeColor="text1"/>
                  <w:sz w:val="20"/>
                  <w:szCs w:val="20"/>
                  <w:lang w:val="fr-FR"/>
                </w:rPr>
                <w:delText xml:space="preserve">dépôt de </w:delText>
              </w:r>
              <w:r w:rsidR="00677BB6" w:rsidRPr="00823A21" w:rsidDel="00327BE8">
                <w:rPr>
                  <w:rFonts w:asciiTheme="minorHAnsi" w:hAnsiTheme="minorHAnsi" w:cstheme="minorHAnsi"/>
                  <w:bCs/>
                  <w:color w:val="000000" w:themeColor="text1"/>
                  <w:sz w:val="20"/>
                  <w:szCs w:val="20"/>
                  <w:lang w:val="fr-FR"/>
                </w:rPr>
                <w:delText>médicaments ?</w:delText>
              </w:r>
            </w:del>
            <w:r w:rsidR="001D7CF2" w:rsidRPr="00823A21">
              <w:rPr>
                <w:rFonts w:asciiTheme="minorHAnsi" w:hAnsiTheme="minorHAnsi" w:cstheme="minorHAnsi"/>
                <w:bCs/>
                <w:color w:val="000000" w:themeColor="text1"/>
                <w:sz w:val="20"/>
                <w:szCs w:val="20"/>
                <w:lang w:val="fr-FR"/>
              </w:rPr>
              <w:t xml:space="preserve"> </w:t>
            </w:r>
          </w:p>
          <w:p w14:paraId="24064031" w14:textId="77777777" w:rsidR="00E43CA8" w:rsidRPr="00823A21" w:rsidRDefault="00E43CA8" w:rsidP="00FD32FD">
            <w:pPr>
              <w:autoSpaceDE w:val="0"/>
              <w:autoSpaceDN w:val="0"/>
              <w:adjustRightInd w:val="0"/>
              <w:rPr>
                <w:rFonts w:asciiTheme="minorHAnsi" w:hAnsiTheme="minorHAnsi" w:cstheme="minorHAnsi"/>
                <w:bCs/>
                <w:color w:val="000000" w:themeColor="text1"/>
                <w:sz w:val="20"/>
                <w:szCs w:val="20"/>
                <w:lang w:val="fr-FR" w:bidi="hi-IN"/>
              </w:rPr>
            </w:pPr>
          </w:p>
          <w:p w14:paraId="277FFA35" w14:textId="77777777" w:rsidR="00E43CA8" w:rsidRDefault="00E43CA8" w:rsidP="00FD32FD">
            <w:pPr>
              <w:autoSpaceDE w:val="0"/>
              <w:autoSpaceDN w:val="0"/>
              <w:adjustRightInd w:val="0"/>
              <w:rPr>
                <w:ins w:id="11" w:author="Lenovo" w:date="2024-10-26T13:08:00Z"/>
                <w:rFonts w:asciiTheme="minorHAnsi" w:hAnsiTheme="minorHAnsi" w:cstheme="minorHAnsi"/>
                <w:bCs/>
                <w:i/>
                <w:iCs/>
                <w:color w:val="000000" w:themeColor="text1"/>
                <w:sz w:val="20"/>
                <w:szCs w:val="20"/>
                <w:lang w:val="fr-FR" w:bidi="hi-IN"/>
              </w:rPr>
            </w:pPr>
            <w:del w:id="12" w:author="Lenovo" w:date="2024-10-26T13:05:00Z">
              <w:r w:rsidRPr="00823A21" w:rsidDel="00327BE8">
                <w:rPr>
                  <w:rFonts w:asciiTheme="minorHAnsi" w:hAnsiTheme="minorHAnsi" w:cstheme="minorHAnsi"/>
                  <w:bCs/>
                  <w:i/>
                  <w:iCs/>
                  <w:color w:val="000000" w:themeColor="text1"/>
                  <w:sz w:val="20"/>
                  <w:szCs w:val="20"/>
                  <w:lang w:val="fr-FR" w:bidi="hi-IN"/>
                </w:rPr>
                <w:delText>Préciser le nombre d’employés selon le sexe.</w:delText>
              </w:r>
            </w:del>
          </w:p>
          <w:p w14:paraId="2AE8C907" w14:textId="06FF658D" w:rsidR="00327BE8" w:rsidRDefault="00327BE8" w:rsidP="00FD32FD">
            <w:pPr>
              <w:autoSpaceDE w:val="0"/>
              <w:autoSpaceDN w:val="0"/>
              <w:adjustRightInd w:val="0"/>
              <w:rPr>
                <w:ins w:id="13" w:author="Lenovo" w:date="2024-10-26T13:09:00Z"/>
                <w:rFonts w:asciiTheme="minorHAnsi" w:hAnsiTheme="minorHAnsi" w:cstheme="minorHAnsi"/>
                <w:bCs/>
                <w:i/>
                <w:iCs/>
                <w:color w:val="000000" w:themeColor="text1"/>
                <w:sz w:val="20"/>
                <w:szCs w:val="20"/>
                <w:lang w:val="fr-FR" w:bidi="hi-IN"/>
              </w:rPr>
            </w:pPr>
            <w:ins w:id="14" w:author="Lenovo" w:date="2024-10-26T13:08:00Z">
              <w:r>
                <w:rPr>
                  <w:rFonts w:asciiTheme="minorHAnsi" w:hAnsiTheme="minorHAnsi" w:cstheme="minorHAnsi"/>
                  <w:bCs/>
                  <w:i/>
                  <w:iCs/>
                  <w:color w:val="000000" w:themeColor="text1"/>
                  <w:sz w:val="20"/>
                  <w:szCs w:val="20"/>
                  <w:lang w:val="fr-FR" w:bidi="hi-IN"/>
                </w:rPr>
                <w:t>Combien de ces employés sont de</w:t>
              </w:r>
            </w:ins>
            <w:ins w:id="15" w:author="Lenovo" w:date="2024-10-26T13:09:00Z">
              <w:r>
                <w:rPr>
                  <w:rFonts w:asciiTheme="minorHAnsi" w:hAnsiTheme="minorHAnsi" w:cstheme="minorHAnsi"/>
                  <w:bCs/>
                  <w:i/>
                  <w:iCs/>
                  <w:color w:val="000000" w:themeColor="text1"/>
                  <w:sz w:val="20"/>
                  <w:szCs w:val="20"/>
                  <w:lang w:val="fr-FR" w:bidi="hi-IN"/>
                </w:rPr>
                <w:t>s femmes ?</w:t>
              </w:r>
            </w:ins>
          </w:p>
          <w:p w14:paraId="1305E066" w14:textId="15BB3B3D" w:rsidR="00327BE8" w:rsidRPr="00823A21" w:rsidRDefault="00327BE8" w:rsidP="00327BE8">
            <w:pPr>
              <w:autoSpaceDE w:val="0"/>
              <w:autoSpaceDN w:val="0"/>
              <w:adjustRightInd w:val="0"/>
              <w:rPr>
                <w:rFonts w:asciiTheme="minorHAnsi" w:hAnsiTheme="minorHAnsi" w:cstheme="minorHAnsi"/>
                <w:bCs/>
                <w:i/>
                <w:iCs/>
                <w:sz w:val="20"/>
                <w:szCs w:val="20"/>
                <w:lang w:val="fr-FR" w:bidi="hi-IN"/>
              </w:rPr>
            </w:pPr>
            <w:ins w:id="16" w:author="Lenovo" w:date="2024-10-26T13:09:00Z">
              <w:r>
                <w:rPr>
                  <w:rFonts w:asciiTheme="minorHAnsi" w:hAnsiTheme="minorHAnsi" w:cstheme="minorHAnsi"/>
                  <w:bCs/>
                  <w:i/>
                  <w:iCs/>
                  <w:color w:val="000000" w:themeColor="text1"/>
                  <w:sz w:val="20"/>
                  <w:szCs w:val="20"/>
                  <w:lang w:val="fr-FR" w:bidi="hi-IN"/>
                </w:rPr>
                <w:t>Combien de ces employés sont des homme</w:t>
              </w:r>
            </w:ins>
            <w:ins w:id="17" w:author="Lenovo" w:date="2024-10-26T13:13:00Z">
              <w:r w:rsidR="00F4250A">
                <w:rPr>
                  <w:rFonts w:asciiTheme="minorHAnsi" w:hAnsiTheme="minorHAnsi" w:cstheme="minorHAnsi"/>
                  <w:bCs/>
                  <w:i/>
                  <w:iCs/>
                  <w:color w:val="000000" w:themeColor="text1"/>
                  <w:sz w:val="20"/>
                  <w:szCs w:val="20"/>
                  <w:lang w:val="fr-FR" w:bidi="hi-IN"/>
                </w:rPr>
                <w:t>s</w:t>
              </w:r>
            </w:ins>
            <w:ins w:id="18" w:author="Lenovo" w:date="2024-10-26T13:09:00Z">
              <w:r>
                <w:rPr>
                  <w:rFonts w:asciiTheme="minorHAnsi" w:hAnsiTheme="minorHAnsi" w:cstheme="minorHAnsi"/>
                  <w:bCs/>
                  <w:i/>
                  <w:iCs/>
                  <w:color w:val="000000" w:themeColor="text1"/>
                  <w:sz w:val="20"/>
                  <w:szCs w:val="20"/>
                  <w:lang w:val="fr-FR" w:bidi="hi-IN"/>
                </w:rPr>
                <w:t> ?</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37E6632" w14:textId="05FF3D40"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3FBAF933" w14:textId="38BC0644"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60320" behindDoc="0" locked="0" layoutInCell="1" allowOverlap="1" wp14:anchorId="1BE20B2C" wp14:editId="275448D2">
                      <wp:simplePos x="0" y="0"/>
                      <wp:positionH relativeFrom="column">
                        <wp:posOffset>1098069</wp:posOffset>
                      </wp:positionH>
                      <wp:positionV relativeFrom="paragraph">
                        <wp:posOffset>20730</wp:posOffset>
                      </wp:positionV>
                      <wp:extent cx="514350" cy="160020"/>
                      <wp:effectExtent l="0" t="0" r="19050" b="11430"/>
                      <wp:wrapNone/>
                      <wp:docPr id="1435" name="Group 1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43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8"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D947410" id="Group 1435" o:spid="_x0000_s1026" style="position:absolute;margin-left:86.45pt;margin-top:1.65pt;width:40.5pt;height:12.6pt;z-index:25196032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lang w:val="fr-FR"/>
              </w:rPr>
              <w:t>Nombre d’employés</w:t>
            </w:r>
            <w:r w:rsidR="006211DD" w:rsidRPr="00823A21">
              <w:rPr>
                <w:rFonts w:asciiTheme="minorHAnsi" w:hAnsiTheme="minorHAnsi" w:cstheme="minorHAnsi"/>
                <w:noProof/>
                <w:spacing w:val="-2"/>
                <w:sz w:val="20"/>
                <w:szCs w:val="20"/>
                <w:lang w:val="fr-FR"/>
              </w:rPr>
              <w:t xml:space="preserve"> </w:t>
            </w:r>
            <w:r w:rsidR="006211DD" w:rsidRPr="00823A21">
              <w:rPr>
                <w:rFonts w:asciiTheme="minorHAnsi" w:hAnsiTheme="minorHAnsi" w:cstheme="minorHAnsi"/>
                <w:noProof/>
                <w:spacing w:val="-2"/>
                <w:sz w:val="20"/>
                <w:szCs w:val="20"/>
                <w:lang w:val="fr-FR"/>
              </w:rPr>
              <w:tab/>
            </w:r>
          </w:p>
          <w:p w14:paraId="2C05BA1D" w14:textId="394EF7AD"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1964416" behindDoc="0" locked="0" layoutInCell="1" allowOverlap="1" wp14:anchorId="4CFE5E75" wp14:editId="69ABD816">
                      <wp:simplePos x="0" y="0"/>
                      <wp:positionH relativeFrom="column">
                        <wp:posOffset>781050</wp:posOffset>
                      </wp:positionH>
                      <wp:positionV relativeFrom="paragraph">
                        <wp:posOffset>151765</wp:posOffset>
                      </wp:positionV>
                      <wp:extent cx="425450" cy="171450"/>
                      <wp:effectExtent l="0" t="0" r="12700" b="1905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 cy="171450"/>
                                <a:chOff x="8550" y="3270"/>
                                <a:chExt cx="1261" cy="435"/>
                              </a:xfrm>
                            </wpg:grpSpPr>
                            <wps:wsp>
                              <wps:cNvPr id="9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9268353" id="Group 91" o:spid="_x0000_s1026" style="position:absolute;margin-left:61.5pt;margin-top:11.95pt;width:33.5pt;height:13.5pt;z-index:251964416"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"/>
                    </v:group>
                  </w:pict>
                </mc:Fallback>
              </mc:AlternateContent>
            </w: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1963392" behindDoc="0" locked="0" layoutInCell="1" allowOverlap="1" wp14:anchorId="5A4D7724" wp14:editId="3166C798">
                      <wp:simplePos x="0" y="0"/>
                      <wp:positionH relativeFrom="column">
                        <wp:posOffset>145415</wp:posOffset>
                      </wp:positionH>
                      <wp:positionV relativeFrom="paragraph">
                        <wp:posOffset>149225</wp:posOffset>
                      </wp:positionV>
                      <wp:extent cx="425513" cy="172016"/>
                      <wp:effectExtent l="0" t="0" r="12700" b="1905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49"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10A9DE9" id="Group 46" o:spid="_x0000_s1026" style="position:absolute;margin-left:11.45pt;margin-top:11.75pt;width:33.5pt;height:13.55pt;z-index:251963392"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L8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yW8HsonAG5uQMAAP//AwBQSwECLQAUAAYACAAAACEA2+H2y+4AAACFAQAAEwAAAAAA&#10;AAAAAAAAAAAAAAAAW0NvbnRlbnRfVHlwZXNdLnhtbFBLAQItABQABgAIAAAAIQBa9CxbvwAAABUB&#10;AAALAAAAAAAAAAAAAAAAAB8BAABfcmVscy8ucmVsc1BLAQItABQABgAIAAAAIQDoQ1L8yAAAAOAA&#10;AAAPAAAAAAAAAAAAAAAAAAcCAABkcnMvZG93bnJldi54bWxQSwUGAAAAAAMAAwC3AAAA/AI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"/>
                    </v:group>
                  </w:pict>
                </mc:Fallback>
              </mc:AlternateContent>
            </w:r>
          </w:p>
          <w:p w14:paraId="4D7BB46A" w14:textId="1F18FE3B"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M                     F                    </w:t>
            </w:r>
            <w:r w:rsidR="005B38D3" w:rsidRPr="00823A21">
              <w:rPr>
                <w:rFonts w:asciiTheme="minorHAnsi" w:hAnsiTheme="minorHAnsi" w:cstheme="minorHAnsi"/>
                <w:noProof/>
                <w:spacing w:val="-2"/>
                <w:sz w:val="20"/>
                <w:szCs w:val="20"/>
                <w:lang w:val="fr-FR"/>
              </w:rPr>
              <w:t xml:space="preserve">       </w:t>
            </w:r>
            <w:r w:rsidRPr="00823A21">
              <w:rPr>
                <w:rFonts w:asciiTheme="minorHAnsi" w:hAnsiTheme="minorHAnsi" w:cstheme="minorHAnsi"/>
                <w:noProof/>
                <w:spacing w:val="-2"/>
                <w:sz w:val="20"/>
                <w:szCs w:val="20"/>
                <w:lang w:val="fr-FR"/>
              </w:rPr>
              <w:t xml:space="preserve">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1DC52F54"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F733A2" w:rsidDel="00512C22" w14:paraId="144BE97B" w14:textId="77777777" w:rsidTr="00697D83">
        <w:trPr>
          <w:cantSplit/>
          <w:trHeight w:val="101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9A514" w14:textId="693527F6"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A1944AA" w14:textId="5A5B6F46" w:rsidR="006211DD" w:rsidRPr="00823A21" w:rsidRDefault="00BB472A" w:rsidP="00F4250A">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 xml:space="preserve">Combien de personnes </w:t>
            </w:r>
            <w:r w:rsidR="00D93DB2" w:rsidRPr="00823A21">
              <w:rPr>
                <w:rFonts w:asciiTheme="minorHAnsi" w:hAnsiTheme="minorHAnsi" w:cstheme="minorHAnsi"/>
                <w:bCs/>
                <w:color w:val="000000" w:themeColor="text1"/>
                <w:sz w:val="20"/>
                <w:szCs w:val="20"/>
                <w:lang w:val="fr-FR"/>
              </w:rPr>
              <w:t>travaillant régulièrement dans cette pharmacie/</w:t>
            </w:r>
            <w:del w:id="19" w:author="Lenovo" w:date="2024-10-26T13:13:00Z">
              <w:r w:rsidR="00142856" w:rsidRPr="00823A21" w:rsidDel="00F4250A">
                <w:rPr>
                  <w:rFonts w:asciiTheme="minorHAnsi" w:hAnsiTheme="minorHAnsi" w:cstheme="minorHAnsi"/>
                  <w:bCs/>
                  <w:color w:val="000000" w:themeColor="text1"/>
                  <w:sz w:val="20"/>
                  <w:szCs w:val="20"/>
                  <w:lang w:val="fr-FR"/>
                </w:rPr>
                <w:delText>dépôt de mé</w:delText>
              </w:r>
              <w:r w:rsidR="00D93DB2" w:rsidRPr="00823A21" w:rsidDel="00F4250A">
                <w:rPr>
                  <w:rFonts w:asciiTheme="minorHAnsi" w:hAnsiTheme="minorHAnsi" w:cstheme="minorHAnsi"/>
                  <w:bCs/>
                  <w:color w:val="000000" w:themeColor="text1"/>
                  <w:sz w:val="20"/>
                  <w:szCs w:val="20"/>
                  <w:lang w:val="fr-FR"/>
                </w:rPr>
                <w:delText>dicaments,</w:delText>
              </w:r>
            </w:del>
            <w:r w:rsidR="00D93DB2" w:rsidRPr="00823A21">
              <w:rPr>
                <w:rFonts w:asciiTheme="minorHAnsi" w:hAnsiTheme="minorHAnsi" w:cstheme="minorHAnsi"/>
                <w:bCs/>
                <w:color w:val="000000" w:themeColor="text1"/>
                <w:sz w:val="20"/>
                <w:szCs w:val="20"/>
                <w:lang w:val="fr-FR"/>
              </w:rPr>
              <w:t xml:space="preserve"> y compris le propriétaire, ont une qualification dans le domaine de la santé (</w:t>
            </w:r>
            <w:r w:rsidR="00E43CA8" w:rsidRPr="00823A21">
              <w:rPr>
                <w:rFonts w:asciiTheme="minorHAnsi" w:hAnsiTheme="minorHAnsi" w:cstheme="minorHAnsi"/>
                <w:bCs/>
                <w:color w:val="000000" w:themeColor="text1"/>
                <w:sz w:val="20"/>
                <w:szCs w:val="20"/>
                <w:lang w:val="fr-FR"/>
              </w:rPr>
              <w:t xml:space="preserve">pharmacie, </w:t>
            </w:r>
            <w:r w:rsidR="003502CD" w:rsidRPr="00823A21">
              <w:rPr>
                <w:rFonts w:asciiTheme="minorHAnsi" w:hAnsiTheme="minorHAnsi" w:cstheme="minorHAnsi"/>
                <w:bCs/>
                <w:color w:val="000000" w:themeColor="text1"/>
                <w:sz w:val="20"/>
                <w:szCs w:val="20"/>
                <w:lang w:val="fr-FR"/>
              </w:rPr>
              <w:t>vendeur d’officine…</w:t>
            </w:r>
            <w:proofErr w:type="gramStart"/>
            <w:r w:rsidR="00090AB4" w:rsidRPr="00823A21">
              <w:rPr>
                <w:rFonts w:asciiTheme="minorHAnsi" w:hAnsiTheme="minorHAnsi" w:cstheme="minorHAnsi"/>
                <w:bCs/>
                <w:color w:val="000000" w:themeColor="text1"/>
                <w:sz w:val="20"/>
                <w:szCs w:val="20"/>
                <w:lang w:val="fr-FR"/>
              </w:rPr>
              <w:t>)</w:t>
            </w:r>
            <w:r w:rsidR="00D93DB2" w:rsidRPr="00823A21">
              <w:rPr>
                <w:rFonts w:asciiTheme="minorHAnsi" w:hAnsiTheme="minorHAnsi" w:cstheme="minorHAnsi"/>
                <w:bCs/>
                <w:color w:val="000000" w:themeColor="text1"/>
                <w:sz w:val="20"/>
                <w:szCs w:val="20"/>
                <w:lang w:val="fr-FR"/>
              </w:rPr>
              <w:t>?</w:t>
            </w:r>
            <w:proofErr w:type="gramEnd"/>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E263B0" w14:textId="3B7B5B2D"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1C170C37" w14:textId="39AC707D" w:rsidR="006211DD" w:rsidRPr="00823A21" w:rsidRDefault="003502C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66464" behindDoc="0" locked="0" layoutInCell="1" allowOverlap="1" wp14:anchorId="0B5528A3" wp14:editId="293518CE">
                      <wp:simplePos x="0" y="0"/>
                      <wp:positionH relativeFrom="column">
                        <wp:posOffset>361117</wp:posOffset>
                      </wp:positionH>
                      <wp:positionV relativeFrom="paragraph">
                        <wp:posOffset>18163</wp:posOffset>
                      </wp:positionV>
                      <wp:extent cx="514350" cy="297586"/>
                      <wp:effectExtent l="0" t="0" r="19050" b="762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297586"/>
                                <a:chOff x="8550" y="3270"/>
                                <a:chExt cx="1261" cy="435"/>
                              </a:xfrm>
                            </wpg:grpSpPr>
                            <wps:wsp>
                              <wps:cNvPr id="98"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2EFA077" id="Group 97" o:spid="_x0000_s1026" style="position:absolute;margin-left:28.45pt;margin-top:1.45pt;width:40.5pt;height:23.45pt;z-index:25196646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group>
                  </w:pict>
                </mc:Fallback>
              </mc:AlternateConten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B3C5314" w14:textId="1B71E3CC" w:rsidR="006211DD" w:rsidRPr="00823A21" w:rsidRDefault="006211DD"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036963F1" w14:textId="77777777" w:rsidTr="00697D83">
        <w:trPr>
          <w:cantSplit/>
          <w:trHeight w:val="738"/>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06E601F" w14:textId="7D4EA045" w:rsidR="00677BB6" w:rsidRPr="00823A21" w:rsidRDefault="00677BB6"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209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D5A0F16" w14:textId="77777777" w:rsidR="00677BB6" w:rsidRDefault="00677BB6" w:rsidP="001714EC">
            <w:pPr>
              <w:autoSpaceDE w:val="0"/>
              <w:autoSpaceDN w:val="0"/>
              <w:adjustRightInd w:val="0"/>
              <w:rPr>
                <w:ins w:id="20" w:author="Lenovo" w:date="2024-10-26T13:13:00Z"/>
                <w:rFonts w:asciiTheme="minorHAnsi" w:hAnsiTheme="minorHAnsi" w:cstheme="minorHAnsi"/>
                <w:bCs/>
                <w:color w:val="000000" w:themeColor="text1"/>
                <w:sz w:val="20"/>
                <w:szCs w:val="20"/>
                <w:lang w:val="fr-FR"/>
              </w:rPr>
            </w:pPr>
            <w:del w:id="21" w:author="Lenovo" w:date="2024-10-26T13:13:00Z">
              <w:r w:rsidRPr="00823A21" w:rsidDel="00F4250A">
                <w:rPr>
                  <w:rFonts w:asciiTheme="minorHAnsi" w:hAnsiTheme="minorHAnsi" w:cstheme="minorHAnsi"/>
                  <w:bCs/>
                  <w:color w:val="000000" w:themeColor="text1"/>
                  <w:sz w:val="20"/>
                  <w:szCs w:val="20"/>
                  <w:lang w:val="fr-FR"/>
                </w:rPr>
                <w:delText>Combien d’entre elles sont des hommes, et combien d’entre elles sont des femmes</w:delText>
              </w:r>
            </w:del>
          </w:p>
          <w:p w14:paraId="4E26BA57" w14:textId="6C66E472" w:rsidR="00F4250A" w:rsidRDefault="00F4250A" w:rsidP="001714EC">
            <w:pPr>
              <w:autoSpaceDE w:val="0"/>
              <w:autoSpaceDN w:val="0"/>
              <w:adjustRightInd w:val="0"/>
              <w:rPr>
                <w:ins w:id="22" w:author="Lenovo" w:date="2024-10-26T13:14:00Z"/>
                <w:rFonts w:asciiTheme="minorHAnsi" w:hAnsiTheme="minorHAnsi" w:cstheme="minorHAnsi"/>
                <w:bCs/>
                <w:color w:val="000000" w:themeColor="text1"/>
                <w:sz w:val="20"/>
                <w:szCs w:val="20"/>
                <w:lang w:val="fr-FR"/>
              </w:rPr>
            </w:pPr>
            <w:ins w:id="23" w:author="Lenovo" w:date="2024-10-26T13:14:00Z">
              <w:r>
                <w:rPr>
                  <w:rFonts w:asciiTheme="minorHAnsi" w:hAnsiTheme="minorHAnsi" w:cstheme="minorHAnsi"/>
                  <w:bCs/>
                  <w:color w:val="000000" w:themeColor="text1"/>
                  <w:sz w:val="20"/>
                  <w:szCs w:val="20"/>
                  <w:lang w:val="fr-FR"/>
                </w:rPr>
                <w:t>Combien de ces employés sont des femmes ?</w:t>
              </w:r>
            </w:ins>
          </w:p>
          <w:p w14:paraId="056A7595" w14:textId="2484C8BE" w:rsidR="00F4250A" w:rsidRPr="00823A21" w:rsidRDefault="00F4250A" w:rsidP="001714EC">
            <w:pPr>
              <w:autoSpaceDE w:val="0"/>
              <w:autoSpaceDN w:val="0"/>
              <w:adjustRightInd w:val="0"/>
              <w:rPr>
                <w:rFonts w:asciiTheme="minorHAnsi" w:hAnsiTheme="minorHAnsi" w:cstheme="minorHAnsi"/>
                <w:bCs/>
                <w:color w:val="000000" w:themeColor="text1"/>
                <w:sz w:val="20"/>
                <w:szCs w:val="20"/>
                <w:lang w:val="fr-FR"/>
              </w:rPr>
            </w:pPr>
            <w:ins w:id="24" w:author="Lenovo" w:date="2024-10-26T13:14:00Z">
              <w:r>
                <w:rPr>
                  <w:rFonts w:asciiTheme="minorHAnsi" w:hAnsiTheme="minorHAnsi" w:cstheme="minorHAnsi"/>
                  <w:bCs/>
                  <w:color w:val="000000" w:themeColor="text1"/>
                  <w:sz w:val="20"/>
                  <w:szCs w:val="20"/>
                  <w:lang w:val="fr-FR"/>
                </w:rPr>
                <w:t>Combien de ces employés sont des hommes</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8C66679" w14:textId="35A1D016" w:rsidR="003502CD"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2680192" behindDoc="0" locked="0" layoutInCell="1" allowOverlap="1" wp14:anchorId="7E94E530" wp14:editId="44A3DD67">
                      <wp:simplePos x="0" y="0"/>
                      <wp:positionH relativeFrom="column">
                        <wp:posOffset>813834</wp:posOffset>
                      </wp:positionH>
                      <wp:positionV relativeFrom="paragraph">
                        <wp:posOffset>157059</wp:posOffset>
                      </wp:positionV>
                      <wp:extent cx="425513" cy="172016"/>
                      <wp:effectExtent l="0" t="0" r="12700" b="19050"/>
                      <wp:wrapNone/>
                      <wp:docPr id="35404177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15382635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54057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68F6B09" id="Group 46" o:spid="_x0000_s1026" style="position:absolute;margin-left:64.1pt;margin-top:12.35pt;width:33.5pt;height:13.55pt;z-index:252680192"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"/>
                    </v:group>
                  </w:pict>
                </mc:Fallback>
              </mc:AlternateContent>
            </w: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2678144" behindDoc="0" locked="0" layoutInCell="1" allowOverlap="1" wp14:anchorId="6EA4F597" wp14:editId="1EBD86F1">
                      <wp:simplePos x="0" y="0"/>
                      <wp:positionH relativeFrom="column">
                        <wp:posOffset>163396</wp:posOffset>
                      </wp:positionH>
                      <wp:positionV relativeFrom="paragraph">
                        <wp:posOffset>158750</wp:posOffset>
                      </wp:positionV>
                      <wp:extent cx="425513" cy="172016"/>
                      <wp:effectExtent l="0" t="0" r="12700" b="19050"/>
                      <wp:wrapNone/>
                      <wp:docPr id="202089673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342432750"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0262491"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668DF76" id="Group 46" o:spid="_x0000_s1026" style="position:absolute;margin-left:12.85pt;margin-top:12.5pt;width:33.5pt;height:13.55pt;z-index:25267814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"/>
                    </v:group>
                  </w:pict>
                </mc:Fallback>
              </mc:AlternateContent>
            </w:r>
          </w:p>
          <w:p w14:paraId="37BA6AA5" w14:textId="7C8210D3" w:rsidR="000C2C60"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pacing w:val="-2"/>
                <w:sz w:val="20"/>
                <w:szCs w:val="20"/>
                <w:lang w:val="fr-FR"/>
              </w:rPr>
              <w:t xml:space="preserve">M                     F                            </w:t>
            </w:r>
          </w:p>
          <w:p w14:paraId="602D9351" w14:textId="1BB8B409" w:rsidR="00677BB6" w:rsidRPr="00F97A6C" w:rsidRDefault="00677BB6"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79817C" w14:textId="77777777" w:rsidR="00677BB6" w:rsidRPr="00823A21" w:rsidRDefault="00677BB6"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2291C8B9"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F48C48A" w14:textId="668C85A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77BB6" w:rsidRPr="00823A21">
              <w:rPr>
                <w:rFonts w:asciiTheme="minorHAnsi" w:hAnsiTheme="minorHAnsi" w:cstheme="minorHAnsi"/>
                <w:bCs/>
                <w:sz w:val="20"/>
                <w:szCs w:val="20"/>
                <w:lang w:val="fr-FR"/>
              </w:rPr>
              <w:t>10</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5A8A617" w14:textId="22CC73F1" w:rsidR="006211DD" w:rsidRPr="00823A21" w:rsidRDefault="00D93DB2" w:rsidP="001714EC">
            <w:pPr>
              <w:autoSpaceDE w:val="0"/>
              <w:autoSpaceDN w:val="0"/>
              <w:adjustRightInd w:val="0"/>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de personnes travaillant régulièrement dans cette pharmacie/</w:t>
            </w:r>
            <w:del w:id="25" w:author="Lenovo" w:date="2024-10-26T13:14:00Z">
              <w:r w:rsidR="00090105" w:rsidRPr="00823A21" w:rsidDel="00F4250A">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y compris le propriétaire,</w:t>
            </w:r>
            <w:r w:rsidR="00090AB4"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ont un diplôme de pharmacien</w:t>
            </w:r>
            <w:del w:id="26" w:author="Lenovo" w:date="2024-10-26T13:14:00Z">
              <w:r w:rsidR="006211DD" w:rsidRPr="00823A21" w:rsidDel="00F4250A">
                <w:rPr>
                  <w:rFonts w:asciiTheme="minorHAnsi" w:hAnsiTheme="minorHAnsi" w:cstheme="minorHAnsi"/>
                  <w:bCs/>
                  <w:color w:val="000000" w:themeColor="text1"/>
                  <w:sz w:val="20"/>
                  <w:szCs w:val="20"/>
                  <w:lang w:val="fr-FR"/>
                </w:rPr>
                <w:delText xml:space="preserve"> </w:delText>
              </w:r>
              <w:r w:rsidR="006211DD" w:rsidRPr="00823A21" w:rsidDel="00F4250A">
                <w:rPr>
                  <w:rFonts w:asciiTheme="minorHAnsi" w:hAnsiTheme="minorHAnsi" w:cstheme="minorHAnsi"/>
                  <w:b/>
                  <w:color w:val="000000" w:themeColor="text1"/>
                  <w:sz w:val="20"/>
                  <w:szCs w:val="20"/>
                  <w:lang w:val="fr-FR"/>
                </w:rPr>
                <w:delText>[</w:delText>
              </w:r>
              <w:r w:rsidR="00693304" w:rsidRPr="00823A21" w:rsidDel="00F4250A">
                <w:rPr>
                  <w:rFonts w:asciiTheme="minorHAnsi" w:hAnsiTheme="minorHAnsi" w:cstheme="minorHAnsi"/>
                  <w:b/>
                  <w:color w:val="000000" w:themeColor="text1"/>
                  <w:sz w:val="20"/>
                  <w:szCs w:val="20"/>
                  <w:lang w:val="fr-FR"/>
                </w:rPr>
                <w:delText>Sénégal]</w:delText>
              </w:r>
              <w:r w:rsidR="00693304" w:rsidRPr="00823A21" w:rsidDel="00F4250A">
                <w:rPr>
                  <w:rFonts w:asciiTheme="minorHAnsi" w:hAnsiTheme="minorHAnsi" w:cstheme="minorHAnsi"/>
                  <w:bCs/>
                  <w:color w:val="000000" w:themeColor="text1"/>
                  <w:sz w:val="20"/>
                  <w:szCs w:val="20"/>
                  <w:lang w:val="fr-FR" w:bidi="hi-IN"/>
                </w:rPr>
                <w:delText xml:space="preserve"> </w:delText>
              </w:r>
            </w:del>
            <w:r w:rsidR="00693304" w:rsidRPr="00823A21">
              <w:rPr>
                <w:rFonts w:asciiTheme="minorHAnsi" w:hAnsiTheme="minorHAnsi" w:cstheme="minorHAnsi"/>
                <w:bCs/>
                <w:color w:val="000000" w:themeColor="text1"/>
                <w:sz w:val="20"/>
                <w:szCs w:val="20"/>
                <w:lang w:val="fr-FR" w:bidi="hi-IN"/>
              </w:rPr>
              <w:t>?</w:t>
            </w:r>
          </w:p>
          <w:p w14:paraId="5F9DA03D" w14:textId="77777777" w:rsidR="006211DD" w:rsidRPr="00823A21" w:rsidRDefault="006211DD" w:rsidP="001714EC">
            <w:pPr>
              <w:rPr>
                <w:rFonts w:asciiTheme="minorHAnsi" w:hAnsiTheme="minorHAnsi" w:cstheme="minorHAnsi"/>
                <w:b/>
                <w:bCs/>
                <w:color w:val="000000" w:themeColor="text1"/>
                <w:sz w:val="20"/>
                <w:szCs w:val="20"/>
                <w:cs/>
                <w:lang w:val="fr-FR" w:bidi="hi-IN"/>
              </w:rPr>
            </w:pPr>
            <w:r w:rsidRPr="00823A21">
              <w:rPr>
                <w:rFonts w:asciiTheme="minorHAnsi" w:hAnsiTheme="minorHAnsi" w:cs="Mangal"/>
                <w:b/>
                <w:bCs/>
                <w:color w:val="000000" w:themeColor="text1"/>
                <w:sz w:val="20"/>
                <w:szCs w:val="20"/>
                <w:cs/>
                <w:lang w:val="fr-FR" w:bidi="hi-IN"/>
              </w:rPr>
              <w:t xml:space="preserve"> </w:t>
            </w:r>
          </w:p>
          <w:p w14:paraId="76B152E2" w14:textId="77777777" w:rsidR="00AB6B6D" w:rsidRDefault="00AB6B6D" w:rsidP="001714EC">
            <w:pPr>
              <w:rPr>
                <w:ins w:id="27" w:author="Lenovo" w:date="2024-10-26T13:15:00Z"/>
                <w:rFonts w:asciiTheme="minorHAnsi" w:hAnsiTheme="minorHAnsi" w:cstheme="minorHAnsi"/>
                <w:bCs/>
                <w:i/>
                <w:iCs/>
                <w:color w:val="000000" w:themeColor="text1"/>
                <w:sz w:val="20"/>
                <w:szCs w:val="20"/>
                <w:lang w:val="fr-FR" w:bidi="hi-IN"/>
              </w:rPr>
            </w:pPr>
            <w:del w:id="28" w:author="Lenovo" w:date="2024-10-26T13:15:00Z">
              <w:r w:rsidRPr="00823A21" w:rsidDel="00F4250A">
                <w:rPr>
                  <w:rFonts w:asciiTheme="minorHAnsi" w:hAnsiTheme="minorHAnsi" w:cstheme="minorHAnsi"/>
                  <w:bCs/>
                  <w:i/>
                  <w:iCs/>
                  <w:color w:val="000000" w:themeColor="text1"/>
                  <w:sz w:val="20"/>
                  <w:szCs w:val="20"/>
                  <w:lang w:val="fr-FR" w:bidi="hi-IN"/>
                </w:rPr>
                <w:delText>Préciser le nombre de pharmaciens selon le sexe.</w:delText>
              </w:r>
            </w:del>
          </w:p>
          <w:p w14:paraId="6363C366" w14:textId="77777777" w:rsidR="00F4250A" w:rsidRDefault="00F4250A" w:rsidP="001714EC">
            <w:pPr>
              <w:rPr>
                <w:ins w:id="29" w:author="Lenovo" w:date="2024-10-26T13:15:00Z"/>
                <w:rFonts w:asciiTheme="minorHAnsi" w:hAnsiTheme="minorHAnsi" w:cstheme="minorHAnsi"/>
                <w:bCs/>
                <w:i/>
                <w:iCs/>
                <w:color w:val="000000" w:themeColor="text1"/>
                <w:sz w:val="20"/>
                <w:szCs w:val="20"/>
                <w:lang w:val="fr-FR" w:bidi="hi-IN"/>
              </w:rPr>
            </w:pPr>
            <w:ins w:id="30" w:author="Lenovo" w:date="2024-10-26T13:15:00Z">
              <w:r>
                <w:rPr>
                  <w:rFonts w:asciiTheme="minorHAnsi" w:hAnsiTheme="minorHAnsi" w:cstheme="minorHAnsi"/>
                  <w:bCs/>
                  <w:i/>
                  <w:iCs/>
                  <w:color w:val="000000" w:themeColor="text1"/>
                  <w:sz w:val="20"/>
                  <w:szCs w:val="20"/>
                  <w:lang w:val="fr-FR" w:bidi="hi-IN"/>
                </w:rPr>
                <w:t>Combien de pharmaciens sont des femmes ?</w:t>
              </w:r>
            </w:ins>
          </w:p>
          <w:p w14:paraId="0D8D304F" w14:textId="52A0336A" w:rsidR="00F4250A" w:rsidRPr="00823A21" w:rsidRDefault="00F4250A" w:rsidP="001714EC">
            <w:pPr>
              <w:rPr>
                <w:rFonts w:asciiTheme="minorHAnsi" w:hAnsiTheme="minorHAnsi" w:cstheme="minorHAnsi"/>
                <w:b/>
                <w:bCs/>
                <w:color w:val="000000" w:themeColor="text1"/>
                <w:sz w:val="20"/>
                <w:szCs w:val="20"/>
                <w:lang w:val="fr-FR" w:bidi="hi-IN"/>
              </w:rPr>
            </w:pPr>
            <w:ins w:id="31" w:author="Lenovo" w:date="2024-10-26T13:15:00Z">
              <w:r>
                <w:rPr>
                  <w:rFonts w:asciiTheme="minorHAnsi" w:hAnsiTheme="minorHAnsi" w:cstheme="minorHAnsi"/>
                  <w:bCs/>
                  <w:i/>
                  <w:iCs/>
                  <w:color w:val="000000" w:themeColor="text1"/>
                  <w:sz w:val="20"/>
                  <w:szCs w:val="20"/>
                  <w:lang w:val="fr-FR" w:bidi="hi-IN"/>
                </w:rPr>
                <w:t>Combien de pharmaciens sont des hommes ?</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C82F441" w14:textId="68864907"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46E14C3C" w14:textId="746AA4BC" w:rsidR="006211DD" w:rsidRPr="00823A21" w:rsidRDefault="00AB6B6D" w:rsidP="001714EC">
            <w:pPr>
              <w:tabs>
                <w:tab w:val="left" w:pos="-720"/>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0560" behindDoc="0" locked="0" layoutInCell="1" allowOverlap="1" wp14:anchorId="096154CA" wp14:editId="321AB53E">
                      <wp:simplePos x="0" y="0"/>
                      <wp:positionH relativeFrom="column">
                        <wp:posOffset>1301438</wp:posOffset>
                      </wp:positionH>
                      <wp:positionV relativeFrom="paragraph">
                        <wp:posOffset>11178</wp:posOffset>
                      </wp:positionV>
                      <wp:extent cx="514350" cy="160020"/>
                      <wp:effectExtent l="0" t="0" r="19050" b="1143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BCDE48A" id="Group 124" o:spid="_x0000_s1026" style="position:absolute;margin-left:102.5pt;margin-top:.9pt;width:40.5pt;height:12.6pt;z-index:25197056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lang w:val="fr-FR"/>
              </w:rPr>
              <w:t xml:space="preserve">Nombre </w:t>
            </w:r>
            <w:r w:rsidRPr="00823A21">
              <w:rPr>
                <w:rFonts w:asciiTheme="minorHAnsi" w:hAnsiTheme="minorHAnsi" w:cstheme="minorHAnsi"/>
                <w:noProof/>
                <w:spacing w:val="-2"/>
                <w:sz w:val="20"/>
                <w:szCs w:val="20"/>
                <w:lang w:val="fr-FR"/>
              </w:rPr>
              <w:t>de pharmaciens</w:t>
            </w:r>
          </w:p>
          <w:p w14:paraId="4C3685EB" w14:textId="3A3EABE5"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2608" behindDoc="0" locked="0" layoutInCell="1" allowOverlap="1" wp14:anchorId="3F78F08D" wp14:editId="0B399CE9">
                      <wp:simplePos x="0" y="0"/>
                      <wp:positionH relativeFrom="column">
                        <wp:posOffset>782320</wp:posOffset>
                      </wp:positionH>
                      <wp:positionV relativeFrom="paragraph">
                        <wp:posOffset>171450</wp:posOffset>
                      </wp:positionV>
                      <wp:extent cx="425513" cy="172016"/>
                      <wp:effectExtent l="0" t="0" r="12700" b="19050"/>
                      <wp:wrapNone/>
                      <wp:docPr id="2311" name="Group 2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9496173" id="Group 2311" o:spid="_x0000_s1026" style="position:absolute;margin-left:61.6pt;margin-top:13.5pt;width:33.5pt;height:13.55pt;z-index:251972608"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"/>
                    </v:group>
                  </w:pict>
                </mc:Fallback>
              </mc:AlternateContent>
            </w: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1584" behindDoc="0" locked="0" layoutInCell="1" allowOverlap="1" wp14:anchorId="420F9E3B" wp14:editId="470E91E5">
                      <wp:simplePos x="0" y="0"/>
                      <wp:positionH relativeFrom="column">
                        <wp:posOffset>147100</wp:posOffset>
                      </wp:positionH>
                      <wp:positionV relativeFrom="paragraph">
                        <wp:posOffset>163742</wp:posOffset>
                      </wp:positionV>
                      <wp:extent cx="425513" cy="172016"/>
                      <wp:effectExtent l="0" t="0" r="12700" b="19050"/>
                      <wp:wrapNone/>
                      <wp:docPr id="2314" name="Group 2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917C627" id="Group 2314" o:spid="_x0000_s1026" style="position:absolute;margin-left:11.6pt;margin-top:12.9pt;width:33.5pt;height:13.55pt;z-index:25197158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"/>
                    </v:group>
                  </w:pict>
                </mc:Fallback>
              </mc:AlternateContent>
            </w:r>
          </w:p>
          <w:p w14:paraId="7D35C564" w14:textId="42A8BA43" w:rsidR="006211DD" w:rsidRPr="00823A21" w:rsidRDefault="006211DD" w:rsidP="00AB6B6D">
            <w:pPr>
              <w:tabs>
                <w:tab w:val="right" w:leader="dot" w:pos="3595"/>
                <w:tab w:val="right" w:leader="dot" w:pos="4420"/>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M                     </w:t>
            </w:r>
            <w:r w:rsidR="00AB6B6D" w:rsidRPr="00823A21">
              <w:rPr>
                <w:rFonts w:asciiTheme="minorHAnsi" w:hAnsiTheme="minorHAnsi" w:cstheme="minorHAnsi"/>
                <w:noProof/>
                <w:spacing w:val="-2"/>
                <w:sz w:val="20"/>
                <w:szCs w:val="20"/>
                <w:lang w:val="fr-FR"/>
              </w:rPr>
              <w:t>F</w:t>
            </w:r>
          </w:p>
          <w:p w14:paraId="62BC6654" w14:textId="0789C30F" w:rsidR="006211DD" w:rsidRPr="00823A21" w:rsidRDefault="006211D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0AE9C2C"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75AA474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207C91CF"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65F27C27"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rPr>
            </w:pPr>
          </w:p>
        </w:tc>
      </w:tr>
      <w:tr w:rsidR="00E642B7" w:rsidRPr="00F97A6C" w:rsidDel="00512C22" w14:paraId="734F31A7"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DCE31E7" w14:textId="77CC3A1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693304" w:rsidRPr="00823A21">
              <w:rPr>
                <w:rFonts w:asciiTheme="minorHAnsi" w:hAnsiTheme="minorHAnsi" w:cstheme="minorHAnsi"/>
                <w:bCs/>
                <w:sz w:val="20"/>
                <w:szCs w:val="20"/>
                <w:lang w:val="fr-FR"/>
              </w:rPr>
              <w:t>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50DE762" w14:textId="4B0CBA57" w:rsidR="005B38D3" w:rsidRPr="00823A21" w:rsidRDefault="00210803" w:rsidP="001714EC">
            <w:pPr>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Avez-vous, vous-même ou l’un de vos collaborateurs, reçu une formation sur des sujets li</w:t>
            </w:r>
            <w:r w:rsidR="009C744F" w:rsidRPr="00823A21">
              <w:rPr>
                <w:rFonts w:asciiTheme="minorHAnsi" w:hAnsiTheme="minorHAnsi" w:cstheme="minorHAnsi"/>
                <w:sz w:val="20"/>
                <w:szCs w:val="20"/>
                <w:lang w:val="fr-FR"/>
              </w:rPr>
              <w:t xml:space="preserve">és à la planification </w:t>
            </w:r>
            <w:r w:rsidR="00693304" w:rsidRPr="00823A21">
              <w:rPr>
                <w:rFonts w:asciiTheme="minorHAnsi" w:hAnsiTheme="minorHAnsi" w:cstheme="minorHAnsi"/>
                <w:sz w:val="20"/>
                <w:szCs w:val="20"/>
                <w:lang w:val="fr-FR"/>
              </w:rPr>
              <w:t>familiale</w:t>
            </w:r>
            <w:r w:rsidR="00C21422" w:rsidRPr="00823A21">
              <w:rPr>
                <w:rFonts w:asciiTheme="minorHAnsi" w:hAnsiTheme="minorHAnsi" w:cstheme="minorHAnsi"/>
                <w:sz w:val="20"/>
                <w:szCs w:val="20"/>
                <w:lang w:val="fr-FR"/>
              </w:rPr>
              <w:t> </w:t>
            </w:r>
            <w:r w:rsidR="00693304" w:rsidRPr="00823A21">
              <w:rPr>
                <w:rFonts w:asciiTheme="minorHAnsi" w:hAnsiTheme="minorHAnsi" w:cstheme="minorHAnsi"/>
                <w:sz w:val="20"/>
                <w:szCs w:val="20"/>
                <w:lang w:val="fr-FR"/>
              </w:rPr>
              <w:t>?</w:t>
            </w:r>
          </w:p>
          <w:p w14:paraId="21DB8A2D" w14:textId="6CD92DD6" w:rsidR="00BF0A3D" w:rsidRPr="00823A21" w:rsidRDefault="00833EE0" w:rsidP="00F4250A">
            <w:pPr>
              <w:autoSpaceDE w:val="0"/>
              <w:autoSpaceDN w:val="0"/>
              <w:adjustRightInd w:val="0"/>
              <w:rPr>
                <w:rFonts w:asciiTheme="minorHAnsi" w:hAnsiTheme="minorHAnsi" w:cstheme="minorHAnsi"/>
                <w:bCs/>
                <w:i/>
                <w:iCs/>
                <w:color w:val="000000" w:themeColor="text1"/>
                <w:sz w:val="20"/>
                <w:szCs w:val="20"/>
                <w:lang w:val="fr-FR"/>
              </w:rPr>
            </w:pPr>
            <w:r w:rsidRPr="00823A21">
              <w:rPr>
                <w:rFonts w:asciiTheme="minorHAnsi" w:hAnsiTheme="minorHAnsi" w:cstheme="minorHAnsi"/>
                <w:i/>
                <w:iCs/>
                <w:sz w:val="20"/>
                <w:szCs w:val="20"/>
                <w:lang w:val="fr-FR"/>
              </w:rPr>
              <w:t>Si OUI, d</w:t>
            </w:r>
            <w:r w:rsidR="00375AD2" w:rsidRPr="00823A21">
              <w:rPr>
                <w:rFonts w:asciiTheme="minorHAnsi" w:hAnsiTheme="minorHAnsi" w:cstheme="minorHAnsi"/>
                <w:i/>
                <w:iCs/>
                <w:sz w:val="20"/>
                <w:szCs w:val="20"/>
                <w:lang w:val="fr-FR"/>
              </w:rPr>
              <w:t xml:space="preserve">emander combien d’employés </w:t>
            </w:r>
            <w:del w:id="32" w:author="Lenovo" w:date="2024-10-26T13:16:00Z">
              <w:r w:rsidR="000551DC" w:rsidRPr="00823A21" w:rsidDel="00F4250A">
                <w:rPr>
                  <w:rFonts w:asciiTheme="minorHAnsi" w:hAnsiTheme="minorHAnsi" w:cstheme="minorHAnsi"/>
                  <w:i/>
                  <w:iCs/>
                  <w:sz w:val="20"/>
                  <w:szCs w:val="20"/>
                  <w:lang w:val="fr-FR"/>
                </w:rPr>
                <w:delText>ayant</w:delText>
              </w:r>
            </w:del>
            <w:ins w:id="33" w:author="Lenovo" w:date="2024-10-26T13:17:00Z">
              <w:r w:rsidR="00F4250A">
                <w:rPr>
                  <w:rFonts w:asciiTheme="minorHAnsi" w:hAnsiTheme="minorHAnsi" w:cstheme="minorHAnsi"/>
                  <w:i/>
                  <w:iCs/>
                  <w:sz w:val="20"/>
                  <w:szCs w:val="20"/>
                  <w:lang w:val="fr-FR"/>
                </w:rPr>
                <w:t xml:space="preserve"> </w:t>
              </w:r>
              <w:del w:id="34" w:author="Kossa FALL" w:date="2025-03-16T22:52:00Z">
                <w:r w:rsidR="00F4250A" w:rsidDel="00F76451">
                  <w:rPr>
                    <w:rFonts w:asciiTheme="minorHAnsi" w:hAnsiTheme="minorHAnsi" w:cstheme="minorHAnsi"/>
                    <w:i/>
                    <w:iCs/>
                    <w:sz w:val="20"/>
                    <w:szCs w:val="20"/>
                    <w:lang w:val="fr-FR"/>
                  </w:rPr>
                  <w:delText>ont</w:delText>
                </w:r>
              </w:del>
            </w:ins>
            <w:del w:id="35" w:author="Kossa FALL" w:date="2025-03-16T22:52:00Z">
              <w:r w:rsidR="000551DC" w:rsidRPr="00823A21" w:rsidDel="00F76451">
                <w:rPr>
                  <w:rFonts w:asciiTheme="minorHAnsi" w:hAnsiTheme="minorHAnsi" w:cstheme="minorHAnsi"/>
                  <w:i/>
                  <w:iCs/>
                  <w:sz w:val="20"/>
                  <w:szCs w:val="20"/>
                  <w:lang w:val="fr-FR"/>
                </w:rPr>
                <w:delText xml:space="preserve"> </w:delText>
              </w:r>
              <w:r w:rsidR="00210803" w:rsidRPr="00823A21" w:rsidDel="00F76451">
                <w:rPr>
                  <w:rFonts w:asciiTheme="minorHAnsi" w:hAnsiTheme="minorHAnsi" w:cstheme="minorHAnsi"/>
                  <w:i/>
                  <w:iCs/>
                  <w:sz w:val="20"/>
                  <w:szCs w:val="20"/>
                  <w:lang w:val="fr-FR"/>
                </w:rPr>
                <w:delText>re</w:delText>
              </w:r>
              <w:r w:rsidR="00BF0A3D" w:rsidRPr="00823A21" w:rsidDel="00F76451">
                <w:rPr>
                  <w:rFonts w:asciiTheme="minorHAnsi" w:hAnsiTheme="minorHAnsi" w:cstheme="minorHAnsi"/>
                  <w:i/>
                  <w:iCs/>
                  <w:sz w:val="20"/>
                  <w:szCs w:val="20"/>
                  <w:lang w:val="fr-FR"/>
                </w:rPr>
                <w:delText>çu</w:delText>
              </w:r>
            </w:del>
            <w:ins w:id="36" w:author="Kossa FALL" w:date="2025-03-16T22:52:00Z">
              <w:r w:rsidR="00F76451">
                <w:rPr>
                  <w:rFonts w:asciiTheme="minorHAnsi" w:hAnsiTheme="minorHAnsi" w:cstheme="minorHAnsi"/>
                  <w:i/>
                  <w:iCs/>
                  <w:sz w:val="20"/>
                  <w:szCs w:val="20"/>
                  <w:lang w:val="fr-FR"/>
                </w:rPr>
                <w:t>ont</w:t>
              </w:r>
              <w:r w:rsidR="00F76451" w:rsidRPr="00823A21">
                <w:rPr>
                  <w:rFonts w:asciiTheme="minorHAnsi" w:hAnsiTheme="minorHAnsi" w:cstheme="minorHAnsi"/>
                  <w:i/>
                  <w:iCs/>
                  <w:sz w:val="20"/>
                  <w:szCs w:val="20"/>
                  <w:lang w:val="fr-FR"/>
                </w:rPr>
                <w:t xml:space="preserve"> reçu</w:t>
              </w:r>
            </w:ins>
            <w:r w:rsidR="009C744F" w:rsidRPr="00823A21">
              <w:rPr>
                <w:rFonts w:asciiTheme="minorHAnsi" w:hAnsiTheme="minorHAnsi" w:cstheme="minorHAnsi"/>
                <w:i/>
                <w:iCs/>
                <w:sz w:val="20"/>
                <w:szCs w:val="20"/>
                <w:lang w:val="fr-FR"/>
              </w:rPr>
              <w:t xml:space="preserve"> </w:t>
            </w:r>
            <w:del w:id="37" w:author="Lenovo" w:date="2024-10-26T13:17:00Z">
              <w:r w:rsidR="009C744F" w:rsidRPr="00823A21" w:rsidDel="00F4250A">
                <w:rPr>
                  <w:rFonts w:asciiTheme="minorHAnsi" w:hAnsiTheme="minorHAnsi" w:cstheme="minorHAnsi"/>
                  <w:i/>
                  <w:iCs/>
                  <w:sz w:val="20"/>
                  <w:szCs w:val="20"/>
                  <w:lang w:val="fr-FR"/>
                </w:rPr>
                <w:delText>la</w:delText>
              </w:r>
            </w:del>
            <w:ins w:id="38" w:author="Lenovo" w:date="2024-10-26T13:17:00Z">
              <w:r w:rsidR="00F4250A">
                <w:rPr>
                  <w:rFonts w:asciiTheme="minorHAnsi" w:hAnsiTheme="minorHAnsi" w:cstheme="minorHAnsi"/>
                  <w:i/>
                  <w:iCs/>
                  <w:sz w:val="20"/>
                  <w:szCs w:val="20"/>
                  <w:lang w:val="fr-FR"/>
                </w:rPr>
                <w:t xml:space="preserve"> une</w:t>
              </w:r>
            </w:ins>
            <w:ins w:id="39" w:author="Kossa FALL" w:date="2025-03-16T22:52:00Z">
              <w:r w:rsidR="00F76451">
                <w:rPr>
                  <w:rFonts w:asciiTheme="minorHAnsi" w:hAnsiTheme="minorHAnsi" w:cstheme="minorHAnsi"/>
                  <w:i/>
                  <w:iCs/>
                  <w:sz w:val="20"/>
                  <w:szCs w:val="20"/>
                  <w:lang w:val="fr-FR"/>
                </w:rPr>
                <w:t xml:space="preserve"> </w:t>
              </w:r>
            </w:ins>
            <w:del w:id="40" w:author="Lenovo" w:date="2024-10-26T13:17:00Z">
              <w:r w:rsidR="009C744F" w:rsidRPr="00823A21" w:rsidDel="00F4250A">
                <w:rPr>
                  <w:rFonts w:asciiTheme="minorHAnsi" w:hAnsiTheme="minorHAnsi" w:cstheme="minorHAnsi"/>
                  <w:i/>
                  <w:iCs/>
                  <w:sz w:val="20"/>
                  <w:szCs w:val="20"/>
                  <w:lang w:val="fr-FR"/>
                </w:rPr>
                <w:delText xml:space="preserve"> </w:delText>
              </w:r>
            </w:del>
            <w:r w:rsidR="00693304" w:rsidRPr="00823A21">
              <w:rPr>
                <w:rFonts w:asciiTheme="minorHAnsi" w:hAnsiTheme="minorHAnsi" w:cstheme="minorHAnsi"/>
                <w:i/>
                <w:iCs/>
                <w:sz w:val="20"/>
                <w:szCs w:val="20"/>
                <w:lang w:val="fr-FR"/>
              </w:rPr>
              <w:t xml:space="preserve">formation </w:t>
            </w:r>
            <w:r w:rsidR="000551DC" w:rsidRPr="00823A21">
              <w:rPr>
                <w:rFonts w:asciiTheme="minorHAnsi" w:hAnsiTheme="minorHAnsi" w:cstheme="minorHAnsi"/>
                <w:i/>
                <w:iCs/>
                <w:sz w:val="20"/>
                <w:szCs w:val="20"/>
                <w:lang w:val="fr-FR"/>
              </w:rPr>
              <w:t xml:space="preserve">en planification familiale </w:t>
            </w:r>
            <w:del w:id="41" w:author="Lenovo" w:date="2024-10-26T13:16:00Z">
              <w:r w:rsidR="00693304" w:rsidRPr="00823A21" w:rsidDel="00F4250A">
                <w:rPr>
                  <w:rFonts w:asciiTheme="minorHAnsi" w:hAnsiTheme="minorHAnsi" w:cstheme="minorHAnsi"/>
                  <w:i/>
                  <w:iCs/>
                  <w:sz w:val="20"/>
                  <w:szCs w:val="20"/>
                  <w:lang w:val="fr-FR"/>
                </w:rPr>
                <w:delText>?</w:delText>
              </w:r>
              <w:r w:rsidR="00BA5703" w:rsidRPr="00823A21" w:rsidDel="00F4250A">
                <w:rPr>
                  <w:rFonts w:asciiTheme="minorHAnsi" w:hAnsiTheme="minorHAnsi" w:cstheme="minorHAnsi"/>
                  <w:i/>
                  <w:iCs/>
                  <w:sz w:val="20"/>
                  <w:szCs w:val="20"/>
                  <w:lang w:val="fr-FR"/>
                </w:rPr>
                <w:delText xml:space="preserve"> </w:delText>
              </w:r>
              <w:r w:rsidR="00BA5703" w:rsidRPr="00823A21" w:rsidDel="00F4250A">
                <w:rPr>
                  <w:rFonts w:asciiTheme="minorHAnsi" w:hAnsiTheme="minorHAnsi" w:cstheme="minorHAnsi"/>
                  <w:bCs/>
                  <w:i/>
                  <w:iCs/>
                  <w:color w:val="000000" w:themeColor="text1"/>
                  <w:spacing w:val="-2"/>
                  <w:sz w:val="20"/>
                  <w:szCs w:val="20"/>
                  <w:lang w:val="fr-FR"/>
                </w:rPr>
                <w:delText>E</w:delText>
              </w:r>
              <w:r w:rsidR="00113797" w:rsidRPr="00823A21" w:rsidDel="00F4250A">
                <w:rPr>
                  <w:rFonts w:asciiTheme="minorHAnsi" w:hAnsiTheme="minorHAnsi" w:cstheme="minorHAnsi"/>
                  <w:bCs/>
                  <w:i/>
                  <w:iCs/>
                  <w:color w:val="000000" w:themeColor="text1"/>
                  <w:spacing w:val="-2"/>
                  <w:sz w:val="20"/>
                  <w:szCs w:val="20"/>
                  <w:lang w:val="fr-FR"/>
                </w:rPr>
                <w:delText>nregistrer 00 si personne n’a pas reçu de formation</w:delText>
              </w:r>
            </w:del>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F9C8DEF" w14:textId="300F96D0"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Oui </w:t>
            </w:r>
            <w:r w:rsidRPr="00F97A6C">
              <w:rPr>
                <w:rFonts w:asciiTheme="minorHAnsi" w:hAnsiTheme="minorHAnsi" w:cstheme="minorHAnsi"/>
                <w:noProof/>
                <w:sz w:val="20"/>
                <w:szCs w:val="20"/>
                <w:lang w:val="fr-FR" w:eastAsia="fr-FR"/>
              </w:rPr>
              <w:t>…………………1</w:t>
            </w:r>
          </w:p>
          <w:p w14:paraId="02321673" w14:textId="79A5A8FA"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Non </w:t>
            </w:r>
            <w:r w:rsidRPr="00F97A6C">
              <w:rPr>
                <w:rFonts w:asciiTheme="minorHAnsi" w:hAnsiTheme="minorHAnsi" w:cstheme="minorHAnsi"/>
                <w:noProof/>
                <w:sz w:val="20"/>
                <w:szCs w:val="20"/>
                <w:lang w:val="fr-FR" w:eastAsia="fr-FR"/>
              </w:rPr>
              <w:t>………………..2</w:t>
            </w:r>
          </w:p>
          <w:p w14:paraId="71AA663F" w14:textId="77777777" w:rsidR="00CD6574" w:rsidRPr="00823A21" w:rsidRDefault="00CD6574" w:rsidP="00CD6574">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p>
          <w:p w14:paraId="133F0817" w14:textId="631060D7" w:rsidR="006211DD" w:rsidRPr="00823A21" w:rsidRDefault="00DA6070" w:rsidP="00823A21">
            <w:pPr>
              <w:tabs>
                <w:tab w:val="left" w:pos="-720"/>
                <w:tab w:val="right" w:leader="dot" w:pos="3562"/>
                <w:tab w:val="right" w:leader="dot" w:pos="3595"/>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pacing w:val="-2"/>
                <w:sz w:val="20"/>
                <w:szCs w:val="20"/>
                <w:lang w:val="fr-FR"/>
              </w:rPr>
              <w:t>Nombre d’employés</w:t>
            </w:r>
            <w:r w:rsidR="006211DD" w:rsidRPr="00823A21">
              <w:rPr>
                <w:rFonts w:asciiTheme="minorHAnsi" w:hAnsiTheme="minorHAnsi" w:cstheme="minorHAnsi"/>
                <w:noProof/>
                <w:spacing w:val="-2"/>
                <w:sz w:val="20"/>
                <w:szCs w:val="20"/>
                <w:lang w:val="fr-FR"/>
              </w:rPr>
              <w:t xml:space="preserve"> </w:t>
            </w:r>
            <w:r w:rsidR="006211DD" w:rsidRPr="00823A21">
              <w:rPr>
                <w:rFonts w:asciiTheme="minorHAnsi" w:hAnsiTheme="minorHAnsi" w:cstheme="minorHAnsi"/>
                <w:noProof/>
                <w:spacing w:val="-2"/>
                <w:sz w:val="20"/>
                <w:szCs w:val="20"/>
                <w:lang w:val="fr-FR"/>
              </w:rPr>
              <w:tab/>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4261060"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A00F8A" w:rsidRPr="00F97A6C" w:rsidDel="00512C22" w14:paraId="2589D9A3"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030BA65" w14:textId="08E30A0B" w:rsidR="006211DD" w:rsidRPr="00823A21" w:rsidRDefault="00975F10" w:rsidP="001714EC">
            <w:pPr>
              <w:tabs>
                <w:tab w:val="left" w:pos="-720"/>
              </w:tabs>
              <w:suppressAutoHyphens/>
              <w:jc w:val="center"/>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lang w:val="fr-FR"/>
              </w:rPr>
              <w:t>2</w:t>
            </w:r>
            <w:r w:rsidR="006211DD" w:rsidRPr="00823A21">
              <w:rPr>
                <w:rFonts w:asciiTheme="minorHAnsi" w:hAnsiTheme="minorHAnsi" w:cstheme="minorHAnsi"/>
                <w:bCs/>
                <w:color w:val="FF0000"/>
                <w:sz w:val="20"/>
                <w:szCs w:val="20"/>
                <w:lang w:val="fr-FR"/>
              </w:rPr>
              <w:t>1</w:t>
            </w:r>
            <w:r w:rsidR="00B70EA3" w:rsidRPr="00823A21">
              <w:rPr>
                <w:rFonts w:asciiTheme="minorHAnsi" w:hAnsiTheme="minorHAnsi" w:cstheme="minorHAnsi"/>
                <w:bCs/>
                <w:color w:val="FF0000"/>
                <w:sz w:val="20"/>
                <w:szCs w:val="20"/>
                <w:lang w:val="fr-FR"/>
              </w:rPr>
              <w:t>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6B8FBB" w14:textId="42B63DEF" w:rsidR="006211DD" w:rsidRPr="00823A21" w:rsidRDefault="00893EAF" w:rsidP="00F4250A">
            <w:pPr>
              <w:autoSpaceDE w:val="0"/>
              <w:autoSpaceDN w:val="0"/>
              <w:adjustRightInd w:val="0"/>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lang w:val="fr-FR"/>
              </w:rPr>
              <w:t>Cette pharmacie</w:t>
            </w:r>
            <w:r w:rsidR="00A61AF1" w:rsidRPr="00823A21">
              <w:rPr>
                <w:rFonts w:asciiTheme="minorHAnsi" w:hAnsiTheme="minorHAnsi" w:cstheme="minorHAnsi"/>
                <w:bCs/>
                <w:color w:val="FF0000"/>
                <w:sz w:val="20"/>
                <w:szCs w:val="20"/>
                <w:lang w:val="fr-FR"/>
              </w:rPr>
              <w:t xml:space="preserve"> </w:t>
            </w:r>
            <w:r w:rsidRPr="00823A21">
              <w:rPr>
                <w:rFonts w:asciiTheme="minorHAnsi" w:hAnsiTheme="minorHAnsi" w:cstheme="minorHAnsi"/>
                <w:bCs/>
                <w:color w:val="FF0000"/>
                <w:sz w:val="20"/>
                <w:szCs w:val="20"/>
                <w:lang w:val="fr-FR"/>
              </w:rPr>
              <w:t>/</w:t>
            </w:r>
            <w:r w:rsidR="00090105" w:rsidRPr="00823A21">
              <w:rPr>
                <w:rFonts w:asciiTheme="minorHAnsi" w:hAnsiTheme="minorHAnsi" w:cstheme="minorHAnsi"/>
                <w:bCs/>
                <w:color w:val="FF0000"/>
                <w:sz w:val="20"/>
                <w:szCs w:val="20"/>
                <w:lang w:val="fr-FR"/>
              </w:rPr>
              <w:t xml:space="preserve"> </w:t>
            </w:r>
            <w:del w:id="42" w:author="Lenovo" w:date="2024-10-26T13:17:00Z">
              <w:r w:rsidR="00090105" w:rsidRPr="00823A21" w:rsidDel="00F4250A">
                <w:rPr>
                  <w:rFonts w:asciiTheme="minorHAnsi" w:hAnsiTheme="minorHAnsi" w:cstheme="minorHAnsi"/>
                  <w:bCs/>
                  <w:color w:val="FF0000"/>
                  <w:sz w:val="20"/>
                  <w:szCs w:val="20"/>
                  <w:lang w:val="fr-FR"/>
                </w:rPr>
                <w:delText xml:space="preserve">dépôt de médicaments </w:delText>
              </w:r>
            </w:del>
            <w:r w:rsidRPr="00823A21">
              <w:rPr>
                <w:rFonts w:asciiTheme="minorHAnsi" w:hAnsiTheme="minorHAnsi" w:cstheme="minorHAnsi"/>
                <w:bCs/>
                <w:color w:val="FF0000"/>
                <w:sz w:val="20"/>
                <w:szCs w:val="20"/>
                <w:lang w:val="fr-FR"/>
              </w:rPr>
              <w:t>est-elle sup</w:t>
            </w:r>
            <w:r w:rsidR="00D222AF" w:rsidRPr="00823A21">
              <w:rPr>
                <w:rFonts w:asciiTheme="minorHAnsi" w:hAnsiTheme="minorHAnsi" w:cstheme="minorHAnsi"/>
                <w:bCs/>
                <w:color w:val="FF0000"/>
                <w:sz w:val="20"/>
                <w:szCs w:val="20"/>
                <w:lang w:val="fr-FR"/>
              </w:rPr>
              <w:t xml:space="preserve">ervisée par un pharmacien </w:t>
            </w:r>
            <w:r w:rsidR="00CD6574" w:rsidRPr="00823A21">
              <w:rPr>
                <w:rFonts w:asciiTheme="minorHAnsi" w:hAnsiTheme="minorHAnsi" w:cstheme="minorHAnsi"/>
                <w:bCs/>
                <w:color w:val="FF0000"/>
                <w:sz w:val="20"/>
                <w:szCs w:val="20"/>
                <w:lang w:val="fr-FR"/>
              </w:rPr>
              <w:t>agréé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175C702" w14:textId="46B639D4" w:rsidR="006211DD" w:rsidRPr="00823A21" w:rsidRDefault="006D7821"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val="fr-FR" w:bidi="hi-IN"/>
              </w:rPr>
              <w:t>Oui</w:t>
            </w:r>
            <w:r w:rsidR="006211DD" w:rsidRPr="00823A21">
              <w:rPr>
                <w:rFonts w:asciiTheme="minorHAnsi" w:hAnsiTheme="minorHAnsi" w:cstheme="minorHAnsi"/>
                <w:color w:val="FF0000"/>
                <w:spacing w:val="-2"/>
                <w:sz w:val="20"/>
                <w:szCs w:val="20"/>
                <w:lang w:val="fr-FR" w:bidi="hi-IN"/>
              </w:rPr>
              <w:tab/>
              <w:t>1</w:t>
            </w:r>
          </w:p>
          <w:p w14:paraId="5E607BE7" w14:textId="535E8DB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val="fr-FR" w:bidi="hi-IN"/>
              </w:rPr>
              <w:t>No</w:t>
            </w:r>
            <w:r w:rsidR="006D7821" w:rsidRPr="00823A21">
              <w:rPr>
                <w:rFonts w:asciiTheme="minorHAnsi" w:hAnsiTheme="minorHAnsi" w:cstheme="minorHAnsi"/>
                <w:color w:val="FF0000"/>
                <w:spacing w:val="-2"/>
                <w:sz w:val="20"/>
                <w:szCs w:val="20"/>
                <w:lang w:val="fr-FR" w:bidi="hi-IN"/>
              </w:rPr>
              <w:t>n</w:t>
            </w:r>
            <w:r w:rsidRPr="00823A21">
              <w:rPr>
                <w:rFonts w:asciiTheme="minorHAnsi" w:hAnsiTheme="minorHAnsi" w:cstheme="minorHAnsi"/>
                <w:color w:val="FF0000"/>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67E4780" w14:textId="77777777" w:rsidR="006211DD" w:rsidRPr="00823A21" w:rsidRDefault="006211DD" w:rsidP="001714EC">
            <w:pPr>
              <w:tabs>
                <w:tab w:val="left" w:pos="-720"/>
              </w:tabs>
              <w:suppressAutoHyphens/>
              <w:jc w:val="center"/>
              <w:rPr>
                <w:rFonts w:asciiTheme="minorHAnsi" w:hAnsiTheme="minorHAnsi" w:cstheme="minorHAnsi"/>
                <w:b/>
                <w:bCs/>
                <w:color w:val="FF0000"/>
                <w:spacing w:val="-2"/>
                <w:sz w:val="20"/>
                <w:szCs w:val="20"/>
                <w:lang w:val="fr-FR"/>
              </w:rPr>
            </w:pPr>
          </w:p>
        </w:tc>
      </w:tr>
      <w:tr w:rsidR="00846583" w:rsidRPr="00F97A6C" w:rsidDel="00512C22" w14:paraId="59A82F30" w14:textId="77777777" w:rsidTr="00697D83">
        <w:trPr>
          <w:cantSplit/>
          <w:trHeight w:val="546"/>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08E2024A" w14:textId="77777777" w:rsidR="006211DD" w:rsidRDefault="00975F10" w:rsidP="00823A21">
            <w:pPr>
              <w:tabs>
                <w:tab w:val="left" w:pos="-720"/>
                <w:tab w:val="right" w:leader="dot" w:pos="3595"/>
              </w:tabs>
              <w:suppressAutoHyphens/>
              <w:rPr>
                <w:ins w:id="43" w:author="Lenovo" w:date="2024-10-26T13:19:00Z"/>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3</w:t>
            </w:r>
            <w:ins w:id="44" w:author="Lenovo" w:date="2024-10-26T13:19:00Z">
              <w:r w:rsidR="00F4250A">
                <w:rPr>
                  <w:rFonts w:asciiTheme="minorHAnsi" w:hAnsiTheme="minorHAnsi" w:cstheme="minorHAnsi"/>
                  <w:bCs/>
                  <w:sz w:val="20"/>
                  <w:szCs w:val="20"/>
                  <w:lang w:val="fr-FR"/>
                </w:rPr>
                <w:t>a</w:t>
              </w:r>
            </w:ins>
          </w:p>
          <w:p w14:paraId="161CF15D" w14:textId="77777777" w:rsidR="00F4250A" w:rsidRDefault="00F4250A" w:rsidP="00823A21">
            <w:pPr>
              <w:tabs>
                <w:tab w:val="left" w:pos="-720"/>
                <w:tab w:val="right" w:leader="dot" w:pos="3595"/>
              </w:tabs>
              <w:suppressAutoHyphens/>
              <w:rPr>
                <w:ins w:id="45" w:author="Lenovo" w:date="2024-10-26T13:19:00Z"/>
                <w:rFonts w:asciiTheme="minorHAnsi" w:hAnsiTheme="minorHAnsi" w:cstheme="minorHAnsi"/>
                <w:bCs/>
                <w:sz w:val="20"/>
                <w:szCs w:val="20"/>
                <w:lang w:val="fr-FR"/>
              </w:rPr>
            </w:pPr>
          </w:p>
          <w:p w14:paraId="321B1A16" w14:textId="46604CFC" w:rsidR="00F4250A" w:rsidRPr="00823A21" w:rsidRDefault="00F4250A" w:rsidP="00823A21">
            <w:pPr>
              <w:tabs>
                <w:tab w:val="left" w:pos="-720"/>
                <w:tab w:val="right" w:leader="dot" w:pos="3595"/>
              </w:tabs>
              <w:suppressAutoHyphens/>
              <w:rPr>
                <w:rFonts w:asciiTheme="minorHAnsi" w:hAnsiTheme="minorHAnsi" w:cstheme="minorHAnsi"/>
                <w:bCs/>
                <w:sz w:val="20"/>
                <w:szCs w:val="20"/>
                <w:lang w:val="fr-FR"/>
              </w:rPr>
            </w:pPr>
            <w:ins w:id="46" w:author="Lenovo" w:date="2024-10-26T13:19:00Z">
              <w:r>
                <w:rPr>
                  <w:rFonts w:asciiTheme="minorHAnsi" w:hAnsiTheme="minorHAnsi" w:cstheme="minorHAnsi"/>
                  <w:bCs/>
                  <w:sz w:val="20"/>
                  <w:szCs w:val="20"/>
                  <w:lang w:val="fr-FR"/>
                </w:rPr>
                <w:t>213b</w:t>
              </w:r>
            </w:ins>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37D7EC68" w14:textId="77777777" w:rsidR="002356E6" w:rsidRDefault="00E65D50" w:rsidP="00A60318">
            <w:pPr>
              <w:autoSpaceDE w:val="0"/>
              <w:autoSpaceDN w:val="0"/>
              <w:adjustRightInd w:val="0"/>
              <w:rPr>
                <w:ins w:id="47" w:author="Lenovo" w:date="2024-10-26T13:18:00Z"/>
                <w:rFonts w:asciiTheme="minorHAnsi" w:hAnsiTheme="minorHAnsi" w:cstheme="minorHAnsi"/>
                <w:bCs/>
                <w:sz w:val="20"/>
                <w:szCs w:val="20"/>
                <w:lang w:val="fr-FR"/>
              </w:rPr>
            </w:pPr>
            <w:r w:rsidRPr="00823A21">
              <w:rPr>
                <w:rFonts w:asciiTheme="minorHAnsi" w:hAnsiTheme="minorHAnsi" w:cstheme="minorHAnsi"/>
                <w:bCs/>
                <w:sz w:val="20"/>
                <w:szCs w:val="20"/>
                <w:lang w:val="fr-FR"/>
              </w:rPr>
              <w:t>Combien de jours dans la semaine</w:t>
            </w:r>
            <w:ins w:id="48" w:author="Lenovo" w:date="2024-10-26T13:18:00Z">
              <w:r w:rsidR="00F4250A">
                <w:rPr>
                  <w:rFonts w:asciiTheme="minorHAnsi" w:hAnsiTheme="minorHAnsi" w:cstheme="minorHAnsi"/>
                  <w:bCs/>
                  <w:sz w:val="20"/>
                  <w:szCs w:val="20"/>
                  <w:lang w:val="fr-FR"/>
                </w:rPr>
                <w:t xml:space="preserve"> </w:t>
              </w:r>
              <w:proofErr w:type="gramStart"/>
              <w:r w:rsidR="00F4250A">
                <w:rPr>
                  <w:rFonts w:asciiTheme="minorHAnsi" w:hAnsiTheme="minorHAnsi" w:cstheme="minorHAnsi"/>
                  <w:bCs/>
                  <w:sz w:val="20"/>
                  <w:szCs w:val="20"/>
                  <w:lang w:val="fr-FR"/>
                </w:rPr>
                <w:t xml:space="preserve">normale </w:t>
              </w:r>
            </w:ins>
            <w:r w:rsidRPr="00823A21">
              <w:rPr>
                <w:rFonts w:asciiTheme="minorHAnsi" w:hAnsiTheme="minorHAnsi" w:cstheme="minorHAnsi"/>
                <w:bCs/>
                <w:sz w:val="20"/>
                <w:szCs w:val="20"/>
                <w:lang w:val="fr-FR"/>
              </w:rPr>
              <w:t>,</w:t>
            </w:r>
            <w:proofErr w:type="gramEnd"/>
            <w:r w:rsidRPr="00823A21">
              <w:rPr>
                <w:rFonts w:asciiTheme="minorHAnsi" w:hAnsiTheme="minorHAnsi" w:cstheme="minorHAnsi"/>
                <w:bCs/>
                <w:sz w:val="20"/>
                <w:szCs w:val="20"/>
                <w:lang w:val="fr-FR"/>
              </w:rPr>
              <w:t xml:space="preserve"> c</w:t>
            </w:r>
            <w:r w:rsidR="00E01016" w:rsidRPr="00823A21">
              <w:rPr>
                <w:rFonts w:asciiTheme="minorHAnsi" w:hAnsiTheme="minorHAnsi" w:cstheme="minorHAnsi"/>
                <w:bCs/>
                <w:sz w:val="20"/>
                <w:szCs w:val="20"/>
                <w:lang w:val="fr-FR"/>
              </w:rPr>
              <w:t xml:space="preserve">ette pharmacie est-elle </w:t>
            </w:r>
            <w:r w:rsidR="00CD6574" w:rsidRPr="00823A21">
              <w:rPr>
                <w:rFonts w:asciiTheme="minorHAnsi" w:hAnsiTheme="minorHAnsi" w:cstheme="minorHAnsi"/>
                <w:bCs/>
                <w:sz w:val="20"/>
                <w:szCs w:val="20"/>
                <w:lang w:val="fr-FR"/>
              </w:rPr>
              <w:t>ouverte ?</w:t>
            </w:r>
          </w:p>
          <w:p w14:paraId="30FAF6B3" w14:textId="26B106C0" w:rsidR="00F4250A" w:rsidRPr="00823A21" w:rsidRDefault="00F4250A" w:rsidP="00F4250A">
            <w:pPr>
              <w:autoSpaceDE w:val="0"/>
              <w:autoSpaceDN w:val="0"/>
              <w:adjustRightInd w:val="0"/>
              <w:rPr>
                <w:rFonts w:asciiTheme="minorHAnsi" w:hAnsiTheme="minorHAnsi" w:cstheme="minorHAnsi"/>
                <w:bCs/>
                <w:sz w:val="20"/>
                <w:szCs w:val="20"/>
                <w:cs/>
                <w:lang w:val="fr-FR"/>
              </w:rPr>
            </w:pPr>
            <w:ins w:id="49" w:author="Lenovo" w:date="2024-10-26T13:18:00Z">
              <w:r w:rsidRPr="00823A21">
                <w:rPr>
                  <w:rFonts w:asciiTheme="minorHAnsi" w:hAnsiTheme="minorHAnsi" w:cstheme="minorHAnsi"/>
                  <w:bCs/>
                  <w:sz w:val="20"/>
                  <w:szCs w:val="20"/>
                  <w:lang w:val="fr-FR"/>
                </w:rPr>
                <w:t>Combien de jours dans la semaine</w:t>
              </w:r>
              <w:r>
                <w:rPr>
                  <w:rFonts w:asciiTheme="minorHAnsi" w:hAnsiTheme="minorHAnsi" w:cstheme="minorHAnsi"/>
                  <w:bCs/>
                  <w:sz w:val="20"/>
                  <w:szCs w:val="20"/>
                  <w:lang w:val="fr-FR"/>
                </w:rPr>
                <w:t xml:space="preserve"> </w:t>
              </w:r>
            </w:ins>
            <w:ins w:id="50" w:author="Lenovo" w:date="2024-10-26T13:19:00Z">
              <w:r>
                <w:rPr>
                  <w:rFonts w:asciiTheme="minorHAnsi" w:hAnsiTheme="minorHAnsi" w:cstheme="minorHAnsi"/>
                  <w:bCs/>
                  <w:sz w:val="20"/>
                  <w:szCs w:val="20"/>
                  <w:lang w:val="fr-FR"/>
                </w:rPr>
                <w:t xml:space="preserve">de </w:t>
              </w:r>
              <w:proofErr w:type="gramStart"/>
              <w:r>
                <w:rPr>
                  <w:rFonts w:asciiTheme="minorHAnsi" w:hAnsiTheme="minorHAnsi" w:cstheme="minorHAnsi"/>
                  <w:bCs/>
                  <w:sz w:val="20"/>
                  <w:szCs w:val="20"/>
                  <w:lang w:val="fr-FR"/>
                </w:rPr>
                <w:t>garde</w:t>
              </w:r>
            </w:ins>
            <w:ins w:id="51" w:author="Lenovo" w:date="2024-10-26T13:18:00Z">
              <w:r>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w:t>
              </w:r>
              <w:proofErr w:type="gramEnd"/>
              <w:r w:rsidRPr="00823A21">
                <w:rPr>
                  <w:rFonts w:asciiTheme="minorHAnsi" w:hAnsiTheme="minorHAnsi" w:cstheme="minorHAnsi"/>
                  <w:bCs/>
                  <w:sz w:val="20"/>
                  <w:szCs w:val="20"/>
                  <w:lang w:val="fr-FR"/>
                </w:rPr>
                <w:t xml:space="preserve"> cette pharmacie est-elle ouverte ?</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76B4438" w14:textId="15E32E5F" w:rsidR="00A60318" w:rsidRPr="00823A21" w:rsidRDefault="00A60318" w:rsidP="001714EC">
            <w:pPr>
              <w:tabs>
                <w:tab w:val="right" w:leader="dot" w:pos="3595"/>
                <w:tab w:val="right" w:leader="dot" w:pos="4420"/>
              </w:tabs>
              <w:suppressAutoHyphens/>
              <w:rPr>
                <w:rFonts w:asciiTheme="minorHAnsi" w:hAnsiTheme="minorHAnsi" w:cstheme="minorHAnsi"/>
                <w:noProof/>
                <w:sz w:val="10"/>
                <w:szCs w:val="10"/>
                <w:lang w:val="fr-FR" w:eastAsia="en-IN"/>
              </w:rPr>
            </w:pPr>
            <w:r w:rsidRPr="00823A21">
              <w:rPr>
                <w:rFonts w:asciiTheme="minorHAnsi" w:eastAsiaTheme="minorHAnsi" w:hAnsiTheme="minorHAnsi" w:cstheme="minorHAnsi"/>
                <w:noProof/>
                <w:sz w:val="10"/>
                <w:szCs w:val="10"/>
                <w:lang w:val="fr-FR" w:eastAsia="fr-FR"/>
              </w:rPr>
              <mc:AlternateContent>
                <mc:Choice Requires="wps">
                  <w:drawing>
                    <wp:anchor distT="0" distB="0" distL="114300" distR="114300" simplePos="0" relativeHeight="252684288" behindDoc="0" locked="0" layoutInCell="1" allowOverlap="1" wp14:anchorId="66D0162A" wp14:editId="3AAC6D33">
                      <wp:simplePos x="0" y="0"/>
                      <wp:positionH relativeFrom="column">
                        <wp:posOffset>957580</wp:posOffset>
                      </wp:positionH>
                      <wp:positionV relativeFrom="paragraph">
                        <wp:posOffset>64013</wp:posOffset>
                      </wp:positionV>
                      <wp:extent cx="228600" cy="153174"/>
                      <wp:effectExtent l="0" t="0" r="12700" b="12065"/>
                      <wp:wrapNone/>
                      <wp:docPr id="167615562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1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8CC0BC2" id="Rectangle 175" o:spid="_x0000_s1026" style="position:absolute;margin-left:75.4pt;margin-top:5.05pt;width:18pt;height:12.05pt;z-index:25268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dlCQ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"/>
                  </w:pict>
                </mc:Fallback>
              </mc:AlternateContent>
            </w:r>
          </w:p>
          <w:p w14:paraId="3E5F126C" w14:textId="69A6BB7B" w:rsidR="006211DD"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Semaine normale</w:t>
            </w:r>
          </w:p>
          <w:p w14:paraId="78FD290B" w14:textId="155E3CF8" w:rsidR="00A60318" w:rsidRPr="00823A21" w:rsidRDefault="00A60318" w:rsidP="001714EC">
            <w:pPr>
              <w:tabs>
                <w:tab w:val="right" w:leader="dot" w:pos="3595"/>
                <w:tab w:val="right" w:leader="dot" w:pos="4420"/>
              </w:tabs>
              <w:suppressAutoHyphens/>
              <w:rPr>
                <w:rFonts w:asciiTheme="minorHAnsi" w:hAnsiTheme="minorHAnsi" w:cstheme="minorHAnsi"/>
                <w:noProof/>
                <w:sz w:val="11"/>
                <w:szCs w:val="11"/>
                <w:lang w:val="fr-FR" w:eastAsia="en-IN"/>
              </w:rPr>
            </w:pPr>
          </w:p>
          <w:p w14:paraId="0DAB9077" w14:textId="77777777" w:rsidR="00A60318"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86336" behindDoc="0" locked="0" layoutInCell="1" allowOverlap="1" wp14:anchorId="27674FFF" wp14:editId="2A5A98C9">
                      <wp:simplePos x="0" y="0"/>
                      <wp:positionH relativeFrom="column">
                        <wp:posOffset>951865</wp:posOffset>
                      </wp:positionH>
                      <wp:positionV relativeFrom="paragraph">
                        <wp:posOffset>4445</wp:posOffset>
                      </wp:positionV>
                      <wp:extent cx="228600" cy="153035"/>
                      <wp:effectExtent l="0" t="0" r="9525" b="17145"/>
                      <wp:wrapNone/>
                      <wp:docPr id="73037925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F9F35CA" id="Rectangle 175" o:spid="_x0000_s1026" style="position:absolute;margin-left:74.95pt;margin-top:.35pt;width:18pt;height:12.05pt;z-index:2526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pict>
                </mc:Fallback>
              </mc:AlternateContent>
            </w:r>
            <w:r w:rsidRPr="00823A21">
              <w:rPr>
                <w:rFonts w:asciiTheme="minorHAnsi" w:hAnsiTheme="minorHAnsi" w:cstheme="minorHAnsi"/>
                <w:noProof/>
                <w:sz w:val="20"/>
                <w:szCs w:val="20"/>
                <w:lang w:val="fr-FR" w:eastAsia="en-IN"/>
              </w:rPr>
              <w:t xml:space="preserve">Semaine de garde </w:t>
            </w:r>
          </w:p>
          <w:p w14:paraId="4181966F" w14:textId="3E9DDED0" w:rsidR="00A60318" w:rsidRPr="00823A21" w:rsidRDefault="00A60318" w:rsidP="001714EC">
            <w:pPr>
              <w:tabs>
                <w:tab w:val="right" w:leader="dot" w:pos="3595"/>
                <w:tab w:val="right" w:leader="dot" w:pos="4420"/>
              </w:tabs>
              <w:suppressAutoHyphens/>
              <w:rPr>
                <w:rFonts w:asciiTheme="minorHAnsi" w:hAnsiTheme="minorHAnsi" w:cstheme="minorHAnsi"/>
                <w:noProof/>
                <w:sz w:val="6"/>
                <w:szCs w:val="6"/>
                <w:lang w:val="fr-FR" w:eastAsia="en-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374FA04" w14:textId="37CD602D"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45BD23B" w14:textId="77777777" w:rsidTr="00697D83">
        <w:trPr>
          <w:cantSplit/>
          <w:trHeight w:val="567"/>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F399186" w14:textId="77777777" w:rsidR="006211DD" w:rsidRDefault="006211DD" w:rsidP="001714EC">
            <w:pPr>
              <w:tabs>
                <w:tab w:val="left" w:pos="-720"/>
                <w:tab w:val="right" w:leader="dot" w:pos="3595"/>
              </w:tabs>
              <w:suppressAutoHyphens/>
              <w:rPr>
                <w:ins w:id="52" w:author="Lenovo" w:date="2024-10-26T13:20:00Z"/>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 </w:t>
            </w:r>
            <w:r w:rsidR="00975F10" w:rsidRPr="00823A21">
              <w:rPr>
                <w:rFonts w:asciiTheme="minorHAnsi" w:hAnsiTheme="minorHAnsi" w:cstheme="minorHAnsi"/>
                <w:bCs/>
                <w:sz w:val="20"/>
                <w:szCs w:val="20"/>
                <w:lang w:val="fr-FR"/>
              </w:rPr>
              <w:t>2</w:t>
            </w:r>
            <w:r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4</w:t>
            </w:r>
            <w:ins w:id="53" w:author="Lenovo" w:date="2024-10-26T13:20:00Z">
              <w:r w:rsidR="00F4250A">
                <w:rPr>
                  <w:rFonts w:asciiTheme="minorHAnsi" w:hAnsiTheme="minorHAnsi" w:cstheme="minorHAnsi"/>
                  <w:bCs/>
                  <w:sz w:val="20"/>
                  <w:szCs w:val="20"/>
                  <w:lang w:val="fr-FR"/>
                </w:rPr>
                <w:t>a</w:t>
              </w:r>
            </w:ins>
          </w:p>
          <w:p w14:paraId="52EF5CE9" w14:textId="77777777" w:rsidR="00F4250A" w:rsidRDefault="00F4250A" w:rsidP="001714EC">
            <w:pPr>
              <w:tabs>
                <w:tab w:val="left" w:pos="-720"/>
                <w:tab w:val="right" w:leader="dot" w:pos="3595"/>
              </w:tabs>
              <w:suppressAutoHyphens/>
              <w:rPr>
                <w:ins w:id="54" w:author="Lenovo" w:date="2024-10-26T13:20:00Z"/>
                <w:rFonts w:asciiTheme="minorHAnsi" w:hAnsiTheme="minorHAnsi" w:cstheme="minorHAnsi"/>
                <w:bCs/>
                <w:sz w:val="20"/>
                <w:szCs w:val="20"/>
                <w:lang w:val="fr-FR"/>
              </w:rPr>
            </w:pPr>
          </w:p>
          <w:p w14:paraId="24272612" w14:textId="5ACDB6D3" w:rsidR="00F4250A" w:rsidRPr="00823A21" w:rsidRDefault="00F4250A" w:rsidP="001714EC">
            <w:pPr>
              <w:tabs>
                <w:tab w:val="left" w:pos="-720"/>
                <w:tab w:val="right" w:leader="dot" w:pos="3595"/>
              </w:tabs>
              <w:suppressAutoHyphens/>
              <w:rPr>
                <w:rFonts w:asciiTheme="minorHAnsi" w:hAnsiTheme="minorHAnsi" w:cstheme="minorHAnsi"/>
                <w:bCs/>
                <w:sz w:val="20"/>
                <w:szCs w:val="20"/>
                <w:lang w:val="fr-FR"/>
              </w:rPr>
            </w:pPr>
            <w:ins w:id="55" w:author="Lenovo" w:date="2024-10-26T13:20:00Z">
              <w:r>
                <w:rPr>
                  <w:rFonts w:asciiTheme="minorHAnsi" w:hAnsiTheme="minorHAnsi" w:cstheme="minorHAnsi"/>
                  <w:bCs/>
                  <w:sz w:val="20"/>
                  <w:szCs w:val="20"/>
                  <w:lang w:val="fr-FR"/>
                </w:rPr>
                <w:t>214b</w:t>
              </w:r>
            </w:ins>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EC4E05" w14:textId="3FD75A38" w:rsidR="006211DD" w:rsidRDefault="00D33596" w:rsidP="001714EC">
            <w:pPr>
              <w:autoSpaceDE w:val="0"/>
              <w:autoSpaceDN w:val="0"/>
              <w:adjustRightInd w:val="0"/>
              <w:rPr>
                <w:ins w:id="56" w:author="Lenovo" w:date="2024-10-26T13:20:00Z"/>
                <w:rFonts w:asciiTheme="minorHAnsi" w:hAnsiTheme="minorHAnsi" w:cstheme="minorHAnsi"/>
                <w:bCs/>
                <w:sz w:val="20"/>
                <w:szCs w:val="20"/>
                <w:lang w:val="fr-FR"/>
              </w:rPr>
            </w:pPr>
            <w:r w:rsidRPr="00823A21">
              <w:rPr>
                <w:rFonts w:asciiTheme="minorHAnsi" w:hAnsiTheme="minorHAnsi" w:cstheme="minorHAnsi"/>
                <w:bCs/>
                <w:sz w:val="20"/>
                <w:szCs w:val="20"/>
                <w:lang w:val="fr-FR"/>
              </w:rPr>
              <w:t>Cette pharmacie offre-t-elle des services 24</w:t>
            </w:r>
            <w:r w:rsidR="00F245C4" w:rsidRPr="00823A21">
              <w:rPr>
                <w:rFonts w:asciiTheme="minorHAnsi" w:hAnsiTheme="minorHAnsi" w:cstheme="minorHAnsi"/>
                <w:bCs/>
                <w:sz w:val="20"/>
                <w:szCs w:val="20"/>
                <w:lang w:val="fr-FR"/>
              </w:rPr>
              <w:t>h</w:t>
            </w:r>
            <w:r w:rsidR="0013284A" w:rsidRPr="00823A21">
              <w:rPr>
                <w:rFonts w:asciiTheme="minorHAnsi" w:hAnsiTheme="minorHAnsi" w:cstheme="minorHAnsi"/>
                <w:bCs/>
                <w:sz w:val="20"/>
                <w:szCs w:val="20"/>
                <w:lang w:val="fr-FR"/>
              </w:rPr>
              <w:t>/</w:t>
            </w:r>
            <w:r w:rsidR="00E01016" w:rsidRPr="00823A21">
              <w:rPr>
                <w:rFonts w:asciiTheme="minorHAnsi" w:hAnsiTheme="minorHAnsi" w:cstheme="minorHAnsi"/>
                <w:bCs/>
                <w:sz w:val="20"/>
                <w:szCs w:val="20"/>
                <w:lang w:val="fr-FR"/>
              </w:rPr>
              <w:t xml:space="preserve">24 et 7 jours sur </w:t>
            </w:r>
            <w:r w:rsidR="00B71611" w:rsidRPr="00823A21">
              <w:rPr>
                <w:rFonts w:asciiTheme="minorHAnsi" w:hAnsiTheme="minorHAnsi" w:cstheme="minorHAnsi"/>
                <w:bCs/>
                <w:sz w:val="20"/>
                <w:szCs w:val="20"/>
                <w:lang w:val="fr-FR"/>
              </w:rPr>
              <w:t xml:space="preserve">7 </w:t>
            </w:r>
            <w:ins w:id="57" w:author="Lenovo" w:date="2024-10-26T13:19:00Z">
              <w:r w:rsidR="00F4250A">
                <w:rPr>
                  <w:rFonts w:asciiTheme="minorHAnsi" w:hAnsiTheme="minorHAnsi" w:cstheme="minorHAnsi"/>
                  <w:bCs/>
                  <w:sz w:val="20"/>
                  <w:szCs w:val="20"/>
                  <w:lang w:val="fr-FR"/>
                </w:rPr>
                <w:t xml:space="preserve">en semaine </w:t>
              </w:r>
              <w:proofErr w:type="gramStart"/>
              <w:r w:rsidR="00F4250A">
                <w:rPr>
                  <w:rFonts w:asciiTheme="minorHAnsi" w:hAnsiTheme="minorHAnsi" w:cstheme="minorHAnsi"/>
                  <w:bCs/>
                  <w:sz w:val="20"/>
                  <w:szCs w:val="20"/>
                  <w:lang w:val="fr-FR"/>
                </w:rPr>
                <w:t>normale</w:t>
              </w:r>
            </w:ins>
            <w:r w:rsidR="00B71611" w:rsidRPr="00823A21">
              <w:rPr>
                <w:rFonts w:asciiTheme="minorHAnsi" w:hAnsiTheme="minorHAnsi" w:cstheme="minorHAnsi"/>
                <w:bCs/>
                <w:sz w:val="20"/>
                <w:szCs w:val="20"/>
                <w:lang w:val="fr-FR"/>
              </w:rPr>
              <w:t>?</w:t>
            </w:r>
            <w:proofErr w:type="gramEnd"/>
          </w:p>
          <w:p w14:paraId="0D87A134" w14:textId="6C64DA9D" w:rsidR="00F4250A" w:rsidRPr="00823A21" w:rsidRDefault="00F4250A" w:rsidP="00F4250A">
            <w:pPr>
              <w:autoSpaceDE w:val="0"/>
              <w:autoSpaceDN w:val="0"/>
              <w:adjustRightInd w:val="0"/>
              <w:rPr>
                <w:ins w:id="58" w:author="Lenovo" w:date="2024-10-26T13:20:00Z"/>
                <w:rFonts w:asciiTheme="minorHAnsi" w:hAnsiTheme="minorHAnsi" w:cstheme="minorHAnsi"/>
                <w:bCs/>
                <w:sz w:val="20"/>
                <w:szCs w:val="20"/>
                <w:lang w:val="fr-FR"/>
              </w:rPr>
            </w:pPr>
            <w:ins w:id="59" w:author="Lenovo" w:date="2024-10-26T13:20:00Z">
              <w:r w:rsidRPr="00823A21">
                <w:rPr>
                  <w:rFonts w:asciiTheme="minorHAnsi" w:hAnsiTheme="minorHAnsi" w:cstheme="minorHAnsi"/>
                  <w:bCs/>
                  <w:sz w:val="20"/>
                  <w:szCs w:val="20"/>
                  <w:lang w:val="fr-FR"/>
                </w:rPr>
                <w:t xml:space="preserve">Cette pharmacie offre-t-elle des services 24h/24 et 7 jours sur 7 </w:t>
              </w:r>
              <w:r>
                <w:rPr>
                  <w:rFonts w:asciiTheme="minorHAnsi" w:hAnsiTheme="minorHAnsi" w:cstheme="minorHAnsi"/>
                  <w:bCs/>
                  <w:sz w:val="20"/>
                  <w:szCs w:val="20"/>
                  <w:lang w:val="fr-FR"/>
                </w:rPr>
                <w:t xml:space="preserve">en semaine de garde </w:t>
              </w:r>
              <w:r w:rsidRPr="00823A21">
                <w:rPr>
                  <w:rFonts w:asciiTheme="minorHAnsi" w:hAnsiTheme="minorHAnsi" w:cstheme="minorHAnsi"/>
                  <w:bCs/>
                  <w:sz w:val="20"/>
                  <w:szCs w:val="20"/>
                  <w:lang w:val="fr-FR"/>
                </w:rPr>
                <w:t>?</w:t>
              </w:r>
            </w:ins>
          </w:p>
          <w:p w14:paraId="7443C905" w14:textId="77777777" w:rsidR="00F4250A" w:rsidRPr="00823A21" w:rsidRDefault="00F4250A" w:rsidP="001714EC">
            <w:pPr>
              <w:autoSpaceDE w:val="0"/>
              <w:autoSpaceDN w:val="0"/>
              <w:adjustRightInd w:val="0"/>
              <w:rPr>
                <w:rFonts w:asciiTheme="minorHAnsi" w:hAnsiTheme="minorHAnsi" w:cstheme="minorHAnsi"/>
                <w:bCs/>
                <w:sz w:val="20"/>
                <w:szCs w:val="20"/>
                <w:lang w:val="fr-FR"/>
              </w:rPr>
            </w:pPr>
          </w:p>
          <w:p w14:paraId="6079C23F" w14:textId="4C172663" w:rsidR="006211DD" w:rsidRPr="00823A21" w:rsidRDefault="00311364" w:rsidP="001714EC">
            <w:pPr>
              <w:autoSpaceDE w:val="0"/>
              <w:autoSpaceDN w:val="0"/>
              <w:adjustRightInd w:val="0"/>
              <w:rPr>
                <w:rFonts w:asciiTheme="minorHAnsi" w:hAnsiTheme="minorHAnsi" w:cstheme="minorHAnsi"/>
                <w:bCs/>
                <w:i/>
                <w:iCs/>
                <w:sz w:val="20"/>
                <w:szCs w:val="20"/>
                <w:lang w:val="fr-FR"/>
              </w:rPr>
            </w:pPr>
            <w:r w:rsidRPr="00823A21">
              <w:rPr>
                <w:rFonts w:asciiTheme="minorHAnsi" w:hAnsiTheme="minorHAnsi" w:cstheme="minorHAnsi"/>
                <w:bCs/>
                <w:i/>
                <w:iCs/>
                <w:sz w:val="20"/>
                <w:szCs w:val="20"/>
                <w:lang w:val="fr-FR"/>
              </w:rPr>
              <w:t xml:space="preserve">Mettre </w:t>
            </w:r>
            <w:r w:rsidRPr="00823A21">
              <w:rPr>
                <w:rFonts w:asciiTheme="minorHAnsi" w:hAnsiTheme="minorHAnsi" w:cstheme="minorHAnsi"/>
                <w:b/>
                <w:i/>
                <w:iCs/>
                <w:sz w:val="20"/>
                <w:szCs w:val="20"/>
                <w:lang w:val="fr-FR"/>
              </w:rPr>
              <w:t>1</w:t>
            </w:r>
            <w:r w:rsidRPr="00823A21">
              <w:rPr>
                <w:rFonts w:asciiTheme="minorHAnsi" w:hAnsiTheme="minorHAnsi" w:cstheme="minorHAnsi"/>
                <w:bCs/>
                <w:i/>
                <w:iCs/>
                <w:sz w:val="20"/>
                <w:szCs w:val="20"/>
                <w:lang w:val="fr-FR"/>
              </w:rPr>
              <w:t xml:space="preserve"> pour Oui et </w:t>
            </w:r>
            <w:r w:rsidRPr="00823A21">
              <w:rPr>
                <w:rFonts w:asciiTheme="minorHAnsi" w:hAnsiTheme="minorHAnsi" w:cstheme="minorHAnsi"/>
                <w:b/>
                <w:i/>
                <w:iCs/>
                <w:sz w:val="20"/>
                <w:szCs w:val="20"/>
                <w:lang w:val="fr-FR"/>
              </w:rPr>
              <w:t>0</w:t>
            </w:r>
            <w:r w:rsidRPr="00823A21">
              <w:rPr>
                <w:rFonts w:asciiTheme="minorHAnsi" w:hAnsiTheme="minorHAnsi" w:cstheme="minorHAnsi"/>
                <w:bCs/>
                <w:i/>
                <w:iCs/>
                <w:sz w:val="20"/>
                <w:szCs w:val="20"/>
                <w:lang w:val="fr-FR"/>
              </w:rPr>
              <w:t xml:space="preserve"> pour Non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2F018D" w14:textId="0553C5AC" w:rsidR="007D1FAD" w:rsidRPr="00823A21" w:rsidRDefault="007D1FAD" w:rsidP="007D1FAD">
            <w:pPr>
              <w:tabs>
                <w:tab w:val="right" w:leader="dot" w:pos="3595"/>
                <w:tab w:val="right" w:leader="dot" w:pos="4420"/>
              </w:tabs>
              <w:suppressAutoHyphens/>
              <w:rPr>
                <w:rFonts w:asciiTheme="minorHAnsi" w:hAnsiTheme="minorHAnsi" w:cstheme="minorHAnsi"/>
                <w:noProof/>
                <w:sz w:val="10"/>
                <w:szCs w:val="10"/>
                <w:lang w:val="fr-FR" w:eastAsia="en-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90432" behindDoc="0" locked="0" layoutInCell="1" allowOverlap="1" wp14:anchorId="5450AD63" wp14:editId="71FE604C">
                      <wp:simplePos x="0" y="0"/>
                      <wp:positionH relativeFrom="column">
                        <wp:posOffset>952168</wp:posOffset>
                      </wp:positionH>
                      <wp:positionV relativeFrom="paragraph">
                        <wp:posOffset>62107</wp:posOffset>
                      </wp:positionV>
                      <wp:extent cx="228600" cy="153035"/>
                      <wp:effectExtent l="0" t="0" r="9525" b="17145"/>
                      <wp:wrapNone/>
                      <wp:docPr id="33777531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DAFB30A" id="Rectangle 175" o:spid="_x0000_s1026" style="position:absolute;margin-left:74.95pt;margin-top:4.9pt;width:18pt;height:12.05pt;z-index:2526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"/>
                  </w:pict>
                </mc:Fallback>
              </mc:AlternateContent>
            </w:r>
          </w:p>
          <w:p w14:paraId="3A5B530B" w14:textId="7EB51E2E" w:rsidR="007D1FAD" w:rsidRPr="00823A21" w:rsidRDefault="007D1FAD" w:rsidP="007D1FAD">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Semaine normale </w:t>
            </w:r>
          </w:p>
          <w:p w14:paraId="5C8D9826" w14:textId="77777777" w:rsidR="007D1FAD" w:rsidRPr="00823A21" w:rsidRDefault="007D1FAD" w:rsidP="007D1FAD">
            <w:pPr>
              <w:tabs>
                <w:tab w:val="right" w:leader="dot" w:pos="3595"/>
                <w:tab w:val="right" w:leader="dot" w:pos="4420"/>
              </w:tabs>
              <w:suppressAutoHyphens/>
              <w:rPr>
                <w:rFonts w:asciiTheme="minorHAnsi" w:hAnsiTheme="minorHAnsi" w:cstheme="minorHAnsi"/>
                <w:noProof/>
                <w:sz w:val="11"/>
                <w:szCs w:val="11"/>
                <w:lang w:val="fr-FR" w:eastAsia="en-IN"/>
              </w:rPr>
            </w:pPr>
          </w:p>
          <w:p w14:paraId="76EEAC08" w14:textId="47A98509" w:rsidR="006211DD" w:rsidRPr="00823A21" w:rsidRDefault="007D1FA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88384" behindDoc="0" locked="0" layoutInCell="1" allowOverlap="1" wp14:anchorId="4EF97654" wp14:editId="533D4609">
                      <wp:simplePos x="0" y="0"/>
                      <wp:positionH relativeFrom="column">
                        <wp:posOffset>951865</wp:posOffset>
                      </wp:positionH>
                      <wp:positionV relativeFrom="paragraph">
                        <wp:posOffset>4445</wp:posOffset>
                      </wp:positionV>
                      <wp:extent cx="228600" cy="153035"/>
                      <wp:effectExtent l="0" t="0" r="9525" b="17145"/>
                      <wp:wrapNone/>
                      <wp:docPr id="178213545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7B8E640" id="Rectangle 175" o:spid="_x0000_s1026" style="position:absolute;margin-left:74.95pt;margin-top:.35pt;width:18pt;height:12.05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pict>
                </mc:Fallback>
              </mc:AlternateContent>
            </w:r>
            <w:r w:rsidRPr="00823A21">
              <w:rPr>
                <w:rFonts w:asciiTheme="minorHAnsi" w:hAnsiTheme="minorHAnsi" w:cstheme="minorHAnsi"/>
                <w:noProof/>
                <w:sz w:val="20"/>
                <w:szCs w:val="20"/>
                <w:lang w:val="fr-FR" w:eastAsia="en-IN"/>
              </w:rPr>
              <w:t xml:space="preserve">Semaine de garde </w:t>
            </w:r>
            <w:r w:rsidR="006211DD" w:rsidRPr="00823A21">
              <w:rPr>
                <w:rFonts w:asciiTheme="minorHAnsi" w:hAnsiTheme="minorHAnsi" w:cstheme="minorHAnsi"/>
                <w:spacing w:val="-2"/>
                <w:sz w:val="20"/>
                <w:szCs w:val="20"/>
                <w:lang w:val="fr-FR" w:bidi="hi-IN"/>
              </w:rPr>
              <w:t xml:space="preserve"> </w:t>
            </w:r>
          </w:p>
          <w:p w14:paraId="149C4F02" w14:textId="4970300B" w:rsidR="00047C92" w:rsidRPr="00823A21" w:rsidRDefault="00047C92" w:rsidP="001714EC">
            <w:pPr>
              <w:tabs>
                <w:tab w:val="right" w:leader="dot" w:pos="3595"/>
                <w:tab w:val="right" w:leader="dot" w:pos="4420"/>
              </w:tabs>
              <w:suppressAutoHyphens/>
              <w:rPr>
                <w:rFonts w:asciiTheme="minorHAnsi" w:hAnsiTheme="minorHAnsi" w:cstheme="minorHAnsi"/>
                <w:spacing w:val="-2"/>
                <w:sz w:val="10"/>
                <w:szCs w:val="1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445521F" w14:textId="77777777" w:rsidR="00F446CE" w:rsidRPr="00823A21" w:rsidRDefault="00F446CE" w:rsidP="00F446CE">
            <w:pPr>
              <w:tabs>
                <w:tab w:val="left" w:pos="-720"/>
              </w:tabs>
              <w:suppressAutoHyphens/>
              <w:rPr>
                <w:rFonts w:asciiTheme="minorHAnsi" w:hAnsiTheme="minorHAnsi" w:cstheme="minorHAnsi"/>
                <w:b/>
                <w:bCs/>
                <w:spacing w:val="-2"/>
                <w:sz w:val="20"/>
                <w:szCs w:val="20"/>
                <w:lang w:val="fr-FR"/>
              </w:rPr>
            </w:pPr>
          </w:p>
          <w:p w14:paraId="622CD12C" w14:textId="0D8AE8DA" w:rsidR="00F446CE" w:rsidRPr="00823A21" w:rsidRDefault="00F446CE" w:rsidP="00823A21">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Si Non</w:t>
            </w:r>
          </w:p>
          <w:p w14:paraId="4B8FBD3E" w14:textId="3E47692F" w:rsidR="00FF07A9" w:rsidRPr="00823A21" w:rsidRDefault="003E27B9" w:rsidP="00823A21">
            <w:pPr>
              <w:tabs>
                <w:tab w:val="left" w:pos="-720"/>
              </w:tabs>
              <w:suppressAutoHyphens/>
              <w:rPr>
                <w:rFonts w:asciiTheme="minorHAnsi" w:hAnsiTheme="minorHAnsi" w:cstheme="minorHAnsi"/>
                <w:spacing w:val="-2"/>
                <w:sz w:val="20"/>
                <w:szCs w:val="20"/>
                <w:lang w:val="fr-FR"/>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046336" behindDoc="0" locked="0" layoutInCell="1" allowOverlap="1" wp14:anchorId="2F92FA46" wp14:editId="52C39E6D">
                      <wp:simplePos x="0" y="0"/>
                      <wp:positionH relativeFrom="column">
                        <wp:posOffset>48546</wp:posOffset>
                      </wp:positionH>
                      <wp:positionV relativeFrom="paragraph">
                        <wp:posOffset>61595</wp:posOffset>
                      </wp:positionV>
                      <wp:extent cx="219075" cy="0"/>
                      <wp:effectExtent l="0" t="76200" r="28575" b="95250"/>
                      <wp:wrapNone/>
                      <wp:docPr id="20" name="Straight Arrow Connector 2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FE517BC" id="_x0000_t32" coordsize="21600,21600" o:spt="32" o:oned="t" path="m,l21600,21600e" filled="f">
                      <v:path arrowok="t" fillok="f" o:connecttype="none"/>
                      <o:lock v:ext="edit" shapetype="t"/>
                    </v:shapetype>
                    <v:shape id="Straight Arrow Connector 20" o:spid="_x0000_s1026" type="#_x0000_t32" style="position:absolute;margin-left:3.8pt;margin-top:4.85pt;width:17.25pt;height:0;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" strokecolor="black [3213]" strokeweight=".5pt">
                      <v:stroke endarrow="block" joinstyle="miter"/>
                    </v:shape>
                  </w:pict>
                </mc:Fallback>
              </mc:AlternateContent>
            </w:r>
            <w:r w:rsidR="00F446CE" w:rsidRPr="00823A21">
              <w:rPr>
                <w:rFonts w:asciiTheme="minorHAnsi" w:hAnsiTheme="minorHAnsi" w:cstheme="minorHAnsi"/>
                <w:b/>
                <w:bCs/>
                <w:spacing w:val="-2"/>
                <w:sz w:val="20"/>
                <w:szCs w:val="20"/>
                <w:lang w:val="fr-FR"/>
              </w:rPr>
              <w:t xml:space="preserve">           </w:t>
            </w:r>
            <w:r w:rsidR="00975F10" w:rsidRPr="00823A21">
              <w:rPr>
                <w:rFonts w:asciiTheme="minorHAnsi" w:hAnsiTheme="minorHAnsi" w:cstheme="minorHAnsi"/>
                <w:b/>
                <w:bCs/>
                <w:spacing w:val="-2"/>
                <w:sz w:val="20"/>
                <w:szCs w:val="20"/>
                <w:lang w:val="fr-FR"/>
              </w:rPr>
              <w:t>2</w:t>
            </w:r>
            <w:r w:rsidRPr="00823A21">
              <w:rPr>
                <w:rFonts w:asciiTheme="minorHAnsi" w:hAnsiTheme="minorHAnsi" w:cstheme="minorHAnsi"/>
                <w:b/>
                <w:bCs/>
                <w:spacing w:val="-2"/>
                <w:sz w:val="20"/>
                <w:szCs w:val="20"/>
                <w:lang w:val="fr-FR"/>
              </w:rPr>
              <w:t>1</w:t>
            </w:r>
            <w:r w:rsidR="00B70EA3" w:rsidRPr="00823A21">
              <w:rPr>
                <w:rFonts w:asciiTheme="minorHAnsi" w:hAnsiTheme="minorHAnsi" w:cstheme="minorHAnsi"/>
                <w:b/>
                <w:bCs/>
                <w:spacing w:val="-2"/>
                <w:sz w:val="20"/>
                <w:szCs w:val="20"/>
                <w:lang w:val="fr-FR"/>
              </w:rPr>
              <w:t>6</w:t>
            </w:r>
          </w:p>
        </w:tc>
      </w:tr>
      <w:tr w:rsidR="00543AD4" w:rsidRPr="00F733A2" w:rsidDel="00512C22" w14:paraId="42DF9F4B"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CC48780" w14:textId="77777777" w:rsidR="00543AD4" w:rsidRPr="00823A21" w:rsidRDefault="00543AD4" w:rsidP="00327BE8">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 215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B5BDBA" w14:textId="5F13984E" w:rsidR="00543AD4" w:rsidRDefault="00543AD4" w:rsidP="00F4250A">
            <w:pPr>
              <w:autoSpaceDE w:val="0"/>
              <w:autoSpaceDN w:val="0"/>
              <w:adjustRightInd w:val="0"/>
              <w:rPr>
                <w:ins w:id="60" w:author="Lenovo" w:date="2024-10-26T13:22:00Z"/>
                <w:rFonts w:asciiTheme="minorHAnsi" w:hAnsiTheme="minorHAnsi" w:cstheme="minorHAnsi"/>
                <w:bCs/>
                <w:sz w:val="20"/>
                <w:szCs w:val="20"/>
                <w:lang w:val="fr-FR"/>
              </w:rPr>
            </w:pPr>
            <w:del w:id="61" w:author="Lenovo" w:date="2024-10-26T13:22:00Z">
              <w:r w:rsidRPr="00823A21" w:rsidDel="00F4250A">
                <w:rPr>
                  <w:rFonts w:asciiTheme="minorHAnsi" w:hAnsiTheme="minorHAnsi" w:cstheme="minorHAnsi"/>
                  <w:bCs/>
                  <w:sz w:val="20"/>
                  <w:szCs w:val="20"/>
                  <w:lang w:val="fr-FR"/>
                </w:rPr>
                <w:delText>Quelles</w:delText>
              </w:r>
            </w:del>
            <w:ins w:id="62" w:author="Lenovo" w:date="2024-10-26T13:22:00Z">
              <w:r w:rsidR="00F4250A">
                <w:rPr>
                  <w:rFonts w:asciiTheme="minorHAnsi" w:hAnsiTheme="minorHAnsi" w:cstheme="minorHAnsi"/>
                  <w:bCs/>
                  <w:sz w:val="20"/>
                  <w:szCs w:val="20"/>
                  <w:lang w:val="fr-FR"/>
                </w:rPr>
                <w:t xml:space="preserve"> Quel</w:t>
              </w:r>
            </w:ins>
            <w:ins w:id="63" w:author="Lenovo" w:date="2024-10-26T13:23:00Z">
              <w:r w:rsidR="004A5327">
                <w:rPr>
                  <w:rFonts w:asciiTheme="minorHAnsi" w:hAnsiTheme="minorHAnsi" w:cstheme="minorHAnsi"/>
                  <w:bCs/>
                  <w:sz w:val="20"/>
                  <w:szCs w:val="20"/>
                  <w:lang w:val="fr-FR"/>
                </w:rPr>
                <w:t xml:space="preserve">s </w:t>
              </w:r>
            </w:ins>
            <w:del w:id="64" w:author="Lenovo" w:date="2024-10-26T13:22:00Z">
              <w:r w:rsidRPr="00823A21" w:rsidDel="00F4250A">
                <w:rPr>
                  <w:rFonts w:asciiTheme="minorHAnsi" w:hAnsiTheme="minorHAnsi" w:cstheme="minorHAnsi"/>
                  <w:bCs/>
                  <w:sz w:val="20"/>
                  <w:szCs w:val="20"/>
                  <w:lang w:val="fr-FR"/>
                </w:rPr>
                <w:delText xml:space="preserve"> </w:delText>
              </w:r>
            </w:del>
            <w:r w:rsidRPr="00823A21">
              <w:rPr>
                <w:rFonts w:asciiTheme="minorHAnsi" w:hAnsiTheme="minorHAnsi" w:cstheme="minorHAnsi"/>
                <w:bCs/>
                <w:sz w:val="20"/>
                <w:szCs w:val="20"/>
                <w:lang w:val="fr-FR"/>
              </w:rPr>
              <w:t xml:space="preserve">sont les </w:t>
            </w:r>
            <w:del w:id="65" w:author="Lenovo" w:date="2024-10-26T13:21:00Z">
              <w:r w:rsidR="00CB5B26" w:rsidRPr="00823A21" w:rsidDel="00F4250A">
                <w:rPr>
                  <w:rFonts w:asciiTheme="minorHAnsi" w:hAnsiTheme="minorHAnsi" w:cstheme="minorHAnsi"/>
                  <w:bCs/>
                  <w:sz w:val="20"/>
                  <w:szCs w:val="20"/>
                  <w:lang w:val="fr-FR"/>
                </w:rPr>
                <w:delText>nombres d’</w:delText>
              </w:r>
              <w:r w:rsidRPr="00823A21" w:rsidDel="00F4250A">
                <w:rPr>
                  <w:rFonts w:asciiTheme="minorHAnsi" w:hAnsiTheme="minorHAnsi" w:cstheme="minorHAnsi"/>
                  <w:bCs/>
                  <w:sz w:val="20"/>
                  <w:szCs w:val="20"/>
                  <w:lang w:val="fr-FR"/>
                </w:rPr>
                <w:delText>heures d’ouverture de cette pharmacie/dépôt de médicaments</w:delText>
              </w:r>
              <w:r w:rsidR="00CB5B26" w:rsidRPr="00823A21" w:rsidDel="00F4250A">
                <w:rPr>
                  <w:rFonts w:asciiTheme="minorHAnsi" w:hAnsiTheme="minorHAnsi" w:cstheme="minorHAnsi"/>
                  <w:bCs/>
                  <w:sz w:val="20"/>
                  <w:szCs w:val="20"/>
                  <w:lang w:val="fr-FR"/>
                </w:rPr>
                <w:delText xml:space="preserve"> </w:delText>
              </w:r>
              <w:r w:rsidRPr="00823A21" w:rsidDel="00F4250A">
                <w:rPr>
                  <w:rFonts w:asciiTheme="minorHAnsi" w:hAnsiTheme="minorHAnsi" w:cstheme="minorHAnsi"/>
                  <w:bCs/>
                  <w:sz w:val="20"/>
                  <w:szCs w:val="20"/>
                  <w:lang w:val="fr-FR"/>
                </w:rPr>
                <w:delText>?</w:delText>
              </w:r>
            </w:del>
            <w:ins w:id="66" w:author="Lenovo" w:date="2024-10-26T13:21:00Z">
              <w:r w:rsidR="00F4250A">
                <w:rPr>
                  <w:rFonts w:asciiTheme="minorHAnsi" w:hAnsiTheme="minorHAnsi" w:cstheme="minorHAnsi"/>
                  <w:bCs/>
                  <w:sz w:val="20"/>
                  <w:szCs w:val="20"/>
                  <w:lang w:val="fr-FR"/>
                </w:rPr>
                <w:t xml:space="preserve"> horaires d’ouverture de cette pharm</w:t>
              </w:r>
            </w:ins>
            <w:ins w:id="67" w:author="Lenovo" w:date="2024-10-26T13:22:00Z">
              <w:r w:rsidR="00F4250A">
                <w:rPr>
                  <w:rFonts w:asciiTheme="minorHAnsi" w:hAnsiTheme="minorHAnsi" w:cstheme="minorHAnsi"/>
                  <w:bCs/>
                  <w:sz w:val="20"/>
                  <w:szCs w:val="20"/>
                  <w:lang w:val="fr-FR"/>
                </w:rPr>
                <w:t>a</w:t>
              </w:r>
            </w:ins>
            <w:ins w:id="68" w:author="Lenovo" w:date="2024-10-26T13:21:00Z">
              <w:r w:rsidR="00F4250A">
                <w:rPr>
                  <w:rFonts w:asciiTheme="minorHAnsi" w:hAnsiTheme="minorHAnsi" w:cstheme="minorHAnsi"/>
                  <w:bCs/>
                  <w:sz w:val="20"/>
                  <w:szCs w:val="20"/>
                  <w:lang w:val="fr-FR"/>
                </w:rPr>
                <w:t>cie / droguerie au cours d’une semaine normale ?</w:t>
              </w:r>
            </w:ins>
          </w:p>
          <w:p w14:paraId="7B0CAF3B" w14:textId="3F7187C6" w:rsidR="00F4250A" w:rsidRDefault="00F4250A" w:rsidP="00F4250A">
            <w:pPr>
              <w:autoSpaceDE w:val="0"/>
              <w:autoSpaceDN w:val="0"/>
              <w:adjustRightInd w:val="0"/>
              <w:rPr>
                <w:ins w:id="69" w:author="Lenovo" w:date="2024-10-26T13:22:00Z"/>
                <w:rFonts w:asciiTheme="minorHAnsi" w:hAnsiTheme="minorHAnsi" w:cstheme="minorHAnsi"/>
                <w:bCs/>
                <w:sz w:val="20"/>
                <w:szCs w:val="20"/>
                <w:lang w:val="fr-FR"/>
              </w:rPr>
            </w:pPr>
            <w:ins w:id="70" w:author="Lenovo" w:date="2024-10-26T13:22:00Z">
              <w:r>
                <w:rPr>
                  <w:rFonts w:asciiTheme="minorHAnsi" w:hAnsiTheme="minorHAnsi" w:cstheme="minorHAnsi"/>
                  <w:bCs/>
                  <w:sz w:val="20"/>
                  <w:szCs w:val="20"/>
                  <w:lang w:val="fr-FR"/>
                </w:rPr>
                <w:t>Quels sont les horaires d’ouverture de cette pharmacie / droguerie en semaine de garde ?</w:t>
              </w:r>
            </w:ins>
          </w:p>
          <w:p w14:paraId="1A8F2ADE" w14:textId="72457FED" w:rsidR="00F4250A" w:rsidRPr="00823A21" w:rsidRDefault="00F4250A" w:rsidP="00F4250A">
            <w:pPr>
              <w:autoSpaceDE w:val="0"/>
              <w:autoSpaceDN w:val="0"/>
              <w:adjustRightInd w:val="0"/>
              <w:rPr>
                <w:rFonts w:asciiTheme="minorHAnsi" w:hAnsiTheme="minorHAnsi" w:cstheme="minorHAnsi"/>
                <w:bCs/>
                <w:sz w:val="20"/>
                <w:szCs w:val="20"/>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016C59C0" w14:textId="63A8D2FE" w:rsidR="00543AD4" w:rsidRPr="00823A21" w:rsidRDefault="00AB3A82" w:rsidP="00327BE8">
            <w:pPr>
              <w:tabs>
                <w:tab w:val="right" w:leader="dot" w:pos="3595"/>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2480" behindDoc="0" locked="0" layoutInCell="1" allowOverlap="1" wp14:anchorId="718BB229" wp14:editId="42644DDA">
                      <wp:simplePos x="0" y="0"/>
                      <wp:positionH relativeFrom="column">
                        <wp:posOffset>895472</wp:posOffset>
                      </wp:positionH>
                      <wp:positionV relativeFrom="paragraph">
                        <wp:posOffset>135255</wp:posOffset>
                      </wp:positionV>
                      <wp:extent cx="514350" cy="160020"/>
                      <wp:effectExtent l="0" t="0" r="19050" b="11430"/>
                      <wp:wrapNone/>
                      <wp:docPr id="208683849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4203527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98672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D47A014" id="Group 17" o:spid="_x0000_s1026" style="position:absolute;margin-left:70.5pt;margin-top:10.65pt;width:40.5pt;height:12.6pt;z-index:25269248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nipw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"/>
                    </v:group>
                  </w:pict>
                </mc:Fallback>
              </mc:AlternateContent>
            </w:r>
          </w:p>
          <w:p w14:paraId="4E538B43" w14:textId="32256DE4" w:rsidR="00543AD4"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En jour normal</w:t>
            </w:r>
            <w:r w:rsidR="00AB3A82" w:rsidRPr="00823A21">
              <w:rPr>
                <w:rFonts w:asciiTheme="minorHAnsi" w:hAnsiTheme="minorHAnsi" w:cstheme="minorHAnsi"/>
                <w:noProof/>
                <w:sz w:val="20"/>
                <w:szCs w:val="20"/>
                <w:lang w:val="fr-FR" w:eastAsia="en-IN" w:bidi="hi-IN"/>
              </w:rPr>
              <w:t xml:space="preserve"> </w:t>
            </w:r>
          </w:p>
          <w:p w14:paraId="0D1852C8" w14:textId="60F58C0F"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82240" behindDoc="0" locked="0" layoutInCell="1" allowOverlap="1" wp14:anchorId="17EEE4B1" wp14:editId="38FA2E3B">
                      <wp:simplePos x="0" y="0"/>
                      <wp:positionH relativeFrom="column">
                        <wp:posOffset>894254</wp:posOffset>
                      </wp:positionH>
                      <wp:positionV relativeFrom="paragraph">
                        <wp:posOffset>54371</wp:posOffset>
                      </wp:positionV>
                      <wp:extent cx="514350" cy="160020"/>
                      <wp:effectExtent l="0" t="0" r="19050" b="11430"/>
                      <wp:wrapNone/>
                      <wp:docPr id="143955989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95749200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19504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D60FFC2" id="Group 17" o:spid="_x0000_s1026" style="position:absolute;margin-left:70.4pt;margin-top:4.3pt;width:40.5pt;height:12.6pt;z-index:25268224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Ipg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"/>
                    </v:group>
                  </w:pict>
                </mc:Fallback>
              </mc:AlternateContent>
            </w:r>
          </w:p>
          <w:p w14:paraId="0352A575" w14:textId="77777777" w:rsidR="00CB5B26"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En jour de garde</w:t>
            </w:r>
          </w:p>
          <w:p w14:paraId="34BBB8B9" w14:textId="434F8B27"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0AA5DDD" w14:textId="77777777" w:rsidR="00543AD4" w:rsidRPr="00823A21" w:rsidRDefault="00543AD4" w:rsidP="00327BE8">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7DE55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19D120D" w14:textId="75A410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1CA56C9" w14:textId="31A117D3" w:rsidR="006211DD" w:rsidRPr="00823A21" w:rsidRDefault="00D33596" w:rsidP="004A5327">
            <w:pPr>
              <w:rPr>
                <w:rFonts w:asciiTheme="minorHAnsi" w:hAnsiTheme="minorHAnsi" w:cstheme="minorHAnsi"/>
                <w:bCs/>
                <w:sz w:val="20"/>
                <w:szCs w:val="20"/>
                <w:cs/>
                <w:lang w:val="fr-FR" w:bidi="hi-IN"/>
              </w:rPr>
            </w:pPr>
            <w:r w:rsidRPr="00823A21">
              <w:rPr>
                <w:rFonts w:asciiTheme="minorHAnsi" w:hAnsiTheme="minorHAnsi" w:cstheme="minorHAnsi"/>
                <w:bCs/>
                <w:sz w:val="20"/>
                <w:szCs w:val="20"/>
                <w:lang w:val="fr-FR"/>
              </w:rPr>
              <w:t>Cette pharmacie/</w:t>
            </w:r>
            <w:del w:id="71" w:author="Lenovo" w:date="2024-10-26T13:23:00Z">
              <w:r w:rsidR="00090105" w:rsidRPr="00823A21" w:rsidDel="004A5327">
                <w:rPr>
                  <w:rFonts w:asciiTheme="minorHAnsi" w:hAnsiTheme="minorHAnsi" w:cstheme="minorHAnsi"/>
                  <w:bCs/>
                  <w:sz w:val="20"/>
                  <w:szCs w:val="20"/>
                  <w:lang w:val="fr-FR"/>
                </w:rPr>
                <w:delText>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xml:space="preserve">est-elle </w:t>
            </w:r>
            <w:r w:rsidR="00F70C03" w:rsidRPr="00823A21">
              <w:rPr>
                <w:rFonts w:asciiTheme="minorHAnsi" w:hAnsiTheme="minorHAnsi" w:cstheme="minorHAnsi"/>
                <w:bCs/>
                <w:sz w:val="20"/>
                <w:szCs w:val="20"/>
                <w:lang w:val="fr-FR"/>
              </w:rPr>
              <w:t>affiliée</w:t>
            </w:r>
            <w:r w:rsidR="00A11BB1" w:rsidRPr="00823A21">
              <w:rPr>
                <w:rFonts w:asciiTheme="minorHAnsi" w:hAnsiTheme="minorHAnsi" w:cstheme="minorHAnsi"/>
                <w:bCs/>
                <w:sz w:val="20"/>
                <w:szCs w:val="20"/>
                <w:lang w:val="fr-FR"/>
              </w:rPr>
              <w:t xml:space="preserve"> à un</w:t>
            </w:r>
            <w:r w:rsidR="00B70EA3" w:rsidRPr="00823A21">
              <w:rPr>
                <w:rFonts w:asciiTheme="minorHAnsi" w:hAnsiTheme="minorHAnsi" w:cstheme="minorHAnsi"/>
                <w:bCs/>
                <w:sz w:val="20"/>
                <w:szCs w:val="20"/>
                <w:lang w:val="fr-FR"/>
              </w:rPr>
              <w:t>e</w:t>
            </w:r>
            <w:r w:rsidR="00A11BB1" w:rsidRPr="00823A21">
              <w:rPr>
                <w:rFonts w:asciiTheme="minorHAnsi" w:hAnsiTheme="minorHAnsi" w:cstheme="minorHAnsi"/>
                <w:bCs/>
                <w:sz w:val="20"/>
                <w:szCs w:val="20"/>
                <w:lang w:val="fr-FR"/>
              </w:rPr>
              <w:t xml:space="preserve"> </w:t>
            </w:r>
            <w:r w:rsidR="00B70EA3" w:rsidRPr="00823A21">
              <w:rPr>
                <w:rFonts w:asciiTheme="minorHAnsi" w:hAnsiTheme="minorHAnsi" w:cstheme="minorHAnsi"/>
                <w:bCs/>
                <w:sz w:val="20"/>
                <w:szCs w:val="20"/>
                <w:lang w:val="fr-FR"/>
              </w:rPr>
              <w:t>formation sanitaire</w:t>
            </w:r>
            <w:r w:rsidR="00F541C0" w:rsidRPr="00823A21">
              <w:rPr>
                <w:rFonts w:asciiTheme="minorHAnsi" w:hAnsiTheme="minorHAnsi" w:cstheme="minorHAnsi"/>
                <w:bCs/>
                <w:sz w:val="20"/>
                <w:szCs w:val="20"/>
                <w:lang w:val="fr-FR"/>
              </w:rPr>
              <w:t xml:space="preserve"> ?</w:t>
            </w:r>
            <w:r w:rsidR="006211DD" w:rsidRPr="00823A21">
              <w:rPr>
                <w:rFonts w:asciiTheme="minorHAnsi" w:hAnsiTheme="minorHAnsi" w:cstheme="minorHAnsi"/>
                <w:bCs/>
                <w:sz w:val="20"/>
                <w:szCs w:val="20"/>
                <w:lang w:val="fr-FR"/>
              </w:rPr>
              <w:t xml:space="preserv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A704398" w14:textId="34CE612B"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FDE11AF" w14:textId="2F22A15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235DDC"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r>
            <w:r w:rsidRPr="00823A21">
              <w:rPr>
                <w:rFonts w:asciiTheme="minorHAnsi" w:hAnsiTheme="minorHAnsi" w:cstheme="minorHAnsi"/>
                <w:b/>
                <w:bCs/>
                <w:spacing w:val="-2"/>
                <w:sz w:val="20"/>
                <w:szCs w:val="20"/>
                <w:lang w:val="fr-FR" w:bidi="hi-IN"/>
              </w:rPr>
              <w:t>2</w:t>
            </w:r>
            <w:r w:rsidRPr="00823A21">
              <w:rPr>
                <w:rFonts w:asciiTheme="minorHAnsi" w:hAnsiTheme="minorHAnsi" w:cstheme="minorHAnsi"/>
                <w:spacing w:val="-2"/>
                <w:sz w:val="20"/>
                <w:szCs w:val="20"/>
                <w:lang w:val="fr-FR" w:bidi="hi-IN"/>
              </w:rPr>
              <w:t xml:space="preserve">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593CF7" w14:textId="77777777"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p>
          <w:p w14:paraId="0B84BA22" w14:textId="4ADA26E8"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75680" behindDoc="0" locked="0" layoutInCell="1" allowOverlap="1" wp14:anchorId="0367EDE3" wp14:editId="68221642">
                      <wp:simplePos x="0" y="0"/>
                      <wp:positionH relativeFrom="column">
                        <wp:posOffset>-138381</wp:posOffset>
                      </wp:positionH>
                      <wp:positionV relativeFrom="paragraph">
                        <wp:posOffset>73514</wp:posOffset>
                      </wp:positionV>
                      <wp:extent cx="219075" cy="0"/>
                      <wp:effectExtent l="0" t="76200" r="28575" b="95250"/>
                      <wp:wrapNone/>
                      <wp:docPr id="1424" name="Straight Arrow Connector 142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EFF6B9A" id="Straight Arrow Connector 1424" o:spid="_x0000_s1026" type="#_x0000_t32" style="position:absolute;margin-left:-10.9pt;margin-top:5.8pt;width:17.25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B70EA3" w:rsidRPr="00823A21">
              <w:rPr>
                <w:rFonts w:asciiTheme="minorHAnsi" w:hAnsiTheme="minorHAnsi" w:cstheme="minorHAnsi"/>
                <w:noProof/>
                <w:sz w:val="20"/>
                <w:szCs w:val="20"/>
                <w:lang w:val="fr-FR" w:eastAsia="en-IN" w:bidi="hi-IN"/>
              </w:rPr>
              <w:t>20</w:t>
            </w:r>
          </w:p>
        </w:tc>
      </w:tr>
      <w:tr w:rsidR="00846583" w:rsidRPr="00F97A6C" w:rsidDel="00512C22" w14:paraId="40F01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2E5E457" w14:textId="14A76EE8"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75D86A" w14:textId="082AC482" w:rsidR="006211DD" w:rsidRPr="00823A21" w:rsidRDefault="00B70EA3" w:rsidP="004A5327">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La formation sanitaire </w:t>
            </w:r>
            <w:del w:id="72" w:author="Lenovo" w:date="2024-10-26T13:24:00Z">
              <w:r w:rsidR="002A6FD1" w:rsidRPr="00823A21" w:rsidDel="004A5327">
                <w:rPr>
                  <w:rFonts w:asciiTheme="minorHAnsi" w:hAnsiTheme="minorHAnsi" w:cstheme="minorHAnsi"/>
                  <w:bCs/>
                  <w:sz w:val="20"/>
                  <w:szCs w:val="20"/>
                  <w:lang w:val="fr-FR"/>
                </w:rPr>
                <w:delText>auquel</w:delText>
              </w:r>
            </w:del>
            <w:ins w:id="73" w:author="Lenovo" w:date="2024-10-26T13:24:00Z">
              <w:r w:rsidR="004A5327">
                <w:rPr>
                  <w:rFonts w:asciiTheme="minorHAnsi" w:hAnsiTheme="minorHAnsi" w:cstheme="minorHAnsi"/>
                  <w:bCs/>
                  <w:sz w:val="20"/>
                  <w:szCs w:val="20"/>
                  <w:lang w:val="fr-FR"/>
                </w:rPr>
                <w:t xml:space="preserve"> à laquelle</w:t>
              </w:r>
            </w:ins>
            <w:del w:id="74" w:author="Lenovo" w:date="2024-10-26T13:24:00Z">
              <w:r w:rsidR="002A6FD1" w:rsidRPr="00823A21" w:rsidDel="004A5327">
                <w:rPr>
                  <w:rFonts w:asciiTheme="minorHAnsi" w:hAnsiTheme="minorHAnsi" w:cstheme="minorHAnsi"/>
                  <w:bCs/>
                  <w:sz w:val="20"/>
                  <w:szCs w:val="20"/>
                  <w:lang w:val="fr-FR"/>
                </w:rPr>
                <w:delText xml:space="preserve"> </w:delText>
              </w:r>
            </w:del>
            <w:ins w:id="75" w:author="Lenovo" w:date="2024-10-26T13:24:00Z">
              <w:r w:rsidR="004A5327">
                <w:rPr>
                  <w:rFonts w:asciiTheme="minorHAnsi" w:hAnsiTheme="minorHAnsi" w:cstheme="minorHAnsi"/>
                  <w:bCs/>
                  <w:sz w:val="20"/>
                  <w:szCs w:val="20"/>
                  <w:lang w:val="fr-FR"/>
                </w:rPr>
                <w:t xml:space="preserve"> </w:t>
              </w:r>
            </w:ins>
            <w:r w:rsidR="002A6FD1" w:rsidRPr="00823A21">
              <w:rPr>
                <w:rFonts w:asciiTheme="minorHAnsi" w:hAnsiTheme="minorHAnsi" w:cstheme="minorHAnsi"/>
                <w:bCs/>
                <w:sz w:val="20"/>
                <w:szCs w:val="20"/>
                <w:lang w:val="fr-FR"/>
              </w:rPr>
              <w:t xml:space="preserve">elle est </w:t>
            </w:r>
            <w:r w:rsidR="00755BA0" w:rsidRPr="00823A21">
              <w:rPr>
                <w:rFonts w:asciiTheme="minorHAnsi" w:hAnsiTheme="minorHAnsi" w:cstheme="minorHAnsi"/>
                <w:bCs/>
                <w:sz w:val="20"/>
                <w:szCs w:val="20"/>
                <w:lang w:val="fr-FR"/>
              </w:rPr>
              <w:t xml:space="preserve">affiliée </w:t>
            </w:r>
            <w:proofErr w:type="spellStart"/>
            <w:r w:rsidR="002A6FD1" w:rsidRPr="00823A21">
              <w:rPr>
                <w:rFonts w:asciiTheme="minorHAnsi" w:hAnsiTheme="minorHAnsi" w:cstheme="minorHAnsi"/>
                <w:bCs/>
                <w:sz w:val="20"/>
                <w:szCs w:val="20"/>
                <w:lang w:val="fr-FR"/>
              </w:rPr>
              <w:t>offre-t</w:t>
            </w:r>
            <w:proofErr w:type="spellEnd"/>
            <w:r w:rsidR="002A6FD1" w:rsidRPr="00823A21">
              <w:rPr>
                <w:rFonts w:asciiTheme="minorHAnsi" w:hAnsiTheme="minorHAnsi" w:cstheme="minorHAnsi"/>
                <w:bCs/>
                <w:sz w:val="20"/>
                <w:szCs w:val="20"/>
                <w:lang w:val="fr-FR"/>
              </w:rPr>
              <w:t>-</w:t>
            </w:r>
            <w:del w:id="76" w:author="Lenovo" w:date="2024-10-26T13:24:00Z">
              <w:r w:rsidR="002A6FD1" w:rsidRPr="00823A21" w:rsidDel="004A5327">
                <w:rPr>
                  <w:rFonts w:asciiTheme="minorHAnsi" w:hAnsiTheme="minorHAnsi" w:cstheme="minorHAnsi"/>
                  <w:bCs/>
                  <w:sz w:val="20"/>
                  <w:szCs w:val="20"/>
                  <w:lang w:val="fr-FR"/>
                </w:rPr>
                <w:delText>il</w:delText>
              </w:r>
            </w:del>
            <w:r w:rsidR="002A6FD1" w:rsidRPr="00823A21">
              <w:rPr>
                <w:rFonts w:asciiTheme="minorHAnsi" w:hAnsiTheme="minorHAnsi" w:cstheme="minorHAnsi"/>
                <w:bCs/>
                <w:sz w:val="20"/>
                <w:szCs w:val="20"/>
                <w:lang w:val="fr-FR"/>
              </w:rPr>
              <w:t xml:space="preserve"> </w:t>
            </w:r>
            <w:ins w:id="77" w:author="Lenovo" w:date="2024-10-26T13:24:00Z">
              <w:r w:rsidR="004A5327">
                <w:rPr>
                  <w:rFonts w:asciiTheme="minorHAnsi" w:hAnsiTheme="minorHAnsi" w:cstheme="minorHAnsi"/>
                  <w:bCs/>
                  <w:sz w:val="20"/>
                  <w:szCs w:val="20"/>
                  <w:lang w:val="fr-FR"/>
                </w:rPr>
                <w:t xml:space="preserve">elle </w:t>
              </w:r>
            </w:ins>
            <w:r w:rsidR="002A6FD1" w:rsidRPr="00823A21">
              <w:rPr>
                <w:rFonts w:asciiTheme="minorHAnsi" w:hAnsiTheme="minorHAnsi" w:cstheme="minorHAnsi"/>
                <w:bCs/>
                <w:sz w:val="20"/>
                <w:szCs w:val="20"/>
                <w:lang w:val="fr-FR"/>
              </w:rPr>
              <w:t>des services de p</w:t>
            </w:r>
            <w:r w:rsidR="00186193" w:rsidRPr="00823A21">
              <w:rPr>
                <w:rFonts w:asciiTheme="minorHAnsi" w:hAnsiTheme="minorHAnsi" w:cstheme="minorHAnsi"/>
                <w:bCs/>
                <w:sz w:val="20"/>
                <w:szCs w:val="20"/>
                <w:lang w:val="fr-FR"/>
              </w:rPr>
              <w:t xml:space="preserve">lanification </w:t>
            </w:r>
            <w:r w:rsidR="00255FEA" w:rsidRPr="00823A21">
              <w:rPr>
                <w:rFonts w:asciiTheme="minorHAnsi" w:hAnsiTheme="minorHAnsi" w:cstheme="minorHAnsi"/>
                <w:bCs/>
                <w:sz w:val="20"/>
                <w:szCs w:val="20"/>
                <w:lang w:val="fr-FR"/>
              </w:rPr>
              <w:t>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BFC292F" w14:textId="5090C9ED"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23C4BF47" w14:textId="4BAC98D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235DDC"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DEABA0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846583" w:rsidRPr="00F97A6C" w:rsidDel="00512C22" w14:paraId="7C00992A"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64D8060" w14:textId="6DF10F4F"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642D656" w14:textId="055A72B9" w:rsidR="006211DD" w:rsidRPr="00823A21" w:rsidRDefault="000E3EDB" w:rsidP="004A5327">
            <w:pPr>
              <w:rPr>
                <w:rFonts w:asciiTheme="minorHAnsi" w:hAnsiTheme="minorHAnsi" w:cstheme="minorHAnsi"/>
                <w:bCs/>
                <w:sz w:val="20"/>
                <w:szCs w:val="20"/>
                <w:lang w:val="fr-FR"/>
              </w:rPr>
            </w:pPr>
            <w:del w:id="78" w:author="Kossa FALL" w:date="2025-03-16T22:52:00Z">
              <w:r w:rsidRPr="00823A21" w:rsidDel="00F76451">
                <w:rPr>
                  <w:rFonts w:asciiTheme="minorHAnsi" w:hAnsiTheme="minorHAnsi" w:cstheme="minorHAnsi"/>
                  <w:bCs/>
                  <w:sz w:val="20"/>
                  <w:szCs w:val="20"/>
                  <w:lang w:val="fr-FR"/>
                </w:rPr>
                <w:delText>Est ce</w:delText>
              </w:r>
            </w:del>
            <w:ins w:id="79" w:author="Kossa FALL" w:date="2025-03-16T22:52:00Z">
              <w:r w:rsidR="00F76451" w:rsidRPr="00823A21">
                <w:rPr>
                  <w:rFonts w:asciiTheme="minorHAnsi" w:hAnsiTheme="minorHAnsi" w:cstheme="minorHAnsi"/>
                  <w:bCs/>
                  <w:sz w:val="20"/>
                  <w:szCs w:val="20"/>
                  <w:lang w:val="fr-FR"/>
                </w:rPr>
                <w:t>Est-ce</w:t>
              </w:r>
            </w:ins>
            <w:r w:rsidRPr="00823A21">
              <w:rPr>
                <w:rFonts w:asciiTheme="minorHAnsi" w:hAnsiTheme="minorHAnsi" w:cstheme="minorHAnsi"/>
                <w:bCs/>
                <w:sz w:val="20"/>
                <w:szCs w:val="20"/>
                <w:lang w:val="fr-FR"/>
              </w:rPr>
              <w:t xml:space="preserve"> que vous/cette pharmacie/</w:t>
            </w:r>
            <w:del w:id="80" w:author="Lenovo" w:date="2024-10-26T13:25:00Z">
              <w:r w:rsidRPr="00823A21" w:rsidDel="004A5327">
                <w:rPr>
                  <w:rFonts w:asciiTheme="minorHAnsi" w:hAnsiTheme="minorHAnsi" w:cstheme="minorHAnsi"/>
                  <w:bCs/>
                  <w:sz w:val="20"/>
                  <w:szCs w:val="20"/>
                  <w:lang w:val="fr-FR"/>
                </w:rPr>
                <w:delText xml:space="preserve">ce </w:delText>
              </w:r>
              <w:r w:rsidR="00033E17" w:rsidRPr="00823A21" w:rsidDel="004A5327">
                <w:rPr>
                  <w:rFonts w:asciiTheme="minorHAnsi" w:hAnsiTheme="minorHAnsi" w:cstheme="minorHAnsi"/>
                  <w:bCs/>
                  <w:sz w:val="20"/>
                  <w:szCs w:val="20"/>
                  <w:lang w:val="fr-FR"/>
                </w:rPr>
                <w:delText>dépôt de médicaments</w:delText>
              </w:r>
            </w:del>
            <w:r w:rsidRPr="00823A21">
              <w:rPr>
                <w:rFonts w:asciiTheme="minorHAnsi" w:hAnsiTheme="minorHAnsi" w:cstheme="minorHAnsi"/>
                <w:bCs/>
                <w:sz w:val="20"/>
                <w:szCs w:val="20"/>
                <w:lang w:val="fr-FR"/>
              </w:rPr>
              <w:t xml:space="preserve"> oriente les clients vers l’établissement </w:t>
            </w:r>
            <w:r w:rsidR="00755BA0" w:rsidRPr="00823A21">
              <w:rPr>
                <w:rFonts w:asciiTheme="minorHAnsi" w:hAnsiTheme="minorHAnsi" w:cstheme="minorHAnsi"/>
                <w:bCs/>
                <w:sz w:val="20"/>
                <w:szCs w:val="20"/>
                <w:lang w:val="fr-FR"/>
              </w:rPr>
              <w:t xml:space="preserve">affiliée </w:t>
            </w:r>
            <w:r w:rsidRPr="00823A21">
              <w:rPr>
                <w:rFonts w:asciiTheme="minorHAnsi" w:hAnsiTheme="minorHAnsi" w:cstheme="minorHAnsi"/>
                <w:bCs/>
                <w:sz w:val="20"/>
                <w:szCs w:val="20"/>
                <w:lang w:val="fr-FR"/>
              </w:rPr>
              <w:t>pour une consultation/administration de serv</w:t>
            </w:r>
            <w:r w:rsidR="0055364A" w:rsidRPr="00823A21">
              <w:rPr>
                <w:rFonts w:asciiTheme="minorHAnsi" w:hAnsiTheme="minorHAnsi" w:cstheme="minorHAnsi"/>
                <w:bCs/>
                <w:sz w:val="20"/>
                <w:szCs w:val="20"/>
                <w:lang w:val="fr-FR"/>
              </w:rPr>
              <w:t xml:space="preserve">ices de planification </w:t>
            </w:r>
            <w:r w:rsidR="00B70EA3" w:rsidRPr="00823A21">
              <w:rPr>
                <w:rFonts w:asciiTheme="minorHAnsi" w:hAnsiTheme="minorHAnsi" w:cstheme="minorHAnsi"/>
                <w:bCs/>
                <w:sz w:val="20"/>
                <w:szCs w:val="20"/>
                <w:lang w:val="fr-FR"/>
              </w:rPr>
              <w:t>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D259DEB" w14:textId="6DB31583" w:rsidR="006211DD" w:rsidRPr="00823A21" w:rsidRDefault="00EC1E1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27284A2B" w14:textId="707BD09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EC1E1E"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B2089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642B7" w:rsidRPr="009C317E" w:rsidDel="00512C22" w14:paraId="71578A02"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E00DA51" w14:textId="1B6B560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3EB872F" w14:textId="58254FA8" w:rsidR="006211DD" w:rsidRPr="00823A21" w:rsidRDefault="000E3EDB"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Quelle est la distance entre votre pharmacie/</w:t>
            </w:r>
            <w:r w:rsidR="00033E17" w:rsidRPr="00823A21">
              <w:rPr>
                <w:rFonts w:asciiTheme="minorHAnsi" w:hAnsiTheme="minorHAnsi" w:cstheme="minorHAnsi"/>
                <w:bCs/>
                <w:sz w:val="20"/>
                <w:szCs w:val="20"/>
                <w:lang w:val="fr-FR"/>
              </w:rPr>
              <w:t xml:space="preserve"> </w:t>
            </w:r>
            <w:del w:id="81" w:author="Lenovo" w:date="2024-10-26T13:25:00Z">
              <w:r w:rsidR="00033E17" w:rsidRPr="00823A21" w:rsidDel="004A5327">
                <w:rPr>
                  <w:rFonts w:asciiTheme="minorHAnsi" w:hAnsiTheme="minorHAnsi" w:cstheme="minorHAnsi"/>
                  <w:bCs/>
                  <w:sz w:val="20"/>
                  <w:szCs w:val="20"/>
                  <w:lang w:val="fr-FR"/>
                </w:rPr>
                <w:delText>dépôt de médicaments</w:delText>
              </w:r>
              <w:r w:rsidRPr="00823A21" w:rsidDel="004A5327">
                <w:rPr>
                  <w:rFonts w:asciiTheme="minorHAnsi" w:hAnsiTheme="minorHAnsi" w:cstheme="minorHAnsi"/>
                  <w:bCs/>
                  <w:sz w:val="20"/>
                  <w:szCs w:val="20"/>
                  <w:lang w:val="fr-FR"/>
                </w:rPr>
                <w:delText xml:space="preserve"> </w:delText>
              </w:r>
            </w:del>
            <w:r w:rsidRPr="00823A21">
              <w:rPr>
                <w:rFonts w:asciiTheme="minorHAnsi" w:hAnsiTheme="minorHAnsi" w:cstheme="minorHAnsi"/>
                <w:bCs/>
                <w:sz w:val="20"/>
                <w:szCs w:val="20"/>
                <w:lang w:val="fr-FR"/>
              </w:rPr>
              <w:t>et l’établissement de santé</w:t>
            </w:r>
            <w:r w:rsidR="009C6968" w:rsidRPr="00823A21">
              <w:rPr>
                <w:rFonts w:asciiTheme="minorHAnsi" w:hAnsiTheme="minorHAnsi" w:cstheme="minorHAnsi"/>
                <w:bCs/>
                <w:sz w:val="20"/>
                <w:szCs w:val="20"/>
                <w:lang w:val="fr-FR"/>
              </w:rPr>
              <w:t xml:space="preserve"> auquel elle est</w:t>
            </w:r>
            <w:r w:rsidR="000A0E28" w:rsidRPr="00823A21">
              <w:rPr>
                <w:rFonts w:asciiTheme="minorHAnsi" w:hAnsiTheme="minorHAnsi" w:cstheme="minorHAnsi"/>
                <w:bCs/>
                <w:sz w:val="20"/>
                <w:szCs w:val="20"/>
                <w:lang w:val="fr-FR"/>
              </w:rPr>
              <w:t xml:space="preserve"> </w:t>
            </w:r>
            <w:proofErr w:type="gramStart"/>
            <w:r w:rsidR="00FC06A4" w:rsidRPr="00823A21">
              <w:rPr>
                <w:rFonts w:asciiTheme="minorHAnsi" w:hAnsiTheme="minorHAnsi" w:cstheme="minorHAnsi"/>
                <w:bCs/>
                <w:sz w:val="20"/>
                <w:szCs w:val="20"/>
                <w:lang w:val="fr-FR"/>
              </w:rPr>
              <w:t>affiliée</w:t>
            </w:r>
            <w:r w:rsidR="00B70EA3" w:rsidRPr="00823A21">
              <w:rPr>
                <w:rFonts w:asciiTheme="minorHAnsi" w:hAnsiTheme="minorHAnsi" w:cstheme="minorHAnsi"/>
                <w:bCs/>
                <w:sz w:val="20"/>
                <w:szCs w:val="20"/>
                <w:lang w:val="fr-FR"/>
              </w:rPr>
              <w:t>?</w:t>
            </w:r>
            <w:proofErr w:type="gramEnd"/>
          </w:p>
          <w:p w14:paraId="41C42B38" w14:textId="3F9E411F" w:rsidR="006211DD" w:rsidRPr="00823A21" w:rsidRDefault="000E3EDB" w:rsidP="004A5327">
            <w:pPr>
              <w:rPr>
                <w:rFonts w:asciiTheme="minorHAnsi" w:hAnsiTheme="minorHAnsi" w:cstheme="minorHAnsi"/>
                <w:bCs/>
                <w:i/>
                <w:iCs/>
                <w:color w:val="000000" w:themeColor="text1"/>
                <w:sz w:val="20"/>
                <w:szCs w:val="20"/>
                <w:lang w:val="fr-FR"/>
              </w:rPr>
            </w:pPr>
            <w:r w:rsidRPr="00823A21">
              <w:rPr>
                <w:rFonts w:asciiTheme="minorHAnsi" w:hAnsiTheme="minorHAnsi" w:cstheme="minorHAnsi"/>
                <w:bCs/>
                <w:i/>
                <w:iCs/>
                <w:sz w:val="20"/>
                <w:szCs w:val="20"/>
                <w:lang w:val="fr-FR"/>
              </w:rPr>
              <w:t>Enregistrez la</w:t>
            </w:r>
            <w:r w:rsidR="006211DD" w:rsidRPr="00823A21">
              <w:rPr>
                <w:rFonts w:asciiTheme="minorHAnsi" w:hAnsiTheme="minorHAnsi" w:cstheme="minorHAnsi"/>
                <w:bCs/>
                <w:i/>
                <w:iCs/>
                <w:sz w:val="20"/>
                <w:szCs w:val="20"/>
                <w:lang w:val="fr-FR"/>
              </w:rPr>
              <w:t xml:space="preserve"> distance 000 </w:t>
            </w:r>
            <w:r w:rsidRPr="00823A21">
              <w:rPr>
                <w:rFonts w:asciiTheme="minorHAnsi" w:hAnsiTheme="minorHAnsi" w:cstheme="minorHAnsi"/>
                <w:bCs/>
                <w:i/>
                <w:iCs/>
                <w:sz w:val="20"/>
                <w:szCs w:val="20"/>
                <w:lang w:val="fr-FR"/>
              </w:rPr>
              <w:t xml:space="preserve">si l’établissement </w:t>
            </w:r>
            <w:del w:id="82" w:author="Lenovo" w:date="2024-10-26T13:25:00Z">
              <w:r w:rsidRPr="00823A21" w:rsidDel="004A5327">
                <w:rPr>
                  <w:rFonts w:asciiTheme="minorHAnsi" w:hAnsiTheme="minorHAnsi" w:cstheme="minorHAnsi"/>
                  <w:bCs/>
                  <w:i/>
                  <w:iCs/>
                  <w:sz w:val="20"/>
                  <w:szCs w:val="20"/>
                  <w:lang w:val="fr-FR"/>
                </w:rPr>
                <w:delText xml:space="preserve">ne se trouve pas dans le même local </w:delText>
              </w:r>
            </w:del>
            <w:ins w:id="83" w:author="Lenovo" w:date="2024-10-26T13:25:00Z">
              <w:r w:rsidR="004A5327">
                <w:rPr>
                  <w:rFonts w:asciiTheme="minorHAnsi" w:hAnsiTheme="minorHAnsi" w:cstheme="minorHAnsi"/>
                  <w:bCs/>
                  <w:i/>
                  <w:iCs/>
                  <w:sz w:val="20"/>
                  <w:szCs w:val="20"/>
                  <w:lang w:val="fr-FR"/>
                </w:rPr>
                <w:t>n’est</w:t>
              </w:r>
            </w:ins>
            <w:ins w:id="84" w:author="Lenovo" w:date="2024-10-26T13:26:00Z">
              <w:r w:rsidR="004A5327">
                <w:rPr>
                  <w:rFonts w:asciiTheme="minorHAnsi" w:hAnsiTheme="minorHAnsi" w:cstheme="minorHAnsi"/>
                  <w:bCs/>
                  <w:i/>
                  <w:iCs/>
                  <w:sz w:val="20"/>
                  <w:szCs w:val="20"/>
                  <w:lang w:val="fr-FR"/>
                </w:rPr>
                <w:t xml:space="preserve"> pas situé sur le même site </w:t>
              </w:r>
            </w:ins>
            <w:r w:rsidRPr="00823A21">
              <w:rPr>
                <w:rFonts w:asciiTheme="minorHAnsi" w:hAnsiTheme="minorHAnsi" w:cstheme="minorHAnsi"/>
                <w:bCs/>
                <w:i/>
                <w:iCs/>
                <w:sz w:val="20"/>
                <w:szCs w:val="20"/>
                <w:lang w:val="fr-FR"/>
              </w:rPr>
              <w:t>mais que la distance est inférieure à</w:t>
            </w:r>
            <w:r w:rsidR="006211DD" w:rsidRPr="00823A21">
              <w:rPr>
                <w:rFonts w:asciiTheme="minorHAnsi" w:hAnsiTheme="minorHAnsi" w:cstheme="minorHAnsi"/>
                <w:bCs/>
                <w:i/>
                <w:iCs/>
                <w:sz w:val="20"/>
                <w:szCs w:val="20"/>
                <w:lang w:val="fr-FR"/>
              </w:rPr>
              <w:t xml:space="preserve"> 1 </w:t>
            </w:r>
            <w:r w:rsidR="00FC06A4" w:rsidRPr="00823A21">
              <w:rPr>
                <w:rFonts w:asciiTheme="minorHAnsi" w:hAnsiTheme="minorHAnsi" w:cstheme="minorHAnsi"/>
                <w:bCs/>
                <w:i/>
                <w:iCs/>
                <w:sz w:val="20"/>
                <w:szCs w:val="20"/>
                <w:lang w:val="fr-FR"/>
              </w:rPr>
              <w:t>km</w:t>
            </w:r>
            <w:ins w:id="85" w:author="Lenovo" w:date="2024-10-26T13:26:00Z">
              <w:r w:rsidR="004A5327">
                <w:rPr>
                  <w:rFonts w:asciiTheme="minorHAnsi" w:hAnsiTheme="minorHAnsi" w:cstheme="minorHAnsi"/>
                  <w:bCs/>
                  <w:i/>
                  <w:iCs/>
                  <w:sz w:val="20"/>
                  <w:szCs w:val="20"/>
                  <w:lang w:val="fr-FR"/>
                </w:rPr>
                <w:t>, et 997 si l’établissement est situé sur le même s</w:t>
              </w:r>
            </w:ins>
            <w:ins w:id="86" w:author="Lenovo" w:date="2024-10-26T13:27:00Z">
              <w:r w:rsidR="004A5327">
                <w:rPr>
                  <w:rFonts w:asciiTheme="minorHAnsi" w:hAnsiTheme="minorHAnsi" w:cstheme="minorHAnsi"/>
                  <w:bCs/>
                  <w:i/>
                  <w:iCs/>
                  <w:sz w:val="20"/>
                  <w:szCs w:val="20"/>
                  <w:lang w:val="fr-FR"/>
                </w:rPr>
                <w:t>ite</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23DBFD3" w14:textId="03E8FB31"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bCs/>
                <w:noProof/>
                <w:sz w:val="20"/>
                <w:szCs w:val="20"/>
                <w:lang w:val="fr-FR" w:eastAsia="fr-FR"/>
              </w:rPr>
              <mc:AlternateContent>
                <mc:Choice Requires="wpg">
                  <w:drawing>
                    <wp:anchor distT="0" distB="0" distL="114300" distR="114300" simplePos="0" relativeHeight="251982848" behindDoc="0" locked="0" layoutInCell="1" allowOverlap="1" wp14:anchorId="633C4DC7" wp14:editId="7EBCDBBB">
                      <wp:simplePos x="0" y="0"/>
                      <wp:positionH relativeFrom="column">
                        <wp:posOffset>1633220</wp:posOffset>
                      </wp:positionH>
                      <wp:positionV relativeFrom="paragraph">
                        <wp:posOffset>104775</wp:posOffset>
                      </wp:positionV>
                      <wp:extent cx="650875" cy="195580"/>
                      <wp:effectExtent l="0" t="0" r="15875" b="13970"/>
                      <wp:wrapNone/>
                      <wp:docPr id="107" name="Group 107"/>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98CA2C5" id="Group 107" o:spid="_x0000_s1026" style="position:absolute;margin-left:128.6pt;margin-top:8.25pt;width:51.25pt;height:15.4pt;z-index:251982848"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group>
                  </w:pict>
                </mc:Fallback>
              </mc:AlternateContent>
            </w:r>
          </w:p>
          <w:p w14:paraId="75F4E2AE" w14:textId="5A850D47" w:rsidR="006211DD" w:rsidRPr="00823A21" w:rsidRDefault="006211DD"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Distance </w:t>
            </w:r>
            <w:r w:rsidR="002B01CC" w:rsidRPr="00823A21">
              <w:rPr>
                <w:rFonts w:asciiTheme="minorHAnsi" w:hAnsiTheme="minorHAnsi" w:cstheme="minorHAnsi"/>
                <w:noProof/>
                <w:spacing w:val="-2"/>
                <w:sz w:val="20"/>
                <w:szCs w:val="20"/>
                <w:lang w:val="fr-FR"/>
              </w:rPr>
              <w:t>en</w:t>
            </w:r>
            <w:r w:rsidRPr="00823A21">
              <w:rPr>
                <w:rFonts w:asciiTheme="minorHAnsi" w:hAnsiTheme="minorHAnsi" w:cstheme="minorHAnsi"/>
                <w:noProof/>
                <w:spacing w:val="-2"/>
                <w:sz w:val="20"/>
                <w:szCs w:val="20"/>
                <w:lang w:val="fr-FR"/>
              </w:rPr>
              <w:t xml:space="preserve"> </w:t>
            </w:r>
            <w:r w:rsidR="00955328" w:rsidRPr="00823A21">
              <w:rPr>
                <w:rFonts w:asciiTheme="minorHAnsi" w:hAnsiTheme="minorHAnsi" w:cstheme="minorHAnsi"/>
                <w:noProof/>
                <w:spacing w:val="-2"/>
                <w:sz w:val="20"/>
                <w:szCs w:val="20"/>
                <w:lang w:val="fr-FR"/>
              </w:rPr>
              <w:t>km</w:t>
            </w:r>
            <w:r w:rsidRPr="00823A21">
              <w:rPr>
                <w:rFonts w:asciiTheme="minorHAnsi" w:hAnsiTheme="minorHAnsi" w:cstheme="minorHAnsi"/>
                <w:noProof/>
                <w:spacing w:val="-2"/>
                <w:sz w:val="20"/>
                <w:szCs w:val="20"/>
                <w:lang w:val="fr-FR"/>
              </w:rPr>
              <w:t>..</w:t>
            </w:r>
            <w:r w:rsidRPr="00823A21">
              <w:rPr>
                <w:rFonts w:asciiTheme="minorHAnsi" w:hAnsiTheme="minorHAnsi" w:cstheme="minorHAnsi"/>
                <w:noProof/>
                <w:spacing w:val="-2"/>
                <w:sz w:val="20"/>
                <w:szCs w:val="20"/>
                <w:lang w:val="fr-FR"/>
              </w:rPr>
              <w:tab/>
            </w:r>
          </w:p>
          <w:p w14:paraId="56E25CFA" w14:textId="6816DB62" w:rsidR="006211DD" w:rsidRPr="00823A21" w:rsidRDefault="002B01C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del w:id="87" w:author="Lenovo" w:date="2024-10-26T13:27:00Z">
              <w:r w:rsidRPr="00823A21" w:rsidDel="004A5327">
                <w:rPr>
                  <w:rFonts w:asciiTheme="minorHAnsi" w:hAnsiTheme="minorHAnsi" w:cstheme="minorHAnsi"/>
                  <w:spacing w:val="-2"/>
                  <w:sz w:val="20"/>
                  <w:szCs w:val="20"/>
                  <w:lang w:val="fr-FR" w:bidi="hi-IN"/>
                </w:rPr>
                <w:delText>Mêmes locaux</w:delText>
              </w:r>
              <w:r w:rsidR="006211DD" w:rsidRPr="00823A21" w:rsidDel="004A5327">
                <w:rPr>
                  <w:rFonts w:asciiTheme="minorHAnsi" w:hAnsiTheme="minorHAnsi" w:cstheme="minorHAnsi"/>
                  <w:spacing w:val="-2"/>
                  <w:sz w:val="20"/>
                  <w:szCs w:val="20"/>
                  <w:lang w:val="fr-FR" w:bidi="hi-IN"/>
                </w:rPr>
                <w:tab/>
                <w:delText>997</w:delText>
              </w:r>
            </w:del>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15D34A"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B3793DA" w14:textId="77777777" w:rsidTr="00AB0133">
        <w:trPr>
          <w:cantSplit/>
          <w:trHeight w:val="20"/>
        </w:trPr>
        <w:tc>
          <w:tcPr>
            <w:tcW w:w="470" w:type="pct"/>
            <w:tcBorders>
              <w:top w:val="single" w:sz="2" w:space="0" w:color="000000"/>
              <w:left w:val="single" w:sz="6" w:space="0" w:color="000000"/>
              <w:bottom w:val="single" w:sz="4" w:space="0" w:color="auto"/>
              <w:right w:val="single" w:sz="6" w:space="0" w:color="FFFFFF"/>
            </w:tcBorders>
            <w:shd w:val="clear" w:color="auto" w:fill="auto"/>
          </w:tcPr>
          <w:p w14:paraId="46565D8C" w14:textId="7FA2BB4D" w:rsidR="00F512F1"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BB73FB" w:rsidRPr="00823A21">
              <w:rPr>
                <w:rFonts w:asciiTheme="minorHAnsi" w:hAnsiTheme="minorHAnsi" w:cstheme="minorHAnsi"/>
                <w:bCs/>
                <w:sz w:val="20"/>
                <w:szCs w:val="20"/>
                <w:lang w:val="fr-FR"/>
              </w:rPr>
              <w:t>2</w:t>
            </w:r>
            <w:r w:rsidR="00B70EA3" w:rsidRPr="00823A21">
              <w:rPr>
                <w:rFonts w:asciiTheme="minorHAnsi" w:hAnsiTheme="minorHAnsi" w:cstheme="minorHAnsi"/>
                <w:bCs/>
                <w:sz w:val="20"/>
                <w:szCs w:val="20"/>
                <w:lang w:val="fr-FR"/>
              </w:rPr>
              <w:t>0</w:t>
            </w:r>
          </w:p>
        </w:tc>
        <w:tc>
          <w:tcPr>
            <w:tcW w:w="1898" w:type="pct"/>
            <w:tcBorders>
              <w:top w:val="single" w:sz="2" w:space="0" w:color="000000"/>
              <w:left w:val="single" w:sz="6" w:space="0" w:color="000000"/>
              <w:bottom w:val="single" w:sz="2" w:space="0" w:color="000000"/>
              <w:right w:val="single" w:sz="4" w:space="0" w:color="auto"/>
            </w:tcBorders>
            <w:shd w:val="clear" w:color="auto" w:fill="auto"/>
          </w:tcPr>
          <w:p w14:paraId="7B875FC4" w14:textId="4E7F20CD" w:rsidR="00F512F1" w:rsidRPr="00823A21" w:rsidRDefault="00AF5835"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 xml:space="preserve">Ce point de vente vend-t-il, </w:t>
            </w:r>
            <w:del w:id="88" w:author="Lenovo" w:date="2024-10-26T13:28:00Z">
              <w:r w:rsidRPr="00823A21" w:rsidDel="004A5327">
                <w:rPr>
                  <w:rFonts w:asciiTheme="minorHAnsi" w:hAnsiTheme="minorHAnsi" w:cstheme="minorHAnsi"/>
                  <w:sz w:val="20"/>
                  <w:szCs w:val="20"/>
                  <w:lang w:val="fr-FR"/>
                </w:rPr>
                <w:delText>prescript</w:delText>
              </w:r>
            </w:del>
            <w:ins w:id="89" w:author="Lenovo" w:date="2024-10-26T13:28:00Z">
              <w:r w:rsidR="004A5327">
                <w:rPr>
                  <w:rFonts w:asciiTheme="minorHAnsi" w:hAnsiTheme="minorHAnsi" w:cstheme="minorHAnsi"/>
                  <w:sz w:val="20"/>
                  <w:szCs w:val="20"/>
                  <w:lang w:val="fr-FR"/>
                </w:rPr>
                <w:t xml:space="preserve"> prescrit</w:t>
              </w:r>
            </w:ins>
            <w:r w:rsidRPr="00823A21">
              <w:rPr>
                <w:rFonts w:asciiTheme="minorHAnsi" w:hAnsiTheme="minorHAnsi" w:cstheme="minorHAnsi"/>
                <w:sz w:val="20"/>
                <w:szCs w:val="20"/>
                <w:lang w:val="fr-FR"/>
              </w:rPr>
              <w:t>-il, conseille-t-il, oriente-t-il ou fournit-il des services de suivi aux clients pour l’une des méthodes de pl</w:t>
            </w:r>
            <w:r w:rsidR="00963ED0" w:rsidRPr="00823A21">
              <w:rPr>
                <w:rFonts w:asciiTheme="minorHAnsi" w:hAnsiTheme="minorHAnsi" w:cstheme="minorHAnsi"/>
                <w:sz w:val="20"/>
                <w:szCs w:val="20"/>
                <w:lang w:val="fr-FR"/>
              </w:rPr>
              <w:t xml:space="preserve">anification familiale </w:t>
            </w:r>
            <w:r w:rsidR="00255FEA" w:rsidRPr="00823A21">
              <w:rPr>
                <w:rFonts w:asciiTheme="minorHAnsi" w:hAnsiTheme="minorHAnsi" w:cstheme="minorHAnsi"/>
                <w:sz w:val="20"/>
                <w:szCs w:val="20"/>
                <w:lang w:val="fr-FR"/>
              </w:rPr>
              <w:t>suivantes ?</w:t>
            </w:r>
          </w:p>
          <w:p w14:paraId="595C44FA" w14:textId="2965723F" w:rsidR="00173E6C" w:rsidRPr="00823A21" w:rsidRDefault="00E34A04" w:rsidP="00E34A04">
            <w:pPr>
              <w:autoSpaceDE w:val="0"/>
              <w:autoSpaceDN w:val="0"/>
              <w:adjustRightInd w:val="0"/>
              <w:rPr>
                <w:rFonts w:asciiTheme="minorHAnsi" w:hAnsiTheme="minorHAnsi" w:cstheme="minorHAnsi"/>
                <w:b/>
                <w:bCs/>
                <w:spacing w:val="-2"/>
                <w:sz w:val="20"/>
                <w:szCs w:val="20"/>
                <w:lang w:val="fr-FR" w:bidi="hi-IN"/>
              </w:rPr>
            </w:pPr>
            <w:r w:rsidRPr="00823A21">
              <w:rPr>
                <w:rFonts w:asciiTheme="minorHAnsi" w:hAnsiTheme="minorHAnsi" w:cstheme="minorHAnsi"/>
                <w:b/>
                <w:bCs/>
                <w:i/>
                <w:iCs/>
                <w:spacing w:val="-2"/>
                <w:sz w:val="20"/>
                <w:szCs w:val="20"/>
                <w:lang w:val="fr-FR" w:bidi="hi-IN"/>
              </w:rPr>
              <w:t xml:space="preserve">[Demander et noter toutes les </w:t>
            </w:r>
            <w:del w:id="90" w:author="Kossa FALL" w:date="2025-03-16T22:51:00Z">
              <w:r w:rsidRPr="00823A21" w:rsidDel="00F76451">
                <w:rPr>
                  <w:rFonts w:asciiTheme="minorHAnsi" w:hAnsiTheme="minorHAnsi" w:cstheme="minorHAnsi"/>
                  <w:b/>
                  <w:bCs/>
                  <w:i/>
                  <w:iCs/>
                  <w:spacing w:val="-2"/>
                  <w:sz w:val="20"/>
                  <w:szCs w:val="20"/>
                  <w:lang w:val="fr-FR" w:bidi="hi-IN"/>
                </w:rPr>
                <w:delText>possibilites</w:delText>
              </w:r>
            </w:del>
            <w:ins w:id="91" w:author="Kossa FALL" w:date="2025-03-16T22:51:00Z">
              <w:r w:rsidR="00F76451" w:rsidRPr="00823A21">
                <w:rPr>
                  <w:rFonts w:asciiTheme="minorHAnsi" w:hAnsiTheme="minorHAnsi" w:cstheme="minorHAnsi"/>
                  <w:b/>
                  <w:bCs/>
                  <w:i/>
                  <w:iCs/>
                  <w:spacing w:val="-2"/>
                  <w:sz w:val="20"/>
                  <w:szCs w:val="20"/>
                  <w:lang w:val="fr-FR" w:bidi="hi-IN"/>
                </w:rPr>
                <w:t>possibilités</w:t>
              </w:r>
            </w:ins>
            <w:r w:rsidRPr="00823A21">
              <w:rPr>
                <w:rFonts w:asciiTheme="minorHAnsi" w:hAnsiTheme="minorHAnsi" w:cstheme="minorHAnsi"/>
                <w:b/>
                <w:bCs/>
                <w:i/>
                <w:iCs/>
                <w:spacing w:val="-2"/>
                <w:sz w:val="20"/>
                <w:szCs w:val="20"/>
                <w:lang w:val="fr-FR" w:bidi="hi-IN"/>
              </w:rPr>
              <w:t xml:space="preserve">] </w:t>
            </w:r>
            <w:r w:rsidRPr="00823A21">
              <w:rPr>
                <w:rFonts w:asciiTheme="minorHAnsi" w:hAnsiTheme="minorHAnsi" w:cstheme="minorHAnsi"/>
                <w:b/>
                <w:bCs/>
                <w:i/>
                <w:iCs/>
                <w:sz w:val="20"/>
                <w:szCs w:val="20"/>
                <w:lang w:val="fr-FR" w:bidi="hi-IN"/>
              </w:rPr>
              <w:t>[choix multiple]</w:t>
            </w:r>
            <w:r w:rsidR="00F512F1" w:rsidRPr="00823A21">
              <w:rPr>
                <w:rFonts w:asciiTheme="minorHAnsi" w:hAnsiTheme="minorHAnsi" w:cs="Mangal"/>
                <w:b/>
                <w:bCs/>
                <w:i/>
                <w:iCs/>
                <w:sz w:val="20"/>
                <w:szCs w:val="20"/>
                <w:cs/>
                <w:lang w:val="fr-FR" w:bidi="hi-IN"/>
              </w:rPr>
              <w:t xml:space="preserve"> </w:t>
            </w:r>
            <w:r w:rsidRPr="00823A21">
              <w:rPr>
                <w:rFonts w:asciiTheme="minorHAnsi" w:hAnsiTheme="minorHAnsi" w:cstheme="minorHAnsi"/>
                <w:b/>
                <w:bCs/>
                <w:i/>
                <w:iCs/>
                <w:sz w:val="20"/>
                <w:szCs w:val="20"/>
                <w:lang w:val="fr-FR" w:bidi="hi-IN"/>
              </w:rPr>
              <w:t>[code ‘x’ pour sans objet]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58356" w14:textId="4CD67B8B"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Vend</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23BFD0A" w14:textId="64A1AA3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Prescrit</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0AFB3A3" w14:textId="5ACA509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val="fr-FR" w:eastAsia="en-IN" w:bidi="hi-IN"/>
              </w:rPr>
              <w:t>Conseille</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B4DE339" w14:textId="3F08FB73"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noProof/>
                <w:sz w:val="20"/>
                <w:szCs w:val="20"/>
                <w:lang w:val="fr-FR" w:eastAsia="en-IN" w:bidi="hi-IN"/>
              </w:rPr>
              <w:t>Oriente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ABDE0" w14:textId="541A16A9"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Suit</w:t>
            </w:r>
          </w:p>
        </w:tc>
        <w:tc>
          <w:tcPr>
            <w:tcW w:w="127" w:type="pct"/>
            <w:vMerge w:val="restart"/>
            <w:tcBorders>
              <w:top w:val="single" w:sz="2" w:space="0" w:color="000000"/>
              <w:left w:val="single" w:sz="4" w:space="0" w:color="auto"/>
              <w:right w:val="single" w:sz="6" w:space="0" w:color="000000"/>
            </w:tcBorders>
            <w:shd w:val="clear" w:color="auto" w:fill="auto"/>
          </w:tcPr>
          <w:p w14:paraId="551317E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p w14:paraId="58882D50" w14:textId="77777777" w:rsidR="00F512F1" w:rsidRPr="00823A21" w:rsidRDefault="00F512F1" w:rsidP="001714EC">
            <w:pPr>
              <w:rPr>
                <w:rFonts w:asciiTheme="minorHAnsi" w:hAnsiTheme="minorHAnsi" w:cstheme="minorHAnsi"/>
                <w:sz w:val="20"/>
                <w:szCs w:val="20"/>
                <w:lang w:val="fr-FR" w:eastAsia="en-IN" w:bidi="hi-IN"/>
              </w:rPr>
            </w:pPr>
          </w:p>
          <w:p w14:paraId="7B3F4BB2" w14:textId="77777777" w:rsidR="00F512F1" w:rsidRPr="00823A21" w:rsidRDefault="00F512F1" w:rsidP="001714EC">
            <w:pPr>
              <w:rPr>
                <w:rFonts w:asciiTheme="minorHAnsi" w:hAnsiTheme="minorHAnsi" w:cstheme="minorHAnsi"/>
                <w:sz w:val="20"/>
                <w:szCs w:val="20"/>
                <w:lang w:val="fr-FR" w:eastAsia="en-IN" w:bidi="hi-IN"/>
              </w:rPr>
            </w:pPr>
          </w:p>
          <w:p w14:paraId="4647F29C" w14:textId="77777777" w:rsidR="00F512F1" w:rsidRPr="00823A21" w:rsidRDefault="00F512F1" w:rsidP="001714EC">
            <w:pPr>
              <w:rPr>
                <w:rFonts w:asciiTheme="minorHAnsi" w:hAnsiTheme="minorHAnsi" w:cstheme="minorHAnsi"/>
                <w:sz w:val="20"/>
                <w:szCs w:val="20"/>
                <w:lang w:val="fr-FR" w:eastAsia="en-IN" w:bidi="hi-IN"/>
              </w:rPr>
            </w:pPr>
          </w:p>
          <w:p w14:paraId="513329C1" w14:textId="77777777" w:rsidR="00F512F1" w:rsidRPr="00823A21" w:rsidRDefault="00F512F1" w:rsidP="001714EC">
            <w:pPr>
              <w:rPr>
                <w:rFonts w:asciiTheme="minorHAnsi" w:hAnsiTheme="minorHAnsi" w:cstheme="minorHAnsi"/>
                <w:sz w:val="20"/>
                <w:szCs w:val="20"/>
                <w:lang w:val="fr-FR" w:eastAsia="en-IN" w:bidi="hi-IN"/>
              </w:rPr>
            </w:pPr>
          </w:p>
          <w:p w14:paraId="32D5BE36" w14:textId="77777777" w:rsidR="00F512F1" w:rsidRPr="00823A21" w:rsidRDefault="00F512F1" w:rsidP="001714EC">
            <w:pPr>
              <w:rPr>
                <w:rFonts w:asciiTheme="minorHAnsi" w:hAnsiTheme="minorHAnsi" w:cstheme="minorHAnsi"/>
                <w:sz w:val="20"/>
                <w:szCs w:val="20"/>
                <w:lang w:val="fr-FR" w:eastAsia="en-IN" w:bidi="hi-IN"/>
              </w:rPr>
            </w:pPr>
          </w:p>
          <w:p w14:paraId="4CEEE313" w14:textId="77777777" w:rsidR="00F512F1" w:rsidRPr="00823A21" w:rsidRDefault="00F512F1" w:rsidP="001714EC">
            <w:pPr>
              <w:rPr>
                <w:rFonts w:asciiTheme="minorHAnsi" w:hAnsiTheme="minorHAnsi" w:cstheme="minorHAnsi"/>
                <w:sz w:val="20"/>
                <w:szCs w:val="20"/>
                <w:lang w:val="fr-FR" w:eastAsia="en-IN" w:bidi="hi-IN"/>
              </w:rPr>
            </w:pPr>
          </w:p>
          <w:p w14:paraId="038A385B" w14:textId="77777777" w:rsidR="00F512F1" w:rsidRPr="00823A21" w:rsidRDefault="00F512F1" w:rsidP="001714EC">
            <w:pPr>
              <w:rPr>
                <w:rFonts w:asciiTheme="minorHAnsi" w:hAnsiTheme="minorHAnsi" w:cstheme="minorHAnsi"/>
                <w:sz w:val="20"/>
                <w:szCs w:val="20"/>
                <w:lang w:val="fr-FR" w:eastAsia="en-IN" w:bidi="hi-IN"/>
              </w:rPr>
            </w:pPr>
          </w:p>
          <w:p w14:paraId="68A0B679" w14:textId="77777777" w:rsidR="00F512F1" w:rsidRPr="00823A21" w:rsidRDefault="00F512F1" w:rsidP="001714EC">
            <w:pPr>
              <w:rPr>
                <w:rFonts w:asciiTheme="minorHAnsi" w:hAnsiTheme="minorHAnsi" w:cstheme="minorHAnsi"/>
                <w:sz w:val="20"/>
                <w:szCs w:val="20"/>
                <w:lang w:val="fr-FR" w:eastAsia="en-IN" w:bidi="hi-IN"/>
              </w:rPr>
            </w:pPr>
          </w:p>
          <w:p w14:paraId="788541BB" w14:textId="77777777" w:rsidR="00F512F1" w:rsidRPr="00823A21" w:rsidRDefault="00F512F1" w:rsidP="001714EC">
            <w:pPr>
              <w:rPr>
                <w:rFonts w:asciiTheme="minorHAnsi" w:hAnsiTheme="minorHAnsi" w:cstheme="minorHAnsi"/>
                <w:sz w:val="20"/>
                <w:szCs w:val="20"/>
                <w:lang w:val="fr-FR" w:eastAsia="en-IN" w:bidi="hi-IN"/>
              </w:rPr>
            </w:pPr>
          </w:p>
        </w:tc>
      </w:tr>
      <w:tr w:rsidR="00AB0133" w:rsidRPr="00F97A6C" w:rsidDel="00512C22" w14:paraId="1D4EB64F"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DF7F887" w14:textId="1CFFFA18" w:rsidR="00AB0133" w:rsidRPr="00823A21" w:rsidRDefault="00AB0133" w:rsidP="00AB0133">
            <w:pPr>
              <w:tabs>
                <w:tab w:val="left" w:pos="-720"/>
              </w:tabs>
              <w:suppressAutoHyphens/>
              <w:jc w:val="center"/>
              <w:rPr>
                <w:rFonts w:asciiTheme="minorHAnsi" w:hAnsiTheme="minorHAnsi" w:cstheme="minorHAnsi"/>
                <w:sz w:val="20"/>
                <w:szCs w:val="20"/>
                <w:lang w:val="fr-FR"/>
              </w:rPr>
            </w:pPr>
            <w:proofErr w:type="gramStart"/>
            <w:ins w:id="92" w:author="Kossa FALL" w:date="2025-03-15T19:53:00Z">
              <w:r w:rsidRPr="00F97A6C">
                <w:rPr>
                  <w:rFonts w:asciiTheme="minorHAnsi" w:hAnsiTheme="minorHAnsi" w:cstheme="minorHAnsi"/>
                  <w:bCs/>
                  <w:sz w:val="20"/>
                  <w:szCs w:val="20"/>
                  <w:lang w:val="fr-FR"/>
                </w:rPr>
                <w:t>a</w:t>
              </w:r>
            </w:ins>
            <w:proofErr w:type="gramEnd"/>
            <w:del w:id="93" w:author="Kossa FALL" w:date="2025-03-15T19:53:00Z">
              <w:r w:rsidRPr="00823A21" w:rsidDel="003B373C">
                <w:rPr>
                  <w:rFonts w:asciiTheme="minorHAnsi" w:hAnsiTheme="minorHAnsi" w:cstheme="minorHAnsi"/>
                  <w:bCs/>
                  <w:sz w:val="20"/>
                  <w:szCs w:val="20"/>
                  <w:lang w:val="fr-FR"/>
                </w:rPr>
                <w:delText>A</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tcPr>
          <w:p w14:paraId="0D0643D0" w14:textId="488CF022"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Dispositif intra-utérin</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644433" w14:textId="0E4A820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59936DC" w14:textId="5B6B9E56"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1DA8A0F" w14:textId="4AA627E0"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EF501E" w14:textId="6354A606"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E173AD" w14:textId="4172125D"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7E1F9972"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0AB72B8E"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FB4ACF8" w14:textId="22790E77"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94" w:author="Kossa FALL" w:date="2025-03-15T19:53:00Z">
              <w:r w:rsidRPr="00823A21">
                <w:rPr>
                  <w:rFonts w:asciiTheme="minorHAnsi" w:hAnsiTheme="minorHAnsi" w:cstheme="minorHAnsi"/>
                  <w:bCs/>
                  <w:sz w:val="20"/>
                  <w:szCs w:val="20"/>
                  <w:lang w:val="fr-FR"/>
                </w:rPr>
                <w:t>b</w:t>
              </w:r>
            </w:ins>
            <w:proofErr w:type="gramEnd"/>
            <w:del w:id="95" w:author="Kossa FALL" w:date="2025-03-15T19:53:00Z">
              <w:r w:rsidRPr="00823A21" w:rsidDel="003B373C">
                <w:rPr>
                  <w:rFonts w:asciiTheme="minorHAnsi" w:hAnsiTheme="minorHAnsi" w:cstheme="minorHAnsi"/>
                  <w:bCs/>
                  <w:sz w:val="20"/>
                  <w:szCs w:val="20"/>
                  <w:lang w:val="fr-FR"/>
                </w:rPr>
                <w:delText>B</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15C8FBF" w14:textId="71A6A8A4"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Injectables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034A5B" w14:textId="41C49575"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4487933" w14:textId="2DA68F55"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5E6D4C" w14:textId="69D583F2"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093D94C" w14:textId="3F33D379"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40689" w14:textId="4244ACC3"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5C7B8C03"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6D701831"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300E9F9C" w14:textId="64CABE22"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96" w:author="Kossa FALL" w:date="2025-03-15T19:53:00Z">
              <w:r w:rsidRPr="00823A21">
                <w:rPr>
                  <w:rFonts w:asciiTheme="minorHAnsi" w:hAnsiTheme="minorHAnsi" w:cstheme="minorHAnsi"/>
                  <w:bCs/>
                  <w:sz w:val="20"/>
                  <w:szCs w:val="20"/>
                  <w:lang w:val="fr-FR"/>
                </w:rPr>
                <w:t>c</w:t>
              </w:r>
            </w:ins>
            <w:proofErr w:type="gramEnd"/>
            <w:del w:id="97" w:author="Kossa FALL" w:date="2025-03-15T19:53:00Z">
              <w:r w:rsidRPr="00823A21" w:rsidDel="003B373C">
                <w:rPr>
                  <w:rFonts w:asciiTheme="minorHAnsi" w:hAnsiTheme="minorHAnsi" w:cstheme="minorHAnsi"/>
                  <w:bCs/>
                  <w:sz w:val="20"/>
                  <w:szCs w:val="20"/>
                  <w:lang w:val="fr-FR"/>
                </w:rPr>
                <w:delText>C</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C0DDFEA" w14:textId="0FFE84A0"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(Masculin)</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53EF58" w14:textId="357D748E"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E11ECEA" w14:textId="28ED2F53"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0BAC737" w14:textId="2E3D3E6C"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8796CA3" w14:textId="7E9082B5"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9732B" w14:textId="08F352E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1DD41D2D"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4716954D"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05D0FA2" w14:textId="304786F6"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98" w:author="Kossa FALL" w:date="2025-03-15T19:53:00Z">
              <w:r w:rsidRPr="00823A21">
                <w:rPr>
                  <w:rFonts w:asciiTheme="minorHAnsi" w:hAnsiTheme="minorHAnsi" w:cstheme="minorHAnsi"/>
                  <w:bCs/>
                  <w:sz w:val="20"/>
                  <w:szCs w:val="20"/>
                  <w:lang w:val="fr-FR"/>
                </w:rPr>
                <w:t>d</w:t>
              </w:r>
            </w:ins>
            <w:proofErr w:type="gramEnd"/>
            <w:del w:id="99" w:author="Kossa FALL" w:date="2025-03-15T19:53:00Z">
              <w:r w:rsidRPr="00823A21" w:rsidDel="003B373C">
                <w:rPr>
                  <w:rFonts w:asciiTheme="minorHAnsi" w:hAnsiTheme="minorHAnsi" w:cstheme="minorHAnsi"/>
                  <w:bCs/>
                  <w:sz w:val="20"/>
                  <w:szCs w:val="20"/>
                  <w:lang w:val="fr-FR"/>
                </w:rPr>
                <w:delText>D</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D2D68D6" w14:textId="247C9993"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(Féminin)</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1B88F3" w14:textId="4207DF52"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561A4C4" w14:textId="430F24F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DFABD45" w14:textId="370A8302"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73BDBE3" w14:textId="2950A4B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6F977D" w14:textId="15CAE049"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2A137259"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41C6D142"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486A8410" w14:textId="0D339621"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100" w:author="Kossa FALL" w:date="2025-03-15T19:53:00Z">
              <w:r w:rsidRPr="00823A21">
                <w:rPr>
                  <w:rFonts w:asciiTheme="minorHAnsi" w:hAnsiTheme="minorHAnsi" w:cstheme="minorHAnsi"/>
                  <w:bCs/>
                  <w:sz w:val="20"/>
                  <w:szCs w:val="20"/>
                  <w:lang w:val="fr-FR"/>
                </w:rPr>
                <w:t>e</w:t>
              </w:r>
            </w:ins>
            <w:proofErr w:type="gramEnd"/>
            <w:del w:id="101" w:author="Kossa FALL" w:date="2025-03-15T19:53:00Z">
              <w:r w:rsidRPr="00823A21" w:rsidDel="003B373C">
                <w:rPr>
                  <w:rFonts w:asciiTheme="minorHAnsi" w:hAnsiTheme="minorHAnsi" w:cstheme="minorHAnsi"/>
                  <w:bCs/>
                  <w:sz w:val="20"/>
                  <w:szCs w:val="20"/>
                  <w:lang w:val="fr-FR"/>
                </w:rPr>
                <w:delText>E</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9593287" w14:textId="33E64B1D"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Contraception d’urgence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F44148" w14:textId="382A07FF"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E7931A3" w14:textId="3F81A0B9"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A7202D2" w14:textId="6AFF9FF0"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2E30C80" w14:textId="6BA7A602"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637F04" w14:textId="1998834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730C813C"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69FE53D1"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356B190" w14:textId="6B334A30"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102" w:author="Kossa FALL" w:date="2025-03-15T19:53:00Z">
              <w:r w:rsidRPr="00823A21">
                <w:rPr>
                  <w:rFonts w:asciiTheme="minorHAnsi" w:hAnsiTheme="minorHAnsi" w:cstheme="minorHAnsi"/>
                  <w:bCs/>
                  <w:sz w:val="20"/>
                  <w:szCs w:val="20"/>
                  <w:lang w:val="fr-FR"/>
                </w:rPr>
                <w:t>f</w:t>
              </w:r>
            </w:ins>
            <w:proofErr w:type="gramEnd"/>
            <w:del w:id="103" w:author="Kossa FALL" w:date="2025-03-15T19:53:00Z">
              <w:r w:rsidRPr="00823A21" w:rsidDel="003B373C">
                <w:rPr>
                  <w:rFonts w:asciiTheme="minorHAnsi" w:hAnsiTheme="minorHAnsi" w:cstheme="minorHAnsi"/>
                  <w:bCs/>
                  <w:sz w:val="20"/>
                  <w:szCs w:val="20"/>
                  <w:lang w:val="fr-FR"/>
                </w:rPr>
                <w:delText>f</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2FE699F6" w14:textId="61E52423"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Pilules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AD3222" w14:textId="456F9C1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690BEE" w14:textId="65C3049A"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FB9189" w14:textId="05946C47"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90B1A13" w14:textId="2A0A9B96"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F4148E" w14:textId="73FFA16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23C57AA2"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2913594F"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CE27741" w14:textId="2B0521D0"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104" w:author="Kossa FALL" w:date="2025-03-15T19:53:00Z">
              <w:r w:rsidRPr="00823A21">
                <w:rPr>
                  <w:rFonts w:asciiTheme="minorHAnsi" w:hAnsiTheme="minorHAnsi" w:cstheme="minorHAnsi"/>
                  <w:bCs/>
                  <w:sz w:val="20"/>
                  <w:szCs w:val="20"/>
                  <w:lang w:val="fr-FR"/>
                </w:rPr>
                <w:t>g</w:t>
              </w:r>
            </w:ins>
            <w:proofErr w:type="gramEnd"/>
            <w:del w:id="105" w:author="Kossa FALL" w:date="2025-03-15T19:53:00Z">
              <w:r w:rsidRPr="00823A21" w:rsidDel="003B373C">
                <w:rPr>
                  <w:rFonts w:asciiTheme="minorHAnsi" w:hAnsiTheme="minorHAnsi" w:cstheme="minorHAnsi"/>
                  <w:bCs/>
                  <w:sz w:val="20"/>
                  <w:szCs w:val="20"/>
                  <w:lang w:val="fr-FR"/>
                </w:rPr>
                <w:delText>g</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705DBE4" w14:textId="7765CA74"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Implants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1AD85" w14:textId="1714AEFE"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FA8C2D" w14:textId="0F89FAA7"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AE0716A" w14:textId="3B618ADF"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F6BCBE5" w14:textId="28195B50"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79E89B" w14:textId="6FD0DEC8"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60DD6909"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10D1C208"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655F9C6" w14:textId="309B2DD8"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106" w:author="Kossa FALL" w:date="2025-03-15T19:53:00Z">
              <w:r w:rsidRPr="00823A21">
                <w:rPr>
                  <w:rFonts w:asciiTheme="minorHAnsi" w:hAnsiTheme="minorHAnsi" w:cstheme="minorHAnsi"/>
                  <w:bCs/>
                  <w:sz w:val="20"/>
                  <w:szCs w:val="20"/>
                  <w:lang w:val="fr-FR"/>
                </w:rPr>
                <w:t>h</w:t>
              </w:r>
            </w:ins>
            <w:proofErr w:type="gramEnd"/>
            <w:del w:id="107" w:author="Kossa FALL" w:date="2025-03-15T19:53:00Z">
              <w:r w:rsidRPr="00823A21" w:rsidDel="003B373C">
                <w:rPr>
                  <w:rFonts w:asciiTheme="minorHAnsi" w:hAnsiTheme="minorHAnsi" w:cstheme="minorHAnsi"/>
                  <w:bCs/>
                  <w:sz w:val="20"/>
                  <w:szCs w:val="20"/>
                  <w:lang w:val="fr-FR"/>
                </w:rPr>
                <w:delText>h</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B5C051D" w14:textId="2EA8401D"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féminine (Ligature des trompes)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CD764" w14:textId="0E54BF4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FF777" w14:textId="6439CF97"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E65456F" w14:textId="50F44DB8"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E256574" w14:textId="47566F46"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1DA78" w14:textId="59F7ABB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21172ACD"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78939BBC"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A0D724A" w14:textId="7B673214"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108" w:author="Kossa FALL" w:date="2025-03-15T19:53:00Z">
              <w:r w:rsidRPr="00823A21">
                <w:rPr>
                  <w:rFonts w:asciiTheme="minorHAnsi" w:hAnsiTheme="minorHAnsi" w:cstheme="minorHAnsi"/>
                  <w:bCs/>
                  <w:sz w:val="20"/>
                  <w:szCs w:val="20"/>
                  <w:lang w:val="fr-FR"/>
                </w:rPr>
                <w:t>i</w:t>
              </w:r>
            </w:ins>
            <w:proofErr w:type="gramEnd"/>
            <w:del w:id="109" w:author="Kossa FALL" w:date="2025-03-15T19:53:00Z">
              <w:r w:rsidRPr="00823A21" w:rsidDel="003B373C">
                <w:rPr>
                  <w:rFonts w:asciiTheme="minorHAnsi" w:hAnsiTheme="minorHAnsi" w:cstheme="minorHAnsi"/>
                  <w:bCs/>
                  <w:sz w:val="20"/>
                  <w:szCs w:val="20"/>
                  <w:lang w:val="fr-FR"/>
                </w:rPr>
                <w:delText>i</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50E6625D" w14:textId="0EDEC1C7"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masculine (Vasectomie)</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86FB0" w14:textId="701F4B6F"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18DFA" w14:textId="7B9DC294"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707DE6" w14:textId="1A18100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A9A9E60" w14:textId="282C3A1C"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BA76BB" w14:textId="43BDFBE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5469C411"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r w:rsidR="00AB0133" w:rsidRPr="00F97A6C" w:rsidDel="00512C22" w14:paraId="16DCA858" w14:textId="77777777" w:rsidTr="00AB0133">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7F29859C" w14:textId="30C73D35" w:rsidR="00AB0133" w:rsidRPr="00823A21" w:rsidRDefault="00AB0133" w:rsidP="00AB0133">
            <w:pPr>
              <w:tabs>
                <w:tab w:val="left" w:pos="-720"/>
              </w:tabs>
              <w:suppressAutoHyphens/>
              <w:jc w:val="center"/>
              <w:rPr>
                <w:rFonts w:asciiTheme="minorHAnsi" w:hAnsiTheme="minorHAnsi" w:cstheme="minorHAnsi"/>
                <w:bCs/>
                <w:sz w:val="20"/>
                <w:szCs w:val="20"/>
                <w:lang w:val="fr-FR"/>
              </w:rPr>
            </w:pPr>
            <w:proofErr w:type="gramStart"/>
            <w:ins w:id="110" w:author="Kossa FALL" w:date="2025-03-15T19:53:00Z">
              <w:r w:rsidRPr="00823A21">
                <w:rPr>
                  <w:rFonts w:asciiTheme="minorHAnsi" w:hAnsiTheme="minorHAnsi" w:cstheme="minorHAnsi"/>
                  <w:bCs/>
                  <w:sz w:val="20"/>
                  <w:szCs w:val="20"/>
                  <w:lang w:val="fr-FR"/>
                </w:rPr>
                <w:t>j</w:t>
              </w:r>
            </w:ins>
            <w:proofErr w:type="gramEnd"/>
            <w:del w:id="111" w:author="Kossa FALL" w:date="2025-03-15T19:53:00Z">
              <w:r w:rsidRPr="00823A21" w:rsidDel="003B373C">
                <w:rPr>
                  <w:rFonts w:asciiTheme="minorHAnsi" w:hAnsiTheme="minorHAnsi" w:cstheme="minorHAnsi"/>
                  <w:bCs/>
                  <w:sz w:val="20"/>
                  <w:szCs w:val="20"/>
                  <w:lang w:val="fr-FR"/>
                </w:rPr>
                <w:delText>j</w:delText>
              </w:r>
            </w:del>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6F7A476" w14:textId="2CE7C423" w:rsidR="00AB0133" w:rsidRPr="00823A21" w:rsidRDefault="00AB0133" w:rsidP="00AB0133">
            <w:pPr>
              <w:rPr>
                <w:rFonts w:asciiTheme="minorHAnsi" w:hAnsiTheme="minorHAnsi" w:cstheme="minorHAnsi"/>
                <w:sz w:val="20"/>
                <w:szCs w:val="20"/>
                <w:lang w:val="fr-FR"/>
              </w:rPr>
            </w:pPr>
            <w:r w:rsidRPr="00823A21">
              <w:rPr>
                <w:rFonts w:asciiTheme="minorHAnsi" w:hAnsiTheme="minorHAnsi" w:cstheme="minorHAnsi"/>
                <w:sz w:val="20"/>
                <w:szCs w:val="20"/>
                <w:lang w:val="fr-FR"/>
              </w:rPr>
              <w:t>Allaitement maternel exclusif (MAMA)</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6D2733" w14:textId="55C9CE72"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58B66" w14:textId="3A01D211"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941808C" w14:textId="72E4AA2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0ED7969" w14:textId="49612536"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57A968" w14:textId="2EDD708B" w:rsidR="00AB0133" w:rsidRPr="00823A21" w:rsidRDefault="00AB0133" w:rsidP="00AB0133">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7" w:type="pct"/>
            <w:vMerge/>
            <w:tcBorders>
              <w:left w:val="single" w:sz="4" w:space="0" w:color="auto"/>
              <w:right w:val="single" w:sz="6" w:space="0" w:color="000000"/>
            </w:tcBorders>
            <w:shd w:val="clear" w:color="auto" w:fill="auto"/>
          </w:tcPr>
          <w:p w14:paraId="6B0AC2B6" w14:textId="77777777" w:rsidR="00AB0133" w:rsidRPr="00823A21" w:rsidRDefault="00AB0133" w:rsidP="00AB0133">
            <w:pPr>
              <w:tabs>
                <w:tab w:val="left" w:pos="-720"/>
              </w:tabs>
              <w:suppressAutoHyphens/>
              <w:jc w:val="center"/>
              <w:rPr>
                <w:rFonts w:asciiTheme="minorHAnsi" w:hAnsiTheme="minorHAnsi" w:cstheme="minorHAnsi"/>
                <w:noProof/>
                <w:sz w:val="20"/>
                <w:szCs w:val="20"/>
                <w:lang w:val="fr-FR" w:eastAsia="en-IN" w:bidi="hi-IN"/>
              </w:rPr>
            </w:pPr>
          </w:p>
        </w:tc>
      </w:tr>
    </w:tbl>
    <w:p w14:paraId="7B704679" w14:textId="7BC0CB62" w:rsidR="006211DD" w:rsidRPr="00823A21" w:rsidRDefault="006211D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686"/>
        <w:gridCol w:w="3035"/>
        <w:gridCol w:w="1378"/>
        <w:gridCol w:w="1378"/>
        <w:gridCol w:w="1378"/>
        <w:gridCol w:w="1380"/>
        <w:gridCol w:w="1528"/>
      </w:tblGrid>
      <w:tr w:rsidR="00374B95" w:rsidRPr="00F733A2" w:rsidDel="00512C22" w14:paraId="5FBCF193" w14:textId="2378DE57" w:rsidTr="00823A21">
        <w:trPr>
          <w:trHeight w:val="432"/>
        </w:trPr>
        <w:tc>
          <w:tcPr>
            <w:tcW w:w="319" w:type="pct"/>
            <w:tcBorders>
              <w:top w:val="single" w:sz="4" w:space="0" w:color="auto"/>
              <w:left w:val="single" w:sz="4" w:space="0" w:color="auto"/>
              <w:bottom w:val="single" w:sz="4" w:space="0" w:color="auto"/>
              <w:right w:val="single" w:sz="6" w:space="0" w:color="000000"/>
            </w:tcBorders>
          </w:tcPr>
          <w:p w14:paraId="02E14044" w14:textId="7FB8D73E" w:rsidR="00374B95" w:rsidRPr="00823A21" w:rsidRDefault="00374B95" w:rsidP="001714EC">
            <w:pPr>
              <w:tabs>
                <w:tab w:val="left" w:pos="-720"/>
              </w:tabs>
              <w:suppressAutoHyphens/>
              <w:rPr>
                <w:rFonts w:asciiTheme="minorHAnsi" w:hAnsiTheme="minorHAnsi" w:cstheme="minorHAnsi"/>
                <w:b/>
                <w:bCs/>
                <w:noProof/>
                <w:sz w:val="20"/>
                <w:szCs w:val="20"/>
                <w:lang w:val="fr-FR" w:eastAsia="en-IN" w:bidi="hi-IN"/>
              </w:rPr>
            </w:pPr>
          </w:p>
        </w:tc>
        <w:tc>
          <w:tcPr>
            <w:tcW w:w="4681" w:type="pct"/>
            <w:gridSpan w:val="6"/>
            <w:tcBorders>
              <w:top w:val="single" w:sz="4" w:space="0" w:color="auto"/>
              <w:left w:val="single" w:sz="4" w:space="0" w:color="auto"/>
              <w:bottom w:val="single" w:sz="4" w:space="0" w:color="auto"/>
              <w:right w:val="single" w:sz="4" w:space="0" w:color="auto"/>
            </w:tcBorders>
            <w:shd w:val="clear" w:color="auto" w:fill="auto"/>
          </w:tcPr>
          <w:p w14:paraId="0F08CF28" w14:textId="77777777" w:rsidR="00374B95" w:rsidRDefault="0061120E" w:rsidP="00063486">
            <w:pPr>
              <w:tabs>
                <w:tab w:val="left" w:pos="-720"/>
              </w:tabs>
              <w:suppressAutoHyphens/>
              <w:rPr>
                <w:ins w:id="112" w:author="Lenovo" w:date="2024-10-26T13:30:00Z"/>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val="fr-FR" w:eastAsia="en-IN" w:bidi="hi-IN"/>
              </w:rPr>
              <w:t xml:space="preserve">Avec votre permission, je vais vous poser des questions pour obtenir des </w:t>
            </w:r>
            <w:r w:rsidR="004742CF" w:rsidRPr="00823A21">
              <w:rPr>
                <w:rFonts w:asciiTheme="minorHAnsi" w:hAnsiTheme="minorHAnsi" w:cstheme="minorHAnsi"/>
                <w:b/>
                <w:bCs/>
                <w:noProof/>
                <w:sz w:val="20"/>
                <w:szCs w:val="20"/>
                <w:lang w:val="fr-FR" w:eastAsia="en-IN" w:bidi="hi-IN"/>
              </w:rPr>
              <w:t>données</w:t>
            </w:r>
            <w:r w:rsidR="00063486" w:rsidRPr="00823A21">
              <w:rPr>
                <w:rFonts w:asciiTheme="minorHAnsi" w:hAnsiTheme="minorHAnsi" w:cstheme="minorHAnsi"/>
                <w:b/>
                <w:bCs/>
                <w:noProof/>
                <w:sz w:val="20"/>
                <w:szCs w:val="20"/>
                <w:lang w:val="fr-FR" w:eastAsia="en-IN" w:bidi="hi-IN"/>
              </w:rPr>
              <w:t xml:space="preserve"> </w:t>
            </w:r>
            <w:r w:rsidRPr="00823A21">
              <w:rPr>
                <w:rFonts w:asciiTheme="minorHAnsi" w:hAnsiTheme="minorHAnsi" w:cstheme="minorHAnsi"/>
                <w:b/>
                <w:bCs/>
                <w:noProof/>
                <w:sz w:val="20"/>
                <w:szCs w:val="20"/>
                <w:lang w:val="fr-FR" w:eastAsia="en-IN" w:bidi="hi-IN"/>
              </w:rPr>
              <w:t xml:space="preserve">sur les ventes de </w:t>
            </w:r>
            <w:r w:rsidR="00063486" w:rsidRPr="00823A21">
              <w:rPr>
                <w:rFonts w:asciiTheme="minorHAnsi" w:hAnsiTheme="minorHAnsi" w:cstheme="minorHAnsi"/>
                <w:b/>
                <w:bCs/>
                <w:noProof/>
                <w:sz w:val="20"/>
                <w:szCs w:val="20"/>
                <w:lang w:val="fr-FR" w:eastAsia="en-IN" w:bidi="hi-IN"/>
              </w:rPr>
              <w:t>méthodes de planification familiale spécifiques</w:t>
            </w:r>
            <w:r w:rsidR="009F37B4" w:rsidRPr="00823A21">
              <w:rPr>
                <w:rFonts w:asciiTheme="minorHAnsi" w:hAnsiTheme="minorHAnsi" w:cstheme="minorHAnsi"/>
                <w:b/>
                <w:bCs/>
                <w:noProof/>
                <w:sz w:val="20"/>
                <w:szCs w:val="20"/>
                <w:lang w:val="fr-FR" w:eastAsia="en-IN" w:bidi="hi-IN"/>
              </w:rPr>
              <w:t xml:space="preserve">. </w:t>
            </w:r>
          </w:p>
          <w:p w14:paraId="0447D0DF" w14:textId="77777777" w:rsidR="004A5327" w:rsidRPr="00823A21" w:rsidRDefault="004A5327" w:rsidP="004A5327">
            <w:pPr>
              <w:rPr>
                <w:ins w:id="113" w:author="Lenovo" w:date="2024-10-26T13:30:00Z"/>
                <w:rFonts w:asciiTheme="minorHAnsi" w:hAnsiTheme="minorHAnsi" w:cstheme="minorHAnsi"/>
                <w:b/>
                <w:sz w:val="20"/>
                <w:szCs w:val="20"/>
                <w:lang w:val="fr-FR"/>
              </w:rPr>
            </w:pPr>
            <w:ins w:id="114" w:author="Lenovo" w:date="2024-10-26T13:30:00Z">
              <w:r w:rsidRPr="00823A21">
                <w:rPr>
                  <w:rFonts w:asciiTheme="minorHAnsi" w:hAnsiTheme="minorHAnsi" w:cstheme="minorHAnsi"/>
                  <w:b/>
                  <w:sz w:val="20"/>
                  <w:szCs w:val="20"/>
                  <w:lang w:val="fr-FR"/>
                </w:rPr>
                <w:t>SI PERSONNE, ENREGISTRER 000</w:t>
              </w:r>
            </w:ins>
          </w:p>
          <w:p w14:paraId="5224C0C5" w14:textId="77777777" w:rsidR="004A5327" w:rsidRPr="00823A21" w:rsidRDefault="004A5327" w:rsidP="004A5327">
            <w:pPr>
              <w:rPr>
                <w:ins w:id="115" w:author="Lenovo" w:date="2024-10-26T13:30:00Z"/>
                <w:rFonts w:asciiTheme="minorHAnsi" w:hAnsiTheme="minorHAnsi" w:cstheme="minorHAnsi"/>
                <w:b/>
                <w:sz w:val="20"/>
                <w:szCs w:val="20"/>
                <w:lang w:val="fr-FR"/>
              </w:rPr>
            </w:pPr>
            <w:ins w:id="116" w:author="Lenovo" w:date="2024-10-26T13:30:00Z">
              <w:r w:rsidRPr="00823A21">
                <w:rPr>
                  <w:rFonts w:asciiTheme="minorHAnsi" w:hAnsiTheme="minorHAnsi" w:cstheme="minorHAnsi"/>
                  <w:b/>
                  <w:sz w:val="20"/>
                  <w:szCs w:val="20"/>
                  <w:lang w:val="fr-FR"/>
                </w:rPr>
                <w:t xml:space="preserve">SI NE S’EN RAPPELLE PAS, ENREGISTREZ 998  </w:t>
              </w:r>
            </w:ins>
          </w:p>
          <w:p w14:paraId="67042386" w14:textId="39305A30" w:rsidR="004A5327" w:rsidRPr="00823A21" w:rsidRDefault="004A5327" w:rsidP="004A5327">
            <w:pPr>
              <w:rPr>
                <w:ins w:id="117" w:author="Lenovo" w:date="2024-10-26T13:30:00Z"/>
                <w:rFonts w:asciiTheme="minorHAnsi" w:hAnsiTheme="minorHAnsi" w:cstheme="minorHAnsi"/>
                <w:b/>
                <w:sz w:val="20"/>
                <w:szCs w:val="20"/>
                <w:lang w:val="fr-FR"/>
              </w:rPr>
            </w:pPr>
            <w:ins w:id="118" w:author="Lenovo" w:date="2024-10-26T13:30:00Z">
              <w:r w:rsidRPr="00823A21">
                <w:rPr>
                  <w:rFonts w:asciiTheme="minorHAnsi" w:hAnsiTheme="minorHAnsi" w:cstheme="minorHAnsi"/>
                  <w:b/>
                  <w:sz w:val="20"/>
                  <w:szCs w:val="20"/>
                  <w:lang w:val="fr-FR"/>
                </w:rPr>
                <w:t xml:space="preserve">SI PAS DE REPONSE, ENREGISTREZ </w:t>
              </w:r>
              <w:r>
                <w:rPr>
                  <w:rFonts w:asciiTheme="minorHAnsi" w:hAnsiTheme="minorHAnsi" w:cstheme="minorHAnsi"/>
                  <w:b/>
                  <w:sz w:val="20"/>
                  <w:szCs w:val="20"/>
                  <w:lang w:val="fr-FR"/>
                </w:rPr>
                <w:t xml:space="preserve"> 999</w:t>
              </w:r>
            </w:ins>
          </w:p>
          <w:p w14:paraId="51CA7A26" w14:textId="368BB30C" w:rsidR="004A5327" w:rsidRPr="00823A21" w:rsidRDefault="004A5327" w:rsidP="00063486">
            <w:pPr>
              <w:tabs>
                <w:tab w:val="left" w:pos="-720"/>
              </w:tabs>
              <w:suppressAutoHyphens/>
              <w:rPr>
                <w:rFonts w:asciiTheme="minorHAnsi" w:hAnsiTheme="minorHAnsi" w:cstheme="minorHAnsi"/>
                <w:noProof/>
                <w:sz w:val="20"/>
                <w:szCs w:val="20"/>
                <w:lang w:val="fr-FR" w:eastAsia="en-IN" w:bidi="hi-IN"/>
              </w:rPr>
            </w:pPr>
          </w:p>
        </w:tc>
      </w:tr>
      <w:tr w:rsidR="00374B95" w:rsidRPr="00F733A2" w14:paraId="008EF1E2" w14:textId="77777777" w:rsidTr="00823A21">
        <w:trPr>
          <w:trHeight w:hRule="exact" w:val="3169"/>
        </w:trPr>
        <w:tc>
          <w:tcPr>
            <w:tcW w:w="319" w:type="pct"/>
            <w:tcBorders>
              <w:top w:val="single" w:sz="4" w:space="0" w:color="auto"/>
              <w:left w:val="single" w:sz="4" w:space="0" w:color="auto"/>
              <w:bottom w:val="single" w:sz="4" w:space="0" w:color="auto"/>
              <w:right w:val="single" w:sz="4" w:space="0" w:color="auto"/>
            </w:tcBorders>
            <w:shd w:val="clear" w:color="auto" w:fill="auto"/>
          </w:tcPr>
          <w:p w14:paraId="6E8C7236" w14:textId="3B37C065" w:rsidR="00374B95"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2</w:t>
            </w:r>
            <w:r w:rsidR="00374B95"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1</w:t>
            </w:r>
          </w:p>
        </w:tc>
        <w:tc>
          <w:tcPr>
            <w:tcW w:w="1410" w:type="pct"/>
            <w:tcBorders>
              <w:top w:val="single" w:sz="4" w:space="0" w:color="auto"/>
              <w:left w:val="single" w:sz="4" w:space="0" w:color="auto"/>
              <w:bottom w:val="single" w:sz="4" w:space="0" w:color="auto"/>
              <w:right w:val="single" w:sz="4" w:space="0" w:color="auto"/>
            </w:tcBorders>
            <w:shd w:val="clear" w:color="auto" w:fill="auto"/>
          </w:tcPr>
          <w:p w14:paraId="1D066B58" w14:textId="64520667" w:rsidR="00374B95" w:rsidRPr="00823A21" w:rsidRDefault="00063486"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Au cours du</w:t>
            </w:r>
            <w:r w:rsidR="00374B95" w:rsidRPr="00823A21">
              <w:rPr>
                <w:rFonts w:asciiTheme="minorHAnsi" w:hAnsiTheme="minorHAnsi" w:cstheme="minorHAnsi"/>
                <w:bCs/>
                <w:sz w:val="20"/>
                <w:szCs w:val="20"/>
                <w:lang w:val="fr-FR"/>
              </w:rPr>
              <w:t xml:space="preserve"> </w:t>
            </w:r>
            <w:r w:rsidRPr="00823A21">
              <w:rPr>
                <w:rFonts w:asciiTheme="minorHAnsi" w:hAnsiTheme="minorHAnsi" w:cstheme="minorHAnsi"/>
                <w:b/>
                <w:bCs/>
                <w:sz w:val="20"/>
                <w:szCs w:val="20"/>
                <w:u w:val="single"/>
                <w:lang w:val="fr-FR"/>
              </w:rPr>
              <w:t>dernier mois écoulé</w:t>
            </w:r>
            <w:r w:rsidR="00374B9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xml:space="preserve">combien de clients ont bénéficié des méthodes de planification familiale suivantes </w:t>
            </w:r>
            <w:r w:rsidR="00374B95" w:rsidRPr="00823A21">
              <w:rPr>
                <w:rFonts w:asciiTheme="minorHAnsi" w:hAnsiTheme="minorHAnsi" w:cstheme="minorHAnsi"/>
                <w:bCs/>
                <w:sz w:val="20"/>
                <w:szCs w:val="20"/>
                <w:lang w:val="fr-FR"/>
              </w:rPr>
              <w:t>:</w:t>
            </w:r>
          </w:p>
          <w:p w14:paraId="1A50CDD6" w14:textId="77777777" w:rsidR="00374B95" w:rsidRPr="00823A21" w:rsidRDefault="00374B95" w:rsidP="001714EC">
            <w:pPr>
              <w:rPr>
                <w:rFonts w:asciiTheme="minorHAnsi" w:hAnsiTheme="minorHAnsi" w:cstheme="minorHAnsi"/>
                <w:bCs/>
                <w:sz w:val="20"/>
                <w:szCs w:val="20"/>
                <w:lang w:val="fr-FR"/>
              </w:rPr>
            </w:pPr>
          </w:p>
          <w:p w14:paraId="02EFB6A7" w14:textId="36BC8D2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PERSONNE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ENREGISTRER</w:t>
            </w:r>
            <w:r w:rsidR="00374B95" w:rsidRPr="00823A21">
              <w:rPr>
                <w:rFonts w:asciiTheme="minorHAnsi" w:hAnsiTheme="minorHAnsi" w:cstheme="minorHAnsi"/>
                <w:b/>
                <w:sz w:val="20"/>
                <w:szCs w:val="20"/>
                <w:lang w:val="fr-FR"/>
              </w:rPr>
              <w:t xml:space="preserve"> 000</w:t>
            </w:r>
          </w:p>
          <w:p w14:paraId="46B26E30" w14:textId="7659C78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NE S’EN RAPPELLE PAS</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ENREGISTREZ</w:t>
            </w:r>
            <w:r w:rsidR="00374B95" w:rsidRPr="00823A21">
              <w:rPr>
                <w:rFonts w:asciiTheme="minorHAnsi" w:hAnsiTheme="minorHAnsi" w:cstheme="minorHAnsi"/>
                <w:b/>
                <w:sz w:val="20"/>
                <w:szCs w:val="20"/>
                <w:lang w:val="fr-FR"/>
              </w:rPr>
              <w:t xml:space="preserve"> 998  </w:t>
            </w:r>
          </w:p>
          <w:p w14:paraId="6FBA4EFE" w14:textId="309484F3"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PAS DE REPONSE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ENREGISTREZ</w:t>
            </w:r>
            <w:r w:rsidR="00374B95" w:rsidRPr="00823A21">
              <w:rPr>
                <w:rFonts w:asciiTheme="minorHAnsi" w:hAnsiTheme="minorHAnsi" w:cstheme="minorHAnsi"/>
                <w:b/>
                <w:sz w:val="20"/>
                <w:szCs w:val="20"/>
                <w:lang w:val="fr-FR"/>
              </w:rPr>
              <w:t xml:space="preserve"> </w:t>
            </w:r>
            <w:del w:id="119" w:author="Lenovo" w:date="2024-10-26T13:29:00Z">
              <w:r w:rsidR="00374B95" w:rsidRPr="00823A21" w:rsidDel="004A5327">
                <w:rPr>
                  <w:rFonts w:asciiTheme="minorHAnsi" w:hAnsiTheme="minorHAnsi" w:cstheme="minorHAnsi"/>
                  <w:b/>
                  <w:sz w:val="20"/>
                  <w:szCs w:val="20"/>
                  <w:lang w:val="fr-FR"/>
                </w:rPr>
                <w:delText>999</w:delText>
              </w:r>
            </w:del>
            <w:ins w:id="120" w:author="Lenovo" w:date="2024-10-26T13:29:00Z">
              <w:r w:rsidR="004A5327">
                <w:rPr>
                  <w:rFonts w:asciiTheme="minorHAnsi" w:hAnsiTheme="minorHAnsi" w:cstheme="minorHAnsi"/>
                  <w:b/>
                  <w:sz w:val="20"/>
                  <w:szCs w:val="20"/>
                  <w:lang w:val="fr-FR"/>
                </w:rPr>
                <w:t xml:space="preserve"> </w:t>
              </w:r>
            </w:ins>
            <w:ins w:id="121" w:author="Lenovo" w:date="2024-10-26T13:30:00Z">
              <w:r w:rsidR="004A5327">
                <w:rPr>
                  <w:rFonts w:asciiTheme="minorHAnsi" w:hAnsiTheme="minorHAnsi" w:cstheme="minorHAnsi"/>
                  <w:b/>
                  <w:sz w:val="20"/>
                  <w:szCs w:val="20"/>
                  <w:lang w:val="fr-FR"/>
                </w:rPr>
                <w:t>1000</w:t>
              </w:r>
            </w:ins>
          </w:p>
          <w:p w14:paraId="413ECBDB" w14:textId="77777777" w:rsidR="00374B95" w:rsidRPr="00823A21" w:rsidRDefault="00374B95" w:rsidP="001714EC">
            <w:pPr>
              <w:rPr>
                <w:rFonts w:asciiTheme="minorHAnsi" w:hAnsiTheme="minorHAnsi" w:cstheme="minorHAnsi"/>
                <w:b/>
                <w:sz w:val="20"/>
                <w:szCs w:val="20"/>
                <w:lang w:val="fr-FR" w:bidi="hi-IN"/>
              </w:rPr>
            </w:pPr>
          </w:p>
          <w:p w14:paraId="211F6A54" w14:textId="77777777" w:rsidR="00374B95" w:rsidRPr="00823A21" w:rsidRDefault="00374B95" w:rsidP="001714EC">
            <w:pPr>
              <w:rPr>
                <w:rFonts w:asciiTheme="minorHAnsi" w:hAnsiTheme="minorHAnsi" w:cstheme="minorHAnsi"/>
                <w:bCs/>
                <w:sz w:val="20"/>
                <w:szCs w:val="20"/>
                <w:lang w:val="fr-FR"/>
              </w:rPr>
            </w:pP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D3ED3DC" w14:textId="77777777" w:rsidR="00374B95" w:rsidRPr="00823A21" w:rsidRDefault="00374B95" w:rsidP="001714EC">
            <w:pPr>
              <w:tabs>
                <w:tab w:val="right" w:leader="dot" w:pos="3566"/>
                <w:tab w:val="right" w:leader="dot" w:pos="4420"/>
              </w:tabs>
              <w:suppressAutoHyphens/>
              <w:rPr>
                <w:rFonts w:asciiTheme="minorHAnsi" w:hAnsiTheme="minorHAnsi" w:cstheme="minorHAnsi"/>
                <w:b/>
                <w:sz w:val="20"/>
                <w:szCs w:val="20"/>
                <w:lang w:val="fr-FR"/>
              </w:rPr>
            </w:pPr>
            <w:r w:rsidRPr="00823A21">
              <w:rPr>
                <w:rFonts w:asciiTheme="minorHAnsi" w:hAnsiTheme="minorHAnsi" w:cstheme="minorHAnsi"/>
                <w:b/>
                <w:sz w:val="20"/>
                <w:szCs w:val="20"/>
                <w:lang w:val="fr-FR"/>
              </w:rPr>
              <w:t xml:space="preserve">1. </w:t>
            </w:r>
          </w:p>
          <w:p w14:paraId="7E52735D" w14:textId="5E22A311" w:rsidR="00374B95" w:rsidRPr="00823A21" w:rsidRDefault="0030199C" w:rsidP="00090105">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sz w:val="20"/>
                <w:szCs w:val="20"/>
                <w:lang w:val="fr-FR"/>
              </w:rPr>
              <w:t>Combien de clients sont venus dans cette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Cs/>
                <w:sz w:val="20"/>
                <w:szCs w:val="20"/>
                <w:lang w:val="fr-FR"/>
              </w:rPr>
              <w:t>pharmacie</w:t>
            </w:r>
            <w:r w:rsidR="00EE0E84" w:rsidRPr="00823A21">
              <w:rPr>
                <w:rFonts w:asciiTheme="minorHAnsi" w:hAnsiTheme="minorHAnsi" w:cstheme="minorHAnsi"/>
                <w:bCs/>
                <w:sz w:val="20"/>
                <w:szCs w:val="20"/>
                <w:lang w:val="fr-FR"/>
              </w:rPr>
              <w:t>/</w:t>
            </w:r>
            <w:r w:rsidR="00EE0E84" w:rsidRPr="00823A21">
              <w:rPr>
                <w:rFonts w:asciiTheme="minorHAnsi" w:hAnsiTheme="minorHAnsi" w:cstheme="minorHAnsi"/>
                <w:color w:val="0D0D0D"/>
                <w:sz w:val="20"/>
                <w:szCs w:val="20"/>
                <w:shd w:val="clear" w:color="auto" w:fill="FFFFFF"/>
                <w:lang w:val="fr-FR"/>
              </w:rPr>
              <w:t xml:space="preserve"> </w:t>
            </w:r>
            <w:r w:rsidR="00090105" w:rsidRPr="00823A21">
              <w:rPr>
                <w:rFonts w:asciiTheme="minorHAnsi" w:hAnsiTheme="minorHAnsi" w:cstheme="minorHAnsi"/>
                <w:color w:val="0D0D0D"/>
                <w:sz w:val="20"/>
                <w:szCs w:val="20"/>
                <w:shd w:val="clear" w:color="auto" w:fill="FFFFFF"/>
                <w:lang w:val="fr-FR"/>
              </w:rPr>
              <w:t>dépôt</w:t>
            </w:r>
            <w:r w:rsidRPr="00823A21">
              <w:rPr>
                <w:rFonts w:asciiTheme="minorHAnsi" w:hAnsiTheme="minorHAnsi" w:cstheme="minorHAnsi"/>
                <w:color w:val="0D0D0D"/>
                <w:sz w:val="20"/>
                <w:szCs w:val="20"/>
                <w:shd w:val="clear" w:color="auto" w:fill="FFFFFF"/>
                <w:lang w:val="fr-FR"/>
              </w:rPr>
              <w:t xml:space="preserve"> de médicaments</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 xml:space="preserve">pour demander des contraceptifs spécifiques </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C20ABD3" w14:textId="77777777"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2. </w:t>
            </w:r>
          </w:p>
          <w:p w14:paraId="4C6C8D00" w14:textId="38BF61D1" w:rsidR="00374B95" w:rsidRPr="00823A21" w:rsidRDefault="0030199C"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Combien de clientes ont été conseillées</w:t>
            </w:r>
            <w:r w:rsidR="00374B95" w:rsidRPr="00823A21">
              <w:rPr>
                <w:rFonts w:asciiTheme="minorHAnsi" w:hAnsiTheme="minorHAnsi" w:cstheme="minorHAnsi"/>
                <w:b/>
                <w:noProof/>
                <w:sz w:val="20"/>
                <w:szCs w:val="20"/>
                <w:lang w:val="fr-FR" w:eastAsia="en-IN"/>
              </w:rPr>
              <w:t>?</w:t>
            </w:r>
          </w:p>
        </w:tc>
        <w:tc>
          <w:tcPr>
            <w:tcW w:w="640" w:type="pct"/>
            <w:tcBorders>
              <w:top w:val="single" w:sz="4" w:space="0" w:color="auto"/>
              <w:left w:val="single" w:sz="4" w:space="0" w:color="auto"/>
              <w:bottom w:val="single" w:sz="4" w:space="0" w:color="auto"/>
              <w:right w:val="single" w:sz="4" w:space="0" w:color="auto"/>
            </w:tcBorders>
          </w:tcPr>
          <w:p w14:paraId="2932150C" w14:textId="57B3A587" w:rsidR="00374B95" w:rsidRPr="00823A21" w:rsidRDefault="00374B95" w:rsidP="0055364A">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3. </w:t>
            </w:r>
            <w:r w:rsidR="0055364A" w:rsidRPr="00823A21">
              <w:rPr>
                <w:rFonts w:asciiTheme="minorHAnsi" w:hAnsiTheme="minorHAnsi" w:cstheme="minorHAnsi"/>
                <w:b/>
                <w:noProof/>
                <w:sz w:val="20"/>
                <w:szCs w:val="20"/>
                <w:lang w:val="fr-FR" w:eastAsia="en-IN"/>
              </w:rPr>
              <w:t>Combien de clients ont reçu un contraceptif ?</w: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B6A208C" w14:textId="4505EE3F"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4. </w:t>
            </w:r>
          </w:p>
          <w:p w14:paraId="316F9C1D" w14:textId="6404C724"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Combien de clients ont été renvoyés ailleurs ?</w: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BB556B1" w14:textId="7B2BB555"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5.</w:t>
            </w:r>
          </w:p>
          <w:p w14:paraId="2DED6E21" w14:textId="7818FA26"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noProof/>
                <w:sz w:val="20"/>
                <w:szCs w:val="20"/>
                <w:lang w:val="fr-FR" w:eastAsia="en-IN"/>
              </w:rPr>
              <w:t>Combien de clients ont été suivis ?</w:t>
            </w:r>
          </w:p>
        </w:tc>
      </w:tr>
      <w:tr w:rsidR="00BB04E2" w:rsidRPr="00F97A6C" w14:paraId="64D8189E"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6E20ACD" w14:textId="02ACA56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A</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8C50795" w14:textId="2860AA6E" w:rsidR="00E4515A" w:rsidRPr="00823A21" w:rsidRDefault="00E4515A" w:rsidP="00E4515A">
            <w:pPr>
              <w:rPr>
                <w:rFonts w:asciiTheme="minorHAnsi" w:hAnsiTheme="minorHAnsi" w:cstheme="minorHAnsi"/>
                <w:sz w:val="20"/>
                <w:szCs w:val="20"/>
                <w:lang w:val="fr-FR"/>
              </w:rPr>
            </w:pPr>
            <w:r w:rsidRPr="00823A21">
              <w:rPr>
                <w:rFonts w:asciiTheme="minorHAnsi" w:hAnsiTheme="minorHAnsi" w:cstheme="minorHAnsi"/>
                <w:sz w:val="20"/>
                <w:szCs w:val="20"/>
                <w:lang w:val="fr-FR"/>
              </w:rPr>
              <w:t>Dispositif intra-utérin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9C0AB72"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4176" behindDoc="0" locked="0" layoutInCell="1" allowOverlap="1" wp14:anchorId="212DDE86" wp14:editId="2E469B82">
                      <wp:simplePos x="0" y="0"/>
                      <wp:positionH relativeFrom="column">
                        <wp:posOffset>-8200</wp:posOffset>
                      </wp:positionH>
                      <wp:positionV relativeFrom="paragraph">
                        <wp:posOffset>86057</wp:posOffset>
                      </wp:positionV>
                      <wp:extent cx="743138" cy="152400"/>
                      <wp:effectExtent l="0" t="0" r="19050" b="19050"/>
                      <wp:wrapNone/>
                      <wp:docPr id="4446" name="Group 44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47" name="Group 4447"/>
                              <wpg:cNvGrpSpPr/>
                              <wpg:grpSpPr>
                                <a:xfrm>
                                  <a:off x="249381" y="0"/>
                                  <a:ext cx="494666" cy="152400"/>
                                  <a:chOff x="-1" y="0"/>
                                  <a:chExt cx="494666" cy="196850"/>
                                </a:xfrm>
                              </wpg:grpSpPr>
                              <wps:wsp>
                                <wps:cNvPr id="4448" name="Rectangle 44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9" name="Rectangle 44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0" name="Rectangle 44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ADB2992" id="Group 4446" o:spid="_x0000_s1026" style="position:absolute;margin-left:-.65pt;margin-top:6.8pt;width:58.5pt;height:12pt;z-index:2525941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K4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yBSuIcDAAC8DwAADgAAAAAAAAAAAAAAAAAu&#10;AgAAZHJzL2Uyb0RvYy54bWxQSwECLQAUAAYACAAAACEA0ovmyd8AAAAIAQAADwAAAAAAAAAAAAAA&#10;AADhBQAAZHJzL2Rvd25yZXYueG1sUEsFBgAAAAAEAAQA8wAAAO0GAAAAAA==&#10;">
                      <v:group id="Group 44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">
                        <v:rect id="Rectangle 44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" filled="f" strokecolor="black [3213]" strokeweight=".5pt"/>
                        <v:rect id="Rectangle 44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" filled="f" strokecolor="black [3213]" strokeweight=".5pt"/>
                      </v:group>
                      <v:rect id="Rectangle 44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F7DFB1B"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5200" behindDoc="0" locked="0" layoutInCell="1" allowOverlap="1" wp14:anchorId="5F7DC73C" wp14:editId="65C88664">
                      <wp:simplePos x="0" y="0"/>
                      <wp:positionH relativeFrom="column">
                        <wp:posOffset>-16151</wp:posOffset>
                      </wp:positionH>
                      <wp:positionV relativeFrom="paragraph">
                        <wp:posOffset>78105</wp:posOffset>
                      </wp:positionV>
                      <wp:extent cx="743138" cy="152400"/>
                      <wp:effectExtent l="0" t="0" r="19050" b="19050"/>
                      <wp:wrapNone/>
                      <wp:docPr id="4451" name="Group 44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2" name="Group 4452"/>
                              <wpg:cNvGrpSpPr/>
                              <wpg:grpSpPr>
                                <a:xfrm>
                                  <a:off x="249381" y="0"/>
                                  <a:ext cx="494666" cy="152400"/>
                                  <a:chOff x="-1" y="0"/>
                                  <a:chExt cx="494666" cy="196850"/>
                                </a:xfrm>
                              </wpg:grpSpPr>
                              <wps:wsp>
                                <wps:cNvPr id="4453" name="Rectangle 44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4" name="Rectangle 44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5" name="Rectangle 44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431AEFE" id="Group 4451" o:spid="_x0000_s1026" style="position:absolute;margin-left:-1.25pt;margin-top:6.15pt;width:58.5pt;height:12pt;z-index:2525952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Gb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nvKGbgQMAALwPAAAOAAAAAAAAAAAAAAAAAC4CAABkcnMv&#10;ZTJvRG9jLnhtbFBLAQItABQABgAIAAAAIQB1gk2g3gAAAAgBAAAPAAAAAAAAAAAAAAAAANsFAABk&#10;cnMvZG93bnJldi54bWxQSwUGAAAAAAQABADzAAAA5gYAAAAA&#10;">
                      <v:group id="Group 445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a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Nh/B8E56AnD8AAAD//wMAUEsBAi0AFAAGAAgAAAAhANvh9svuAAAAhQEAABMAAAAAAAAA&#10;AAAAAAAAAAAAAFtDb250ZW50X1R5cGVzXS54bWxQSwECLQAUAAYACAAAACEAWvQsW78AAAAVAQAA&#10;CwAAAAAAAAAAAAAAAAAfAQAAX3JlbHMvLnJlbHNQSwECLQAUAAYACAAAACEAc4ZWuMYAAADdAAAA&#10;DwAAAAAAAAAAAAAAAAAHAgAAZHJzL2Rvd25yZXYueG1sUEsFBgAAAAADAAMAtwAAAPoCAAAAAA==&#10;">
                        <v:rect id="Rectangle 44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" filled="f" strokecolor="black [3213]" strokeweight=".5pt"/>
                        <v:rect id="Rectangle 445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" filled="f" strokecolor="black [3213]" strokeweight=".5pt"/>
                      </v:group>
                      <v:rect id="Rectangle 445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18150A41" w14:textId="6355A794"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2368" behindDoc="0" locked="0" layoutInCell="1" allowOverlap="1" wp14:anchorId="680AD37F" wp14:editId="58D8A50F">
                      <wp:simplePos x="0" y="0"/>
                      <wp:positionH relativeFrom="column">
                        <wp:posOffset>-8200</wp:posOffset>
                      </wp:positionH>
                      <wp:positionV relativeFrom="paragraph">
                        <wp:posOffset>86057</wp:posOffset>
                      </wp:positionV>
                      <wp:extent cx="743138" cy="1524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51" name="Group 51"/>
                              <wpg:cNvGrpSpPr/>
                              <wpg:grpSpPr>
                                <a:xfrm>
                                  <a:off x="249381" y="0"/>
                                  <a:ext cx="494666" cy="152400"/>
                                  <a:chOff x="-1" y="0"/>
                                  <a:chExt cx="494666" cy="196850"/>
                                </a:xfrm>
                              </wpg:grpSpPr>
                              <wps:wsp>
                                <wps:cNvPr id="81" name="Rectangle 8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tangle 8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5B4F785" id="Group 43" o:spid="_x0000_s1026" style="position:absolute;margin-left:-.65pt;margin-top:6.8pt;width:58.5pt;height:12pt;z-index:25260236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GgdY5CCAwAAqA8AAA4AAAAAAAAAAAAAAAAALgIAAGRy&#10;cy9lMm9Eb2MueG1sUEsBAi0AFAAGAAgAAAAhANKL5snfAAAACAEAAA8AAAAAAAAAAAAAAAAA3AUA&#10;AGRycy9kb3ducmV2LnhtbFBLBQYAAAAABAAEAPMAAADoBgAAAAA=&#10;">
                      <v:group id="Group 5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8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" filled="f" strokecolor="black [3213]" strokeweight=".5pt"/>
                        <v:rect id="Rectangle 8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" filled="f" strokecolor="black [3213]" strokeweight=".5pt"/>
                      </v:group>
                      <v:rect id="Rectangle 8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F173653" w14:textId="015E41F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6224" behindDoc="0" locked="0" layoutInCell="1" allowOverlap="1" wp14:anchorId="038FE081" wp14:editId="0A411E86">
                      <wp:simplePos x="0" y="0"/>
                      <wp:positionH relativeFrom="column">
                        <wp:posOffset>-8200</wp:posOffset>
                      </wp:positionH>
                      <wp:positionV relativeFrom="paragraph">
                        <wp:posOffset>70153</wp:posOffset>
                      </wp:positionV>
                      <wp:extent cx="743138" cy="152400"/>
                      <wp:effectExtent l="0" t="0" r="19050" b="19050"/>
                      <wp:wrapNone/>
                      <wp:docPr id="4456" name="Group 44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7" name="Group 4457"/>
                              <wpg:cNvGrpSpPr/>
                              <wpg:grpSpPr>
                                <a:xfrm>
                                  <a:off x="249381" y="0"/>
                                  <a:ext cx="494666" cy="152400"/>
                                  <a:chOff x="-1" y="0"/>
                                  <a:chExt cx="494666" cy="196850"/>
                                </a:xfrm>
                              </wpg:grpSpPr>
                              <wps:wsp>
                                <wps:cNvPr id="4458" name="Rectangle 44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 name="Rectangle 44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0" name="Rectangle 44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3944D3" id="Group 4456" o:spid="_x0000_s1026" style="position:absolute;margin-left:-.65pt;margin-top:5.5pt;width:58.5pt;height:12pt;z-index:2525962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MR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Wj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DIS43RXAKEBwjAQdxN+7AvCx3TytsUHXHXY9UH/b7xuClQZm3xDsGwLfB/jWwH8i&#10;+gul+Zx136CrstfqP7pPfgM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ASRRMRhwMAALwPAAAOAAAAAAAAAAAAAAAAAC4C&#10;AABkcnMvZTJvRG9jLnhtbFBLAQItABQABgAIAAAAIQDOKaWN3gAAAAgBAAAPAAAAAAAAAAAAAAAA&#10;AOEFAABkcnMvZG93bnJldi54bWxQSwUGAAAAAAQABADzAAAA7AYAAAAA&#10;">
                      <v:group id="Group 44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fU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yefMLzTXgCcvEHAAD//wMAUEsBAi0AFAAGAAgAAAAhANvh9svuAAAAhQEAABMAAAAAAAAA&#10;AAAAAAAAAAAAAFtDb250ZW50X1R5cGVzXS54bWxQSwECLQAUAAYACAAAACEAWvQsW78AAAAVAQAA&#10;CwAAAAAAAAAAAAAAAAAfAQAAX3JlbHMvLnJlbHNQSwECLQAUAAYACAAAACEAY/H1IMYAAADdAAAA&#10;DwAAAAAAAAAAAAAAAAAHAgAAZHJzL2Rvd25yZXYueG1sUEsFBgAAAAADAAMAtwAAAPoCAAAAAA==&#10;">
                        <v:rect id="Rectangle 44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" filled="f" strokecolor="black [3213]" strokeweight=".5pt"/>
                        <v:rect id="Rectangle 445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Z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Mf+D5Jj4BuXoAAAD//wMAUEsBAi0AFAAGAAgAAAAhANvh9svuAAAAhQEAABMAAAAAAAAAAAAA&#10;AAAAAAAAAFtDb250ZW50X1R5cGVzXS54bWxQSwECLQAUAAYACAAAACEAWvQsW78AAAAVAQAACwAA&#10;AAAAAAAAAAAAAAAfAQAAX3JlbHMvLnJlbHNQSwECLQAUAAYACAAAACEAatOGSsMAAADdAAAADwAA&#10;AAAAAAAAAAAAAAAHAgAAZHJzL2Rvd25yZXYueG1sUEsFBgAAAAADAAMAtwAAAPcCAAAAAA==&#10;" filled="f" strokecolor="black [3213]" strokeweight=".5pt"/>
                      </v:group>
                      <v:rect id="Rectangle 446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FB0AF25" w14:textId="736E020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7248" behindDoc="0" locked="0" layoutInCell="1" allowOverlap="1" wp14:anchorId="5C2998EE" wp14:editId="7F3CA7A2">
                      <wp:simplePos x="0" y="0"/>
                      <wp:positionH relativeFrom="column">
                        <wp:posOffset>71314</wp:posOffset>
                      </wp:positionH>
                      <wp:positionV relativeFrom="paragraph">
                        <wp:posOffset>54251</wp:posOffset>
                      </wp:positionV>
                      <wp:extent cx="743138" cy="152400"/>
                      <wp:effectExtent l="0" t="0" r="19050" b="19050"/>
                      <wp:wrapNone/>
                      <wp:docPr id="4461" name="Group 446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2" name="Group 4462"/>
                              <wpg:cNvGrpSpPr/>
                              <wpg:grpSpPr>
                                <a:xfrm>
                                  <a:off x="249381" y="0"/>
                                  <a:ext cx="494666" cy="152400"/>
                                  <a:chOff x="-1" y="0"/>
                                  <a:chExt cx="494666" cy="196850"/>
                                </a:xfrm>
                              </wpg:grpSpPr>
                              <wps:wsp>
                                <wps:cNvPr id="4463" name="Rectangle 446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4" name="Rectangle 446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5" name="Rectangle 446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D75C6FB" id="Group 4461" o:spid="_x0000_s1026" style="position:absolute;margin-left:5.6pt;margin-top:4.25pt;width:58.5pt;height:12pt;z-index:25259724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ws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BppJwsgQMAALwPAAAOAAAAAAAAAAAAAAAAAC4CAABkcnMvZTJv&#10;RG9jLnhtbFBLAQItABQABgAIAAAAIQDvRnjp2wAAAAcBAAAPAAAAAAAAAAAAAAAAANsFAABkcnMv&#10;ZG93bnJldi54bWxQSwUGAAAAAAQABADzAAAA4wYAAAAA&#10;">
                      <v:group id="Group 446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pwF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NhvB8E56AnD8AAAD//wMAUEsBAi0AFAAGAAgAAAAhANvh9svuAAAAhQEAABMAAAAAAAAA&#10;AAAAAAAAAAAAAFtDb250ZW50X1R5cGVzXS54bWxQSwECLQAUAAYACAAAACEAWvQsW78AAAAVAQAA&#10;CwAAAAAAAAAAAAAAAAAfAQAAX3JlbHMvLnJlbHNQSwECLQAUAAYACAAAACEAveqcBcYAAADdAAAA&#10;DwAAAAAAAAAAAAAAAAAHAgAAZHJzL2Rvd25yZXYueG1sUEsFBgAAAAADAAMAtwAAAPoCAAAAAA==&#10;">
                        <v:rect id="Rectangle 446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" filled="f" strokecolor="black [3213]" strokeweight=".5pt"/>
                        <v:rect id="Rectangle 446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" filled="f" strokecolor="black [3213]" strokeweight=".5pt"/>
                      </v:group>
                      <v:rect id="Rectangle 446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" filled="f" strokecolor="black [3213]" strokeweight=".5pt"/>
                    </v:group>
                  </w:pict>
                </mc:Fallback>
              </mc:AlternateContent>
            </w:r>
          </w:p>
        </w:tc>
      </w:tr>
      <w:tr w:rsidR="00BB04E2" w:rsidRPr="00F97A6C" w14:paraId="7052ED6B"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13540F6" w14:textId="6443D052"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B</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309F5DD" w14:textId="3B842761"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Injectables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029C041"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8272" behindDoc="0" locked="0" layoutInCell="1" allowOverlap="1" wp14:anchorId="2B754D86" wp14:editId="54F7F174">
                      <wp:simplePos x="0" y="0"/>
                      <wp:positionH relativeFrom="column">
                        <wp:posOffset>-8200</wp:posOffset>
                      </wp:positionH>
                      <wp:positionV relativeFrom="paragraph">
                        <wp:posOffset>86057</wp:posOffset>
                      </wp:positionV>
                      <wp:extent cx="743138" cy="152400"/>
                      <wp:effectExtent l="0" t="0" r="19050" b="19050"/>
                      <wp:wrapNone/>
                      <wp:docPr id="4466" name="Group 446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7" name="Group 4467"/>
                              <wpg:cNvGrpSpPr/>
                              <wpg:grpSpPr>
                                <a:xfrm>
                                  <a:off x="249381" y="0"/>
                                  <a:ext cx="494666" cy="152400"/>
                                  <a:chOff x="-1" y="0"/>
                                  <a:chExt cx="494666" cy="196850"/>
                                </a:xfrm>
                              </wpg:grpSpPr>
                              <wps:wsp>
                                <wps:cNvPr id="4468" name="Rectangle 446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9" name="Rectangle 446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0" name="Rectangle 44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DD651B4" id="Group 4466" o:spid="_x0000_s1026" style="position:absolute;margin-left:-.65pt;margin-top:6.8pt;width:58.5pt;height:12pt;z-index:25259827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">
                      <v:group id="Group 446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">
                        <v:rect id="Rectangle 446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" filled="f" strokecolor="black [3213]" strokeweight=".5pt"/>
                        <v:rect id="Rectangle 446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" filled="f" strokecolor="black [3213]" strokeweight=".5pt"/>
                      </v:group>
                      <v:rect id="Rectangle 447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CC1547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9296" behindDoc="0" locked="0" layoutInCell="1" allowOverlap="1" wp14:anchorId="01475A11" wp14:editId="46F6D5DE">
                      <wp:simplePos x="0" y="0"/>
                      <wp:positionH relativeFrom="column">
                        <wp:posOffset>-16151</wp:posOffset>
                      </wp:positionH>
                      <wp:positionV relativeFrom="paragraph">
                        <wp:posOffset>78105</wp:posOffset>
                      </wp:positionV>
                      <wp:extent cx="743138" cy="152400"/>
                      <wp:effectExtent l="0" t="0" r="19050" b="19050"/>
                      <wp:wrapNone/>
                      <wp:docPr id="4471" name="Group 44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2" name="Group 4472"/>
                              <wpg:cNvGrpSpPr/>
                              <wpg:grpSpPr>
                                <a:xfrm>
                                  <a:off x="249381" y="0"/>
                                  <a:ext cx="494666" cy="152400"/>
                                  <a:chOff x="-1" y="0"/>
                                  <a:chExt cx="494666" cy="196850"/>
                                </a:xfrm>
                              </wpg:grpSpPr>
                              <wps:wsp>
                                <wps:cNvPr id="4473" name="Rectangle 44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4" name="Rectangle 44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5" name="Rectangle 44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A578959" id="Group 4471" o:spid="_x0000_s1026" style="position:absolute;margin-left:-1.25pt;margin-top:6.15pt;width:58.5pt;height:12pt;z-index:25259929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j3gQMAALwPAAAOAAAAZHJzL2Uyb0RvYy54bWzsV1tP2zAUfp+0/2D5HdKkaQsRASEYaBIC&#10;BEw8G8dpIjm2Z7uk7Nfv2Ln1tmkwiaf2IY3tc/18/Pnk5GxZcfTKtCmlSHF4OMKICSqzUsxT/OPp&#10;6uAI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FyFo/D&#10;MdQChaVwEsWjFnpawP5sadHiW68Xj+LZpl7QOQ1cbH0o/aCPecgt2sotcpv/ztyi+Hh8BDBtJxgf&#10;x9PpdDNQkvQJHqypDRmuKR5PjyYemT9mCMfEDJVg/q8SHguimC8w43Z4QGvcofUAJ4iIOWeuGsYN&#10;Yl62LwWTGKiKHXUQxb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j8M4drzuB/FkFs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srlj3gQMAALwPAAAOAAAAAAAAAAAAAAAAAC4CAABkcnMv&#10;ZTJvRG9jLnhtbFBLAQItABQABgAIAAAAIQB1gk2g3gAAAAgBAAAPAAAAAAAAAAAAAAAAANsFAABk&#10;cnMvZG93bnJldi54bWxQSwUGAAAAAAQABADzAAAA5gYAAAAA&#10;">
                      <v:group id="Group 447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">
                        <v:rect id="Rectangle 447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" filled="f" strokecolor="black [3213]" strokeweight=".5pt"/>
                        <v:rect id="Rectangle 447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" filled="f" strokecolor="black [3213]" strokeweight=".5pt"/>
                      </v:group>
                      <v:rect id="Rectangle 447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0CF94E8" w14:textId="4F7BCD9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3392" behindDoc="0" locked="0" layoutInCell="1" allowOverlap="1" wp14:anchorId="5B8A59A5" wp14:editId="0677809D">
                      <wp:simplePos x="0" y="0"/>
                      <wp:positionH relativeFrom="column">
                        <wp:posOffset>-8200</wp:posOffset>
                      </wp:positionH>
                      <wp:positionV relativeFrom="paragraph">
                        <wp:posOffset>86057</wp:posOffset>
                      </wp:positionV>
                      <wp:extent cx="743138" cy="152400"/>
                      <wp:effectExtent l="0" t="0" r="19050" b="19050"/>
                      <wp:wrapNone/>
                      <wp:docPr id="85" name="Group 8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86" name="Group 86"/>
                              <wpg:cNvGrpSpPr/>
                              <wpg:grpSpPr>
                                <a:xfrm>
                                  <a:off x="249381" y="0"/>
                                  <a:ext cx="494666" cy="152400"/>
                                  <a:chOff x="-1" y="0"/>
                                  <a:chExt cx="494666" cy="196850"/>
                                </a:xfrm>
                              </wpg:grpSpPr>
                              <wps:wsp>
                                <wps:cNvPr id="87" name="Rectangle 8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7756FC" id="Group 85" o:spid="_x0000_s1026" style="position:absolute;margin-left:-.65pt;margin-top:6.8pt;width:58.5pt;height:12pt;z-index:25260339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">
                      <v:group id="Group 8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" filled="f" strokecolor="black [3213]" strokeweight=".5pt"/>
                        <v:rect id="Rectangle 8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" filled="f" strokecolor="black [3213]" strokeweight=".5pt"/>
                      </v:group>
                      <v:rect id="Rectangle 8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FD1EAFD" w14:textId="7A37269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0320" behindDoc="0" locked="0" layoutInCell="1" allowOverlap="1" wp14:anchorId="08059F65" wp14:editId="318DCE25">
                      <wp:simplePos x="0" y="0"/>
                      <wp:positionH relativeFrom="column">
                        <wp:posOffset>-8200</wp:posOffset>
                      </wp:positionH>
                      <wp:positionV relativeFrom="paragraph">
                        <wp:posOffset>70153</wp:posOffset>
                      </wp:positionV>
                      <wp:extent cx="743138" cy="152400"/>
                      <wp:effectExtent l="0" t="0" r="19050" b="19050"/>
                      <wp:wrapNone/>
                      <wp:docPr id="4476" name="Group 44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7" name="Group 4477"/>
                              <wpg:cNvGrpSpPr/>
                              <wpg:grpSpPr>
                                <a:xfrm>
                                  <a:off x="249381" y="0"/>
                                  <a:ext cx="494666" cy="152400"/>
                                  <a:chOff x="-1" y="0"/>
                                  <a:chExt cx="494666" cy="196850"/>
                                </a:xfrm>
                              </wpg:grpSpPr>
                              <wps:wsp>
                                <wps:cNvPr id="4478" name="Rectangle 44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9" name="Rectangle 44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0" name="Rectangle 44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BEE6B62" id="Group 4476" o:spid="_x0000_s1026" style="position:absolute;margin-left:-.65pt;margin-top:5.5pt;width:58.5pt;height:12pt;z-index:25260032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SJ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wMISJhwMAALwPAAAOAAAAAAAAAAAAAAAAAC4C&#10;AABkcnMvZTJvRG9jLnhtbFBLAQItABQABgAIAAAAIQDOKaWN3gAAAAgBAAAPAAAAAAAAAAAAAAAA&#10;AOEFAABkcnMvZG93bnJldi54bWxQSwUGAAAAAAQABADzAAAA7AYAAAAA&#10;">
                      <v:group id="Group 447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">
                        <v:rect id="Rectangle 447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" filled="f" strokecolor="black [3213]" strokeweight=".5pt"/>
                        <v:rect id="Rectangle 447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" filled="f" strokecolor="black [3213]" strokeweight=".5pt"/>
                      </v:group>
                      <v:rect id="Rectangle 448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670531" w14:textId="28D98C6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1344" behindDoc="0" locked="0" layoutInCell="1" allowOverlap="1" wp14:anchorId="2BBF1157" wp14:editId="282A2361">
                      <wp:simplePos x="0" y="0"/>
                      <wp:positionH relativeFrom="column">
                        <wp:posOffset>71314</wp:posOffset>
                      </wp:positionH>
                      <wp:positionV relativeFrom="paragraph">
                        <wp:posOffset>54251</wp:posOffset>
                      </wp:positionV>
                      <wp:extent cx="743138" cy="152400"/>
                      <wp:effectExtent l="0" t="0" r="19050" b="19050"/>
                      <wp:wrapNone/>
                      <wp:docPr id="4481" name="Group 44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2" name="Group 4482"/>
                              <wpg:cNvGrpSpPr/>
                              <wpg:grpSpPr>
                                <a:xfrm>
                                  <a:off x="249381" y="0"/>
                                  <a:ext cx="494666" cy="152400"/>
                                  <a:chOff x="-1" y="0"/>
                                  <a:chExt cx="494666" cy="196850"/>
                                </a:xfrm>
                              </wpg:grpSpPr>
                              <wps:wsp>
                                <wps:cNvPr id="4483" name="Rectangle 44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4" name="Rectangle 44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5" name="Rectangle 44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69CCA8B" id="Group 4481" o:spid="_x0000_s1026" style="position:absolute;margin-left:5.6pt;margin-top:4.25pt;width:58.5pt;height:12pt;z-index:25260134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Lx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FneAvGAAwAAvA8AAA4AAAAAAAAAAAAAAAAALgIAAGRycy9lMm9E&#10;b2MueG1sUEsBAi0AFAAGAAgAAAAhAO9GeOnbAAAABwEAAA8AAAAAAAAAAAAAAAAA2gUAAGRycy9k&#10;b3ducmV2LnhtbFBLBQYAAAAABAAEAPMAAADiBgAAAAA=&#10;">
                      <v:group id="Group 448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">
                        <v:rect id="Rectangle 44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" filled="f" strokecolor="black [3213]" strokeweight=".5pt"/>
                        <v:rect id="Rectangle 448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" filled="f" strokecolor="black [3213]" strokeweight=".5pt"/>
                      </v:group>
                      <v:rect id="Rectangle 448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" filled="f" strokecolor="black [3213]" strokeweight=".5pt"/>
                    </v:group>
                  </w:pict>
                </mc:Fallback>
              </mc:AlternateContent>
            </w:r>
          </w:p>
        </w:tc>
      </w:tr>
      <w:tr w:rsidR="00BB04E2" w:rsidRPr="00F97A6C" w14:paraId="3FDD8C72"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3A8253F" w14:textId="2C7A08C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4A9A3F9" w14:textId="67B898A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(Masculin)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B04693D" w14:textId="6037B734"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8208" behindDoc="0" locked="0" layoutInCell="1" allowOverlap="1" wp14:anchorId="547C371B" wp14:editId="3C5AF242">
                      <wp:simplePos x="0" y="0"/>
                      <wp:positionH relativeFrom="column">
                        <wp:posOffset>-8200</wp:posOffset>
                      </wp:positionH>
                      <wp:positionV relativeFrom="paragraph">
                        <wp:posOffset>86057</wp:posOffset>
                      </wp:positionV>
                      <wp:extent cx="743138" cy="152400"/>
                      <wp:effectExtent l="0" t="0" r="19050" b="19050"/>
                      <wp:wrapNone/>
                      <wp:docPr id="4330" name="Group 433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1" name="Group 4331"/>
                              <wpg:cNvGrpSpPr/>
                              <wpg:grpSpPr>
                                <a:xfrm>
                                  <a:off x="249381" y="0"/>
                                  <a:ext cx="494666" cy="152400"/>
                                  <a:chOff x="-1" y="0"/>
                                  <a:chExt cx="494666" cy="196850"/>
                                </a:xfrm>
                              </wpg:grpSpPr>
                              <wps:wsp>
                                <wps:cNvPr id="4332" name="Rectangle 433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3" name="Rectangle 433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4" name="Rectangle 433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8EDC1BB" id="Group 4330" o:spid="_x0000_s1026" style="position:absolute;margin-left:-.65pt;margin-top:6.8pt;width:58.5pt;height:12pt;z-index:25263820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g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hSF/4IEDAAC8DwAADgAAAAAAAAAAAAAAAAAuAgAAZHJz&#10;L2Uyb0RvYy54bWxQSwECLQAUAAYACAAAACEA0ovmyd8AAAAIAQAADwAAAAAAAAAAAAAAAADbBQAA&#10;ZHJzL2Rvd25yZXYueG1sUEsFBgAAAAAEAAQA8wAAAOcGAAAAAA==&#10;">
                      <v:group id="Group 433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">
                        <v:rect id="Rectangle 433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" filled="f" strokecolor="black [3213]" strokeweight=".5pt"/>
                        <v:rect id="Rectangle 433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" filled="f" strokecolor="black [3213]" strokeweight=".5pt"/>
                      </v:group>
                      <v:rect id="Rectangle 433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3462492" w14:textId="080C939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9232" behindDoc="0" locked="0" layoutInCell="1" allowOverlap="1" wp14:anchorId="6586B183" wp14:editId="7B54EE7D">
                      <wp:simplePos x="0" y="0"/>
                      <wp:positionH relativeFrom="column">
                        <wp:posOffset>-16151</wp:posOffset>
                      </wp:positionH>
                      <wp:positionV relativeFrom="paragraph">
                        <wp:posOffset>78105</wp:posOffset>
                      </wp:positionV>
                      <wp:extent cx="743138" cy="152400"/>
                      <wp:effectExtent l="0" t="0" r="19050" b="19050"/>
                      <wp:wrapNone/>
                      <wp:docPr id="4335" name="Group 433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6" name="Group 4336"/>
                              <wpg:cNvGrpSpPr/>
                              <wpg:grpSpPr>
                                <a:xfrm>
                                  <a:off x="249381" y="0"/>
                                  <a:ext cx="494666" cy="152400"/>
                                  <a:chOff x="-1" y="0"/>
                                  <a:chExt cx="494666" cy="196850"/>
                                </a:xfrm>
                              </wpg:grpSpPr>
                              <wps:wsp>
                                <wps:cNvPr id="4337" name="Rectangle 433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 name="Rectangle 433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9" name="Rectangle 433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8CC844D" id="Group 4335" o:spid="_x0000_s1026" style="position:absolute;margin-left:-1.25pt;margin-top:6.15pt;width:58.5pt;height:12pt;z-index:25263923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8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">
                      <v:group id="Group 433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">
                        <v:rect id="Rectangle 433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" filled="f" strokecolor="black [3213]" strokeweight=".5pt"/>
                        <v:rect id="Rectangle 433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" filled="f" strokecolor="black [3213]" strokeweight=".5pt"/>
                      </v:group>
                      <v:rect id="Rectangle 433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4F5E5F5" w14:textId="044E33F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0256" behindDoc="0" locked="0" layoutInCell="1" allowOverlap="1" wp14:anchorId="472B41D9" wp14:editId="6189FC7E">
                      <wp:simplePos x="0" y="0"/>
                      <wp:positionH relativeFrom="column">
                        <wp:posOffset>-8200</wp:posOffset>
                      </wp:positionH>
                      <wp:positionV relativeFrom="paragraph">
                        <wp:posOffset>86057</wp:posOffset>
                      </wp:positionV>
                      <wp:extent cx="743138" cy="152400"/>
                      <wp:effectExtent l="0" t="0" r="19050" b="19050"/>
                      <wp:wrapNone/>
                      <wp:docPr id="4340" name="Group 434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1" name="Group 4341"/>
                              <wpg:cNvGrpSpPr/>
                              <wpg:grpSpPr>
                                <a:xfrm>
                                  <a:off x="249381" y="0"/>
                                  <a:ext cx="494666" cy="152400"/>
                                  <a:chOff x="-1" y="0"/>
                                  <a:chExt cx="494666" cy="196850"/>
                                </a:xfrm>
                              </wpg:grpSpPr>
                              <wps:wsp>
                                <wps:cNvPr id="4342" name="Rectangle 434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3" name="Rectangle 434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4" name="Rectangle 434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6E72132" id="Group 4340" o:spid="_x0000_s1026" style="position:absolute;margin-left:-.65pt;margin-top:6.8pt;width:58.5pt;height:12pt;z-index:25264025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CO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nRywjoEDAAC8DwAADgAAAAAAAAAAAAAAAAAuAgAAZHJz&#10;L2Uyb0RvYy54bWxQSwECLQAUAAYACAAAACEA0ovmyd8AAAAIAQAADwAAAAAAAAAAAAAAAADbBQAA&#10;ZHJzL2Rvd25yZXYueG1sUEsFBgAAAAAEAAQA8wAAAOcGAAAAAA==&#10;">
                      <v:group id="Group 434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">
                        <v:rect id="Rectangle 434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" filled="f" strokecolor="black [3213]" strokeweight=".5pt"/>
                        <v:rect id="Rectangle 434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" filled="f" strokecolor="black [3213]" strokeweight=".5pt"/>
                      </v:group>
                      <v:rect id="Rectangle 434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883B794" w14:textId="05A865B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1280" behindDoc="0" locked="0" layoutInCell="1" allowOverlap="1" wp14:anchorId="2853AFB8" wp14:editId="2D88F831">
                      <wp:simplePos x="0" y="0"/>
                      <wp:positionH relativeFrom="column">
                        <wp:posOffset>-8200</wp:posOffset>
                      </wp:positionH>
                      <wp:positionV relativeFrom="paragraph">
                        <wp:posOffset>70153</wp:posOffset>
                      </wp:positionV>
                      <wp:extent cx="743138" cy="152400"/>
                      <wp:effectExtent l="0" t="0" r="19050" b="19050"/>
                      <wp:wrapNone/>
                      <wp:docPr id="4345" name="Group 434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6" name="Group 4346"/>
                              <wpg:cNvGrpSpPr/>
                              <wpg:grpSpPr>
                                <a:xfrm>
                                  <a:off x="249381" y="0"/>
                                  <a:ext cx="494666" cy="152400"/>
                                  <a:chOff x="-1" y="0"/>
                                  <a:chExt cx="494666" cy="196850"/>
                                </a:xfrm>
                              </wpg:grpSpPr>
                              <wps:wsp>
                                <wps:cNvPr id="4347" name="Rectangle 434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8" name="Rectangle 434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9" name="Rectangle 434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D1FC39" id="Group 4345" o:spid="_x0000_s1026" style="position:absolute;margin-left:-.65pt;margin-top:5.5pt;width:58.5pt;height:12pt;z-index:25264128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DS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mNrQ0n8DAAC8DwAADgAAAAAAAAAAAAAAAAAuAgAAZHJzL2Uy&#10;b0RvYy54bWxQSwECLQAUAAYACAAAACEAzimljd4AAAAIAQAADwAAAAAAAAAAAAAAAADZBQAAZHJz&#10;L2Rvd25yZXYueG1sUEsFBgAAAAAEAAQA8wAAAOQGAAAAAA==&#10;">
                      <v:group id="Group 434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">
                        <v:rect id="Rectangle 434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" filled="f" strokecolor="black [3213]" strokeweight=".5pt"/>
                        <v:rect id="Rectangle 434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" filled="f" strokecolor="black [3213]" strokeweight=".5pt"/>
                      </v:group>
                      <v:rect id="Rectangle 434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0267EDB" w14:textId="7AA63B2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2304" behindDoc="0" locked="0" layoutInCell="1" allowOverlap="1" wp14:anchorId="56392335" wp14:editId="69089DD0">
                      <wp:simplePos x="0" y="0"/>
                      <wp:positionH relativeFrom="column">
                        <wp:posOffset>71314</wp:posOffset>
                      </wp:positionH>
                      <wp:positionV relativeFrom="paragraph">
                        <wp:posOffset>54251</wp:posOffset>
                      </wp:positionV>
                      <wp:extent cx="743138" cy="152400"/>
                      <wp:effectExtent l="0" t="0" r="19050" b="19050"/>
                      <wp:wrapNone/>
                      <wp:docPr id="4350" name="Group 435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51" name="Group 4351"/>
                              <wpg:cNvGrpSpPr/>
                              <wpg:grpSpPr>
                                <a:xfrm>
                                  <a:off x="249381" y="0"/>
                                  <a:ext cx="494666" cy="152400"/>
                                  <a:chOff x="-1" y="0"/>
                                  <a:chExt cx="494666" cy="196850"/>
                                </a:xfrm>
                              </wpg:grpSpPr>
                              <wps:wsp>
                                <wps:cNvPr id="4416" name="Rectangle 441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7" name="Rectangle 441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18" name="Rectangle 44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5DD2E1B" id="Group 4350" o:spid="_x0000_s1026" style="position:absolute;margin-left:5.6pt;margin-top:4.25pt;width:58.5pt;height:12pt;z-index:25264230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">
                      <v:group id="Group 435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">
                        <v:rect id="Rectangle 441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" filled="f" strokecolor="black [3213]" strokeweight=".5pt"/>
                        <v:rect id="Rectangle 4417"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" filled="f" strokecolor="black [3213]" strokeweight=".5pt"/>
                      </v:group>
                      <v:rect id="Rectangle 441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" filled="f" strokecolor="black [3213]" strokeweight=".5pt"/>
                    </v:group>
                  </w:pict>
                </mc:Fallback>
              </mc:AlternateContent>
            </w:r>
          </w:p>
        </w:tc>
      </w:tr>
      <w:tr w:rsidR="00BB04E2" w:rsidRPr="00F97A6C" w14:paraId="34B6E141"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6FF6B159" w14:textId="60BDB194"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5FE8B1B" w14:textId="3B57B63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(Féminin)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12B7AAD" w14:textId="0A9B348B"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3328" behindDoc="0" locked="0" layoutInCell="1" allowOverlap="1" wp14:anchorId="7F3B7542" wp14:editId="270E7118">
                      <wp:simplePos x="0" y="0"/>
                      <wp:positionH relativeFrom="column">
                        <wp:posOffset>-8200</wp:posOffset>
                      </wp:positionH>
                      <wp:positionV relativeFrom="paragraph">
                        <wp:posOffset>86057</wp:posOffset>
                      </wp:positionV>
                      <wp:extent cx="743138" cy="152400"/>
                      <wp:effectExtent l="0" t="0" r="19050" b="19050"/>
                      <wp:wrapNone/>
                      <wp:docPr id="4419" name="Group 4419"/>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0" name="Group 4420"/>
                              <wpg:cNvGrpSpPr/>
                              <wpg:grpSpPr>
                                <a:xfrm>
                                  <a:off x="249381" y="0"/>
                                  <a:ext cx="494666" cy="152400"/>
                                  <a:chOff x="-1" y="0"/>
                                  <a:chExt cx="494666" cy="196850"/>
                                </a:xfrm>
                              </wpg:grpSpPr>
                              <wps:wsp>
                                <wps:cNvPr id="4421" name="Rectangle 442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2" name="Rectangle 442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3" name="Rectangle 442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315BC8" id="Group 4419" o:spid="_x0000_s1026" style="position:absolute;margin-left:-.65pt;margin-top:6.8pt;width:58.5pt;height:12pt;z-index:25264332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KuGnMCCAwAAvA8AAA4AAAAAAAAAAAAAAAAALgIAAGRy&#10;cy9lMm9Eb2MueG1sUEsBAi0AFAAGAAgAAAAhANKL5snfAAAACAEAAA8AAAAAAAAAAAAAAAAA3AUA&#10;AGRycy9kb3ducmV2LnhtbFBLBQYAAAAABAAEAPMAAADoBgAAAAA=&#10;">
                      <v:group id="Group 4420"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">
                        <v:rect id="Rectangle 442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" filled="f" strokecolor="black [3213]" strokeweight=".5pt"/>
                        <v:rect id="Rectangle 442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" filled="f" strokecolor="black [3213]" strokeweight=".5pt"/>
                      </v:group>
                      <v:rect id="Rectangle 442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0E1FF5" w14:textId="701572F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4352" behindDoc="0" locked="0" layoutInCell="1" allowOverlap="1" wp14:anchorId="01E8785A" wp14:editId="4E5DC9AB">
                      <wp:simplePos x="0" y="0"/>
                      <wp:positionH relativeFrom="column">
                        <wp:posOffset>-16151</wp:posOffset>
                      </wp:positionH>
                      <wp:positionV relativeFrom="paragraph">
                        <wp:posOffset>78105</wp:posOffset>
                      </wp:positionV>
                      <wp:extent cx="743138" cy="152400"/>
                      <wp:effectExtent l="0" t="0" r="19050" b="19050"/>
                      <wp:wrapNone/>
                      <wp:docPr id="4424" name="Group 442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5" name="Group 4425"/>
                              <wpg:cNvGrpSpPr/>
                              <wpg:grpSpPr>
                                <a:xfrm>
                                  <a:off x="249381" y="0"/>
                                  <a:ext cx="494666" cy="152400"/>
                                  <a:chOff x="-1" y="0"/>
                                  <a:chExt cx="494666" cy="196850"/>
                                </a:xfrm>
                              </wpg:grpSpPr>
                              <wps:wsp>
                                <wps:cNvPr id="4426" name="Rectangle 442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7" name="Rectangle 442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8" name="Rectangle 442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C4F1A5" id="Group 4424" o:spid="_x0000_s1026" style="position:absolute;margin-left:-1.25pt;margin-top:6.15pt;width:58.5pt;height:12pt;z-index:25264435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">
                      <v:group id="Group 4425"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">
                        <v:rect id="Rectangle 442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" filled="f" strokecolor="black [3213]" strokeweight=".5pt"/>
                        <v:rect id="Rectangle 4427"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" filled="f" strokecolor="black [3213]" strokeweight=".5pt"/>
                      </v:group>
                      <v:rect id="Rectangle 442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4ECBD11" w14:textId="7F0E8F1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5376" behindDoc="0" locked="0" layoutInCell="1" allowOverlap="1" wp14:anchorId="6C93903C" wp14:editId="741140CF">
                      <wp:simplePos x="0" y="0"/>
                      <wp:positionH relativeFrom="column">
                        <wp:posOffset>-8200</wp:posOffset>
                      </wp:positionH>
                      <wp:positionV relativeFrom="paragraph">
                        <wp:posOffset>86057</wp:posOffset>
                      </wp:positionV>
                      <wp:extent cx="743138" cy="152400"/>
                      <wp:effectExtent l="0" t="0" r="19050" b="19050"/>
                      <wp:wrapNone/>
                      <wp:docPr id="4571" name="Group 45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2" name="Group 4572"/>
                              <wpg:cNvGrpSpPr/>
                              <wpg:grpSpPr>
                                <a:xfrm>
                                  <a:off x="249381" y="0"/>
                                  <a:ext cx="494666" cy="152400"/>
                                  <a:chOff x="-1" y="0"/>
                                  <a:chExt cx="494666" cy="196850"/>
                                </a:xfrm>
                              </wpg:grpSpPr>
                              <wps:wsp>
                                <wps:cNvPr id="4573" name="Rectangle 45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4" name="Rectangle 45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75" name="Rectangle 45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528CB98" id="Group 4571" o:spid="_x0000_s1026" style="position:absolute;margin-left:-.65pt;margin-top:6.8pt;width:58.5pt;height:12pt;z-index:2526453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zXx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Od818YEDAAC8DwAADgAAAAAAAAAAAAAAAAAuAgAAZHJz&#10;L2Uyb0RvYy54bWxQSwECLQAUAAYACAAAACEA0ovmyd8AAAAIAQAADwAAAAAAAAAAAAAAAADbBQAA&#10;ZHJzL2Rvd25yZXYueG1sUEsFBgAAAAAEAAQA8wAAAOcGAAAAAA==&#10;">
                      <v:group id="Group 457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">
                        <v:rect id="Rectangle 457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" filled="f" strokecolor="black [3213]" strokeweight=".5pt"/>
                        <v:rect id="Rectangle 457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" filled="f" strokecolor="black [3213]" strokeweight=".5pt"/>
                      </v:group>
                      <v:rect id="Rectangle 457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91DFE74" w14:textId="54F03E8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6400" behindDoc="0" locked="0" layoutInCell="1" allowOverlap="1" wp14:anchorId="1F9ADE11" wp14:editId="1345E7AD">
                      <wp:simplePos x="0" y="0"/>
                      <wp:positionH relativeFrom="column">
                        <wp:posOffset>-8200</wp:posOffset>
                      </wp:positionH>
                      <wp:positionV relativeFrom="paragraph">
                        <wp:posOffset>70153</wp:posOffset>
                      </wp:positionV>
                      <wp:extent cx="743138" cy="152400"/>
                      <wp:effectExtent l="0" t="0" r="19050" b="19050"/>
                      <wp:wrapNone/>
                      <wp:docPr id="4576" name="Group 45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7" name="Group 4577"/>
                              <wpg:cNvGrpSpPr/>
                              <wpg:grpSpPr>
                                <a:xfrm>
                                  <a:off x="249381" y="0"/>
                                  <a:ext cx="494666" cy="152400"/>
                                  <a:chOff x="-1" y="0"/>
                                  <a:chExt cx="494666" cy="196850"/>
                                </a:xfrm>
                              </wpg:grpSpPr>
                              <wps:wsp>
                                <wps:cNvPr id="4578" name="Rectangle 45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9" name="Rectangle 45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0" name="Rectangle 45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837438" id="Group 4576" o:spid="_x0000_s1026" style="position:absolute;margin-left:-.65pt;margin-top:5.5pt;width:58.5pt;height:12pt;z-index:2526464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mP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lQemPhwMAALwPAAAOAAAAAAAAAAAAAAAAAC4C&#10;AABkcnMvZTJvRG9jLnhtbFBLAQItABQABgAIAAAAIQDOKaWN3gAAAAgBAAAPAAAAAAAAAAAAAAAA&#10;AOEFAABkcnMvZG93bnJldi54bWxQSwUGAAAAAAQABADzAAAA7AYAAAAA&#10;">
                      <v:group id="Group 457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">
                        <v:rect id="Rectangle 457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" filled="f" strokecolor="black [3213]" strokeweight=".5pt"/>
                        <v:rect id="Rectangle 457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" filled="f" strokecolor="black [3213]" strokeweight=".5pt"/>
                      </v:group>
                      <v:rect id="Rectangle 458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EB79AB6" w14:textId="7BD5A5D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7424" behindDoc="0" locked="0" layoutInCell="1" allowOverlap="1" wp14:anchorId="4E48530B" wp14:editId="47A6A556">
                      <wp:simplePos x="0" y="0"/>
                      <wp:positionH relativeFrom="column">
                        <wp:posOffset>71314</wp:posOffset>
                      </wp:positionH>
                      <wp:positionV relativeFrom="paragraph">
                        <wp:posOffset>54251</wp:posOffset>
                      </wp:positionV>
                      <wp:extent cx="743138" cy="152400"/>
                      <wp:effectExtent l="0" t="0" r="19050" b="19050"/>
                      <wp:wrapNone/>
                      <wp:docPr id="4581" name="Group 45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82" name="Group 4582"/>
                              <wpg:cNvGrpSpPr/>
                              <wpg:grpSpPr>
                                <a:xfrm>
                                  <a:off x="249381" y="0"/>
                                  <a:ext cx="494666" cy="152400"/>
                                  <a:chOff x="-1" y="0"/>
                                  <a:chExt cx="494666" cy="196850"/>
                                </a:xfrm>
                              </wpg:grpSpPr>
                              <wps:wsp>
                                <wps:cNvPr id="4583" name="Rectangle 45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4" name="Rectangle 45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5" name="Rectangle 45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2C98B39" id="Group 4581" o:spid="_x0000_s1026" style="position:absolute;margin-left:5.6pt;margin-top:4.25pt;width:58.5pt;height:12pt;z-index:2526474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3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Eyvb/eAAwAAvA8AAA4AAAAAAAAAAAAAAAAALgIAAGRycy9lMm9E&#10;b2MueG1sUEsBAi0AFAAGAAgAAAAhAO9GeOnbAAAABwEAAA8AAAAAAAAAAAAAAAAA2gUAAGRycy9k&#10;b3ducmV2LnhtbFBLBQYAAAAABAAEAPMAAADiBgAAAAA=&#10;">
                      <v:group id="Group 458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">
                        <v:rect id="Rectangle 45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" filled="f" strokecolor="black [3213]" strokeweight=".5pt"/>
                        <v:rect id="Rectangle 458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" filled="f" strokecolor="black [3213]" strokeweight=".5pt"/>
                      </v:group>
                      <v:rect id="Rectangle 458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" filled="f" strokecolor="black [3213]" strokeweight=".5pt"/>
                    </v:group>
                  </w:pict>
                </mc:Fallback>
              </mc:AlternateContent>
            </w:r>
          </w:p>
        </w:tc>
      </w:tr>
      <w:tr w:rsidR="00BB04E2" w:rsidRPr="00F97A6C" w14:paraId="482F4A17"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86B08AC" w14:textId="3B3F3C11"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7D38906A" w14:textId="31EF5F5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Contraception d’urgence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E091BDB"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7488" behindDoc="0" locked="0" layoutInCell="1" allowOverlap="1" wp14:anchorId="5F72FD7E" wp14:editId="739C1415">
                      <wp:simplePos x="0" y="0"/>
                      <wp:positionH relativeFrom="column">
                        <wp:posOffset>-8200</wp:posOffset>
                      </wp:positionH>
                      <wp:positionV relativeFrom="paragraph">
                        <wp:posOffset>86057</wp:posOffset>
                      </wp:positionV>
                      <wp:extent cx="743138" cy="152400"/>
                      <wp:effectExtent l="0" t="0" r="19050" b="19050"/>
                      <wp:wrapNone/>
                      <wp:docPr id="4486" name="Group 448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7" name="Group 4487"/>
                              <wpg:cNvGrpSpPr/>
                              <wpg:grpSpPr>
                                <a:xfrm>
                                  <a:off x="249381" y="0"/>
                                  <a:ext cx="494666" cy="152400"/>
                                  <a:chOff x="-1" y="0"/>
                                  <a:chExt cx="494666" cy="196850"/>
                                </a:xfrm>
                              </wpg:grpSpPr>
                              <wps:wsp>
                                <wps:cNvPr id="4488" name="Rectangle 448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9" name="Rectangle 448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0" name="Rectangle 44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CE6F9F" id="Group 4486" o:spid="_x0000_s1026" style="position:absolute;margin-left:-.65pt;margin-top:6.8pt;width:58.5pt;height:12pt;z-index:25260748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UJ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XT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BoS43RXAKEBwjAQdxN+7AvCx3TytsUHXHXY9UH/b7xuClQZm3xDsGwLfB/jWwH8i&#10;+gul+Zx136CrstfqP7pPfgM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AEg1CYcDAAC8DwAADgAAAAAAAAAAAAAAAAAu&#10;AgAAZHJzL2Uyb0RvYy54bWxQSwECLQAUAAYACAAAACEA0ovmyd8AAAAIAQAADwAAAAAAAAAAAAAA&#10;AADhBQAAZHJzL2Rvd25yZXYueG1sUEsFBgAAAAAEAAQA8wAAAO0GAAAAAA==&#10;">
                      <v:group id="Group 448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">
                        <v:rect id="Rectangle 448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" filled="f" strokecolor="black [3213]" strokeweight=".5pt"/>
                        <v:rect id="Rectangle 448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" filled="f" strokecolor="black [3213]" strokeweight=".5pt"/>
                      </v:group>
                      <v:rect id="Rectangle 449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E7E896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8512" behindDoc="0" locked="0" layoutInCell="1" allowOverlap="1" wp14:anchorId="49A0919B" wp14:editId="45BB4D49">
                      <wp:simplePos x="0" y="0"/>
                      <wp:positionH relativeFrom="column">
                        <wp:posOffset>-16151</wp:posOffset>
                      </wp:positionH>
                      <wp:positionV relativeFrom="paragraph">
                        <wp:posOffset>78105</wp:posOffset>
                      </wp:positionV>
                      <wp:extent cx="743138" cy="152400"/>
                      <wp:effectExtent l="0" t="0" r="19050" b="19050"/>
                      <wp:wrapNone/>
                      <wp:docPr id="4491" name="Group 449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2" name="Group 4492"/>
                              <wpg:cNvGrpSpPr/>
                              <wpg:grpSpPr>
                                <a:xfrm>
                                  <a:off x="249381" y="0"/>
                                  <a:ext cx="494666" cy="152400"/>
                                  <a:chOff x="-1" y="0"/>
                                  <a:chExt cx="494666" cy="196850"/>
                                </a:xfrm>
                              </wpg:grpSpPr>
                              <wps:wsp>
                                <wps:cNvPr id="4493" name="Rectangle 4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4" name="Rectangle 449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5" name="Rectangle 449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5510EFD" id="Group 4491" o:spid="_x0000_s1026" style="position:absolute;margin-left:-1.25pt;margin-top:6.15pt;width:58.5pt;height:12pt;z-index:2526085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Yq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c1MYqgQMAALwPAAAOAAAAAAAAAAAAAAAAAC4CAABkcnMv&#10;ZTJvRG9jLnhtbFBLAQItABQABgAIAAAAIQB1gk2g3gAAAAgBAAAPAAAAAAAAAAAAAAAAANsFAABk&#10;cnMvZG93bnJldi54bWxQSwUGAAAAAAQABADzAAAA5gYAAAAA&#10;">
                      <v:group id="Group 449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">
                        <v:rect id="Rectangle 449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" filled="f" strokecolor="black [3213]" strokeweight=".5pt"/>
                        <v:rect id="Rectangle 449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" filled="f" strokecolor="black [3213]" strokeweight=".5pt"/>
                      </v:group>
                      <v:rect id="Rectangle 449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8DAF5ED" w14:textId="759656B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7968" behindDoc="0" locked="0" layoutInCell="1" allowOverlap="1" wp14:anchorId="2389E9A0" wp14:editId="3D90B379">
                      <wp:simplePos x="0" y="0"/>
                      <wp:positionH relativeFrom="column">
                        <wp:posOffset>-8200</wp:posOffset>
                      </wp:positionH>
                      <wp:positionV relativeFrom="paragraph">
                        <wp:posOffset>86057</wp:posOffset>
                      </wp:positionV>
                      <wp:extent cx="743138" cy="152400"/>
                      <wp:effectExtent l="0" t="0" r="19050" b="19050"/>
                      <wp:wrapNone/>
                      <wp:docPr id="90" name="Group 9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06" name="Group 106"/>
                              <wpg:cNvGrpSpPr/>
                              <wpg:grpSpPr>
                                <a:xfrm>
                                  <a:off x="249381" y="0"/>
                                  <a:ext cx="494666" cy="152400"/>
                                  <a:chOff x="-1" y="0"/>
                                  <a:chExt cx="494666" cy="196850"/>
                                </a:xfrm>
                              </wpg:grpSpPr>
                              <wps:wsp>
                                <wps:cNvPr id="130" name="Rectangle 13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Rectangle 13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BBC23A" id="Group 90" o:spid="_x0000_s1026" style="position:absolute;margin-left:-.65pt;margin-top:6.8pt;width:58.5pt;height:12pt;z-index:25262796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C2pHOgAMAALAPAAAOAAAAAAAAAAAAAAAAAC4CAABkcnMv&#10;ZTJvRG9jLnhtbFBLAQItABQABgAIAAAAIQDSi+bJ3wAAAAgBAAAPAAAAAAAAAAAAAAAAANoFAABk&#10;cnMvZG93bnJldi54bWxQSwUGAAAAAAQABADzAAAA5gYAAAAA&#10;">
                      <v:group id="Group 10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30"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" filled="f" strokecolor="black [3213]" strokeweight=".5pt"/>
                        <v:rect id="Rectangle 136"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" filled="f" strokecolor="black [3213]" strokeweight=".5pt"/>
                      </v:group>
                      <v:rect id="Rectangle 13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176952F0" w14:textId="26904CB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9536" behindDoc="0" locked="0" layoutInCell="1" allowOverlap="1" wp14:anchorId="5AAC4754" wp14:editId="73420D82">
                      <wp:simplePos x="0" y="0"/>
                      <wp:positionH relativeFrom="column">
                        <wp:posOffset>-8200</wp:posOffset>
                      </wp:positionH>
                      <wp:positionV relativeFrom="paragraph">
                        <wp:posOffset>70153</wp:posOffset>
                      </wp:positionV>
                      <wp:extent cx="743138" cy="152400"/>
                      <wp:effectExtent l="0" t="0" r="19050" b="19050"/>
                      <wp:wrapNone/>
                      <wp:docPr id="4496" name="Group 449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7" name="Group 4497"/>
                              <wpg:cNvGrpSpPr/>
                              <wpg:grpSpPr>
                                <a:xfrm>
                                  <a:off x="249381" y="0"/>
                                  <a:ext cx="494666" cy="152400"/>
                                  <a:chOff x="-1" y="0"/>
                                  <a:chExt cx="494666" cy="196850"/>
                                </a:xfrm>
                              </wpg:grpSpPr>
                              <wps:wsp>
                                <wps:cNvPr id="4498" name="Rectangle 449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9" name="Rectangle 449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0" name="Rectangle 450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1E2A04" id="Group 4496" o:spid="_x0000_s1026" style="position:absolute;margin-left:-.65pt;margin-top:5.5pt;width:58.5pt;height:12pt;z-index:25260953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yshg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OLPHKyGAwAAvA8AAA4AAAAAAAAAAAAAAAAALgIA&#10;AGRycy9lMm9Eb2MueG1sUEsBAi0AFAAGAAgAAAAhAM4ppY3eAAAACAEAAA8AAAAAAAAAAAAAAAAA&#10;4AUAAGRycy9kb3ducmV2LnhtbFBLBQYAAAAABAAEAPMAAADrBgAAAAA=&#10;">
                      <v:group id="Group 449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E+6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IkWb7A/5vwBOTmDwAA//8DAFBLAQItABQABgAIAAAAIQDb4fbL7gAAAIUBAAATAAAAAAAA&#10;AAAAAAAAAAAAAABbQ29udGVudF9UeXBlc10ueG1sUEsBAi0AFAAGAAgAAAAhAFr0LFu/AAAAFQEA&#10;AAsAAAAAAAAAAAAAAAAAHwEAAF9yZWxzLy5yZWxzUEsBAi0AFAAGAAgAAAAhAJhIT7rHAAAA3QAA&#10;AA8AAAAAAAAAAAAAAAAABwIAAGRycy9kb3ducmV2LnhtbFBLBQYAAAAAAwADALcAAAD7AgAAAAA=&#10;">
                        <v:rect id="Rectangle 449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" filled="f" strokecolor="black [3213]" strokeweight=".5pt"/>
                        <v:rect id="Rectangle 449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" filled="f" strokecolor="black [3213]" strokeweight=".5pt"/>
                      </v:group>
                      <v:rect id="Rectangle 450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A3C620A" w14:textId="7CEC1BD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0560" behindDoc="0" locked="0" layoutInCell="1" allowOverlap="1" wp14:anchorId="18921699" wp14:editId="480D2B4A">
                      <wp:simplePos x="0" y="0"/>
                      <wp:positionH relativeFrom="column">
                        <wp:posOffset>71314</wp:posOffset>
                      </wp:positionH>
                      <wp:positionV relativeFrom="paragraph">
                        <wp:posOffset>54251</wp:posOffset>
                      </wp:positionV>
                      <wp:extent cx="743138" cy="152400"/>
                      <wp:effectExtent l="0" t="0" r="19050" b="19050"/>
                      <wp:wrapNone/>
                      <wp:docPr id="4501" name="Group 450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2" name="Group 4502"/>
                              <wpg:cNvGrpSpPr/>
                              <wpg:grpSpPr>
                                <a:xfrm>
                                  <a:off x="249381" y="0"/>
                                  <a:ext cx="494666" cy="152400"/>
                                  <a:chOff x="-1" y="0"/>
                                  <a:chExt cx="494666" cy="196850"/>
                                </a:xfrm>
                              </wpg:grpSpPr>
                              <wps:wsp>
                                <wps:cNvPr id="4503" name="Rectangle 450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4" name="Rectangle 450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5" name="Rectangle 450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F7E470F" id="Group 4501" o:spid="_x0000_s1026" style="position:absolute;margin-left:5.6pt;margin-top:4.25pt;width:58.5pt;height:12pt;z-index:25261056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h4vqfgQMAALwPAAAOAAAAAAAAAAAAAAAAAC4CAABkcnMvZTJv&#10;RG9jLnhtbFBLAQItABQABgAIAAAAIQDvRnjp2wAAAAcBAAAPAAAAAAAAAAAAAAAAANsFAABkcnMv&#10;ZG93bnJldi54bWxQSwUGAAAAAAQABADzAAAA4wYAAAAA&#10;">
                      <v:group id="Group 450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Y4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4wX8vglPQK5/AAAA//8DAFBLAQItABQABgAIAAAAIQDb4fbL7gAAAIUBAAATAAAAAAAA&#10;AAAAAAAAAAAAAABbQ29udGVudF9UeXBlc10ueG1sUEsBAi0AFAAGAAgAAAAhAFr0LFu/AAAAFQEA&#10;AAsAAAAAAAAAAAAAAAAAHwEAAF9yZWxzLy5yZWxzUEsBAi0AFAAGAAgAAAAhABbUdjjHAAAA3QAA&#10;AA8AAAAAAAAAAAAAAAAABwIAAGRycy9kb3ducmV2LnhtbFBLBQYAAAAAAwADALcAAAD7AgAAAAA=&#10;">
                        <v:rect id="Rectangle 450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" filled="f" strokecolor="black [3213]" strokeweight=".5pt"/>
                        <v:rect id="Rectangle 450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" filled="f" strokecolor="black [3213]" strokeweight=".5pt"/>
                      </v:group>
                      <v:rect id="Rectangle 450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" filled="f" strokecolor="black [3213]" strokeweight=".5pt"/>
                    </v:group>
                  </w:pict>
                </mc:Fallback>
              </mc:AlternateContent>
            </w:r>
          </w:p>
        </w:tc>
      </w:tr>
      <w:tr w:rsidR="00BB04E2" w:rsidRPr="00F97A6C" w14:paraId="548F694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93A3E01" w14:textId="2D8B39D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F</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A698A8D" w14:textId="1763769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  Pilules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F50310"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1584" behindDoc="0" locked="0" layoutInCell="1" allowOverlap="1" wp14:anchorId="52B4D324" wp14:editId="3C42817C">
                      <wp:simplePos x="0" y="0"/>
                      <wp:positionH relativeFrom="column">
                        <wp:posOffset>-8200</wp:posOffset>
                      </wp:positionH>
                      <wp:positionV relativeFrom="paragraph">
                        <wp:posOffset>86057</wp:posOffset>
                      </wp:positionV>
                      <wp:extent cx="743138" cy="152400"/>
                      <wp:effectExtent l="0" t="0" r="19050" b="19050"/>
                      <wp:wrapNone/>
                      <wp:docPr id="4506" name="Group 450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7" name="Group 4507"/>
                              <wpg:cNvGrpSpPr/>
                              <wpg:grpSpPr>
                                <a:xfrm>
                                  <a:off x="249381" y="0"/>
                                  <a:ext cx="494666" cy="152400"/>
                                  <a:chOff x="-1" y="0"/>
                                  <a:chExt cx="494666" cy="196850"/>
                                </a:xfrm>
                              </wpg:grpSpPr>
                              <wps:wsp>
                                <wps:cNvPr id="4508" name="Rectangle 450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9" name="Rectangle 450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0" name="Rectangle 451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87AF3F" id="Group 4506" o:spid="_x0000_s1026" style="position:absolute;margin-left:-.65pt;margin-top:6.8pt;width:58.5pt;height:12pt;z-index:25261158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Hh0zWeIAwAAvA8AAA4AAAAAAAAAAAAAAAAA&#10;LgIAAGRycy9lMm9Eb2MueG1sUEsBAi0AFAAGAAgAAAAhANKL5snfAAAACAEAAA8AAAAAAAAAAAAA&#10;AAAA4gUAAGRycy9kb3ducmV2LnhtbFBLBQYAAAAABAAEAPMAAADuBgAAAAA=&#10;">
                      <v:group id="Group 450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Wg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cP9TXgCcvYPAAD//wMAUEsBAi0AFAAGAAgAAAAhANvh9svuAAAAhQEAABMAAAAAAAAA&#10;AAAAAAAAAAAAAFtDb250ZW50X1R5cGVzXS54bWxQSwECLQAUAAYACAAAACEAWvQsW78AAAAVAQAA&#10;CwAAAAAAAAAAAAAAAAAfAQAAX3JlbHMvLnJlbHNQSwECLQAUAAYACAAAACEABqPVoMYAAADdAAAA&#10;DwAAAAAAAAAAAAAAAAAHAgAAZHJzL2Rvd25yZXYueG1sUEsFBgAAAAADAAMAtwAAAPoCAAAAAA==&#10;">
                        <v:rect id="Rectangle 450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" filled="f" strokecolor="black [3213]" strokeweight=".5pt"/>
                        <v:rect id="Rectangle 450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" filled="f" strokecolor="black [3213]" strokeweight=".5pt"/>
                      </v:group>
                      <v:rect id="Rectangle 451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B834D5D"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2608" behindDoc="0" locked="0" layoutInCell="1" allowOverlap="1" wp14:anchorId="0631F29A" wp14:editId="5E6E5673">
                      <wp:simplePos x="0" y="0"/>
                      <wp:positionH relativeFrom="column">
                        <wp:posOffset>-16151</wp:posOffset>
                      </wp:positionH>
                      <wp:positionV relativeFrom="paragraph">
                        <wp:posOffset>78105</wp:posOffset>
                      </wp:positionV>
                      <wp:extent cx="743138" cy="152400"/>
                      <wp:effectExtent l="0" t="0" r="19050" b="19050"/>
                      <wp:wrapNone/>
                      <wp:docPr id="4511" name="Group 451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2" name="Group 4512"/>
                              <wpg:cNvGrpSpPr/>
                              <wpg:grpSpPr>
                                <a:xfrm>
                                  <a:off x="249381" y="0"/>
                                  <a:ext cx="494666" cy="152400"/>
                                  <a:chOff x="-1" y="0"/>
                                  <a:chExt cx="494666" cy="196850"/>
                                </a:xfrm>
                              </wpg:grpSpPr>
                              <wps:wsp>
                                <wps:cNvPr id="4513" name="Rectangle 451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4" name="Rectangle 451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5" name="Rectangle 451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5804E7" id="Group 4511" o:spid="_x0000_s1026" style="position:absolute;margin-left:-1.25pt;margin-top:6.15pt;width:58.5pt;height:12pt;z-index:25261260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5E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A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Bk6D5EgQMAALwPAAAOAAAAAAAAAAAAAAAAAC4CAABkcnMv&#10;ZTJvRG9jLnhtbFBLAQItABQABgAIAAAAIQB1gk2g3gAAAAgBAAAPAAAAAAAAAAAAAAAAANsFAABk&#10;cnMvZG93bnJldi54bWxQSwUGAAAAAAQABADzAAAA5gYAAAAA&#10;">
                      <v:group id="Group 451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Dl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kwX8vglPQK5/AAAA//8DAFBLAQItABQABgAIAAAAIQDb4fbL7gAAAIUBAAATAAAAAAAA&#10;AAAAAAAAAAAAAABbQ29udGVudF9UeXBlc10ueG1sUEsBAi0AFAAGAAgAAAAhAFr0LFu/AAAAFQEA&#10;AAsAAAAAAAAAAAAAAAAAHwEAAF9yZWxzLy5yZWxzUEsBAi0AFAAGAAgAAAAhAJMN4OXHAAAA3QAA&#10;AA8AAAAAAAAAAAAAAAAABwIAAGRycy9kb3ducmV2LnhtbFBLBQYAAAAAAwADALcAAAD7AgAAAAA=&#10;">
                        <v:rect id="Rectangle 451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" filled="f" strokecolor="black [3213]" strokeweight=".5pt"/>
                        <v:rect id="Rectangle 451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" filled="f" strokecolor="black [3213]" strokeweight=".5pt"/>
                      </v:group>
                      <v:rect id="Rectangle 451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7F2C438" w14:textId="7A8E174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8992" behindDoc="0" locked="0" layoutInCell="1" allowOverlap="1" wp14:anchorId="3820DD62" wp14:editId="49F762E7">
                      <wp:simplePos x="0" y="0"/>
                      <wp:positionH relativeFrom="column">
                        <wp:posOffset>-8200</wp:posOffset>
                      </wp:positionH>
                      <wp:positionV relativeFrom="paragraph">
                        <wp:posOffset>86057</wp:posOffset>
                      </wp:positionV>
                      <wp:extent cx="743138" cy="152400"/>
                      <wp:effectExtent l="0" t="0" r="19050" b="19050"/>
                      <wp:wrapNone/>
                      <wp:docPr id="138" name="Group 138"/>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40" name="Group 140"/>
                              <wpg:cNvGrpSpPr/>
                              <wpg:grpSpPr>
                                <a:xfrm>
                                  <a:off x="249381" y="0"/>
                                  <a:ext cx="494666" cy="152400"/>
                                  <a:chOff x="-1" y="0"/>
                                  <a:chExt cx="494666" cy="196850"/>
                                </a:xfrm>
                              </wpg:grpSpPr>
                              <wps:wsp>
                                <wps:cNvPr id="141" name="Rectangle 14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Rectangle 14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8C43915" id="Group 138" o:spid="_x0000_s1026" style="position:absolute;margin-left:-.65pt;margin-top:6.8pt;width:58.5pt;height:12pt;z-index:25262899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GuqCmgAMAALIPAAAOAAAAAAAAAAAAAAAAAC4CAABkcnMv&#10;ZTJvRG9jLnhtbFBLAQItABQABgAIAAAAIQDSi+bJ3wAAAAgBAAAPAAAAAAAAAAAAAAAAANoFAABk&#10;cnMvZG93bnJldi54bWxQSwUGAAAAAAQABADzAAAA5gYAAAAA&#10;">
                      <v:group id="Group 140"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" filled="f" strokecolor="black [3213]" strokeweight=".5pt"/>
                        <v:rect id="Rectangle 14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" filled="f" strokecolor="black [3213]" strokeweight=".5pt"/>
                      </v:group>
                      <v:rect id="Rectangle 14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673BA660" w14:textId="53192D7C"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3632" behindDoc="0" locked="0" layoutInCell="1" allowOverlap="1" wp14:anchorId="12D4BEE8" wp14:editId="329A0BB0">
                      <wp:simplePos x="0" y="0"/>
                      <wp:positionH relativeFrom="column">
                        <wp:posOffset>-8200</wp:posOffset>
                      </wp:positionH>
                      <wp:positionV relativeFrom="paragraph">
                        <wp:posOffset>70153</wp:posOffset>
                      </wp:positionV>
                      <wp:extent cx="743138" cy="152400"/>
                      <wp:effectExtent l="0" t="0" r="19050" b="19050"/>
                      <wp:wrapNone/>
                      <wp:docPr id="4516" name="Group 451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7" name="Group 4517"/>
                              <wpg:cNvGrpSpPr/>
                              <wpg:grpSpPr>
                                <a:xfrm>
                                  <a:off x="249381" y="0"/>
                                  <a:ext cx="494666" cy="152400"/>
                                  <a:chOff x="-1" y="0"/>
                                  <a:chExt cx="494666" cy="196850"/>
                                </a:xfrm>
                              </wpg:grpSpPr>
                              <wps:wsp>
                                <wps:cNvPr id="4518" name="Rectangle 451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9" name="Rectangle 451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0" name="Rectangle 452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39118E" id="Group 4516" o:spid="_x0000_s1026" style="position:absolute;margin-left:-.65pt;margin-top:5.5pt;width:58.5pt;height:12pt;z-index:25261363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zOhg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I3C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jAcet2VwCjAMExEnQQf+8KwMd287TGBl132PVA/W2/bwhWGph9Q7BvCHwf4FsD/4no&#10;L5Tmc9Z9g67KXqv/6D75DQ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JERjM6GAwAAvA8AAA4AAAAAAAAAAAAAAAAALgIA&#10;AGRycy9lMm9Eb2MueG1sUEsBAi0AFAAGAAgAAAAhAM4ppY3eAAAACAEAAA8AAAAAAAAAAAAAAAAA&#10;4AUAAGRycy9kb3ducmV2LnhtbFBLBQYAAAAABAAEAPMAAADrBgAAAAA=&#10;">
                      <v:group id="Group 451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N9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8P9TXgCcvYPAAD//wMAUEsBAi0AFAAGAAgAAAAhANvh9svuAAAAhQEAABMAAAAAAAAA&#10;AAAAAAAAAAAAAFtDb250ZW50X1R5cGVzXS54bWxQSwECLQAUAAYACAAAACEAWvQsW78AAAAVAQAA&#10;CwAAAAAAAAAAAAAAAAAfAQAAX3JlbHMvLnJlbHNQSwECLQAUAAYACAAAACEAg3pDfcYAAADdAAAA&#10;DwAAAAAAAAAAAAAAAAAHAgAAZHJzL2Rvd25yZXYueG1sUEsFBgAAAAADAAMAtwAAAPoCAAAAAA==&#10;">
                        <v:rect id="Rectangle 451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" filled="f" strokecolor="black [3213]" strokeweight=".5pt"/>
                        <v:rect id="Rectangle 451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" filled="f" strokecolor="black [3213]" strokeweight=".5pt"/>
                      </v:group>
                      <v:rect id="Rectangle 452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721E8BB7" w14:textId="1D9C60E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4656" behindDoc="0" locked="0" layoutInCell="1" allowOverlap="1" wp14:anchorId="25696A3B" wp14:editId="5ABF3B9F">
                      <wp:simplePos x="0" y="0"/>
                      <wp:positionH relativeFrom="column">
                        <wp:posOffset>71314</wp:posOffset>
                      </wp:positionH>
                      <wp:positionV relativeFrom="paragraph">
                        <wp:posOffset>54251</wp:posOffset>
                      </wp:positionV>
                      <wp:extent cx="743138" cy="152400"/>
                      <wp:effectExtent l="0" t="0" r="19050" b="19050"/>
                      <wp:wrapNone/>
                      <wp:docPr id="4521" name="Group 452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2" name="Group 4522"/>
                              <wpg:cNvGrpSpPr/>
                              <wpg:grpSpPr>
                                <a:xfrm>
                                  <a:off x="249381" y="0"/>
                                  <a:ext cx="494666" cy="152400"/>
                                  <a:chOff x="-1" y="0"/>
                                  <a:chExt cx="494666" cy="196850"/>
                                </a:xfrm>
                              </wpg:grpSpPr>
                              <wps:wsp>
                                <wps:cNvPr id="4523" name="Rectangle 452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4" name="Rectangle 452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5" name="Rectangle 452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91E7039" id="Group 4521" o:spid="_x0000_s1026" style="position:absolute;margin-left:5.6pt;margin-top:4.25pt;width:58.5pt;height:12pt;z-index:25261465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Pz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Dq8APzgQMAALwPAAAOAAAAAAAAAAAAAAAAAC4CAABkcnMvZTJv&#10;RG9jLnhtbFBLAQItABQABgAIAAAAIQDvRnjp2wAAAAcBAAAPAAAAAAAAAAAAAAAAANsFAABkcnMv&#10;ZG93bnJldi54bWxQSwUGAAAAAAQABADzAAAA4wYAAAAA&#10;">
                      <v:group id="Group 452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">
                        <v:rect id="Rectangle 452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" filled="f" strokecolor="black [3213]" strokeweight=".5pt"/>
                        <v:rect id="Rectangle 452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" filled="f" strokecolor="black [3213]" strokeweight=".5pt"/>
                      </v:group>
                      <v:rect id="Rectangle 452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" filled="f" strokecolor="black [3213]" strokeweight=".5pt"/>
                    </v:group>
                  </w:pict>
                </mc:Fallback>
              </mc:AlternateContent>
            </w:r>
          </w:p>
        </w:tc>
      </w:tr>
      <w:tr w:rsidR="00BB04E2" w:rsidRPr="00F97A6C" w14:paraId="661D83BA"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CC6FB46" w14:textId="51945C1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G</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18A27989" w14:textId="03C62750"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Implants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1D2CBA"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5680" behindDoc="0" locked="0" layoutInCell="1" allowOverlap="1" wp14:anchorId="732DD722" wp14:editId="755F370C">
                      <wp:simplePos x="0" y="0"/>
                      <wp:positionH relativeFrom="column">
                        <wp:posOffset>-8200</wp:posOffset>
                      </wp:positionH>
                      <wp:positionV relativeFrom="paragraph">
                        <wp:posOffset>86057</wp:posOffset>
                      </wp:positionV>
                      <wp:extent cx="743138" cy="152400"/>
                      <wp:effectExtent l="0" t="0" r="19050" b="19050"/>
                      <wp:wrapNone/>
                      <wp:docPr id="4526" name="Group 45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7" name="Group 4527"/>
                              <wpg:cNvGrpSpPr/>
                              <wpg:grpSpPr>
                                <a:xfrm>
                                  <a:off x="249381" y="0"/>
                                  <a:ext cx="494666" cy="152400"/>
                                  <a:chOff x="-1" y="0"/>
                                  <a:chExt cx="494666" cy="196850"/>
                                </a:xfrm>
                              </wpg:grpSpPr>
                              <wps:wsp>
                                <wps:cNvPr id="4528" name="Rectangle 45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9" name="Rectangle 45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0" name="Rectangle 45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B084C8" id="Group 4526" o:spid="_x0000_s1026" style="position:absolute;margin-left:-.65pt;margin-top:6.8pt;width:58.5pt;height:12pt;z-index:25261568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LiA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w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MAJC3O4KYBQgOEaCDuLvXQH42G6e1tig6w67Hqi/7fcNwUoDs28I9g2B7wN8a+A/&#10;Ef2F0nzOum/QVdlr9R/dJ78B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LNmNAuIAwAAvA8AAA4AAAAAAAAAAAAAAAAA&#10;LgIAAGRycy9lMm9Eb2MueG1sUEsBAi0AFAAGAAgAAAAhANKL5snfAAAACAEAAA8AAAAAAAAAAAAA&#10;AAAA4gUAAGRycy9kb3ducmV2LnhtbFBLBQYAAAAABAAEAPMAAADuBgAAAAA=&#10;">
                      <v:group id="Group 452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">
                        <v:rect id="Rectangle 452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" filled="f" strokecolor="black [3213]" strokeweight=".5pt"/>
                        <v:rect id="Rectangle 452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" filled="f" strokecolor="black [3213]" strokeweight=".5pt"/>
                      </v:group>
                      <v:rect id="Rectangle 453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64998A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6704" behindDoc="0" locked="0" layoutInCell="1" allowOverlap="1" wp14:anchorId="4F1D6A6B" wp14:editId="60CFC3F7">
                      <wp:simplePos x="0" y="0"/>
                      <wp:positionH relativeFrom="column">
                        <wp:posOffset>-16151</wp:posOffset>
                      </wp:positionH>
                      <wp:positionV relativeFrom="paragraph">
                        <wp:posOffset>78105</wp:posOffset>
                      </wp:positionV>
                      <wp:extent cx="743138" cy="152400"/>
                      <wp:effectExtent l="0" t="0" r="19050" b="19050"/>
                      <wp:wrapNone/>
                      <wp:docPr id="4226" name="Group 42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7" name="Group 4227"/>
                              <wpg:cNvGrpSpPr/>
                              <wpg:grpSpPr>
                                <a:xfrm>
                                  <a:off x="249381" y="0"/>
                                  <a:ext cx="494666" cy="152400"/>
                                  <a:chOff x="-1" y="0"/>
                                  <a:chExt cx="494666" cy="196850"/>
                                </a:xfrm>
                              </wpg:grpSpPr>
                              <wps:wsp>
                                <wps:cNvPr id="4228" name="Rectangle 42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9" name="Rectangle 42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0" name="Rectangle 42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DDD3338" id="Group 4226" o:spid="_x0000_s1026" style="position:absolute;margin-left:-1.25pt;margin-top:6.15pt;width:58.5pt;height:12pt;z-index:25261670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">
                      <v:group id="Group 422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">
                        <v:rect id="Rectangle 422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" filled="f" strokecolor="black [3213]" strokeweight=".5pt"/>
                        <v:rect id="Rectangle 422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" filled="f" strokecolor="black [3213]" strokeweight=".5pt"/>
                      </v:group>
                      <v:rect id="Rectangle 423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6E8D076" w14:textId="41D5917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0016" behindDoc="0" locked="0" layoutInCell="1" allowOverlap="1" wp14:anchorId="3939B248" wp14:editId="1D9DB745">
                      <wp:simplePos x="0" y="0"/>
                      <wp:positionH relativeFrom="column">
                        <wp:posOffset>-8200</wp:posOffset>
                      </wp:positionH>
                      <wp:positionV relativeFrom="paragraph">
                        <wp:posOffset>86057</wp:posOffset>
                      </wp:positionV>
                      <wp:extent cx="743138" cy="152400"/>
                      <wp:effectExtent l="0" t="0" r="19050" b="19050"/>
                      <wp:wrapNone/>
                      <wp:docPr id="144" name="Group 14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57" name="Group 157"/>
                              <wpg:cNvGrpSpPr/>
                              <wpg:grpSpPr>
                                <a:xfrm>
                                  <a:off x="249381" y="0"/>
                                  <a:ext cx="494666" cy="152400"/>
                                  <a:chOff x="-1" y="0"/>
                                  <a:chExt cx="494666" cy="196850"/>
                                </a:xfrm>
                              </wpg:grpSpPr>
                              <wps:wsp>
                                <wps:cNvPr id="162" name="Rectangle 1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Rectangle 1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6F5D6FF" id="Group 144" o:spid="_x0000_s1026" style="position:absolute;margin-left:-.65pt;margin-top:6.8pt;width:58.5pt;height:12pt;z-index:25263001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K+lz34EDAACyDwAADgAAAAAAAAAAAAAAAAAuAgAAZHJz&#10;L2Uyb0RvYy54bWxQSwECLQAUAAYACAAAACEA0ovmyd8AAAAIAQAADwAAAAAAAAAAAAAAAADbBQAA&#10;ZHJzL2Rvd25yZXYueG1sUEsFBgAAAAAEAAQA8wAAAOcGAAAAAA==&#10;">
                      <v:group id="Group 1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6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" filled="f" strokecolor="black [3213]" strokeweight=".5pt"/>
                        <v:rect id="Rectangle 16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" filled="f" strokecolor="black [3213]" strokeweight=".5pt"/>
                      </v:group>
                      <v:rect id="Rectangle 16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0071807B" w14:textId="075E477A"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7728" behindDoc="0" locked="0" layoutInCell="1" allowOverlap="1" wp14:anchorId="2CB42773" wp14:editId="468C920E">
                      <wp:simplePos x="0" y="0"/>
                      <wp:positionH relativeFrom="column">
                        <wp:posOffset>-8200</wp:posOffset>
                      </wp:positionH>
                      <wp:positionV relativeFrom="paragraph">
                        <wp:posOffset>70153</wp:posOffset>
                      </wp:positionV>
                      <wp:extent cx="743138" cy="152400"/>
                      <wp:effectExtent l="0" t="0" r="19050" b="19050"/>
                      <wp:wrapNone/>
                      <wp:docPr id="4231" name="Group 42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2" name="Group 4232"/>
                              <wpg:cNvGrpSpPr/>
                              <wpg:grpSpPr>
                                <a:xfrm>
                                  <a:off x="249381" y="0"/>
                                  <a:ext cx="494666" cy="152400"/>
                                  <a:chOff x="-1" y="0"/>
                                  <a:chExt cx="494666" cy="196850"/>
                                </a:xfrm>
                              </wpg:grpSpPr>
                              <wps:wsp>
                                <wps:cNvPr id="4233" name="Rectangle 42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4" name="Rectangle 42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5" name="Rectangle 42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ECADDF0" id="Group 4231" o:spid="_x0000_s1026" style="position:absolute;margin-left:-.65pt;margin-top:5.5pt;width:58.5pt;height:12pt;z-index:25261772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U7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I1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DErcU7gQMAALwPAAAOAAAAAAAAAAAAAAAAAC4CAABkcnMv&#10;ZTJvRG9jLnhtbFBLAQItABQABgAIAAAAIQDOKaWN3gAAAAgBAAAPAAAAAAAAAAAAAAAAANsFAABk&#10;cnMvZG93bnJldi54bWxQSwUGAAAAAAQABADzAAAA5gYAAAAA&#10;">
                      <v:group id="Group 423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">
                        <v:rect id="Rectangle 423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" filled="f" strokecolor="black [3213]" strokeweight=".5pt"/>
                        <v:rect id="Rectangle 423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" filled="f" strokecolor="black [3213]" strokeweight=".5pt"/>
                      </v:group>
                      <v:rect id="Rectangle 423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3A704088" w14:textId="13C98D0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8752" behindDoc="0" locked="0" layoutInCell="1" allowOverlap="1" wp14:anchorId="1E4B6C22" wp14:editId="19CC0193">
                      <wp:simplePos x="0" y="0"/>
                      <wp:positionH relativeFrom="column">
                        <wp:posOffset>71314</wp:posOffset>
                      </wp:positionH>
                      <wp:positionV relativeFrom="paragraph">
                        <wp:posOffset>54251</wp:posOffset>
                      </wp:positionV>
                      <wp:extent cx="743138" cy="152400"/>
                      <wp:effectExtent l="0" t="0" r="19050" b="19050"/>
                      <wp:wrapNone/>
                      <wp:docPr id="4236" name="Group 42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7" name="Group 4237"/>
                              <wpg:cNvGrpSpPr/>
                              <wpg:grpSpPr>
                                <a:xfrm>
                                  <a:off x="249381" y="0"/>
                                  <a:ext cx="494666" cy="152400"/>
                                  <a:chOff x="-1" y="0"/>
                                  <a:chExt cx="494666" cy="196850"/>
                                </a:xfrm>
                              </wpg:grpSpPr>
                              <wps:wsp>
                                <wps:cNvPr id="4238" name="Rectangle 42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9" name="Rectangle 42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0" name="Rectangle 4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5070A46" id="Group 4236" o:spid="_x0000_s1026" style="position:absolute;margin-left:5.6pt;margin-top:4.25pt;width:58.5pt;height:12pt;z-index:25261875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1U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6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pi31UhwMAALwPAAAOAAAAAAAAAAAAAAAAAC4CAABk&#10;cnMvZTJvRG9jLnhtbFBLAQItABQABgAIAAAAIQDvRnjp2wAAAAcBAAAPAAAAAAAAAAAAAAAAAOEF&#10;AABkcnMvZG93bnJldi54bWxQSwUGAAAAAAQABADzAAAA6QYAAAAA&#10;">
                      <v:group id="Group 423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">
                        <v:rect id="Rectangle 423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" filled="f" strokecolor="black [3213]" strokeweight=".5pt"/>
                        <v:rect id="Rectangle 423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" filled="f" strokecolor="black [3213]" strokeweight=".5pt"/>
                      </v:group>
                      <v:rect id="Rectangle 42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" filled="f" strokecolor="black [3213]" strokeweight=".5pt"/>
                    </v:group>
                  </w:pict>
                </mc:Fallback>
              </mc:AlternateContent>
            </w:r>
          </w:p>
        </w:tc>
      </w:tr>
      <w:tr w:rsidR="00BB04E2" w:rsidRPr="00F733A2" w14:paraId="298E221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5537115" w14:textId="18BAF94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H</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3D25E56E" w14:textId="79F1D3C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féminine (Ligature</w:t>
            </w:r>
            <w:r w:rsidRPr="00823A21">
              <w:rPr>
                <w:rFonts w:asciiTheme="minorHAnsi" w:hAnsiTheme="minorHAnsi" w:cstheme="minorHAnsi"/>
                <w:sz w:val="20"/>
                <w:szCs w:val="20"/>
                <w:lang w:val="fr-FR"/>
              </w:rPr>
              <w:br/>
              <w:t>des trompes)</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71DF8CA4"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9776" behindDoc="0" locked="0" layoutInCell="1" allowOverlap="1" wp14:anchorId="258A4A35" wp14:editId="426519C0">
                      <wp:simplePos x="0" y="0"/>
                      <wp:positionH relativeFrom="column">
                        <wp:posOffset>-8200</wp:posOffset>
                      </wp:positionH>
                      <wp:positionV relativeFrom="paragraph">
                        <wp:posOffset>86057</wp:posOffset>
                      </wp:positionV>
                      <wp:extent cx="743138" cy="152400"/>
                      <wp:effectExtent l="0" t="0" r="19050" b="19050"/>
                      <wp:wrapNone/>
                      <wp:docPr id="4241" name="Group 42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2" name="Group 4242"/>
                              <wpg:cNvGrpSpPr/>
                              <wpg:grpSpPr>
                                <a:xfrm>
                                  <a:off x="249381" y="0"/>
                                  <a:ext cx="494666" cy="152400"/>
                                  <a:chOff x="-1" y="0"/>
                                  <a:chExt cx="494666" cy="196850"/>
                                </a:xfrm>
                              </wpg:grpSpPr>
                              <wps:wsp>
                                <wps:cNvPr id="4243" name="Rectangle 42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4" name="Rectangle 42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5" name="Rectangle 42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0C86E7D" id="Group 4241" o:spid="_x0000_s1026" style="position:absolute;margin-left:-.65pt;margin-top:6.8pt;width:58.5pt;height:12pt;z-index:2526197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pV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3JAKVYEDAAC8DwAADgAAAAAAAAAAAAAAAAAuAgAAZHJz&#10;L2Uyb0RvYy54bWxQSwECLQAUAAYACAAAACEA0ovmyd8AAAAIAQAADwAAAAAAAAAAAAAAAADbBQAA&#10;ZHJzL2Rvd25yZXYueG1sUEsFBgAAAAAEAAQA8wAAAOcGAAAAAA==&#10;">
                      <v:group id="Group 424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">
                        <v:rect id="Rectangle 424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" filled="f" strokecolor="black [3213]" strokeweight=".5pt"/>
                        <v:rect id="Rectangle 424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" filled="f" strokecolor="black [3213]" strokeweight=".5pt"/>
                      </v:group>
                      <v:rect id="Rectangle 424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28236E0F"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0800" behindDoc="0" locked="0" layoutInCell="1" allowOverlap="1" wp14:anchorId="4F6969BA" wp14:editId="3B99C12D">
                      <wp:simplePos x="0" y="0"/>
                      <wp:positionH relativeFrom="column">
                        <wp:posOffset>-16151</wp:posOffset>
                      </wp:positionH>
                      <wp:positionV relativeFrom="paragraph">
                        <wp:posOffset>78105</wp:posOffset>
                      </wp:positionV>
                      <wp:extent cx="743138" cy="152400"/>
                      <wp:effectExtent l="0" t="0" r="19050" b="19050"/>
                      <wp:wrapNone/>
                      <wp:docPr id="4246" name="Group 42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7" name="Group 4247"/>
                              <wpg:cNvGrpSpPr/>
                              <wpg:grpSpPr>
                                <a:xfrm>
                                  <a:off x="249381" y="0"/>
                                  <a:ext cx="494666" cy="152400"/>
                                  <a:chOff x="-1" y="0"/>
                                  <a:chExt cx="494666" cy="196850"/>
                                </a:xfrm>
                              </wpg:grpSpPr>
                              <wps:wsp>
                                <wps:cNvPr id="4248" name="Rectangle 42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9" name="Rectangle 42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0" name="Rectangle 42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7E4C0DE" id="Group 4246" o:spid="_x0000_s1026" style="position:absolute;margin-left:-1.25pt;margin-top:6.15pt;width:58.5pt;height:12pt;z-index:2526208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2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6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CFBj2thwMAALwPAAAOAAAAAAAAAAAAAAAAAC4C&#10;AABkcnMvZTJvRG9jLnhtbFBLAQItABQABgAIAAAAIQB1gk2g3gAAAAgBAAAPAAAAAAAAAAAAAAAA&#10;AOEFAABkcnMvZG93bnJldi54bWxQSwUGAAAAAAQABADzAAAA7AYAAAAA&#10;">
                      <v:group id="Group 42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">
                        <v:rect id="Rectangle 42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" filled="f" strokecolor="black [3213]" strokeweight=".5pt"/>
                        <v:rect id="Rectangle 42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" filled="f" strokecolor="black [3213]" strokeweight=".5pt"/>
                      </v:group>
                      <v:rect id="Rectangle 42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0C9AF1" w14:textId="4AC8D4C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1040" behindDoc="0" locked="0" layoutInCell="1" allowOverlap="1" wp14:anchorId="15972C90" wp14:editId="1494C0CE">
                      <wp:simplePos x="0" y="0"/>
                      <wp:positionH relativeFrom="column">
                        <wp:posOffset>-8200</wp:posOffset>
                      </wp:positionH>
                      <wp:positionV relativeFrom="paragraph">
                        <wp:posOffset>86057</wp:posOffset>
                      </wp:positionV>
                      <wp:extent cx="743138" cy="152400"/>
                      <wp:effectExtent l="0" t="0" r="19050" b="19050"/>
                      <wp:wrapNone/>
                      <wp:docPr id="165" name="Group 1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6" name="Group 166"/>
                              <wpg:cNvGrpSpPr/>
                              <wpg:grpSpPr>
                                <a:xfrm>
                                  <a:off x="249381" y="0"/>
                                  <a:ext cx="494666" cy="152400"/>
                                  <a:chOff x="-1" y="0"/>
                                  <a:chExt cx="494666" cy="196850"/>
                                </a:xfrm>
                              </wpg:grpSpPr>
                              <wps:wsp>
                                <wps:cNvPr id="167" name="Rectangle 1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Rectangle 1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8CF738" id="Group 165" o:spid="_x0000_s1026" style="position:absolute;margin-left:-.65pt;margin-top:6.8pt;width:58.5pt;height:12pt;z-index:25263104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">
                      <v:group id="Group 16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16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" filled="f" strokecolor="black [3213]" strokeweight=".5pt"/>
                        <v:rect id="Rectangle 16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" filled="f" strokecolor="black [3213]" strokeweight=".5pt"/>
                      </v:group>
                      <v:rect id="Rectangle 16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242004D" w14:textId="6C92211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1824" behindDoc="0" locked="0" layoutInCell="1" allowOverlap="1" wp14:anchorId="09190323" wp14:editId="29B55011">
                      <wp:simplePos x="0" y="0"/>
                      <wp:positionH relativeFrom="column">
                        <wp:posOffset>-8200</wp:posOffset>
                      </wp:positionH>
                      <wp:positionV relativeFrom="paragraph">
                        <wp:posOffset>70153</wp:posOffset>
                      </wp:positionV>
                      <wp:extent cx="743138" cy="152400"/>
                      <wp:effectExtent l="0" t="0" r="19050" b="19050"/>
                      <wp:wrapNone/>
                      <wp:docPr id="4251" name="Group 42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2" name="Group 4252"/>
                              <wpg:cNvGrpSpPr/>
                              <wpg:grpSpPr>
                                <a:xfrm>
                                  <a:off x="249381" y="0"/>
                                  <a:ext cx="494666" cy="152400"/>
                                  <a:chOff x="-1" y="0"/>
                                  <a:chExt cx="494666" cy="196850"/>
                                </a:xfrm>
                              </wpg:grpSpPr>
                              <wps:wsp>
                                <wps:cNvPr id="4253" name="Rectangle 42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4" name="Rectangle 42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5" name="Rectangle 42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518502" id="Group 4251" o:spid="_x0000_s1026" style="position:absolute;margin-left:-.65pt;margin-top:5.5pt;width:58.5pt;height:12pt;z-index:2526218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6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1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Zms6OgQMAALwPAAAOAAAAAAAAAAAAAAAAAC4CAABkcnMv&#10;ZTJvRG9jLnhtbFBLAQItABQABgAIAAAAIQDOKaWN3gAAAAgBAAAPAAAAAAAAAAAAAAAAANsFAABk&#10;cnMvZG93bnJldi54bWxQSwUGAAAAAAQABADzAAAA5gYAAAAA&#10;">
                      <v:group id="Group 425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">
                        <v:rect id="Rectangle 42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" filled="f" strokecolor="black [3213]" strokeweight=".5pt"/>
                        <v:rect id="Rectangle 425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" filled="f" strokecolor="black [3213]" strokeweight=".5pt"/>
                      </v:group>
                      <v:rect id="Rectangle 425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42F75FF" w14:textId="66ADEB06"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2848" behindDoc="0" locked="0" layoutInCell="1" allowOverlap="1" wp14:anchorId="742005CE" wp14:editId="2BCD5C9E">
                      <wp:simplePos x="0" y="0"/>
                      <wp:positionH relativeFrom="column">
                        <wp:posOffset>71314</wp:posOffset>
                      </wp:positionH>
                      <wp:positionV relativeFrom="paragraph">
                        <wp:posOffset>54251</wp:posOffset>
                      </wp:positionV>
                      <wp:extent cx="743138" cy="152400"/>
                      <wp:effectExtent l="0" t="0" r="19050" b="19050"/>
                      <wp:wrapNone/>
                      <wp:docPr id="4256" name="Group 42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7" name="Group 4257"/>
                              <wpg:cNvGrpSpPr/>
                              <wpg:grpSpPr>
                                <a:xfrm>
                                  <a:off x="249381" y="0"/>
                                  <a:ext cx="494666" cy="152400"/>
                                  <a:chOff x="-1" y="0"/>
                                  <a:chExt cx="494666" cy="196850"/>
                                </a:xfrm>
                              </wpg:grpSpPr>
                              <wps:wsp>
                                <wps:cNvPr id="4258" name="Rectangle 42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9" name="Rectangle 42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0" name="Rectangle 42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501C34" id="Group 4256" o:spid="_x0000_s1026" style="position:absolute;margin-left:5.6pt;margin-top:4.25pt;width:58.5pt;height:12pt;z-index:25262284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wE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sY3wEhwMAALwPAAAOAAAAAAAAAAAAAAAAAC4CAABk&#10;cnMvZTJvRG9jLnhtbFBLAQItABQABgAIAAAAIQDvRnjp2wAAAAcBAAAPAAAAAAAAAAAAAAAAAOEF&#10;AABkcnMvZG93bnJldi54bWxQSwUGAAAAAAQABADzAAAA6QYAAAAA&#10;">
                      <v:group id="Group 42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">
                        <v:rect id="Rectangle 42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" filled="f" strokecolor="black [3213]" strokeweight=".5pt"/>
                        <v:rect id="Rectangle 425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" filled="f" strokecolor="black [3213]" strokeweight=".5pt"/>
                      </v:group>
                      <v:rect id="Rectangle 426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" filled="f" strokecolor="black [3213]" strokeweight=".5pt"/>
                    </v:group>
                  </w:pict>
                </mc:Fallback>
              </mc:AlternateContent>
            </w:r>
          </w:p>
        </w:tc>
      </w:tr>
      <w:tr w:rsidR="00BB04E2" w:rsidRPr="00F97A6C" w14:paraId="043F9FD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CBECFA1" w14:textId="2CAFAD93"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K</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4F303651" w14:textId="6C29956A"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masculine</w:t>
            </w:r>
            <w:r w:rsidR="00345F44" w:rsidRPr="00823A21">
              <w:rPr>
                <w:rFonts w:asciiTheme="minorHAnsi" w:hAnsiTheme="minorHAnsi" w:cstheme="minorHAnsi"/>
                <w:sz w:val="20"/>
                <w:szCs w:val="20"/>
                <w:lang w:val="fr-FR"/>
              </w:rPr>
              <w:t xml:space="preserve"> (vasectomie)</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07A0B1AC"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3872" behindDoc="0" locked="0" layoutInCell="1" allowOverlap="1" wp14:anchorId="07B9AF25" wp14:editId="0066D4F8">
                      <wp:simplePos x="0" y="0"/>
                      <wp:positionH relativeFrom="column">
                        <wp:posOffset>-8200</wp:posOffset>
                      </wp:positionH>
                      <wp:positionV relativeFrom="paragraph">
                        <wp:posOffset>86057</wp:posOffset>
                      </wp:positionV>
                      <wp:extent cx="743138" cy="152400"/>
                      <wp:effectExtent l="0" t="0" r="19050" b="19050"/>
                      <wp:wrapNone/>
                      <wp:docPr id="4531" name="Group 45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2" name="Group 4532"/>
                              <wpg:cNvGrpSpPr/>
                              <wpg:grpSpPr>
                                <a:xfrm>
                                  <a:off x="249381" y="0"/>
                                  <a:ext cx="494666" cy="152400"/>
                                  <a:chOff x="-1" y="0"/>
                                  <a:chExt cx="494666" cy="196850"/>
                                </a:xfrm>
                              </wpg:grpSpPr>
                              <wps:wsp>
                                <wps:cNvPr id="4533" name="Rectangle 45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4" name="Rectangle 45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5" name="Rectangle 45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2477F2D" id="Group 4531" o:spid="_x0000_s1026" style="position:absolute;margin-left:-.65pt;margin-top:6.8pt;width:58.5pt;height:12pt;z-index:25262387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rHKIEDAAC8DwAADgAAAAAAAAAAAAAAAAAuAgAAZHJz&#10;L2Uyb0RvYy54bWxQSwECLQAUAAYACAAAACEA0ovmyd8AAAAIAQAADwAAAAAAAAAAAAAAAADbBQAA&#10;ZHJzL2Rvd25yZXYueG1sUEsFBgAAAAAEAAQA8wAAAOcGAAAAAA==&#10;">
                      <v:group id="Group 453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yF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DeH1JjwBuXgCAAD//wMAUEsBAi0AFAAGAAgAAAAhANvh9svuAAAAhQEAABMAAAAAAAAA&#10;AAAAAAAAAAAAAFtDb250ZW50X1R5cGVzXS54bWxQSwECLQAUAAYACAAAACEAWvQsW78AAAAVAQAA&#10;CwAAAAAAAAAAAAAAAAAfAQAAX3JlbHMvLnJlbHNQSwECLQAUAAYACAAAACEA2Li8hcYAAADdAAAA&#10;DwAAAAAAAAAAAAAAAAAHAgAAZHJzL2Rvd25yZXYueG1sUEsFBgAAAAADAAMAtwAAAPoCAAAAAA==&#10;">
                        <v:rect id="Rectangle 453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" filled="f" strokecolor="black [3213]" strokeweight=".5pt"/>
                        <v:rect id="Rectangle 453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" filled="f" strokecolor="black [3213]" strokeweight=".5pt"/>
                      </v:group>
                      <v:rect id="Rectangle 453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CCCAB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4896" behindDoc="0" locked="0" layoutInCell="1" allowOverlap="1" wp14:anchorId="60C7F619" wp14:editId="0404F115">
                      <wp:simplePos x="0" y="0"/>
                      <wp:positionH relativeFrom="column">
                        <wp:posOffset>-16151</wp:posOffset>
                      </wp:positionH>
                      <wp:positionV relativeFrom="paragraph">
                        <wp:posOffset>78105</wp:posOffset>
                      </wp:positionV>
                      <wp:extent cx="743138" cy="152400"/>
                      <wp:effectExtent l="0" t="0" r="19050" b="19050"/>
                      <wp:wrapNone/>
                      <wp:docPr id="4536" name="Group 45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7" name="Group 4537"/>
                              <wpg:cNvGrpSpPr/>
                              <wpg:grpSpPr>
                                <a:xfrm>
                                  <a:off x="249381" y="0"/>
                                  <a:ext cx="494666" cy="152400"/>
                                  <a:chOff x="-1" y="0"/>
                                  <a:chExt cx="494666" cy="196850"/>
                                </a:xfrm>
                              </wpg:grpSpPr>
                              <wps:wsp>
                                <wps:cNvPr id="4538" name="Rectangle 45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9" name="Rectangle 45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0" name="Rectangle 45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E0588C6" id="Group 4536" o:spid="_x0000_s1026" style="position:absolute;margin-left:-1.25pt;margin-top:6.15pt;width:58.5pt;height:12pt;z-index:25262489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9H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AC3H9HhwMAALwPAAAOAAAAAAAAAAAAAAAAAC4C&#10;AABkcnMvZTJvRG9jLnhtbFBLAQItABQABgAIAAAAIQB1gk2g3gAAAAgBAAAPAAAAAAAAAAAAAAAA&#10;AOEFAABkcnMvZG93bnJldi54bWxQSwUGAAAAAAQABADzAAAA7AYAAAAA&#10;">
                      <v:group id="Group 453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">
                        <v:rect id="Rectangle 453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" filled="f" strokecolor="black [3213]" strokeweight=".5pt"/>
                        <v:rect id="Rectangle 453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" filled="f" strokecolor="black [3213]" strokeweight=".5pt"/>
                      </v:group>
                      <v:rect id="Rectangle 45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62ECF596" w14:textId="6F56999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2064" behindDoc="0" locked="0" layoutInCell="1" allowOverlap="1" wp14:anchorId="684E1834" wp14:editId="4CA174F1">
                      <wp:simplePos x="0" y="0"/>
                      <wp:positionH relativeFrom="column">
                        <wp:posOffset>-8200</wp:posOffset>
                      </wp:positionH>
                      <wp:positionV relativeFrom="paragraph">
                        <wp:posOffset>86057</wp:posOffset>
                      </wp:positionV>
                      <wp:extent cx="743138" cy="152400"/>
                      <wp:effectExtent l="0" t="0" r="19050" b="19050"/>
                      <wp:wrapNone/>
                      <wp:docPr id="173" name="Group 17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74" name="Group 174"/>
                              <wpg:cNvGrpSpPr/>
                              <wpg:grpSpPr>
                                <a:xfrm>
                                  <a:off x="249381" y="0"/>
                                  <a:ext cx="494666" cy="152400"/>
                                  <a:chOff x="-1" y="0"/>
                                  <a:chExt cx="494666" cy="196850"/>
                                </a:xfrm>
                              </wpg:grpSpPr>
                              <wps:wsp>
                                <wps:cNvPr id="175" name="Rectangle 17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 name="Rectangle 17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D9C9996" id="Group 173" o:spid="_x0000_s1026" style="position:absolute;margin-left:-.65pt;margin-top:6.8pt;width:58.5pt;height:12pt;z-index:25263206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">
                      <v:group id="Group 174"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17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4owQAAANwAAAAPAAAAZHJzL2Rvd25yZXYueG1sRE9Na8JA&#10;EL0X/A/LCL3VjSlNJb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BRlPijBAAAA3AAAAA8AAAAA&#10;AAAAAAAAAAAABwIAAGRycy9kb3ducmV2LnhtbFBLBQYAAAAAAwADALcAAAD1AgAAAAA=&#10;" filled="f" strokecolor="black [3213]" strokeweight=".5pt"/>
                        <v:rect id="Rectangle 176"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" filled="f" strokecolor="black [3213]" strokeweight=".5pt"/>
                      </v:group>
                      <v:rect id="Rectangle 17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5D895692" w14:textId="27A0E7E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5920" behindDoc="0" locked="0" layoutInCell="1" allowOverlap="1" wp14:anchorId="11062F26" wp14:editId="6910203E">
                      <wp:simplePos x="0" y="0"/>
                      <wp:positionH relativeFrom="column">
                        <wp:posOffset>-8200</wp:posOffset>
                      </wp:positionH>
                      <wp:positionV relativeFrom="paragraph">
                        <wp:posOffset>70153</wp:posOffset>
                      </wp:positionV>
                      <wp:extent cx="743138" cy="152400"/>
                      <wp:effectExtent l="0" t="0" r="19050" b="19050"/>
                      <wp:wrapNone/>
                      <wp:docPr id="4541" name="Group 45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2" name="Group 4542"/>
                              <wpg:cNvGrpSpPr/>
                              <wpg:grpSpPr>
                                <a:xfrm>
                                  <a:off x="249381" y="0"/>
                                  <a:ext cx="494666" cy="152400"/>
                                  <a:chOff x="-1" y="0"/>
                                  <a:chExt cx="494666" cy="196850"/>
                                </a:xfrm>
                              </wpg:grpSpPr>
                              <wps:wsp>
                                <wps:cNvPr id="4543" name="Rectangle 45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 name="Rectangle 45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5" name="Rectangle 45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13BAC9" id="Group 4541" o:spid="_x0000_s1026" style="position:absolute;margin-left:-.65pt;margin-top:5.5pt;width:58.5pt;height:12pt;z-index:25262592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hG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3xwhGgQMAALwPAAAOAAAAAAAAAAAAAAAAAC4CAABkcnMv&#10;ZTJvRG9jLnhtbFBLAQItABQABgAIAAAAIQDOKaWN3gAAAAgBAAAPAAAAAAAAAAAAAAAAANsFAABk&#10;cnMvZG93bnJldi54bWxQSwUGAAAAAAQABADzAAAA5gYAAAAA&#10;">
                      <v:group id="Group 454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PhvB8E56AnD8AAAD//wMAUEsBAi0AFAAGAAgAAAAhANvh9svuAAAAhQEAABMAAAAAAAAA&#10;AAAAAAAAAAAAAFtDb250ZW50X1R5cGVzXS54bWxQSwECLQAUAAYACAAAACEAWvQsW78AAAAVAQAA&#10;CwAAAAAAAAAAAAAAAAAfAQAAX3JlbHMvLnJlbHNQSwECLQAUAAYACAAAACEAgL7P+MYAAADdAAAA&#10;DwAAAAAAAAAAAAAAAAAHAgAAZHJzL2Rvd25yZXYueG1sUEsFBgAAAAADAAMAtwAAAPoCAAAAAA==&#10;">
                        <v:rect id="Rectangle 454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" filled="f" strokecolor="black [3213]" strokeweight=".5pt"/>
                        <v:rect id="Rectangle 454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" filled="f" strokecolor="black [3213]" strokeweight=".5pt"/>
                      </v:group>
                      <v:rect id="Rectangle 454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46F88C" w14:textId="05517CA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6944" behindDoc="0" locked="0" layoutInCell="1" allowOverlap="1" wp14:anchorId="2A77BDA9" wp14:editId="2AB1EAA7">
                      <wp:simplePos x="0" y="0"/>
                      <wp:positionH relativeFrom="column">
                        <wp:posOffset>71314</wp:posOffset>
                      </wp:positionH>
                      <wp:positionV relativeFrom="paragraph">
                        <wp:posOffset>54251</wp:posOffset>
                      </wp:positionV>
                      <wp:extent cx="743138" cy="152400"/>
                      <wp:effectExtent l="0" t="0" r="19050" b="19050"/>
                      <wp:wrapNone/>
                      <wp:docPr id="4546" name="Group 45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7" name="Group 4547"/>
                              <wpg:cNvGrpSpPr/>
                              <wpg:grpSpPr>
                                <a:xfrm>
                                  <a:off x="249381" y="0"/>
                                  <a:ext cx="494666" cy="152400"/>
                                  <a:chOff x="-1" y="0"/>
                                  <a:chExt cx="494666" cy="196850"/>
                                </a:xfrm>
                              </wpg:grpSpPr>
                              <wps:wsp>
                                <wps:cNvPr id="4548" name="Rectangle 45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9" name="Rectangle 45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0" name="Rectangle 45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17806D7" id="Group 4546" o:spid="_x0000_s1026" style="position:absolute;margin-left:5.6pt;margin-top:4.25pt;width:58.5pt;height:12pt;z-index:25262694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m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DuUT++hwMAALwPAAAOAAAAAAAAAAAAAAAAAC4CAABk&#10;cnMvZTJvRG9jLnhtbFBLAQItABQABgAIAAAAIQDvRnjp2wAAAAcBAAAPAAAAAAAAAAAAAAAAAOEF&#10;AABkcnMvZG93bnJldi54bWxQSwUGAAAAAAQABADzAAAA6QYAAAAA&#10;">
                      <v:group id="Group 45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wZf8LzTXgCcvEHAAD//wMAUEsBAi0AFAAGAAgAAAAhANvh9svuAAAAhQEAABMAAAAAAAAA&#10;AAAAAAAAAAAAAFtDb250ZW50X1R5cGVzXS54bWxQSwECLQAUAAYACAAAACEAWvQsW78AAAAVAQAA&#10;CwAAAAAAAAAAAAAAAAAfAQAAX3JlbHMvLnJlbHNQSwECLQAUAAYACAAAACEAkMlsYMYAAADdAAAA&#10;DwAAAAAAAAAAAAAAAAAHAgAAZHJzL2Rvd25yZXYueG1sUEsFBgAAAAADAAMAtwAAAPoCAAAAAA==&#10;">
                        <v:rect id="Rectangle 45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" filled="f" strokecolor="black [3213]" strokeweight=".5pt"/>
                        <v:rect id="Rectangle 45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8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OfuD5Jj4BuXoAAAD//wMAUEsBAi0AFAAGAAgAAAAhANvh9svuAAAAhQEAABMAAAAAAAAAAAAA&#10;AAAAAAAAAFtDb250ZW50X1R5cGVzXS54bWxQSwECLQAUAAYACAAAACEAWvQsW78AAAAVAQAACwAA&#10;AAAAAAAAAAAAAAAfAQAAX3JlbHMvLnJlbHNQSwECLQAUAAYACAAAACEAmesfCsMAAADdAAAADwAA&#10;AAAAAAAAAAAAAAAHAgAAZHJzL2Rvd25yZXYueG1sUEsFBgAAAAADAAMAtwAAAPcCAAAAAA==&#10;" filled="f" strokecolor="black [3213]" strokeweight=".5pt"/>
                      </v:group>
                      <v:rect id="Rectangle 45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" filled="f" strokecolor="black [3213]" strokeweight=".5pt"/>
                    </v:group>
                  </w:pict>
                </mc:Fallback>
              </mc:AlternateContent>
            </w:r>
          </w:p>
        </w:tc>
      </w:tr>
      <w:tr w:rsidR="00BB04E2" w:rsidRPr="00F97A6C" w14:paraId="0920117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7F326E4" w14:textId="7D6E499C"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L</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627D5D1" w14:textId="35BBFEFE"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Allaitement maternel exclusif (MAMA)</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142765D" w14:textId="1CC8B9FC"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3088" behindDoc="0" locked="0" layoutInCell="1" allowOverlap="1" wp14:anchorId="5B93B829" wp14:editId="4D0CDEE6">
                      <wp:simplePos x="0" y="0"/>
                      <wp:positionH relativeFrom="column">
                        <wp:posOffset>-8200</wp:posOffset>
                      </wp:positionH>
                      <wp:positionV relativeFrom="paragraph">
                        <wp:posOffset>86057</wp:posOffset>
                      </wp:positionV>
                      <wp:extent cx="743138" cy="152400"/>
                      <wp:effectExtent l="0" t="0" r="19050" b="19050"/>
                      <wp:wrapNone/>
                      <wp:docPr id="4210" name="Group 421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11" name="Group 4211"/>
                              <wpg:cNvGrpSpPr/>
                              <wpg:grpSpPr>
                                <a:xfrm>
                                  <a:off x="249381" y="0"/>
                                  <a:ext cx="494666" cy="152400"/>
                                  <a:chOff x="-1" y="0"/>
                                  <a:chExt cx="494666" cy="196850"/>
                                </a:xfrm>
                              </wpg:grpSpPr>
                              <wps:wsp>
                                <wps:cNvPr id="4212" name="Rectangle 421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3" name="Rectangle 421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19" name="Rectangle 421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7349D5B" id="Group 4210" o:spid="_x0000_s1026" style="position:absolute;margin-left:-.65pt;margin-top:6.8pt;width:58.5pt;height:12pt;z-index:25263308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1x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BI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gWgaA2Z942Z/i8uhKw9XAUYXXu&#10;1eob1r3mSlSvcKNMbVSYwpxA7BQRozrhyjTXB9xJhE6nTg24XGJzx58lsc4tqrY+X5avWMm2iA1Q&#10;4b3oThxOdmq50bWWXEznRuSlK/Q1ri3ecPota30ODQwO0sDgXTSwzXvdfXCkAEtERwo4UkBDqmu6&#10;+EcKWHc+n0cH44N0M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q49cYEDAAC8DwAADgAAAAAAAAAAAAAAAAAuAgAAZHJz&#10;L2Uyb0RvYy54bWxQSwECLQAUAAYACAAAACEA0ovmyd8AAAAIAQAADwAAAAAAAAAAAAAAAADbBQAA&#10;ZHJzL2Rvd25yZXYueG1sUEsFBgAAAAAEAAQA8wAAAOcGAAAAAA==&#10;">
                      <v:group id="Group 421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421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" filled="f" strokecolor="black [3213]" strokeweight=".5pt"/>
                        <v:rect id="Rectangle 421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" filled="f" strokecolor="black [3213]" strokeweight=".5pt"/>
                      </v:group>
                      <v:rect id="Rectangle 421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C3938B" w14:textId="5BDDF65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4112" behindDoc="0" locked="0" layoutInCell="1" allowOverlap="1" wp14:anchorId="25B10891" wp14:editId="3A7936D9">
                      <wp:simplePos x="0" y="0"/>
                      <wp:positionH relativeFrom="column">
                        <wp:posOffset>-16151</wp:posOffset>
                      </wp:positionH>
                      <wp:positionV relativeFrom="paragraph">
                        <wp:posOffset>78105</wp:posOffset>
                      </wp:positionV>
                      <wp:extent cx="743138" cy="152400"/>
                      <wp:effectExtent l="0" t="0" r="19050" b="19050"/>
                      <wp:wrapNone/>
                      <wp:docPr id="4220" name="Group 422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1" name="Group 4221"/>
                              <wpg:cNvGrpSpPr/>
                              <wpg:grpSpPr>
                                <a:xfrm>
                                  <a:off x="249381" y="0"/>
                                  <a:ext cx="494666" cy="152400"/>
                                  <a:chOff x="-1" y="0"/>
                                  <a:chExt cx="494666" cy="196850"/>
                                </a:xfrm>
                              </wpg:grpSpPr>
                              <wps:wsp>
                                <wps:cNvPr id="4222" name="Rectangle 422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3" name="Rectangle 422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24" name="Rectangle 42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E5890C" id="Group 4220" o:spid="_x0000_s1026" style="position:absolute;margin-left:-1.25pt;margin-top:6.15pt;width:58.5pt;height:12pt;z-index:2526341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Y9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Ao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hmOUxtzrxtzvB5dSVg6+Eowurc&#10;q9U3rHvNlahe4UaZ2qgwhTmB2CkiRnXClWmuD7iTCJ1OnRpwucTmjj9LYp1bVG19vixfsZJtERug&#10;wnvRnTic7NRyo2stuZjOjchLV+hrXFu84fRb1vocGhgcpIHBu2hgm/e6++BIAZaIjhRwpICGVNd0&#10;8Y8UsO58Po8O4oN0EL+LDoBU95unLTbou0O4LLvWsrvtjw3BRgNzbAiODYHrA1xr4D4R3YXSfs7a&#10;b9BN2WmtP7o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VWtY9gQMAALwPAAAOAAAAAAAAAAAAAAAAAC4CAABkcnMv&#10;ZTJvRG9jLnhtbFBLAQItABQABgAIAAAAIQB1gk2g3gAAAAgBAAAPAAAAAAAAAAAAAAAAANsFAABk&#10;cnMvZG93bnJldi54bWxQSwUGAAAAAAQABADzAAAA5gYAAAAA&#10;">
                      <v:group id="Group 422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">
                        <v:rect id="Rectangle 422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" filled="f" strokecolor="black [3213]" strokeweight=".5pt"/>
                        <v:rect id="Rectangle 422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" filled="f" strokecolor="black [3213]" strokeweight=".5pt"/>
                      </v:group>
                      <v:rect id="Rectangle 422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3001975" w14:textId="5A310C6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5136" behindDoc="0" locked="0" layoutInCell="1" allowOverlap="1" wp14:anchorId="26B5C627" wp14:editId="267F8DE0">
                      <wp:simplePos x="0" y="0"/>
                      <wp:positionH relativeFrom="column">
                        <wp:posOffset>-8200</wp:posOffset>
                      </wp:positionH>
                      <wp:positionV relativeFrom="paragraph">
                        <wp:posOffset>86057</wp:posOffset>
                      </wp:positionV>
                      <wp:extent cx="743138" cy="152400"/>
                      <wp:effectExtent l="0" t="0" r="19050" b="19050"/>
                      <wp:wrapNone/>
                      <wp:docPr id="4225" name="Group 422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1" name="Group 4261"/>
                              <wpg:cNvGrpSpPr/>
                              <wpg:grpSpPr>
                                <a:xfrm>
                                  <a:off x="249381" y="0"/>
                                  <a:ext cx="494666" cy="152400"/>
                                  <a:chOff x="-1" y="0"/>
                                  <a:chExt cx="494666" cy="196850"/>
                                </a:xfrm>
                              </wpg:grpSpPr>
                              <wps:wsp>
                                <wps:cNvPr id="4262" name="Rectangle 42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3" name="Rectangle 42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4" name="Rectangle 42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C977FAB" id="Group 4225" o:spid="_x0000_s1026" style="position:absolute;margin-left:-.65pt;margin-top:6.8pt;width:58.5pt;height:12pt;z-index:25263513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MVMVFYEDAAC8DwAADgAAAAAAAAAAAAAAAAAuAgAAZHJz&#10;L2Uyb0RvYy54bWxQSwECLQAUAAYACAAAACEA0ovmyd8AAAAIAQAADwAAAAAAAAAAAAAAAADbBQAA&#10;ZHJzL2Rvd25yZXYueG1sUEsFBgAAAAAEAAQA8wAAAOcGAAAAAA==&#10;">
                      <v:group id="Group 426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">
                        <v:rect id="Rectangle 426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" filled="f" strokecolor="black [3213]" strokeweight=".5pt"/>
                        <v:rect id="Rectangle 426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" filled="f" strokecolor="black [3213]" strokeweight=".5pt"/>
                      </v:group>
                      <v:rect id="Rectangle 426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5DD6ECC" w14:textId="06729DB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6160" behindDoc="0" locked="0" layoutInCell="1" allowOverlap="1" wp14:anchorId="76188EE7" wp14:editId="272F1A92">
                      <wp:simplePos x="0" y="0"/>
                      <wp:positionH relativeFrom="column">
                        <wp:posOffset>-8200</wp:posOffset>
                      </wp:positionH>
                      <wp:positionV relativeFrom="paragraph">
                        <wp:posOffset>70153</wp:posOffset>
                      </wp:positionV>
                      <wp:extent cx="743138" cy="152400"/>
                      <wp:effectExtent l="0" t="0" r="19050" b="19050"/>
                      <wp:wrapNone/>
                      <wp:docPr id="4265" name="Group 42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6" name="Group 4266"/>
                              <wpg:cNvGrpSpPr/>
                              <wpg:grpSpPr>
                                <a:xfrm>
                                  <a:off x="249381" y="0"/>
                                  <a:ext cx="494666" cy="152400"/>
                                  <a:chOff x="-1" y="0"/>
                                  <a:chExt cx="494666" cy="196850"/>
                                </a:xfrm>
                              </wpg:grpSpPr>
                              <wps:wsp>
                                <wps:cNvPr id="4267" name="Rectangle 42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8" name="Rectangle 42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9" name="Rectangle 42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4178C09" id="Group 4265" o:spid="_x0000_s1026" style="position:absolute;margin-left:-.65pt;margin-top:5.5pt;width:58.5pt;height:12pt;z-index:25263616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RrlEuH8DAAC8DwAADgAAAAAAAAAAAAAAAAAuAgAAZHJzL2Uy&#10;b0RvYy54bWxQSwECLQAUAAYACAAAACEAzimljd4AAAAIAQAADwAAAAAAAAAAAAAAAADZBQAAZHJz&#10;L2Rvd25yZXYueG1sUEsFBgAAAAAEAAQA8wAAAOQGAAAAAA==&#10;">
                      <v:group id="Group 426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">
                        <v:rect id="Rectangle 426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" filled="f" strokecolor="black [3213]" strokeweight=".5pt"/>
                        <v:rect id="Rectangle 426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" filled="f" strokecolor="black [3213]" strokeweight=".5pt"/>
                      </v:group>
                      <v:rect id="Rectangle 426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4AF08B62" w14:textId="551B272F"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7184" behindDoc="0" locked="0" layoutInCell="1" allowOverlap="1" wp14:anchorId="0DBB0F3E" wp14:editId="5C4476D8">
                      <wp:simplePos x="0" y="0"/>
                      <wp:positionH relativeFrom="column">
                        <wp:posOffset>71314</wp:posOffset>
                      </wp:positionH>
                      <wp:positionV relativeFrom="paragraph">
                        <wp:posOffset>54251</wp:posOffset>
                      </wp:positionV>
                      <wp:extent cx="743138" cy="152400"/>
                      <wp:effectExtent l="0" t="0" r="19050" b="19050"/>
                      <wp:wrapNone/>
                      <wp:docPr id="4270" name="Group 427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71" name="Group 4271"/>
                              <wpg:cNvGrpSpPr/>
                              <wpg:grpSpPr>
                                <a:xfrm>
                                  <a:off x="249381" y="0"/>
                                  <a:ext cx="494666" cy="152400"/>
                                  <a:chOff x="-1" y="0"/>
                                  <a:chExt cx="494666" cy="196850"/>
                                </a:xfrm>
                              </wpg:grpSpPr>
                              <wps:wsp>
                                <wps:cNvPr id="4272" name="Rectangle 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3" name="Rectangle 427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4" name="Rectangle 42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1C49B99" id="Group 4270" o:spid="_x0000_s1026" style="position:absolute;margin-left:5.6pt;margin-top:4.25pt;width:58.5pt;height:12pt;z-index:25263718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GdeA/gQMAALwPAAAOAAAAAAAAAAAAAAAAAC4CAABkcnMvZTJv&#10;RG9jLnhtbFBLAQItABQABgAIAAAAIQDvRnjp2wAAAAcBAAAPAAAAAAAAAAAAAAAAANsFAABkcnMv&#10;ZG93bnJldi54bWxQSwUGAAAAAAQABADzAAAA4wYAAAAA&#10;">
                      <v:group id="Group 427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">
                        <v:rect id="Rectangle 4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" filled="f" strokecolor="black [3213]" strokeweight=".5pt"/>
                        <v:rect id="Rectangle 427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" filled="f" strokecolor="black [3213]" strokeweight=".5pt"/>
                      </v:group>
                      <v:rect id="Rectangle 427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" filled="f" strokecolor="black [3213]" strokeweight=".5pt"/>
                    </v:group>
                  </w:pict>
                </mc:Fallback>
              </mc:AlternateContent>
            </w:r>
          </w:p>
        </w:tc>
      </w:tr>
    </w:tbl>
    <w:p w14:paraId="22DD60C0" w14:textId="77777777" w:rsidR="00E10C66" w:rsidRPr="00823A21" w:rsidRDefault="00E10C6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Change w:id="122">
          <w:tblGrid>
            <w:gridCol w:w="5"/>
            <w:gridCol w:w="709"/>
            <w:gridCol w:w="5"/>
            <w:gridCol w:w="5442"/>
            <w:gridCol w:w="5"/>
            <w:gridCol w:w="3720"/>
            <w:gridCol w:w="5"/>
            <w:gridCol w:w="869"/>
            <w:gridCol w:w="5"/>
          </w:tblGrid>
        </w:tblGridChange>
      </w:tblGrid>
      <w:tr w:rsidR="00CB670C" w:rsidRPr="00F733A2" w14:paraId="449D190F"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2E57DEF6" w14:textId="0F9219AF" w:rsidR="00230B25" w:rsidRPr="00823A21" w:rsidRDefault="003F604C" w:rsidP="00CC6E8D">
            <w:pPr>
              <w:tabs>
                <w:tab w:val="left" w:pos="-720"/>
              </w:tabs>
              <w:suppressAutoHyphens/>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t>V</w:t>
            </w:r>
            <w:r w:rsidR="00345F44" w:rsidRPr="00823A21">
              <w:rPr>
                <w:rFonts w:asciiTheme="minorHAnsi" w:hAnsiTheme="minorHAnsi" w:cstheme="minorHAnsi"/>
                <w:b/>
                <w:bCs/>
                <w:sz w:val="20"/>
                <w:szCs w:val="20"/>
                <w:lang w:val="fr-FR"/>
              </w:rPr>
              <w:t xml:space="preserve">érifier </w:t>
            </w:r>
            <w:r w:rsidR="009D5E1E" w:rsidRPr="00823A21">
              <w:rPr>
                <w:rFonts w:asciiTheme="minorHAnsi" w:hAnsiTheme="minorHAnsi" w:cstheme="minorHAnsi"/>
                <w:b/>
                <w:bCs/>
                <w:sz w:val="20"/>
                <w:szCs w:val="20"/>
                <w:lang w:val="fr-FR"/>
              </w:rPr>
              <w:t xml:space="preserve">220 </w:t>
            </w:r>
            <w:r w:rsidR="00CB670C" w:rsidRPr="00823A21">
              <w:rPr>
                <w:rFonts w:asciiTheme="minorHAnsi" w:hAnsiTheme="minorHAnsi" w:cstheme="minorHAnsi"/>
                <w:b/>
                <w:bCs/>
                <w:sz w:val="20"/>
                <w:szCs w:val="20"/>
                <w:lang w:val="fr-FR"/>
              </w:rPr>
              <w:t xml:space="preserve">: </w:t>
            </w:r>
          </w:p>
          <w:p w14:paraId="300ED8BA" w14:textId="4C6E2CB2" w:rsidR="00CB670C" w:rsidRPr="00823A21" w:rsidRDefault="00CC6E8D" w:rsidP="00823A21">
            <w:pPr>
              <w:tabs>
                <w:tab w:val="left" w:pos="-720"/>
              </w:tabs>
              <w:suppressAutoHyphens/>
              <w:ind w:left="720"/>
              <w:rPr>
                <w:rFonts w:asciiTheme="minorHAnsi" w:hAnsiTheme="minorHAnsi" w:cstheme="minorHAnsi"/>
                <w:b/>
                <w:bCs/>
                <w:noProof/>
                <w:sz w:val="20"/>
                <w:szCs w:val="20"/>
                <w:lang w:val="fr-FR" w:eastAsia="en-IN" w:bidi="hi-IN"/>
              </w:rPr>
            </w:pPr>
            <w:r w:rsidRPr="00823A21">
              <w:rPr>
                <w:rFonts w:asciiTheme="minorHAnsi" w:hAnsiTheme="minorHAnsi" w:cstheme="minorHAnsi"/>
                <w:b/>
                <w:bCs/>
                <w:sz w:val="20"/>
                <w:szCs w:val="20"/>
                <w:lang w:val="fr-FR"/>
              </w:rPr>
              <w:t>Si l’option B est choisie dans l’une des méthodes contraceptives</w:t>
            </w:r>
            <w:r w:rsidR="005B47F3" w:rsidRPr="00823A21">
              <w:rPr>
                <w:rFonts w:asciiTheme="minorHAnsi" w:hAnsiTheme="minorHAnsi" w:cstheme="minorHAnsi"/>
                <w:b/>
                <w:bCs/>
                <w:sz w:val="20"/>
                <w:szCs w:val="20"/>
                <w:lang w:val="fr-FR"/>
              </w:rPr>
              <w:t>,</w:t>
            </w:r>
            <w:r w:rsidR="00CB670C" w:rsidRPr="00823A21">
              <w:rPr>
                <w:rFonts w:asciiTheme="minorHAnsi" w:hAnsiTheme="minorHAnsi" w:cstheme="minorHAnsi"/>
                <w:b/>
                <w:bCs/>
                <w:sz w:val="20"/>
                <w:szCs w:val="20"/>
                <w:lang w:val="fr-FR"/>
              </w:rPr>
              <w:t xml:space="preserve"> </w:t>
            </w:r>
            <w:r w:rsidR="000307AC" w:rsidRPr="00823A21">
              <w:rPr>
                <w:rFonts w:asciiTheme="minorHAnsi" w:hAnsiTheme="minorHAnsi" w:cstheme="minorHAnsi"/>
                <w:b/>
                <w:bCs/>
                <w:sz w:val="20"/>
                <w:szCs w:val="20"/>
                <w:lang w:val="fr-FR"/>
              </w:rPr>
              <w:t>D</w:t>
            </w:r>
            <w:r w:rsidR="004A543A" w:rsidRPr="00823A21">
              <w:rPr>
                <w:rFonts w:asciiTheme="minorHAnsi" w:hAnsiTheme="minorHAnsi" w:cstheme="minorHAnsi"/>
                <w:b/>
                <w:bCs/>
                <w:sz w:val="20"/>
                <w:szCs w:val="20"/>
                <w:lang w:val="fr-FR"/>
              </w:rPr>
              <w:t>emander</w:t>
            </w:r>
            <w:r w:rsidR="00CB670C" w:rsidRPr="00823A21">
              <w:rPr>
                <w:rFonts w:asciiTheme="minorHAnsi" w:hAnsiTheme="minorHAnsi" w:cstheme="minorHAnsi"/>
                <w:b/>
                <w:bCs/>
                <w:sz w:val="20"/>
                <w:szCs w:val="20"/>
                <w:lang w:val="fr-FR"/>
              </w:rPr>
              <w:t xml:space="preserve"> </w:t>
            </w:r>
            <w:r w:rsidR="00975F10" w:rsidRPr="00823A21">
              <w:rPr>
                <w:rFonts w:asciiTheme="minorHAnsi" w:hAnsiTheme="minorHAnsi" w:cstheme="minorHAnsi"/>
                <w:b/>
                <w:bCs/>
                <w:sz w:val="20"/>
                <w:szCs w:val="20"/>
                <w:lang w:val="fr-FR"/>
              </w:rPr>
              <w:t>2</w:t>
            </w:r>
            <w:r w:rsidR="00CB670C" w:rsidRPr="00823A21">
              <w:rPr>
                <w:rFonts w:asciiTheme="minorHAnsi" w:hAnsiTheme="minorHAnsi" w:cstheme="minorHAnsi"/>
                <w:b/>
                <w:bCs/>
                <w:sz w:val="20"/>
                <w:szCs w:val="20"/>
                <w:lang w:val="fr-FR"/>
              </w:rPr>
              <w:t>2</w:t>
            </w:r>
            <w:r w:rsidR="004A613C" w:rsidRPr="00823A21">
              <w:rPr>
                <w:rFonts w:asciiTheme="minorHAnsi" w:hAnsiTheme="minorHAnsi" w:cstheme="minorHAnsi"/>
                <w:b/>
                <w:bCs/>
                <w:sz w:val="20"/>
                <w:szCs w:val="20"/>
                <w:lang w:val="fr-FR"/>
              </w:rPr>
              <w:t>3</w:t>
            </w:r>
            <w:r w:rsidR="00CB670C" w:rsidRPr="00823A21">
              <w:rPr>
                <w:rFonts w:asciiTheme="minorHAnsi" w:hAnsiTheme="minorHAnsi" w:cstheme="minorHAnsi"/>
                <w:b/>
                <w:bCs/>
                <w:sz w:val="20"/>
                <w:szCs w:val="20"/>
                <w:lang w:val="fr-FR"/>
              </w:rPr>
              <w:t>-</w:t>
            </w:r>
            <w:r w:rsidR="00975F10" w:rsidRPr="00823A21">
              <w:rPr>
                <w:rFonts w:asciiTheme="minorHAnsi" w:hAnsiTheme="minorHAnsi" w:cstheme="minorHAnsi"/>
                <w:b/>
                <w:bCs/>
                <w:sz w:val="20"/>
                <w:szCs w:val="20"/>
                <w:lang w:val="fr-FR"/>
              </w:rPr>
              <w:t>2</w:t>
            </w:r>
            <w:r w:rsidR="000307AC" w:rsidRPr="00823A21">
              <w:rPr>
                <w:rFonts w:asciiTheme="minorHAnsi" w:hAnsiTheme="minorHAnsi" w:cstheme="minorHAnsi"/>
                <w:b/>
                <w:bCs/>
                <w:sz w:val="20"/>
                <w:szCs w:val="20"/>
                <w:lang w:val="fr-FR"/>
              </w:rPr>
              <w:t>2</w:t>
            </w:r>
            <w:r w:rsidR="004A613C" w:rsidRPr="00823A21">
              <w:rPr>
                <w:rFonts w:asciiTheme="minorHAnsi" w:hAnsiTheme="minorHAnsi" w:cstheme="minorHAnsi"/>
                <w:b/>
                <w:bCs/>
                <w:sz w:val="20"/>
                <w:szCs w:val="20"/>
                <w:lang w:val="fr-FR"/>
              </w:rPr>
              <w:t>4</w:t>
            </w:r>
            <w:r w:rsidR="00230B25" w:rsidRPr="00823A21">
              <w:rPr>
                <w:rFonts w:asciiTheme="minorHAnsi" w:hAnsiTheme="minorHAnsi" w:cstheme="minorHAnsi"/>
                <w:b/>
                <w:bCs/>
                <w:sz w:val="20"/>
                <w:szCs w:val="20"/>
                <w:lang w:val="fr-FR"/>
              </w:rPr>
              <w:br/>
            </w:r>
            <w:r w:rsidR="000307AC" w:rsidRPr="00823A21">
              <w:rPr>
                <w:rFonts w:asciiTheme="minorHAnsi" w:hAnsiTheme="minorHAnsi" w:cstheme="minorHAnsi"/>
                <w:b/>
                <w:bCs/>
                <w:sz w:val="20"/>
                <w:szCs w:val="20"/>
                <w:lang w:val="fr-FR"/>
              </w:rPr>
              <w:t>SI</w:t>
            </w:r>
            <w:r w:rsidR="004A0556" w:rsidRPr="00823A21">
              <w:rPr>
                <w:rFonts w:asciiTheme="minorHAnsi" w:hAnsiTheme="minorHAnsi" w:cstheme="minorHAnsi"/>
                <w:b/>
                <w:bCs/>
                <w:sz w:val="20"/>
                <w:szCs w:val="20"/>
                <w:lang w:val="fr-FR"/>
              </w:rPr>
              <w:t xml:space="preserve"> Non Aller directement à 225</w:t>
            </w:r>
          </w:p>
        </w:tc>
      </w:tr>
      <w:tr w:rsidR="007E3B6F" w:rsidRPr="00F97A6C" w:rsidDel="00512C22" w14:paraId="0E3F33A8" w14:textId="77777777" w:rsidTr="00823A21">
        <w:trPr>
          <w:trHeight w:val="259"/>
          <w:tblHeader/>
        </w:trPr>
        <w:tc>
          <w:tcPr>
            <w:tcW w:w="332"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75F4356B" w14:textId="39B5788A" w:rsidR="007E3B6F" w:rsidRPr="00823A21" w:rsidRDefault="00CA4FA2"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w:t>
            </w:r>
          </w:p>
        </w:tc>
        <w:tc>
          <w:tcPr>
            <w:tcW w:w="25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4B241E8" w14:textId="10601BFC" w:rsidR="007E3B6F" w:rsidRPr="00823A21" w:rsidRDefault="007E3B6F" w:rsidP="00CA03F0">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CA03F0" w:rsidRPr="00823A21">
              <w:rPr>
                <w:rFonts w:asciiTheme="minorHAnsi" w:hAnsiTheme="minorHAnsi" w:cstheme="minorHAnsi"/>
                <w:b/>
                <w:sz w:val="20"/>
                <w:szCs w:val="20"/>
                <w:lang w:val="fr-FR"/>
              </w:rPr>
              <w:t>ET FILTRES</w:t>
            </w:r>
          </w:p>
        </w:tc>
        <w:tc>
          <w:tcPr>
            <w:tcW w:w="17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5973AD2" w14:textId="411B873E" w:rsidR="007E3B6F" w:rsidRPr="00823A21" w:rsidRDefault="007E3B6F"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w:t>
            </w:r>
            <w:r w:rsidR="00CA03F0" w:rsidRPr="00823A21">
              <w:rPr>
                <w:rFonts w:asciiTheme="minorHAnsi" w:hAnsiTheme="minorHAnsi" w:cstheme="minorHAnsi"/>
                <w:b/>
                <w:sz w:val="20"/>
                <w:szCs w:val="20"/>
                <w:lang w:val="fr-FR"/>
              </w:rPr>
              <w:t>ODAGE</w:t>
            </w:r>
          </w:p>
        </w:tc>
        <w:tc>
          <w:tcPr>
            <w:tcW w:w="406"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5B86674" w14:textId="5560FDAF" w:rsidR="007E3B6F" w:rsidRPr="00823A21" w:rsidRDefault="00CA03F0"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6211DD" w:rsidRPr="00F97A6C" w14:paraId="143AEDCB"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9D724D9" w14:textId="3AC2E3E6"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2</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21FC5167" w14:textId="5C1A232E" w:rsidR="006211DD" w:rsidRPr="00823A21" w:rsidRDefault="009F1203"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Votre pharmacie/</w:t>
            </w:r>
            <w:del w:id="123" w:author="Lenovo" w:date="2024-10-26T13:31:00Z">
              <w:r w:rsidRPr="00823A21" w:rsidDel="004A5327">
                <w:rPr>
                  <w:rFonts w:asciiTheme="minorHAnsi" w:hAnsiTheme="minorHAnsi" w:cstheme="minorHAnsi"/>
                  <w:sz w:val="20"/>
                  <w:szCs w:val="20"/>
                  <w:lang w:val="fr-FR"/>
                </w:rPr>
                <w:delText>dépôt de mé</w:delText>
              </w:r>
              <w:r w:rsidR="00D57E91" w:rsidRPr="00823A21" w:rsidDel="004A5327">
                <w:rPr>
                  <w:rFonts w:asciiTheme="minorHAnsi" w:hAnsiTheme="minorHAnsi" w:cstheme="minorHAnsi"/>
                  <w:sz w:val="20"/>
                  <w:szCs w:val="20"/>
                  <w:lang w:val="fr-FR"/>
                </w:rPr>
                <w:delText>dicaments</w:delText>
              </w:r>
            </w:del>
            <w:r w:rsidR="00D57E91" w:rsidRPr="00823A21">
              <w:rPr>
                <w:rFonts w:asciiTheme="minorHAnsi" w:hAnsiTheme="minorHAnsi" w:cstheme="minorHAnsi"/>
                <w:sz w:val="20"/>
                <w:szCs w:val="20"/>
                <w:lang w:val="fr-FR"/>
              </w:rPr>
              <w:t xml:space="preserve"> </w:t>
            </w:r>
            <w:r w:rsidR="003E127F" w:rsidRPr="00823A21">
              <w:rPr>
                <w:rFonts w:asciiTheme="minorHAnsi" w:hAnsiTheme="minorHAnsi" w:cstheme="minorHAnsi"/>
                <w:sz w:val="20"/>
                <w:szCs w:val="20"/>
                <w:lang w:val="fr-FR"/>
              </w:rPr>
              <w:t xml:space="preserve">facture-t-elle des frais à vos clients pour la prescription de méthodes de planifications </w:t>
            </w:r>
            <w:r w:rsidR="00BB04E2" w:rsidRPr="00823A21">
              <w:rPr>
                <w:rFonts w:asciiTheme="minorHAnsi" w:hAnsiTheme="minorHAnsi" w:cstheme="minorHAnsi"/>
                <w:sz w:val="20"/>
                <w:szCs w:val="20"/>
                <w:lang w:val="fr-FR"/>
              </w:rPr>
              <w:t>familiales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718268C0" w14:textId="30B04861"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2F9797F" w14:textId="1D38E81B"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3E127F"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27B6DEC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2D8CF90B" w14:textId="6080509C"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84896" behindDoc="0" locked="0" layoutInCell="1" allowOverlap="1" wp14:anchorId="4473A714" wp14:editId="6E07D5F1">
                      <wp:simplePos x="0" y="0"/>
                      <wp:positionH relativeFrom="column">
                        <wp:posOffset>-130451</wp:posOffset>
                      </wp:positionH>
                      <wp:positionV relativeFrom="paragraph">
                        <wp:posOffset>73025</wp:posOffset>
                      </wp:positionV>
                      <wp:extent cx="219075" cy="0"/>
                      <wp:effectExtent l="0" t="76200" r="28575" b="95250"/>
                      <wp:wrapNone/>
                      <wp:docPr id="1419" name="Straight Arrow Connector 141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7B20295" id="Straight Arrow Connector 1419" o:spid="_x0000_s1026" type="#_x0000_t32" style="position:absolute;margin-left:-10.25pt;margin-top:5.75pt;width:17.25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4B7700" w:rsidRPr="00823A21">
              <w:rPr>
                <w:rFonts w:asciiTheme="minorHAnsi" w:hAnsiTheme="minorHAnsi" w:cstheme="minorHAnsi"/>
                <w:noProof/>
                <w:sz w:val="20"/>
                <w:szCs w:val="20"/>
                <w:lang w:val="fr-FR" w:eastAsia="en-IN" w:bidi="hi-IN"/>
              </w:rPr>
              <w:t>2</w:t>
            </w:r>
            <w:r w:rsidR="004A613C" w:rsidRPr="00823A21">
              <w:rPr>
                <w:rFonts w:asciiTheme="minorHAnsi" w:hAnsiTheme="minorHAnsi" w:cstheme="minorHAnsi"/>
                <w:noProof/>
                <w:sz w:val="20"/>
                <w:szCs w:val="20"/>
                <w:lang w:val="fr-FR" w:eastAsia="en-IN" w:bidi="hi-IN"/>
              </w:rPr>
              <w:t>5</w:t>
            </w:r>
          </w:p>
        </w:tc>
      </w:tr>
      <w:tr w:rsidR="006211DD" w:rsidRPr="00F97A6C" w14:paraId="161242A1" w14:textId="77777777" w:rsidTr="00823A21">
        <w:trPr>
          <w:trHeight w:val="709"/>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33C15392" w14:textId="6482EA2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3</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3FB0735" w14:textId="3DF6CD55"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Quel est le coût de la prescription de méthodes de planification familiale dans votre pharmaci</w:t>
            </w:r>
            <w:r w:rsidR="000307AC" w:rsidRPr="00823A21">
              <w:rPr>
                <w:rFonts w:asciiTheme="minorHAnsi" w:hAnsiTheme="minorHAnsi" w:cstheme="minorHAnsi"/>
                <w:sz w:val="20"/>
                <w:szCs w:val="20"/>
                <w:lang w:val="fr-FR"/>
              </w:rPr>
              <w:t xml:space="preserve">e </w:t>
            </w:r>
            <w:del w:id="124" w:author="Kossa FALL" w:date="2025-03-16T22:09:00Z">
              <w:r w:rsidR="002556D5" w:rsidRPr="00823A21" w:rsidDel="00F072DC">
                <w:rPr>
                  <w:rFonts w:asciiTheme="minorHAnsi" w:hAnsiTheme="minorHAnsi" w:cstheme="minorHAnsi"/>
                  <w:sz w:val="20"/>
                  <w:szCs w:val="20"/>
                  <w:lang w:val="fr-FR"/>
                </w:rPr>
                <w:delText>/</w:delText>
              </w:r>
            </w:del>
            <w:del w:id="125" w:author="Lenovo" w:date="2024-10-26T13:31:00Z">
              <w:r w:rsidR="000307AC" w:rsidRPr="00823A21" w:rsidDel="004A5327">
                <w:rPr>
                  <w:rFonts w:asciiTheme="minorHAnsi" w:hAnsiTheme="minorHAnsi" w:cstheme="minorHAnsi"/>
                  <w:sz w:val="20"/>
                  <w:szCs w:val="20"/>
                  <w:lang w:val="fr-FR"/>
                </w:rPr>
                <w:delText xml:space="preserve"> dépôt de </w:delText>
              </w:r>
              <w:r w:rsidR="00BB04E2" w:rsidRPr="00823A21" w:rsidDel="004A5327">
                <w:rPr>
                  <w:rFonts w:asciiTheme="minorHAnsi" w:hAnsiTheme="minorHAnsi" w:cstheme="minorHAnsi"/>
                  <w:sz w:val="20"/>
                  <w:szCs w:val="20"/>
                  <w:lang w:val="fr-FR"/>
                </w:rPr>
                <w:delText xml:space="preserve">médicaments </w:delText>
              </w:r>
            </w:del>
            <w:r w:rsidR="00BB04E2" w:rsidRPr="00823A21">
              <w:rPr>
                <w:rFonts w:asciiTheme="minorHAnsi" w:hAnsiTheme="minorHAnsi" w:cstheme="minorHAnsi"/>
                <w:sz w:val="20"/>
                <w:szCs w:val="20"/>
                <w:lang w:val="fr-FR"/>
              </w:rPr>
              <w:t>?</w:t>
            </w:r>
          </w:p>
          <w:p w14:paraId="0B7DE646" w14:textId="3739DBEA" w:rsidR="006D2D22" w:rsidRPr="00823A21" w:rsidRDefault="006D2D22" w:rsidP="001714EC">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noProof/>
                <w:sz w:val="20"/>
                <w:szCs w:val="20"/>
                <w:lang w:val="fr-FR" w:eastAsia="en-IN" w:bidi="hi-IN"/>
              </w:rPr>
              <w:t>Mettre 0000 si gratuit</w:t>
            </w:r>
            <w:r w:rsidR="008A3B4D" w:rsidRPr="00823A21">
              <w:rPr>
                <w:rFonts w:asciiTheme="minorHAnsi" w:hAnsiTheme="minorHAnsi" w:cstheme="minorHAnsi"/>
                <w:i/>
                <w:iCs/>
                <w:noProof/>
                <w:sz w:val="20"/>
                <w:szCs w:val="20"/>
                <w:lang w:val="fr-FR" w:eastAsia="en-IN" w:bidi="hi-IN"/>
              </w:rPr>
              <w: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68F7C0B8" w14:textId="27C97299" w:rsidR="006211DD" w:rsidRPr="00823A21" w:rsidRDefault="00F87F11"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4528" behindDoc="0" locked="0" layoutInCell="1" allowOverlap="1" wp14:anchorId="3DC87FC4" wp14:editId="2DA19318">
                      <wp:simplePos x="0" y="0"/>
                      <wp:positionH relativeFrom="column">
                        <wp:posOffset>574081</wp:posOffset>
                      </wp:positionH>
                      <wp:positionV relativeFrom="paragraph">
                        <wp:posOffset>142330</wp:posOffset>
                      </wp:positionV>
                      <wp:extent cx="1047115" cy="184150"/>
                      <wp:effectExtent l="0" t="0" r="19685" b="25400"/>
                      <wp:wrapNone/>
                      <wp:docPr id="208980578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205971053" name="Group 61"/>
                              <wpg:cNvGrpSpPr>
                                <a:grpSpLocks/>
                              </wpg:cNvGrpSpPr>
                              <wpg:grpSpPr bwMode="auto">
                                <a:xfrm>
                                  <a:off x="228600" y="502721"/>
                                  <a:ext cx="687705" cy="252510"/>
                                  <a:chOff x="5582" y="3497"/>
                                  <a:chExt cx="1083" cy="413"/>
                                </a:xfrm>
                              </wpg:grpSpPr>
                              <wps:wsp>
                                <wps:cNvPr id="1575845174"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1184BF14" w14:textId="77777777" w:rsidR="00801C79" w:rsidRPr="0091381C" w:rsidRDefault="00801C79"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6248505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09465786" w14:textId="77777777" w:rsidR="00801C79" w:rsidRPr="0091381C" w:rsidRDefault="00801C79"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26078368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6636840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7473F7F1" w14:textId="77777777" w:rsidR="00801C79" w:rsidRPr="0091381C" w:rsidRDefault="00801C79"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C87FC4" id="_x0000_s1033" style="position:absolute;margin-left:45.2pt;margin-top:11.2pt;width:82.45pt;height:14.5pt;z-index:252694528;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">
                      <v:group id="Group 61" o:spid="_x0000_s1034" style="position:absolute;left:2286;top:5027;width:6877;height:2525"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">
                          <v:textbox>
                            <w:txbxContent>
                              <w:p w14:paraId="1184BF14" w14:textId="77777777" w:rsidR="00801C79" w:rsidRPr="0091381C" w:rsidRDefault="00801C79" w:rsidP="00F87F11">
                                <w:pPr>
                                  <w:jc w:val="center"/>
                                  <w:rPr>
                                    <w:rFonts w:asciiTheme="majorHAnsi" w:hAnsiTheme="majorHAnsi" w:cstheme="majorHAnsi"/>
                                    <w:lang w:val="en-US"/>
                                  </w:rPr>
                                </w:pPr>
                              </w:p>
                            </w:txbxContent>
                          </v:textbox>
                        </v:rect>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">
                          <v:textbox>
                            <w:txbxContent>
                              <w:p w14:paraId="09465786" w14:textId="77777777" w:rsidR="00801C79" w:rsidRPr="0091381C" w:rsidRDefault="00801C79" w:rsidP="00F87F11">
                                <w:pPr>
                                  <w:jc w:val="center"/>
                                  <w:rPr>
                                    <w:rFonts w:asciiTheme="majorHAnsi" w:hAnsiTheme="majorHAnsi" w:cstheme="majorHAnsi"/>
                                    <w:lang w:val="en-US"/>
                                  </w:rPr>
                                </w:pPr>
                              </w:p>
                            </w:txbxContent>
                          </v:textbox>
                        </v:rect>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"/>
                      </v:group>
                      <v:rect id="Rectangle 175" o:spid="_x0000_s1038"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">
                        <v:textbox>
                          <w:txbxContent>
                            <w:p w14:paraId="7473F7F1" w14:textId="77777777" w:rsidR="00801C79" w:rsidRPr="0091381C" w:rsidRDefault="00801C79" w:rsidP="00F87F11">
                              <w:pPr>
                                <w:jc w:val="center"/>
                                <w:rPr>
                                  <w:rFonts w:asciiTheme="majorHAnsi" w:hAnsiTheme="majorHAnsi" w:cstheme="majorHAnsi"/>
                                  <w:lang w:val="en-US"/>
                                </w:rPr>
                              </w:pPr>
                            </w:p>
                          </w:txbxContent>
                        </v:textbox>
                      </v:rect>
                    </v:group>
                  </w:pict>
                </mc:Fallback>
              </mc:AlternateContent>
            </w:r>
          </w:p>
          <w:p w14:paraId="03A936BA" w14:textId="6B14072F" w:rsidR="006211DD" w:rsidRPr="00823A21" w:rsidRDefault="00EB1059" w:rsidP="00EB1059">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rPr>
              <w:t>Prix (</w:t>
            </w:r>
            <w:r w:rsidR="004A613C" w:rsidRPr="00823A21">
              <w:rPr>
                <w:rFonts w:asciiTheme="minorHAnsi" w:hAnsiTheme="minorHAnsi" w:cstheme="minorHAnsi"/>
                <w:noProof/>
                <w:sz w:val="20"/>
                <w:szCs w:val="20"/>
                <w:lang w:val="fr-FR" w:eastAsia="en-IN"/>
              </w:rPr>
              <w:t>CFA</w:t>
            </w:r>
            <w:r w:rsidR="006211DD" w:rsidRPr="00823A21">
              <w:rPr>
                <w:rFonts w:asciiTheme="minorHAnsi" w:hAnsiTheme="minorHAnsi" w:cstheme="minorHAnsi"/>
                <w:noProof/>
                <w:sz w:val="20"/>
                <w:szCs w:val="20"/>
                <w:lang w:val="fr-FR" w:eastAsia="en-IN"/>
              </w:rPr>
              <w:t>)</w:t>
            </w:r>
            <w:r w:rsidR="006211DD" w:rsidRPr="00823A21">
              <w:rPr>
                <w:rFonts w:asciiTheme="minorHAnsi" w:hAnsiTheme="minorHAnsi" w:cstheme="minorHAnsi"/>
                <w:sz w:val="20"/>
                <w:szCs w:val="20"/>
                <w:lang w:val="fr-FR"/>
              </w:rPr>
              <w:t xml:space="preserve">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0DA535E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209D452A"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592CE30" w14:textId="3B683A2A"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4</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9043DB0" w14:textId="2A5E9225" w:rsidR="006211DD" w:rsidRPr="00823A21" w:rsidRDefault="00EB1059"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Cette pharmacie</w:t>
            </w:r>
            <w:r w:rsidR="00A2548E"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w:t>
            </w:r>
            <w:r w:rsidR="00090105" w:rsidRPr="00823A21">
              <w:rPr>
                <w:rFonts w:asciiTheme="minorHAnsi" w:hAnsiTheme="minorHAnsi" w:cstheme="minorHAnsi"/>
                <w:bCs/>
                <w:sz w:val="20"/>
                <w:szCs w:val="20"/>
                <w:lang w:val="fr-FR"/>
              </w:rPr>
              <w:t xml:space="preserve"> </w:t>
            </w:r>
            <w:del w:id="126" w:author="Lenovo" w:date="2024-10-26T13:32:00Z">
              <w:r w:rsidR="00090105" w:rsidRPr="00823A21" w:rsidDel="004A5327">
                <w:rPr>
                  <w:rFonts w:asciiTheme="minorHAnsi" w:hAnsiTheme="minorHAnsi" w:cstheme="minorHAnsi"/>
                  <w:bCs/>
                  <w:sz w:val="20"/>
                  <w:szCs w:val="20"/>
                  <w:lang w:val="fr-FR"/>
                </w:rPr>
                <w:delText xml:space="preserve">dépôt de médicaments </w:delText>
              </w:r>
            </w:del>
            <w:r w:rsidR="00A11C1B" w:rsidRPr="00823A21">
              <w:rPr>
                <w:rFonts w:asciiTheme="minorHAnsi" w:hAnsiTheme="minorHAnsi" w:cstheme="minorHAnsi"/>
                <w:sz w:val="20"/>
                <w:szCs w:val="20"/>
                <w:lang w:val="fr-FR"/>
              </w:rPr>
              <w:t>administre</w:t>
            </w:r>
            <w:r w:rsidRPr="00823A21">
              <w:rPr>
                <w:rFonts w:asciiTheme="minorHAnsi" w:hAnsiTheme="minorHAnsi" w:cstheme="minorHAnsi"/>
                <w:sz w:val="20"/>
                <w:szCs w:val="20"/>
                <w:lang w:val="fr-FR"/>
              </w:rPr>
              <w:t>-t-elle égalem</w:t>
            </w:r>
            <w:r w:rsidR="00A11C1B" w:rsidRPr="00823A21">
              <w:rPr>
                <w:rFonts w:asciiTheme="minorHAnsi" w:hAnsiTheme="minorHAnsi" w:cstheme="minorHAnsi"/>
                <w:sz w:val="20"/>
                <w:szCs w:val="20"/>
                <w:lang w:val="fr-FR"/>
              </w:rPr>
              <w:t xml:space="preserve">ent des </w:t>
            </w:r>
            <w:r w:rsidRPr="00823A21">
              <w:rPr>
                <w:rFonts w:asciiTheme="minorHAnsi" w:hAnsiTheme="minorHAnsi" w:cstheme="minorHAnsi"/>
                <w:sz w:val="20"/>
                <w:szCs w:val="20"/>
                <w:lang w:val="fr-FR"/>
              </w:rPr>
              <w:t>produits injec</w:t>
            </w:r>
            <w:r w:rsidR="009F1203" w:rsidRPr="00823A21">
              <w:rPr>
                <w:rFonts w:asciiTheme="minorHAnsi" w:hAnsiTheme="minorHAnsi" w:cstheme="minorHAnsi"/>
                <w:sz w:val="20"/>
                <w:szCs w:val="20"/>
                <w:lang w:val="fr-FR"/>
              </w:rPr>
              <w:t xml:space="preserve">tables/des implants aux </w:t>
            </w:r>
            <w:r w:rsidR="00BB04E2" w:rsidRPr="00823A21">
              <w:rPr>
                <w:rFonts w:asciiTheme="minorHAnsi" w:hAnsiTheme="minorHAnsi" w:cstheme="minorHAnsi"/>
                <w:sz w:val="20"/>
                <w:szCs w:val="20"/>
                <w:lang w:val="fr-FR"/>
              </w:rPr>
              <w:t>clients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3143DC7B" w14:textId="77F7D07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Injectables</w:t>
            </w:r>
            <w:r w:rsidRPr="00823A21">
              <w:rPr>
                <w:rFonts w:asciiTheme="minorHAnsi" w:hAnsiTheme="minorHAnsi" w:cstheme="minorHAnsi"/>
                <w:spacing w:val="-2"/>
                <w:sz w:val="20"/>
                <w:szCs w:val="20"/>
                <w:lang w:val="fr-FR" w:bidi="hi-IN"/>
              </w:rPr>
              <w:tab/>
              <w:t>1</w:t>
            </w:r>
          </w:p>
          <w:p w14:paraId="136E2A09" w14:textId="5A1CB56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Implants</w:t>
            </w:r>
            <w:r w:rsidRPr="00823A21">
              <w:rPr>
                <w:rFonts w:asciiTheme="minorHAnsi" w:hAnsiTheme="minorHAnsi" w:cstheme="minorHAnsi"/>
                <w:spacing w:val="-2"/>
                <w:sz w:val="20"/>
                <w:szCs w:val="20"/>
                <w:lang w:val="fr-FR" w:bidi="hi-IN"/>
              </w:rPr>
              <w:tab/>
            </w:r>
            <w:r w:rsidRPr="00823A21">
              <w:rPr>
                <w:rFonts w:asciiTheme="minorHAnsi" w:hAnsiTheme="minorHAnsi" w:cstheme="minorHAnsi"/>
                <w:b/>
                <w:bCs/>
                <w:spacing w:val="-2"/>
                <w:sz w:val="20"/>
                <w:szCs w:val="20"/>
                <w:lang w:val="fr-FR" w:bidi="hi-IN"/>
              </w:rPr>
              <w:t>2</w:t>
            </w:r>
          </w:p>
          <w:p w14:paraId="044F5C76" w14:textId="672981F4"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Les deux</w:t>
            </w:r>
            <w:r w:rsidR="006211DD" w:rsidRPr="00823A21">
              <w:rPr>
                <w:rFonts w:asciiTheme="minorHAnsi" w:hAnsiTheme="minorHAnsi" w:cstheme="minorHAnsi"/>
                <w:spacing w:val="-2"/>
                <w:sz w:val="20"/>
                <w:szCs w:val="20"/>
                <w:lang w:val="fr-FR" w:bidi="hi-IN"/>
              </w:rPr>
              <w:tab/>
              <w:t>3</w:t>
            </w:r>
          </w:p>
          <w:p w14:paraId="739ACF64" w14:textId="7A64929A" w:rsidR="006211DD" w:rsidRPr="00823A21" w:rsidRDefault="00B11AE8"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val="fr-FR" w:bidi="hi-IN"/>
              </w:rPr>
              <w:t>Aucune de ces méthodes</w:t>
            </w:r>
            <w:r w:rsidR="006211DD" w:rsidRPr="00823A21">
              <w:rPr>
                <w:rFonts w:asciiTheme="minorHAnsi" w:hAnsiTheme="minorHAnsi" w:cstheme="minorHAnsi"/>
                <w:spacing w:val="-2"/>
                <w:sz w:val="20"/>
                <w:szCs w:val="20"/>
                <w:lang w:val="fr-FR" w:bidi="hi-IN"/>
              </w:rPr>
              <w:tab/>
            </w:r>
            <w:r w:rsidR="006211DD" w:rsidRPr="00823A21">
              <w:rPr>
                <w:rFonts w:asciiTheme="minorHAnsi" w:hAnsiTheme="minorHAnsi" w:cstheme="minorHAnsi"/>
                <w:b/>
                <w:bCs/>
                <w:spacing w:val="-2"/>
                <w:sz w:val="20"/>
                <w:szCs w:val="20"/>
                <w:lang w:val="fr-FR" w:bidi="hi-IN"/>
              </w:rPr>
              <w:t>4</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51315D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8395271" w14:textId="4AFBD2B9" w:rsidR="006211DD" w:rsidRPr="00823A21" w:rsidRDefault="00B11AE8"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243968" behindDoc="0" locked="0" layoutInCell="1" allowOverlap="1" wp14:anchorId="5509A3E7" wp14:editId="68B12F68">
                      <wp:simplePos x="0" y="0"/>
                      <wp:positionH relativeFrom="column">
                        <wp:posOffset>-146865</wp:posOffset>
                      </wp:positionH>
                      <wp:positionV relativeFrom="paragraph">
                        <wp:posOffset>91272</wp:posOffset>
                      </wp:positionV>
                      <wp:extent cx="219075" cy="0"/>
                      <wp:effectExtent l="0" t="76200" r="28575" b="95250"/>
                      <wp:wrapNone/>
                      <wp:docPr id="36" name="Straight Arrow Connector 3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5181469" id="Straight Arrow Connector 36" o:spid="_x0000_s1026" type="#_x0000_t32" style="position:absolute;margin-left:-11.55pt;margin-top:7.2pt;width:17.25pt;height:0;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" strokecolor="black [3213]" strokeweight=".5pt">
                      <v:stroke endarrow="block" joinstyle="miter"/>
                    </v:shape>
                  </w:pict>
                </mc:Fallback>
              </mc:AlternateContent>
            </w:r>
            <w:r w:rsidR="00080FB7" w:rsidRPr="00823A21">
              <w:rPr>
                <w:rFonts w:asciiTheme="minorHAnsi" w:hAnsiTheme="minorHAnsi" w:cstheme="minorHAnsi"/>
                <w:noProof/>
                <w:sz w:val="20"/>
                <w:szCs w:val="20"/>
                <w:lang w:val="fr-FR" w:eastAsia="en-IN" w:bidi="hi-IN"/>
              </w:rPr>
              <w:t xml:space="preserve">  </w: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080FB7" w:rsidRPr="00823A21">
              <w:rPr>
                <w:rFonts w:asciiTheme="minorHAnsi" w:hAnsiTheme="minorHAnsi" w:cstheme="minorHAnsi"/>
                <w:noProof/>
                <w:sz w:val="20"/>
                <w:szCs w:val="20"/>
                <w:lang w:val="fr-FR" w:eastAsia="en-IN" w:bidi="hi-IN"/>
              </w:rPr>
              <w:t>27</w:t>
            </w:r>
          </w:p>
          <w:p w14:paraId="6A1C662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5E87F3B5" w14:textId="72A9D610"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88992" behindDoc="0" locked="0" layoutInCell="1" allowOverlap="1" wp14:anchorId="460487C7" wp14:editId="591ED8D4">
                      <wp:simplePos x="0" y="0"/>
                      <wp:positionH relativeFrom="column">
                        <wp:posOffset>-131417</wp:posOffset>
                      </wp:positionH>
                      <wp:positionV relativeFrom="paragraph">
                        <wp:posOffset>85393</wp:posOffset>
                      </wp:positionV>
                      <wp:extent cx="219075" cy="0"/>
                      <wp:effectExtent l="0" t="76200" r="28575" b="95250"/>
                      <wp:wrapNone/>
                      <wp:docPr id="2307" name="Straight Arrow Connector 230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422D8D7" id="Straight Arrow Connector 2307" o:spid="_x0000_s1026" type="#_x0000_t32" style="position:absolute;margin-left:-10.35pt;margin-top:6.7pt;width:17.2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3</w:t>
            </w:r>
            <w:r w:rsidR="004B7700" w:rsidRPr="00823A21">
              <w:rPr>
                <w:rFonts w:asciiTheme="minorHAnsi" w:hAnsiTheme="minorHAnsi" w:cstheme="minorHAnsi"/>
                <w:noProof/>
                <w:sz w:val="20"/>
                <w:szCs w:val="20"/>
                <w:lang w:val="fr-FR" w:eastAsia="en-IN" w:bidi="hi-IN"/>
              </w:rPr>
              <w:t>01</w:t>
            </w:r>
          </w:p>
        </w:tc>
      </w:tr>
      <w:tr w:rsidR="006211DD" w:rsidRPr="00F97A6C" w14:paraId="06145048" w14:textId="77777777" w:rsidTr="005F2625">
        <w:tblPrEx>
          <w:tblW w:w="5000" w:type="pct"/>
          <w:tblLayout w:type="fixed"/>
          <w:tblCellMar>
            <w:left w:w="120" w:type="dxa"/>
            <w:right w:w="120" w:type="dxa"/>
          </w:tblCellMar>
          <w:tblLook w:val="0000" w:firstRow="0" w:lastRow="0" w:firstColumn="0" w:lastColumn="0" w:noHBand="0" w:noVBand="0"/>
          <w:tblPrExChange w:id="127" w:author="Mouhamadou Faly Ba" w:date="2024-10-27T13:07:00Z">
            <w:tblPrEx>
              <w:tblW w:w="5000" w:type="pct"/>
              <w:tblLayout w:type="fixed"/>
              <w:tblCellMar>
                <w:left w:w="120" w:type="dxa"/>
                <w:right w:w="120" w:type="dxa"/>
              </w:tblCellMar>
              <w:tblLook w:val="0000" w:firstRow="0" w:lastRow="0" w:firstColumn="0" w:lastColumn="0" w:noHBand="0" w:noVBand="0"/>
            </w:tblPrEx>
          </w:tblPrExChange>
        </w:tblPrEx>
        <w:trPr>
          <w:trHeight w:val="663"/>
          <w:trPrChange w:id="128" w:author="Mouhamadou Faly Ba" w:date="2024-10-27T13:07:00Z">
            <w:trPr>
              <w:gridAfter w:val="0"/>
              <w:trHeight w:val="663"/>
            </w:trPr>
          </w:trPrChange>
        </w:trPr>
        <w:tc>
          <w:tcPr>
            <w:tcW w:w="332" w:type="pct"/>
            <w:tcBorders>
              <w:top w:val="single" w:sz="4" w:space="0" w:color="auto"/>
              <w:left w:val="single" w:sz="6" w:space="0" w:color="000000"/>
              <w:bottom w:val="single" w:sz="4" w:space="0" w:color="auto"/>
              <w:right w:val="single" w:sz="6" w:space="0" w:color="FFFFFF"/>
            </w:tcBorders>
            <w:shd w:val="clear" w:color="auto" w:fill="auto"/>
            <w:tcPrChange w:id="129" w:author="Mouhamadou Faly Ba" w:date="2024-10-27T13:07:00Z">
              <w:tcPr>
                <w:tcW w:w="332" w:type="pct"/>
                <w:gridSpan w:val="2"/>
                <w:tcBorders>
                  <w:top w:val="single" w:sz="4" w:space="0" w:color="auto"/>
                  <w:left w:val="single" w:sz="6" w:space="0" w:color="000000"/>
                  <w:bottom w:val="single" w:sz="4" w:space="0" w:color="auto"/>
                  <w:right w:val="single" w:sz="6" w:space="0" w:color="FFFFFF"/>
                </w:tcBorders>
                <w:shd w:val="clear" w:color="auto" w:fill="FF0000"/>
              </w:tcPr>
            </w:tcPrChange>
          </w:tcPr>
          <w:p w14:paraId="4C733100" w14:textId="25E85721" w:rsidR="006211DD" w:rsidRPr="005F2625" w:rsidRDefault="00975F10" w:rsidP="001714EC">
            <w:pPr>
              <w:tabs>
                <w:tab w:val="left" w:pos="-720"/>
              </w:tabs>
              <w:suppressAutoHyphens/>
              <w:jc w:val="center"/>
              <w:rPr>
                <w:rFonts w:asciiTheme="minorHAnsi" w:hAnsiTheme="minorHAnsi" w:cstheme="minorHAnsi"/>
                <w:bCs/>
                <w:sz w:val="20"/>
                <w:szCs w:val="20"/>
                <w:lang w:val="fr-FR"/>
              </w:rPr>
            </w:pPr>
            <w:r w:rsidRPr="005F2625">
              <w:rPr>
                <w:rFonts w:asciiTheme="minorHAnsi" w:hAnsiTheme="minorHAnsi" w:cstheme="minorHAnsi"/>
                <w:bCs/>
                <w:sz w:val="20"/>
                <w:szCs w:val="20"/>
                <w:lang w:val="fr-FR"/>
              </w:rPr>
              <w:t>2</w:t>
            </w:r>
            <w:r w:rsidR="006211DD" w:rsidRPr="005F2625">
              <w:rPr>
                <w:rFonts w:asciiTheme="minorHAnsi" w:hAnsiTheme="minorHAnsi" w:cstheme="minorHAnsi"/>
                <w:bCs/>
                <w:sz w:val="20"/>
                <w:szCs w:val="20"/>
                <w:lang w:val="fr-FR"/>
              </w:rPr>
              <w:t>2</w:t>
            </w:r>
            <w:r w:rsidR="004A613C" w:rsidRPr="005F2625">
              <w:rPr>
                <w:rFonts w:asciiTheme="minorHAnsi" w:hAnsiTheme="minorHAnsi" w:cstheme="minorHAnsi"/>
                <w:bCs/>
                <w:sz w:val="20"/>
                <w:szCs w:val="20"/>
                <w:lang w:val="fr-FR"/>
              </w:rPr>
              <w:t>5</w:t>
            </w:r>
          </w:p>
        </w:tc>
        <w:tc>
          <w:tcPr>
            <w:tcW w:w="2531" w:type="pct"/>
            <w:tcBorders>
              <w:top w:val="single" w:sz="4" w:space="0" w:color="auto"/>
              <w:left w:val="single" w:sz="6" w:space="0" w:color="000000"/>
              <w:bottom w:val="single" w:sz="4" w:space="0" w:color="auto"/>
              <w:right w:val="single" w:sz="6" w:space="0" w:color="000000"/>
            </w:tcBorders>
            <w:shd w:val="clear" w:color="auto" w:fill="auto"/>
            <w:tcPrChange w:id="130" w:author="Mouhamadou Faly Ba" w:date="2024-10-27T13:07:00Z">
              <w:tcPr>
                <w:tcW w:w="2531" w:type="pct"/>
                <w:gridSpan w:val="2"/>
                <w:tcBorders>
                  <w:top w:val="single" w:sz="4" w:space="0" w:color="auto"/>
                  <w:left w:val="single" w:sz="6" w:space="0" w:color="000000"/>
                  <w:bottom w:val="single" w:sz="4" w:space="0" w:color="auto"/>
                  <w:right w:val="single" w:sz="6" w:space="0" w:color="000000"/>
                </w:tcBorders>
                <w:shd w:val="clear" w:color="auto" w:fill="FF0000"/>
              </w:tcPr>
            </w:tcPrChange>
          </w:tcPr>
          <w:p w14:paraId="782285A7" w14:textId="33BEBB70" w:rsidR="006211DD" w:rsidRPr="005F2625" w:rsidRDefault="00EB1059"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z w:val="20"/>
                <w:szCs w:val="20"/>
                <w:lang w:val="fr-FR"/>
              </w:rPr>
              <w:t>Votre pharmacie/</w:t>
            </w:r>
            <w:r w:rsidR="00090105" w:rsidRPr="005F2625">
              <w:rPr>
                <w:rFonts w:asciiTheme="minorHAnsi" w:hAnsiTheme="minorHAnsi" w:cstheme="minorHAnsi"/>
                <w:bCs/>
                <w:sz w:val="20"/>
                <w:szCs w:val="20"/>
                <w:lang w:val="fr-FR"/>
              </w:rPr>
              <w:t xml:space="preserve"> </w:t>
            </w:r>
            <w:del w:id="131" w:author="Lenovo" w:date="2024-10-26T13:33:00Z">
              <w:r w:rsidR="00090105" w:rsidRPr="005F2625" w:rsidDel="004A5327">
                <w:rPr>
                  <w:rFonts w:asciiTheme="minorHAnsi" w:hAnsiTheme="minorHAnsi" w:cstheme="minorHAnsi"/>
                  <w:bCs/>
                  <w:sz w:val="20"/>
                  <w:szCs w:val="20"/>
                  <w:lang w:val="fr-FR"/>
                </w:rPr>
                <w:delText xml:space="preserve">dépôt de médicaments </w:delText>
              </w:r>
              <w:r w:rsidRPr="005F2625" w:rsidDel="004A5327">
                <w:rPr>
                  <w:rFonts w:asciiTheme="minorHAnsi" w:hAnsiTheme="minorHAnsi" w:cstheme="minorHAnsi"/>
                  <w:sz w:val="20"/>
                  <w:szCs w:val="20"/>
                  <w:lang w:val="fr-FR"/>
                </w:rPr>
                <w:delText>administre</w:delText>
              </w:r>
            </w:del>
            <w:ins w:id="132" w:author="Lenovo" w:date="2024-10-26T13:33:00Z">
              <w:r w:rsidR="00897AA3" w:rsidRPr="005F2625">
                <w:rPr>
                  <w:rFonts w:asciiTheme="minorHAnsi" w:hAnsiTheme="minorHAnsi" w:cstheme="minorHAnsi"/>
                  <w:sz w:val="20"/>
                  <w:szCs w:val="20"/>
                  <w:lang w:val="fr-FR"/>
                </w:rPr>
                <w:t xml:space="preserve"> facture</w:t>
              </w:r>
            </w:ins>
            <w:r w:rsidRPr="005F2625">
              <w:rPr>
                <w:rFonts w:asciiTheme="minorHAnsi" w:hAnsiTheme="minorHAnsi" w:cstheme="minorHAnsi"/>
                <w:sz w:val="20"/>
                <w:szCs w:val="20"/>
                <w:lang w:val="fr-FR"/>
              </w:rPr>
              <w:t>-t-elle</w:t>
            </w:r>
            <w:del w:id="133" w:author="Lenovo" w:date="2024-10-26T13:33:00Z">
              <w:r w:rsidRPr="005F2625" w:rsidDel="00897AA3">
                <w:rPr>
                  <w:rFonts w:asciiTheme="minorHAnsi" w:hAnsiTheme="minorHAnsi" w:cstheme="minorHAnsi"/>
                  <w:sz w:val="20"/>
                  <w:szCs w:val="20"/>
                  <w:lang w:val="fr-FR"/>
                </w:rPr>
                <w:delText xml:space="preserve"> également des produits injectables/des implants aux </w:delText>
              </w:r>
              <w:r w:rsidR="004A613C" w:rsidRPr="005F2625" w:rsidDel="00897AA3">
                <w:rPr>
                  <w:rFonts w:asciiTheme="minorHAnsi" w:hAnsiTheme="minorHAnsi" w:cstheme="minorHAnsi"/>
                  <w:sz w:val="20"/>
                  <w:szCs w:val="20"/>
                  <w:lang w:val="fr-FR"/>
                </w:rPr>
                <w:delText>clients</w:delText>
              </w:r>
            </w:del>
            <w:ins w:id="134" w:author="Lenovo" w:date="2024-10-26T13:33:00Z">
              <w:r w:rsidR="00897AA3" w:rsidRPr="005F2625">
                <w:rPr>
                  <w:rFonts w:asciiTheme="minorHAnsi" w:hAnsiTheme="minorHAnsi" w:cstheme="minorHAnsi"/>
                  <w:sz w:val="20"/>
                  <w:szCs w:val="20"/>
                  <w:lang w:val="fr-FR"/>
                </w:rPr>
                <w:t xml:space="preserve"> des frais à vos clients </w:t>
              </w:r>
            </w:ins>
            <w:ins w:id="135" w:author="Lenovo" w:date="2024-10-26T13:34:00Z">
              <w:r w:rsidR="00897AA3" w:rsidRPr="005F2625">
                <w:rPr>
                  <w:rFonts w:asciiTheme="minorHAnsi" w:hAnsiTheme="minorHAnsi" w:cstheme="minorHAnsi"/>
                  <w:sz w:val="20"/>
                  <w:szCs w:val="20"/>
                  <w:lang w:val="fr-FR"/>
                </w:rPr>
                <w:t>pour l’administration des produits injectables</w:t>
              </w:r>
            </w:ins>
            <w:del w:id="136" w:author="Lenovo" w:date="2024-10-26T13:33:00Z">
              <w:r w:rsidR="004A613C" w:rsidRPr="005F2625" w:rsidDel="00897AA3">
                <w:rPr>
                  <w:rFonts w:asciiTheme="minorHAnsi" w:hAnsiTheme="minorHAnsi" w:cstheme="minorHAnsi"/>
                  <w:sz w:val="20"/>
                  <w:szCs w:val="20"/>
                  <w:lang w:val="fr-FR"/>
                </w:rPr>
                <w:delText xml:space="preserve"> </w:delText>
              </w:r>
            </w:del>
            <w:r w:rsidR="004A613C" w:rsidRPr="005F2625">
              <w:rPr>
                <w:rFonts w:asciiTheme="minorHAnsi" w:hAnsiTheme="minorHAnsi" w:cstheme="minorHAnsi"/>
                <w:sz w:val="20"/>
                <w:szCs w:val="20"/>
                <w:lang w:val="fr-FR"/>
              </w:rPr>
              <w:t>?</w:t>
            </w:r>
          </w:p>
        </w:tc>
        <w:tc>
          <w:tcPr>
            <w:tcW w:w="1731" w:type="pct"/>
            <w:tcBorders>
              <w:top w:val="single" w:sz="4" w:space="0" w:color="auto"/>
              <w:left w:val="single" w:sz="6" w:space="0" w:color="000000"/>
              <w:bottom w:val="single" w:sz="4" w:space="0" w:color="auto"/>
              <w:right w:val="single" w:sz="6" w:space="0" w:color="FFFFFF"/>
            </w:tcBorders>
            <w:shd w:val="clear" w:color="auto" w:fill="auto"/>
            <w:tcPrChange w:id="137" w:author="Mouhamadou Faly Ba" w:date="2024-10-27T13:07:00Z">
              <w:tcPr>
                <w:tcW w:w="1731" w:type="pct"/>
                <w:gridSpan w:val="2"/>
                <w:tcBorders>
                  <w:top w:val="single" w:sz="4" w:space="0" w:color="auto"/>
                  <w:left w:val="single" w:sz="6" w:space="0" w:color="000000"/>
                  <w:bottom w:val="single" w:sz="4" w:space="0" w:color="auto"/>
                  <w:right w:val="single" w:sz="6" w:space="0" w:color="FFFFFF"/>
                </w:tcBorders>
                <w:shd w:val="clear" w:color="auto" w:fill="FF0000"/>
              </w:tcPr>
            </w:tcPrChange>
          </w:tcPr>
          <w:p w14:paraId="7A2D5AEF" w14:textId="5466387E" w:rsidR="006211DD" w:rsidRPr="005F2625"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pacing w:val="-2"/>
                <w:sz w:val="20"/>
                <w:szCs w:val="20"/>
                <w:lang w:val="fr-FR" w:bidi="hi-IN"/>
              </w:rPr>
              <w:t>Oui</w:t>
            </w:r>
            <w:r w:rsidR="006211DD" w:rsidRPr="005F2625">
              <w:rPr>
                <w:rFonts w:asciiTheme="minorHAnsi" w:hAnsiTheme="minorHAnsi" w:cstheme="minorHAnsi"/>
                <w:spacing w:val="-2"/>
                <w:sz w:val="20"/>
                <w:szCs w:val="20"/>
                <w:lang w:val="fr-FR" w:bidi="hi-IN"/>
              </w:rPr>
              <w:tab/>
              <w:t>1</w:t>
            </w:r>
          </w:p>
          <w:p w14:paraId="39068460" w14:textId="61DA96AA" w:rsidR="006211DD" w:rsidRPr="005F2625"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5F2625">
              <w:rPr>
                <w:rFonts w:asciiTheme="minorHAnsi" w:hAnsiTheme="minorHAnsi" w:cstheme="minorHAnsi"/>
                <w:spacing w:val="-2"/>
                <w:sz w:val="20"/>
                <w:szCs w:val="20"/>
                <w:lang w:val="fr-FR" w:bidi="hi-IN"/>
              </w:rPr>
              <w:t>No</w:t>
            </w:r>
            <w:r w:rsidR="00EB1059" w:rsidRPr="005F2625">
              <w:rPr>
                <w:rFonts w:asciiTheme="minorHAnsi" w:hAnsiTheme="minorHAnsi" w:cstheme="minorHAnsi"/>
                <w:spacing w:val="-2"/>
                <w:sz w:val="20"/>
                <w:szCs w:val="20"/>
                <w:lang w:val="fr-FR" w:bidi="hi-IN"/>
              </w:rPr>
              <w:t>n</w:t>
            </w:r>
            <w:r w:rsidRPr="005F2625">
              <w:rPr>
                <w:rFonts w:asciiTheme="minorHAnsi" w:hAnsiTheme="minorHAnsi" w:cstheme="minorHAnsi"/>
                <w:spacing w:val="-2"/>
                <w:sz w:val="20"/>
                <w:szCs w:val="20"/>
                <w:lang w:val="fr-FR" w:bidi="hi-IN"/>
              </w:rPr>
              <w:tab/>
            </w:r>
            <w:r w:rsidRPr="005F2625">
              <w:rPr>
                <w:rFonts w:asciiTheme="minorHAnsi" w:hAnsiTheme="minorHAnsi" w:cstheme="minorHAnsi"/>
                <w:b/>
                <w:bCs/>
                <w:spacing w:val="-2"/>
                <w:sz w:val="20"/>
                <w:szCs w:val="20"/>
                <w:lang w:val="fr-FR" w:bidi="hi-IN"/>
              </w:rPr>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Change w:id="138" w:author="Mouhamadou Faly Ba" w:date="2024-10-27T13:07:00Z">
              <w:tcPr>
                <w:tcW w:w="406" w:type="pct"/>
                <w:gridSpan w:val="2"/>
                <w:tcBorders>
                  <w:top w:val="single" w:sz="4" w:space="0" w:color="auto"/>
                  <w:left w:val="single" w:sz="6" w:space="0" w:color="000000"/>
                  <w:bottom w:val="single" w:sz="4" w:space="0" w:color="auto"/>
                  <w:right w:val="single" w:sz="6" w:space="0" w:color="000000"/>
                </w:tcBorders>
                <w:shd w:val="clear" w:color="auto" w:fill="FF0000"/>
              </w:tcPr>
            </w:tcPrChange>
          </w:tcPr>
          <w:p w14:paraId="4A1132F6" w14:textId="77777777" w:rsidR="006211DD" w:rsidRPr="005F2625"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0DCEA47" w14:textId="490FEE04" w:rsidR="006211DD" w:rsidRPr="005F2625" w:rsidRDefault="006211DD" w:rsidP="001714EC">
            <w:pPr>
              <w:tabs>
                <w:tab w:val="left" w:pos="-720"/>
              </w:tabs>
              <w:suppressAutoHyphens/>
              <w:rPr>
                <w:rFonts w:asciiTheme="minorHAnsi" w:hAnsiTheme="minorHAnsi" w:cstheme="minorHAnsi"/>
                <w:noProof/>
                <w:sz w:val="20"/>
                <w:szCs w:val="20"/>
                <w:lang w:val="fr-FR" w:eastAsia="en-IN" w:bidi="hi-IN"/>
              </w:rPr>
            </w:pPr>
            <w:r w:rsidRPr="005F2625">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91040" behindDoc="0" locked="0" layoutInCell="1" allowOverlap="1" wp14:anchorId="59AC8103" wp14:editId="0F7121DF">
                      <wp:simplePos x="0" y="0"/>
                      <wp:positionH relativeFrom="column">
                        <wp:posOffset>-146050</wp:posOffset>
                      </wp:positionH>
                      <wp:positionV relativeFrom="paragraph">
                        <wp:posOffset>80341</wp:posOffset>
                      </wp:positionV>
                      <wp:extent cx="219075" cy="0"/>
                      <wp:effectExtent l="0" t="76200" r="28575" b="95250"/>
                      <wp:wrapNone/>
                      <wp:docPr id="1425" name="Straight Arrow Connector 142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2D024A7" id="Straight Arrow Connector 1425" o:spid="_x0000_s1026" type="#_x0000_t32" style="position:absolute;margin-left:-11.5pt;margin-top:6.35pt;width:17.25pt;height:0;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CE5gEAADg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" strokecolor="black [3213]" strokeweight=".5pt">
                      <v:stroke endarrow="block" joinstyle="miter"/>
                    </v:shape>
                  </w:pict>
                </mc:Fallback>
              </mc:AlternateContent>
            </w:r>
            <w:r w:rsidRPr="005F2625">
              <w:rPr>
                <w:rFonts w:asciiTheme="minorHAnsi" w:hAnsiTheme="minorHAnsi" w:cstheme="minorHAnsi"/>
                <w:noProof/>
                <w:sz w:val="20"/>
                <w:szCs w:val="20"/>
                <w:lang w:val="fr-FR" w:eastAsia="en-IN" w:bidi="hi-IN"/>
              </w:rPr>
              <w:t xml:space="preserve">    </w:t>
            </w:r>
            <w:r w:rsidR="00975F10" w:rsidRPr="005F2625">
              <w:rPr>
                <w:rFonts w:asciiTheme="minorHAnsi" w:hAnsiTheme="minorHAnsi" w:cstheme="minorHAnsi"/>
                <w:noProof/>
                <w:sz w:val="20"/>
                <w:szCs w:val="20"/>
                <w:lang w:val="fr-FR" w:eastAsia="en-IN" w:bidi="hi-IN"/>
              </w:rPr>
              <w:t>2</w:t>
            </w:r>
            <w:r w:rsidR="004B7700" w:rsidRPr="005F2625">
              <w:rPr>
                <w:rFonts w:asciiTheme="minorHAnsi" w:hAnsiTheme="minorHAnsi" w:cstheme="minorHAnsi"/>
                <w:noProof/>
                <w:sz w:val="20"/>
                <w:szCs w:val="20"/>
                <w:lang w:val="fr-FR" w:eastAsia="en-IN" w:bidi="hi-IN"/>
              </w:rPr>
              <w:t>27</w:t>
            </w:r>
          </w:p>
        </w:tc>
      </w:tr>
      <w:tr w:rsidR="006211DD" w:rsidRPr="00F97A6C" w14:paraId="21547C0A" w14:textId="77777777" w:rsidTr="00823A21">
        <w:trPr>
          <w:trHeight w:val="635"/>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4588D42" w14:textId="42EF508D"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6</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1AF8065B" w14:textId="7A367FDE"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Quel est le coût de l’administration des produits in</w:t>
            </w:r>
            <w:r w:rsidR="009F1203" w:rsidRPr="00823A21">
              <w:rPr>
                <w:rFonts w:asciiTheme="minorHAnsi" w:hAnsiTheme="minorHAnsi" w:cstheme="minorHAnsi"/>
                <w:sz w:val="20"/>
                <w:szCs w:val="20"/>
                <w:lang w:val="fr-FR"/>
              </w:rPr>
              <w:t>jectables dans votre pharmacie</w:t>
            </w:r>
            <w:del w:id="139" w:author="Lenovo" w:date="2024-10-26T13:34:00Z">
              <w:r w:rsidR="009F1203" w:rsidRPr="00823A21" w:rsidDel="00897AA3">
                <w:rPr>
                  <w:rFonts w:asciiTheme="minorHAnsi" w:hAnsiTheme="minorHAnsi" w:cstheme="minorHAnsi"/>
                  <w:sz w:val="20"/>
                  <w:szCs w:val="20"/>
                  <w:lang w:val="fr-FR"/>
                </w:rPr>
                <w:delText xml:space="preserve"> </w:delText>
              </w:r>
              <w:r w:rsidRPr="00823A21" w:rsidDel="00897AA3">
                <w:rPr>
                  <w:rFonts w:asciiTheme="minorHAnsi" w:hAnsiTheme="minorHAnsi" w:cstheme="minorHAnsi"/>
                  <w:sz w:val="20"/>
                  <w:szCs w:val="20"/>
                  <w:lang w:val="fr-FR"/>
                </w:rPr>
                <w:delText xml:space="preserve">ou votre </w:delText>
              </w:r>
              <w:r w:rsidR="00090105" w:rsidRPr="00823A21" w:rsidDel="00897AA3">
                <w:rPr>
                  <w:rFonts w:asciiTheme="minorHAnsi" w:hAnsiTheme="minorHAnsi" w:cstheme="minorHAnsi"/>
                  <w:bCs/>
                  <w:sz w:val="20"/>
                  <w:szCs w:val="20"/>
                  <w:lang w:val="fr-FR"/>
                </w:rPr>
                <w:delText xml:space="preserve">dépôt de </w:delText>
              </w:r>
              <w:r w:rsidR="004A613C" w:rsidRPr="00823A21" w:rsidDel="00897AA3">
                <w:rPr>
                  <w:rFonts w:asciiTheme="minorHAnsi" w:hAnsiTheme="minorHAnsi" w:cstheme="minorHAnsi"/>
                  <w:bCs/>
                  <w:sz w:val="20"/>
                  <w:szCs w:val="20"/>
                  <w:lang w:val="fr-FR"/>
                </w:rPr>
                <w:delText>médicaments</w:delText>
              </w:r>
              <w:r w:rsidR="004A613C" w:rsidRPr="00823A21" w:rsidDel="00897AA3">
                <w:rPr>
                  <w:rFonts w:asciiTheme="minorHAnsi" w:hAnsiTheme="minorHAnsi" w:cstheme="minorHAnsi"/>
                  <w:sz w:val="20"/>
                  <w:szCs w:val="20"/>
                  <w:lang w:val="fr-FR"/>
                </w:rPr>
                <w:delText xml:space="preserve"> </w:delText>
              </w:r>
            </w:del>
            <w:r w:rsidR="004A613C" w:rsidRPr="00823A21">
              <w:rPr>
                <w:rFonts w:asciiTheme="minorHAnsi" w:hAnsiTheme="minorHAnsi" w:cstheme="minorHAnsi"/>
                <w:sz w:val="20"/>
                <w:szCs w:val="20"/>
                <w:lang w:val="fr-FR"/>
              </w:rPr>
              <w:t>?</w:t>
            </w:r>
          </w:p>
          <w:p w14:paraId="2359A3F0" w14:textId="595AD326" w:rsidR="007164D8" w:rsidRPr="00823A21" w:rsidRDefault="004F3D02" w:rsidP="00EB1059">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sz w:val="20"/>
                <w:szCs w:val="20"/>
                <w:lang w:val="fr-FR"/>
              </w:rPr>
              <w:t xml:space="preserve">Mettre </w:t>
            </w:r>
            <w:r w:rsidR="007164D8" w:rsidRPr="00823A21">
              <w:rPr>
                <w:rFonts w:asciiTheme="minorHAnsi" w:hAnsiTheme="minorHAnsi" w:cstheme="minorHAnsi"/>
                <w:i/>
                <w:iCs/>
                <w:sz w:val="20"/>
                <w:szCs w:val="20"/>
                <w:lang w:val="fr-FR"/>
              </w:rPr>
              <w:t xml:space="preserve">00 </w:t>
            </w:r>
            <w:r w:rsidR="0082543D" w:rsidRPr="00823A21">
              <w:rPr>
                <w:rFonts w:asciiTheme="minorHAnsi" w:hAnsiTheme="minorHAnsi" w:cstheme="minorHAnsi"/>
                <w:i/>
                <w:iCs/>
                <w:sz w:val="20"/>
                <w:szCs w:val="20"/>
                <w:lang w:val="fr-FR"/>
              </w:rPr>
              <w:t>si gratuit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1E6A499E" w14:textId="07B9FC90" w:rsidR="006211DD" w:rsidRPr="00823A21" w:rsidRDefault="005A4716"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6576" behindDoc="0" locked="0" layoutInCell="1" allowOverlap="1" wp14:anchorId="1868975C" wp14:editId="0F7C8A14">
                      <wp:simplePos x="0" y="0"/>
                      <wp:positionH relativeFrom="column">
                        <wp:posOffset>552737</wp:posOffset>
                      </wp:positionH>
                      <wp:positionV relativeFrom="paragraph">
                        <wp:posOffset>122449</wp:posOffset>
                      </wp:positionV>
                      <wp:extent cx="1047115" cy="184150"/>
                      <wp:effectExtent l="0" t="0" r="19685" b="25400"/>
                      <wp:wrapNone/>
                      <wp:docPr id="168079416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39887514" name="Group 61"/>
                              <wpg:cNvGrpSpPr>
                                <a:grpSpLocks/>
                              </wpg:cNvGrpSpPr>
                              <wpg:grpSpPr bwMode="auto">
                                <a:xfrm>
                                  <a:off x="228600" y="502721"/>
                                  <a:ext cx="687705" cy="252510"/>
                                  <a:chOff x="5582" y="3497"/>
                                  <a:chExt cx="1083" cy="413"/>
                                </a:xfrm>
                              </wpg:grpSpPr>
                              <wps:wsp>
                                <wps:cNvPr id="153196713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ECA89DB" w14:textId="77777777" w:rsidR="00801C79" w:rsidRPr="0091381C" w:rsidRDefault="00801C79"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18479531"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6CE3CEDD" w14:textId="77777777" w:rsidR="00801C79" w:rsidRPr="0091381C" w:rsidRDefault="00801C79"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5641644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94385407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FFA172E" w14:textId="77777777" w:rsidR="00801C79" w:rsidRPr="0091381C" w:rsidRDefault="00801C79"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68975C" id="_x0000_s1039" style="position:absolute;margin-left:43.5pt;margin-top:9.65pt;width:82.45pt;height:14.5pt;z-index:252696576;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">
                      <v:group id="Group 61" o:spid="_x0000_s1040" style="position:absolute;left:2286;top:5027;width:6877;height:2525"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">
                        <v:rect id="Rectangle 174" o:spid="_x0000_s1041"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">
                          <v:textbox>
                            <w:txbxContent>
                              <w:p w14:paraId="5ECA89DB" w14:textId="77777777" w:rsidR="00801C79" w:rsidRPr="0091381C" w:rsidRDefault="00801C79" w:rsidP="005A4716">
                                <w:pPr>
                                  <w:jc w:val="center"/>
                                  <w:rPr>
                                    <w:rFonts w:asciiTheme="majorHAnsi" w:hAnsiTheme="majorHAnsi" w:cstheme="majorHAnsi"/>
                                    <w:lang w:val="en-US"/>
                                  </w:rPr>
                                </w:pPr>
                              </w:p>
                            </w:txbxContent>
                          </v:textbox>
                        </v:rect>
                        <v:rect id="Rectangle 175" o:spid="_x0000_s104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">
                          <v:textbox>
                            <w:txbxContent>
                              <w:p w14:paraId="6CE3CEDD" w14:textId="77777777" w:rsidR="00801C79" w:rsidRPr="0091381C" w:rsidRDefault="00801C79" w:rsidP="005A4716">
                                <w:pPr>
                                  <w:jc w:val="center"/>
                                  <w:rPr>
                                    <w:rFonts w:asciiTheme="majorHAnsi" w:hAnsiTheme="majorHAnsi" w:cstheme="majorHAnsi"/>
                                    <w:lang w:val="en-US"/>
                                  </w:rPr>
                                </w:pPr>
                              </w:p>
                            </w:txbxContent>
                          </v:textbox>
                        </v:rect>
                        <v:rect id="Rectangle 176" o:spid="_x0000_s104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"/>
                      </v:group>
                      <v:rect id="Rectangle 175" o:spid="_x0000_s1044"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">
                        <v:textbox>
                          <w:txbxContent>
                            <w:p w14:paraId="2FFA172E" w14:textId="77777777" w:rsidR="00801C79" w:rsidRPr="0091381C" w:rsidRDefault="00801C79" w:rsidP="005A4716">
                              <w:pPr>
                                <w:jc w:val="center"/>
                                <w:rPr>
                                  <w:rFonts w:asciiTheme="majorHAnsi" w:hAnsiTheme="majorHAnsi" w:cstheme="majorHAnsi"/>
                                  <w:lang w:val="en-US"/>
                                </w:rPr>
                              </w:pPr>
                            </w:p>
                          </w:txbxContent>
                        </v:textbox>
                      </v:rect>
                    </v:group>
                  </w:pict>
                </mc:Fallback>
              </mc:AlternateContent>
            </w:r>
          </w:p>
          <w:p w14:paraId="31B7E91D" w14:textId="1CE6D551" w:rsidR="000B3E75" w:rsidRPr="00823A21" w:rsidRDefault="00EB1059" w:rsidP="005A4716">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val="fr-FR" w:eastAsia="en-IN"/>
              </w:rPr>
              <w:t>Prix</w:t>
            </w:r>
            <w:r w:rsidR="005A4716" w:rsidRPr="00823A21">
              <w:rPr>
                <w:rFonts w:asciiTheme="minorHAnsi" w:hAnsiTheme="minorHAnsi" w:cstheme="minorHAnsi"/>
                <w:noProof/>
                <w:sz w:val="20"/>
                <w:szCs w:val="20"/>
                <w:lang w:val="fr-FR" w:eastAsia="en-IN"/>
              </w:rPr>
              <w:t xml:space="preserve"> (CFA)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776BD9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627D5775" w14:textId="77777777" w:rsidR="005A4716" w:rsidRPr="00823A21" w:rsidRDefault="005A471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
      <w:tr w:rsidR="00AA554E" w:rsidRPr="00F733A2" w14:paraId="52A96B70"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06E67880" w14:textId="5E923B7F" w:rsidR="00AA554E" w:rsidRPr="00823A21" w:rsidRDefault="005A4716" w:rsidP="006B720D">
            <w:pPr>
              <w:tabs>
                <w:tab w:val="left" w:pos="-720"/>
              </w:tabs>
              <w:suppressAutoHyphens/>
              <w:rPr>
                <w:rFonts w:asciiTheme="minorHAnsi" w:hAnsiTheme="minorHAnsi" w:cstheme="minorHAnsi"/>
                <w:noProof/>
                <w:sz w:val="20"/>
                <w:szCs w:val="20"/>
                <w:lang w:val="fr-FR" w:eastAsia="en-IN" w:bidi="hi-IN"/>
              </w:rPr>
            </w:pPr>
            <w:proofErr w:type="spellStart"/>
            <w:r w:rsidRPr="00823A21">
              <w:rPr>
                <w:rFonts w:asciiTheme="minorHAnsi" w:hAnsiTheme="minorHAnsi" w:cstheme="minorHAnsi"/>
                <w:sz w:val="20"/>
                <w:szCs w:val="20"/>
                <w:lang w:val="fr-FR"/>
              </w:rPr>
              <w:lastRenderedPageBreak/>
              <w:t>Verifier</w:t>
            </w:r>
            <w:proofErr w:type="spellEnd"/>
            <w:r w:rsidRPr="00823A21">
              <w:rPr>
                <w:rFonts w:asciiTheme="minorHAnsi" w:hAnsiTheme="minorHAnsi" w:cstheme="minorHAnsi"/>
                <w:sz w:val="20"/>
                <w:szCs w:val="20"/>
                <w:lang w:val="fr-FR"/>
              </w:rPr>
              <w:t xml:space="preserve"> </w:t>
            </w:r>
            <w:r w:rsidRPr="00823A21">
              <w:rPr>
                <w:rFonts w:asciiTheme="minorHAnsi" w:hAnsiTheme="minorHAnsi" w:cstheme="minorHAnsi"/>
                <w:b/>
                <w:bCs/>
                <w:sz w:val="20"/>
                <w:szCs w:val="20"/>
                <w:lang w:val="fr-FR"/>
              </w:rPr>
              <w:t>225</w:t>
            </w:r>
            <w:r w:rsidRPr="00823A21">
              <w:rPr>
                <w:rFonts w:asciiTheme="minorHAnsi" w:hAnsiTheme="minorHAnsi" w:cstheme="minorHAnsi"/>
                <w:sz w:val="20"/>
                <w:szCs w:val="20"/>
                <w:lang w:val="fr-FR"/>
              </w:rPr>
              <w:t xml:space="preserve"> : si l’option </w:t>
            </w:r>
            <w:r w:rsidRPr="00823A21">
              <w:rPr>
                <w:rFonts w:asciiTheme="minorHAnsi" w:hAnsiTheme="minorHAnsi" w:cstheme="minorHAnsi"/>
                <w:b/>
                <w:bCs/>
                <w:sz w:val="20"/>
                <w:szCs w:val="20"/>
                <w:lang w:val="fr-FR"/>
              </w:rPr>
              <w:t>1</w:t>
            </w:r>
            <w:r w:rsidRPr="00823A21">
              <w:rPr>
                <w:rFonts w:asciiTheme="minorHAnsi" w:hAnsiTheme="minorHAnsi" w:cstheme="minorHAnsi"/>
                <w:sz w:val="20"/>
                <w:szCs w:val="20"/>
                <w:lang w:val="fr-FR"/>
              </w:rPr>
              <w:t xml:space="preserve"> est </w:t>
            </w:r>
            <w:proofErr w:type="spellStart"/>
            <w:r w:rsidRPr="00823A21">
              <w:rPr>
                <w:rFonts w:asciiTheme="minorHAnsi" w:hAnsiTheme="minorHAnsi" w:cstheme="minorHAnsi"/>
                <w:sz w:val="20"/>
                <w:szCs w:val="20"/>
                <w:lang w:val="fr-FR"/>
              </w:rPr>
              <w:t>selectionnee</w:t>
            </w:r>
            <w:proofErr w:type="spellEnd"/>
            <w:r w:rsidRPr="00823A21">
              <w:rPr>
                <w:rFonts w:asciiTheme="minorHAnsi" w:hAnsiTheme="minorHAnsi" w:cstheme="minorHAnsi"/>
                <w:sz w:val="20"/>
                <w:szCs w:val="20"/>
                <w:lang w:val="fr-FR"/>
              </w:rPr>
              <w:t xml:space="preserve"> alors passer à </w:t>
            </w:r>
            <w:r w:rsidRPr="00823A21">
              <w:rPr>
                <w:rFonts w:asciiTheme="minorHAnsi" w:hAnsiTheme="minorHAnsi" w:cstheme="minorHAnsi"/>
                <w:b/>
                <w:bCs/>
                <w:sz w:val="20"/>
                <w:szCs w:val="20"/>
                <w:lang w:val="fr-FR"/>
              </w:rPr>
              <w:t>301</w:t>
            </w:r>
            <w:r w:rsidR="005445D6" w:rsidRPr="00823A21">
              <w:rPr>
                <w:rFonts w:asciiTheme="minorHAnsi" w:hAnsiTheme="minorHAnsi" w:cstheme="minorHAnsi"/>
                <w:b/>
                <w:bCs/>
                <w:sz w:val="20"/>
                <w:szCs w:val="20"/>
                <w:lang w:val="fr-FR"/>
              </w:rPr>
              <w:t>.</w:t>
            </w:r>
          </w:p>
        </w:tc>
      </w:tr>
      <w:tr w:rsidR="006211DD" w:rsidRPr="00F97A6C" w14:paraId="16E2A08D" w14:textId="77777777" w:rsidTr="00823A21">
        <w:trPr>
          <w:trHeight w:val="710"/>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41273D03" w14:textId="13C7F0C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7</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40AE2998" w14:textId="041BC2F3"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Votre pharmacie/</w:t>
            </w:r>
            <w:r w:rsidR="00090105" w:rsidRPr="00823A21">
              <w:rPr>
                <w:rFonts w:asciiTheme="minorHAnsi" w:hAnsiTheme="minorHAnsi" w:cstheme="minorHAnsi"/>
                <w:bCs/>
                <w:sz w:val="20"/>
                <w:szCs w:val="20"/>
                <w:lang w:val="fr-FR"/>
              </w:rPr>
              <w:t xml:space="preserve"> </w:t>
            </w:r>
            <w:del w:id="140" w:author="Lenovo" w:date="2024-10-26T13:34:00Z">
              <w:r w:rsidR="00090105" w:rsidRPr="00823A21" w:rsidDel="00897AA3">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sz w:val="20"/>
                <w:szCs w:val="20"/>
                <w:lang w:val="fr-FR"/>
              </w:rPr>
              <w:t xml:space="preserve">facture-t-elle des frais à vos </w:t>
            </w:r>
            <w:r w:rsidR="009F1203" w:rsidRPr="00823A21">
              <w:rPr>
                <w:rFonts w:asciiTheme="minorHAnsi" w:hAnsiTheme="minorHAnsi" w:cstheme="minorHAnsi"/>
                <w:sz w:val="20"/>
                <w:szCs w:val="20"/>
                <w:lang w:val="fr-FR"/>
              </w:rPr>
              <w:t xml:space="preserve">clients pour la pose </w:t>
            </w:r>
            <w:r w:rsidR="004A613C" w:rsidRPr="00823A21">
              <w:rPr>
                <w:rFonts w:asciiTheme="minorHAnsi" w:hAnsiTheme="minorHAnsi" w:cstheme="minorHAnsi"/>
                <w:sz w:val="20"/>
                <w:szCs w:val="20"/>
                <w:lang w:val="fr-FR"/>
              </w:rPr>
              <w:t>d’implant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96D30EC" w14:textId="24B8128B" w:rsidR="006211DD" w:rsidRPr="00823A21" w:rsidRDefault="00A11C1B"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CFA9178" w14:textId="26B30FE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823A21">
              <w:rPr>
                <w:rFonts w:asciiTheme="minorHAnsi" w:hAnsiTheme="minorHAnsi" w:cstheme="minorHAnsi"/>
                <w:spacing w:val="-2"/>
                <w:sz w:val="20"/>
                <w:szCs w:val="20"/>
                <w:lang w:val="fr-FR" w:bidi="hi-IN"/>
              </w:rPr>
              <w:t>No</w:t>
            </w:r>
            <w:r w:rsidR="00A11C1B"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3AB8A3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51ECE753" w14:textId="77777777" w:rsidTr="00823A21">
        <w:trPr>
          <w:trHeight w:val="69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0F35EDCF" w14:textId="75005A6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8</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34A7A219" w14:textId="4D6AE310"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z w:val="20"/>
                <w:szCs w:val="20"/>
                <w:lang w:val="fr-FR"/>
              </w:rPr>
              <w:t>Quel est le montant des fra</w:t>
            </w:r>
            <w:r w:rsidR="00FA4E92" w:rsidRPr="00823A21">
              <w:rPr>
                <w:rFonts w:asciiTheme="minorHAnsi" w:hAnsiTheme="minorHAnsi" w:cstheme="minorHAnsi"/>
                <w:sz w:val="20"/>
                <w:szCs w:val="20"/>
                <w:lang w:val="fr-FR"/>
              </w:rPr>
              <w:t>is de pose d’implants appliqués dans</w:t>
            </w:r>
            <w:r w:rsidRPr="00823A21">
              <w:rPr>
                <w:rFonts w:asciiTheme="minorHAnsi" w:hAnsiTheme="minorHAnsi" w:cstheme="minorHAnsi"/>
                <w:sz w:val="20"/>
                <w:szCs w:val="20"/>
                <w:lang w:val="fr-FR"/>
              </w:rPr>
              <w:t xml:space="preserve"> votre pharmacie</w:t>
            </w:r>
            <w:del w:id="141" w:author="Lenovo" w:date="2024-10-26T13:35:00Z">
              <w:r w:rsidRPr="00823A21" w:rsidDel="00897AA3">
                <w:rPr>
                  <w:rFonts w:asciiTheme="minorHAnsi" w:hAnsiTheme="minorHAnsi" w:cstheme="minorHAnsi"/>
                  <w:sz w:val="20"/>
                  <w:szCs w:val="20"/>
                  <w:lang w:val="fr-FR"/>
                </w:rPr>
                <w:delText xml:space="preserve"> ou </w:delText>
              </w:r>
              <w:r w:rsidR="00090105" w:rsidRPr="00823A21" w:rsidDel="00897AA3">
                <w:rPr>
                  <w:rFonts w:asciiTheme="minorHAnsi" w:hAnsiTheme="minorHAnsi" w:cstheme="minorHAnsi"/>
                  <w:sz w:val="20"/>
                  <w:szCs w:val="20"/>
                  <w:lang w:val="fr-FR"/>
                </w:rPr>
                <w:delText>-</w:delText>
              </w:r>
              <w:r w:rsidR="00090105" w:rsidRPr="00823A21" w:rsidDel="00897AA3">
                <w:rPr>
                  <w:rFonts w:asciiTheme="minorHAnsi" w:hAnsiTheme="minorHAnsi" w:cstheme="minorHAnsi"/>
                  <w:bCs/>
                  <w:sz w:val="20"/>
                  <w:szCs w:val="20"/>
                  <w:lang w:val="fr-FR"/>
                </w:rPr>
                <w:delText xml:space="preserve"> dépôt de </w:delText>
              </w:r>
              <w:r w:rsidR="00B71611" w:rsidRPr="00823A21" w:rsidDel="00897AA3">
                <w:rPr>
                  <w:rFonts w:asciiTheme="minorHAnsi" w:hAnsiTheme="minorHAnsi" w:cstheme="minorHAnsi"/>
                  <w:bCs/>
                  <w:sz w:val="20"/>
                  <w:szCs w:val="20"/>
                  <w:lang w:val="fr-FR"/>
                </w:rPr>
                <w:delText>médicaments</w:delText>
              </w:r>
              <w:r w:rsidR="00B71611" w:rsidRPr="00823A21" w:rsidDel="00897AA3">
                <w:rPr>
                  <w:rFonts w:asciiTheme="minorHAnsi" w:hAnsiTheme="minorHAnsi" w:cstheme="minorHAnsi"/>
                  <w:sz w:val="20"/>
                  <w:szCs w:val="20"/>
                  <w:lang w:val="fr-FR"/>
                </w:rPr>
                <w:delText xml:space="preserve"> </w:delText>
              </w:r>
            </w:del>
            <w:r w:rsidR="00B71611" w:rsidRPr="00823A21">
              <w:rPr>
                <w:rFonts w:asciiTheme="minorHAnsi" w:hAnsiTheme="minorHAnsi" w:cstheme="minorHAnsi"/>
                <w:sz w:val="20"/>
                <w:szCs w:val="20"/>
                <w:lang w:val="fr-FR"/>
              </w:rPr>
              <w:t>?</w:t>
            </w:r>
            <w:r w:rsidR="009F1203" w:rsidRPr="00823A21">
              <w:rPr>
                <w:rFonts w:asciiTheme="minorHAnsi" w:hAnsiTheme="minorHAnsi" w:cstheme="minorHAnsi"/>
                <w:sz w:val="20"/>
                <w:szCs w:val="20"/>
                <w:lang w:val="fr-FR"/>
              </w:rPr>
              <w:t xml:space="preserve">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C18C67B" w14:textId="2EE5EE0E" w:rsidR="006211DD" w:rsidRPr="00823A21" w:rsidRDefault="00A0019C"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8624" behindDoc="0" locked="0" layoutInCell="1" allowOverlap="1" wp14:anchorId="2C025861" wp14:editId="066C59BC">
                      <wp:simplePos x="0" y="0"/>
                      <wp:positionH relativeFrom="column">
                        <wp:posOffset>623248</wp:posOffset>
                      </wp:positionH>
                      <wp:positionV relativeFrom="paragraph">
                        <wp:posOffset>144871</wp:posOffset>
                      </wp:positionV>
                      <wp:extent cx="1047115" cy="184150"/>
                      <wp:effectExtent l="0" t="0" r="19685" b="25400"/>
                      <wp:wrapNone/>
                      <wp:docPr id="177675617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961854998" name="Group 61"/>
                              <wpg:cNvGrpSpPr>
                                <a:grpSpLocks/>
                              </wpg:cNvGrpSpPr>
                              <wpg:grpSpPr bwMode="auto">
                                <a:xfrm>
                                  <a:off x="228600" y="502721"/>
                                  <a:ext cx="687705" cy="252510"/>
                                  <a:chOff x="5582" y="3497"/>
                                  <a:chExt cx="1083" cy="413"/>
                                </a:xfrm>
                              </wpg:grpSpPr>
                              <wps:wsp>
                                <wps:cNvPr id="257935626"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06DBD850" w14:textId="77777777" w:rsidR="00801C79" w:rsidRPr="0091381C" w:rsidRDefault="00801C79"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7866243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74BB99E8" w14:textId="77777777" w:rsidR="00801C79" w:rsidRPr="0091381C" w:rsidRDefault="00801C79"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004747911"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095466803"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60F9F9FB" w14:textId="77777777" w:rsidR="00801C79" w:rsidRPr="0091381C" w:rsidRDefault="00801C79"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025861" id="_x0000_s1045" style="position:absolute;margin-left:49.05pt;margin-top:11.4pt;width:82.45pt;height:14.5pt;z-index:252698624;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">
                      <v:group id="Group 61" o:spid="_x0000_s1046" style="position:absolute;left:2286;top:5027;width:6877;height:2525"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">
                        <v:rect id="Rectangle 174" o:spid="_x0000_s1047"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">
                          <v:textbox>
                            <w:txbxContent>
                              <w:p w14:paraId="06DBD850" w14:textId="77777777" w:rsidR="00801C79" w:rsidRPr="0091381C" w:rsidRDefault="00801C79" w:rsidP="00A0019C">
                                <w:pPr>
                                  <w:jc w:val="center"/>
                                  <w:rPr>
                                    <w:rFonts w:asciiTheme="majorHAnsi" w:hAnsiTheme="majorHAnsi" w:cstheme="majorHAnsi"/>
                                    <w:lang w:val="en-US"/>
                                  </w:rPr>
                                </w:pPr>
                              </w:p>
                            </w:txbxContent>
                          </v:textbox>
                        </v:rect>
                        <v:rect id="Rectangle 175" o:spid="_x0000_s1048"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">
                          <v:textbox>
                            <w:txbxContent>
                              <w:p w14:paraId="74BB99E8" w14:textId="77777777" w:rsidR="00801C79" w:rsidRPr="0091381C" w:rsidRDefault="00801C79" w:rsidP="00A0019C">
                                <w:pPr>
                                  <w:jc w:val="center"/>
                                  <w:rPr>
                                    <w:rFonts w:asciiTheme="majorHAnsi" w:hAnsiTheme="majorHAnsi" w:cstheme="majorHAnsi"/>
                                    <w:lang w:val="en-US"/>
                                  </w:rPr>
                                </w:pPr>
                              </w:p>
                            </w:txbxContent>
                          </v:textbox>
                        </v:rect>
                        <v:rect id="Rectangle 176" o:spid="_x0000_s1049"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"/>
                      </v:group>
                      <v:rect id="Rectangle 175" o:spid="_x0000_s1050"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">
                        <v:textbox>
                          <w:txbxContent>
                            <w:p w14:paraId="60F9F9FB" w14:textId="77777777" w:rsidR="00801C79" w:rsidRPr="0091381C" w:rsidRDefault="00801C79" w:rsidP="00A0019C">
                              <w:pPr>
                                <w:jc w:val="center"/>
                                <w:rPr>
                                  <w:rFonts w:asciiTheme="majorHAnsi" w:hAnsiTheme="majorHAnsi" w:cstheme="majorHAnsi"/>
                                  <w:lang w:val="en-US"/>
                                </w:rPr>
                              </w:pPr>
                            </w:p>
                          </w:txbxContent>
                        </v:textbox>
                      </v:rect>
                    </v:group>
                  </w:pict>
                </mc:Fallback>
              </mc:AlternateContent>
            </w:r>
          </w:p>
          <w:p w14:paraId="2D830871" w14:textId="6AF8E1D3"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val="fr-FR" w:eastAsia="en-IN"/>
              </w:rPr>
              <w:t>Prix (</w:t>
            </w:r>
            <w:r w:rsidR="004A613C" w:rsidRPr="00823A21">
              <w:rPr>
                <w:rFonts w:asciiTheme="minorHAnsi" w:hAnsiTheme="minorHAnsi" w:cstheme="minorHAnsi"/>
                <w:noProof/>
                <w:sz w:val="20"/>
                <w:szCs w:val="20"/>
                <w:lang w:val="fr-FR" w:eastAsia="en-IN"/>
              </w:rPr>
              <w:t>FCFA</w:t>
            </w:r>
            <w:r w:rsidRPr="00823A21">
              <w:rPr>
                <w:rFonts w:asciiTheme="minorHAnsi" w:hAnsiTheme="minorHAnsi" w:cstheme="minorHAnsi"/>
                <w:noProof/>
                <w:sz w:val="20"/>
                <w:szCs w:val="20"/>
                <w:lang w:val="fr-FR" w:eastAsia="en-IN"/>
              </w:rPr>
              <w:t>)</w:t>
            </w:r>
            <w:r w:rsidR="00A0019C" w:rsidRPr="00823A21">
              <w:rPr>
                <w:rFonts w:asciiTheme="minorHAnsi" w:hAnsiTheme="minorHAnsi" w:cstheme="minorHAnsi"/>
                <w:noProof/>
                <w:sz w:val="20"/>
                <w:szCs w:val="20"/>
                <w:lang w:val="fr-FR" w:eastAsia="en-IN"/>
              </w:rPr>
              <w:t xml:space="preserve">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6E7B3E4"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583FBDF3" w14:textId="0F105AD5" w:rsidR="00904C82" w:rsidRPr="00823A21" w:rsidRDefault="00904C82" w:rsidP="00FD32FD">
      <w:pPr>
        <w:ind w:left="720"/>
        <w:rPr>
          <w:rFonts w:asciiTheme="minorHAnsi" w:hAnsiTheme="minorHAnsi" w:cstheme="minorHAnsi"/>
          <w:b/>
          <w:bCs/>
          <w:sz w:val="20"/>
          <w:szCs w:val="20"/>
          <w:lang w:val="fr-FR"/>
        </w:rPr>
      </w:pPr>
    </w:p>
    <w:p w14:paraId="3F0FE08A" w14:textId="77777777" w:rsidR="00A84838" w:rsidRPr="00823A21" w:rsidRDefault="00A84838"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6AFB2809" w14:textId="68FC576F"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lang w:val="fr-FR"/>
        </w:rPr>
        <w:lastRenderedPageBreak/>
        <w:t xml:space="preserve">SECTION </w:t>
      </w:r>
      <w:r w:rsidR="00903A9C" w:rsidRPr="00823A21">
        <w:rPr>
          <w:rFonts w:asciiTheme="minorHAnsi" w:hAnsiTheme="minorHAnsi" w:cstheme="minorHAnsi"/>
          <w:b/>
          <w:bCs/>
          <w:lang w:val="fr-FR"/>
        </w:rPr>
        <w:t>3</w:t>
      </w:r>
      <w:r w:rsidR="00593CED" w:rsidRPr="00823A21">
        <w:rPr>
          <w:rFonts w:asciiTheme="minorHAnsi" w:hAnsiTheme="minorHAnsi" w:cstheme="minorHAnsi"/>
          <w:b/>
          <w:bCs/>
          <w:lang w:val="fr-FR"/>
        </w:rPr>
        <w:t xml:space="preserve"> </w:t>
      </w:r>
      <w:r w:rsidR="00903A9C" w:rsidRPr="00823A21">
        <w:rPr>
          <w:rFonts w:asciiTheme="minorHAnsi" w:hAnsiTheme="minorHAnsi" w:cstheme="minorHAnsi"/>
          <w:b/>
          <w:bCs/>
          <w:lang w:val="fr-FR"/>
        </w:rPr>
        <w:t>: STOCKS</w:t>
      </w:r>
      <w:r w:rsidR="00452ED0" w:rsidRPr="00823A21">
        <w:rPr>
          <w:rFonts w:asciiTheme="minorHAnsi" w:hAnsiTheme="minorHAnsi" w:cstheme="minorHAnsi"/>
          <w:b/>
          <w:bCs/>
          <w:lang w:val="fr-FR"/>
        </w:rPr>
        <w:t xml:space="preserve"> ET VENTES</w:t>
      </w:r>
    </w:p>
    <w:p w14:paraId="4FDEE366" w14:textId="6D05282E" w:rsidR="009B79DA" w:rsidRPr="00823A21" w:rsidRDefault="00452ED0" w:rsidP="00823A21">
      <w:pPr>
        <w:jc w:val="both"/>
        <w:rPr>
          <w:rFonts w:asciiTheme="minorHAnsi" w:hAnsiTheme="minorHAnsi" w:cstheme="minorHAnsi"/>
          <w:b/>
          <w:bCs/>
          <w:sz w:val="20"/>
          <w:szCs w:val="20"/>
          <w:lang w:val="fr-FR" w:bidi="hi-IN"/>
        </w:rPr>
      </w:pPr>
      <w:r w:rsidRPr="00823A21">
        <w:rPr>
          <w:rFonts w:asciiTheme="minorHAnsi" w:hAnsiTheme="minorHAnsi" w:cstheme="minorHAnsi"/>
          <w:bCs/>
          <w:color w:val="000000" w:themeColor="text1"/>
          <w:sz w:val="20"/>
          <w:szCs w:val="20"/>
          <w:lang w:val="fr-FR"/>
        </w:rPr>
        <w:t xml:space="preserve">J’aimerais maintenant vous poser quelques questions sur des contraceptifs spécifiques que vous vendez, que vous conseillez ou que vous orientez vers d’autres lieux. N’oubliez pas que toutes les informations que vous fournissez sont strictement confidentielles </w:t>
      </w:r>
      <w:r w:rsidR="00903A9C" w:rsidRPr="00823A21">
        <w:rPr>
          <w:rFonts w:asciiTheme="minorHAnsi" w:hAnsiTheme="minorHAnsi" w:cstheme="minorHAnsi"/>
          <w:bCs/>
          <w:color w:val="000000" w:themeColor="text1"/>
          <w:sz w:val="20"/>
          <w:szCs w:val="20"/>
          <w:lang w:val="fr-FR"/>
        </w:rPr>
        <w:t xml:space="preserve">et </w:t>
      </w:r>
      <w:r w:rsidRPr="00823A21">
        <w:rPr>
          <w:rFonts w:asciiTheme="minorHAnsi" w:hAnsiTheme="minorHAnsi" w:cstheme="minorHAnsi"/>
          <w:bCs/>
          <w:color w:val="000000" w:themeColor="text1"/>
          <w:sz w:val="20"/>
          <w:szCs w:val="20"/>
          <w:lang w:val="fr-FR"/>
        </w:rPr>
        <w:t>ne seront utilisées qu’à des fins de recherche, sans que l</w:t>
      </w:r>
      <w:r w:rsidR="00903A9C" w:rsidRPr="00823A21">
        <w:rPr>
          <w:rFonts w:asciiTheme="minorHAnsi" w:hAnsiTheme="minorHAnsi" w:cstheme="minorHAnsi"/>
          <w:bCs/>
          <w:color w:val="000000" w:themeColor="text1"/>
          <w:sz w:val="20"/>
          <w:szCs w:val="20"/>
          <w:lang w:val="fr-FR"/>
        </w:rPr>
        <w:t xml:space="preserve">es </w:t>
      </w:r>
      <w:r w:rsidR="002752CA" w:rsidRPr="00823A21">
        <w:rPr>
          <w:rFonts w:asciiTheme="minorHAnsi" w:hAnsiTheme="minorHAnsi" w:cstheme="minorHAnsi"/>
          <w:bCs/>
          <w:color w:val="000000" w:themeColor="text1"/>
          <w:sz w:val="20"/>
          <w:szCs w:val="20"/>
          <w:lang w:val="fr-FR"/>
        </w:rPr>
        <w:t>particuliers</w:t>
      </w:r>
      <w:r w:rsidR="00903A9C" w:rsidRPr="00823A21">
        <w:rPr>
          <w:rFonts w:asciiTheme="minorHAnsi" w:hAnsiTheme="minorHAnsi" w:cstheme="minorHAnsi"/>
          <w:bCs/>
          <w:color w:val="000000" w:themeColor="text1"/>
          <w:sz w:val="20"/>
          <w:szCs w:val="20"/>
          <w:lang w:val="fr-FR"/>
        </w:rPr>
        <w:t xml:space="preserve"> ne soient identifié</w:t>
      </w:r>
      <w:r w:rsidRPr="00823A21">
        <w:rPr>
          <w:rFonts w:asciiTheme="minorHAnsi" w:hAnsiTheme="minorHAnsi" w:cstheme="minorHAnsi"/>
          <w:bCs/>
          <w:color w:val="000000" w:themeColor="text1"/>
          <w:sz w:val="20"/>
          <w:szCs w:val="20"/>
          <w:lang w:val="fr-FR"/>
        </w:rPr>
        <w:t xml:space="preserve">s. </w:t>
      </w:r>
    </w:p>
    <w:p w14:paraId="34C6A49C" w14:textId="77777777" w:rsidR="009B79DA" w:rsidRPr="00823A21" w:rsidRDefault="009B79DA" w:rsidP="00FD32FD">
      <w:pPr>
        <w:tabs>
          <w:tab w:val="left" w:pos="-720"/>
        </w:tabs>
        <w:suppressAutoHyphens/>
        <w:ind w:left="720"/>
        <w:jc w:val="both"/>
        <w:rPr>
          <w:rFonts w:asciiTheme="minorHAnsi" w:hAnsiTheme="minorHAnsi" w:cstheme="minorHAnsi"/>
          <w:bCs/>
          <w:color w:val="000000" w:themeColor="text1"/>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9B79DA" w:rsidRPr="00F97A6C" w:rsidDel="00512C22" w14:paraId="4201F9C8"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3A5C55F" w14:textId="33B319DD" w:rsidR="009B79DA" w:rsidRPr="00823A21" w:rsidRDefault="00917357"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991990A" w14:textId="08926E83" w:rsidR="009B79DA" w:rsidRPr="00823A21" w:rsidRDefault="009B79DA" w:rsidP="00A014A8">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A014A8" w:rsidRPr="00823A21">
              <w:rPr>
                <w:rFonts w:asciiTheme="minorHAnsi" w:hAnsiTheme="minorHAnsi" w:cstheme="minorHAnsi"/>
                <w:b/>
                <w:sz w:val="20"/>
                <w:szCs w:val="20"/>
                <w:lang w:val="fr-FR"/>
              </w:rPr>
              <w:t>ET FILTRES</w:t>
            </w:r>
          </w:p>
        </w:tc>
        <w:tc>
          <w:tcPr>
            <w:tcW w:w="1776"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1A8F211" w14:textId="5368592A" w:rsidR="009B79DA" w:rsidRPr="00823A21" w:rsidRDefault="009B79DA"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w:t>
            </w:r>
            <w:r w:rsidR="00A014A8" w:rsidRPr="00823A21">
              <w:rPr>
                <w:rFonts w:asciiTheme="minorHAnsi" w:hAnsiTheme="minorHAnsi" w:cstheme="minorHAnsi"/>
                <w:b/>
                <w:sz w:val="20"/>
                <w:szCs w:val="20"/>
                <w:lang w:val="fr-FR"/>
              </w:rPr>
              <w:t>ODAGE</w:t>
            </w:r>
          </w:p>
        </w:tc>
        <w:tc>
          <w:tcPr>
            <w:tcW w:w="395"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795B636B" w14:textId="4C4C133E" w:rsidR="009B79DA" w:rsidRPr="00823A21" w:rsidRDefault="00A014A8"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B79DA" w:rsidRPr="00F733A2" w:rsidDel="00512C22" w14:paraId="6189C3D8" w14:textId="77777777" w:rsidTr="00823A21">
        <w:trPr>
          <w:trHeight w:val="259"/>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60D83583" w14:textId="78F3F345" w:rsidR="009B79DA" w:rsidRPr="00823A21" w:rsidRDefault="00110B72" w:rsidP="001714EC">
            <w:pPr>
              <w:tabs>
                <w:tab w:val="left" w:pos="-720"/>
              </w:tabs>
              <w:suppressAutoHyphens/>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color w:val="000000" w:themeColor="text1"/>
                <w:sz w:val="20"/>
                <w:szCs w:val="20"/>
                <w:lang w:val="fr-FR"/>
              </w:rPr>
              <w:t>J’aimerais maintenant vous poser quelques questions sur le stérilet</w:t>
            </w:r>
            <w:r w:rsidR="00B037D6" w:rsidRPr="00823A21">
              <w:rPr>
                <w:rFonts w:asciiTheme="minorHAnsi" w:hAnsiTheme="minorHAnsi" w:cstheme="minorHAnsi"/>
                <w:b/>
                <w:bCs/>
                <w:color w:val="000000" w:themeColor="text1"/>
                <w:sz w:val="20"/>
                <w:szCs w:val="20"/>
                <w:lang w:val="fr-FR"/>
              </w:rPr>
              <w:t xml:space="preserve">, encore appelé </w:t>
            </w:r>
            <w:r w:rsidR="005C7446" w:rsidRPr="00823A21">
              <w:rPr>
                <w:rFonts w:asciiTheme="minorHAnsi" w:hAnsiTheme="minorHAnsi" w:cstheme="minorHAnsi"/>
                <w:b/>
                <w:bCs/>
                <w:color w:val="000000" w:themeColor="text1"/>
                <w:sz w:val="20"/>
                <w:szCs w:val="20"/>
                <w:lang w:val="fr-FR"/>
              </w:rPr>
              <w:t>dispositif intra-utérin (</w:t>
            </w:r>
            <w:r w:rsidR="00B037D6" w:rsidRPr="00823A21">
              <w:rPr>
                <w:rFonts w:asciiTheme="minorHAnsi" w:hAnsiTheme="minorHAnsi" w:cstheme="minorHAnsi"/>
                <w:b/>
                <w:bCs/>
                <w:color w:val="000000" w:themeColor="text1"/>
                <w:sz w:val="20"/>
                <w:szCs w:val="20"/>
                <w:lang w:val="fr-FR"/>
              </w:rPr>
              <w:t>DIU</w:t>
            </w:r>
            <w:r w:rsidR="005C7446" w:rsidRPr="00823A21">
              <w:rPr>
                <w:rFonts w:asciiTheme="minorHAnsi" w:hAnsiTheme="minorHAnsi" w:cstheme="minorHAnsi"/>
                <w:b/>
                <w:bCs/>
                <w:color w:val="000000" w:themeColor="text1"/>
                <w:sz w:val="20"/>
                <w:szCs w:val="20"/>
                <w:lang w:val="fr-FR"/>
              </w:rPr>
              <w:t>)</w:t>
            </w:r>
          </w:p>
        </w:tc>
      </w:tr>
      <w:tr w:rsidR="009B79DA" w:rsidRPr="00F97A6C" w:rsidDel="00512C22" w14:paraId="3ABEC405" w14:textId="77777777" w:rsidTr="00823A21">
        <w:trPr>
          <w:trHeight w:hRule="exact" w:val="71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2B2CD3" w14:textId="4389968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63A86A" w14:textId="104CFC71" w:rsidR="009B79DA" w:rsidRPr="00823A21" w:rsidRDefault="00110B72"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Votre pharmacie </w:t>
            </w:r>
            <w:del w:id="142" w:author="Lenovo" w:date="2024-10-26T13:35:00Z">
              <w:r w:rsidRPr="00823A21" w:rsidDel="00897AA3">
                <w:rPr>
                  <w:rFonts w:asciiTheme="minorHAnsi" w:hAnsiTheme="minorHAnsi" w:cstheme="minorHAnsi"/>
                  <w:bCs/>
                  <w:color w:val="000000" w:themeColor="text1"/>
                  <w:sz w:val="20"/>
                  <w:szCs w:val="20"/>
                  <w:lang w:val="fr-FR"/>
                </w:rPr>
                <w:delText xml:space="preserve">ou </w:delText>
              </w:r>
              <w:r w:rsidR="00090105" w:rsidRPr="00823A21" w:rsidDel="00897AA3">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bCs/>
                <w:color w:val="000000" w:themeColor="text1"/>
                <w:sz w:val="20"/>
                <w:szCs w:val="20"/>
                <w:lang w:val="fr-FR"/>
              </w:rPr>
              <w:t>a-t-</w:t>
            </w:r>
            <w:r w:rsidR="00FB3332" w:rsidRPr="00823A21">
              <w:rPr>
                <w:rFonts w:asciiTheme="minorHAnsi" w:hAnsiTheme="minorHAnsi" w:cstheme="minorHAnsi"/>
                <w:bCs/>
                <w:color w:val="000000" w:themeColor="text1"/>
                <w:sz w:val="20"/>
                <w:szCs w:val="20"/>
                <w:lang w:val="fr-FR"/>
              </w:rPr>
              <w:t xml:space="preserve">il </w:t>
            </w:r>
            <w:r w:rsidRPr="00823A21">
              <w:rPr>
                <w:rFonts w:asciiTheme="minorHAnsi" w:hAnsiTheme="minorHAnsi" w:cstheme="minorHAnsi"/>
                <w:bCs/>
                <w:color w:val="000000" w:themeColor="text1"/>
                <w:sz w:val="20"/>
                <w:szCs w:val="20"/>
                <w:lang w:val="fr-FR"/>
              </w:rPr>
              <w:t>stocké ou vendu des</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IU</w:t>
            </w:r>
            <w:r w:rsidR="009B79DA"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au cours des 12 </w:t>
            </w:r>
            <w:r w:rsidR="00691E02" w:rsidRPr="00823A21">
              <w:rPr>
                <w:rFonts w:asciiTheme="minorHAnsi" w:hAnsiTheme="minorHAnsi" w:cstheme="minorHAnsi"/>
                <w:bCs/>
                <w:color w:val="000000" w:themeColor="text1"/>
                <w:sz w:val="20"/>
                <w:szCs w:val="20"/>
                <w:lang w:val="fr-FR"/>
              </w:rPr>
              <w:t xml:space="preserve">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640DDD3" w14:textId="512802CD" w:rsidR="009B79DA" w:rsidRPr="00823A21" w:rsidRDefault="008F4D48"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18AB01B" w14:textId="42DF799A"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8F4D48"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092EE73" w14:textId="77777777" w:rsidR="009B79DA" w:rsidRPr="00823A21" w:rsidRDefault="009B79DA" w:rsidP="001714EC">
            <w:pPr>
              <w:tabs>
                <w:tab w:val="left" w:pos="-720"/>
              </w:tabs>
              <w:suppressAutoHyphens/>
              <w:jc w:val="center"/>
              <w:rPr>
                <w:rFonts w:asciiTheme="minorHAnsi" w:hAnsiTheme="minorHAnsi" w:cstheme="minorHAnsi"/>
                <w:color w:val="000000" w:themeColor="text1"/>
                <w:spacing w:val="-2"/>
                <w:sz w:val="20"/>
                <w:szCs w:val="20"/>
                <w:lang w:val="fr-FR"/>
              </w:rPr>
            </w:pPr>
          </w:p>
          <w:p w14:paraId="2FD2882C" w14:textId="21E6AF64" w:rsidR="009B79DA" w:rsidRPr="00823A21" w:rsidRDefault="009B79DA" w:rsidP="001714EC">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698176" behindDoc="0" locked="0" layoutInCell="1" allowOverlap="1" wp14:anchorId="7FC55576" wp14:editId="7C90D3AF">
                      <wp:simplePos x="0" y="0"/>
                      <wp:positionH relativeFrom="column">
                        <wp:posOffset>-150495</wp:posOffset>
                      </wp:positionH>
                      <wp:positionV relativeFrom="paragraph">
                        <wp:posOffset>80645</wp:posOffset>
                      </wp:positionV>
                      <wp:extent cx="219075" cy="0"/>
                      <wp:effectExtent l="0" t="76200" r="28575" b="95250"/>
                      <wp:wrapNone/>
                      <wp:docPr id="45" name="Straight Arrow Connector 4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6CD8A9" id="Straight Arrow Connector 45" o:spid="_x0000_s1026" type="#_x0000_t32" style="position:absolute;margin-left:-11.85pt;margin-top:6.35pt;width:17.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si5AEAADQ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bidi="hi-IN"/>
              </w:rPr>
              <w:t xml:space="preserve">    </w:t>
            </w:r>
            <w:r w:rsidR="003B22B9" w:rsidRPr="00823A21">
              <w:rPr>
                <w:rFonts w:asciiTheme="minorHAnsi" w:hAnsiTheme="minorHAnsi" w:cstheme="minorHAnsi"/>
                <w:color w:val="000000" w:themeColor="text1"/>
                <w:spacing w:val="-2"/>
                <w:sz w:val="20"/>
                <w:szCs w:val="20"/>
                <w:lang w:val="fr-FR"/>
              </w:rPr>
              <w:t>3</w:t>
            </w:r>
            <w:r w:rsidRPr="00823A21">
              <w:rPr>
                <w:rFonts w:asciiTheme="minorHAnsi" w:hAnsiTheme="minorHAnsi" w:cstheme="minorHAnsi"/>
                <w:color w:val="000000" w:themeColor="text1"/>
                <w:spacing w:val="-2"/>
                <w:sz w:val="20"/>
                <w:szCs w:val="20"/>
                <w:lang w:val="fr-FR"/>
              </w:rPr>
              <w:t>08</w:t>
            </w:r>
          </w:p>
        </w:tc>
      </w:tr>
      <w:tr w:rsidR="009B79DA" w:rsidRPr="00F97A6C" w:rsidDel="00512C22" w14:paraId="307A7865" w14:textId="77777777" w:rsidTr="00823A21">
        <w:trPr>
          <w:trHeight w:val="12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372CAF5" w14:textId="148E49C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5E0FC5C" w14:textId="00911809" w:rsidR="009B79DA" w:rsidRPr="00823A21" w:rsidRDefault="008F4D48" w:rsidP="001714EC">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d’unités</w:t>
            </w:r>
            <w:r w:rsidR="0063046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w:t>
            </w:r>
            <w:r w:rsidR="00630465" w:rsidRPr="00823A21">
              <w:rPr>
                <w:rFonts w:asciiTheme="minorHAnsi" w:hAnsiTheme="minorHAnsi" w:cstheme="minorHAnsi"/>
                <w:bCs/>
                <w:color w:val="000000" w:themeColor="text1"/>
                <w:sz w:val="20"/>
                <w:szCs w:val="20"/>
                <w:lang w:val="fr-FR"/>
              </w:rPr>
              <w:t>piè</w:t>
            </w:r>
            <w:r w:rsidRPr="00823A21">
              <w:rPr>
                <w:rFonts w:asciiTheme="minorHAnsi" w:hAnsiTheme="minorHAnsi" w:cstheme="minorHAnsi"/>
                <w:bCs/>
                <w:color w:val="000000" w:themeColor="text1"/>
                <w:sz w:val="20"/>
                <w:szCs w:val="20"/>
                <w:lang w:val="fr-FR"/>
              </w:rPr>
              <w:t xml:space="preserve">ces) de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w:t>
            </w:r>
            <w:del w:id="143" w:author="Lenovo" w:date="2024-10-26T13:36:00Z">
              <w:r w:rsidRPr="00823A21" w:rsidDel="00897AA3">
                <w:rPr>
                  <w:rFonts w:asciiTheme="minorHAnsi" w:hAnsiTheme="minorHAnsi" w:cstheme="minorHAnsi"/>
                  <w:bCs/>
                  <w:color w:val="000000" w:themeColor="text1"/>
                  <w:sz w:val="20"/>
                  <w:szCs w:val="20"/>
                  <w:lang w:val="fr-FR"/>
                </w:rPr>
                <w:delText xml:space="preserve">ou </w:delText>
              </w:r>
              <w:r w:rsidR="00090105" w:rsidRPr="00823A21" w:rsidDel="00897AA3">
                <w:rPr>
                  <w:rFonts w:asciiTheme="minorHAnsi" w:hAnsiTheme="minorHAnsi" w:cstheme="minorHAnsi"/>
                  <w:bCs/>
                  <w:sz w:val="20"/>
                  <w:szCs w:val="20"/>
                  <w:lang w:val="fr-FR"/>
                </w:rPr>
                <w:delText xml:space="preserve">dépôt de médicaments </w:delText>
              </w:r>
            </w:del>
            <w:r w:rsidR="00630465" w:rsidRPr="00823A21">
              <w:rPr>
                <w:rFonts w:asciiTheme="minorHAnsi" w:hAnsiTheme="minorHAnsi" w:cstheme="minorHAnsi"/>
                <w:bCs/>
                <w:color w:val="000000" w:themeColor="text1"/>
                <w:sz w:val="20"/>
                <w:szCs w:val="20"/>
                <w:lang w:val="fr-FR"/>
              </w:rPr>
              <w:t>a-t-elle actuellement en</w:t>
            </w:r>
            <w:r w:rsidR="00691E02"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stock ?</w:t>
            </w:r>
            <w:r w:rsidRPr="00823A21">
              <w:rPr>
                <w:rFonts w:asciiTheme="minorHAnsi" w:hAnsiTheme="minorHAnsi" w:cstheme="minorHAnsi"/>
                <w:bCs/>
                <w:color w:val="000000" w:themeColor="text1"/>
                <w:sz w:val="20"/>
                <w:szCs w:val="20"/>
                <w:lang w:val="fr-FR"/>
              </w:rPr>
              <w:t xml:space="preserve"> </w:t>
            </w:r>
          </w:p>
          <w:p w14:paraId="433E29B7" w14:textId="77777777" w:rsidR="009B79DA" w:rsidRPr="00823A21" w:rsidRDefault="009B79DA" w:rsidP="001714EC">
            <w:pPr>
              <w:rPr>
                <w:rFonts w:asciiTheme="minorHAnsi" w:hAnsiTheme="minorHAnsi" w:cstheme="minorHAnsi"/>
                <w:bCs/>
                <w:color w:val="000000" w:themeColor="text1"/>
                <w:sz w:val="20"/>
                <w:szCs w:val="20"/>
                <w:lang w:val="fr-FR"/>
              </w:rPr>
            </w:pPr>
          </w:p>
          <w:p w14:paraId="42D33895" w14:textId="3824B28F"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C2E8392"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1699200" behindDoc="0" locked="0" layoutInCell="1" allowOverlap="1" wp14:anchorId="6D4AB207" wp14:editId="35702498">
                      <wp:simplePos x="0" y="0"/>
                      <wp:positionH relativeFrom="column">
                        <wp:posOffset>1266792</wp:posOffset>
                      </wp:positionH>
                      <wp:positionV relativeFrom="paragraph">
                        <wp:posOffset>99559</wp:posOffset>
                      </wp:positionV>
                      <wp:extent cx="635635" cy="196850"/>
                      <wp:effectExtent l="0" t="0" r="12065" b="12700"/>
                      <wp:wrapNone/>
                      <wp:docPr id="4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47" name="Group 47"/>
                              <wpg:cNvGrpSpPr/>
                              <wpg:grpSpPr>
                                <a:xfrm>
                                  <a:off x="249382" y="0"/>
                                  <a:ext cx="494665" cy="152400"/>
                                  <a:chOff x="0" y="0"/>
                                  <a:chExt cx="494665" cy="196850"/>
                                </a:xfrm>
                              </wpg:grpSpPr>
                              <wps:wsp>
                                <wps:cNvPr id="48" name="Rectangle 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Rectangle 5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E5D7EF2" id="Group 44" o:spid="_x0000_s1026" style="position:absolute;margin-left:99.75pt;margin-top:7.85pt;width:50.05pt;height:15.5pt;z-index:251699200;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78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">
                        <v:rect id="Rectangle 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YCxQAAAOAAAAAPAAAAZHJzL2Rvd25yZXYueG1sRI/BisJA&#10;DIbvwr7DkAVvOl0V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CzXtYCxQAAAOAAAAAP&#10;AAAAAAAAAAAAAAAAAAcCAABkcnMvZG93bnJldi54bWxQSwUGAAAAAAMAAwC3AAAA+QIAAAAA&#10;" filled="f" strokecolor="black [3213]" strokeweight=".5pt"/>
                        <v:rect id="Rectangle 57"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" filled="f" strokecolor="black [3213]" strokeweight=".5pt"/>
                      </v:group>
                      <v:rect id="Rectangle 5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0DfxQAAAOAAAAAPAAAAZHJzL2Rvd25yZXYueG1sRI/BisJA&#10;DIbvwr7DkAVvOl1F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A2h0DfxQAAAOAAAAAP&#10;AAAAAAAAAAAAAAAAAAcCAABkcnMvZG93bnJldi54bWxQSwUGAAAAAAMAAwC3AAAA+QIAAAAA&#10;" filled="f" strokecolor="black [3213]" strokeweight=".5pt"/>
                    </v:group>
                  </w:pict>
                </mc:Fallback>
              </mc:AlternateContent>
            </w:r>
          </w:p>
          <w:p w14:paraId="5F7A50E7" w14:textId="3CBD4724" w:rsidR="009B79DA" w:rsidRPr="00823A21" w:rsidRDefault="00630465"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rPr>
              <w:t>Uni</w:t>
            </w:r>
            <w:r w:rsidR="00D22CB5" w:rsidRPr="00823A21">
              <w:rPr>
                <w:rFonts w:asciiTheme="minorHAnsi" w:hAnsiTheme="minorHAnsi" w:cstheme="minorHAnsi"/>
                <w:noProof/>
                <w:color w:val="000000" w:themeColor="text1"/>
                <w:sz w:val="20"/>
                <w:szCs w:val="20"/>
                <w:lang w:val="fr-FR" w:eastAsia="en-IN"/>
              </w:rPr>
              <w:t>t</w:t>
            </w:r>
            <w:r w:rsidRPr="00823A21">
              <w:rPr>
                <w:rFonts w:asciiTheme="minorHAnsi" w:hAnsiTheme="minorHAnsi" w:cstheme="minorHAnsi"/>
                <w:noProof/>
                <w:color w:val="000000" w:themeColor="text1"/>
                <w:sz w:val="20"/>
                <w:szCs w:val="20"/>
                <w:lang w:val="fr-FR" w:eastAsia="en-IN"/>
              </w:rPr>
              <w:t>és</w:t>
            </w:r>
            <w:r w:rsidR="009B79D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bCs/>
                <w:color w:val="000000" w:themeColor="text1"/>
                <w:sz w:val="20"/>
                <w:szCs w:val="20"/>
                <w:lang w:val="fr-FR"/>
              </w:rPr>
              <w:t>(pièc</w:t>
            </w:r>
            <w:r w:rsidR="009B79DA" w:rsidRPr="00823A21">
              <w:rPr>
                <w:rFonts w:asciiTheme="minorHAnsi" w:hAnsiTheme="minorHAnsi" w:cstheme="minorHAnsi"/>
                <w:bCs/>
                <w:color w:val="000000" w:themeColor="text1"/>
                <w:sz w:val="20"/>
                <w:szCs w:val="20"/>
                <w:lang w:val="fr-FR"/>
              </w:rPr>
              <w:t>es)</w:t>
            </w:r>
            <w:r w:rsidR="009B79D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en</w:t>
            </w:r>
            <w:r w:rsidR="009B79DA" w:rsidRPr="00823A21">
              <w:rPr>
                <w:rFonts w:asciiTheme="minorHAnsi" w:hAnsiTheme="minorHAnsi" w:cstheme="minorHAnsi"/>
                <w:noProof/>
                <w:color w:val="000000" w:themeColor="text1"/>
                <w:sz w:val="20"/>
                <w:szCs w:val="20"/>
                <w:lang w:val="fr-FR" w:eastAsia="en-IN"/>
              </w:rPr>
              <w:t xml:space="preserve"> stock</w:t>
            </w:r>
          </w:p>
          <w:p w14:paraId="727E9817"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EBB6F55" w14:textId="3A9811F4" w:rsidR="00E234CA" w:rsidRPr="00823A21" w:rsidRDefault="00630465" w:rsidP="001714EC">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823A21">
              <w:rPr>
                <w:rFonts w:asciiTheme="minorHAnsi" w:hAnsiTheme="minorHAnsi" w:cstheme="minorHAnsi"/>
                <w:i/>
                <w:iCs/>
                <w:spacing w:val="-2"/>
                <w:sz w:val="18"/>
                <w:szCs w:val="18"/>
                <w:lang w:val="fr-FR" w:bidi="hi-IN"/>
              </w:rPr>
              <w:t>Aucun</w:t>
            </w:r>
            <w:r w:rsidR="00E234CA" w:rsidRPr="00823A21">
              <w:rPr>
                <w:rFonts w:asciiTheme="minorHAnsi" w:hAnsiTheme="minorHAnsi" w:cs="Mangal"/>
                <w:i/>
                <w:iCs/>
                <w:spacing w:val="-2"/>
                <w:sz w:val="18"/>
                <w:szCs w:val="18"/>
                <w:cs/>
                <w:lang w:val="fr-FR" w:bidi="hi-IN"/>
              </w:rPr>
              <w:t xml:space="preserve"> </w:t>
            </w:r>
            <w:r w:rsidR="00E234CA" w:rsidRPr="00823A21">
              <w:rPr>
                <w:rFonts w:asciiTheme="minorHAnsi" w:hAnsiTheme="minorHAnsi" w:cstheme="minorHAnsi"/>
                <w:i/>
                <w:iCs/>
                <w:spacing w:val="-2"/>
                <w:sz w:val="18"/>
                <w:szCs w:val="18"/>
                <w:lang w:val="fr-FR" w:bidi="hi-IN"/>
              </w:rPr>
              <w:tab/>
              <w:t>000</w:t>
            </w:r>
          </w:p>
          <w:p w14:paraId="7D9D92F4" w14:textId="3E67670C" w:rsidR="009B79DA" w:rsidRPr="00823A21" w:rsidRDefault="00630465"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i/>
                <w:iCs/>
                <w:spacing w:val="-2"/>
                <w:sz w:val="18"/>
                <w:szCs w:val="18"/>
                <w:lang w:val="fr-FR" w:bidi="hi-IN"/>
              </w:rPr>
              <w:t>Ne sait pas</w:t>
            </w:r>
            <w:r w:rsidR="009B79DA" w:rsidRPr="00823A21">
              <w:rPr>
                <w:rFonts w:asciiTheme="minorHAnsi" w:hAnsiTheme="minorHAnsi" w:cs="Mangal"/>
                <w:i/>
                <w:iCs/>
                <w:spacing w:val="-2"/>
                <w:sz w:val="18"/>
                <w:szCs w:val="18"/>
                <w:cs/>
                <w:lang w:val="fr-FR" w:bidi="hi-IN"/>
              </w:rPr>
              <w:t xml:space="preserve"> </w:t>
            </w:r>
            <w:r w:rsidR="009B79DA" w:rsidRPr="00823A21">
              <w:rPr>
                <w:rFonts w:asciiTheme="minorHAnsi" w:hAnsiTheme="minorHAnsi" w:cstheme="minorHAnsi"/>
                <w:i/>
                <w:iCs/>
                <w:spacing w:val="-2"/>
                <w:sz w:val="18"/>
                <w:szCs w:val="18"/>
                <w:lang w:val="fr-FR" w:bidi="hi-IN"/>
              </w:rPr>
              <w:tab/>
            </w:r>
            <w:del w:id="144" w:author="Kossa FALL" w:date="2025-03-16T22:53:00Z">
              <w:r w:rsidR="009B79DA" w:rsidRPr="00823A21" w:rsidDel="005E7B38">
                <w:rPr>
                  <w:rFonts w:asciiTheme="minorHAnsi" w:hAnsiTheme="minorHAnsi" w:cstheme="minorHAnsi"/>
                  <w:i/>
                  <w:iCs/>
                  <w:spacing w:val="-2"/>
                  <w:sz w:val="18"/>
                  <w:szCs w:val="18"/>
                  <w:lang w:val="fr-FR" w:bidi="hi-IN"/>
                </w:rPr>
                <w:delText>9</w:delText>
              </w:r>
            </w:del>
            <w:r w:rsidR="009B79DA" w:rsidRPr="00823A21">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11B8A5C"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val="fr-FR" w:eastAsia="en-IN" w:bidi="hi-IN"/>
              </w:rPr>
              <w:t xml:space="preserve">        </w:t>
            </w:r>
          </w:p>
          <w:p w14:paraId="3897BEAB" w14:textId="77777777"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p>
        </w:tc>
      </w:tr>
      <w:tr w:rsidR="009B79DA" w:rsidRPr="00F97A6C" w:rsidDel="00512C22" w14:paraId="63262B30" w14:textId="77777777" w:rsidTr="00823A21">
        <w:trPr>
          <w:trHeight w:val="126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697F19" w14:textId="0BDB37F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B3DDC11" w14:textId="0720E48F" w:rsidR="009B79DA" w:rsidRPr="00823A21" w:rsidRDefault="00A50B7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du mois passé, combien de</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w:t>
            </w:r>
            <w:r w:rsidR="00D0475B" w:rsidRPr="00823A21">
              <w:rPr>
                <w:rFonts w:asciiTheme="minorHAnsi" w:hAnsiTheme="minorHAnsi" w:cstheme="minorHAnsi"/>
                <w:b/>
                <w:color w:val="000000" w:themeColor="text1"/>
                <w:sz w:val="20"/>
                <w:szCs w:val="20"/>
                <w:lang w:val="fr-FR"/>
              </w:rPr>
              <w:t>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w:t>
            </w:r>
            <w:del w:id="145" w:author="Lenovo" w:date="2024-10-26T13:36:00Z">
              <w:r w:rsidRPr="00823A21" w:rsidDel="00897AA3">
                <w:rPr>
                  <w:rFonts w:asciiTheme="minorHAnsi" w:hAnsiTheme="minorHAnsi" w:cstheme="minorHAnsi"/>
                  <w:bCs/>
                  <w:color w:val="000000" w:themeColor="text1"/>
                  <w:sz w:val="20"/>
                  <w:szCs w:val="20"/>
                  <w:lang w:val="fr-FR"/>
                </w:rPr>
                <w:delText xml:space="preserve">ou </w:delText>
              </w:r>
              <w:r w:rsidR="00090105" w:rsidRPr="00823A21" w:rsidDel="00897AA3">
                <w:rPr>
                  <w:rFonts w:asciiTheme="minorHAnsi" w:hAnsiTheme="minorHAnsi" w:cstheme="minorHAnsi"/>
                  <w:bCs/>
                  <w:sz w:val="20"/>
                  <w:szCs w:val="20"/>
                  <w:lang w:val="fr-FR"/>
                </w:rPr>
                <w:delText xml:space="preserve">dépôt de médicaments </w:delText>
              </w:r>
            </w:del>
            <w:r w:rsidR="00691E02" w:rsidRPr="00823A21">
              <w:rPr>
                <w:rFonts w:asciiTheme="minorHAnsi" w:hAnsiTheme="minorHAnsi" w:cstheme="minorHAnsi"/>
                <w:bCs/>
                <w:color w:val="000000" w:themeColor="text1"/>
                <w:sz w:val="20"/>
                <w:szCs w:val="20"/>
                <w:lang w:val="fr-FR"/>
              </w:rPr>
              <w:t>a-t-</w:t>
            </w:r>
            <w:del w:id="146" w:author="Lenovo" w:date="2024-10-26T13:36:00Z">
              <w:r w:rsidR="00BF5329" w:rsidRPr="00823A21" w:rsidDel="00897AA3">
                <w:rPr>
                  <w:rFonts w:asciiTheme="minorHAnsi" w:hAnsiTheme="minorHAnsi" w:cstheme="minorHAnsi"/>
                  <w:bCs/>
                  <w:color w:val="000000" w:themeColor="text1"/>
                  <w:sz w:val="20"/>
                  <w:szCs w:val="20"/>
                  <w:lang w:val="fr-FR"/>
                </w:rPr>
                <w:delText>il</w:delText>
              </w:r>
            </w:del>
            <w:ins w:id="147" w:author="Lenovo" w:date="2024-10-26T13:36:00Z">
              <w:r w:rsidR="00897AA3">
                <w:rPr>
                  <w:rFonts w:asciiTheme="minorHAnsi" w:hAnsiTheme="minorHAnsi" w:cstheme="minorHAnsi"/>
                  <w:bCs/>
                  <w:color w:val="000000" w:themeColor="text1"/>
                  <w:sz w:val="20"/>
                  <w:szCs w:val="20"/>
                  <w:lang w:val="fr-FR"/>
                </w:rPr>
                <w:t xml:space="preserve"> elle</w:t>
              </w:r>
            </w:ins>
            <w:r w:rsidR="00BF5329"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vendu ?</w:t>
            </w:r>
          </w:p>
          <w:p w14:paraId="2F3046ED" w14:textId="77777777" w:rsidR="009B79DA" w:rsidRPr="00823A21" w:rsidRDefault="009B79DA" w:rsidP="001714EC">
            <w:pPr>
              <w:rPr>
                <w:rFonts w:asciiTheme="minorHAnsi" w:hAnsiTheme="minorHAnsi" w:cstheme="minorHAnsi"/>
                <w:bCs/>
                <w:color w:val="000000" w:themeColor="text1"/>
                <w:sz w:val="20"/>
                <w:szCs w:val="20"/>
                <w:lang w:val="fr-FR"/>
              </w:rPr>
            </w:pPr>
          </w:p>
          <w:p w14:paraId="6A1DC843" w14:textId="16596E4E"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35F97AB" w14:textId="66485977" w:rsidR="009B79DA" w:rsidRPr="00823A21" w:rsidRDefault="009B79DA" w:rsidP="00BF5329">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rPr>
              <w:t>Unit</w:t>
            </w:r>
            <w:r w:rsidR="00A50B7C" w:rsidRPr="00823A21">
              <w:rPr>
                <w:rFonts w:asciiTheme="minorHAnsi" w:hAnsiTheme="minorHAnsi" w:cstheme="minorHAnsi"/>
                <w:noProof/>
                <w:color w:val="000000" w:themeColor="text1"/>
                <w:sz w:val="20"/>
                <w:szCs w:val="20"/>
                <w:lang w:val="fr-FR" w:eastAsia="en-IN"/>
              </w:rPr>
              <w:t>é</w:t>
            </w:r>
            <w:r w:rsidRPr="00823A21">
              <w:rPr>
                <w:rFonts w:asciiTheme="minorHAnsi" w:hAnsiTheme="minorHAnsi" w:cstheme="minorHAnsi"/>
                <w:noProof/>
                <w:color w:val="000000" w:themeColor="text1"/>
                <w:sz w:val="20"/>
                <w:szCs w:val="20"/>
                <w:lang w:val="fr-FR" w:eastAsia="en-IN"/>
              </w:rPr>
              <w:t xml:space="preserve">s </w:t>
            </w:r>
            <w:r w:rsidR="00040F4B" w:rsidRPr="00823A21">
              <w:rPr>
                <w:rFonts w:asciiTheme="minorHAnsi" w:hAnsiTheme="minorHAnsi" w:cstheme="minorHAnsi"/>
                <w:bCs/>
                <w:color w:val="000000" w:themeColor="text1"/>
                <w:sz w:val="20"/>
                <w:szCs w:val="20"/>
                <w:lang w:val="fr-FR"/>
              </w:rPr>
              <w:t>(piè</w:t>
            </w:r>
            <w:r w:rsidRPr="00823A21">
              <w:rPr>
                <w:rFonts w:asciiTheme="minorHAnsi" w:hAnsiTheme="minorHAnsi" w:cstheme="minorHAnsi"/>
                <w:bCs/>
                <w:color w:val="000000" w:themeColor="text1"/>
                <w:sz w:val="20"/>
                <w:szCs w:val="20"/>
                <w:lang w:val="fr-FR"/>
              </w:rPr>
              <w:t>ces)</w:t>
            </w:r>
            <w:r w:rsidRPr="00823A21">
              <w:rPr>
                <w:rFonts w:asciiTheme="minorHAnsi" w:hAnsiTheme="minorHAnsi" w:cstheme="minorHAnsi"/>
                <w:noProof/>
                <w:color w:val="000000" w:themeColor="text1"/>
                <w:sz w:val="20"/>
                <w:szCs w:val="20"/>
                <w:lang w:val="fr-FR" w:eastAsia="en-IN"/>
              </w:rPr>
              <w:t xml:space="preserve"> </w:t>
            </w:r>
            <w:r w:rsidR="00A50B7C" w:rsidRPr="00823A21">
              <w:rPr>
                <w:rFonts w:asciiTheme="minorHAnsi" w:hAnsiTheme="minorHAnsi" w:cstheme="minorHAnsi"/>
                <w:noProof/>
                <w:color w:val="000000" w:themeColor="text1"/>
                <w:sz w:val="20"/>
                <w:szCs w:val="20"/>
                <w:lang w:val="fr-FR" w:eastAsia="en-IN"/>
              </w:rPr>
              <w:t>vendues</w:t>
            </w:r>
            <w:r w:rsidRPr="00823A21">
              <w:rPr>
                <w:rFonts w:asciiTheme="minorHAnsi" w:hAnsiTheme="minorHAnsi" w:cstheme="minorHAnsi"/>
                <w:noProof/>
                <w:color w:val="000000" w:themeColor="text1"/>
                <w:sz w:val="20"/>
                <w:szCs w:val="20"/>
                <w:lang w:val="fr-FR" w:eastAsia="en-IN"/>
              </w:rPr>
              <w:t xml:space="preserve"> </w:t>
            </w:r>
            <w:r w:rsidR="00A50B7C" w:rsidRPr="00823A21">
              <w:rPr>
                <w:rFonts w:asciiTheme="minorHAnsi" w:hAnsiTheme="minorHAnsi" w:cstheme="minorHAnsi"/>
                <w:noProof/>
                <w:color w:val="000000" w:themeColor="text1"/>
                <w:sz w:val="20"/>
                <w:szCs w:val="20"/>
                <w:lang w:val="fr-FR" w:eastAsia="en-IN"/>
              </w:rPr>
              <w:t>le mois derni</w:t>
            </w:r>
            <w:r w:rsidR="00BF5329" w:rsidRPr="00823A21">
              <w:rPr>
                <w:rFonts w:asciiTheme="minorHAnsi" w:hAnsiTheme="minorHAnsi" w:cstheme="minorHAnsi"/>
                <w:noProof/>
                <w:color w:val="000000" w:themeColor="text1"/>
                <w:sz w:val="20"/>
                <w:szCs w:val="20"/>
                <w:lang w:val="fr-FR" w:eastAsia="en-IN"/>
              </w:rPr>
              <w:t>er</w:t>
            </w:r>
          </w:p>
          <w:p w14:paraId="654A5D5A" w14:textId="4EE581D9" w:rsidR="009B79DA"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1700224" behindDoc="0" locked="0" layoutInCell="1" allowOverlap="1" wp14:anchorId="47667735" wp14:editId="4255407F">
                      <wp:simplePos x="0" y="0"/>
                      <wp:positionH relativeFrom="column">
                        <wp:posOffset>865234</wp:posOffset>
                      </wp:positionH>
                      <wp:positionV relativeFrom="paragraph">
                        <wp:posOffset>83820</wp:posOffset>
                      </wp:positionV>
                      <wp:extent cx="521335" cy="185806"/>
                      <wp:effectExtent l="0" t="0" r="12065" b="24130"/>
                      <wp:wrapNone/>
                      <wp:docPr id="59"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60" name="Group 60"/>
                              <wpg:cNvGrpSpPr/>
                              <wpg:grpSpPr>
                                <a:xfrm>
                                  <a:off x="249382" y="0"/>
                                  <a:ext cx="494665" cy="152400"/>
                                  <a:chOff x="0" y="0"/>
                                  <a:chExt cx="494665" cy="196850"/>
                                </a:xfrm>
                              </wpg:grpSpPr>
                              <wps:wsp>
                                <wps:cNvPr id="109" name="Rectangle 10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AA33E3A" id="Group 59" o:spid="_x0000_s1026" style="position:absolute;margin-left:68.15pt;margin-top:6.6pt;width:41.05pt;height:14.65pt;z-index:251700224;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">
                        <v:rect id="Rectangle 109"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" filled="f" strokecolor="black [3213]" strokeweight=".5pt"/>
                        <v:rect id="Rectangle 1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" filled="f" strokecolor="black [3213]" strokeweight=".5pt"/>
                      </v:group>
                      <v:rect id="Rectangle 11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" filled="f" strokecolor="black [3213]" strokeweight=".5pt"/>
                    </v:group>
                  </w:pict>
                </mc:Fallback>
              </mc:AlternateContent>
            </w:r>
          </w:p>
          <w:p w14:paraId="0A500B7A" w14:textId="710C93D3" w:rsidR="00BF5329"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FBD0B06" w14:textId="0821DDA4" w:rsidR="00E234CA" w:rsidRPr="00823A21" w:rsidRDefault="00A50B7C" w:rsidP="001714EC">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823A21">
              <w:rPr>
                <w:rFonts w:asciiTheme="minorHAnsi" w:hAnsiTheme="minorHAnsi" w:cstheme="minorHAnsi"/>
                <w:i/>
                <w:iCs/>
                <w:spacing w:val="-2"/>
                <w:sz w:val="18"/>
                <w:szCs w:val="18"/>
                <w:lang w:val="fr-FR" w:bidi="hi-IN"/>
              </w:rPr>
              <w:t>Aucun</w:t>
            </w:r>
            <w:r w:rsidR="00E234CA" w:rsidRPr="00823A21">
              <w:rPr>
                <w:rFonts w:asciiTheme="minorHAnsi" w:hAnsiTheme="minorHAnsi" w:cs="Mangal"/>
                <w:i/>
                <w:iCs/>
                <w:spacing w:val="-2"/>
                <w:sz w:val="18"/>
                <w:szCs w:val="18"/>
                <w:cs/>
                <w:lang w:val="fr-FR" w:bidi="hi-IN"/>
              </w:rPr>
              <w:t xml:space="preserve"> </w:t>
            </w:r>
            <w:r w:rsidR="00E234CA" w:rsidRPr="00823A21">
              <w:rPr>
                <w:rFonts w:asciiTheme="minorHAnsi" w:hAnsiTheme="minorHAnsi" w:cstheme="minorHAnsi"/>
                <w:i/>
                <w:iCs/>
                <w:spacing w:val="-2"/>
                <w:sz w:val="18"/>
                <w:szCs w:val="18"/>
                <w:lang w:val="fr-FR" w:bidi="hi-IN"/>
              </w:rPr>
              <w:tab/>
              <w:t>000</w:t>
            </w:r>
          </w:p>
          <w:p w14:paraId="70EC248D" w14:textId="6D8FB2B7" w:rsidR="009B79DA" w:rsidRPr="00823A21" w:rsidRDefault="00A50B7C"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i/>
                <w:iCs/>
                <w:spacing w:val="-2"/>
                <w:sz w:val="18"/>
                <w:szCs w:val="18"/>
                <w:lang w:val="fr-FR" w:bidi="hi-IN"/>
              </w:rPr>
              <w:t>Ne sait pas</w:t>
            </w:r>
            <w:r w:rsidR="009B79DA" w:rsidRPr="00823A21">
              <w:rPr>
                <w:rFonts w:asciiTheme="minorHAnsi" w:hAnsiTheme="minorHAnsi" w:cs="Mangal"/>
                <w:i/>
                <w:iCs/>
                <w:spacing w:val="-2"/>
                <w:sz w:val="18"/>
                <w:szCs w:val="18"/>
                <w:cs/>
                <w:lang w:val="fr-FR" w:bidi="hi-IN"/>
              </w:rPr>
              <w:t xml:space="preserve"> </w:t>
            </w:r>
            <w:r w:rsidR="009B79DA" w:rsidRPr="00823A21">
              <w:rPr>
                <w:rFonts w:asciiTheme="minorHAnsi" w:hAnsiTheme="minorHAnsi" w:cstheme="minorHAnsi"/>
                <w:i/>
                <w:iCs/>
                <w:spacing w:val="-2"/>
                <w:sz w:val="18"/>
                <w:szCs w:val="18"/>
                <w:lang w:val="fr-FR" w:bidi="hi-IN"/>
              </w:rPr>
              <w:tab/>
            </w:r>
            <w:del w:id="148" w:author="Kossa FALL" w:date="2025-03-16T22:53:00Z">
              <w:r w:rsidR="009B79DA" w:rsidRPr="00823A21" w:rsidDel="005E7B38">
                <w:rPr>
                  <w:rFonts w:asciiTheme="minorHAnsi" w:hAnsiTheme="minorHAnsi" w:cstheme="minorHAnsi"/>
                  <w:i/>
                  <w:iCs/>
                  <w:spacing w:val="-2"/>
                  <w:sz w:val="18"/>
                  <w:szCs w:val="18"/>
                  <w:lang w:val="fr-FR" w:bidi="hi-IN"/>
                </w:rPr>
                <w:delText>9</w:delText>
              </w:r>
            </w:del>
            <w:r w:rsidR="009B79DA" w:rsidRPr="00823A21">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E4333C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22A2AD3D" w14:textId="77777777" w:rsidTr="00823A21">
        <w:trPr>
          <w:trHeight w:val="72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A53BEBB" w14:textId="3BE5911F"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9C8F42A" w14:textId="3CFC49D3" w:rsidR="009B79DA" w:rsidRPr="00823A21" w:rsidRDefault="00950844"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Votre pharmacie</w:t>
            </w:r>
            <w:r w:rsidR="00FB3332" w:rsidRPr="00823A21">
              <w:rPr>
                <w:rFonts w:asciiTheme="minorHAnsi" w:hAnsiTheme="minorHAnsi" w:cstheme="minorHAnsi"/>
                <w:bCs/>
                <w:color w:val="000000" w:themeColor="text1"/>
                <w:sz w:val="20"/>
                <w:szCs w:val="20"/>
                <w:lang w:val="fr-FR"/>
              </w:rPr>
              <w:t xml:space="preserve"> </w:t>
            </w:r>
            <w:del w:id="149" w:author="Lenovo" w:date="2024-10-26T13:36: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 </w:delText>
              </w:r>
            </w:del>
            <w:r w:rsidRPr="00823A21">
              <w:rPr>
                <w:rFonts w:asciiTheme="minorHAnsi" w:hAnsiTheme="minorHAnsi" w:cstheme="minorHAnsi"/>
                <w:bCs/>
                <w:color w:val="000000" w:themeColor="text1"/>
                <w:sz w:val="20"/>
                <w:szCs w:val="20"/>
                <w:lang w:val="fr-FR"/>
              </w:rPr>
              <w:t>a-t-</w:t>
            </w:r>
            <w:r w:rsidR="00FB3332" w:rsidRPr="00823A21">
              <w:rPr>
                <w:rFonts w:asciiTheme="minorHAnsi" w:hAnsiTheme="minorHAnsi" w:cstheme="minorHAnsi"/>
                <w:bCs/>
                <w:color w:val="000000" w:themeColor="text1"/>
                <w:sz w:val="20"/>
                <w:szCs w:val="20"/>
                <w:lang w:val="fr-FR"/>
              </w:rPr>
              <w:t xml:space="preserve">il </w:t>
            </w:r>
            <w:r w:rsidRPr="00823A21">
              <w:rPr>
                <w:rFonts w:asciiTheme="minorHAnsi" w:hAnsiTheme="minorHAnsi" w:cstheme="minorHAnsi"/>
                <w:bCs/>
                <w:color w:val="000000" w:themeColor="text1"/>
                <w:sz w:val="20"/>
                <w:szCs w:val="20"/>
                <w:lang w:val="fr-FR"/>
              </w:rPr>
              <w:t>connu une rupture de stoc</w:t>
            </w:r>
            <w:r w:rsidR="00A21C6A" w:rsidRPr="00823A21">
              <w:rPr>
                <w:rFonts w:asciiTheme="minorHAnsi" w:hAnsiTheme="minorHAnsi" w:cstheme="minorHAnsi"/>
                <w:bCs/>
                <w:color w:val="000000" w:themeColor="text1"/>
                <w:sz w:val="20"/>
                <w:szCs w:val="20"/>
                <w:lang w:val="fr-FR"/>
              </w:rPr>
              <w:t>k</w:t>
            </w:r>
            <w:r w:rsidRPr="00823A21">
              <w:rPr>
                <w:rFonts w:asciiTheme="minorHAnsi" w:hAnsiTheme="minorHAnsi" w:cstheme="minorHAnsi"/>
                <w:bCs/>
                <w:color w:val="000000" w:themeColor="text1"/>
                <w:sz w:val="20"/>
                <w:szCs w:val="20"/>
                <w:lang w:val="fr-FR"/>
              </w:rPr>
              <w:t xml:space="preserve"> d</w:t>
            </w:r>
            <w:r w:rsidR="004A613C" w:rsidRPr="00823A21">
              <w:rPr>
                <w:rFonts w:asciiTheme="minorHAnsi" w:hAnsiTheme="minorHAnsi" w:cstheme="minorHAnsi"/>
                <w:bCs/>
                <w:color w:val="000000" w:themeColor="text1"/>
                <w:sz w:val="20"/>
                <w:szCs w:val="20"/>
                <w:lang w:val="fr-FR"/>
              </w:rPr>
              <w:t>u</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D0475B"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au cours des 12 </w:t>
            </w:r>
            <w:r w:rsidR="00691E02" w:rsidRPr="00823A21">
              <w:rPr>
                <w:rFonts w:asciiTheme="minorHAnsi" w:hAnsiTheme="minorHAnsi" w:cstheme="minorHAnsi"/>
                <w:bCs/>
                <w:color w:val="000000" w:themeColor="text1"/>
                <w:sz w:val="20"/>
                <w:szCs w:val="20"/>
                <w:lang w:val="fr-FR"/>
              </w:rPr>
              <w:t xml:space="preserve">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4B95C4" w14:textId="465842E2" w:rsidR="009B79DA" w:rsidRPr="00823A21" w:rsidRDefault="00950844"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7BD8E57" w14:textId="55905555"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95084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E0A8F7A"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162EF611" w14:textId="0FE27ADD" w:rsidR="009B79DA" w:rsidRPr="00823A21" w:rsidRDefault="009B79DA" w:rsidP="001714EC">
            <w:pPr>
              <w:tabs>
                <w:tab w:val="left" w:pos="-720"/>
                <w:tab w:val="left" w:pos="49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2272" behindDoc="0" locked="0" layoutInCell="1" allowOverlap="1" wp14:anchorId="04A7488F" wp14:editId="5F9566A4">
                      <wp:simplePos x="0" y="0"/>
                      <wp:positionH relativeFrom="column">
                        <wp:posOffset>-137013</wp:posOffset>
                      </wp:positionH>
                      <wp:positionV relativeFrom="paragraph">
                        <wp:posOffset>74881</wp:posOffset>
                      </wp:positionV>
                      <wp:extent cx="219075" cy="0"/>
                      <wp:effectExtent l="0" t="76200" r="28575" b="95250"/>
                      <wp:wrapNone/>
                      <wp:docPr id="1423" name="Straight Arrow Connector 142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4A2138D" id="Straight Arrow Connector 1423" o:spid="_x0000_s1026" type="#_x0000_t32" style="position:absolute;margin-left:-10.8pt;margin-top:5.9pt;width:17.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6a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Pr="00823A21">
              <w:rPr>
                <w:rFonts w:asciiTheme="minorHAnsi" w:hAnsiTheme="minorHAnsi" w:cstheme="minorHAnsi"/>
                <w:noProof/>
                <w:color w:val="000000" w:themeColor="text1"/>
                <w:sz w:val="20"/>
                <w:szCs w:val="20"/>
                <w:lang w:val="fr-FR" w:eastAsia="en-IN" w:bidi="hi-IN"/>
              </w:rPr>
              <w:t>08</w:t>
            </w:r>
          </w:p>
        </w:tc>
      </w:tr>
      <w:tr w:rsidR="009B79DA" w:rsidRPr="00F97A6C" w:rsidDel="00512C22" w14:paraId="26F3D1AC"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5DCC670" w14:textId="3952CCF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B5A942" w14:textId="11B5A139" w:rsidR="009B79DA" w:rsidRPr="00823A21" w:rsidRDefault="00243E1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w:t>
            </w:r>
            <w:r w:rsidR="00691E02" w:rsidRPr="00823A21">
              <w:rPr>
                <w:rFonts w:asciiTheme="minorHAnsi" w:hAnsiTheme="minorHAnsi" w:cstheme="minorHAnsi"/>
                <w:bCs/>
                <w:color w:val="000000" w:themeColor="text1"/>
                <w:sz w:val="20"/>
                <w:szCs w:val="20"/>
                <w:lang w:val="fr-FR"/>
              </w:rPr>
              <w:t xml:space="preserve">k au cours des 12 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12AF20B" w14:textId="051CE720" w:rsidR="009B79DA" w:rsidRPr="00823A21" w:rsidRDefault="00243E1C"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9B79DA" w:rsidRPr="00823A21">
              <w:rPr>
                <w:rFonts w:asciiTheme="minorHAnsi" w:hAnsiTheme="minorHAnsi" w:cstheme="minorHAnsi"/>
                <w:color w:val="000000" w:themeColor="text1"/>
                <w:spacing w:val="-2"/>
                <w:sz w:val="20"/>
                <w:szCs w:val="20"/>
                <w:lang w:val="fr-FR" w:bidi="hi-IN"/>
              </w:rPr>
              <w:tab/>
              <w:t>1</w:t>
            </w:r>
          </w:p>
          <w:p w14:paraId="679431C9" w14:textId="294721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243E1C"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3B46E927" w14:textId="52E8E625"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243E1C"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2A6B4926" w14:textId="0188F266" w:rsidR="009B79DA" w:rsidRPr="00823A21" w:rsidRDefault="00243E1C" w:rsidP="00243E1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w:t>
            </w:r>
            <w:r w:rsidR="009B79DA"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9B79DA"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0E1F15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7A221455" w14:textId="77777777" w:rsidTr="00823A21">
        <w:trPr>
          <w:trHeight w:val="12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BF8920" w14:textId="53687F4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8FC8211" w14:textId="454DCCA8" w:rsidR="009B79DA" w:rsidRPr="00823A21" w:rsidRDefault="00FC1100" w:rsidP="00D0475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trois derniers mois, combien d’incidents se sont produits lorsqu’une cliente est venue acheter un</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5B47F3" w:rsidRPr="00823A21">
              <w:rPr>
                <w:rFonts w:asciiTheme="minorHAnsi" w:hAnsiTheme="minorHAnsi" w:cstheme="minorHAnsi"/>
                <w:b/>
                <w:color w:val="000000" w:themeColor="text1"/>
                <w:sz w:val="20"/>
                <w:szCs w:val="20"/>
                <w:lang w:val="fr-FR"/>
              </w:rPr>
              <w:t>,</w:t>
            </w:r>
            <w:r w:rsidR="009B79DA" w:rsidRPr="00823A21">
              <w:rPr>
                <w:rFonts w:asciiTheme="minorHAnsi" w:hAnsiTheme="minorHAnsi" w:cstheme="minorHAnsi"/>
                <w:b/>
                <w:color w:val="000000" w:themeColor="text1"/>
                <w:sz w:val="20"/>
                <w:szCs w:val="20"/>
                <w:lang w:val="fr-FR"/>
              </w:rPr>
              <w:t xml:space="preserve"> </w:t>
            </w:r>
            <w:r w:rsidR="00F754F0" w:rsidRPr="00823A21">
              <w:rPr>
                <w:rFonts w:asciiTheme="minorHAnsi" w:hAnsiTheme="minorHAnsi" w:cstheme="minorHAnsi"/>
                <w:bCs/>
                <w:color w:val="000000" w:themeColor="text1"/>
                <w:sz w:val="20"/>
                <w:szCs w:val="20"/>
                <w:lang w:val="fr-FR"/>
              </w:rPr>
              <w:t>mais qu</w:t>
            </w:r>
            <w:r w:rsidR="00CB5A89" w:rsidRPr="00823A21">
              <w:rPr>
                <w:rFonts w:asciiTheme="minorHAnsi" w:hAnsiTheme="minorHAnsi" w:cstheme="minorHAnsi"/>
                <w:bCs/>
                <w:color w:val="000000" w:themeColor="text1"/>
                <w:sz w:val="20"/>
                <w:szCs w:val="20"/>
                <w:lang w:val="fr-FR"/>
              </w:rPr>
              <w:t xml:space="preserve">’il n’était pas </w:t>
            </w:r>
            <w:r w:rsidR="008054F7" w:rsidRPr="00823A21">
              <w:rPr>
                <w:rFonts w:asciiTheme="minorHAnsi" w:hAnsiTheme="minorHAnsi" w:cstheme="minorHAnsi"/>
                <w:bCs/>
                <w:color w:val="000000" w:themeColor="text1"/>
                <w:sz w:val="20"/>
                <w:szCs w:val="20"/>
                <w:lang w:val="fr-FR"/>
              </w:rPr>
              <w:t>disponible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A16A050" w14:textId="254CDA36" w:rsidR="009B79DA" w:rsidRPr="00823A21" w:rsidRDefault="00BC26E8"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Aucun</w:t>
            </w:r>
            <w:r w:rsidR="009B79DA" w:rsidRPr="00823A21">
              <w:rPr>
                <w:rFonts w:asciiTheme="minorHAnsi" w:hAnsiTheme="minorHAnsi" w:cstheme="minorHAnsi"/>
                <w:color w:val="000000" w:themeColor="text1"/>
                <w:spacing w:val="-2"/>
                <w:sz w:val="20"/>
                <w:szCs w:val="20"/>
                <w:lang w:val="fr-FR" w:bidi="hi-IN"/>
              </w:rPr>
              <w:tab/>
              <w:t>0</w:t>
            </w:r>
          </w:p>
          <w:p w14:paraId="61110A9B" w14:textId="1772234A" w:rsidR="009B79DA" w:rsidRPr="00823A21" w:rsidRDefault="00A21C6A"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1</w:t>
            </w:r>
          </w:p>
          <w:p w14:paraId="65D0CB93" w14:textId="31B8B403" w:rsidR="009B79DA" w:rsidRPr="00823A21" w:rsidRDefault="00C76E5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9B79DA"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2</w:t>
            </w:r>
          </w:p>
          <w:p w14:paraId="161EBC7E" w14:textId="7162FA96" w:rsidR="009B79DA" w:rsidRPr="00823A21" w:rsidRDefault="00C76E53" w:rsidP="00C76E53">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31EB71" w14:textId="7AAA6228" w:rsidR="009B79DA" w:rsidRPr="00823A21" w:rsidRDefault="009B79DA" w:rsidP="001714EC">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3296" behindDoc="0" locked="0" layoutInCell="1" allowOverlap="1" wp14:anchorId="694CF0B9" wp14:editId="018F8636">
                      <wp:simplePos x="0" y="0"/>
                      <wp:positionH relativeFrom="column">
                        <wp:posOffset>-139976</wp:posOffset>
                      </wp:positionH>
                      <wp:positionV relativeFrom="paragraph">
                        <wp:posOffset>78105</wp:posOffset>
                      </wp:positionV>
                      <wp:extent cx="219075" cy="0"/>
                      <wp:effectExtent l="0" t="76200" r="28575" b="95250"/>
                      <wp:wrapNone/>
                      <wp:docPr id="2332" name="Straight Arrow Connector 233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9D87F9B" id="Straight Arrow Connector 2332" o:spid="_x0000_s1026" type="#_x0000_t32" style="position:absolute;margin-left:-11pt;margin-top:6.15pt;width:17.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Pr="00823A21">
              <w:rPr>
                <w:rFonts w:asciiTheme="minorHAnsi" w:hAnsiTheme="minorHAnsi" w:cstheme="minorHAnsi"/>
                <w:noProof/>
                <w:color w:val="000000" w:themeColor="text1"/>
                <w:sz w:val="20"/>
                <w:szCs w:val="20"/>
                <w:lang w:val="fr-FR" w:eastAsia="en-IN" w:bidi="hi-IN"/>
              </w:rPr>
              <w:t xml:space="preserve">08 </w:t>
            </w:r>
          </w:p>
        </w:tc>
      </w:tr>
      <w:tr w:rsidR="001E075E" w:rsidRPr="00F733A2" w:rsidDel="00512C22" w14:paraId="1BD6B8DA" w14:textId="77777777" w:rsidTr="00E10C66">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72E942" w14:textId="6E813C31"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B6B3D80" w14:textId="62702665" w:rsidR="009B79DA" w:rsidRPr="00823A21" w:rsidRDefault="002C3D2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w:t>
            </w:r>
            <w:r w:rsidR="00F754F0" w:rsidRPr="00823A21">
              <w:rPr>
                <w:rFonts w:asciiTheme="minorHAnsi" w:hAnsiTheme="minorHAnsi" w:cstheme="minorHAnsi"/>
                <w:bCs/>
                <w:color w:val="000000" w:themeColor="text1"/>
                <w:sz w:val="20"/>
                <w:szCs w:val="20"/>
                <w:lang w:val="fr-FR"/>
              </w:rPr>
              <w:t>i</w:t>
            </w:r>
            <w:r w:rsidRPr="00823A21">
              <w:rPr>
                <w:rFonts w:asciiTheme="minorHAnsi" w:hAnsiTheme="minorHAnsi" w:cstheme="minorHAnsi"/>
                <w:bCs/>
                <w:color w:val="000000" w:themeColor="text1"/>
                <w:sz w:val="20"/>
                <w:szCs w:val="20"/>
                <w:lang w:val="fr-FR"/>
              </w:rPr>
              <w:t>ez-vous fait lorsque les</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n’étaient pas disponibles à un </w:t>
            </w:r>
            <w:r w:rsidR="00B71611" w:rsidRPr="00823A21">
              <w:rPr>
                <w:rFonts w:asciiTheme="minorHAnsi" w:hAnsiTheme="minorHAnsi" w:cstheme="minorHAnsi"/>
                <w:bCs/>
                <w:color w:val="000000" w:themeColor="text1"/>
                <w:sz w:val="20"/>
                <w:szCs w:val="20"/>
                <w:lang w:val="fr-FR"/>
              </w:rPr>
              <w:t>moment ?</w:t>
            </w:r>
          </w:p>
          <w:p w14:paraId="1C233E01" w14:textId="77777777" w:rsidR="009B79DA" w:rsidRPr="00823A21" w:rsidRDefault="009B79DA" w:rsidP="001714EC">
            <w:pPr>
              <w:rPr>
                <w:rFonts w:asciiTheme="minorHAnsi" w:hAnsiTheme="minorHAnsi" w:cstheme="minorHAnsi"/>
                <w:bCs/>
                <w:color w:val="000000" w:themeColor="text1"/>
                <w:sz w:val="20"/>
                <w:szCs w:val="20"/>
                <w:lang w:val="fr-FR"/>
              </w:rPr>
            </w:pPr>
          </w:p>
          <w:p w14:paraId="38486CB5" w14:textId="63AE1374" w:rsidR="009B79DA" w:rsidRPr="00823A21" w:rsidRDefault="009B79DA" w:rsidP="001714EC">
            <w:pPr>
              <w:autoSpaceDE w:val="0"/>
              <w:autoSpaceDN w:val="0"/>
              <w:adjustRightInd w:val="0"/>
              <w:rPr>
                <w:rFonts w:asciiTheme="minorHAnsi" w:hAnsiTheme="minorHAnsi" w:cstheme="minorHAnsi"/>
                <w:b/>
                <w:bCs/>
                <w:color w:val="000000" w:themeColor="text1"/>
                <w:sz w:val="20"/>
                <w:szCs w:val="20"/>
                <w:lang w:val="fr-FR" w:bidi="hi-IN"/>
              </w:rPr>
            </w:pPr>
            <w:r w:rsidRPr="00823A21">
              <w:rPr>
                <w:rFonts w:asciiTheme="minorHAnsi" w:hAnsiTheme="minorHAnsi" w:cs="Mangal"/>
                <w:b/>
                <w:bCs/>
                <w:color w:val="000000" w:themeColor="text1"/>
                <w:sz w:val="20"/>
                <w:szCs w:val="20"/>
                <w:cs/>
                <w:lang w:val="fr-FR" w:bidi="hi-IN"/>
              </w:rPr>
              <w:t xml:space="preserve"> </w:t>
            </w:r>
          </w:p>
          <w:p w14:paraId="4D7F1C91" w14:textId="77777777" w:rsidR="009B79DA" w:rsidRPr="00823A21" w:rsidRDefault="009B79DA" w:rsidP="001714EC">
            <w:pPr>
              <w:rPr>
                <w:rFonts w:asciiTheme="minorHAnsi" w:hAnsiTheme="minorHAnsi" w:cstheme="minorHAnsi"/>
                <w:bCs/>
                <w:color w:val="000000" w:themeColor="text1"/>
                <w:sz w:val="20"/>
                <w:szCs w:val="20"/>
                <w:lang w:val="fr-FR"/>
              </w:rPr>
            </w:pPr>
          </w:p>
          <w:p w14:paraId="2077C516"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3A58D23" w14:textId="105BFFA5"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41244E1B" w14:textId="24805FB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28D54C35" w14:textId="49D9214C"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w:t>
            </w:r>
            <w:r w:rsidR="00A0685B" w:rsidRPr="00F97A6C">
              <w:rPr>
                <w:rFonts w:asciiTheme="minorHAnsi" w:hAnsiTheme="minorHAnsi" w:cstheme="minorHAnsi"/>
                <w:color w:val="000000" w:themeColor="text1"/>
                <w:spacing w:val="-2"/>
                <w:sz w:val="20"/>
                <w:szCs w:val="20"/>
                <w:lang w:val="fr-FR" w:bidi="hi-IN"/>
              </w:rPr>
              <w:t>e autre officine</w:t>
            </w:r>
            <w:r w:rsidRPr="00F97A6C">
              <w:rPr>
                <w:rFonts w:asciiTheme="minorHAnsi" w:hAnsiTheme="minorHAnsi" w:cstheme="minorHAnsi"/>
                <w:color w:val="000000" w:themeColor="text1"/>
                <w:spacing w:val="-2"/>
                <w:sz w:val="20"/>
                <w:szCs w:val="20"/>
                <w:lang w:val="fr-FR" w:bidi="hi-IN"/>
              </w:rPr>
              <w:tab/>
              <w:t>3</w:t>
            </w:r>
          </w:p>
          <w:p w14:paraId="19D96466" w14:textId="7777777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43ED5A0C" w14:textId="4D489DB6" w:rsidR="00370E0A" w:rsidRPr="00F97A6C" w:rsidRDefault="001D3DB9"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Proposé et vendu une autre </w:t>
            </w:r>
            <w:r w:rsidR="00370E0A" w:rsidRPr="00F97A6C">
              <w:rPr>
                <w:rFonts w:asciiTheme="minorHAnsi" w:hAnsiTheme="minorHAnsi" w:cstheme="minorHAnsi"/>
                <w:color w:val="000000" w:themeColor="text1"/>
                <w:spacing w:val="-2"/>
                <w:sz w:val="20"/>
                <w:szCs w:val="20"/>
                <w:lang w:val="fr-FR" w:bidi="hi-IN"/>
              </w:rPr>
              <w:t>méthode</w:t>
            </w:r>
            <w:r w:rsidR="00370E0A" w:rsidRPr="00F97A6C">
              <w:rPr>
                <w:rFonts w:asciiTheme="minorHAnsi" w:hAnsiTheme="minorHAnsi" w:cstheme="minorHAnsi"/>
                <w:color w:val="000000" w:themeColor="text1"/>
                <w:spacing w:val="-2"/>
                <w:sz w:val="20"/>
                <w:szCs w:val="20"/>
                <w:lang w:val="fr-FR" w:bidi="hi-IN"/>
              </w:rPr>
              <w:tab/>
              <w:t>5</w:t>
            </w:r>
          </w:p>
          <w:p w14:paraId="03A452A8" w14:textId="7A225840" w:rsidR="00370E0A" w:rsidRPr="00F97A6C" w:rsidRDefault="001E075E"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00370E0A" w:rsidRPr="00F97A6C">
              <w:rPr>
                <w:rFonts w:asciiTheme="minorHAnsi" w:hAnsiTheme="minorHAnsi" w:cstheme="minorHAnsi"/>
                <w:color w:val="000000" w:themeColor="text1"/>
                <w:spacing w:val="-2"/>
                <w:sz w:val="20"/>
                <w:szCs w:val="20"/>
                <w:lang w:val="fr-FR" w:bidi="hi-IN"/>
              </w:rPr>
              <w:tab/>
              <w:t>6</w:t>
            </w:r>
          </w:p>
          <w:p w14:paraId="2C75DE8F" w14:textId="5203B7C5" w:rsidR="009B79DA" w:rsidRPr="00823A21"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E7E8B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28F905B4" w14:textId="77777777" w:rsidR="00B037D6" w:rsidRPr="00823A21" w:rsidRDefault="00B037D6">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F733A2" w:rsidDel="00512C22" w14:paraId="2FD1A001" w14:textId="77777777" w:rsidTr="00823A21">
        <w:trPr>
          <w:trHeight w:val="45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vAlign w:val="center"/>
          </w:tcPr>
          <w:p w14:paraId="4383BC0A" w14:textId="08E148F7" w:rsidR="002162D0" w:rsidRPr="00823A21" w:rsidRDefault="005C7446" w:rsidP="00B037D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color w:val="000000" w:themeColor="text1"/>
                <w:sz w:val="20"/>
                <w:szCs w:val="20"/>
                <w:lang w:val="fr-FR"/>
              </w:rPr>
              <w:t>Maintenant, j</w:t>
            </w:r>
            <w:r w:rsidR="00894377" w:rsidRPr="00823A21">
              <w:rPr>
                <w:rFonts w:asciiTheme="minorHAnsi" w:hAnsiTheme="minorHAnsi" w:cstheme="minorHAnsi"/>
                <w:b/>
                <w:bCs/>
                <w:color w:val="000000" w:themeColor="text1"/>
                <w:sz w:val="20"/>
                <w:szCs w:val="20"/>
                <w:lang w:val="fr-FR"/>
              </w:rPr>
              <w:t xml:space="preserve">’aimerais vous poser quelques questions sur les </w:t>
            </w:r>
            <w:r w:rsidRPr="00823A21">
              <w:rPr>
                <w:rFonts w:asciiTheme="minorHAnsi" w:hAnsiTheme="minorHAnsi" w:cstheme="minorHAnsi"/>
                <w:b/>
                <w:bCs/>
                <w:color w:val="000000" w:themeColor="text1"/>
                <w:sz w:val="20"/>
                <w:szCs w:val="20"/>
                <w:lang w:val="fr-FR"/>
              </w:rPr>
              <w:t>p</w:t>
            </w:r>
            <w:r w:rsidR="008054F7" w:rsidRPr="00823A21">
              <w:rPr>
                <w:rFonts w:asciiTheme="minorHAnsi" w:hAnsiTheme="minorHAnsi" w:cstheme="minorHAnsi"/>
                <w:b/>
                <w:bCs/>
                <w:color w:val="000000" w:themeColor="text1"/>
                <w:sz w:val="20"/>
                <w:szCs w:val="20"/>
                <w:lang w:val="fr-FR"/>
              </w:rPr>
              <w:t>ilule</w:t>
            </w:r>
            <w:r w:rsidRPr="00823A21">
              <w:rPr>
                <w:rFonts w:asciiTheme="minorHAnsi" w:hAnsiTheme="minorHAnsi" w:cstheme="minorHAnsi"/>
                <w:b/>
                <w:bCs/>
                <w:color w:val="000000" w:themeColor="text1"/>
                <w:sz w:val="20"/>
                <w:szCs w:val="20"/>
                <w:lang w:val="fr-FR"/>
              </w:rPr>
              <w:t>s</w:t>
            </w:r>
            <w:r w:rsidR="004B10F5" w:rsidRPr="00823A21">
              <w:rPr>
                <w:rFonts w:asciiTheme="minorHAnsi" w:hAnsiTheme="minorHAnsi" w:cstheme="minorHAnsi"/>
                <w:b/>
                <w:bCs/>
                <w:color w:val="000000" w:themeColor="text1"/>
                <w:sz w:val="20"/>
                <w:szCs w:val="20"/>
                <w:lang w:val="fr-FR"/>
              </w:rPr>
              <w:t>.</w:t>
            </w:r>
          </w:p>
        </w:tc>
      </w:tr>
      <w:tr w:rsidR="002162D0" w:rsidRPr="00F97A6C" w:rsidDel="00512C22" w14:paraId="6D92ADBA" w14:textId="77777777" w:rsidTr="00823A21">
        <w:trPr>
          <w:trHeight w:val="8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A1B563B" w14:textId="62DE3ECE"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5C81723" w14:textId="5484D5AA" w:rsidR="002162D0" w:rsidRPr="00823A21" w:rsidRDefault="000136AD" w:rsidP="00897AA3">
            <w:pPr>
              <w:rPr>
                <w:rFonts w:asciiTheme="minorHAnsi" w:hAnsiTheme="minorHAnsi" w:cstheme="minorHAnsi"/>
                <w:bCs/>
                <w:color w:val="000000" w:themeColor="text1"/>
                <w:sz w:val="20"/>
                <w:szCs w:val="20"/>
                <w:lang w:val="fr-FR"/>
              </w:rPr>
            </w:pPr>
            <w:proofErr w:type="spellStart"/>
            <w:r w:rsidRPr="00823A21">
              <w:rPr>
                <w:rFonts w:asciiTheme="minorHAnsi" w:hAnsiTheme="minorHAnsi" w:cstheme="minorHAnsi"/>
                <w:bCs/>
                <w:color w:val="000000" w:themeColor="text1"/>
                <w:sz w:val="20"/>
                <w:szCs w:val="20"/>
                <w:lang w:val="fr-FR"/>
              </w:rPr>
              <w:t>Est ce</w:t>
            </w:r>
            <w:proofErr w:type="spellEnd"/>
            <w:r w:rsidRPr="00823A21">
              <w:rPr>
                <w:rFonts w:asciiTheme="minorHAnsi" w:hAnsiTheme="minorHAnsi" w:cstheme="minorHAnsi"/>
                <w:bCs/>
                <w:color w:val="000000" w:themeColor="text1"/>
                <w:sz w:val="20"/>
                <w:szCs w:val="20"/>
                <w:lang w:val="fr-FR"/>
              </w:rPr>
              <w:t xml:space="preserve"> que votre pharmacie</w:t>
            </w:r>
            <w:del w:id="150" w:author="Lenovo" w:date="2024-10-26T13:37: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 xml:space="preserve">a </w:t>
            </w:r>
            <w:r w:rsidR="00A91652" w:rsidRPr="00823A21">
              <w:rPr>
                <w:rFonts w:asciiTheme="minorHAnsi" w:hAnsiTheme="minorHAnsi" w:cstheme="minorHAnsi"/>
                <w:bCs/>
                <w:color w:val="000000" w:themeColor="text1"/>
                <w:sz w:val="20"/>
                <w:szCs w:val="20"/>
                <w:lang w:val="fr-FR"/>
              </w:rPr>
              <w:t xml:space="preserve">stocké ou </w:t>
            </w:r>
            <w:r w:rsidRPr="00823A21">
              <w:rPr>
                <w:rFonts w:asciiTheme="minorHAnsi" w:hAnsiTheme="minorHAnsi" w:cstheme="minorHAnsi"/>
                <w:bCs/>
                <w:color w:val="000000" w:themeColor="text1"/>
                <w:sz w:val="20"/>
                <w:szCs w:val="20"/>
                <w:lang w:val="fr-FR"/>
              </w:rPr>
              <w:t>vendu des</w:t>
            </w:r>
            <w:r w:rsidR="005C7446" w:rsidRPr="00823A21">
              <w:rPr>
                <w:rFonts w:asciiTheme="minorHAnsi" w:hAnsiTheme="minorHAnsi" w:cstheme="minorHAnsi"/>
                <w:bCs/>
                <w:color w:val="000000" w:themeColor="text1"/>
                <w:sz w:val="20"/>
                <w:szCs w:val="20"/>
                <w:lang w:val="fr-FR"/>
              </w:rPr>
              <w:t xml:space="preserve"> p</w:t>
            </w:r>
            <w:r w:rsidR="008054F7" w:rsidRPr="00823A21">
              <w:rPr>
                <w:rFonts w:asciiTheme="minorHAnsi" w:hAnsiTheme="minorHAnsi" w:cstheme="minorHAnsi"/>
                <w:bCs/>
                <w:color w:val="000000" w:themeColor="text1"/>
                <w:sz w:val="20"/>
                <w:szCs w:val="20"/>
                <w:lang w:val="fr-FR"/>
              </w:rPr>
              <w:t>ilule</w:t>
            </w:r>
            <w:r w:rsidR="005C7446" w:rsidRPr="00823A21">
              <w:rPr>
                <w:rFonts w:asciiTheme="minorHAnsi" w:hAnsiTheme="minorHAnsi" w:cstheme="minorHAnsi"/>
                <w:bCs/>
                <w:color w:val="000000" w:themeColor="text1"/>
                <w:sz w:val="20"/>
                <w:szCs w:val="20"/>
                <w:lang w:val="fr-FR"/>
              </w:rPr>
              <w:t xml:space="preserve">s </w:t>
            </w:r>
            <w:r w:rsidRPr="00823A21">
              <w:rPr>
                <w:rFonts w:asciiTheme="minorHAnsi" w:hAnsiTheme="minorHAnsi" w:cstheme="minorHAnsi"/>
                <w:bCs/>
                <w:color w:val="000000" w:themeColor="text1"/>
                <w:sz w:val="20"/>
                <w:szCs w:val="20"/>
                <w:lang w:val="fr-FR"/>
              </w:rPr>
              <w:t xml:space="preserve">durant </w:t>
            </w:r>
            <w:r w:rsidR="00B71611" w:rsidRPr="00823A21">
              <w:rPr>
                <w:rFonts w:asciiTheme="minorHAnsi" w:hAnsiTheme="minorHAnsi" w:cstheme="minorHAnsi"/>
                <w:bCs/>
                <w:color w:val="000000" w:themeColor="text1"/>
                <w:sz w:val="20"/>
                <w:szCs w:val="20"/>
                <w:lang w:val="fr-FR"/>
              </w:rPr>
              <w:t>les 12 derniers mois</w:t>
            </w:r>
            <w:r w:rsidR="00EF53B1"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E4B73AC" w14:textId="34AE4192" w:rsidR="002162D0" w:rsidRPr="00823A21" w:rsidRDefault="000136AD"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2162D0" w:rsidRPr="00823A21">
              <w:rPr>
                <w:rFonts w:asciiTheme="minorHAnsi" w:hAnsiTheme="minorHAnsi" w:cstheme="minorHAnsi"/>
                <w:color w:val="000000" w:themeColor="text1"/>
                <w:spacing w:val="-2"/>
                <w:sz w:val="20"/>
                <w:szCs w:val="20"/>
                <w:lang w:val="fr-FR" w:bidi="hi-IN"/>
              </w:rPr>
              <w:tab/>
              <w:t>1</w:t>
            </w:r>
          </w:p>
          <w:p w14:paraId="682C5D5F" w14:textId="7038EFEC"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0136AD"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2021F10" w14:textId="77777777" w:rsidR="002162D0" w:rsidRPr="00823A21" w:rsidRDefault="002162D0"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18720" behindDoc="0" locked="0" layoutInCell="1" allowOverlap="1" wp14:anchorId="49D623FC" wp14:editId="372F56DC">
                      <wp:simplePos x="0" y="0"/>
                      <wp:positionH relativeFrom="column">
                        <wp:posOffset>-153670</wp:posOffset>
                      </wp:positionH>
                      <wp:positionV relativeFrom="paragraph">
                        <wp:posOffset>255368</wp:posOffset>
                      </wp:positionV>
                      <wp:extent cx="219075" cy="0"/>
                      <wp:effectExtent l="0" t="76200" r="28575" b="95250"/>
                      <wp:wrapNone/>
                      <wp:docPr id="37" name="Straight Arrow Connector 3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1192892" id="_x0000_t32" coordsize="21600,21600" o:spt="32" o:oned="t" path="m,l21600,21600e" filled="f">
                      <v:path arrowok="t" fillok="f" o:connecttype="none"/>
                      <o:lock v:ext="edit" shapetype="t"/>
                    </v:shapetype>
                    <v:shape id="Straight Arrow Connector 37" o:spid="_x0000_s1026" type="#_x0000_t32" style="position:absolute;margin-left:-12.1pt;margin-top:20.1pt;width:17.25pt;height:0;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d5gEAADQEAAAOAAAAZHJzL2Uyb0RvYy54bWysU9uO0zAQfUfiHyy/06RFsF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p>
          <w:p w14:paraId="0907068B" w14:textId="782C9556"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4B114D" w:rsidRPr="00F97A6C" w:rsidDel="00512C22" w14:paraId="693ADD75"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B1B0301" w14:textId="6F3B31E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309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3B8BFF" w14:textId="7712FC25"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Combien d’unités de pilules cette pharmacie </w:t>
            </w:r>
            <w:del w:id="151" w:author="Lenovo" w:date="2024-10-26T13:37: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 </w:delText>
              </w:r>
            </w:del>
            <w:r w:rsidRPr="00823A21">
              <w:rPr>
                <w:rFonts w:asciiTheme="minorHAnsi" w:hAnsiTheme="minorHAnsi" w:cstheme="minorHAnsi"/>
                <w:bCs/>
                <w:color w:val="000000" w:themeColor="text1"/>
                <w:sz w:val="20"/>
                <w:szCs w:val="20"/>
                <w:lang w:val="fr-FR"/>
              </w:rPr>
              <w:t>a-t-elle actuellement en stock ?</w:t>
            </w:r>
          </w:p>
          <w:p w14:paraId="0276903B" w14:textId="77777777" w:rsidR="004B114D" w:rsidRPr="00823A21" w:rsidRDefault="004B114D" w:rsidP="004B114D">
            <w:pPr>
              <w:rPr>
                <w:rFonts w:asciiTheme="minorHAnsi" w:hAnsiTheme="minorHAnsi" w:cstheme="minorHAnsi"/>
                <w:bCs/>
                <w:color w:val="000000" w:themeColor="text1"/>
                <w:sz w:val="20"/>
                <w:szCs w:val="20"/>
                <w:lang w:val="fr-FR"/>
              </w:rPr>
            </w:pPr>
          </w:p>
          <w:p w14:paraId="164EFEB4" w14:textId="420EDDB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52337E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4768" behindDoc="0" locked="0" layoutInCell="1" allowOverlap="1" wp14:anchorId="6CA8EFD7" wp14:editId="2805EB77">
                      <wp:simplePos x="0" y="0"/>
                      <wp:positionH relativeFrom="column">
                        <wp:posOffset>1266792</wp:posOffset>
                      </wp:positionH>
                      <wp:positionV relativeFrom="paragraph">
                        <wp:posOffset>99559</wp:posOffset>
                      </wp:positionV>
                      <wp:extent cx="635635" cy="196850"/>
                      <wp:effectExtent l="0" t="0" r="12065" b="12700"/>
                      <wp:wrapNone/>
                      <wp:docPr id="209303006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386937737" name="Group 47"/>
                              <wpg:cNvGrpSpPr/>
                              <wpg:grpSpPr>
                                <a:xfrm>
                                  <a:off x="249382" y="0"/>
                                  <a:ext cx="494665" cy="152400"/>
                                  <a:chOff x="0" y="0"/>
                                  <a:chExt cx="494665" cy="196850"/>
                                </a:xfrm>
                              </wpg:grpSpPr>
                              <wps:wsp>
                                <wps:cNvPr id="93211220" name="Rectangle 9321122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611431" name="Rectangle 48361143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4494174" name="Rectangle 2744941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78D5AF5" id="Group 44" o:spid="_x0000_s1026" style="position:absolute;margin-left:99.75pt;margin-top:7.85pt;width:50.05pt;height:15.5pt;z-index:25270476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">
                        <v:rect id="Rectangle 93211220"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" filled="f" strokecolor="black [3213]" strokeweight=".5pt"/>
                        <v:rect id="Rectangle 48361143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" filled="f" strokecolor="black [3213]" strokeweight=".5pt"/>
                      </v:group>
                      <v:rect id="Rectangle 27449417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" filled="f" strokecolor="black [3213]" strokeweight=".5pt"/>
                    </v:group>
                  </w:pict>
                </mc:Fallback>
              </mc:AlternateContent>
            </w:r>
          </w:p>
          <w:p w14:paraId="3324FF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2D585C0D"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31D03484"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F8E01D9" w14:textId="0233D33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52" w:author="Kossa FALL" w:date="2025-03-16T22:45:00Z">
              <w:r w:rsidRPr="00F97A6C" w:rsidDel="00784CA1">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5E9E675"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7185B65D" w14:textId="77777777" w:rsidTr="00823A21">
        <w:trPr>
          <w:trHeight w:val="12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8DE3863" w14:textId="1635D12F"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693F6B" w14:textId="06D5C5B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de </w:t>
            </w:r>
            <w:r w:rsidR="008365D1" w:rsidRPr="00F97A6C">
              <w:rPr>
                <w:rFonts w:asciiTheme="minorHAnsi" w:hAnsiTheme="minorHAnsi" w:cstheme="minorHAnsi"/>
                <w:bCs/>
                <w:color w:val="000000" w:themeColor="text1"/>
                <w:sz w:val="20"/>
                <w:szCs w:val="20"/>
                <w:lang w:val="fr-FR"/>
              </w:rPr>
              <w:t xml:space="preserve">pilules </w:t>
            </w:r>
            <w:r w:rsidRPr="00823A21">
              <w:rPr>
                <w:rFonts w:asciiTheme="minorHAnsi" w:hAnsiTheme="minorHAnsi" w:cstheme="minorHAnsi"/>
                <w:bCs/>
                <w:color w:val="000000" w:themeColor="text1"/>
                <w:sz w:val="20"/>
                <w:szCs w:val="20"/>
                <w:lang w:val="fr-FR"/>
              </w:rPr>
              <w:t>votre pharmacie</w:t>
            </w:r>
            <w:del w:id="153" w:author="Lenovo" w:date="2024-10-26T13:37: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a-t-il vendu ?</w:t>
            </w:r>
          </w:p>
          <w:p w14:paraId="5BB2CB67" w14:textId="77777777" w:rsidR="004B114D" w:rsidRPr="00823A21" w:rsidRDefault="004B114D" w:rsidP="004B114D">
            <w:pPr>
              <w:rPr>
                <w:rFonts w:asciiTheme="minorHAnsi" w:hAnsiTheme="minorHAnsi" w:cstheme="minorHAnsi"/>
                <w:b/>
                <w:color w:val="000000" w:themeColor="text1"/>
                <w:sz w:val="20"/>
                <w:szCs w:val="20"/>
                <w:lang w:val="fr-FR" w:bidi="hi-IN"/>
              </w:rPr>
            </w:pPr>
          </w:p>
          <w:p w14:paraId="2025F766" w14:textId="1D40EAD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E3AC17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F1C7CB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5792" behindDoc="0" locked="0" layoutInCell="1" allowOverlap="1" wp14:anchorId="74AD79D1" wp14:editId="3E27452E">
                      <wp:simplePos x="0" y="0"/>
                      <wp:positionH relativeFrom="column">
                        <wp:posOffset>865234</wp:posOffset>
                      </wp:positionH>
                      <wp:positionV relativeFrom="paragraph">
                        <wp:posOffset>83820</wp:posOffset>
                      </wp:positionV>
                      <wp:extent cx="521335" cy="185806"/>
                      <wp:effectExtent l="0" t="0" r="12065" b="24130"/>
                      <wp:wrapNone/>
                      <wp:docPr id="4222140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356547187" name="Group 60"/>
                              <wpg:cNvGrpSpPr/>
                              <wpg:grpSpPr>
                                <a:xfrm>
                                  <a:off x="249382" y="0"/>
                                  <a:ext cx="494665" cy="152400"/>
                                  <a:chOff x="0" y="0"/>
                                  <a:chExt cx="494665" cy="196850"/>
                                </a:xfrm>
                              </wpg:grpSpPr>
                              <wps:wsp>
                                <wps:cNvPr id="95043965" name="Rectangle 9504396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623461" name="Rectangle 185062346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131990" name="Rectangle 4031319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02CE04A" id="Group 59" o:spid="_x0000_s1026" style="position:absolute;margin-left:68.15pt;margin-top:6.6pt;width:41.05pt;height:14.65pt;z-index:25270579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">
                        <v:rect id="Rectangle 9504396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" filled="f" strokecolor="black [3213]" strokeweight=".5pt"/>
                        <v:rect id="Rectangle 185062346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" filled="f" strokecolor="black [3213]" strokeweight=".5pt"/>
                      </v:group>
                      <v:rect id="Rectangle 40313199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" filled="f" strokecolor="black [3213]" strokeweight=".5pt"/>
                    </v:group>
                  </w:pict>
                </mc:Fallback>
              </mc:AlternateContent>
            </w:r>
          </w:p>
          <w:p w14:paraId="72E9A0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7B55EF7"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B90B7D4" w14:textId="7C3F28FC"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54" w:author="Kossa FALL" w:date="2025-03-16T22:45:00Z">
              <w:r w:rsidRPr="00F97A6C" w:rsidDel="00784CA1">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9E92D90"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0CAA3C3F" w14:textId="77777777" w:rsidTr="00823A21">
        <w:trPr>
          <w:trHeight w:val="70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6703F66" w14:textId="7B15A61F"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w:t>
            </w:r>
            <w:r w:rsidR="0076469E" w:rsidRPr="00823A21">
              <w:rPr>
                <w:rFonts w:asciiTheme="minorHAnsi" w:hAnsiTheme="minorHAnsi" w:cstheme="minorHAnsi"/>
                <w:bCs/>
                <w:color w:val="000000" w:themeColor="text1"/>
                <w:sz w:val="20"/>
                <w:szCs w:val="20"/>
                <w:lang w:val="fr-FR"/>
              </w:rPr>
              <w:t>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B3D0FF0" w14:textId="0D883C73" w:rsidR="002162D0" w:rsidRPr="00823A21" w:rsidRDefault="00A31E84"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w:t>
            </w:r>
            <w:r w:rsidR="002162D0" w:rsidRPr="00823A21">
              <w:rPr>
                <w:rFonts w:asciiTheme="minorHAnsi" w:hAnsiTheme="minorHAnsi" w:cstheme="minorHAnsi"/>
                <w:bCs/>
                <w:color w:val="000000" w:themeColor="text1"/>
                <w:sz w:val="20"/>
                <w:szCs w:val="20"/>
                <w:lang w:val="fr-FR"/>
              </w:rPr>
              <w:t xml:space="preserve">, </w:t>
            </w:r>
            <w:r w:rsidR="00D3503B" w:rsidRPr="00823A21">
              <w:rPr>
                <w:rFonts w:asciiTheme="minorHAnsi" w:hAnsiTheme="minorHAnsi" w:cstheme="minorHAnsi"/>
                <w:bCs/>
                <w:color w:val="000000" w:themeColor="text1"/>
                <w:sz w:val="20"/>
                <w:szCs w:val="20"/>
                <w:lang w:val="fr-FR"/>
              </w:rPr>
              <w:t>votre pharmacie</w:t>
            </w:r>
            <w:del w:id="155" w:author="Lenovo" w:date="2024-10-26T13:38:00Z">
              <w:r w:rsidR="00D3503B"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00A91652" w:rsidRPr="00823A21">
              <w:rPr>
                <w:rFonts w:asciiTheme="minorHAnsi" w:hAnsiTheme="minorHAnsi" w:cstheme="minorHAnsi"/>
                <w:bCs/>
                <w:color w:val="000000" w:themeColor="text1"/>
                <w:sz w:val="20"/>
                <w:szCs w:val="20"/>
                <w:lang w:val="fr-FR"/>
              </w:rPr>
              <w:t xml:space="preserve"> a-t-</w:t>
            </w:r>
            <w:r w:rsidR="00846583" w:rsidRPr="00823A21">
              <w:rPr>
                <w:rFonts w:asciiTheme="minorHAnsi" w:hAnsiTheme="minorHAnsi" w:cstheme="minorHAnsi"/>
                <w:bCs/>
                <w:color w:val="000000" w:themeColor="text1"/>
                <w:sz w:val="20"/>
                <w:szCs w:val="20"/>
                <w:lang w:val="fr-FR"/>
              </w:rPr>
              <w:t xml:space="preserve">il </w:t>
            </w:r>
            <w:r w:rsidR="00A91652" w:rsidRPr="00823A21">
              <w:rPr>
                <w:rFonts w:asciiTheme="minorHAnsi" w:hAnsiTheme="minorHAnsi" w:cstheme="minorHAnsi"/>
                <w:bCs/>
                <w:color w:val="000000" w:themeColor="text1"/>
                <w:sz w:val="20"/>
                <w:szCs w:val="20"/>
                <w:lang w:val="fr-FR"/>
              </w:rPr>
              <w:t>connu des ruptures de</w:t>
            </w:r>
            <w:r w:rsidR="000033D0" w:rsidRPr="00823A21">
              <w:rPr>
                <w:rFonts w:asciiTheme="minorHAnsi" w:hAnsiTheme="minorHAnsi" w:cstheme="minorHAnsi"/>
                <w:bCs/>
                <w:color w:val="000000" w:themeColor="text1"/>
                <w:sz w:val="20"/>
                <w:szCs w:val="20"/>
                <w:lang w:val="fr-FR"/>
              </w:rPr>
              <w:t xml:space="preserve"> stock de</w:t>
            </w:r>
            <w:r w:rsidR="00A91652" w:rsidRPr="00823A21">
              <w:rPr>
                <w:rFonts w:asciiTheme="minorHAnsi" w:hAnsiTheme="minorHAnsi" w:cstheme="minorHAnsi"/>
                <w:bCs/>
                <w:color w:val="000000" w:themeColor="text1"/>
                <w:sz w:val="20"/>
                <w:szCs w:val="20"/>
                <w:lang w:val="fr-FR"/>
              </w:rPr>
              <w:t xml:space="preserve"> </w:t>
            </w:r>
            <w:r w:rsidR="008365D1" w:rsidRPr="00F97A6C">
              <w:rPr>
                <w:rFonts w:asciiTheme="minorHAnsi" w:hAnsiTheme="minorHAnsi" w:cstheme="minorHAnsi"/>
                <w:bCs/>
                <w:color w:val="000000" w:themeColor="text1"/>
                <w:sz w:val="20"/>
                <w:szCs w:val="20"/>
                <w:lang w:val="fr-FR"/>
              </w:rPr>
              <w:t xml:space="preserve">pilules </w:t>
            </w:r>
            <w:r w:rsidR="00B71611"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7003DE1" w14:textId="2ADBF53E" w:rsidR="002162D0" w:rsidRPr="00823A21" w:rsidRDefault="00A31E84"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2162D0" w:rsidRPr="00823A21">
              <w:rPr>
                <w:rFonts w:asciiTheme="minorHAnsi" w:hAnsiTheme="minorHAnsi" w:cstheme="minorHAnsi"/>
                <w:color w:val="000000" w:themeColor="text1"/>
                <w:spacing w:val="-2"/>
                <w:sz w:val="20"/>
                <w:szCs w:val="20"/>
                <w:lang w:val="fr-FR" w:bidi="hi-IN"/>
              </w:rPr>
              <w:tab/>
              <w:t>1</w:t>
            </w:r>
          </w:p>
          <w:p w14:paraId="40992289" w14:textId="24E661BD"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21792" behindDoc="0" locked="0" layoutInCell="1" allowOverlap="1" wp14:anchorId="1DCD9680" wp14:editId="73136D76">
                      <wp:simplePos x="0" y="0"/>
                      <wp:positionH relativeFrom="column">
                        <wp:posOffset>2282190</wp:posOffset>
                      </wp:positionH>
                      <wp:positionV relativeFrom="paragraph">
                        <wp:posOffset>64135</wp:posOffset>
                      </wp:positionV>
                      <wp:extent cx="219075" cy="0"/>
                      <wp:effectExtent l="0" t="76200" r="9525" b="95250"/>
                      <wp:wrapNone/>
                      <wp:docPr id="2347" name="Straight Arrow Connector 234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A49D22A" id="Straight Arrow Connector 2347" o:spid="_x0000_s1026" type="#_x0000_t32" style="position:absolute;margin-left:179.7pt;margin-top:5.05pt;width:17.25pt;height:0;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bidi="hi-IN"/>
              </w:rPr>
              <w:t>No</w:t>
            </w:r>
            <w:r w:rsidR="00A31E8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B5B3437"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p w14:paraId="4DCEAC06" w14:textId="3C30900A"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2162D0" w:rsidRPr="00F97A6C" w:rsidDel="00512C22" w14:paraId="06B273C2" w14:textId="77777777" w:rsidTr="00823A21">
        <w:trPr>
          <w:trHeight w:val="112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9C1AF2" w14:textId="75D41B06"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C29620" w14:textId="526E50F9" w:rsidR="002162D0" w:rsidRPr="00823A21" w:rsidRDefault="008A42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w:t>
            </w:r>
            <w:r w:rsidR="000033D0" w:rsidRPr="00823A21">
              <w:rPr>
                <w:rFonts w:asciiTheme="minorHAnsi" w:hAnsiTheme="minorHAnsi" w:cstheme="minorHAnsi"/>
                <w:bCs/>
                <w:color w:val="000000" w:themeColor="text1"/>
                <w:sz w:val="20"/>
                <w:szCs w:val="20"/>
                <w:lang w:val="fr-FR"/>
              </w:rPr>
              <w:t xml:space="preserve">k au cours des 12 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5331304" w14:textId="4C01CD3F" w:rsidR="002162D0" w:rsidRPr="00823A21" w:rsidRDefault="00D3503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2162D0" w:rsidRPr="00823A21">
              <w:rPr>
                <w:rFonts w:asciiTheme="minorHAnsi" w:hAnsiTheme="minorHAnsi" w:cstheme="minorHAnsi"/>
                <w:color w:val="000000" w:themeColor="text1"/>
                <w:spacing w:val="-2"/>
                <w:sz w:val="20"/>
                <w:szCs w:val="20"/>
                <w:lang w:val="fr-FR" w:bidi="hi-IN"/>
              </w:rPr>
              <w:tab/>
              <w:t>1</w:t>
            </w:r>
          </w:p>
          <w:p w14:paraId="536D5233" w14:textId="7A7CC008"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D3503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23F74EE3" w14:textId="41232CDD"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D3503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700605CA" w14:textId="2DE7EA43" w:rsidR="002162D0" w:rsidRPr="00823A21" w:rsidRDefault="00846583"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Plus </w:t>
            </w:r>
            <w:r w:rsidR="00D3503B" w:rsidRPr="00823A21">
              <w:rPr>
                <w:rFonts w:asciiTheme="minorHAnsi" w:hAnsiTheme="minorHAnsi" w:cstheme="minorHAnsi"/>
                <w:color w:val="000000" w:themeColor="text1"/>
                <w:spacing w:val="-2"/>
                <w:sz w:val="20"/>
                <w:szCs w:val="20"/>
                <w:lang w:val="fr-FR" w:bidi="hi-IN"/>
              </w:rPr>
              <w:t>de 6 mois</w:t>
            </w:r>
            <w:r w:rsidR="002162D0"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219111E"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12652695" w14:textId="77777777" w:rsidTr="00823A21">
        <w:trPr>
          <w:trHeight w:val="112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C14DB4" w14:textId="3DA21AEC"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6CEBCA5" w14:textId="4B13FE26" w:rsidR="002162D0" w:rsidRPr="00823A21" w:rsidRDefault="000033D0" w:rsidP="00A9165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trois derniers mois, combien d'incidents se sont produits lorsqu'un client est venu acheter de</w:t>
            </w:r>
            <w:r w:rsidR="00377C12"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w:t>
            </w:r>
            <w:r w:rsidR="008365D1" w:rsidRPr="00F97A6C">
              <w:rPr>
                <w:rFonts w:asciiTheme="minorHAnsi" w:hAnsiTheme="minorHAnsi" w:cstheme="minorHAnsi"/>
                <w:bCs/>
                <w:color w:val="000000" w:themeColor="text1"/>
                <w:sz w:val="20"/>
                <w:szCs w:val="20"/>
                <w:lang w:val="fr-FR"/>
              </w:rPr>
              <w:t>pilules</w:t>
            </w:r>
            <w:r w:rsidRPr="00823A21">
              <w:rPr>
                <w:rFonts w:asciiTheme="minorHAnsi" w:hAnsiTheme="minorHAnsi" w:cstheme="minorHAnsi"/>
                <w:bCs/>
                <w:color w:val="000000" w:themeColor="text1"/>
                <w:sz w:val="20"/>
                <w:szCs w:val="20"/>
                <w:lang w:val="fr-FR"/>
              </w:rPr>
              <w:t xml:space="preserve">, mais que </w:t>
            </w:r>
            <w:r w:rsidR="00377C12" w:rsidRPr="00F97A6C">
              <w:rPr>
                <w:rFonts w:asciiTheme="minorHAnsi" w:hAnsiTheme="minorHAnsi" w:cstheme="minorHAnsi"/>
                <w:bCs/>
                <w:color w:val="000000" w:themeColor="text1"/>
                <w:sz w:val="20"/>
                <w:szCs w:val="20"/>
                <w:lang w:val="fr-FR"/>
              </w:rPr>
              <w:t>celles</w:t>
            </w:r>
            <w:r w:rsidRPr="00823A21">
              <w:rPr>
                <w:rFonts w:asciiTheme="minorHAnsi" w:hAnsiTheme="minorHAnsi" w:cstheme="minorHAnsi"/>
                <w:bCs/>
                <w:color w:val="000000" w:themeColor="text1"/>
                <w:sz w:val="20"/>
                <w:szCs w:val="20"/>
                <w:lang w:val="fr-FR"/>
              </w:rPr>
              <w:t>-ci n'étai</w:t>
            </w:r>
            <w:r w:rsidR="00377C12" w:rsidRPr="00F97A6C">
              <w:rPr>
                <w:rFonts w:asciiTheme="minorHAnsi" w:hAnsiTheme="minorHAnsi" w:cstheme="minorHAnsi"/>
                <w:bCs/>
                <w:color w:val="000000" w:themeColor="text1"/>
                <w:sz w:val="20"/>
                <w:szCs w:val="20"/>
                <w:lang w:val="fr-FR"/>
              </w:rPr>
              <w:t>en</w:t>
            </w:r>
            <w:r w:rsidRPr="00823A21">
              <w:rPr>
                <w:rFonts w:asciiTheme="minorHAnsi" w:hAnsiTheme="minorHAnsi" w:cstheme="minorHAnsi"/>
                <w:bCs/>
                <w:color w:val="000000" w:themeColor="text1"/>
                <w:sz w:val="20"/>
                <w:szCs w:val="20"/>
                <w:lang w:val="fr-FR"/>
              </w:rPr>
              <w:t>t pas disponible</w:t>
            </w:r>
            <w:r w:rsidR="00377C12"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6BD669E" w14:textId="5909CFC5" w:rsidR="002162D0" w:rsidRPr="00823A21" w:rsidRDefault="00377C12"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Aucu</w:t>
            </w:r>
            <w:r w:rsidR="00F3522E" w:rsidRPr="00F97A6C">
              <w:rPr>
                <w:rFonts w:asciiTheme="minorHAnsi" w:hAnsiTheme="minorHAnsi" w:cstheme="minorHAnsi"/>
                <w:color w:val="000000" w:themeColor="text1"/>
                <w:spacing w:val="-2"/>
                <w:sz w:val="20"/>
                <w:szCs w:val="20"/>
                <w:lang w:val="fr-FR" w:bidi="hi-IN"/>
              </w:rPr>
              <w:t>n</w:t>
            </w:r>
            <w:r w:rsidR="002162D0" w:rsidRPr="00823A21">
              <w:rPr>
                <w:rFonts w:asciiTheme="minorHAnsi" w:hAnsiTheme="minorHAnsi" w:cstheme="minorHAnsi"/>
                <w:color w:val="000000" w:themeColor="text1"/>
                <w:spacing w:val="-2"/>
                <w:sz w:val="20"/>
                <w:szCs w:val="20"/>
                <w:lang w:val="fr-FR" w:bidi="hi-IN"/>
              </w:rPr>
              <w:tab/>
              <w:t>0</w:t>
            </w:r>
          </w:p>
          <w:p w14:paraId="6B1698C2" w14:textId="1EE72C8C" w:rsidR="002162D0" w:rsidRPr="00823A21" w:rsidRDefault="00610BF6"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2162D0"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1</w:t>
            </w:r>
          </w:p>
          <w:p w14:paraId="5CEF30C1" w14:textId="262BEA67" w:rsidR="002162D0" w:rsidRPr="00823A21" w:rsidRDefault="00E03A49"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2162D0"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2</w:t>
            </w:r>
          </w:p>
          <w:p w14:paraId="6427E001" w14:textId="57DA25AB" w:rsidR="002162D0" w:rsidRPr="00823A21" w:rsidRDefault="00E03A49" w:rsidP="00E03A4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2162D0"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w:t>
            </w:r>
            <w:r w:rsidR="002162D0" w:rsidRPr="00823A21">
              <w:rPr>
                <w:rFonts w:asciiTheme="minorHAnsi" w:hAnsiTheme="minorHAnsi" w:cstheme="minorHAnsi"/>
                <w:color w:val="000000" w:themeColor="text1"/>
                <w:spacing w:val="-2"/>
                <w:sz w:val="20"/>
                <w:szCs w:val="20"/>
                <w:lang w:val="fr-FR" w:bidi="hi-IN"/>
              </w:rPr>
              <w:t xml:space="preserve"> 3 </w:t>
            </w:r>
            <w:r w:rsidRPr="00823A21">
              <w:rPr>
                <w:rFonts w:asciiTheme="minorHAnsi" w:hAnsiTheme="minorHAnsi" w:cstheme="minorHAnsi"/>
                <w:color w:val="000000" w:themeColor="text1"/>
                <w:spacing w:val="-2"/>
                <w:sz w:val="20"/>
                <w:szCs w:val="20"/>
                <w:lang w:val="fr-FR" w:bidi="hi-IN"/>
              </w:rPr>
              <w:t>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C96CF0" w14:textId="1C97BD28"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22816" behindDoc="0" locked="0" layoutInCell="1" allowOverlap="1" wp14:anchorId="47BDA4BB" wp14:editId="51658348">
                      <wp:simplePos x="0" y="0"/>
                      <wp:positionH relativeFrom="column">
                        <wp:posOffset>-144194</wp:posOffset>
                      </wp:positionH>
                      <wp:positionV relativeFrom="paragraph">
                        <wp:posOffset>74149</wp:posOffset>
                      </wp:positionV>
                      <wp:extent cx="219075" cy="0"/>
                      <wp:effectExtent l="0" t="76200" r="28575" b="95250"/>
                      <wp:wrapNone/>
                      <wp:docPr id="2348" name="Straight Arrow Connector 23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0E7DAF8" id="Straight Arrow Connector 2348" o:spid="_x0000_s1026" type="#_x0000_t32" style="position:absolute;margin-left:-11.35pt;margin-top:5.85pt;width:17.25pt;height:0;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y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2162D0" w:rsidRPr="00F733A2" w:rsidDel="00512C22" w14:paraId="1A9D9B2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8CA562" w14:textId="18DF39E2"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E820871" w14:textId="0D84EE85" w:rsidR="002162D0" w:rsidRPr="00823A21" w:rsidDel="002C7504" w:rsidRDefault="002C7504" w:rsidP="001714EC">
            <w:pPr>
              <w:rPr>
                <w:del w:id="156" w:author="Kossa FALL" w:date="2025-03-16T22:14:00Z"/>
                <w:rFonts w:asciiTheme="minorHAnsi" w:hAnsiTheme="minorHAnsi" w:cstheme="minorHAnsi"/>
                <w:bCs/>
                <w:color w:val="000000" w:themeColor="text1"/>
                <w:sz w:val="20"/>
                <w:szCs w:val="20"/>
                <w:lang w:val="fr-FR"/>
              </w:rPr>
            </w:pPr>
            <w:ins w:id="157" w:author="Kossa FALL" w:date="2025-03-16T22:14:00Z">
              <w:r w:rsidRPr="002C7504">
                <w:rPr>
                  <w:rFonts w:asciiTheme="minorHAnsi" w:hAnsiTheme="minorHAnsi" w:cstheme="minorHAnsi"/>
                  <w:bCs/>
                  <w:color w:val="000000" w:themeColor="text1"/>
                  <w:sz w:val="20"/>
                  <w:szCs w:val="20"/>
                  <w:lang w:val="fr-FR"/>
                </w:rPr>
                <w:t>Qu’aviez-vous fait lorsque les pilules n’étaient pas disponibles dans le point de vente et que les clients en demandaient ?</w:t>
              </w:r>
            </w:ins>
            <w:del w:id="158" w:author="Kossa FALL" w:date="2025-03-16T22:14:00Z">
              <w:r w:rsidR="006D2889" w:rsidRPr="00823A21" w:rsidDel="002C7504">
                <w:rPr>
                  <w:rFonts w:asciiTheme="minorHAnsi" w:hAnsiTheme="minorHAnsi" w:cstheme="minorHAnsi"/>
                  <w:bCs/>
                  <w:color w:val="000000" w:themeColor="text1"/>
                  <w:sz w:val="20"/>
                  <w:szCs w:val="20"/>
                  <w:lang w:val="fr-FR"/>
                </w:rPr>
                <w:delText>Qu’aviez-vous fait lorsque les</w:delText>
              </w:r>
              <w:r w:rsidR="008054F7" w:rsidRPr="00823A21" w:rsidDel="002C7504">
                <w:rPr>
                  <w:rFonts w:asciiTheme="minorHAnsi" w:hAnsiTheme="minorHAnsi" w:cstheme="minorHAnsi"/>
                  <w:bCs/>
                  <w:color w:val="000000" w:themeColor="text1"/>
                  <w:sz w:val="20"/>
                  <w:szCs w:val="20"/>
                  <w:lang w:val="fr-FR"/>
                </w:rPr>
                <w:delText xml:space="preserve"> </w:delText>
              </w:r>
              <w:r w:rsidR="009D10C4" w:rsidRPr="00F97A6C" w:rsidDel="002C7504">
                <w:rPr>
                  <w:rFonts w:asciiTheme="minorHAnsi" w:hAnsiTheme="minorHAnsi" w:cstheme="minorHAnsi"/>
                  <w:bCs/>
                  <w:color w:val="000000" w:themeColor="text1"/>
                  <w:sz w:val="20"/>
                  <w:szCs w:val="20"/>
                  <w:lang w:val="fr-FR"/>
                </w:rPr>
                <w:delText xml:space="preserve">pilules </w:delText>
              </w:r>
              <w:r w:rsidR="006D2889" w:rsidRPr="00823A21" w:rsidDel="002C7504">
                <w:rPr>
                  <w:rFonts w:asciiTheme="minorHAnsi" w:hAnsiTheme="minorHAnsi" w:cstheme="minorHAnsi"/>
                  <w:bCs/>
                  <w:color w:val="000000" w:themeColor="text1"/>
                  <w:sz w:val="20"/>
                  <w:szCs w:val="20"/>
                  <w:lang w:val="fr-FR"/>
                </w:rPr>
                <w:delText>n’étaient pas disponibles dans le point de vente et</w:delText>
              </w:r>
              <w:r w:rsidR="000033D0" w:rsidRPr="00823A21" w:rsidDel="002C7504">
                <w:rPr>
                  <w:rFonts w:asciiTheme="minorHAnsi" w:hAnsiTheme="minorHAnsi" w:cstheme="minorHAnsi"/>
                  <w:bCs/>
                  <w:color w:val="000000" w:themeColor="text1"/>
                  <w:sz w:val="20"/>
                  <w:szCs w:val="20"/>
                  <w:lang w:val="fr-FR"/>
                </w:rPr>
                <w:delText xml:space="preserve"> que les clients en</w:delText>
              </w:r>
            </w:del>
            <w:ins w:id="159" w:author="Lenovo" w:date="2024-10-26T13:38:00Z">
              <w:del w:id="160" w:author="Kossa FALL" w:date="2025-03-16T22:14:00Z">
                <w:r w:rsidR="00897AA3" w:rsidDel="002C7504">
                  <w:rPr>
                    <w:rFonts w:asciiTheme="minorHAnsi" w:hAnsiTheme="minorHAnsi" w:cstheme="minorHAnsi"/>
                    <w:bCs/>
                    <w:color w:val="000000" w:themeColor="text1"/>
                    <w:sz w:val="20"/>
                    <w:szCs w:val="20"/>
                    <w:lang w:val="fr-FR"/>
                  </w:rPr>
                  <w:delText xml:space="preserve"> les</w:delText>
                </w:r>
              </w:del>
            </w:ins>
            <w:del w:id="161" w:author="Kossa FALL" w:date="2025-03-16T22:14:00Z">
              <w:r w:rsidR="000033D0" w:rsidRPr="00823A21" w:rsidDel="002C7504">
                <w:rPr>
                  <w:rFonts w:asciiTheme="minorHAnsi" w:hAnsiTheme="minorHAnsi" w:cstheme="minorHAnsi"/>
                  <w:bCs/>
                  <w:color w:val="000000" w:themeColor="text1"/>
                  <w:sz w:val="20"/>
                  <w:szCs w:val="20"/>
                  <w:lang w:val="fr-FR"/>
                </w:rPr>
                <w:delText xml:space="preserve"> </w:delText>
              </w:r>
              <w:r w:rsidR="00B71611" w:rsidRPr="00823A21" w:rsidDel="002C7504">
                <w:rPr>
                  <w:rFonts w:asciiTheme="minorHAnsi" w:hAnsiTheme="minorHAnsi" w:cstheme="minorHAnsi"/>
                  <w:bCs/>
                  <w:color w:val="000000" w:themeColor="text1"/>
                  <w:sz w:val="20"/>
                  <w:szCs w:val="20"/>
                  <w:lang w:val="fr-FR"/>
                </w:rPr>
                <w:delText>demandaient ?</w:delText>
              </w:r>
            </w:del>
          </w:p>
          <w:p w14:paraId="2D8AA2BB" w14:textId="77777777" w:rsidR="002162D0" w:rsidRPr="00823A21" w:rsidRDefault="002162D0"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DB1878D" w14:textId="77777777" w:rsidR="002162D0" w:rsidRPr="00823A21" w:rsidRDefault="002162D0"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179EC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0E3265E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3E7AFD58"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0F55F0F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6F08E41A"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4323AD2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4EAA1C17" w14:textId="5B1DB023" w:rsidR="002162D0" w:rsidRPr="00823A21" w:rsidRDefault="005019C5" w:rsidP="006D288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F047F89"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4B39F2CA" w14:textId="77777777" w:rsidR="00CF34F8" w:rsidRPr="00823A21" w:rsidRDefault="00CF34F8">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F733A2" w:rsidDel="00512C22" w14:paraId="30BDBF30"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21621D" w14:textId="2AC572A1" w:rsidR="002162D0" w:rsidRPr="00823A21" w:rsidRDefault="000B4849"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préservatifs masculins.</w:t>
            </w:r>
          </w:p>
        </w:tc>
      </w:tr>
      <w:tr w:rsidR="006E4B7E" w:rsidRPr="00F97A6C" w:rsidDel="00512C22" w14:paraId="62798CF5" w14:textId="77777777" w:rsidTr="00823A21">
        <w:trPr>
          <w:trHeight w:val="86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8CC522" w14:textId="406807E0"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w:t>
            </w:r>
            <w:r w:rsidR="0076469E" w:rsidRPr="00823A21">
              <w:rPr>
                <w:rFonts w:asciiTheme="minorHAnsi" w:hAnsiTheme="minorHAnsi" w:cstheme="minorHAnsi"/>
                <w:bCs/>
                <w:sz w:val="20"/>
                <w:szCs w:val="20"/>
                <w:lang w:val="fr-FR"/>
              </w:rPr>
              <w:t>15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982C0E6" w14:textId="3897F878" w:rsidR="006E4B7E" w:rsidRPr="00823A21" w:rsidRDefault="009F1203"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62" w:author="Lenovo" w:date="2024-10-26T13:38:00Z">
              <w:r w:rsidRPr="00823A21" w:rsidDel="00897AA3">
                <w:rPr>
                  <w:rFonts w:asciiTheme="minorHAnsi" w:hAnsiTheme="minorHAnsi" w:cstheme="minorHAnsi"/>
                  <w:bCs/>
                  <w:sz w:val="20"/>
                  <w:szCs w:val="20"/>
                  <w:lang w:val="fr-FR"/>
                </w:rPr>
                <w:delText>dépôt de mé</w:delText>
              </w:r>
              <w:r w:rsidR="00230536" w:rsidRPr="00823A21" w:rsidDel="00897AA3">
                <w:rPr>
                  <w:rFonts w:asciiTheme="minorHAnsi" w:hAnsiTheme="minorHAnsi" w:cstheme="minorHAnsi"/>
                  <w:bCs/>
                  <w:sz w:val="20"/>
                  <w:szCs w:val="20"/>
                  <w:lang w:val="fr-FR"/>
                </w:rPr>
                <w:delText>dicaments</w:delText>
              </w:r>
            </w:del>
            <w:r w:rsidR="00230536" w:rsidRPr="00823A21">
              <w:rPr>
                <w:rFonts w:asciiTheme="minorHAnsi" w:hAnsiTheme="minorHAnsi" w:cstheme="minorHAnsi"/>
                <w:bCs/>
                <w:sz w:val="20"/>
                <w:szCs w:val="20"/>
                <w:lang w:val="fr-FR"/>
              </w:rPr>
              <w:t xml:space="preserve"> a-t-elle stocké/vendu des</w:t>
            </w:r>
            <w:r w:rsidR="006E4B7E" w:rsidRPr="00823A21">
              <w:rPr>
                <w:rFonts w:asciiTheme="minorHAnsi" w:hAnsiTheme="minorHAnsi" w:cstheme="minorHAnsi"/>
                <w:b/>
                <w:color w:val="000000" w:themeColor="text1"/>
                <w:sz w:val="20"/>
                <w:szCs w:val="20"/>
                <w:lang w:val="fr-FR"/>
              </w:rPr>
              <w:t xml:space="preserve"> </w:t>
            </w:r>
            <w:r w:rsidR="00230536" w:rsidRPr="00823A21">
              <w:rPr>
                <w:rFonts w:asciiTheme="minorHAnsi" w:hAnsiTheme="minorHAnsi" w:cstheme="minorHAnsi"/>
                <w:b/>
                <w:color w:val="000000" w:themeColor="text1"/>
                <w:sz w:val="20"/>
                <w:szCs w:val="20"/>
                <w:lang w:val="fr-FR"/>
              </w:rPr>
              <w:t>préservatifs masculins</w:t>
            </w:r>
            <w:r w:rsidR="006E4B7E" w:rsidRPr="00823A21">
              <w:rPr>
                <w:rFonts w:asciiTheme="minorHAnsi" w:hAnsiTheme="minorHAnsi" w:cstheme="minorHAnsi"/>
                <w:bCs/>
                <w:color w:val="000000" w:themeColor="text1"/>
                <w:sz w:val="20"/>
                <w:szCs w:val="20"/>
                <w:lang w:val="fr-FR"/>
              </w:rPr>
              <w:t xml:space="preserve"> </w:t>
            </w:r>
            <w:r w:rsidR="00230536" w:rsidRPr="00823A21">
              <w:rPr>
                <w:rFonts w:asciiTheme="minorHAnsi" w:hAnsiTheme="minorHAnsi" w:cstheme="minorHAnsi"/>
                <w:bCs/>
                <w:sz w:val="20"/>
                <w:szCs w:val="20"/>
                <w:lang w:val="fr-FR"/>
              </w:rPr>
              <w:t>au cours des 12 derniers mois ?</w:t>
            </w:r>
          </w:p>
          <w:p w14:paraId="47735D4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82F2D92" w14:textId="16B0EF49" w:rsidR="006E4B7E" w:rsidRPr="00823A21" w:rsidRDefault="00D81543" w:rsidP="001714EC">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6E4B7E" w:rsidRPr="00823A21">
              <w:rPr>
                <w:rFonts w:asciiTheme="minorHAnsi" w:hAnsiTheme="minorHAnsi" w:cstheme="minorHAnsi"/>
                <w:color w:val="000000" w:themeColor="text1"/>
                <w:spacing w:val="-2"/>
                <w:sz w:val="20"/>
                <w:szCs w:val="20"/>
                <w:lang w:val="fr-FR" w:bidi="hi-IN"/>
              </w:rPr>
              <w:tab/>
              <w:t>1</w:t>
            </w:r>
          </w:p>
          <w:p w14:paraId="2FCE41EA" w14:textId="162510C0" w:rsidR="006E4B7E" w:rsidRPr="00823A21" w:rsidRDefault="00D8154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006E4B7E"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D6A2CF0"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16C36EAC" w14:textId="383D1BDE"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0704" behindDoc="0" locked="0" layoutInCell="1" allowOverlap="1" wp14:anchorId="7569C819" wp14:editId="762E57B2">
                      <wp:simplePos x="0" y="0"/>
                      <wp:positionH relativeFrom="column">
                        <wp:posOffset>-138267</wp:posOffset>
                      </wp:positionH>
                      <wp:positionV relativeFrom="paragraph">
                        <wp:posOffset>67756</wp:posOffset>
                      </wp:positionV>
                      <wp:extent cx="219075" cy="0"/>
                      <wp:effectExtent l="0" t="76200" r="28575" b="95250"/>
                      <wp:wrapNone/>
                      <wp:docPr id="4193" name="Straight Arrow Connector 419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8D369F7" id="Straight Arrow Connector 4193" o:spid="_x0000_s1026" type="#_x0000_t32" style="position:absolute;margin-left:-10.9pt;margin-top:5.35pt;width:17.25pt;height:0;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spacing w:val="-2"/>
                <w:sz w:val="20"/>
                <w:szCs w:val="20"/>
                <w:lang w:val="fr-FR"/>
              </w:rPr>
              <w:t xml:space="preserve">    </w:t>
            </w:r>
            <w:r w:rsidR="003B22B9" w:rsidRPr="00823A21">
              <w:rPr>
                <w:rFonts w:asciiTheme="minorHAnsi" w:hAnsiTheme="minorHAnsi" w:cstheme="minorHAnsi"/>
                <w:spacing w:val="-2"/>
                <w:sz w:val="20"/>
                <w:szCs w:val="20"/>
                <w:lang w:val="fr-FR"/>
              </w:rPr>
              <w:t>3</w:t>
            </w:r>
            <w:r w:rsidR="002F4B57" w:rsidRPr="00823A21">
              <w:rPr>
                <w:rFonts w:asciiTheme="minorHAnsi" w:hAnsiTheme="minorHAnsi" w:cstheme="minorHAnsi"/>
                <w:spacing w:val="-2"/>
                <w:sz w:val="20"/>
                <w:szCs w:val="20"/>
                <w:lang w:val="fr-FR"/>
              </w:rPr>
              <w:t>22</w:t>
            </w:r>
          </w:p>
        </w:tc>
      </w:tr>
      <w:tr w:rsidR="004B114D" w:rsidRPr="00F97A6C" w:rsidDel="00512C22" w14:paraId="3AE8CEAC"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44ED5B8" w14:textId="78CBB53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316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C860E1" w14:textId="763D2E6A"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de </w:t>
            </w:r>
            <w:r w:rsidRPr="00823A21">
              <w:rPr>
                <w:rFonts w:asciiTheme="minorHAnsi" w:hAnsiTheme="minorHAnsi" w:cstheme="minorHAnsi"/>
                <w:b/>
                <w:sz w:val="20"/>
                <w:szCs w:val="20"/>
                <w:lang w:val="fr-FR"/>
              </w:rPr>
              <w:t xml:space="preserve">préservatifs masculins </w:t>
            </w:r>
            <w:r w:rsidRPr="00823A21">
              <w:rPr>
                <w:rFonts w:asciiTheme="minorHAnsi" w:hAnsiTheme="minorHAnsi" w:cstheme="minorHAnsi"/>
                <w:bCs/>
                <w:sz w:val="20"/>
                <w:szCs w:val="20"/>
                <w:lang w:val="fr-FR"/>
              </w:rPr>
              <w:t>votre pharmacie</w:t>
            </w:r>
            <w:del w:id="163" w:author="Lenovo" w:date="2024-10-26T13:38:00Z">
              <w:r w:rsidRPr="00823A21" w:rsidDel="00897AA3">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333967B0" w14:textId="77777777" w:rsidR="004B114D" w:rsidRPr="00823A21" w:rsidRDefault="004B114D" w:rsidP="004B114D">
            <w:pPr>
              <w:rPr>
                <w:rFonts w:asciiTheme="minorHAnsi" w:hAnsiTheme="minorHAnsi" w:cstheme="minorHAnsi"/>
                <w:bCs/>
                <w:sz w:val="20"/>
                <w:szCs w:val="20"/>
                <w:lang w:val="fr-FR"/>
              </w:rPr>
            </w:pPr>
          </w:p>
          <w:p w14:paraId="1F69C452" w14:textId="3C4B9D82"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7FED6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9888" behindDoc="0" locked="0" layoutInCell="1" allowOverlap="1" wp14:anchorId="04F7FA5B" wp14:editId="384C15E1">
                      <wp:simplePos x="0" y="0"/>
                      <wp:positionH relativeFrom="column">
                        <wp:posOffset>1266792</wp:posOffset>
                      </wp:positionH>
                      <wp:positionV relativeFrom="paragraph">
                        <wp:posOffset>99559</wp:posOffset>
                      </wp:positionV>
                      <wp:extent cx="635635" cy="196850"/>
                      <wp:effectExtent l="0" t="0" r="12065" b="12700"/>
                      <wp:wrapNone/>
                      <wp:docPr id="10979544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633270597" name="Group 47"/>
                              <wpg:cNvGrpSpPr/>
                              <wpg:grpSpPr>
                                <a:xfrm>
                                  <a:off x="249382" y="0"/>
                                  <a:ext cx="494665" cy="152400"/>
                                  <a:chOff x="0" y="0"/>
                                  <a:chExt cx="494665" cy="196850"/>
                                </a:xfrm>
                              </wpg:grpSpPr>
                              <wps:wsp>
                                <wps:cNvPr id="1963142906" name="Rectangle 196314290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444510" name="Rectangle 17274445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005927" name="Rectangle 3620059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6005BB1" id="Group 44" o:spid="_x0000_s1026" style="position:absolute;margin-left:99.75pt;margin-top:7.85pt;width:50.05pt;height:15.5pt;z-index:25270988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">
                        <v:rect id="Rectangle 196314290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" filled="f" strokecolor="black [3213]" strokeweight=".5pt"/>
                        <v:rect id="Rectangle 17274445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" filled="f" strokecolor="black [3213]" strokeweight=".5pt"/>
                      </v:group>
                      <v:rect id="Rectangle 36200592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" filled="f" strokecolor="black [3213]" strokeweight=".5pt"/>
                    </v:group>
                  </w:pict>
                </mc:Fallback>
              </mc:AlternateContent>
            </w:r>
          </w:p>
          <w:p w14:paraId="167847D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F67E9C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81453F"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379D346A" w14:textId="3755A39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64" w:author="Kossa FALL" w:date="2025-03-16T22:46:00Z">
              <w:r w:rsidRPr="00F97A6C" w:rsidDel="00047C36">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74B2124" w14:textId="77777777" w:rsidR="004B114D" w:rsidRPr="00823A21" w:rsidRDefault="004B114D" w:rsidP="004B114D">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Mangal"/>
                <w:noProof/>
                <w:sz w:val="20"/>
                <w:szCs w:val="20"/>
                <w:cs/>
                <w:lang w:val="fr-FR" w:eastAsia="en-IN" w:bidi="hi-IN"/>
              </w:rPr>
              <w:t xml:space="preserve">        </w:t>
            </w:r>
          </w:p>
          <w:p w14:paraId="24F089F2"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68B57ED9" w14:textId="77777777" w:rsidTr="00823A21">
        <w:trPr>
          <w:trHeight w:val="13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6F77B23" w14:textId="534618F1"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317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877ED84" w14:textId="42894E9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(paquets) de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votre pharmacie</w:t>
            </w:r>
            <w:del w:id="165" w:author="Lenovo" w:date="2024-10-26T13:39: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vendu ?</w:t>
            </w:r>
          </w:p>
          <w:p w14:paraId="252B51EE" w14:textId="77777777" w:rsidR="004B114D" w:rsidRPr="00823A21" w:rsidRDefault="004B114D" w:rsidP="004B114D">
            <w:pPr>
              <w:rPr>
                <w:rFonts w:asciiTheme="minorHAnsi" w:hAnsiTheme="minorHAnsi" w:cstheme="minorHAnsi"/>
                <w:bCs/>
                <w:color w:val="000000" w:themeColor="text1"/>
                <w:sz w:val="20"/>
                <w:szCs w:val="20"/>
                <w:lang w:val="fr-FR"/>
              </w:rPr>
            </w:pPr>
          </w:p>
          <w:p w14:paraId="0F3BEA19" w14:textId="09F2D5B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70492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757584F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0912" behindDoc="0" locked="0" layoutInCell="1" allowOverlap="1" wp14:anchorId="5AF07370" wp14:editId="55897238">
                      <wp:simplePos x="0" y="0"/>
                      <wp:positionH relativeFrom="column">
                        <wp:posOffset>865234</wp:posOffset>
                      </wp:positionH>
                      <wp:positionV relativeFrom="paragraph">
                        <wp:posOffset>83820</wp:posOffset>
                      </wp:positionV>
                      <wp:extent cx="521335" cy="185806"/>
                      <wp:effectExtent l="0" t="0" r="12065" b="24130"/>
                      <wp:wrapNone/>
                      <wp:docPr id="118855877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503902588" name="Group 60"/>
                              <wpg:cNvGrpSpPr/>
                              <wpg:grpSpPr>
                                <a:xfrm>
                                  <a:off x="249382" y="0"/>
                                  <a:ext cx="494665" cy="152400"/>
                                  <a:chOff x="0" y="0"/>
                                  <a:chExt cx="494665" cy="196850"/>
                                </a:xfrm>
                              </wpg:grpSpPr>
                              <wps:wsp>
                                <wps:cNvPr id="1059967666" name="Rectangle 105996766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628751" name="Rectangle 158962875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2574527" name="Rectangle 14425745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6D4F4CB" id="Group 59" o:spid="_x0000_s1026" style="position:absolute;margin-left:68.15pt;margin-top:6.6pt;width:41.05pt;height:14.65pt;z-index:25271091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">
                        <v:rect id="Rectangle 105996766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" filled="f" strokecolor="black [3213]" strokeweight=".5pt"/>
                        <v:rect id="Rectangle 158962875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" filled="f" strokecolor="black [3213]" strokeweight=".5pt"/>
                      </v:group>
                      <v:rect id="Rectangle 144257452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" filled="f" strokecolor="black [3213]" strokeweight=".5pt"/>
                    </v:group>
                  </w:pict>
                </mc:Fallback>
              </mc:AlternateContent>
            </w:r>
          </w:p>
          <w:p w14:paraId="387B5F6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080AE5"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89088A4" w14:textId="49E8BEB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66" w:author="Kossa FALL" w:date="2025-03-16T22:46:00Z">
              <w:r w:rsidRPr="00F97A6C" w:rsidDel="0085054D">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D6C0F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639C60B6" w14:textId="77777777" w:rsidTr="00823A21">
        <w:trPr>
          <w:trHeight w:val="77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81C74B" w14:textId="4C5E6955"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6C785E6" w14:textId="4EF3672A" w:rsidR="006E4B7E" w:rsidRPr="00823A21" w:rsidRDefault="00D452C7"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67" w:author="Lenovo" w:date="2024-10-26T13:39: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connu des ruptures de </w:t>
            </w:r>
            <w:r w:rsidRPr="00823A21">
              <w:rPr>
                <w:rFonts w:asciiTheme="minorHAnsi" w:hAnsiTheme="minorHAnsi" w:cstheme="minorHAnsi"/>
                <w:b/>
                <w:color w:val="000000" w:themeColor="text1"/>
                <w:sz w:val="20"/>
                <w:szCs w:val="20"/>
                <w:lang w:val="fr-FR"/>
              </w:rPr>
              <w:t xml:space="preserve">préservatifs </w:t>
            </w:r>
            <w:r w:rsidR="00B71611" w:rsidRPr="00823A21">
              <w:rPr>
                <w:rFonts w:asciiTheme="minorHAnsi" w:hAnsiTheme="minorHAnsi" w:cstheme="minorHAnsi"/>
                <w:b/>
                <w:color w:val="000000" w:themeColor="text1"/>
                <w:sz w:val="20"/>
                <w:szCs w:val="20"/>
                <w:lang w:val="fr-FR"/>
              </w:rPr>
              <w:t>masculins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EFBFA9F" w14:textId="532B39E5" w:rsidR="006E4B7E" w:rsidRPr="00823A21" w:rsidRDefault="00703A51" w:rsidP="001714EC">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E4B7E" w:rsidRPr="00823A21">
              <w:rPr>
                <w:rFonts w:asciiTheme="minorHAnsi" w:hAnsiTheme="minorHAnsi" w:cstheme="minorHAnsi"/>
                <w:spacing w:val="-2"/>
                <w:sz w:val="20"/>
                <w:szCs w:val="20"/>
                <w:lang w:val="fr-FR" w:bidi="hi-IN"/>
              </w:rPr>
              <w:tab/>
              <w:t>1</w:t>
            </w:r>
          </w:p>
          <w:p w14:paraId="5F68B9EB" w14:textId="16DBE278" w:rsidR="006E4B7E" w:rsidRPr="00823A21" w:rsidRDefault="006E4B7E"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w:t>
            </w:r>
            <w:r w:rsidR="00703A51"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6E212E8"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4FB165D4" w14:textId="3C5A904D"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3776" behindDoc="0" locked="0" layoutInCell="1" allowOverlap="1" wp14:anchorId="1A45974E" wp14:editId="7ACA57C2">
                      <wp:simplePos x="0" y="0"/>
                      <wp:positionH relativeFrom="column">
                        <wp:posOffset>-147271</wp:posOffset>
                      </wp:positionH>
                      <wp:positionV relativeFrom="paragraph">
                        <wp:posOffset>87630</wp:posOffset>
                      </wp:positionV>
                      <wp:extent cx="219075" cy="0"/>
                      <wp:effectExtent l="0" t="76200" r="28575" b="95250"/>
                      <wp:wrapNone/>
                      <wp:docPr id="4275" name="Straight Arrow Connector 42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5E3E1EB" id="Straight Arrow Connector 4275" o:spid="_x0000_s1026" type="#_x0000_t32" style="position:absolute;margin-left:-11.6pt;margin-top:6.9pt;width:17.25pt;height:0;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spacing w:val="-2"/>
                <w:sz w:val="20"/>
                <w:szCs w:val="20"/>
                <w:lang w:val="fr-FR"/>
              </w:rPr>
              <w:t xml:space="preserve">    </w:t>
            </w:r>
            <w:r w:rsidR="003B22B9" w:rsidRPr="00823A21">
              <w:rPr>
                <w:rFonts w:asciiTheme="minorHAnsi" w:hAnsiTheme="minorHAnsi" w:cstheme="minorHAnsi"/>
                <w:spacing w:val="-2"/>
                <w:sz w:val="20"/>
                <w:szCs w:val="20"/>
                <w:lang w:val="fr-FR"/>
              </w:rPr>
              <w:t>3</w:t>
            </w:r>
            <w:r w:rsidR="002F4B57" w:rsidRPr="00823A21">
              <w:rPr>
                <w:rFonts w:asciiTheme="minorHAnsi" w:hAnsiTheme="minorHAnsi" w:cstheme="minorHAnsi"/>
                <w:spacing w:val="-2"/>
                <w:sz w:val="20"/>
                <w:szCs w:val="20"/>
                <w:lang w:val="fr-FR"/>
              </w:rPr>
              <w:t>22</w:t>
            </w:r>
          </w:p>
        </w:tc>
      </w:tr>
      <w:tr w:rsidR="006E4B7E" w:rsidRPr="00F97A6C" w:rsidDel="00512C22" w14:paraId="02A8BC21"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0F3FFF3" w14:textId="42431DA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BAEC864" w14:textId="08BAD93E" w:rsidR="006E4B7E" w:rsidRPr="00823A21" w:rsidRDefault="00703A51"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AEC52E1"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273441A7"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1AC77B30"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7B4AB097" w14:textId="71CD99E8" w:rsidR="006E4B7E" w:rsidRPr="00823A21" w:rsidRDefault="00D22CB5"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B659241"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7211C638" w14:textId="77777777" w:rsidTr="00823A21">
        <w:trPr>
          <w:trHeight w:val="108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B0881F" w14:textId="57C89876"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20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F62EFA4" w14:textId="20089009" w:rsidR="006E4B7E"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produits lorsqu’un client est venu acheter de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82AD9" w14:textId="60350778"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 xml:space="preserve"> 0</w:t>
            </w:r>
          </w:p>
          <w:p w14:paraId="3510B893" w14:textId="74DA5AE9"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Rarement (moins d'une fois par mois) </w:t>
            </w:r>
            <w:r w:rsidRPr="00823A21">
              <w:rPr>
                <w:rFonts w:asciiTheme="minorHAnsi" w:hAnsiTheme="minorHAnsi" w:cstheme="minorHAnsi"/>
                <w:color w:val="000000" w:themeColor="text1"/>
                <w:spacing w:val="-2"/>
                <w:sz w:val="20"/>
                <w:szCs w:val="20"/>
                <w:lang w:val="fr-FR" w:bidi="hi-IN"/>
              </w:rPr>
              <w:tab/>
              <w:t xml:space="preserve"> 1</w:t>
            </w:r>
          </w:p>
          <w:p w14:paraId="5D85AF0D" w14:textId="4075D9CF"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Parfois (2 à 3 fois par mois) </w:t>
            </w:r>
            <w:r w:rsidRPr="00823A21">
              <w:rPr>
                <w:rFonts w:asciiTheme="minorHAnsi" w:hAnsiTheme="minorHAnsi" w:cstheme="minorHAnsi"/>
                <w:color w:val="000000" w:themeColor="text1"/>
                <w:spacing w:val="-2"/>
                <w:sz w:val="20"/>
                <w:szCs w:val="20"/>
                <w:lang w:val="fr-FR" w:bidi="hi-IN"/>
              </w:rPr>
              <w:tab/>
              <w:t xml:space="preserve"> 2</w:t>
            </w:r>
          </w:p>
          <w:p w14:paraId="41905360" w14:textId="6C9962C8" w:rsidR="006E4B7E"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par mois)</w:t>
            </w:r>
            <w:r w:rsidR="006E4B7E"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8DB59D3" w14:textId="3E1FC706"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4800" behindDoc="0" locked="0" layoutInCell="1" allowOverlap="1" wp14:anchorId="02F4ABC6" wp14:editId="7F6E8A2A">
                      <wp:simplePos x="0" y="0"/>
                      <wp:positionH relativeFrom="column">
                        <wp:posOffset>-141751</wp:posOffset>
                      </wp:positionH>
                      <wp:positionV relativeFrom="paragraph">
                        <wp:posOffset>74246</wp:posOffset>
                      </wp:positionV>
                      <wp:extent cx="219075" cy="0"/>
                      <wp:effectExtent l="0" t="76200" r="28575" b="95250"/>
                      <wp:wrapNone/>
                      <wp:docPr id="4276" name="Straight Arrow Connector 427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387DF81" id="Straight Arrow Connector 4276" o:spid="_x0000_s1026" type="#_x0000_t32" style="position:absolute;margin-left:-11.15pt;margin-top:5.85pt;width:17.25pt;height:0;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22</w:t>
            </w:r>
          </w:p>
        </w:tc>
      </w:tr>
      <w:tr w:rsidR="006E4B7E" w:rsidRPr="00F733A2" w:rsidDel="00512C22" w14:paraId="05D7BAD0" w14:textId="77777777" w:rsidTr="00823A21">
        <w:trPr>
          <w:trHeight w:val="23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C5ECF9B" w14:textId="6AD6098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21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838728" w14:textId="3557461D" w:rsidR="00703A51"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n’étaient pas disponibles dans le point de vente et que les clients en demandaient ?</w:t>
            </w:r>
          </w:p>
          <w:p w14:paraId="30E4E10C" w14:textId="77777777" w:rsidR="00703A51" w:rsidRPr="00823A21" w:rsidRDefault="00703A51" w:rsidP="00703A51">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3F0E9BC3" w14:textId="77777777" w:rsidR="006E4B7E" w:rsidRPr="00823A21" w:rsidRDefault="006E4B7E" w:rsidP="001714EC">
            <w:pPr>
              <w:rPr>
                <w:rFonts w:asciiTheme="minorHAnsi" w:hAnsiTheme="minorHAnsi" w:cstheme="minorHAnsi"/>
                <w:bCs/>
                <w:color w:val="000000" w:themeColor="text1"/>
                <w:sz w:val="20"/>
                <w:szCs w:val="20"/>
                <w:lang w:val="fr-FR"/>
              </w:rPr>
            </w:pPr>
          </w:p>
          <w:p w14:paraId="2E7A6AF9" w14:textId="77777777" w:rsidR="006E4B7E" w:rsidRPr="00823A21" w:rsidRDefault="006E4B7E"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C4F3FA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8BBBE41"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157E95A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34404A4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216DCC5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0C4459C8"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3535080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3749DB69" w14:textId="063E8E91" w:rsidR="006E4B7E" w:rsidRPr="00823A21" w:rsidRDefault="004B114D"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7731ACC"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6A035449"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4D7C56" w:rsidRPr="00F733A2" w:rsidDel="00512C22" w14:paraId="2C502155"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E312AD" w14:textId="056548D0" w:rsidR="004D7C56" w:rsidRPr="00823A21" w:rsidRDefault="004D7C56" w:rsidP="004D7C5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préservatifs féminins.</w:t>
            </w:r>
          </w:p>
        </w:tc>
      </w:tr>
      <w:tr w:rsidR="000E6DE2" w:rsidRPr="00F97A6C" w:rsidDel="00512C22" w14:paraId="41074B95" w14:textId="77777777" w:rsidTr="00823A21">
        <w:trPr>
          <w:trHeight w:val="67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DC1818E" w14:textId="0ADD83A8" w:rsidR="000E6DE2" w:rsidRPr="00823A21" w:rsidRDefault="000E6DE2" w:rsidP="000E6DE2">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322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2014BA" w14:textId="0A7DFBAE" w:rsidR="000E6DE2" w:rsidRPr="00823A21" w:rsidRDefault="000E6DE2" w:rsidP="000E6DE2">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68" w:author="Lenovo" w:date="2024-10-26T13:40:00Z">
              <w:r w:rsidRPr="00823A21" w:rsidDel="00897AA3">
                <w:rPr>
                  <w:rFonts w:asciiTheme="minorHAnsi" w:hAnsiTheme="minorHAnsi" w:cstheme="minorHAnsi"/>
                  <w:bCs/>
                  <w:sz w:val="20"/>
                  <w:szCs w:val="20"/>
                  <w:lang w:val="fr-FR"/>
                </w:rPr>
                <w:delText>dépôt de medicaments</w:delText>
              </w:r>
            </w:del>
            <w:r w:rsidRPr="00823A21">
              <w:rPr>
                <w:rFonts w:asciiTheme="minorHAnsi" w:hAnsiTheme="minorHAnsi" w:cstheme="minorHAnsi"/>
                <w:bCs/>
                <w:sz w:val="20"/>
                <w:szCs w:val="20"/>
                <w:lang w:val="fr-FR"/>
              </w:rPr>
              <w:t xml:space="preserve"> a-t-elle stocké/vendu des</w:t>
            </w:r>
            <w:r w:rsidRPr="00823A21">
              <w:rPr>
                <w:rFonts w:asciiTheme="minorHAnsi" w:hAnsiTheme="minorHAnsi" w:cstheme="minorHAnsi"/>
                <w:b/>
                <w:color w:val="000000" w:themeColor="text1"/>
                <w:sz w:val="20"/>
                <w:szCs w:val="20"/>
                <w:lang w:val="fr-FR"/>
              </w:rPr>
              <w:t xml:space="preserve"> préservatifs féminins</w:t>
            </w:r>
            <w:r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sz w:val="20"/>
                <w:szCs w:val="20"/>
                <w:lang w:val="fr-FR"/>
              </w:rPr>
              <w:t>au cours des 12 derniers mois ?</w:t>
            </w:r>
          </w:p>
          <w:p w14:paraId="6394101B" w14:textId="7FFF31A2" w:rsidR="000E6DE2" w:rsidRPr="00823A21" w:rsidRDefault="000E6DE2" w:rsidP="000E6DE2">
            <w:pPr>
              <w:rPr>
                <w:rFonts w:asciiTheme="minorHAnsi" w:hAnsiTheme="minorHAnsi" w:cstheme="minorHAnsi"/>
                <w:bCs/>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2F82ADD" w14:textId="55F2D225" w:rsidR="000E6DE2" w:rsidRPr="00823A21" w:rsidRDefault="00FF1306" w:rsidP="000E6DE2">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0E6DE2" w:rsidRPr="00823A21">
              <w:rPr>
                <w:rFonts w:asciiTheme="minorHAnsi" w:hAnsiTheme="minorHAnsi" w:cstheme="minorHAnsi"/>
                <w:color w:val="000000" w:themeColor="text1"/>
                <w:spacing w:val="-2"/>
                <w:sz w:val="20"/>
                <w:szCs w:val="20"/>
                <w:lang w:val="fr-FR" w:bidi="hi-IN"/>
              </w:rPr>
              <w:tab/>
              <w:t>1</w:t>
            </w:r>
          </w:p>
          <w:p w14:paraId="423ACEC0" w14:textId="3619DD80" w:rsidR="000E6DE2" w:rsidRPr="00823A21" w:rsidRDefault="000E6DE2" w:rsidP="000E6DE2">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FF1306"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C285510" w14:textId="77777777" w:rsidR="000E6DE2" w:rsidRPr="00823A21" w:rsidRDefault="000E6DE2" w:rsidP="000E6DE2">
            <w:pPr>
              <w:tabs>
                <w:tab w:val="left" w:pos="-720"/>
              </w:tabs>
              <w:suppressAutoHyphens/>
              <w:rPr>
                <w:rFonts w:asciiTheme="minorHAnsi" w:hAnsiTheme="minorHAnsi" w:cstheme="minorHAnsi"/>
                <w:noProof/>
                <w:color w:val="000000" w:themeColor="text1"/>
                <w:sz w:val="20"/>
                <w:szCs w:val="20"/>
                <w:lang w:val="fr-FR" w:eastAsia="en-IN" w:bidi="hi-IN"/>
              </w:rPr>
            </w:pPr>
          </w:p>
          <w:p w14:paraId="651A67A7" w14:textId="2EC3D7FE" w:rsidR="000E6DE2" w:rsidRPr="00823A21" w:rsidRDefault="000E6DE2" w:rsidP="000E6DE2">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81536" behindDoc="0" locked="0" layoutInCell="1" allowOverlap="1" wp14:anchorId="1032FF58" wp14:editId="0F7A8643">
                      <wp:simplePos x="0" y="0"/>
                      <wp:positionH relativeFrom="column">
                        <wp:posOffset>-152400</wp:posOffset>
                      </wp:positionH>
                      <wp:positionV relativeFrom="paragraph">
                        <wp:posOffset>94615</wp:posOffset>
                      </wp:positionV>
                      <wp:extent cx="219075" cy="0"/>
                      <wp:effectExtent l="0" t="76200" r="28575" b="95250"/>
                      <wp:wrapNone/>
                      <wp:docPr id="4277" name="Straight Arrow Connector 427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D3DC786" id="_x0000_t32" coordsize="21600,21600" o:spt="32" o:oned="t" path="m,l21600,21600e" filled="f">
                      <v:path arrowok="t" fillok="f" o:connecttype="none"/>
                      <o:lock v:ext="edit" shapetype="t"/>
                    </v:shapetype>
                    <v:shape id="Straight Arrow Connector 4277" o:spid="_x0000_s1026" type="#_x0000_t32" style="position:absolute;margin-left:-12pt;margin-top:7.45pt;width:17.25pt;height:0;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4B114D" w:rsidRPr="00F97A6C" w:rsidDel="00512C22" w14:paraId="01B9EB0C" w14:textId="77777777" w:rsidTr="00823A21">
        <w:trPr>
          <w:trHeight w:val="116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13529C" w14:textId="680D0DA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E7C904" w14:textId="5EC163EF"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de </w:t>
            </w:r>
            <w:r w:rsidRPr="00823A21">
              <w:rPr>
                <w:rFonts w:asciiTheme="minorHAnsi" w:hAnsiTheme="minorHAnsi" w:cstheme="minorHAnsi"/>
                <w:b/>
                <w:sz w:val="20"/>
                <w:szCs w:val="20"/>
                <w:lang w:val="fr-FR"/>
              </w:rPr>
              <w:t xml:space="preserve">préservatifs féminins </w:t>
            </w:r>
            <w:r w:rsidRPr="00823A21">
              <w:rPr>
                <w:rFonts w:asciiTheme="minorHAnsi" w:hAnsiTheme="minorHAnsi" w:cstheme="minorHAnsi"/>
                <w:bCs/>
                <w:sz w:val="20"/>
                <w:szCs w:val="20"/>
                <w:lang w:val="fr-FR"/>
              </w:rPr>
              <w:t>votre pharmacie</w:t>
            </w:r>
            <w:del w:id="169" w:author="Lenovo" w:date="2024-10-26T13:41:00Z">
              <w:r w:rsidRPr="00823A21" w:rsidDel="00897AA3">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54176329" w14:textId="77777777" w:rsidR="004B114D" w:rsidRPr="00823A21" w:rsidRDefault="004B114D" w:rsidP="004B114D">
            <w:pPr>
              <w:rPr>
                <w:rFonts w:asciiTheme="minorHAnsi" w:hAnsiTheme="minorHAnsi" w:cstheme="minorHAnsi"/>
                <w:bCs/>
                <w:sz w:val="20"/>
                <w:szCs w:val="20"/>
                <w:lang w:val="fr-FR"/>
              </w:rPr>
            </w:pPr>
          </w:p>
          <w:p w14:paraId="27551C7D" w14:textId="20440B6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D4EE86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5008" behindDoc="0" locked="0" layoutInCell="1" allowOverlap="1" wp14:anchorId="675CDB9F" wp14:editId="70625D31">
                      <wp:simplePos x="0" y="0"/>
                      <wp:positionH relativeFrom="column">
                        <wp:posOffset>1266792</wp:posOffset>
                      </wp:positionH>
                      <wp:positionV relativeFrom="paragraph">
                        <wp:posOffset>99559</wp:posOffset>
                      </wp:positionV>
                      <wp:extent cx="635635" cy="196850"/>
                      <wp:effectExtent l="0" t="0" r="12065" b="12700"/>
                      <wp:wrapNone/>
                      <wp:docPr id="554397576"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979241530" name="Group 47"/>
                              <wpg:cNvGrpSpPr/>
                              <wpg:grpSpPr>
                                <a:xfrm>
                                  <a:off x="249382" y="0"/>
                                  <a:ext cx="494665" cy="152400"/>
                                  <a:chOff x="0" y="0"/>
                                  <a:chExt cx="494665" cy="196850"/>
                                </a:xfrm>
                              </wpg:grpSpPr>
                              <wps:wsp>
                                <wps:cNvPr id="1248246295" name="Rectangle 124824629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083573" name="Rectangle 211208357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60518" name="Rectangle 76605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D870C9" id="Group 44" o:spid="_x0000_s1026" style="position:absolute;margin-left:99.75pt;margin-top:7.85pt;width:50.05pt;height:15.5pt;z-index:25271500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jlS6v5gD&#10;AAC0DwAADgAAAAAAAAAAAAAAAAAuAgAAZHJzL2Uyb0RvYy54bWxQSwECLQAUAAYACAAAACEAyAZo&#10;zOMAAAAOAQAADwAAAAAAAAAAAAAAAADyBQAAZHJzL2Rvd25yZXYueG1sUEsFBgAAAAAEAAQA8wAA&#10;AAI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">
                        <v:rect id="Rectangle 124824629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" filled="f" strokecolor="black [3213]" strokeweight=".5pt"/>
                        <v:rect id="Rectangle 211208357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" filled="f" strokecolor="black [3213]" strokeweight=".5pt"/>
                      </v:group>
                      <v:rect id="Rectangle 766051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" filled="f" strokecolor="black [3213]" strokeweight=".5pt"/>
                    </v:group>
                  </w:pict>
                </mc:Fallback>
              </mc:AlternateContent>
            </w:r>
          </w:p>
          <w:p w14:paraId="2737A97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D6DFEF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FDB52C7"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732BDE2" w14:textId="1FF4F7D7"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70" w:author="Kossa FALL" w:date="2025-03-16T22:46:00Z">
              <w:r w:rsidRPr="00F97A6C" w:rsidDel="00671060">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AB2BB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371000F" w14:textId="77777777" w:rsidTr="00823A21">
        <w:trPr>
          <w:trHeight w:val="10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55C3C3" w14:textId="14899A2D"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785C183" w14:textId="230B038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de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votre pharmacie</w:t>
            </w:r>
            <w:del w:id="171" w:author="Lenovo" w:date="2024-10-26T13:41: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vendu ?</w:t>
            </w:r>
          </w:p>
          <w:p w14:paraId="515D97AE" w14:textId="77777777" w:rsidR="004B114D" w:rsidRPr="00823A21" w:rsidRDefault="004B114D" w:rsidP="004B114D">
            <w:pPr>
              <w:rPr>
                <w:rFonts w:asciiTheme="minorHAnsi" w:hAnsiTheme="minorHAnsi" w:cstheme="minorHAnsi"/>
                <w:bCs/>
                <w:color w:val="000000" w:themeColor="text1"/>
                <w:sz w:val="20"/>
                <w:szCs w:val="20"/>
                <w:lang w:val="fr-FR"/>
              </w:rPr>
            </w:pPr>
          </w:p>
          <w:p w14:paraId="5543EB2D" w14:textId="0E90C6EE"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58EE17"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6B2985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6032" behindDoc="0" locked="0" layoutInCell="1" allowOverlap="1" wp14:anchorId="3A70B040" wp14:editId="10265C99">
                      <wp:simplePos x="0" y="0"/>
                      <wp:positionH relativeFrom="column">
                        <wp:posOffset>865234</wp:posOffset>
                      </wp:positionH>
                      <wp:positionV relativeFrom="paragraph">
                        <wp:posOffset>83820</wp:posOffset>
                      </wp:positionV>
                      <wp:extent cx="521335" cy="185806"/>
                      <wp:effectExtent l="0" t="0" r="12065" b="24130"/>
                      <wp:wrapNone/>
                      <wp:docPr id="15984803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724576140" name="Group 60"/>
                              <wpg:cNvGrpSpPr/>
                              <wpg:grpSpPr>
                                <a:xfrm>
                                  <a:off x="249382" y="0"/>
                                  <a:ext cx="494665" cy="152400"/>
                                  <a:chOff x="0" y="0"/>
                                  <a:chExt cx="494665" cy="196850"/>
                                </a:xfrm>
                              </wpg:grpSpPr>
                              <wps:wsp>
                                <wps:cNvPr id="154142272" name="Rectangle 154142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59819" name="Rectangle 19515981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90491411" name="Rectangle 179049141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5E09BDF" id="Group 59" o:spid="_x0000_s1026" style="position:absolute;margin-left:68.15pt;margin-top:6.6pt;width:41.05pt;height:14.65pt;z-index:25271603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KDjgMAALYPAAAOAAAAZHJzL2Uyb0RvYy54bWzsV1tv2yAUfp+0/4B4X32p7SR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I0ksoOOAwAAtg8AAA4AAAAA&#10;AAAAAAAAAAAALgIAAGRycy9lMm9Eb2MueG1sUEsBAi0AFAAGAAgAAAAhAC7liRbiAAAADgEAAA8A&#10;AAAAAAAAAAAAAAAA6AUAAGRycy9kb3ducmV2LnhtbFBLBQYAAAAABAAEAPMAAAD3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">
                        <v:rect id="Rectangle 154142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" filled="f" strokecolor="black [3213]" strokeweight=".5pt"/>
                        <v:rect id="Rectangle 195159819"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" filled="f" strokecolor="black [3213]" strokeweight=".5pt"/>
                      </v:group>
                      <v:rect id="Rectangle 179049141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" filled="f" strokecolor="black [3213]" strokeweight=".5pt"/>
                    </v:group>
                  </w:pict>
                </mc:Fallback>
              </mc:AlternateContent>
            </w:r>
          </w:p>
          <w:p w14:paraId="2C89F22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31AB740"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9A2074C" w14:textId="5B897AC2"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72" w:author="Kossa FALL" w:date="2025-03-16T22:45:00Z">
              <w:r w:rsidRPr="00F97A6C" w:rsidDel="00671060">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7FEC24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B269C1" w:rsidRPr="00F97A6C" w:rsidDel="00512C22" w14:paraId="3FFAEE46" w14:textId="77777777" w:rsidTr="00823A21">
        <w:trPr>
          <w:trHeight w:val="64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0F09F3" w14:textId="701D6E90" w:rsidR="00B269C1" w:rsidRPr="00823A21" w:rsidRDefault="00B269C1" w:rsidP="00B269C1">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3FD90EA" w14:textId="55E80621" w:rsidR="00B269C1" w:rsidRPr="00823A21" w:rsidRDefault="00B269C1"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73" w:author="Lenovo" w:date="2024-10-26T13:41: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connu des ruptures de </w:t>
            </w:r>
            <w:r w:rsidRPr="00823A21">
              <w:rPr>
                <w:rFonts w:asciiTheme="minorHAnsi" w:hAnsiTheme="minorHAnsi" w:cstheme="minorHAnsi"/>
                <w:b/>
                <w:color w:val="000000" w:themeColor="text1"/>
                <w:sz w:val="20"/>
                <w:szCs w:val="20"/>
                <w:lang w:val="fr-FR"/>
              </w:rPr>
              <w:t xml:space="preserve">préservatifs </w:t>
            </w:r>
            <w:r w:rsidR="00B71611" w:rsidRPr="00823A21">
              <w:rPr>
                <w:rFonts w:asciiTheme="minorHAnsi" w:hAnsiTheme="minorHAnsi" w:cstheme="minorHAnsi"/>
                <w:b/>
                <w:color w:val="000000" w:themeColor="text1"/>
                <w:sz w:val="20"/>
                <w:szCs w:val="20"/>
                <w:lang w:val="fr-FR"/>
              </w:rPr>
              <w:t>féminins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5A26CC" w14:textId="6592032E" w:rsidR="00B269C1" w:rsidRPr="00823A21" w:rsidRDefault="00B269C1" w:rsidP="00B269C1">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31AD081F" w14:textId="77B8F7D3" w:rsidR="00B269C1" w:rsidRPr="00823A21" w:rsidRDefault="00B269C1" w:rsidP="00B269C1">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02D6B43" w14:textId="77777777" w:rsidR="00B269C1" w:rsidRPr="00823A21" w:rsidRDefault="00B269C1" w:rsidP="00B269C1">
            <w:pPr>
              <w:tabs>
                <w:tab w:val="left" w:pos="-720"/>
              </w:tabs>
              <w:suppressAutoHyphens/>
              <w:rPr>
                <w:rFonts w:asciiTheme="minorHAnsi" w:hAnsiTheme="minorHAnsi" w:cstheme="minorHAnsi"/>
                <w:noProof/>
                <w:color w:val="000000" w:themeColor="text1"/>
                <w:sz w:val="20"/>
                <w:szCs w:val="20"/>
                <w:lang w:val="fr-FR" w:eastAsia="en-IN" w:bidi="hi-IN"/>
              </w:rPr>
            </w:pPr>
          </w:p>
          <w:p w14:paraId="561D600E" w14:textId="3D4D2EF0" w:rsidR="00B269C1" w:rsidRPr="00823A21" w:rsidRDefault="00B269C1" w:rsidP="00B269C1">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91776" behindDoc="0" locked="0" layoutInCell="1" allowOverlap="1" wp14:anchorId="64A5FE44" wp14:editId="4F186752">
                      <wp:simplePos x="0" y="0"/>
                      <wp:positionH relativeFrom="column">
                        <wp:posOffset>-162560</wp:posOffset>
                      </wp:positionH>
                      <wp:positionV relativeFrom="paragraph">
                        <wp:posOffset>81915</wp:posOffset>
                      </wp:positionV>
                      <wp:extent cx="219075" cy="0"/>
                      <wp:effectExtent l="0" t="76200" r="28575" b="95250"/>
                      <wp:wrapNone/>
                      <wp:docPr id="4288" name="Straight Arrow Connector 428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4569C86" id="Straight Arrow Connector 4288" o:spid="_x0000_s1026" type="#_x0000_t32" style="position:absolute;margin-left:-12.8pt;margin-top:6.45pt;width:17.25pt;height:0;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0449BE" w:rsidRPr="00F97A6C" w:rsidDel="00512C22" w14:paraId="56ABB6BE" w14:textId="77777777" w:rsidTr="00823A21">
        <w:trPr>
          <w:trHeight w:val="131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E24CB9" w14:textId="6C053B2E"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6A62322" w14:textId="688CA094"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6A6788"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0612AB45"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154127E6"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6E9EA597" w14:textId="7FA44E02"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74394AE"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0449BE" w:rsidRPr="00F97A6C" w:rsidDel="00512C22" w14:paraId="3C2317F7"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4FBAB1" w14:textId="156DBB08"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EB9FE94" w14:textId="7D39EB93"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produits lorsqu’un client est venu acheter de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F05F8"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3C14E831"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091C6543"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00684B49" w14:textId="21657D6E"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C1CE8FD" w14:textId="291FAC10"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93824" behindDoc="0" locked="0" layoutInCell="1" allowOverlap="1" wp14:anchorId="32C4CEFD" wp14:editId="434594BB">
                      <wp:simplePos x="0" y="0"/>
                      <wp:positionH relativeFrom="column">
                        <wp:posOffset>-147320</wp:posOffset>
                      </wp:positionH>
                      <wp:positionV relativeFrom="paragraph">
                        <wp:posOffset>68677</wp:posOffset>
                      </wp:positionV>
                      <wp:extent cx="219075" cy="0"/>
                      <wp:effectExtent l="0" t="76200" r="28575" b="95250"/>
                      <wp:wrapNone/>
                      <wp:docPr id="4289" name="Straight Arrow Connector 428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7BE59DC" id="Straight Arrow Connector 4289" o:spid="_x0000_s1026" type="#_x0000_t32" style="position:absolute;margin-left:-11.6pt;margin-top:5.4pt;width:17.25pt;height:0;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0449BE" w:rsidRPr="00F733A2" w:rsidDel="00512C22" w14:paraId="04EB527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187DF66" w14:textId="5E2ED7FB"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8D040AF" w14:textId="1EDF6B0B"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n’étaient pas disponibles dans le point de vente et que les clients en demandaient ?</w:t>
            </w:r>
          </w:p>
          <w:p w14:paraId="584E5283"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4FC05CBB" w14:textId="77777777" w:rsidR="000449BE" w:rsidRPr="00823A21" w:rsidRDefault="000449BE" w:rsidP="000449BE">
            <w:pPr>
              <w:rPr>
                <w:rFonts w:asciiTheme="minorHAnsi" w:hAnsiTheme="minorHAnsi" w:cstheme="minorHAnsi"/>
                <w:bCs/>
                <w:color w:val="000000" w:themeColor="text1"/>
                <w:sz w:val="20"/>
                <w:szCs w:val="20"/>
                <w:lang w:val="fr-FR"/>
              </w:rPr>
            </w:pPr>
          </w:p>
          <w:p w14:paraId="21B2566A"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492207F" w14:textId="77777777" w:rsidR="000449BE" w:rsidRPr="00823A21" w:rsidRDefault="000449BE" w:rsidP="000449BE">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0B03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43F0C05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06108F8C"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445FA695"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248668D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5371A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54F59D2C" w14:textId="6253EF40" w:rsidR="000449BE" w:rsidRPr="00823A21" w:rsidRDefault="004B114D"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D9B968B"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3E7B4474"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3C086A" w:rsidRPr="00F733A2" w:rsidDel="00512C22" w14:paraId="61B362C1" w14:textId="77777777" w:rsidTr="00823A21">
        <w:trPr>
          <w:trHeight w:val="30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77E41EA" w14:textId="446064E2" w:rsidR="003C086A" w:rsidRPr="00823A21" w:rsidRDefault="003C086A" w:rsidP="003C086A">
            <w:pPr>
              <w:tabs>
                <w:tab w:val="left" w:pos="-720"/>
                <w:tab w:val="right" w:leader="dot" w:pos="3562"/>
              </w:tabs>
              <w:suppressAutoHyphens/>
              <w:ind w:right="23"/>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injectables.</w:t>
            </w:r>
          </w:p>
        </w:tc>
      </w:tr>
      <w:tr w:rsidR="0019318D" w:rsidRPr="00F97A6C" w:rsidDel="00512C22" w14:paraId="52133C79" w14:textId="77777777" w:rsidTr="00823A21">
        <w:trPr>
          <w:trHeight w:hRule="exact" w:val="69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9E08185" w14:textId="6F8268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B6FCE6" w14:textId="4F29E816" w:rsidR="0019318D" w:rsidRPr="00823A21" w:rsidRDefault="0019318D" w:rsidP="0019318D">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74" w:author="Lenovo" w:date="2024-10-26T13:42:00Z">
              <w:r w:rsidRPr="00823A21" w:rsidDel="00897AA3">
                <w:rPr>
                  <w:rFonts w:asciiTheme="minorHAnsi" w:hAnsiTheme="minorHAnsi" w:cstheme="minorHAnsi"/>
                  <w:bCs/>
                  <w:sz w:val="20"/>
                  <w:szCs w:val="20"/>
                  <w:lang w:val="fr-FR"/>
                </w:rPr>
                <w:delText>/dépôt de medicaments</w:delText>
              </w:r>
            </w:del>
            <w:r w:rsidRPr="00823A21">
              <w:rPr>
                <w:rFonts w:asciiTheme="minorHAnsi" w:hAnsiTheme="minorHAnsi" w:cstheme="minorHAnsi"/>
                <w:bCs/>
                <w:sz w:val="20"/>
                <w:szCs w:val="20"/>
                <w:lang w:val="fr-FR"/>
              </w:rPr>
              <w:t xml:space="preserve"> a-t-elle stocké/vendu </w:t>
            </w:r>
            <w:r w:rsidR="00FD4CB4" w:rsidRPr="00F97A6C">
              <w:rPr>
                <w:rFonts w:asciiTheme="minorHAnsi" w:hAnsiTheme="minorHAnsi" w:cstheme="minorHAnsi"/>
                <w:b/>
                <w:bCs/>
                <w:sz w:val="20"/>
                <w:szCs w:val="20"/>
                <w:lang w:val="fr-FR"/>
              </w:rPr>
              <w:t>des contraceptions injectables</w:t>
            </w:r>
            <w:r w:rsidR="00FD4CB4" w:rsidRPr="00F97A6C">
              <w:rPr>
                <w:rFonts w:asciiTheme="minorHAnsi" w:hAnsiTheme="minorHAnsi" w:cstheme="minorHAnsi"/>
                <w:b/>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au</w:t>
            </w:r>
            <w:r w:rsidRPr="00823A21">
              <w:rPr>
                <w:rFonts w:asciiTheme="minorHAnsi" w:hAnsiTheme="minorHAnsi" w:cstheme="minorHAnsi"/>
                <w:bCs/>
                <w:sz w:val="20"/>
                <w:szCs w:val="20"/>
                <w:lang w:val="fr-FR"/>
              </w:rPr>
              <w:t xml:space="preserve"> cours des 12 derniers mois ?</w:t>
            </w:r>
          </w:p>
          <w:p w14:paraId="74D5AB5F" w14:textId="7419CC13" w:rsidR="0019318D" w:rsidRPr="00823A21" w:rsidRDefault="0019318D" w:rsidP="0019318D">
            <w:pPr>
              <w:rPr>
                <w:rFonts w:asciiTheme="minorHAnsi" w:hAnsiTheme="minorHAnsi" w:cstheme="minorHAnsi"/>
                <w:b/>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D070505"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Pr="00823A21">
              <w:rPr>
                <w:rFonts w:asciiTheme="minorHAnsi" w:hAnsiTheme="minorHAnsi" w:cstheme="minorHAnsi"/>
                <w:color w:val="000000" w:themeColor="text1"/>
                <w:spacing w:val="-2"/>
                <w:sz w:val="20"/>
                <w:szCs w:val="20"/>
                <w:lang w:val="fr-FR" w:bidi="hi-IN"/>
              </w:rPr>
              <w:tab/>
              <w:t>1</w:t>
            </w:r>
          </w:p>
          <w:p w14:paraId="0E2E1649" w14:textId="31586569"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9199616" w14:textId="77777777" w:rsidR="0019318D" w:rsidRPr="00823A21" w:rsidRDefault="0019318D" w:rsidP="0019318D">
            <w:pPr>
              <w:tabs>
                <w:tab w:val="left" w:pos="-720"/>
              </w:tabs>
              <w:suppressAutoHyphens/>
              <w:jc w:val="center"/>
              <w:rPr>
                <w:rFonts w:asciiTheme="minorHAnsi" w:hAnsiTheme="minorHAnsi" w:cstheme="minorHAnsi"/>
                <w:color w:val="000000" w:themeColor="text1"/>
                <w:spacing w:val="-2"/>
                <w:sz w:val="20"/>
                <w:szCs w:val="20"/>
                <w:lang w:val="fr-FR"/>
              </w:rPr>
            </w:pPr>
          </w:p>
          <w:p w14:paraId="059F79E0" w14:textId="2F297247" w:rsidR="0019318D" w:rsidRPr="00823A21" w:rsidRDefault="0019318D" w:rsidP="0019318D">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09184" behindDoc="0" locked="0" layoutInCell="1" allowOverlap="1" wp14:anchorId="09D48DEC" wp14:editId="7A1C76EB">
                      <wp:simplePos x="0" y="0"/>
                      <wp:positionH relativeFrom="column">
                        <wp:posOffset>-152010</wp:posOffset>
                      </wp:positionH>
                      <wp:positionV relativeFrom="paragraph">
                        <wp:posOffset>75027</wp:posOffset>
                      </wp:positionV>
                      <wp:extent cx="219075" cy="0"/>
                      <wp:effectExtent l="0" t="76200" r="28575" b="95250"/>
                      <wp:wrapNone/>
                      <wp:docPr id="184" name="Straight Arrow Connector 18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42815F7" id="Straight Arrow Connector 184" o:spid="_x0000_s1026" type="#_x0000_t32" style="position:absolute;margin-left:-11.95pt;margin-top:5.9pt;width:17.25pt;height:0;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rPr>
              <w:t xml:space="preserve">    336</w:t>
            </w:r>
          </w:p>
        </w:tc>
      </w:tr>
      <w:tr w:rsidR="004B114D" w:rsidRPr="00F97A6C" w:rsidDel="00512C22" w14:paraId="28DE48E3"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703CD57" w14:textId="784CEF4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CC8BF74" w14:textId="5E6B7947"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(doses) </w:t>
            </w:r>
            <w:r w:rsidR="00FD4CB4" w:rsidRPr="00F97A6C">
              <w:rPr>
                <w:rFonts w:asciiTheme="minorHAnsi" w:hAnsiTheme="minorHAnsi" w:cstheme="minorHAnsi"/>
                <w:b/>
                <w:bCs/>
                <w:sz w:val="20"/>
                <w:szCs w:val="20"/>
                <w:lang w:val="fr-FR"/>
              </w:rPr>
              <w:t>de contraception injectable</w:t>
            </w:r>
            <w:r w:rsidR="00FD4CB4"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w:t>
            </w:r>
            <w:r w:rsidRPr="00823A21">
              <w:rPr>
                <w:rFonts w:asciiTheme="minorHAnsi" w:hAnsiTheme="minorHAnsi" w:cstheme="minorHAnsi"/>
                <w:bCs/>
                <w:sz w:val="20"/>
                <w:szCs w:val="20"/>
                <w:lang w:val="fr-FR"/>
              </w:rPr>
              <w:t xml:space="preserve"> pharmacie</w:t>
            </w:r>
            <w:del w:id="175" w:author="Lenovo" w:date="2024-10-26T13:42:00Z">
              <w:r w:rsidRPr="00823A21" w:rsidDel="00897AA3">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1C65A7F9" w14:textId="77777777" w:rsidR="004B114D" w:rsidRPr="00823A21" w:rsidRDefault="004B114D" w:rsidP="004B114D">
            <w:pPr>
              <w:rPr>
                <w:rFonts w:asciiTheme="minorHAnsi" w:hAnsiTheme="minorHAnsi" w:cstheme="minorHAnsi"/>
                <w:bCs/>
                <w:sz w:val="20"/>
                <w:szCs w:val="20"/>
                <w:lang w:val="fr-FR"/>
              </w:rPr>
            </w:pPr>
          </w:p>
          <w:p w14:paraId="5E8AB1AA" w14:textId="02E9C557"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94BA04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0128" behindDoc="0" locked="0" layoutInCell="1" allowOverlap="1" wp14:anchorId="1B707661" wp14:editId="447A1A0A">
                      <wp:simplePos x="0" y="0"/>
                      <wp:positionH relativeFrom="column">
                        <wp:posOffset>1266792</wp:posOffset>
                      </wp:positionH>
                      <wp:positionV relativeFrom="paragraph">
                        <wp:posOffset>99559</wp:posOffset>
                      </wp:positionV>
                      <wp:extent cx="635635" cy="196850"/>
                      <wp:effectExtent l="0" t="0" r="12065" b="12700"/>
                      <wp:wrapNone/>
                      <wp:docPr id="935489463"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621286096" name="Group 47"/>
                              <wpg:cNvGrpSpPr/>
                              <wpg:grpSpPr>
                                <a:xfrm>
                                  <a:off x="249382" y="0"/>
                                  <a:ext cx="494665" cy="152400"/>
                                  <a:chOff x="0" y="0"/>
                                  <a:chExt cx="494665" cy="196850"/>
                                </a:xfrm>
                              </wpg:grpSpPr>
                              <wps:wsp>
                                <wps:cNvPr id="1731474272" name="Rectangle 173147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703845" name="Rectangle 1056703845"/>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0167240" name="Rectangle 670167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A939710" id="Group 44" o:spid="_x0000_s1026" style="position:absolute;margin-left:99.75pt;margin-top:7.85pt;width:50.05pt;height:15.5pt;z-index:25272012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">
                        <v:rect id="Rectangle 1731474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" filled="f" strokecolor="black [3213]" strokeweight=".5pt"/>
                        <v:rect id="Rectangle 1056703845"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" filled="f" strokecolor="black [3213]" strokeweight=".5pt"/>
                      </v:group>
                      <v:rect id="Rectangle 6701672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" filled="f" strokecolor="black [3213]" strokeweight=".5pt"/>
                    </v:group>
                  </w:pict>
                </mc:Fallback>
              </mc:AlternateContent>
            </w:r>
          </w:p>
          <w:p w14:paraId="355179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19CA6D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1BA0AE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31058D2" w14:textId="5C0DFE72"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76" w:author="Kossa FALL" w:date="2025-03-16T20:55:00Z">
              <w:r w:rsidRPr="00F97A6C" w:rsidDel="00F62A77">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2C3BAB"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val="fr-FR" w:eastAsia="en-IN" w:bidi="hi-IN"/>
              </w:rPr>
              <w:t xml:space="preserve">        </w:t>
            </w:r>
          </w:p>
          <w:p w14:paraId="4CF9DE9F"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lang w:val="fr-FR" w:eastAsia="en-IN" w:bidi="hi-IN"/>
              </w:rPr>
            </w:pPr>
          </w:p>
        </w:tc>
      </w:tr>
      <w:tr w:rsidR="004B114D" w:rsidRPr="00F97A6C" w:rsidDel="00512C22" w14:paraId="19B03C57"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9EFF1C" w14:textId="0F8C8208"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0406D7" w14:textId="275F7AE7"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(doses) </w:t>
            </w:r>
            <w:r w:rsidR="00FD4CB4" w:rsidRPr="00F97A6C">
              <w:rPr>
                <w:rFonts w:asciiTheme="minorHAnsi" w:hAnsiTheme="minorHAnsi" w:cstheme="minorHAnsi"/>
                <w:b/>
                <w:bCs/>
                <w:sz w:val="20"/>
                <w:szCs w:val="20"/>
                <w:lang w:val="fr-FR"/>
              </w:rPr>
              <w:t>de contraception injectable</w:t>
            </w:r>
            <w:r w:rsidR="00FD4CB4"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del w:id="177" w:author="Lenovo" w:date="2024-10-26T13:42: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vendu ?</w:t>
            </w:r>
          </w:p>
          <w:p w14:paraId="328721E6" w14:textId="77777777" w:rsidR="004B114D" w:rsidRPr="00823A21" w:rsidRDefault="004B114D" w:rsidP="004B114D">
            <w:pPr>
              <w:rPr>
                <w:rFonts w:asciiTheme="minorHAnsi" w:hAnsiTheme="minorHAnsi" w:cstheme="minorHAnsi"/>
                <w:bCs/>
                <w:color w:val="000000" w:themeColor="text1"/>
                <w:sz w:val="20"/>
                <w:szCs w:val="20"/>
                <w:lang w:val="fr-FR"/>
              </w:rPr>
            </w:pPr>
          </w:p>
          <w:p w14:paraId="6DE6F766" w14:textId="052C4C73"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B24A92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87A634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1152" behindDoc="0" locked="0" layoutInCell="1" allowOverlap="1" wp14:anchorId="7673EF41" wp14:editId="58AE7CBC">
                      <wp:simplePos x="0" y="0"/>
                      <wp:positionH relativeFrom="column">
                        <wp:posOffset>865234</wp:posOffset>
                      </wp:positionH>
                      <wp:positionV relativeFrom="paragraph">
                        <wp:posOffset>83820</wp:posOffset>
                      </wp:positionV>
                      <wp:extent cx="521335" cy="185806"/>
                      <wp:effectExtent l="0" t="0" r="12065" b="24130"/>
                      <wp:wrapNone/>
                      <wp:docPr id="200073098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482219831" name="Group 60"/>
                              <wpg:cNvGrpSpPr/>
                              <wpg:grpSpPr>
                                <a:xfrm>
                                  <a:off x="249382" y="0"/>
                                  <a:ext cx="494665" cy="152400"/>
                                  <a:chOff x="0" y="0"/>
                                  <a:chExt cx="494665" cy="196850"/>
                                </a:xfrm>
                              </wpg:grpSpPr>
                              <wps:wsp>
                                <wps:cNvPr id="1437291353" name="Rectangle 14372913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032" name="Rectangle 1037412032"/>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167762" name="Rectangle 46316776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B10A325" id="Group 59" o:spid="_x0000_s1026" style="position:absolute;margin-left:68.15pt;margin-top:6.6pt;width:41.05pt;height:14.65pt;z-index:25272115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">
                        <v:rect id="Rectangle 14372913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" filled="f" strokecolor="black [3213]" strokeweight=".5pt"/>
                        <v:rect id="Rectangle 1037412032"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" filled="f" strokecolor="black [3213]" strokeweight=".5pt"/>
                      </v:group>
                      <v:rect id="Rectangle 46316776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" filled="f" strokecolor="black [3213]" strokeweight=".5pt"/>
                    </v:group>
                  </w:pict>
                </mc:Fallback>
              </mc:AlternateContent>
            </w:r>
          </w:p>
          <w:p w14:paraId="7A3E45D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20A672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521FDAE4" w14:textId="553F5D8C"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78" w:author="Kossa FALL" w:date="2025-03-16T20:55:00Z">
              <w:r w:rsidRPr="00F97A6C" w:rsidDel="00F62A77">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1D2F6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2CCA5B94" w14:textId="77777777" w:rsidTr="00823A21">
        <w:trPr>
          <w:trHeight w:val="6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90798BE" w14:textId="6D814D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332</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537B8145" w14:textId="394BE29A" w:rsidR="0019318D" w:rsidRPr="00823A21" w:rsidRDefault="0019318D"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79" w:author="Lenovo" w:date="2024-10-26T13:43: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 xml:space="preserve">a-t-elle connu des ruptures </w:t>
            </w:r>
            <w:r w:rsidR="008054F7" w:rsidRPr="00823A21">
              <w:rPr>
                <w:rFonts w:asciiTheme="minorHAnsi" w:hAnsiTheme="minorHAnsi" w:cstheme="minorHAnsi"/>
                <w:bCs/>
                <w:color w:val="000000" w:themeColor="text1"/>
                <w:sz w:val="20"/>
                <w:szCs w:val="20"/>
                <w:lang w:val="fr-FR"/>
              </w:rPr>
              <w:t>d’injectable</w:t>
            </w:r>
            <w:r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65316F9"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6007CB63" w14:textId="3CA4F33F"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6127FF7"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EC3E8E5" w14:textId="1BF05A8C"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10208" behindDoc="0" locked="0" layoutInCell="1" allowOverlap="1" wp14:anchorId="1C72DBF2" wp14:editId="0836CF26">
                      <wp:simplePos x="0" y="0"/>
                      <wp:positionH relativeFrom="column">
                        <wp:posOffset>-155673</wp:posOffset>
                      </wp:positionH>
                      <wp:positionV relativeFrom="paragraph">
                        <wp:posOffset>89584</wp:posOffset>
                      </wp:positionV>
                      <wp:extent cx="219075" cy="0"/>
                      <wp:effectExtent l="0" t="76200" r="28575" b="95250"/>
                      <wp:wrapNone/>
                      <wp:docPr id="50" name="Straight Arrow Connector 5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FFBF9B" id="Straight Arrow Connector 50" o:spid="_x0000_s1026" type="#_x0000_t32" style="position:absolute;margin-left:-12.25pt;margin-top:7.05pt;width:17.25pt;height:0;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336</w:t>
            </w:r>
          </w:p>
        </w:tc>
      </w:tr>
      <w:tr w:rsidR="0019318D" w:rsidRPr="00F97A6C" w:rsidDel="00512C22" w14:paraId="169EE5BD" w14:textId="77777777" w:rsidTr="00823A21">
        <w:trPr>
          <w:trHeight w:val="11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28140E" w14:textId="6E4F09D8" w:rsidR="0019318D" w:rsidRPr="00823A21" w:rsidRDefault="0019318D" w:rsidP="00A452AE">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333</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1E964E61" w14:textId="77D5128F" w:rsidR="0019318D" w:rsidRPr="00823A21" w:rsidRDefault="0019318D" w:rsidP="00A452A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38E22E28"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5811845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330E758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4CBF0B1D" w14:textId="77777777" w:rsidR="00A452AE" w:rsidRPr="00823A21" w:rsidRDefault="00A452AE" w:rsidP="00A452AE">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p w14:paraId="2FD7D3AF" w14:textId="260C172F" w:rsidR="0019318D" w:rsidRPr="00823A21" w:rsidRDefault="0019318D" w:rsidP="006826F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5E0A822" w14:textId="77777777" w:rsidR="0019318D" w:rsidRPr="00823A21" w:rsidRDefault="0019318D" w:rsidP="00A452A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324AF7E6" w14:textId="77777777" w:rsidTr="00823A21">
        <w:trPr>
          <w:trHeight w:val="119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8E03EC7" w14:textId="609F8DF4" w:rsidR="0019318D" w:rsidRPr="00823A21" w:rsidRDefault="0019318D" w:rsidP="0019318D">
            <w:pPr>
              <w:tabs>
                <w:tab w:val="left" w:pos="-720"/>
                <w:tab w:val="right" w:leader="dot" w:pos="3562"/>
              </w:tabs>
              <w:suppressAutoHyphens/>
              <w:ind w:right="23"/>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334</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7DD53E31" w14:textId="70A32344"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produits lorsqu’un client est venu acheter </w:t>
            </w:r>
            <w:r w:rsidR="002D00A5" w:rsidRPr="00F97A6C">
              <w:rPr>
                <w:rFonts w:asciiTheme="minorHAnsi" w:hAnsiTheme="minorHAnsi" w:cstheme="minorHAnsi"/>
                <w:b/>
                <w:bCs/>
                <w:sz w:val="20"/>
                <w:szCs w:val="20"/>
                <w:lang w:val="fr-FR"/>
              </w:rPr>
              <w:t>des contraceptions injectables</w:t>
            </w:r>
            <w:r w:rsidR="002D00A5"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mais qu’il n’était pas disponible ?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591B216"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4169B35C"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0F12A133"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413EA6B3" w14:textId="58BECDA9"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B8E0463" w14:textId="7EF38DAB" w:rsidR="0019318D" w:rsidRPr="00823A21" w:rsidRDefault="0019318D" w:rsidP="0019318D">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11232" behindDoc="0" locked="0" layoutInCell="1" allowOverlap="1" wp14:anchorId="489A4E6C" wp14:editId="39B58AA5">
                      <wp:simplePos x="0" y="0"/>
                      <wp:positionH relativeFrom="column">
                        <wp:posOffset>-147955</wp:posOffset>
                      </wp:positionH>
                      <wp:positionV relativeFrom="paragraph">
                        <wp:posOffset>74295</wp:posOffset>
                      </wp:positionV>
                      <wp:extent cx="219075" cy="0"/>
                      <wp:effectExtent l="0" t="76200" r="28575" b="95250"/>
                      <wp:wrapNone/>
                      <wp:docPr id="2333" name="Straight Arrow Connector 233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9EFD5E4" id="Straight Arrow Connector 2333" o:spid="_x0000_s1026" type="#_x0000_t32" style="position:absolute;margin-left:-11.65pt;margin-top:5.85pt;width:17.25pt;height:0;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336</w:t>
            </w:r>
          </w:p>
        </w:tc>
      </w:tr>
      <w:tr w:rsidR="0019318D" w:rsidRPr="00F733A2" w:rsidDel="00512C22" w14:paraId="2AEE47AC" w14:textId="77777777" w:rsidTr="00823A21">
        <w:trPr>
          <w:trHeight w:val="208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114F34C" w14:textId="31D661B0"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335</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32AC36B1" w14:textId="6CB6534B"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002D00A5" w:rsidRPr="00F97A6C">
              <w:rPr>
                <w:rFonts w:asciiTheme="minorHAnsi" w:hAnsiTheme="minorHAnsi" w:cstheme="minorHAnsi"/>
                <w:b/>
                <w:bCs/>
                <w:sz w:val="20"/>
                <w:szCs w:val="20"/>
                <w:lang w:val="fr-FR"/>
              </w:rPr>
              <w:t>contraceptions injectables</w:t>
            </w:r>
            <w:r w:rsidR="002D00A5"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de vente </w:t>
            </w:r>
            <w:r w:rsidR="00EE3248" w:rsidRPr="00823A21">
              <w:rPr>
                <w:rFonts w:asciiTheme="minorHAnsi" w:hAnsiTheme="minorHAnsi" w:cstheme="minorHAnsi"/>
                <w:bCs/>
                <w:color w:val="000000" w:themeColor="text1"/>
                <w:sz w:val="20"/>
                <w:szCs w:val="20"/>
                <w:lang w:val="fr-FR"/>
              </w:rPr>
              <w:t xml:space="preserve">n’étaient pas disponibles </w:t>
            </w:r>
            <w:r w:rsidRPr="00823A21">
              <w:rPr>
                <w:rFonts w:asciiTheme="minorHAnsi" w:hAnsiTheme="minorHAnsi" w:cstheme="minorHAnsi"/>
                <w:bCs/>
                <w:color w:val="000000" w:themeColor="text1"/>
                <w:sz w:val="20"/>
                <w:szCs w:val="20"/>
                <w:lang w:val="fr-FR"/>
              </w:rPr>
              <w:t>et que les clients en demandaient ?</w:t>
            </w:r>
          </w:p>
          <w:p w14:paraId="13BAF334"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0610CFA3" w14:textId="77777777" w:rsidR="0019318D" w:rsidRPr="00823A21" w:rsidRDefault="0019318D" w:rsidP="0019318D">
            <w:pPr>
              <w:rPr>
                <w:rFonts w:asciiTheme="minorHAnsi" w:hAnsiTheme="minorHAnsi" w:cstheme="minorHAnsi"/>
                <w:bCs/>
                <w:color w:val="000000" w:themeColor="text1"/>
                <w:sz w:val="20"/>
                <w:szCs w:val="20"/>
                <w:lang w:val="fr-FR"/>
              </w:rPr>
            </w:pPr>
          </w:p>
          <w:p w14:paraId="4DFA471A"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45FF8B1B" w14:textId="77777777" w:rsidR="0019318D" w:rsidRPr="00823A21" w:rsidRDefault="0019318D" w:rsidP="0019318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4ADB6A5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5E8C7BA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4E7097E6"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5080316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60F487B2"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2006AFD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164E4D30" w14:textId="797E8A4D" w:rsidR="0019318D" w:rsidRPr="00823A21" w:rsidRDefault="004B114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4F3E03C"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5B947505"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0108A3" w:rsidRPr="00F733A2" w:rsidDel="00512C22" w14:paraId="4A6B1775" w14:textId="77777777" w:rsidTr="00823A21">
        <w:trPr>
          <w:trHeigh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405E37" w14:textId="0090B1F6" w:rsidR="000108A3" w:rsidRPr="00823A21" w:rsidRDefault="000108A3" w:rsidP="000108A3">
            <w:pPr>
              <w:tabs>
                <w:tab w:val="left" w:pos="-720"/>
                <w:tab w:val="right" w:leader="dot" w:pos="3562"/>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implants.</w:t>
            </w:r>
          </w:p>
        </w:tc>
      </w:tr>
      <w:tr w:rsidR="00EE3248" w:rsidRPr="00F97A6C" w:rsidDel="00512C22" w14:paraId="78763500" w14:textId="77777777" w:rsidTr="00823A21">
        <w:trPr>
          <w:trHeight w:val="6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96FB52E" w14:textId="412DC5AE"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A81AE26" w14:textId="65F6BA6F" w:rsidR="00EE3248" w:rsidRPr="00823A21" w:rsidDel="002C7504" w:rsidRDefault="002C7504" w:rsidP="00EE3248">
            <w:pPr>
              <w:rPr>
                <w:del w:id="180" w:author="Kossa FALL" w:date="2025-03-16T22:21:00Z"/>
                <w:rFonts w:asciiTheme="minorHAnsi" w:hAnsiTheme="minorHAnsi" w:cstheme="minorHAnsi"/>
                <w:bCs/>
                <w:sz w:val="20"/>
                <w:szCs w:val="20"/>
                <w:lang w:val="fr-FR" w:bidi="hi-IN"/>
              </w:rPr>
            </w:pPr>
            <w:ins w:id="181" w:author="Kossa FALL" w:date="2025-03-16T22:21:00Z">
              <w:r w:rsidRPr="002C7504">
                <w:rPr>
                  <w:rFonts w:asciiTheme="minorHAnsi" w:hAnsiTheme="minorHAnsi" w:cstheme="minorHAnsi"/>
                  <w:bCs/>
                  <w:sz w:val="20"/>
                  <w:szCs w:val="20"/>
                  <w:lang w:val="fr-FR"/>
                </w:rPr>
                <w:t>Votre pharmacie a-t-</w:t>
              </w:r>
            </w:ins>
            <w:ins w:id="182" w:author="Kossa FALL" w:date="2025-03-16T22:22:00Z">
              <w:r>
                <w:rPr>
                  <w:rFonts w:asciiTheme="minorHAnsi" w:hAnsiTheme="minorHAnsi" w:cstheme="minorHAnsi"/>
                  <w:bCs/>
                  <w:sz w:val="20"/>
                  <w:szCs w:val="20"/>
                  <w:lang w:val="fr-FR"/>
                </w:rPr>
                <w:t>elle</w:t>
              </w:r>
            </w:ins>
            <w:ins w:id="183" w:author="Kossa FALL" w:date="2025-03-16T22:21:00Z">
              <w:r w:rsidRPr="002C7504">
                <w:rPr>
                  <w:rFonts w:asciiTheme="minorHAnsi" w:hAnsiTheme="minorHAnsi" w:cstheme="minorHAnsi"/>
                  <w:bCs/>
                  <w:sz w:val="20"/>
                  <w:szCs w:val="20"/>
                  <w:lang w:val="fr-FR"/>
                </w:rPr>
                <w:t xml:space="preserve"> stocké ou vendu la contraception d’urgence au cours des 12 derniers mois ?</w:t>
              </w:r>
            </w:ins>
            <w:del w:id="184" w:author="Kossa FALL" w:date="2025-03-16T22:21:00Z">
              <w:r w:rsidR="00EE3248" w:rsidRPr="00823A21" w:rsidDel="002C7504">
                <w:rPr>
                  <w:rFonts w:asciiTheme="minorHAnsi" w:hAnsiTheme="minorHAnsi" w:cstheme="minorHAnsi"/>
                  <w:bCs/>
                  <w:sz w:val="20"/>
                  <w:szCs w:val="20"/>
                  <w:lang w:val="fr-FR"/>
                </w:rPr>
                <w:delText>Votre pharmacie/dépôt de medicaments a-t-elle stocké/vendu des</w:delText>
              </w:r>
              <w:r w:rsidR="00EE3248" w:rsidRPr="00823A21" w:rsidDel="002C7504">
                <w:rPr>
                  <w:rFonts w:asciiTheme="minorHAnsi" w:hAnsiTheme="minorHAnsi" w:cstheme="minorHAnsi"/>
                  <w:b/>
                  <w:color w:val="000000" w:themeColor="text1"/>
                  <w:sz w:val="20"/>
                  <w:szCs w:val="20"/>
                  <w:lang w:val="fr-FR"/>
                </w:rPr>
                <w:delText xml:space="preserve"> implants </w:delText>
              </w:r>
              <w:r w:rsidR="00EE3248" w:rsidRPr="00823A21" w:rsidDel="002C7504">
                <w:rPr>
                  <w:rFonts w:asciiTheme="minorHAnsi" w:hAnsiTheme="minorHAnsi" w:cstheme="minorHAnsi"/>
                  <w:bCs/>
                  <w:sz w:val="20"/>
                  <w:szCs w:val="20"/>
                  <w:lang w:val="fr-FR"/>
                </w:rPr>
                <w:delText>au cours des 12 derniers mois ?</w:delText>
              </w:r>
            </w:del>
          </w:p>
          <w:p w14:paraId="1D8658BD" w14:textId="3818CD1D" w:rsidR="00EE3248" w:rsidRPr="00823A21" w:rsidRDefault="00EE3248" w:rsidP="00EE3248">
            <w:pPr>
              <w:rPr>
                <w:rFonts w:asciiTheme="minorHAnsi" w:hAnsiTheme="minorHAnsi" w:cstheme="minorHAnsi"/>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8486CB4"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Pr="00823A21">
              <w:rPr>
                <w:rFonts w:asciiTheme="minorHAnsi" w:hAnsiTheme="minorHAnsi" w:cstheme="minorHAnsi"/>
                <w:color w:val="000000" w:themeColor="text1"/>
                <w:spacing w:val="-2"/>
                <w:sz w:val="20"/>
                <w:szCs w:val="20"/>
                <w:lang w:val="fr-FR" w:bidi="hi-IN"/>
              </w:rPr>
              <w:tab/>
              <w:t>1</w:t>
            </w:r>
          </w:p>
          <w:p w14:paraId="19528838" w14:textId="1D7F08DD"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E409853" w14:textId="77777777" w:rsidR="00EE3248" w:rsidRPr="00823A21" w:rsidRDefault="00EE3248" w:rsidP="00EE3248">
            <w:pPr>
              <w:tabs>
                <w:tab w:val="left" w:pos="-720"/>
              </w:tabs>
              <w:suppressAutoHyphens/>
              <w:jc w:val="center"/>
              <w:rPr>
                <w:rFonts w:asciiTheme="minorHAnsi" w:hAnsiTheme="minorHAnsi" w:cstheme="minorHAnsi"/>
                <w:color w:val="000000" w:themeColor="text1"/>
                <w:spacing w:val="-2"/>
                <w:sz w:val="20"/>
                <w:szCs w:val="20"/>
                <w:lang w:val="fr-FR"/>
              </w:rPr>
            </w:pPr>
          </w:p>
          <w:p w14:paraId="5F2062AB" w14:textId="4591434B" w:rsidR="00EE3248" w:rsidRPr="00823A21" w:rsidRDefault="00EE3248" w:rsidP="00EE3248">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5024" behindDoc="0" locked="0" layoutInCell="1" allowOverlap="1" wp14:anchorId="6105C0B6" wp14:editId="0494AB5F">
                      <wp:simplePos x="0" y="0"/>
                      <wp:positionH relativeFrom="column">
                        <wp:posOffset>-152010</wp:posOffset>
                      </wp:positionH>
                      <wp:positionV relativeFrom="paragraph">
                        <wp:posOffset>75027</wp:posOffset>
                      </wp:positionV>
                      <wp:extent cx="219075" cy="0"/>
                      <wp:effectExtent l="0" t="76200" r="28575" b="95250"/>
                      <wp:wrapNone/>
                      <wp:docPr id="1439" name="Straight Arrow Connector 14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FC51B07" id="Straight Arrow Connector 1439" o:spid="_x0000_s1026" type="#_x0000_t32" style="position:absolute;margin-left:-11.95pt;margin-top:5.9pt;width:17.25pt;height:0;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rPr>
              <w:t xml:space="preserve">     350</w:t>
            </w:r>
          </w:p>
        </w:tc>
      </w:tr>
      <w:tr w:rsidR="004B114D" w:rsidRPr="00F97A6C" w:rsidDel="00512C22" w14:paraId="2DE5363E" w14:textId="77777777" w:rsidTr="00823A21">
        <w:trPr>
          <w:trHeight w:val="126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9DC3D01" w14:textId="3103D2EE"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DF74935" w14:textId="67E54378" w:rsidR="004B114D" w:rsidRPr="00823A21" w:rsidDel="002C7504" w:rsidRDefault="002C7504" w:rsidP="004B114D">
            <w:pPr>
              <w:rPr>
                <w:del w:id="185" w:author="Kossa FALL" w:date="2025-03-16T22:21:00Z"/>
                <w:rFonts w:asciiTheme="minorHAnsi" w:hAnsiTheme="minorHAnsi" w:cstheme="minorHAnsi"/>
                <w:bCs/>
                <w:sz w:val="20"/>
                <w:szCs w:val="20"/>
                <w:lang w:val="fr-FR"/>
              </w:rPr>
            </w:pPr>
            <w:ins w:id="186" w:author="Kossa FALL" w:date="2025-03-16T22:21:00Z">
              <w:r w:rsidRPr="002C7504">
                <w:rPr>
                  <w:rFonts w:asciiTheme="minorHAnsi" w:hAnsiTheme="minorHAnsi" w:cstheme="minorHAnsi"/>
                  <w:bCs/>
                  <w:sz w:val="20"/>
                  <w:szCs w:val="20"/>
                  <w:lang w:val="fr-FR"/>
                </w:rPr>
                <w:t>Combien d’unités de contraception d’urgence votre pharmacie a-t-elle actuellement en stock ?</w:t>
              </w:r>
            </w:ins>
            <w:del w:id="187" w:author="Kossa FALL" w:date="2025-03-16T22:21:00Z">
              <w:r w:rsidR="004B114D" w:rsidRPr="00823A21" w:rsidDel="002C7504">
                <w:rPr>
                  <w:rFonts w:asciiTheme="minorHAnsi" w:hAnsiTheme="minorHAnsi" w:cstheme="minorHAnsi"/>
                  <w:bCs/>
                  <w:sz w:val="20"/>
                  <w:szCs w:val="20"/>
                  <w:lang w:val="fr-FR"/>
                </w:rPr>
                <w:delText xml:space="preserve">Combien d’unités (pièces) des </w:delText>
              </w:r>
              <w:r w:rsidR="004B114D" w:rsidRPr="00823A21" w:rsidDel="002C7504">
                <w:rPr>
                  <w:rFonts w:asciiTheme="minorHAnsi" w:hAnsiTheme="minorHAnsi" w:cstheme="minorHAnsi"/>
                  <w:b/>
                  <w:color w:val="000000" w:themeColor="text1"/>
                  <w:sz w:val="20"/>
                  <w:szCs w:val="20"/>
                  <w:lang w:val="fr-FR"/>
                </w:rPr>
                <w:delText xml:space="preserve">implants </w:delText>
              </w:r>
              <w:r w:rsidR="004B114D" w:rsidRPr="00823A21" w:rsidDel="002C7504">
                <w:rPr>
                  <w:rFonts w:asciiTheme="minorHAnsi" w:hAnsiTheme="minorHAnsi" w:cstheme="minorHAnsi"/>
                  <w:bCs/>
                  <w:sz w:val="20"/>
                  <w:szCs w:val="20"/>
                  <w:lang w:val="fr-FR"/>
                </w:rPr>
                <w:delText>votre pharmacie/ dépôt de médicaments a-t-elle actuellement en stock ?</w:delText>
              </w:r>
            </w:del>
          </w:p>
          <w:p w14:paraId="32C02BFB" w14:textId="77777777" w:rsidR="004B114D" w:rsidRPr="00823A21" w:rsidRDefault="004B114D" w:rsidP="004B114D">
            <w:pPr>
              <w:rPr>
                <w:rFonts w:asciiTheme="minorHAnsi" w:hAnsiTheme="minorHAnsi" w:cstheme="minorHAnsi"/>
                <w:bCs/>
                <w:sz w:val="20"/>
                <w:szCs w:val="20"/>
                <w:lang w:val="fr-FR"/>
              </w:rPr>
            </w:pPr>
          </w:p>
          <w:p w14:paraId="5DDC0026" w14:textId="1163F8BB"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C4A24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5248" behindDoc="0" locked="0" layoutInCell="1" allowOverlap="1" wp14:anchorId="44370F5E" wp14:editId="0F555F8B">
                      <wp:simplePos x="0" y="0"/>
                      <wp:positionH relativeFrom="column">
                        <wp:posOffset>1266792</wp:posOffset>
                      </wp:positionH>
                      <wp:positionV relativeFrom="paragraph">
                        <wp:posOffset>99559</wp:posOffset>
                      </wp:positionV>
                      <wp:extent cx="635635" cy="196850"/>
                      <wp:effectExtent l="0" t="0" r="12065" b="12700"/>
                      <wp:wrapNone/>
                      <wp:docPr id="33952027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705845347" name="Group 47"/>
                              <wpg:cNvGrpSpPr/>
                              <wpg:grpSpPr>
                                <a:xfrm>
                                  <a:off x="249382" y="0"/>
                                  <a:ext cx="494665" cy="152400"/>
                                  <a:chOff x="0" y="0"/>
                                  <a:chExt cx="494665" cy="196850"/>
                                </a:xfrm>
                              </wpg:grpSpPr>
                              <wps:wsp>
                                <wps:cNvPr id="1388286111" name="Rectangle 138828611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120683" name="Rectangle 34012068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7728322" name="Rectangle 147772832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6A32A5D" id="Group 44" o:spid="_x0000_s1026" style="position:absolute;margin-left:99.75pt;margin-top:7.85pt;width:50.05pt;height:15.5pt;z-index:25272524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">
                        <v:rect id="Rectangle 138828611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" filled="f" strokecolor="black [3213]" strokeweight=".5pt"/>
                        <v:rect id="Rectangle 34012068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" filled="f" strokecolor="black [3213]" strokeweight=".5pt"/>
                      </v:group>
                      <v:rect id="Rectangle 147772832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" filled="f" strokecolor="black [3213]" strokeweight=".5pt"/>
                    </v:group>
                  </w:pict>
                </mc:Fallback>
              </mc:AlternateContent>
            </w:r>
          </w:p>
          <w:p w14:paraId="435D475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6C86FFA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20B10E6"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7EC77F21" w14:textId="6C0012E8"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88" w:author="Kossa FALL" w:date="2025-03-16T20:56:00Z">
              <w:r w:rsidRPr="00F97A6C" w:rsidDel="00E763EF">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6650E5F"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DF21EC4" w14:textId="77777777" w:rsidTr="00823A21">
        <w:trPr>
          <w:trHeight w:val="13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D5EB94C" w14:textId="2BCD2C7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09A8A57" w14:textId="5B77F66C" w:rsidR="004B114D" w:rsidRPr="00823A21" w:rsidDel="002C7504" w:rsidRDefault="002C7504" w:rsidP="004B114D">
            <w:pPr>
              <w:rPr>
                <w:del w:id="189" w:author="Kossa FALL" w:date="2025-03-16T22:22:00Z"/>
                <w:rFonts w:asciiTheme="minorHAnsi" w:hAnsiTheme="minorHAnsi" w:cstheme="minorHAnsi"/>
                <w:bCs/>
                <w:color w:val="000000" w:themeColor="text1"/>
                <w:sz w:val="20"/>
                <w:szCs w:val="20"/>
                <w:lang w:val="fr-FR"/>
              </w:rPr>
            </w:pPr>
            <w:ins w:id="190" w:author="Kossa FALL" w:date="2025-03-16T22:22:00Z">
              <w:r w:rsidRPr="002C7504">
                <w:rPr>
                  <w:rFonts w:asciiTheme="minorHAnsi" w:hAnsiTheme="minorHAnsi" w:cstheme="minorHAnsi"/>
                  <w:bCs/>
                  <w:color w:val="000000" w:themeColor="text1"/>
                  <w:sz w:val="20"/>
                  <w:szCs w:val="20"/>
                  <w:lang w:val="fr-FR"/>
                </w:rPr>
                <w:t>Au cours du mois passé, combien d’unités de contraception d’urgence votre pharmacie a-t-elle vendu ?</w:t>
              </w:r>
            </w:ins>
            <w:del w:id="191" w:author="Kossa FALL" w:date="2025-03-16T22:22:00Z">
              <w:r w:rsidR="004B114D" w:rsidRPr="00823A21" w:rsidDel="002C7504">
                <w:rPr>
                  <w:rFonts w:asciiTheme="minorHAnsi" w:hAnsiTheme="minorHAnsi" w:cstheme="minorHAnsi"/>
                  <w:bCs/>
                  <w:color w:val="000000" w:themeColor="text1"/>
                  <w:sz w:val="20"/>
                  <w:szCs w:val="20"/>
                  <w:lang w:val="fr-FR"/>
                </w:rPr>
                <w:delText>Durant le mois passé, combien d’unités (</w:delText>
              </w:r>
              <w:r w:rsidR="00FD4CB4" w:rsidRPr="00F97A6C" w:rsidDel="002C7504">
                <w:rPr>
                  <w:rFonts w:asciiTheme="minorHAnsi" w:hAnsiTheme="minorHAnsi" w:cstheme="minorHAnsi"/>
                  <w:bCs/>
                  <w:color w:val="000000" w:themeColor="text1"/>
                  <w:sz w:val="20"/>
                  <w:szCs w:val="20"/>
                  <w:lang w:val="fr-FR"/>
                </w:rPr>
                <w:delText>p</w:delText>
              </w:r>
              <w:r w:rsidR="004B114D" w:rsidRPr="00823A21" w:rsidDel="002C7504">
                <w:rPr>
                  <w:rFonts w:asciiTheme="minorHAnsi" w:hAnsiTheme="minorHAnsi" w:cstheme="minorHAnsi"/>
                  <w:bCs/>
                  <w:color w:val="000000" w:themeColor="text1"/>
                  <w:sz w:val="20"/>
                  <w:szCs w:val="20"/>
                  <w:lang w:val="fr-FR"/>
                </w:rPr>
                <w:delText>ièces) d</w:delText>
              </w:r>
              <w:r w:rsidR="002D00A5" w:rsidRPr="00F97A6C" w:rsidDel="002C7504">
                <w:rPr>
                  <w:rFonts w:asciiTheme="minorHAnsi" w:hAnsiTheme="minorHAnsi" w:cstheme="minorHAnsi"/>
                  <w:bCs/>
                  <w:color w:val="000000" w:themeColor="text1"/>
                  <w:sz w:val="20"/>
                  <w:szCs w:val="20"/>
                  <w:lang w:val="fr-FR"/>
                </w:rPr>
                <w:delText>’</w:delText>
              </w:r>
              <w:r w:rsidR="004B114D" w:rsidRPr="00823A21" w:rsidDel="002C7504">
                <w:rPr>
                  <w:rFonts w:asciiTheme="minorHAnsi" w:hAnsiTheme="minorHAnsi" w:cstheme="minorHAnsi"/>
                  <w:b/>
                  <w:color w:val="000000" w:themeColor="text1"/>
                  <w:sz w:val="20"/>
                  <w:szCs w:val="20"/>
                  <w:lang w:val="fr-FR"/>
                </w:rPr>
                <w:delText xml:space="preserve">implants </w:delText>
              </w:r>
              <w:r w:rsidR="004B114D" w:rsidRPr="00823A21" w:rsidDel="002C7504">
                <w:rPr>
                  <w:rFonts w:asciiTheme="minorHAnsi" w:hAnsiTheme="minorHAnsi" w:cstheme="minorHAnsi"/>
                  <w:bCs/>
                  <w:color w:val="000000" w:themeColor="text1"/>
                  <w:sz w:val="20"/>
                  <w:szCs w:val="20"/>
                  <w:lang w:val="fr-FR"/>
                </w:rPr>
                <w:delText>votre pharmacie/</w:delText>
              </w:r>
              <w:r w:rsidR="004B114D" w:rsidRPr="00823A21" w:rsidDel="002C7504">
                <w:rPr>
                  <w:rFonts w:asciiTheme="minorHAnsi" w:hAnsiTheme="minorHAnsi" w:cstheme="minorHAnsi"/>
                  <w:bCs/>
                  <w:sz w:val="20"/>
                  <w:szCs w:val="20"/>
                  <w:lang w:val="fr-FR"/>
                </w:rPr>
                <w:delText xml:space="preserve"> dépôt de médicaments </w:delText>
              </w:r>
              <w:r w:rsidR="004B114D" w:rsidRPr="00823A21" w:rsidDel="002C7504">
                <w:rPr>
                  <w:rFonts w:asciiTheme="minorHAnsi" w:hAnsiTheme="minorHAnsi" w:cstheme="minorHAnsi"/>
                  <w:bCs/>
                  <w:color w:val="000000" w:themeColor="text1"/>
                  <w:sz w:val="20"/>
                  <w:szCs w:val="20"/>
                  <w:lang w:val="fr-FR"/>
                </w:rPr>
                <w:delText>a-t-elle vendu ?</w:delText>
              </w:r>
            </w:del>
          </w:p>
          <w:p w14:paraId="43B9DA70" w14:textId="6BE2DF68" w:rsidR="004B114D" w:rsidRPr="00823A21" w:rsidDel="002C7504" w:rsidRDefault="004B114D" w:rsidP="004B114D">
            <w:pPr>
              <w:rPr>
                <w:del w:id="192" w:author="Kossa FALL" w:date="2025-03-16T22:22:00Z"/>
                <w:rFonts w:asciiTheme="minorHAnsi" w:hAnsiTheme="minorHAnsi" w:cstheme="minorHAnsi"/>
                <w:bCs/>
                <w:color w:val="000000" w:themeColor="text1"/>
                <w:sz w:val="20"/>
                <w:szCs w:val="20"/>
                <w:lang w:val="fr-FR"/>
              </w:rPr>
            </w:pPr>
          </w:p>
          <w:p w14:paraId="6074C6E1" w14:textId="79A17F81" w:rsidR="004B114D" w:rsidRPr="00823A21" w:rsidRDefault="004B114D" w:rsidP="004B114D">
            <w:pPr>
              <w:rPr>
                <w:rFonts w:asciiTheme="minorHAnsi" w:hAnsiTheme="minorHAnsi" w:cstheme="minorHAnsi"/>
                <w:b/>
                <w:color w:val="000000" w:themeColor="text1"/>
                <w:sz w:val="20"/>
                <w:szCs w:val="20"/>
                <w:lang w:val="fr-FR" w:bidi="hi-IN"/>
              </w:rPr>
            </w:pPr>
            <w:del w:id="193" w:author="Kossa FALL" w:date="2025-03-16T22:22:00Z">
              <w:r w:rsidRPr="00823A21" w:rsidDel="002C7504">
                <w:rPr>
                  <w:rFonts w:asciiTheme="minorHAnsi" w:hAnsiTheme="minorHAnsi" w:cstheme="minorHAnsi"/>
                  <w:b/>
                  <w:color w:val="000000" w:themeColor="text1"/>
                  <w:sz w:val="20"/>
                  <w:szCs w:val="20"/>
                  <w:lang w:val="fr-FR"/>
                </w:rPr>
                <w:delText xml:space="preserve"> </w:delText>
              </w:r>
            </w:del>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5AEC66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0CFDF93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6272" behindDoc="0" locked="0" layoutInCell="1" allowOverlap="1" wp14:anchorId="4D22640D" wp14:editId="3B652E93">
                      <wp:simplePos x="0" y="0"/>
                      <wp:positionH relativeFrom="column">
                        <wp:posOffset>865234</wp:posOffset>
                      </wp:positionH>
                      <wp:positionV relativeFrom="paragraph">
                        <wp:posOffset>83820</wp:posOffset>
                      </wp:positionV>
                      <wp:extent cx="521335" cy="185806"/>
                      <wp:effectExtent l="0" t="0" r="12065" b="24130"/>
                      <wp:wrapNone/>
                      <wp:docPr id="4476900"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83195210" name="Group 60"/>
                              <wpg:cNvGrpSpPr/>
                              <wpg:grpSpPr>
                                <a:xfrm>
                                  <a:off x="249382" y="0"/>
                                  <a:ext cx="494665" cy="152400"/>
                                  <a:chOff x="0" y="0"/>
                                  <a:chExt cx="494665" cy="196850"/>
                                </a:xfrm>
                              </wpg:grpSpPr>
                              <wps:wsp>
                                <wps:cNvPr id="1260945155" name="Rectangle 126094515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084909" name="Rectangle 144708490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414082" name="Rectangle 11541408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9F70A29" id="Group 59" o:spid="_x0000_s1026" style="position:absolute;margin-left:68.15pt;margin-top:6.6pt;width:41.05pt;height:14.65pt;z-index:25272627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pYjgMAALgPAAAOAAAAZHJzL2Uyb0RvYy54bWzsV1tv2yAUfp+0/4B4X32J7SZ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M9RWliOAwAAuA8AAA4AAAAA&#10;AAAAAAAAAAAALgIAAGRycy9lMm9Eb2MueG1sUEsBAi0AFAAGAAgAAAAhAC7liRbiAAAADgEAAA8A&#10;AAAAAAAAAAAAAAAA6AUAAGRycy9kb3ducmV2LnhtbFBLBQYAAAAABAAEAPMAAAD3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">
                        <v:rect id="Rectangle 126094515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" filled="f" strokecolor="black [3213]" strokeweight=".5pt"/>
                        <v:rect id="Rectangle 1447084909"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" filled="f" strokecolor="black [3213]" strokeweight=".5pt"/>
                      </v:group>
                      <v:rect id="Rectangle 11541408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" filled="f" strokecolor="black [3213]" strokeweight=".5pt"/>
                    </v:group>
                  </w:pict>
                </mc:Fallback>
              </mc:AlternateContent>
            </w:r>
          </w:p>
          <w:p w14:paraId="064E9BB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0B92C3A"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9CAF637" w14:textId="6D08D959"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194" w:author="Kossa FALL" w:date="2025-03-16T20:56:00Z">
              <w:r w:rsidRPr="00F97A6C" w:rsidDel="00E763EF">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A544544"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96E6081" w14:textId="77777777" w:rsidTr="00823A21">
        <w:trPr>
          <w:trHeight w:val="7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C930F9B" w14:textId="3E81B2F5"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CA954F" w14:textId="29EAF21E" w:rsidR="00EE3248" w:rsidRPr="00823A21" w:rsidRDefault="00F667D0" w:rsidP="00827BD7">
            <w:pPr>
              <w:rPr>
                <w:rFonts w:asciiTheme="minorHAnsi" w:hAnsiTheme="minorHAnsi" w:cstheme="minorHAnsi"/>
                <w:bCs/>
                <w:color w:val="000000" w:themeColor="text1"/>
                <w:sz w:val="20"/>
                <w:szCs w:val="20"/>
                <w:lang w:val="fr-FR"/>
              </w:rPr>
            </w:pPr>
            <w:ins w:id="195" w:author="Kossa FALL" w:date="2025-03-16T22:22:00Z">
              <w:r w:rsidRPr="00F667D0">
                <w:rPr>
                  <w:rFonts w:asciiTheme="minorHAnsi" w:hAnsiTheme="minorHAnsi" w:cstheme="minorHAnsi"/>
                  <w:bCs/>
                  <w:color w:val="000000" w:themeColor="text1"/>
                  <w:sz w:val="20"/>
                  <w:szCs w:val="20"/>
                  <w:lang w:val="fr-FR"/>
                </w:rPr>
                <w:t>Votre pharmacie a-t-elle connu des ruptures de stock de contraception d’urgence au cours des 12 derniers mois ?</w:t>
              </w:r>
            </w:ins>
            <w:del w:id="196" w:author="Kossa FALL" w:date="2025-03-16T22:22:00Z">
              <w:r w:rsidR="00EE3248" w:rsidRPr="00823A21" w:rsidDel="00F667D0">
                <w:rPr>
                  <w:rFonts w:asciiTheme="minorHAnsi" w:hAnsiTheme="minorHAnsi" w:cstheme="minorHAnsi"/>
                  <w:bCs/>
                  <w:color w:val="000000" w:themeColor="text1"/>
                  <w:sz w:val="20"/>
                  <w:szCs w:val="20"/>
                  <w:lang w:val="fr-FR"/>
                </w:rPr>
                <w:delText>Au cours des 12 derniers mois, votre pharmacie/</w:delText>
              </w:r>
              <w:r w:rsidR="00090105" w:rsidRPr="00823A21" w:rsidDel="00F667D0">
                <w:rPr>
                  <w:rFonts w:asciiTheme="minorHAnsi" w:hAnsiTheme="minorHAnsi" w:cstheme="minorHAnsi"/>
                  <w:bCs/>
                  <w:sz w:val="20"/>
                  <w:szCs w:val="20"/>
                  <w:lang w:val="fr-FR"/>
                </w:rPr>
                <w:delText xml:space="preserve"> dépôt de médicaments</w:delText>
              </w:r>
              <w:r w:rsidR="00EE3248" w:rsidRPr="00823A21" w:rsidDel="00F667D0">
                <w:rPr>
                  <w:rFonts w:asciiTheme="minorHAnsi" w:hAnsiTheme="minorHAnsi" w:cstheme="minorHAnsi"/>
                  <w:bCs/>
                  <w:color w:val="000000" w:themeColor="text1"/>
                  <w:sz w:val="20"/>
                  <w:szCs w:val="20"/>
                  <w:lang w:val="fr-FR"/>
                </w:rPr>
                <w:delText xml:space="preserve"> a-t-elle connu des ruptures d</w:delText>
              </w:r>
              <w:r w:rsidR="002D00A5" w:rsidRPr="00F97A6C" w:rsidDel="00F667D0">
                <w:rPr>
                  <w:rFonts w:asciiTheme="minorHAnsi" w:hAnsiTheme="minorHAnsi" w:cstheme="minorHAnsi"/>
                  <w:bCs/>
                  <w:color w:val="000000" w:themeColor="text1"/>
                  <w:sz w:val="20"/>
                  <w:szCs w:val="20"/>
                  <w:lang w:val="fr-FR"/>
                </w:rPr>
                <w:delText>’</w:delText>
              </w:r>
              <w:r w:rsidR="00B71611" w:rsidRPr="00823A21" w:rsidDel="00F667D0">
                <w:rPr>
                  <w:rFonts w:asciiTheme="minorHAnsi" w:hAnsiTheme="minorHAnsi" w:cstheme="minorHAnsi"/>
                  <w:b/>
                  <w:color w:val="000000" w:themeColor="text1"/>
                  <w:sz w:val="20"/>
                  <w:szCs w:val="20"/>
                  <w:lang w:val="fr-FR"/>
                </w:rPr>
                <w:delText>implants</w:delText>
              </w:r>
              <w:r w:rsidR="00B71611" w:rsidRPr="00823A21" w:rsidDel="00F667D0">
                <w:rPr>
                  <w:rFonts w:asciiTheme="minorHAnsi" w:hAnsiTheme="minorHAnsi" w:cstheme="minorHAnsi"/>
                  <w:bCs/>
                  <w:color w:val="000000" w:themeColor="text1"/>
                  <w:sz w:val="20"/>
                  <w:szCs w:val="20"/>
                  <w:lang w:val="fr-FR"/>
                </w:rPr>
                <w:delText xml:space="preserve"> ?</w:delText>
              </w:r>
            </w:del>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00BB5FB"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57F5E50B" w14:textId="4C512B5C"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F60C5AB"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8BEF77" w14:textId="5EC80A4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6048" behindDoc="0" locked="0" layoutInCell="1" allowOverlap="1" wp14:anchorId="3169DE59" wp14:editId="04817C53">
                      <wp:simplePos x="0" y="0"/>
                      <wp:positionH relativeFrom="column">
                        <wp:posOffset>-162218</wp:posOffset>
                      </wp:positionH>
                      <wp:positionV relativeFrom="paragraph">
                        <wp:posOffset>84455</wp:posOffset>
                      </wp:positionV>
                      <wp:extent cx="219075" cy="0"/>
                      <wp:effectExtent l="0" t="76200" r="28575" b="95250"/>
                      <wp:wrapNone/>
                      <wp:docPr id="1412" name="Straight Arrow Connector 141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93ADFC" id="Straight Arrow Connector 1412" o:spid="_x0000_s1026" type="#_x0000_t32" style="position:absolute;margin-left:-12.75pt;margin-top:6.65pt;width:17.25pt;height:0;z-index:25254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350</w:t>
            </w:r>
          </w:p>
        </w:tc>
      </w:tr>
      <w:tr w:rsidR="00EE3248" w:rsidRPr="00F97A6C" w:rsidDel="00512C22" w14:paraId="7DF99C50" w14:textId="77777777" w:rsidTr="00823A21">
        <w:trPr>
          <w:trHeight w:val="41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A78F827" w14:textId="785D52B1"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DD4A7FD" w14:textId="7560A26B"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5F41010"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0F191174"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4FBF483C"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78430F5E"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p w14:paraId="085616CF" w14:textId="60F945B5"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9B5C95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FD7E4BE" w14:textId="77777777" w:rsidTr="00823A21">
        <w:trPr>
          <w:trHeight w:val="12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BEEB27B" w14:textId="69AE07F0" w:rsidR="00EE3248" w:rsidRPr="00823A21" w:rsidRDefault="00EE3248" w:rsidP="00EE3248">
            <w:pPr>
              <w:tabs>
                <w:tab w:val="left" w:pos="-720"/>
                <w:tab w:val="right" w:leader="dot" w:pos="3562"/>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41F79E" w14:textId="772413BC" w:rsidR="00EE3248" w:rsidRPr="00823A21" w:rsidRDefault="00326130" w:rsidP="00EE3248">
            <w:pPr>
              <w:rPr>
                <w:rFonts w:asciiTheme="minorHAnsi" w:hAnsiTheme="minorHAnsi" w:cstheme="minorHAnsi"/>
                <w:bCs/>
                <w:color w:val="000000" w:themeColor="text1"/>
                <w:sz w:val="20"/>
                <w:szCs w:val="20"/>
                <w:lang w:val="fr-FR"/>
              </w:rPr>
            </w:pPr>
            <w:ins w:id="197" w:author="Kossa FALL" w:date="2025-03-16T22:24:00Z">
              <w:r w:rsidRPr="00326130">
                <w:rPr>
                  <w:rFonts w:asciiTheme="minorHAnsi" w:hAnsiTheme="minorHAnsi" w:cstheme="minorHAnsi"/>
                  <w:bCs/>
                  <w:color w:val="000000" w:themeColor="text1"/>
                  <w:sz w:val="20"/>
                  <w:szCs w:val="20"/>
                  <w:lang w:val="fr-FR"/>
                </w:rPr>
                <w:t xml:space="preserve">Au cours des 3 derniers mois, combien d’incidents se sont produits lorsqu’un client est venu acheter une contraception d’urgence, mais qu’ils n’étaient pas disponibles ?  </w:t>
              </w:r>
            </w:ins>
            <w:del w:id="198" w:author="Kossa FALL" w:date="2025-03-16T22:24:00Z">
              <w:r w:rsidR="00EE3248" w:rsidRPr="00823A21" w:rsidDel="00326130">
                <w:rPr>
                  <w:rFonts w:asciiTheme="minorHAnsi" w:hAnsiTheme="minorHAnsi" w:cstheme="minorHAnsi"/>
                  <w:bCs/>
                  <w:color w:val="000000" w:themeColor="text1"/>
                  <w:sz w:val="20"/>
                  <w:szCs w:val="20"/>
                  <w:lang w:val="fr-FR"/>
                </w:rPr>
                <w:delText>Au cours des 3 derniers mois, combien d’incidents se sont produits lorsqu’un client est venu acheter de</w:delText>
              </w:r>
              <w:r w:rsidR="002D00A5" w:rsidRPr="00F97A6C" w:rsidDel="00326130">
                <w:rPr>
                  <w:rFonts w:asciiTheme="minorHAnsi" w:hAnsiTheme="minorHAnsi" w:cstheme="minorHAnsi"/>
                  <w:bCs/>
                  <w:color w:val="000000" w:themeColor="text1"/>
                  <w:sz w:val="20"/>
                  <w:szCs w:val="20"/>
                  <w:lang w:val="fr-FR"/>
                </w:rPr>
                <w:delText>s</w:delText>
              </w:r>
              <w:r w:rsidR="00EE3248" w:rsidRPr="00823A21" w:rsidDel="00326130">
                <w:rPr>
                  <w:rFonts w:asciiTheme="minorHAnsi" w:hAnsiTheme="minorHAnsi" w:cstheme="minorHAnsi"/>
                  <w:bCs/>
                  <w:color w:val="000000" w:themeColor="text1"/>
                  <w:sz w:val="20"/>
                  <w:szCs w:val="20"/>
                  <w:lang w:val="fr-FR"/>
                </w:rPr>
                <w:delText xml:space="preserve"> </w:delText>
              </w:r>
              <w:r w:rsidR="00EE3248" w:rsidRPr="00823A21" w:rsidDel="00326130">
                <w:rPr>
                  <w:rFonts w:asciiTheme="minorHAnsi" w:hAnsiTheme="minorHAnsi" w:cstheme="minorHAnsi"/>
                  <w:b/>
                  <w:color w:val="000000" w:themeColor="text1"/>
                  <w:sz w:val="20"/>
                  <w:szCs w:val="20"/>
                  <w:lang w:val="fr-FR"/>
                </w:rPr>
                <w:delText>implants,</w:delText>
              </w:r>
              <w:r w:rsidR="00EE3248" w:rsidRPr="00823A21" w:rsidDel="00326130">
                <w:rPr>
                  <w:rFonts w:asciiTheme="minorHAnsi" w:hAnsiTheme="minorHAnsi" w:cstheme="minorHAnsi"/>
                  <w:bCs/>
                  <w:color w:val="000000" w:themeColor="text1"/>
                  <w:sz w:val="20"/>
                  <w:szCs w:val="20"/>
                  <w:lang w:val="fr-FR"/>
                </w:rPr>
                <w:delText xml:space="preserve"> mais qu’il n’était pas disponible ?  </w:delText>
              </w:r>
            </w:del>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8A77E5"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13265C5E"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41B24343"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3784BD64" w14:textId="6ECB3542"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A628010" w14:textId="1B359E6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7072" behindDoc="0" locked="0" layoutInCell="1" allowOverlap="1" wp14:anchorId="6A01D297" wp14:editId="768B3EB0">
                      <wp:simplePos x="0" y="0"/>
                      <wp:positionH relativeFrom="column">
                        <wp:posOffset>-146392</wp:posOffset>
                      </wp:positionH>
                      <wp:positionV relativeFrom="paragraph">
                        <wp:posOffset>80059</wp:posOffset>
                      </wp:positionV>
                      <wp:extent cx="219075" cy="0"/>
                      <wp:effectExtent l="0" t="76200" r="28575" b="95250"/>
                      <wp:wrapNone/>
                      <wp:docPr id="2335" name="Straight Arrow Connector 233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DDC0A44" id="Straight Arrow Connector 2335" o:spid="_x0000_s1026" type="#_x0000_t32" style="position:absolute;margin-left:-11.55pt;margin-top:6.3pt;width:17.25pt;height:0;z-index:25254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350</w:t>
            </w:r>
          </w:p>
        </w:tc>
      </w:tr>
      <w:tr w:rsidR="00EE3248" w:rsidRPr="00F733A2" w:rsidDel="00512C22" w14:paraId="07351E54" w14:textId="77777777" w:rsidTr="00823A21">
        <w:trPr>
          <w:trHeight w:val="198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6F1B7A" w14:textId="6BDD04D6"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ED1035" w14:textId="663EE1FF" w:rsidR="00EE3248" w:rsidRPr="00823A21" w:rsidDel="00326130" w:rsidRDefault="00326130" w:rsidP="00EE3248">
            <w:pPr>
              <w:rPr>
                <w:del w:id="199" w:author="Kossa FALL" w:date="2025-03-16T22:25:00Z"/>
                <w:rFonts w:asciiTheme="minorHAnsi" w:hAnsiTheme="minorHAnsi" w:cstheme="minorHAnsi"/>
                <w:bCs/>
                <w:color w:val="000000" w:themeColor="text1"/>
                <w:sz w:val="20"/>
                <w:szCs w:val="20"/>
                <w:lang w:val="fr-FR"/>
              </w:rPr>
            </w:pPr>
            <w:ins w:id="200" w:author="Kossa FALL" w:date="2025-03-16T22:26:00Z">
              <w:r w:rsidRPr="00326130">
                <w:rPr>
                  <w:rFonts w:asciiTheme="minorHAnsi" w:hAnsiTheme="minorHAnsi" w:cstheme="minorHAnsi"/>
                  <w:bCs/>
                  <w:color w:val="000000" w:themeColor="text1"/>
                  <w:sz w:val="20"/>
                  <w:szCs w:val="20"/>
                  <w:lang w:val="fr-FR"/>
                </w:rPr>
                <w:t>Qu’aviez-vous fait lorsque la contraception d’urgence n’était pas disponible à un moment ?</w:t>
              </w:r>
            </w:ins>
            <w:del w:id="201" w:author="Kossa FALL" w:date="2025-03-16T22:25:00Z">
              <w:r w:rsidR="00EE3248" w:rsidRPr="00823A21" w:rsidDel="00326130">
                <w:rPr>
                  <w:rFonts w:asciiTheme="minorHAnsi" w:hAnsiTheme="minorHAnsi" w:cstheme="minorHAnsi"/>
                  <w:bCs/>
                  <w:color w:val="000000" w:themeColor="text1"/>
                  <w:sz w:val="20"/>
                  <w:szCs w:val="20"/>
                  <w:lang w:val="fr-FR"/>
                </w:rPr>
                <w:delText xml:space="preserve">Qu’aviez-vous fait lorsque les </w:delText>
              </w:r>
              <w:r w:rsidR="00EE3248" w:rsidRPr="00823A21" w:rsidDel="00326130">
                <w:rPr>
                  <w:rFonts w:asciiTheme="minorHAnsi" w:hAnsiTheme="minorHAnsi" w:cstheme="minorHAnsi"/>
                  <w:b/>
                  <w:color w:val="000000" w:themeColor="text1"/>
                  <w:sz w:val="20"/>
                  <w:szCs w:val="20"/>
                  <w:lang w:val="fr-FR"/>
                </w:rPr>
                <w:delText xml:space="preserve">implants </w:delText>
              </w:r>
              <w:r w:rsidR="00EE3248" w:rsidRPr="00823A21" w:rsidDel="00326130">
                <w:rPr>
                  <w:rFonts w:asciiTheme="minorHAnsi" w:hAnsiTheme="minorHAnsi" w:cstheme="minorHAnsi"/>
                  <w:bCs/>
                  <w:color w:val="000000" w:themeColor="text1"/>
                  <w:sz w:val="20"/>
                  <w:szCs w:val="20"/>
                  <w:lang w:val="fr-FR"/>
                </w:rPr>
                <w:delText>de vente n’étaient pas disponibles et que les clients en demandaient ?</w:delText>
              </w:r>
            </w:del>
          </w:p>
          <w:p w14:paraId="3293A85B"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5AE827F" w14:textId="77777777" w:rsidR="00EE3248" w:rsidRPr="00823A21" w:rsidRDefault="00EE3248" w:rsidP="00EE3248">
            <w:pPr>
              <w:rPr>
                <w:rFonts w:asciiTheme="minorHAnsi" w:hAnsiTheme="minorHAnsi" w:cstheme="minorHAnsi"/>
                <w:bCs/>
                <w:color w:val="000000" w:themeColor="text1"/>
                <w:sz w:val="20"/>
                <w:szCs w:val="20"/>
                <w:lang w:val="fr-FR"/>
              </w:rPr>
            </w:pPr>
          </w:p>
          <w:p w14:paraId="72D1415D"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297DD19E" w14:textId="22FC58F2" w:rsidR="00EE3248" w:rsidRPr="00823A21" w:rsidRDefault="00EE3248" w:rsidP="00EE3248">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29AEE13"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2CAC26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635BF5E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59F678C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5F84A23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7E50FB96"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1A3DE43A" w14:textId="71488C23" w:rsidR="00EE3248" w:rsidRPr="00823A21" w:rsidRDefault="00872A2F"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3693C2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1E3F4AFF" w14:textId="77777777" w:rsidR="00872A2F" w:rsidRPr="00823A21" w:rsidRDefault="00872A2F">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A60575" w:rsidRPr="00F733A2" w:rsidDel="00512C22" w14:paraId="2BA8A073" w14:textId="77777777" w:rsidTr="00823A21">
        <w:trPr>
          <w:trHeight w:val="41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F647350" w14:textId="411FF7D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 xml:space="preserve">J’aimerais maintenant vous poser quelques questions sur </w:t>
            </w:r>
            <w:r w:rsidR="00872A2F" w:rsidRPr="00F97A6C">
              <w:rPr>
                <w:rFonts w:asciiTheme="minorHAnsi" w:hAnsiTheme="minorHAnsi" w:cstheme="minorHAnsi"/>
                <w:b/>
                <w:bCs/>
                <w:noProof/>
                <w:color w:val="000000" w:themeColor="text1"/>
                <w:sz w:val="20"/>
                <w:szCs w:val="20"/>
                <w:lang w:val="fr-FR" w:eastAsia="en-IN" w:bidi="hi-IN"/>
              </w:rPr>
              <w:t>la</w:t>
            </w:r>
            <w:r w:rsidR="00872A2F" w:rsidRPr="00823A21">
              <w:rPr>
                <w:rFonts w:asciiTheme="minorHAnsi" w:hAnsiTheme="minorHAnsi" w:cstheme="minorHAnsi"/>
                <w:b/>
                <w:bCs/>
                <w:noProof/>
                <w:color w:val="000000" w:themeColor="text1"/>
                <w:sz w:val="20"/>
                <w:szCs w:val="20"/>
                <w:lang w:val="fr-FR" w:eastAsia="en-IN" w:bidi="hi-IN"/>
              </w:rPr>
              <w:t xml:space="preserve"> </w:t>
            </w:r>
            <w:r w:rsidR="008054F7" w:rsidRPr="00823A21">
              <w:rPr>
                <w:rFonts w:asciiTheme="minorHAnsi" w:hAnsiTheme="minorHAnsi" w:cstheme="minorHAnsi"/>
                <w:b/>
                <w:bCs/>
                <w:noProof/>
                <w:color w:val="000000" w:themeColor="text1"/>
                <w:sz w:val="20"/>
                <w:szCs w:val="20"/>
                <w:lang w:val="fr-FR" w:eastAsia="en-IN" w:bidi="hi-IN"/>
              </w:rPr>
              <w:t>contrace</w:t>
            </w:r>
            <w:r w:rsidR="00872A2F" w:rsidRPr="00F97A6C">
              <w:rPr>
                <w:rFonts w:asciiTheme="minorHAnsi" w:hAnsiTheme="minorHAnsi" w:cstheme="minorHAnsi"/>
                <w:b/>
                <w:bCs/>
                <w:noProof/>
                <w:color w:val="000000" w:themeColor="text1"/>
                <w:sz w:val="20"/>
                <w:szCs w:val="20"/>
                <w:lang w:val="fr-FR" w:eastAsia="en-IN" w:bidi="hi-IN"/>
              </w:rPr>
              <w:t>p</w:t>
            </w:r>
            <w:r w:rsidR="008054F7" w:rsidRPr="00823A21">
              <w:rPr>
                <w:rFonts w:asciiTheme="minorHAnsi" w:hAnsiTheme="minorHAnsi" w:cstheme="minorHAnsi"/>
                <w:b/>
                <w:bCs/>
                <w:noProof/>
                <w:color w:val="000000" w:themeColor="text1"/>
                <w:sz w:val="20"/>
                <w:szCs w:val="20"/>
                <w:lang w:val="fr-FR" w:eastAsia="en-IN" w:bidi="hi-IN"/>
              </w:rPr>
              <w:t>ti</w:t>
            </w:r>
            <w:r w:rsidR="00872A2F" w:rsidRPr="00F97A6C">
              <w:rPr>
                <w:rFonts w:asciiTheme="minorHAnsi" w:hAnsiTheme="minorHAnsi" w:cstheme="minorHAnsi"/>
                <w:b/>
                <w:bCs/>
                <w:noProof/>
                <w:color w:val="000000" w:themeColor="text1"/>
                <w:sz w:val="20"/>
                <w:szCs w:val="20"/>
                <w:lang w:val="fr-FR" w:eastAsia="en-IN" w:bidi="hi-IN"/>
              </w:rPr>
              <w:t>on</w:t>
            </w:r>
            <w:r w:rsidR="008054F7" w:rsidRPr="00823A21">
              <w:rPr>
                <w:rFonts w:asciiTheme="minorHAnsi" w:hAnsiTheme="minorHAnsi" w:cstheme="minorHAnsi"/>
                <w:b/>
                <w:bCs/>
                <w:noProof/>
                <w:color w:val="000000" w:themeColor="text1"/>
                <w:sz w:val="20"/>
                <w:szCs w:val="20"/>
                <w:lang w:val="fr-FR" w:eastAsia="en-IN" w:bidi="hi-IN"/>
              </w:rPr>
              <w:t xml:space="preserve"> d’urgence</w:t>
            </w:r>
            <w:r w:rsidR="002D00A5" w:rsidRPr="00F97A6C">
              <w:rPr>
                <w:rFonts w:asciiTheme="minorHAnsi" w:hAnsiTheme="minorHAnsi" w:cstheme="minorHAnsi"/>
                <w:b/>
                <w:bCs/>
                <w:noProof/>
                <w:color w:val="000000" w:themeColor="text1"/>
                <w:sz w:val="20"/>
                <w:szCs w:val="20"/>
                <w:lang w:val="fr-FR" w:eastAsia="en-IN" w:bidi="hi-IN"/>
              </w:rPr>
              <w:t xml:space="preserve"> (CU)</w:t>
            </w:r>
            <w:r w:rsidRPr="00823A21">
              <w:rPr>
                <w:rFonts w:asciiTheme="minorHAnsi" w:hAnsiTheme="minorHAnsi" w:cstheme="minorHAnsi"/>
                <w:b/>
                <w:bCs/>
                <w:noProof/>
                <w:color w:val="000000" w:themeColor="text1"/>
                <w:sz w:val="20"/>
                <w:szCs w:val="20"/>
                <w:lang w:val="fr-FR" w:eastAsia="en-IN" w:bidi="hi-IN"/>
              </w:rPr>
              <w:t>.</w:t>
            </w:r>
          </w:p>
        </w:tc>
      </w:tr>
      <w:tr w:rsidR="00A60575" w:rsidRPr="00F97A6C" w:rsidDel="00512C22" w14:paraId="0B5CC2BD" w14:textId="77777777" w:rsidTr="00823A21">
        <w:trPr>
          <w:trHeight w:val="7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F203430" w14:textId="690A2C22"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364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7F2288" w14:textId="76432FCF" w:rsidR="00A60575" w:rsidRPr="00823A21" w:rsidRDefault="00541956"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Votre pharmacie</w:t>
            </w:r>
            <w:del w:id="202" w:author="Lenovo" w:date="2024-10-26T13:45:00Z">
              <w:r w:rsidRPr="00823A21" w:rsidDel="00827BD7">
                <w:rPr>
                  <w:rFonts w:asciiTheme="minorHAnsi" w:hAnsiTheme="minorHAnsi" w:cstheme="minorHAnsi"/>
                  <w:bCs/>
                  <w:color w:val="000000" w:themeColor="text1"/>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004919E4" w:rsidRPr="00823A21">
              <w:rPr>
                <w:rFonts w:asciiTheme="minorHAnsi" w:hAnsiTheme="minorHAnsi" w:cstheme="minorHAnsi"/>
                <w:bCs/>
                <w:color w:val="000000" w:themeColor="text1"/>
                <w:sz w:val="20"/>
                <w:szCs w:val="20"/>
                <w:lang w:val="fr-FR"/>
              </w:rPr>
              <w:t xml:space="preserve">a-t-il stocké ou vendu </w:t>
            </w:r>
            <w:r w:rsidR="00872A2F" w:rsidRPr="00823A21">
              <w:rPr>
                <w:rFonts w:asciiTheme="minorHAnsi" w:hAnsiTheme="minorHAnsi" w:cstheme="minorHAnsi"/>
                <w:noProof/>
                <w:color w:val="000000" w:themeColor="text1"/>
                <w:sz w:val="20"/>
                <w:szCs w:val="20"/>
                <w:lang w:val="fr-FR" w:eastAsia="en-IN" w:bidi="hi-IN"/>
              </w:rPr>
              <w:t>la contrace</w:t>
            </w:r>
            <w:r w:rsidR="00872A2F" w:rsidRPr="00F97A6C">
              <w:rPr>
                <w:rFonts w:asciiTheme="minorHAnsi" w:hAnsiTheme="minorHAnsi" w:cstheme="minorHAnsi"/>
                <w:noProof/>
                <w:color w:val="000000" w:themeColor="text1"/>
                <w:sz w:val="20"/>
                <w:szCs w:val="20"/>
                <w:lang w:val="fr-FR" w:eastAsia="en-IN" w:bidi="hi-IN"/>
              </w:rPr>
              <w:t>p</w:t>
            </w:r>
            <w:r w:rsidR="00872A2F" w:rsidRPr="00823A21">
              <w:rPr>
                <w:rFonts w:asciiTheme="minorHAnsi" w:hAnsiTheme="minorHAnsi" w:cstheme="minorHAnsi"/>
                <w:noProof/>
                <w:color w:val="000000" w:themeColor="text1"/>
                <w:sz w:val="20"/>
                <w:szCs w:val="20"/>
                <w:lang w:val="fr-FR" w:eastAsia="en-IN" w:bidi="hi-IN"/>
              </w:rPr>
              <w:t>tion d’urgence</w:t>
            </w:r>
            <w:r w:rsidR="00872A2F" w:rsidRPr="00F97A6C" w:rsidDel="00872A2F">
              <w:rPr>
                <w:rFonts w:asciiTheme="minorHAnsi" w:hAnsiTheme="minorHAnsi" w:cstheme="minorHAnsi"/>
                <w:bCs/>
                <w:color w:val="000000" w:themeColor="text1"/>
                <w:sz w:val="20"/>
                <w:szCs w:val="20"/>
                <w:lang w:val="fr-FR"/>
              </w:rPr>
              <w:t xml:space="preserve"> </w:t>
            </w:r>
            <w:r w:rsidR="004919E4" w:rsidRPr="00823A21">
              <w:rPr>
                <w:rFonts w:asciiTheme="minorHAnsi" w:hAnsiTheme="minorHAnsi" w:cstheme="minorHAnsi"/>
                <w:bCs/>
                <w:color w:val="000000" w:themeColor="text1"/>
                <w:sz w:val="20"/>
                <w:szCs w:val="20"/>
                <w:lang w:val="fr-FR"/>
              </w:rPr>
              <w:t xml:space="preserve">au cours des 12 derniers mois </w:t>
            </w:r>
            <w:r w:rsidR="00A60575" w:rsidRPr="00823A21">
              <w:rPr>
                <w:rFonts w:asciiTheme="minorHAnsi" w:hAnsiTheme="minorHAnsi" w:cstheme="minorHAnsi"/>
                <w:bCs/>
                <w:color w:val="000000" w:themeColor="text1"/>
                <w:sz w:val="20"/>
                <w:szCs w:val="20"/>
                <w:lang w:val="fr-FR"/>
              </w:rPr>
              <w:t>?</w:t>
            </w:r>
          </w:p>
          <w:p w14:paraId="555C7014" w14:textId="77777777" w:rsidR="00A60575" w:rsidRPr="00823A21" w:rsidRDefault="00A60575" w:rsidP="00A60575">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644A3B4" w14:textId="77689FB3"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A60575" w:rsidRPr="00823A21">
              <w:rPr>
                <w:rFonts w:asciiTheme="minorHAnsi" w:hAnsiTheme="minorHAnsi" w:cstheme="minorHAnsi"/>
                <w:color w:val="000000" w:themeColor="text1"/>
                <w:spacing w:val="-2"/>
                <w:sz w:val="20"/>
                <w:szCs w:val="20"/>
                <w:lang w:val="fr-FR" w:bidi="hi-IN"/>
              </w:rPr>
              <w:tab/>
              <w:t>1</w:t>
            </w:r>
          </w:p>
          <w:p w14:paraId="22491492" w14:textId="52684E6B"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E301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A6F942"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88032" behindDoc="0" locked="0" layoutInCell="1" allowOverlap="1" wp14:anchorId="4A9D0A2C" wp14:editId="673B092A">
                      <wp:simplePos x="0" y="0"/>
                      <wp:positionH relativeFrom="column">
                        <wp:posOffset>-153670</wp:posOffset>
                      </wp:positionH>
                      <wp:positionV relativeFrom="paragraph">
                        <wp:posOffset>255368</wp:posOffset>
                      </wp:positionV>
                      <wp:extent cx="219075" cy="0"/>
                      <wp:effectExtent l="0" t="76200" r="28575" b="95250"/>
                      <wp:wrapNone/>
                      <wp:docPr id="4171" name="Straight Arrow Connector 417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77CB3B7" id="Straight Arrow Connector 4171" o:spid="_x0000_s1026" type="#_x0000_t32" style="position:absolute;margin-left:-12.1pt;margin-top:20.1pt;width:17.25pt;height:0;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p>
          <w:p w14:paraId="68B5391B" w14:textId="1AF34E15"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401</w:t>
            </w:r>
          </w:p>
        </w:tc>
      </w:tr>
      <w:tr w:rsidR="004B114D" w:rsidRPr="00F97A6C" w:rsidDel="00512C22" w14:paraId="1A69FAE7"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0A77ECB" w14:textId="6C4DC4D4"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4B7D2B7" w14:textId="12221C15" w:rsidR="004B114D" w:rsidRPr="00823A21" w:rsidRDefault="00872A2F" w:rsidP="004B114D">
            <w:pPr>
              <w:rPr>
                <w:rFonts w:asciiTheme="minorHAnsi" w:hAnsiTheme="minorHAnsi" w:cstheme="minorHAnsi"/>
                <w:bCs/>
                <w:color w:val="000000" w:themeColor="text1"/>
                <w:sz w:val="20"/>
                <w:szCs w:val="20"/>
                <w:lang w:val="fr-FR"/>
              </w:rPr>
            </w:pPr>
            <w:r w:rsidRPr="00F97A6C">
              <w:rPr>
                <w:rFonts w:asciiTheme="minorHAnsi" w:hAnsiTheme="minorHAnsi" w:cstheme="minorHAnsi"/>
                <w:bCs/>
                <w:color w:val="000000" w:themeColor="text1"/>
                <w:sz w:val="20"/>
                <w:szCs w:val="20"/>
                <w:lang w:val="fr-FR"/>
              </w:rPr>
              <w:t>C</w:t>
            </w:r>
            <w:r w:rsidR="004B114D" w:rsidRPr="00823A21">
              <w:rPr>
                <w:rFonts w:asciiTheme="minorHAnsi" w:hAnsiTheme="minorHAnsi" w:cstheme="minorHAnsi"/>
                <w:bCs/>
                <w:color w:val="000000" w:themeColor="text1"/>
                <w:sz w:val="20"/>
                <w:szCs w:val="20"/>
                <w:lang w:val="fr-FR"/>
              </w:rPr>
              <w:t>ombien d’unités de</w:t>
            </w:r>
            <w:r w:rsidRPr="00F97A6C">
              <w:rPr>
                <w:rFonts w:asciiTheme="minorHAnsi" w:hAnsiTheme="minorHAnsi" w:cstheme="minorHAnsi"/>
                <w:noProof/>
                <w:color w:val="000000" w:themeColor="text1"/>
                <w:sz w:val="20"/>
                <w:szCs w:val="20"/>
                <w:lang w:val="fr-FR" w:eastAsia="en-IN" w:bidi="hi-IN"/>
              </w:rPr>
              <w:t xml:space="preserve"> contraception d’urgence</w:t>
            </w:r>
            <w:r w:rsidRPr="00F97A6C" w:rsidDel="00872A2F">
              <w:rPr>
                <w:rFonts w:asciiTheme="minorHAnsi" w:hAnsiTheme="minorHAnsi" w:cstheme="minorHAnsi"/>
                <w:bCs/>
                <w:color w:val="000000" w:themeColor="text1"/>
                <w:sz w:val="20"/>
                <w:szCs w:val="20"/>
                <w:lang w:val="fr-FR"/>
              </w:rPr>
              <w:t xml:space="preserve"> </w:t>
            </w:r>
            <w:r w:rsidR="004B114D" w:rsidRPr="00823A21">
              <w:rPr>
                <w:rFonts w:asciiTheme="minorHAnsi" w:hAnsiTheme="minorHAnsi" w:cstheme="minorHAnsi"/>
                <w:bCs/>
                <w:color w:val="000000" w:themeColor="text1"/>
                <w:sz w:val="20"/>
                <w:szCs w:val="20"/>
                <w:lang w:val="fr-FR"/>
              </w:rPr>
              <w:t>votre pharmacie</w:t>
            </w:r>
            <w:r w:rsidRPr="00F97A6C">
              <w:rPr>
                <w:rFonts w:asciiTheme="minorHAnsi" w:hAnsiTheme="minorHAnsi" w:cstheme="minorHAnsi"/>
                <w:bCs/>
                <w:color w:val="000000" w:themeColor="text1"/>
                <w:sz w:val="20"/>
                <w:szCs w:val="20"/>
                <w:lang w:val="fr-FR"/>
              </w:rPr>
              <w:t xml:space="preserve"> </w:t>
            </w:r>
            <w:del w:id="203" w:author="Lenovo" w:date="2024-10-26T13:45:00Z">
              <w:r w:rsidR="004B114D" w:rsidRPr="00823A21" w:rsidDel="00827BD7">
                <w:rPr>
                  <w:rFonts w:asciiTheme="minorHAnsi" w:hAnsiTheme="minorHAnsi" w:cstheme="minorHAnsi"/>
                  <w:bCs/>
                  <w:color w:val="000000" w:themeColor="text1"/>
                  <w:sz w:val="20"/>
                  <w:szCs w:val="20"/>
                  <w:lang w:val="fr-FR"/>
                </w:rPr>
                <w:delText>/</w:delText>
              </w:r>
              <w:r w:rsidR="004B114D" w:rsidRPr="00823A21" w:rsidDel="00827BD7">
                <w:rPr>
                  <w:rFonts w:asciiTheme="minorHAnsi" w:hAnsiTheme="minorHAnsi" w:cstheme="minorHAnsi"/>
                  <w:bCs/>
                  <w:sz w:val="20"/>
                  <w:szCs w:val="20"/>
                  <w:lang w:val="fr-FR"/>
                </w:rPr>
                <w:delText xml:space="preserve"> dépôt de médicaments </w:delText>
              </w:r>
            </w:del>
            <w:r w:rsidR="004B114D" w:rsidRPr="00823A21">
              <w:rPr>
                <w:rFonts w:asciiTheme="minorHAnsi" w:hAnsiTheme="minorHAnsi" w:cstheme="minorHAnsi"/>
                <w:bCs/>
                <w:color w:val="000000" w:themeColor="text1"/>
                <w:sz w:val="20"/>
                <w:szCs w:val="20"/>
                <w:lang w:val="fr-FR"/>
              </w:rPr>
              <w:t>a-t-elle actuellement en stock ?</w:t>
            </w:r>
          </w:p>
          <w:p w14:paraId="0B1B8D54" w14:textId="77777777" w:rsidR="004B114D" w:rsidRPr="00823A21" w:rsidRDefault="004B114D" w:rsidP="004B114D">
            <w:pPr>
              <w:rPr>
                <w:rFonts w:asciiTheme="minorHAnsi" w:hAnsiTheme="minorHAnsi" w:cstheme="minorHAnsi"/>
                <w:bCs/>
                <w:color w:val="000000" w:themeColor="text1"/>
                <w:sz w:val="20"/>
                <w:szCs w:val="20"/>
                <w:lang w:val="fr-FR"/>
              </w:rPr>
            </w:pPr>
          </w:p>
          <w:p w14:paraId="3B097C23" w14:textId="46F3C64A"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EDEACA2"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0368" behindDoc="0" locked="0" layoutInCell="1" allowOverlap="1" wp14:anchorId="12A2F055" wp14:editId="0FEAB809">
                      <wp:simplePos x="0" y="0"/>
                      <wp:positionH relativeFrom="column">
                        <wp:posOffset>1266792</wp:posOffset>
                      </wp:positionH>
                      <wp:positionV relativeFrom="paragraph">
                        <wp:posOffset>99559</wp:posOffset>
                      </wp:positionV>
                      <wp:extent cx="635635" cy="196850"/>
                      <wp:effectExtent l="0" t="0" r="12065" b="12700"/>
                      <wp:wrapNone/>
                      <wp:docPr id="131615701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926764223" name="Group 47"/>
                              <wpg:cNvGrpSpPr/>
                              <wpg:grpSpPr>
                                <a:xfrm>
                                  <a:off x="249382" y="0"/>
                                  <a:ext cx="494665" cy="152400"/>
                                  <a:chOff x="0" y="0"/>
                                  <a:chExt cx="494665" cy="196850"/>
                                </a:xfrm>
                              </wpg:grpSpPr>
                              <wps:wsp>
                                <wps:cNvPr id="1292615493" name="Rectangle 1292615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167060" name="Rectangle 141816706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8999624" name="Rectangle 10989996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DE89873" id="Group 44" o:spid="_x0000_s1026" style="position:absolute;margin-left:99.75pt;margin-top:7.85pt;width:50.05pt;height:15.5pt;z-index:25273036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BzMdnJgD&#10;AAC5DwAADgAAAAAAAAAAAAAAAAAuAgAAZHJzL2Uyb0RvYy54bWxQSwECLQAUAAYACAAAACEAyAZo&#10;zOMAAAAOAQAADwAAAAAAAAAAAAAAAADyBQAAZHJzL2Rvd25yZXYueG1sUEsFBgAAAAAEAAQA8wAA&#10;AAI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">
                        <v:rect id="Rectangle 129261549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" filled="f" strokecolor="black [3213]" strokeweight=".5pt"/>
                        <v:rect id="Rectangle 141816706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" filled="f" strokecolor="black [3213]" strokeweight=".5pt"/>
                      </v:group>
                      <v:rect id="Rectangle 109899962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" filled="f" strokecolor="black [3213]" strokeweight=".5pt"/>
                    </v:group>
                  </w:pict>
                </mc:Fallback>
              </mc:AlternateContent>
            </w:r>
          </w:p>
          <w:p w14:paraId="1F919FC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30AADEA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2D365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E386C91" w14:textId="6B1511C6"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204" w:author="Kossa FALL" w:date="2025-03-16T20:58:00Z">
              <w:r w:rsidRPr="00F97A6C" w:rsidDel="00E763EF">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A9B3F8"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4B114D" w:rsidRPr="00F97A6C" w:rsidDel="00512C22" w14:paraId="5F38DF82" w14:textId="77777777" w:rsidTr="00823A21">
        <w:trPr>
          <w:trHeight w:val="112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ECB202B" w14:textId="4D8AB467"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19E10EE" w14:textId="295CCF77"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Au cours du mois passé, combien d’unités de </w:t>
            </w:r>
            <w:r w:rsidR="00872A2F" w:rsidRPr="00F97A6C">
              <w:rPr>
                <w:rFonts w:asciiTheme="minorHAnsi" w:hAnsiTheme="minorHAnsi" w:cstheme="minorHAnsi"/>
                <w:noProof/>
                <w:color w:val="000000" w:themeColor="text1"/>
                <w:sz w:val="20"/>
                <w:szCs w:val="20"/>
                <w:lang w:val="fr-FR" w:eastAsia="en-IN" w:bidi="hi-IN"/>
              </w:rPr>
              <w:t>contraception d’urgence</w:t>
            </w:r>
            <w:r w:rsidR="00872A2F" w:rsidRPr="00F97A6C" w:rsidDel="00872A2F">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del w:id="205" w:author="Lenovo" w:date="2024-10-26T13:45:00Z">
              <w:r w:rsidRPr="00823A21" w:rsidDel="00827BD7">
                <w:rPr>
                  <w:rFonts w:asciiTheme="minorHAnsi" w:hAnsiTheme="minorHAnsi" w:cstheme="minorHAnsi"/>
                  <w:bCs/>
                  <w:color w:val="000000" w:themeColor="text1"/>
                  <w:sz w:val="20"/>
                  <w:szCs w:val="20"/>
                  <w:lang w:val="fr-FR"/>
                </w:rPr>
                <w:delText>/</w:delText>
              </w:r>
              <w:r w:rsidRPr="00823A21" w:rsidDel="00827BD7">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vendu ?</w:t>
            </w:r>
          </w:p>
          <w:p w14:paraId="27FC1EF4" w14:textId="77777777" w:rsidR="004B114D" w:rsidRPr="00823A21" w:rsidRDefault="004B114D" w:rsidP="004B114D">
            <w:pPr>
              <w:rPr>
                <w:rFonts w:asciiTheme="minorHAnsi" w:hAnsiTheme="minorHAnsi" w:cstheme="minorHAnsi"/>
                <w:bCs/>
                <w:color w:val="000000" w:themeColor="text1"/>
                <w:sz w:val="20"/>
                <w:szCs w:val="20"/>
                <w:lang w:val="fr-FR"/>
              </w:rPr>
            </w:pPr>
          </w:p>
          <w:p w14:paraId="0E3C3BBB" w14:textId="218D99E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07C009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4030BCF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1392" behindDoc="0" locked="0" layoutInCell="1" allowOverlap="1" wp14:anchorId="5CF77612" wp14:editId="1C796F67">
                      <wp:simplePos x="0" y="0"/>
                      <wp:positionH relativeFrom="column">
                        <wp:posOffset>865234</wp:posOffset>
                      </wp:positionH>
                      <wp:positionV relativeFrom="paragraph">
                        <wp:posOffset>83820</wp:posOffset>
                      </wp:positionV>
                      <wp:extent cx="521335" cy="185806"/>
                      <wp:effectExtent l="0" t="0" r="12065" b="24130"/>
                      <wp:wrapNone/>
                      <wp:docPr id="159357335"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286835588" name="Group 60"/>
                              <wpg:cNvGrpSpPr/>
                              <wpg:grpSpPr>
                                <a:xfrm>
                                  <a:off x="249382" y="0"/>
                                  <a:ext cx="494665" cy="152400"/>
                                  <a:chOff x="0" y="0"/>
                                  <a:chExt cx="494665" cy="196850"/>
                                </a:xfrm>
                              </wpg:grpSpPr>
                              <wps:wsp>
                                <wps:cNvPr id="1639773383" name="Rectangle 16397733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969793" name="Rectangle 167396979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0568270" name="Rectangle 13305682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3FF2E97" id="Group 59" o:spid="_x0000_s1026" style="position:absolute;margin-left:68.15pt;margin-top:6.6pt;width:41.05pt;height:14.65pt;z-index:25273139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">
                        <v:rect id="Rectangle 16397733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" filled="f" strokecolor="black [3213]" strokeweight=".5pt"/>
                        <v:rect id="Rectangle 167396979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" filled="f" strokecolor="black [3213]" strokeweight=".5pt"/>
                      </v:group>
                      <v:rect id="Rectangle 133056827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" filled="f" strokecolor="black [3213]" strokeweight=".5pt"/>
                    </v:group>
                  </w:pict>
                </mc:Fallback>
              </mc:AlternateContent>
            </w:r>
          </w:p>
          <w:p w14:paraId="28CE041B"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280586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70B1E17" w14:textId="7D8AC37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206" w:author="Kossa FALL" w:date="2025-03-16T20:58:00Z">
              <w:r w:rsidRPr="00F97A6C" w:rsidDel="008C74A4">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08E53FD"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5EDD5CB0" w14:textId="77777777" w:rsidTr="00823A21">
        <w:trPr>
          <w:trHeight w:val="72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3E36CD3" w14:textId="3B7494DB"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6D29206" w14:textId="61812DA6" w:rsidR="00A60575" w:rsidRPr="00823A21" w:rsidRDefault="009E4FA2"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Votre pharmacie</w:t>
            </w:r>
            <w:del w:id="207" w:author="Lenovo" w:date="2024-10-26T13:45:00Z">
              <w:r w:rsidRPr="00823A21" w:rsidDel="00827BD7">
                <w:rPr>
                  <w:rFonts w:asciiTheme="minorHAnsi" w:hAnsiTheme="minorHAnsi" w:cstheme="minorHAnsi"/>
                  <w:bCs/>
                  <w:color w:val="000000" w:themeColor="text1"/>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connu des ruptures de stock de</w:t>
            </w:r>
            <w:r w:rsidR="00A60575" w:rsidRPr="00823A21">
              <w:rPr>
                <w:rFonts w:asciiTheme="minorHAnsi" w:hAnsiTheme="minorHAnsi" w:cstheme="minorHAnsi"/>
                <w:bCs/>
                <w:color w:val="000000" w:themeColor="text1"/>
                <w:sz w:val="20"/>
                <w:szCs w:val="20"/>
                <w:lang w:val="fr-FR"/>
              </w:rPr>
              <w:t xml:space="preserve"> </w:t>
            </w:r>
            <w:r w:rsidR="00872A2F" w:rsidRPr="00F97A6C">
              <w:rPr>
                <w:rFonts w:asciiTheme="minorHAnsi" w:hAnsiTheme="minorHAnsi" w:cstheme="minorHAnsi"/>
                <w:noProof/>
                <w:color w:val="000000" w:themeColor="text1"/>
                <w:sz w:val="20"/>
                <w:szCs w:val="20"/>
                <w:lang w:val="fr-FR" w:eastAsia="en-IN" w:bidi="hi-IN"/>
              </w:rPr>
              <w:t>contraception d’urgence</w:t>
            </w:r>
            <w:r w:rsidR="00872A2F" w:rsidRPr="00F97A6C" w:rsidDel="00872A2F">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au cours des 12 derniers mois</w:t>
            </w:r>
            <w:r w:rsidR="00B929DC" w:rsidRPr="00823A21">
              <w:rPr>
                <w:rFonts w:asciiTheme="minorHAnsi" w:hAnsiTheme="minorHAnsi" w:cstheme="minorHAnsi"/>
                <w:bCs/>
                <w:color w:val="000000" w:themeColor="text1"/>
                <w:sz w:val="20"/>
                <w:szCs w:val="20"/>
                <w:lang w:val="fr-FR"/>
              </w:rPr>
              <w:t xml:space="preserve"> </w:t>
            </w:r>
            <w:r w:rsidR="00A60575"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738D2F0" w14:textId="3E79B121"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A60575" w:rsidRPr="00823A21">
              <w:rPr>
                <w:rFonts w:asciiTheme="minorHAnsi" w:hAnsiTheme="minorHAnsi" w:cstheme="minorHAnsi"/>
                <w:color w:val="000000" w:themeColor="text1"/>
                <w:spacing w:val="-2"/>
                <w:sz w:val="20"/>
                <w:szCs w:val="20"/>
                <w:lang w:val="fr-FR" w:bidi="hi-IN"/>
              </w:rPr>
              <w:tab/>
              <w:t>1</w:t>
            </w:r>
          </w:p>
          <w:p w14:paraId="1A01041A" w14:textId="14E800BC"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E301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0714CA" w14:textId="7777777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B55DD5" w14:textId="11495720"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91104" behindDoc="0" locked="0" layoutInCell="1" allowOverlap="1" wp14:anchorId="57DC466D" wp14:editId="43BD5679">
                      <wp:simplePos x="0" y="0"/>
                      <wp:positionH relativeFrom="column">
                        <wp:posOffset>-149181</wp:posOffset>
                      </wp:positionH>
                      <wp:positionV relativeFrom="paragraph">
                        <wp:posOffset>80645</wp:posOffset>
                      </wp:positionV>
                      <wp:extent cx="219075" cy="0"/>
                      <wp:effectExtent l="0" t="76200" r="28575" b="95250"/>
                      <wp:wrapNone/>
                      <wp:docPr id="4182" name="Straight Arrow Connector 418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F0874F" id="Straight Arrow Connector 4182" o:spid="_x0000_s1026" type="#_x0000_t32" style="position:absolute;margin-left:-11.75pt;margin-top:6.35pt;width:17.25pt;height:0;z-index:25259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401</w:t>
            </w:r>
          </w:p>
        </w:tc>
      </w:tr>
      <w:tr w:rsidR="00A60575" w:rsidRPr="00F97A6C" w:rsidDel="00512C22" w14:paraId="58FB1D47" w14:textId="77777777" w:rsidTr="00823A21">
        <w:trPr>
          <w:trHeight w:val="12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D39C17F" w14:textId="6EB62427"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BC1251D" w14:textId="5DF16D4A" w:rsidR="00A60575" w:rsidRPr="00823A21" w:rsidRDefault="00561D0E"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w:t>
            </w:r>
            <w:r w:rsidR="008B74FA"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BB9ACAB" w14:textId="21D76535"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A60575" w:rsidRPr="00823A21">
              <w:rPr>
                <w:rFonts w:asciiTheme="minorHAnsi" w:hAnsiTheme="minorHAnsi" w:cstheme="minorHAnsi"/>
                <w:color w:val="000000" w:themeColor="text1"/>
                <w:spacing w:val="-2"/>
                <w:sz w:val="20"/>
                <w:szCs w:val="20"/>
                <w:lang w:val="fr-FR" w:bidi="hi-IN"/>
              </w:rPr>
              <w:tab/>
              <w:t>1</w:t>
            </w:r>
          </w:p>
          <w:p w14:paraId="3D21DB83" w14:textId="3350ACB9"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E3019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56EEFDB1" w14:textId="01D6965F"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E3019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2987459F" w14:textId="0611DD66" w:rsidR="00A60575" w:rsidRPr="00823A21" w:rsidRDefault="00E3019B" w:rsidP="00E3019B">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de</w:t>
            </w:r>
            <w:r w:rsidR="00A60575"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A60575"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86A1D4"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46801F51" w14:textId="77777777" w:rsidTr="00823A21">
        <w:trPr>
          <w:trHeight w:val="113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49F0FC6" w14:textId="7ED35E99"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52CF6BF" w14:textId="73F2EFBB" w:rsidR="00A60575" w:rsidRPr="00823A21" w:rsidRDefault="008B74FA" w:rsidP="008B74FA">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3 derniers mois</w:t>
            </w:r>
            <w:r w:rsidR="00A6057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combien d’incidents se sont produits lorsqu’un client est venu acheter </w:t>
            </w:r>
            <w:r w:rsidR="00872A2F" w:rsidRPr="00F97A6C">
              <w:rPr>
                <w:rFonts w:asciiTheme="minorHAnsi" w:hAnsiTheme="minorHAnsi" w:cstheme="minorHAnsi"/>
                <w:bCs/>
                <w:color w:val="000000" w:themeColor="text1"/>
                <w:sz w:val="20"/>
                <w:szCs w:val="20"/>
                <w:lang w:val="fr-FR"/>
              </w:rPr>
              <w:t xml:space="preserve">une </w:t>
            </w:r>
            <w:r w:rsidR="00872A2F" w:rsidRPr="00F97A6C">
              <w:rPr>
                <w:rFonts w:asciiTheme="minorHAnsi" w:hAnsiTheme="minorHAnsi" w:cstheme="minorHAnsi"/>
                <w:noProof/>
                <w:color w:val="000000" w:themeColor="text1"/>
                <w:sz w:val="20"/>
                <w:szCs w:val="20"/>
                <w:lang w:val="fr-FR" w:eastAsia="en-IN" w:bidi="hi-IN"/>
              </w:rPr>
              <w:t>contraception d’urgence</w:t>
            </w:r>
            <w:r w:rsidR="00A60575" w:rsidRPr="00823A21">
              <w:rPr>
                <w:rFonts w:asciiTheme="minorHAnsi" w:hAnsiTheme="minorHAnsi" w:cstheme="minorHAnsi"/>
                <w:b/>
                <w:color w:val="000000" w:themeColor="text1"/>
                <w:sz w:val="20"/>
                <w:szCs w:val="20"/>
                <w:lang w:val="fr-FR"/>
              </w:rPr>
              <w:t>,</w:t>
            </w:r>
            <w:r w:rsidR="00A6057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mais qu’ils n’étaient pas disponibles </w:t>
            </w:r>
            <w:r w:rsidR="00A60575"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902D2BB" w14:textId="4D41B428"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00A60575" w:rsidRPr="00823A21">
              <w:rPr>
                <w:rFonts w:asciiTheme="minorHAnsi" w:hAnsiTheme="minorHAnsi" w:cstheme="minorHAnsi"/>
                <w:color w:val="000000" w:themeColor="text1"/>
                <w:spacing w:val="-2"/>
                <w:sz w:val="20"/>
                <w:szCs w:val="20"/>
                <w:lang w:val="fr-FR" w:bidi="hi-IN"/>
              </w:rPr>
              <w:tab/>
              <w:t>0</w:t>
            </w:r>
          </w:p>
          <w:p w14:paraId="3C5B2581" w14:textId="19F17407"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A60575"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1</w:t>
            </w:r>
          </w:p>
          <w:p w14:paraId="0FBA89FA" w14:textId="5A45C6C1"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A60575"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2</w:t>
            </w:r>
          </w:p>
          <w:p w14:paraId="024BF392" w14:textId="28890D92" w:rsidR="00A60575" w:rsidRPr="00823A21" w:rsidRDefault="00050D73" w:rsidP="00050D73">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A60575"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6CBE0E9" w14:textId="2DEA5D05"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92128" behindDoc="0" locked="0" layoutInCell="1" allowOverlap="1" wp14:anchorId="1F63E296" wp14:editId="51AB3F6A">
                      <wp:simplePos x="0" y="0"/>
                      <wp:positionH relativeFrom="column">
                        <wp:posOffset>-143483</wp:posOffset>
                      </wp:positionH>
                      <wp:positionV relativeFrom="paragraph">
                        <wp:posOffset>64411</wp:posOffset>
                      </wp:positionV>
                      <wp:extent cx="219075" cy="0"/>
                      <wp:effectExtent l="0" t="76200" r="28575" b="95250"/>
                      <wp:wrapNone/>
                      <wp:docPr id="4183" name="Straight Arrow Connector 418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E623A6C" id="Straight Arrow Connector 4183" o:spid="_x0000_s1026" type="#_x0000_t32" style="position:absolute;margin-left:-11.3pt;margin-top:5.05pt;width:17.25pt;height:0;z-index:25259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401</w:t>
            </w:r>
          </w:p>
        </w:tc>
      </w:tr>
      <w:tr w:rsidR="00A60575" w:rsidRPr="00F733A2" w:rsidDel="00512C22" w14:paraId="0A6808F9" w14:textId="77777777" w:rsidTr="00823A21">
        <w:trPr>
          <w:trHeight w:val="213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C3E3AA5" w14:textId="0C7951F3"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370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5CAC13" w14:textId="3BACD1D9" w:rsidR="00A60575" w:rsidRPr="00823A21" w:rsidRDefault="008B74FA"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w:t>
            </w:r>
            <w:r w:rsidR="00872A2F" w:rsidRPr="00F97A6C">
              <w:rPr>
                <w:rFonts w:asciiTheme="minorHAnsi" w:hAnsiTheme="minorHAnsi" w:cstheme="minorHAnsi"/>
                <w:bCs/>
                <w:color w:val="000000" w:themeColor="text1"/>
                <w:sz w:val="20"/>
                <w:szCs w:val="20"/>
                <w:lang w:val="fr-FR"/>
              </w:rPr>
              <w:t xml:space="preserve">la </w:t>
            </w:r>
            <w:r w:rsidR="00872A2F" w:rsidRPr="00F97A6C">
              <w:rPr>
                <w:rFonts w:asciiTheme="minorHAnsi" w:hAnsiTheme="minorHAnsi" w:cstheme="minorHAnsi"/>
                <w:noProof/>
                <w:color w:val="000000" w:themeColor="text1"/>
                <w:sz w:val="20"/>
                <w:szCs w:val="20"/>
                <w:lang w:val="fr-FR" w:eastAsia="en-IN" w:bidi="hi-IN"/>
              </w:rPr>
              <w:t>contraception d’urgence</w:t>
            </w:r>
            <w:r w:rsidR="008054F7"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n’était pas disponible à un moment </w:t>
            </w:r>
            <w:r w:rsidR="00BB5212" w:rsidRPr="00823A21">
              <w:rPr>
                <w:rFonts w:asciiTheme="minorHAnsi" w:hAnsiTheme="minorHAnsi" w:cstheme="minorHAnsi"/>
                <w:bCs/>
                <w:color w:val="000000" w:themeColor="text1"/>
                <w:sz w:val="20"/>
                <w:szCs w:val="20"/>
                <w:lang w:val="fr-FR"/>
              </w:rPr>
              <w:t>?</w:t>
            </w:r>
          </w:p>
          <w:p w14:paraId="1671C9FA" w14:textId="77777777" w:rsidR="00A60575" w:rsidRPr="00823A21" w:rsidRDefault="00A60575" w:rsidP="00823A21">
            <w:pPr>
              <w:tabs>
                <w:tab w:val="left" w:pos="-720"/>
              </w:tabs>
              <w:suppressAutoHyphens/>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3196115"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1FAE24F1"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76CC01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0B70BD6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7F1FCA5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01A2AAA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6DA89036" w14:textId="2CBBA222" w:rsidR="00A60575" w:rsidRPr="00823A21" w:rsidRDefault="00872A2F" w:rsidP="00BB5212">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6B149C5"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bl>
    <w:p w14:paraId="0CB308D4" w14:textId="77777777" w:rsidR="009B79DA" w:rsidRPr="00823A21" w:rsidRDefault="009B79DA" w:rsidP="00FD32FD">
      <w:pPr>
        <w:ind w:left="720"/>
        <w:rPr>
          <w:rFonts w:asciiTheme="minorHAnsi" w:hAnsiTheme="minorHAnsi" w:cstheme="minorHAnsi"/>
          <w:b/>
          <w:bCs/>
          <w:sz w:val="20"/>
          <w:szCs w:val="20"/>
          <w:lang w:val="fr-FR"/>
        </w:rPr>
      </w:pPr>
    </w:p>
    <w:p w14:paraId="4B6659BF" w14:textId="77777777" w:rsidR="009B79DA" w:rsidRPr="00823A21" w:rsidRDefault="009B79DA" w:rsidP="00FD32FD">
      <w:pPr>
        <w:ind w:left="720"/>
        <w:rPr>
          <w:rFonts w:asciiTheme="minorHAnsi" w:hAnsiTheme="minorHAnsi" w:cstheme="minorHAnsi"/>
          <w:b/>
          <w:bCs/>
          <w:sz w:val="20"/>
          <w:szCs w:val="20"/>
          <w:lang w:val="fr-FR"/>
        </w:rPr>
      </w:pPr>
    </w:p>
    <w:p w14:paraId="3D1582D5"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4DB41BA5" w14:textId="585327F4" w:rsidR="009B79DA" w:rsidRPr="00823A21" w:rsidRDefault="00CD2E9B" w:rsidP="00167601">
      <w:pPr>
        <w:tabs>
          <w:tab w:val="left" w:pos="3341"/>
          <w:tab w:val="center" w:pos="5746"/>
        </w:tabs>
        <w:ind w:left="720"/>
        <w:rPr>
          <w:rFonts w:asciiTheme="minorHAnsi" w:hAnsiTheme="minorHAnsi" w:cstheme="minorHAnsi"/>
          <w:b/>
          <w:bCs/>
          <w:lang w:val="fr-FR" w:bidi="hi-IN"/>
        </w:rPr>
      </w:pPr>
      <w:ins w:id="208" w:author="Kossa FALL" w:date="2025-03-16T20:59:00Z">
        <w:r>
          <w:rPr>
            <w:rFonts w:asciiTheme="minorHAnsi" w:hAnsiTheme="minorHAnsi" w:cstheme="minorHAnsi"/>
            <w:b/>
            <w:bCs/>
            <w:lang w:val="fr-FR"/>
          </w:rPr>
          <w:lastRenderedPageBreak/>
          <w:tab/>
        </w:r>
        <w:r>
          <w:rPr>
            <w:rFonts w:asciiTheme="minorHAnsi" w:hAnsiTheme="minorHAnsi" w:cstheme="minorHAnsi"/>
            <w:b/>
            <w:bCs/>
            <w:lang w:val="fr-FR"/>
          </w:rPr>
          <w:tab/>
        </w:r>
      </w:ins>
      <w:r w:rsidR="009B79DA" w:rsidRPr="00823A21">
        <w:rPr>
          <w:rFonts w:asciiTheme="minorHAnsi" w:hAnsiTheme="minorHAnsi" w:cstheme="minorHAnsi"/>
          <w:b/>
          <w:bCs/>
          <w:lang w:val="fr-FR"/>
        </w:rPr>
        <w:t xml:space="preserve">SECTION </w:t>
      </w:r>
      <w:proofErr w:type="gramStart"/>
      <w:r w:rsidR="003B22B9" w:rsidRPr="00823A21">
        <w:rPr>
          <w:rFonts w:asciiTheme="minorHAnsi" w:hAnsiTheme="minorHAnsi" w:cstheme="minorHAnsi"/>
          <w:b/>
          <w:bCs/>
          <w:lang w:val="fr-FR"/>
        </w:rPr>
        <w:t>4</w:t>
      </w:r>
      <w:r w:rsidR="0004021B" w:rsidRPr="00823A21">
        <w:rPr>
          <w:rFonts w:asciiTheme="minorHAnsi" w:hAnsiTheme="minorHAnsi" w:cstheme="minorHAnsi"/>
          <w:b/>
          <w:bCs/>
          <w:lang w:val="fr-FR"/>
        </w:rPr>
        <w:t>:</w:t>
      </w:r>
      <w:proofErr w:type="gramEnd"/>
      <w:r w:rsidR="0004021B" w:rsidRPr="00823A21">
        <w:rPr>
          <w:rFonts w:asciiTheme="minorHAnsi" w:hAnsiTheme="minorHAnsi" w:cstheme="minorHAnsi"/>
          <w:b/>
          <w:bCs/>
          <w:lang w:val="fr-FR"/>
        </w:rPr>
        <w:t xml:space="preserve"> </w:t>
      </w:r>
      <w:r w:rsidR="00786D61" w:rsidRPr="00823A21">
        <w:rPr>
          <w:rFonts w:asciiTheme="minorHAnsi" w:hAnsiTheme="minorHAnsi" w:cstheme="minorHAnsi"/>
          <w:b/>
          <w:bCs/>
          <w:lang w:val="fr-FR"/>
        </w:rPr>
        <w:t>INF</w:t>
      </w:r>
      <w:r w:rsidR="002A0871" w:rsidRPr="00823A21">
        <w:rPr>
          <w:rFonts w:asciiTheme="minorHAnsi" w:hAnsiTheme="minorHAnsi" w:cstheme="minorHAnsi"/>
          <w:b/>
          <w:bCs/>
          <w:lang w:val="fr-FR"/>
        </w:rPr>
        <w:t>ORMATIONS SUR LE</w:t>
      </w:r>
      <w:r w:rsidR="00786D61" w:rsidRPr="00823A21">
        <w:rPr>
          <w:rFonts w:asciiTheme="minorHAnsi" w:hAnsiTheme="minorHAnsi" w:cstheme="minorHAnsi"/>
          <w:b/>
          <w:bCs/>
          <w:lang w:val="fr-FR"/>
        </w:rPr>
        <w:t xml:space="preserve"> CLIENT</w:t>
      </w:r>
    </w:p>
    <w:p w14:paraId="11955BD1" w14:textId="77777777" w:rsidR="009B79DA" w:rsidRPr="00823A21" w:rsidRDefault="009B79DA" w:rsidP="00FD32FD">
      <w:pPr>
        <w:ind w:left="720"/>
        <w:rPr>
          <w:rFonts w:asciiTheme="minorHAnsi" w:hAnsiTheme="minorHAnsi" w:cstheme="minorHAnsi"/>
          <w:b/>
          <w:bCs/>
          <w:sz w:val="20"/>
          <w:szCs w:val="20"/>
          <w:lang w:val="fr-FR" w:bidi="hi-IN"/>
        </w:rPr>
      </w:pPr>
    </w:p>
    <w:p w14:paraId="29F0105B" w14:textId="3547AD65" w:rsidR="009B79DA" w:rsidRPr="00823A21" w:rsidRDefault="005A1182" w:rsidP="00823A21">
      <w:pPr>
        <w:jc w:val="center"/>
        <w:rPr>
          <w:rFonts w:asciiTheme="minorHAnsi" w:hAnsiTheme="minorHAnsi" w:cstheme="minorHAnsi"/>
          <w:b/>
          <w:bCs/>
          <w:sz w:val="20"/>
          <w:szCs w:val="20"/>
          <w:lang w:val="fr-FR" w:bidi="hi-IN"/>
        </w:rPr>
      </w:pPr>
      <w:r w:rsidRPr="00823A21">
        <w:rPr>
          <w:rFonts w:asciiTheme="minorHAnsi" w:hAnsiTheme="minorHAnsi" w:cstheme="minorHAnsi"/>
          <w:bCs/>
          <w:sz w:val="20"/>
          <w:szCs w:val="20"/>
          <w:lang w:val="fr-FR"/>
        </w:rPr>
        <w:t>J’aimerai maintenant vous poser quelques questions sur les clients auxquels vous fournissez des services de planning familial</w:t>
      </w:r>
    </w:p>
    <w:p w14:paraId="79B04C12" w14:textId="77777777" w:rsidR="009B79DA" w:rsidRPr="00823A21" w:rsidRDefault="009B79DA" w:rsidP="00FD32FD">
      <w:pPr>
        <w:ind w:left="720"/>
        <w:rPr>
          <w:rFonts w:asciiTheme="minorHAnsi" w:hAnsiTheme="minorHAnsi" w:cstheme="minorHAnsi"/>
          <w:b/>
          <w:bCs/>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2412"/>
        <w:gridCol w:w="1398"/>
        <w:gridCol w:w="861"/>
      </w:tblGrid>
      <w:tr w:rsidR="009B79DA" w:rsidRPr="00F97A6C" w:rsidDel="00512C22" w14:paraId="7D8DE834" w14:textId="77777777" w:rsidTr="00823A21">
        <w:trPr>
          <w:trHeight w:val="259"/>
          <w:tblHeader/>
        </w:trPr>
        <w:tc>
          <w:tcPr>
            <w:tcW w:w="329"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B6346A5" w14:textId="19D3DAA1" w:rsidR="009B79DA" w:rsidRPr="00823A21" w:rsidRDefault="001A0B76" w:rsidP="001714EC">
            <w:pPr>
              <w:tabs>
                <w:tab w:val="left" w:pos="-720"/>
              </w:tabs>
              <w:suppressAutoHyphens/>
              <w:jc w:val="center"/>
              <w:rPr>
                <w:rFonts w:asciiTheme="minorHAnsi" w:hAnsiTheme="minorHAnsi" w:cstheme="minorHAnsi"/>
                <w:bCs/>
                <w:sz w:val="20"/>
                <w:szCs w:val="20"/>
                <w:lang w:val="fr-FR"/>
              </w:rPr>
            </w:pPr>
            <w:r w:rsidRPr="00F97A6C">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2A9A2EBD" w14:textId="5F0D2BA5" w:rsidR="009B79DA" w:rsidRPr="00823A21" w:rsidRDefault="009B79DA" w:rsidP="0050464E">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50464E" w:rsidRPr="00823A21">
              <w:rPr>
                <w:rFonts w:asciiTheme="minorHAnsi" w:hAnsiTheme="minorHAnsi" w:cstheme="minorHAnsi"/>
                <w:b/>
                <w:sz w:val="20"/>
                <w:szCs w:val="20"/>
                <w:lang w:val="fr-FR"/>
              </w:rPr>
              <w:t>ET FILTRES</w:t>
            </w:r>
          </w:p>
        </w:tc>
        <w:tc>
          <w:tcPr>
            <w:tcW w:w="1771" w:type="pct"/>
            <w:gridSpan w:val="2"/>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7FFD9CE" w14:textId="644C79D4" w:rsidR="009B79DA" w:rsidRPr="00823A21" w:rsidRDefault="0050464E"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CODAGE</w:t>
            </w:r>
          </w:p>
        </w:tc>
        <w:tc>
          <w:tcPr>
            <w:tcW w:w="400" w:type="pct"/>
            <w:tcBorders>
              <w:top w:val="single" w:sz="2" w:space="0" w:color="000000"/>
              <w:left w:val="single" w:sz="6" w:space="0" w:color="000000"/>
              <w:bottom w:val="single" w:sz="4" w:space="0" w:color="auto"/>
              <w:right w:val="single" w:sz="6" w:space="0" w:color="000000"/>
            </w:tcBorders>
            <w:shd w:val="clear" w:color="auto" w:fill="BFBFBF" w:themeFill="background1" w:themeFillShade="BF"/>
          </w:tcPr>
          <w:p w14:paraId="2D53A92D" w14:textId="795F68E8" w:rsidR="009B79DA" w:rsidRPr="00823A21" w:rsidRDefault="0050464E"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72071" w:rsidRPr="00F733A2" w:rsidDel="00512C22" w14:paraId="1CA2198D" w14:textId="77777777" w:rsidTr="00823A21">
        <w:trPr>
          <w:trHeight w:val="1049"/>
        </w:trPr>
        <w:tc>
          <w:tcPr>
            <w:tcW w:w="329" w:type="pct"/>
            <w:vMerge w:val="restart"/>
            <w:tcBorders>
              <w:top w:val="single" w:sz="4" w:space="0" w:color="auto"/>
              <w:left w:val="single" w:sz="4" w:space="0" w:color="auto"/>
              <w:bottom w:val="single" w:sz="4" w:space="0" w:color="auto"/>
              <w:right w:val="single" w:sz="4" w:space="0" w:color="auto"/>
            </w:tcBorders>
            <w:shd w:val="clear" w:color="auto" w:fill="auto"/>
          </w:tcPr>
          <w:p w14:paraId="48121052" w14:textId="7A4A5E34" w:rsidR="00972071"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w:t>
            </w:r>
            <w:r w:rsidR="00972071" w:rsidRPr="00823A21">
              <w:rPr>
                <w:rFonts w:asciiTheme="minorHAnsi" w:hAnsiTheme="minorHAnsi" w:cstheme="minorHAnsi"/>
                <w:bCs/>
                <w:sz w:val="20"/>
                <w:szCs w:val="20"/>
                <w:lang w:val="fr-FR"/>
              </w:rPr>
              <w:t>01</w:t>
            </w:r>
          </w:p>
        </w:tc>
        <w:tc>
          <w:tcPr>
            <w:tcW w:w="2500" w:type="pct"/>
            <w:vMerge w:val="restart"/>
            <w:tcBorders>
              <w:top w:val="single" w:sz="4" w:space="0" w:color="auto"/>
              <w:left w:val="single" w:sz="4" w:space="0" w:color="auto"/>
              <w:bottom w:val="single" w:sz="4" w:space="0" w:color="auto"/>
              <w:right w:val="single" w:sz="4" w:space="0" w:color="auto"/>
            </w:tcBorders>
            <w:shd w:val="clear" w:color="auto" w:fill="auto"/>
          </w:tcPr>
          <w:p w14:paraId="48D6DC16" w14:textId="46C8B8FD" w:rsidR="00972071" w:rsidRPr="00823A21" w:rsidDel="00326130" w:rsidRDefault="00326130" w:rsidP="001714EC">
            <w:pPr>
              <w:rPr>
                <w:del w:id="209" w:author="Kossa FALL" w:date="2025-03-16T22:28:00Z"/>
                <w:rFonts w:asciiTheme="minorHAnsi" w:hAnsiTheme="minorHAnsi" w:cstheme="minorHAnsi"/>
                <w:color w:val="0D0D0D"/>
                <w:sz w:val="20"/>
                <w:szCs w:val="20"/>
                <w:shd w:val="clear" w:color="auto" w:fill="FFFFFF"/>
                <w:lang w:val="fr-FR"/>
              </w:rPr>
            </w:pPr>
            <w:ins w:id="210" w:author="Kossa FALL" w:date="2025-03-16T22:28:00Z">
              <w:r w:rsidRPr="00326130">
                <w:rPr>
                  <w:rFonts w:asciiTheme="minorHAnsi" w:hAnsiTheme="minorHAnsi" w:cstheme="minorHAnsi"/>
                  <w:color w:val="0D0D0D"/>
                  <w:sz w:val="20"/>
                  <w:szCs w:val="20"/>
                  <w:shd w:val="clear" w:color="auto" w:fill="FFFFFF"/>
                  <w:lang w:val="fr-FR"/>
                </w:rPr>
                <w:t>Qu’aviez-vous fait lorsque la contraception d’urgence n’était pas disponible à un moment ?</w:t>
              </w:r>
            </w:ins>
            <w:del w:id="211" w:author="Kossa FALL" w:date="2025-03-16T22:28:00Z">
              <w:r w:rsidR="001F68FC" w:rsidRPr="00823A21" w:rsidDel="00326130">
                <w:rPr>
                  <w:rFonts w:asciiTheme="minorHAnsi" w:hAnsiTheme="minorHAnsi" w:cstheme="minorHAnsi"/>
                  <w:color w:val="0D0D0D"/>
                  <w:sz w:val="20"/>
                  <w:szCs w:val="20"/>
                  <w:shd w:val="clear" w:color="auto" w:fill="FFFFFF"/>
                  <w:lang w:val="fr-FR"/>
                </w:rPr>
                <w:delText xml:space="preserve">Quelles sont les trois méthodes de planification familiale les plus fréquemment </w:delText>
              </w:r>
              <w:r w:rsidR="001F68FC" w:rsidRPr="00823A21" w:rsidDel="00326130">
                <w:rPr>
                  <w:rFonts w:asciiTheme="minorHAnsi" w:hAnsiTheme="minorHAnsi" w:cstheme="minorHAnsi"/>
                  <w:color w:val="0D0D0D"/>
                  <w:sz w:val="20"/>
                  <w:szCs w:val="20"/>
                  <w:u w:val="single"/>
                  <w:shd w:val="clear" w:color="auto" w:fill="FFFFFF"/>
                  <w:lang w:val="fr-FR"/>
                </w:rPr>
                <w:delText>demandées</w:delText>
              </w:r>
              <w:r w:rsidR="001F68FC" w:rsidRPr="00823A21" w:rsidDel="00326130">
                <w:rPr>
                  <w:rFonts w:asciiTheme="minorHAnsi" w:hAnsiTheme="minorHAnsi" w:cstheme="minorHAnsi"/>
                  <w:color w:val="0D0D0D"/>
                  <w:sz w:val="20"/>
                  <w:szCs w:val="20"/>
                  <w:shd w:val="clear" w:color="auto" w:fill="FFFFFF"/>
                  <w:lang w:val="fr-FR"/>
                </w:rPr>
                <w:delText xml:space="preserve"> par les clients de </w:delText>
              </w:r>
              <w:r w:rsidR="009D10C4" w:rsidRPr="00F97A6C" w:rsidDel="00326130">
                <w:rPr>
                  <w:rFonts w:asciiTheme="minorHAnsi" w:hAnsiTheme="minorHAnsi" w:cstheme="minorHAnsi"/>
                  <w:color w:val="0D0D0D"/>
                  <w:sz w:val="20"/>
                  <w:szCs w:val="20"/>
                  <w:shd w:val="clear" w:color="auto" w:fill="FFFFFF"/>
                  <w:lang w:val="fr-FR"/>
                </w:rPr>
                <w:delText>votre commune</w:delText>
              </w:r>
              <w:r w:rsidR="001F68FC" w:rsidRPr="00823A21" w:rsidDel="00326130">
                <w:rPr>
                  <w:rFonts w:asciiTheme="minorHAnsi" w:hAnsiTheme="minorHAnsi" w:cstheme="minorHAnsi"/>
                  <w:color w:val="0D0D0D"/>
                  <w:sz w:val="20"/>
                  <w:szCs w:val="20"/>
                  <w:shd w:val="clear" w:color="auto" w:fill="FFFFFF"/>
                  <w:lang w:val="fr-FR"/>
                </w:rPr>
                <w:delText xml:space="preserve"> ?</w:delText>
              </w:r>
            </w:del>
          </w:p>
          <w:p w14:paraId="17DF545D" w14:textId="77777777" w:rsidR="00972071" w:rsidRDefault="00972071" w:rsidP="001714EC">
            <w:pPr>
              <w:rPr>
                <w:ins w:id="212" w:author="Kossa FALL" w:date="2025-03-16T22:28:00Z"/>
                <w:rFonts w:asciiTheme="minorHAnsi" w:hAnsiTheme="minorHAnsi" w:cstheme="minorHAnsi"/>
                <w:color w:val="0D0D0D"/>
                <w:sz w:val="20"/>
                <w:szCs w:val="20"/>
                <w:shd w:val="clear" w:color="auto" w:fill="FFFFFF"/>
                <w:lang w:val="fr-FR"/>
              </w:rPr>
            </w:pPr>
          </w:p>
          <w:p w14:paraId="0AFAE3C3" w14:textId="77777777" w:rsidR="00326130" w:rsidRPr="00823A21" w:rsidRDefault="00326130" w:rsidP="001714EC">
            <w:pPr>
              <w:rPr>
                <w:rFonts w:asciiTheme="minorHAnsi" w:hAnsiTheme="minorHAnsi" w:cstheme="minorHAnsi"/>
                <w:color w:val="0D0D0D"/>
                <w:sz w:val="20"/>
                <w:szCs w:val="20"/>
                <w:shd w:val="clear" w:color="auto" w:fill="FFFFFF"/>
                <w:lang w:val="fr-FR"/>
              </w:rPr>
            </w:pPr>
          </w:p>
          <w:p w14:paraId="7808F653" w14:textId="048BA306" w:rsidR="00972071" w:rsidRPr="00823A21" w:rsidRDefault="006F3AB8" w:rsidP="001F68FC">
            <w:pPr>
              <w:rPr>
                <w:rFonts w:asciiTheme="minorHAnsi" w:hAnsiTheme="minorHAnsi" w:cstheme="minorHAnsi"/>
                <w:bCs/>
                <w:sz w:val="20"/>
                <w:szCs w:val="20"/>
                <w:lang w:val="fr-FR" w:bidi="hi-IN"/>
              </w:rPr>
            </w:pPr>
            <w:r w:rsidRPr="00823A21">
              <w:rPr>
                <w:rFonts w:asciiTheme="minorHAnsi" w:hAnsiTheme="minorHAnsi" w:cstheme="minorHAnsi"/>
                <w:b/>
                <w:sz w:val="20"/>
                <w:szCs w:val="20"/>
                <w:lang w:val="fr-FR" w:bidi="hi-IN"/>
              </w:rPr>
              <w:t>Instructions :</w:t>
            </w:r>
            <w:r w:rsidR="00972071" w:rsidRPr="00823A21">
              <w:rPr>
                <w:rFonts w:asciiTheme="minorHAnsi" w:hAnsiTheme="minorHAnsi" w:cstheme="minorHAnsi"/>
                <w:b/>
                <w:sz w:val="20"/>
                <w:szCs w:val="20"/>
                <w:lang w:val="fr-FR" w:bidi="hi-IN"/>
              </w:rPr>
              <w:t xml:space="preserve"> </w:t>
            </w:r>
            <w:r w:rsidR="001F68FC" w:rsidRPr="00823A21">
              <w:rPr>
                <w:rFonts w:asciiTheme="minorHAnsi" w:hAnsiTheme="minorHAnsi" w:cstheme="minorHAnsi"/>
                <w:bCs/>
                <w:sz w:val="20"/>
                <w:szCs w:val="20"/>
                <w:lang w:val="fr-FR" w:bidi="hi-IN"/>
              </w:rPr>
              <w:t>Sélectionnez seulement 3 méthodes en les classant par ordre de 1, 2 ou 3</w:t>
            </w:r>
          </w:p>
        </w:tc>
        <w:tc>
          <w:tcPr>
            <w:tcW w:w="177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F7C62B" w14:textId="02CC803C" w:rsidR="00972071" w:rsidRPr="00823A21" w:rsidRDefault="00972071" w:rsidP="001F68FC">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w:t>
            </w:r>
            <w:r w:rsidR="001F68FC" w:rsidRPr="00823A21">
              <w:rPr>
                <w:rFonts w:asciiTheme="minorHAnsi" w:hAnsiTheme="minorHAnsi" w:cstheme="minorHAnsi"/>
                <w:noProof/>
                <w:sz w:val="20"/>
                <w:szCs w:val="20"/>
                <w:lang w:val="fr-FR" w:eastAsia="en-IN"/>
              </w:rPr>
              <w:t>Ne sélectionnez que les trois méthodes de PF les plus demandées par les clients et indiquez le rang 1, 2 ou 3</w:t>
            </w:r>
            <w:r w:rsidRPr="00823A21">
              <w:rPr>
                <w:rFonts w:asciiTheme="minorHAnsi" w:hAnsiTheme="minorHAnsi" w:cstheme="minorHAnsi"/>
                <w:noProof/>
                <w:sz w:val="20"/>
                <w:szCs w:val="20"/>
                <w:lang w:val="fr-FR" w:eastAsia="en-IN"/>
              </w:rPr>
              <w:t>)</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auto"/>
          </w:tcPr>
          <w:p w14:paraId="657A3723" w14:textId="77777777" w:rsidR="00972071" w:rsidRPr="00823A21" w:rsidRDefault="00972071" w:rsidP="001714EC">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12AA3E7"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1BAF5EA"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C78D49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tcPr>
          <w:p w14:paraId="52819D98" w14:textId="36DB002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213"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bCs/>
                <w:color w:val="000000"/>
                <w:sz w:val="16"/>
                <w:szCs w:val="16"/>
                <w:lang w:val="fr-FR" w:eastAsia="en-IN"/>
              </w:rPr>
              <w:t>DUI</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E3D3FFB" w14:textId="2B28B371" w:rsidR="006F3AB8" w:rsidRPr="00823A21" w:rsidRDefault="006F3AB8" w:rsidP="00823A21">
            <w:pPr>
              <w:tabs>
                <w:tab w:val="right" w:leader="dot" w:pos="3566"/>
                <w:tab w:val="right" w:leader="dot" w:pos="4420"/>
              </w:tabs>
              <w:suppressAutoHyphens/>
              <w:rPr>
                <w:rFonts w:asciiTheme="minorHAnsi" w:hAnsiTheme="minorHAnsi" w:cstheme="minorHAnsi"/>
                <w:sz w:val="20"/>
                <w:szCs w:val="20"/>
                <w:lang w:val="fr-FR" w:eastAsia="en-IN"/>
              </w:rPr>
            </w:pPr>
            <w:r w:rsidRPr="00823A21">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ECC5D77"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764C7C5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BDEB08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928170C"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5208EA92" w14:textId="26E271EE"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214"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Injectables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B1BBA42" w14:textId="5A006FB3"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1C539F0"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04D22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6F4BBCE5"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79A978D"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10B4C787" w14:textId="7C2EC825"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215"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Préservatifs (Masculin)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2574E94" w14:textId="2DA5689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A6E30A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45A28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A34632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6CDA643"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2A704E47" w14:textId="484ACE7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216"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Préservatifs (Féminin)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177CFE3" w14:textId="2260C762"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5C6F05FD"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14278B4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7943A0"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6324338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ED8C8A8" w14:textId="1F1345BA"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217"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Contraception d’urgence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D96CB57" w14:textId="6EC1654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7D03C19C"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18B14F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E1C5828"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006EE2F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9057E1D" w14:textId="08CCA333"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218"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Pilules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22C3DF5A" w14:textId="7F3DB295" w:rsidR="00D46A96" w:rsidRPr="00823A21" w:rsidRDefault="00D46A96" w:rsidP="00823A21">
            <w:pPr>
              <w:rPr>
                <w:rFonts w:asciiTheme="minorHAnsi" w:hAnsiTheme="minorHAnsi" w:cstheme="minorHAnsi"/>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4F5C433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94C841"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0B4AF4F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5A5119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8A05726" w14:textId="4FEB5AC6"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219"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Implants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7A3C145C" w14:textId="74B831DA"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DE5F92B"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A4EE083"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D063B56"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31F3B1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029D96F" w14:textId="7D122C2F"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220"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Stérilisation féminine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087647F" w14:textId="36F3B61E"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52728A4"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476B057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35BD6C4"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54AEB6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6636A6B6" w14:textId="3A9140D7"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221" w:author="Lenovo" w:date="2024-10-26T13:47: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Stérilisation masculine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9A68675" w14:textId="381F9F65"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4811762"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FA334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17550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6268BEB"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FD2990C" w14:textId="5E585F07"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222" w:author="Lenovo" w:date="2024-10-26T13:47: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Allaitement maternel exclusif</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D466A07" w14:textId="29EAC53B"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right w:val="single" w:sz="6" w:space="0" w:color="000000"/>
            </w:tcBorders>
            <w:shd w:val="clear" w:color="auto" w:fill="auto"/>
          </w:tcPr>
          <w:p w14:paraId="215E745F"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9B79DA" w:rsidRPr="00F733A2" w:rsidDel="00512C22" w14:paraId="27EDFED7" w14:textId="77777777" w:rsidTr="00823A21">
        <w:trPr>
          <w:trHeight w:hRule="exact" w:val="1840"/>
        </w:trPr>
        <w:tc>
          <w:tcPr>
            <w:tcW w:w="329" w:type="pct"/>
            <w:tcBorders>
              <w:top w:val="single" w:sz="4" w:space="0" w:color="auto"/>
              <w:left w:val="single" w:sz="6" w:space="0" w:color="000000"/>
              <w:bottom w:val="single" w:sz="2" w:space="0" w:color="000000"/>
              <w:right w:val="single" w:sz="6" w:space="0" w:color="FFFFFF"/>
            </w:tcBorders>
            <w:shd w:val="clear" w:color="auto" w:fill="auto"/>
          </w:tcPr>
          <w:p w14:paraId="14EDB83C" w14:textId="170E0616" w:rsidR="009B79DA" w:rsidRPr="00823A21" w:rsidRDefault="00A82B7F"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4</w:t>
            </w:r>
            <w:r w:rsidR="009B79DA" w:rsidRPr="00823A21">
              <w:rPr>
                <w:rFonts w:asciiTheme="minorHAnsi" w:hAnsiTheme="minorHAnsi" w:cstheme="minorHAnsi"/>
                <w:bCs/>
                <w:sz w:val="20"/>
                <w:szCs w:val="20"/>
                <w:lang w:val="fr-FR"/>
              </w:rPr>
              <w:t>02</w:t>
            </w:r>
          </w:p>
        </w:tc>
        <w:tc>
          <w:tcPr>
            <w:tcW w:w="2500" w:type="pct"/>
            <w:tcBorders>
              <w:top w:val="single" w:sz="4" w:space="0" w:color="auto"/>
              <w:left w:val="single" w:sz="6" w:space="0" w:color="000000"/>
              <w:bottom w:val="single" w:sz="2" w:space="0" w:color="000000"/>
              <w:right w:val="single" w:sz="6" w:space="0" w:color="FFFFFF"/>
            </w:tcBorders>
            <w:shd w:val="clear" w:color="auto" w:fill="auto"/>
          </w:tcPr>
          <w:p w14:paraId="7EC19961" w14:textId="739CC2EA" w:rsidR="009B79DA" w:rsidRPr="00823A21" w:rsidRDefault="001C36A7"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Comment décidez-vous des contraceptifs que vous suggérerez aux clients s’ils vous le demandent ?</w:t>
            </w:r>
          </w:p>
          <w:p w14:paraId="6426184B" w14:textId="77777777" w:rsidR="009B79DA" w:rsidRPr="00823A21" w:rsidRDefault="009B79DA" w:rsidP="001714EC">
            <w:pPr>
              <w:rPr>
                <w:rFonts w:asciiTheme="minorHAnsi" w:hAnsiTheme="minorHAnsi" w:cstheme="minorHAnsi"/>
                <w:bCs/>
                <w:sz w:val="20"/>
                <w:szCs w:val="20"/>
                <w:lang w:val="fr-FR"/>
              </w:rPr>
            </w:pPr>
          </w:p>
          <w:p w14:paraId="34FFD56F" w14:textId="42469331" w:rsidR="009B79DA" w:rsidRPr="00823A21" w:rsidRDefault="00767554" w:rsidP="00FE15BA">
            <w:pPr>
              <w:rPr>
                <w:rFonts w:asciiTheme="minorHAnsi" w:hAnsiTheme="minorHAnsi" w:cstheme="minorHAnsi"/>
                <w:i/>
                <w:iCs/>
                <w:sz w:val="20"/>
                <w:szCs w:val="20"/>
                <w:lang w:val="fr-FR" w:bidi="hi-IN"/>
              </w:rPr>
            </w:pPr>
            <w:r w:rsidRPr="00823A21">
              <w:rPr>
                <w:rFonts w:asciiTheme="minorHAnsi" w:hAnsiTheme="minorHAnsi" w:cstheme="minorHAnsi"/>
                <w:i/>
                <w:iCs/>
                <w:spacing w:val="-2"/>
                <w:sz w:val="20"/>
                <w:szCs w:val="20"/>
                <w:lang w:val="fr-FR"/>
              </w:rPr>
              <w:t>Plusieurs choix possibles.</w:t>
            </w:r>
          </w:p>
          <w:p w14:paraId="55ABD512"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1" w:type="pct"/>
            <w:gridSpan w:val="2"/>
            <w:tcBorders>
              <w:top w:val="single" w:sz="4" w:space="0" w:color="auto"/>
              <w:left w:val="single" w:sz="6" w:space="0" w:color="000000"/>
              <w:bottom w:val="single" w:sz="2" w:space="0" w:color="000000"/>
              <w:right w:val="single" w:sz="6" w:space="0" w:color="FFFFFF"/>
            </w:tcBorders>
            <w:shd w:val="clear" w:color="auto" w:fill="auto"/>
          </w:tcPr>
          <w:p w14:paraId="3C19F3E6" w14:textId="6C10BFEB" w:rsidR="009B79DA" w:rsidRPr="00823A21" w:rsidRDefault="00767554" w:rsidP="001714EC">
            <w:pPr>
              <w:tabs>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bCs/>
                <w:sz w:val="20"/>
                <w:szCs w:val="20"/>
                <w:lang w:val="fr-FR"/>
              </w:rPr>
              <w:t>Selon l</w:t>
            </w:r>
            <w:r w:rsidR="00FB7449" w:rsidRPr="00823A21">
              <w:rPr>
                <w:rFonts w:asciiTheme="minorHAnsi" w:hAnsiTheme="minorHAnsi" w:cstheme="minorHAnsi"/>
                <w:bCs/>
                <w:sz w:val="20"/>
                <w:szCs w:val="20"/>
                <w:lang w:val="fr-FR"/>
              </w:rPr>
              <w:t>’objectif</w:t>
            </w:r>
            <w:r w:rsidR="009B79DA" w:rsidRPr="00823A21">
              <w:rPr>
                <w:rFonts w:asciiTheme="minorHAnsi" w:hAnsiTheme="minorHAnsi" w:cstheme="minorHAnsi"/>
                <w:bCs/>
                <w:sz w:val="20"/>
                <w:szCs w:val="20"/>
                <w:lang w:val="fr-FR"/>
              </w:rPr>
              <w:t xml:space="preserve"> (</w:t>
            </w:r>
            <w:r w:rsidR="00FB7449" w:rsidRPr="00823A21">
              <w:rPr>
                <w:rFonts w:asciiTheme="minorHAnsi" w:hAnsiTheme="minorHAnsi" w:cstheme="minorHAnsi"/>
                <w:bCs/>
                <w:sz w:val="20"/>
                <w:szCs w:val="20"/>
                <w:lang w:val="fr-FR"/>
              </w:rPr>
              <w:t>espacement/limitation</w:t>
            </w:r>
            <w:r w:rsidR="009B79DA" w:rsidRPr="00823A21">
              <w:rPr>
                <w:rFonts w:asciiTheme="minorHAnsi" w:hAnsiTheme="minorHAnsi" w:cstheme="minorHAnsi"/>
                <w:bCs/>
                <w:sz w:val="20"/>
                <w:szCs w:val="20"/>
                <w:lang w:val="fr-FR"/>
              </w:rPr>
              <w:t>)</w:t>
            </w:r>
            <w:r w:rsidR="009B79DA" w:rsidRPr="00823A21">
              <w:rPr>
                <w:rFonts w:asciiTheme="minorHAnsi" w:hAnsiTheme="minorHAnsi" w:cstheme="minorHAnsi"/>
                <w:noProof/>
                <w:sz w:val="20"/>
                <w:szCs w:val="20"/>
                <w:lang w:val="fr-FR" w:eastAsia="en-IN"/>
              </w:rPr>
              <w:tab/>
            </w:r>
            <w:ins w:id="223" w:author="Ndeye Dibor Ndour" w:date="2025-03-21T10:22:00Z">
              <w:r w:rsidR="00F733A2">
                <w:rPr>
                  <w:rFonts w:asciiTheme="minorHAnsi" w:hAnsiTheme="minorHAnsi" w:cstheme="minorHAnsi"/>
                  <w:noProof/>
                  <w:sz w:val="20"/>
                  <w:szCs w:val="20"/>
                  <w:lang w:val="fr-FR" w:eastAsia="en-IN"/>
                </w:rPr>
                <w:t>a</w:t>
              </w:r>
            </w:ins>
            <w:del w:id="224" w:author="Ndeye Dibor Ndour" w:date="2025-03-21T10:22:00Z">
              <w:r w:rsidR="009B79DA" w:rsidRPr="00823A21" w:rsidDel="00F733A2">
                <w:rPr>
                  <w:rFonts w:asciiTheme="minorHAnsi" w:hAnsiTheme="minorHAnsi" w:cstheme="minorHAnsi"/>
                  <w:noProof/>
                  <w:sz w:val="20"/>
                  <w:szCs w:val="20"/>
                  <w:lang w:val="fr-FR" w:eastAsia="en-IN"/>
                </w:rPr>
                <w:delText>A</w:delText>
              </w:r>
            </w:del>
          </w:p>
          <w:p w14:paraId="4AAE88A9" w14:textId="599F8E22"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bidi="hi-IN"/>
              </w:rPr>
              <w:t xml:space="preserve">Selon le </w:t>
            </w:r>
            <w:r w:rsidR="00FB7449" w:rsidRPr="00823A21">
              <w:rPr>
                <w:rFonts w:asciiTheme="minorHAnsi" w:hAnsiTheme="minorHAnsi" w:cstheme="minorHAnsi"/>
                <w:noProof/>
                <w:sz w:val="20"/>
                <w:szCs w:val="20"/>
                <w:lang w:val="fr-FR" w:eastAsia="en-IN" w:bidi="hi-IN"/>
              </w:rPr>
              <w:t>choix</w:t>
            </w:r>
            <w:r w:rsidR="009B79DA" w:rsidRPr="00823A21">
              <w:rPr>
                <w:rFonts w:asciiTheme="minorHAnsi" w:hAnsiTheme="minorHAnsi" w:cstheme="minorHAnsi"/>
                <w:noProof/>
                <w:sz w:val="20"/>
                <w:szCs w:val="20"/>
                <w:lang w:val="fr-FR" w:eastAsia="en-IN" w:bidi="hi-IN"/>
              </w:rPr>
              <w:t xml:space="preserve"> (hormonal/non-hormonal)</w:t>
            </w:r>
            <w:r w:rsidR="009B79DA" w:rsidRPr="00823A21">
              <w:rPr>
                <w:rFonts w:asciiTheme="minorHAnsi" w:hAnsiTheme="minorHAnsi" w:cstheme="minorHAnsi"/>
                <w:noProof/>
                <w:sz w:val="20"/>
                <w:szCs w:val="20"/>
                <w:lang w:val="fr-FR" w:eastAsia="en-IN"/>
              </w:rPr>
              <w:tab/>
            </w:r>
            <w:ins w:id="225" w:author="Ndeye Dibor Ndour" w:date="2025-03-21T10:23:00Z">
              <w:r w:rsidR="00F733A2">
                <w:rPr>
                  <w:rFonts w:asciiTheme="minorHAnsi" w:hAnsiTheme="minorHAnsi" w:cstheme="minorHAnsi"/>
                  <w:noProof/>
                  <w:sz w:val="20"/>
                  <w:szCs w:val="20"/>
                  <w:lang w:val="fr-FR" w:eastAsia="en-IN"/>
                </w:rPr>
                <w:t>b</w:t>
              </w:r>
            </w:ins>
            <w:del w:id="226" w:author="Ndeye Dibor Ndour" w:date="2025-03-21T10:23:00Z">
              <w:r w:rsidR="009B79DA" w:rsidRPr="00823A21" w:rsidDel="00F733A2">
                <w:rPr>
                  <w:rFonts w:asciiTheme="minorHAnsi" w:hAnsiTheme="minorHAnsi" w:cstheme="minorHAnsi"/>
                  <w:noProof/>
                  <w:sz w:val="20"/>
                  <w:szCs w:val="20"/>
                  <w:lang w:val="fr-FR" w:eastAsia="en-IN"/>
                </w:rPr>
                <w:delText>B</w:delText>
              </w:r>
            </w:del>
          </w:p>
          <w:p w14:paraId="24BD8786" w14:textId="591CA09E"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le </w:t>
            </w:r>
            <w:r w:rsidR="00FB7449" w:rsidRPr="00823A21">
              <w:rPr>
                <w:rFonts w:asciiTheme="minorHAnsi" w:hAnsiTheme="minorHAnsi" w:cstheme="minorHAnsi"/>
                <w:noProof/>
                <w:sz w:val="20"/>
                <w:szCs w:val="20"/>
                <w:lang w:val="fr-FR" w:eastAsia="en-IN"/>
              </w:rPr>
              <w:t>nombre d’enfants qu’ils ont déjà</w:t>
            </w:r>
            <w:r w:rsidR="009B79DA" w:rsidRPr="00823A21">
              <w:rPr>
                <w:rFonts w:asciiTheme="minorHAnsi" w:hAnsiTheme="minorHAnsi" w:cstheme="minorHAnsi"/>
                <w:noProof/>
                <w:sz w:val="20"/>
                <w:szCs w:val="20"/>
                <w:lang w:val="fr-FR" w:eastAsia="en-IN"/>
              </w:rPr>
              <w:tab/>
            </w:r>
            <w:ins w:id="227" w:author="Ndeye Dibor Ndour" w:date="2025-03-21T10:23:00Z">
              <w:r w:rsidR="00F733A2">
                <w:rPr>
                  <w:rFonts w:asciiTheme="minorHAnsi" w:hAnsiTheme="minorHAnsi" w:cstheme="minorHAnsi"/>
                  <w:noProof/>
                  <w:sz w:val="20"/>
                  <w:szCs w:val="20"/>
                  <w:lang w:val="fr-FR" w:eastAsia="en-IN"/>
                </w:rPr>
                <w:t>c</w:t>
              </w:r>
            </w:ins>
            <w:del w:id="228" w:author="Ndeye Dibor Ndour" w:date="2025-03-21T10:23:00Z">
              <w:r w:rsidR="009B79DA" w:rsidRPr="00823A21" w:rsidDel="00F733A2">
                <w:rPr>
                  <w:rFonts w:asciiTheme="minorHAnsi" w:hAnsiTheme="minorHAnsi" w:cstheme="minorHAnsi"/>
                  <w:noProof/>
                  <w:sz w:val="20"/>
                  <w:szCs w:val="20"/>
                  <w:lang w:val="fr-FR" w:eastAsia="en-IN"/>
                </w:rPr>
                <w:delText>C</w:delText>
              </w:r>
            </w:del>
          </w:p>
          <w:p w14:paraId="1604E823" w14:textId="3A4AA750"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le </w:t>
            </w:r>
            <w:r w:rsidR="00FB7449" w:rsidRPr="00823A21">
              <w:rPr>
                <w:rFonts w:asciiTheme="minorHAnsi" w:hAnsiTheme="minorHAnsi" w:cstheme="minorHAnsi"/>
                <w:noProof/>
                <w:sz w:val="20"/>
                <w:szCs w:val="20"/>
                <w:lang w:val="fr-FR" w:eastAsia="en-IN"/>
              </w:rPr>
              <w:t>pouvoir d’achat</w:t>
            </w:r>
            <w:r w:rsidR="009B79DA" w:rsidRPr="00823A21">
              <w:rPr>
                <w:rFonts w:asciiTheme="minorHAnsi" w:hAnsiTheme="minorHAnsi" w:cstheme="minorHAnsi"/>
                <w:noProof/>
                <w:sz w:val="20"/>
                <w:szCs w:val="20"/>
                <w:lang w:val="fr-FR" w:eastAsia="en-IN"/>
              </w:rPr>
              <w:t xml:space="preserve"> </w:t>
            </w:r>
            <w:r w:rsidR="009B79DA" w:rsidRPr="00823A21">
              <w:rPr>
                <w:rFonts w:asciiTheme="minorHAnsi" w:hAnsiTheme="minorHAnsi" w:cstheme="minorHAnsi"/>
                <w:noProof/>
                <w:sz w:val="20"/>
                <w:szCs w:val="20"/>
                <w:lang w:val="fr-FR" w:eastAsia="en-IN"/>
              </w:rPr>
              <w:tab/>
            </w:r>
            <w:ins w:id="229" w:author="Ndeye Dibor Ndour" w:date="2025-03-21T10:23:00Z">
              <w:r w:rsidR="00F733A2">
                <w:rPr>
                  <w:rFonts w:asciiTheme="minorHAnsi" w:hAnsiTheme="minorHAnsi" w:cstheme="minorHAnsi"/>
                  <w:noProof/>
                  <w:sz w:val="20"/>
                  <w:szCs w:val="20"/>
                  <w:lang w:val="fr-FR" w:eastAsia="en-IN"/>
                </w:rPr>
                <w:t>d</w:t>
              </w:r>
            </w:ins>
            <w:del w:id="230" w:author="Ndeye Dibor Ndour" w:date="2025-03-21T10:23:00Z">
              <w:r w:rsidR="009B79DA" w:rsidRPr="00823A21" w:rsidDel="00F733A2">
                <w:rPr>
                  <w:rFonts w:asciiTheme="minorHAnsi" w:hAnsiTheme="minorHAnsi" w:cstheme="minorHAnsi"/>
                  <w:noProof/>
                  <w:sz w:val="20"/>
                  <w:szCs w:val="20"/>
                  <w:lang w:val="fr-FR" w:eastAsia="en-IN"/>
                </w:rPr>
                <w:delText>D</w:delText>
              </w:r>
            </w:del>
          </w:p>
          <w:p w14:paraId="554A52FE" w14:textId="5D0180B4"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la </w:t>
            </w:r>
            <w:r w:rsidR="00FB7449" w:rsidRPr="00823A21">
              <w:rPr>
                <w:rFonts w:asciiTheme="minorHAnsi" w:hAnsiTheme="minorHAnsi" w:cstheme="minorHAnsi"/>
                <w:noProof/>
                <w:sz w:val="20"/>
                <w:szCs w:val="20"/>
                <w:lang w:val="fr-FR" w:eastAsia="en-IN"/>
              </w:rPr>
              <w:t>disponibilité de stock</w:t>
            </w:r>
            <w:r w:rsidR="009B79DA" w:rsidRPr="00823A21">
              <w:rPr>
                <w:rFonts w:asciiTheme="minorHAnsi" w:hAnsiTheme="minorHAnsi" w:cstheme="minorHAnsi"/>
                <w:noProof/>
                <w:sz w:val="20"/>
                <w:szCs w:val="20"/>
                <w:lang w:val="fr-FR" w:eastAsia="en-IN"/>
              </w:rPr>
              <w:tab/>
            </w:r>
            <w:ins w:id="231" w:author="Ndeye Dibor Ndour" w:date="2025-03-21T10:23:00Z">
              <w:r w:rsidR="00F733A2">
                <w:rPr>
                  <w:rFonts w:asciiTheme="minorHAnsi" w:hAnsiTheme="minorHAnsi" w:cstheme="minorHAnsi"/>
                  <w:noProof/>
                  <w:sz w:val="20"/>
                  <w:szCs w:val="20"/>
                  <w:lang w:val="fr-FR" w:eastAsia="en-IN"/>
                </w:rPr>
                <w:t>e</w:t>
              </w:r>
            </w:ins>
            <w:del w:id="232" w:author="Ndeye Dibor Ndour" w:date="2025-03-21T10:23:00Z">
              <w:r w:rsidR="009B79DA" w:rsidRPr="00823A21" w:rsidDel="00F733A2">
                <w:rPr>
                  <w:rFonts w:asciiTheme="minorHAnsi" w:hAnsiTheme="minorHAnsi" w:cstheme="minorHAnsi"/>
                  <w:noProof/>
                  <w:sz w:val="20"/>
                  <w:szCs w:val="20"/>
                  <w:lang w:val="fr-FR" w:eastAsia="en-IN"/>
                </w:rPr>
                <w:delText>E</w:delText>
              </w:r>
            </w:del>
          </w:p>
          <w:p w14:paraId="1F5EB0AB" w14:textId="1825D764" w:rsidR="009B79DA" w:rsidRPr="00823A21" w:rsidRDefault="00FB7449"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Autres</w:t>
            </w:r>
            <w:r w:rsidR="009B79DA" w:rsidRPr="00823A21">
              <w:rPr>
                <w:rFonts w:asciiTheme="minorHAnsi" w:hAnsiTheme="minorHAnsi" w:cstheme="minorHAnsi"/>
                <w:noProof/>
                <w:sz w:val="20"/>
                <w:szCs w:val="20"/>
                <w:lang w:val="fr-FR" w:eastAsia="en-IN"/>
              </w:rPr>
              <w:t xml:space="preserve"> (</w:t>
            </w:r>
            <w:r w:rsidRPr="00823A21">
              <w:rPr>
                <w:rFonts w:asciiTheme="minorHAnsi" w:hAnsiTheme="minorHAnsi" w:cstheme="minorHAnsi"/>
                <w:noProof/>
                <w:sz w:val="20"/>
                <w:szCs w:val="20"/>
                <w:lang w:val="fr-FR" w:eastAsia="en-IN"/>
              </w:rPr>
              <w:t>Précisez</w:t>
            </w:r>
            <w:r w:rsidR="009B79DA" w:rsidRPr="00823A21">
              <w:rPr>
                <w:rFonts w:asciiTheme="minorHAnsi" w:hAnsiTheme="minorHAnsi" w:cstheme="minorHAnsi"/>
                <w:noProof/>
                <w:sz w:val="20"/>
                <w:szCs w:val="20"/>
                <w:lang w:val="fr-FR" w:eastAsia="en-IN"/>
              </w:rPr>
              <w:t>)</w:t>
            </w:r>
            <w:r w:rsidR="009B79DA" w:rsidRPr="00823A21">
              <w:rPr>
                <w:rFonts w:asciiTheme="minorHAnsi" w:hAnsiTheme="minorHAnsi" w:cstheme="minorHAnsi"/>
                <w:noProof/>
                <w:sz w:val="20"/>
                <w:szCs w:val="20"/>
                <w:lang w:val="fr-FR" w:eastAsia="en-IN"/>
              </w:rPr>
              <w:tab/>
            </w:r>
            <w:ins w:id="233" w:author="Ndeye Dibor Ndour" w:date="2025-03-21T10:23:00Z">
              <w:r w:rsidR="00F733A2">
                <w:rPr>
                  <w:rFonts w:asciiTheme="minorHAnsi" w:hAnsiTheme="minorHAnsi" w:cstheme="minorHAnsi"/>
                  <w:noProof/>
                  <w:sz w:val="20"/>
                  <w:szCs w:val="20"/>
                  <w:lang w:val="fr-FR" w:eastAsia="en-IN"/>
                </w:rPr>
                <w:t>96</w:t>
              </w:r>
            </w:ins>
            <w:del w:id="234" w:author="Ndeye Dibor Ndour" w:date="2025-03-21T10:23:00Z">
              <w:r w:rsidR="009B79DA" w:rsidRPr="00823A21" w:rsidDel="00F733A2">
                <w:rPr>
                  <w:rFonts w:asciiTheme="minorHAnsi" w:hAnsiTheme="minorHAnsi" w:cstheme="minorHAnsi"/>
                  <w:noProof/>
                  <w:sz w:val="20"/>
                  <w:szCs w:val="20"/>
                  <w:lang w:val="fr-FR" w:eastAsia="en-IN"/>
                </w:rPr>
                <w:delText>X</w:delText>
              </w:r>
            </w:del>
          </w:p>
          <w:p w14:paraId="0EAC5429" w14:textId="5DAD81A7" w:rsidR="009B79DA" w:rsidRPr="00823A21" w:rsidRDefault="00FB7449"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val="fr-FR" w:eastAsia="en-IN"/>
              </w:rPr>
              <w:t>Ne sai</w:t>
            </w:r>
            <w:r w:rsidR="006F3AB8" w:rsidRPr="00823A21">
              <w:rPr>
                <w:rFonts w:asciiTheme="minorHAnsi" w:hAnsiTheme="minorHAnsi" w:cstheme="minorHAnsi"/>
                <w:noProof/>
                <w:sz w:val="20"/>
                <w:szCs w:val="20"/>
                <w:lang w:val="fr-FR" w:eastAsia="en-IN"/>
              </w:rPr>
              <w:t>s</w:t>
            </w:r>
            <w:r w:rsidRPr="00823A21">
              <w:rPr>
                <w:rFonts w:asciiTheme="minorHAnsi" w:hAnsiTheme="minorHAnsi" w:cstheme="minorHAnsi"/>
                <w:noProof/>
                <w:sz w:val="20"/>
                <w:szCs w:val="20"/>
                <w:lang w:val="fr-FR" w:eastAsia="en-IN"/>
              </w:rPr>
              <w:t xml:space="preserve"> pas</w:t>
            </w:r>
            <w:r w:rsidR="009B79DA" w:rsidRPr="00823A21">
              <w:rPr>
                <w:rFonts w:asciiTheme="minorHAnsi" w:hAnsiTheme="minorHAnsi" w:cstheme="minorHAnsi"/>
                <w:noProof/>
                <w:sz w:val="20"/>
                <w:szCs w:val="20"/>
                <w:lang w:val="fr-FR" w:eastAsia="en-IN"/>
              </w:rPr>
              <w:tab/>
            </w:r>
            <w:ins w:id="235" w:author="Ndeye Dibor Ndour" w:date="2025-03-21T10:23:00Z">
              <w:r w:rsidR="00F733A2">
                <w:rPr>
                  <w:rFonts w:asciiTheme="minorHAnsi" w:hAnsiTheme="minorHAnsi" w:cstheme="minorHAnsi"/>
                  <w:noProof/>
                  <w:sz w:val="20"/>
                  <w:szCs w:val="20"/>
                  <w:lang w:val="fr-FR" w:eastAsia="en-IN"/>
                </w:rPr>
                <w:t>98</w:t>
              </w:r>
            </w:ins>
            <w:del w:id="236" w:author="Ndeye Dibor Ndour" w:date="2025-03-21T10:23:00Z">
              <w:r w:rsidR="009B79DA" w:rsidRPr="00823A21" w:rsidDel="00F733A2">
                <w:rPr>
                  <w:rFonts w:asciiTheme="minorHAnsi" w:hAnsiTheme="minorHAnsi" w:cstheme="minorHAnsi"/>
                  <w:noProof/>
                  <w:sz w:val="20"/>
                  <w:szCs w:val="20"/>
                  <w:lang w:val="fr-FR" w:eastAsia="en-IN"/>
                </w:rPr>
                <w:delText>Z</w:delText>
              </w:r>
            </w:del>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042559AD" w14:textId="77777777" w:rsidR="009B79DA" w:rsidRPr="00823A21" w:rsidDel="00F416A5"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rsidDel="00512C22" w14:paraId="466058A4" w14:textId="77777777" w:rsidTr="00823A21">
        <w:trPr>
          <w:trHeight w:hRule="exact" w:val="126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0565266" w14:textId="3D5BD039" w:rsidR="009B79DA"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w:t>
            </w:r>
            <w:r w:rsidR="009B79DA" w:rsidRPr="00823A21">
              <w:rPr>
                <w:rFonts w:asciiTheme="minorHAnsi" w:hAnsiTheme="minorHAnsi" w:cstheme="minorHAnsi"/>
                <w:bCs/>
                <w:sz w:val="20"/>
                <w:szCs w:val="20"/>
                <w:lang w:val="fr-FR"/>
              </w:rPr>
              <w:t>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A3FA28" w14:textId="160A57CB" w:rsidR="009B79DA" w:rsidRPr="00823A21" w:rsidRDefault="00B0633B" w:rsidP="00827BD7">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En moyenne, combien de clients cette pharmacie</w:t>
            </w:r>
            <w:r w:rsidR="00767554" w:rsidRPr="00F97A6C">
              <w:rPr>
                <w:rFonts w:asciiTheme="minorHAnsi" w:hAnsiTheme="minorHAnsi" w:cstheme="minorHAnsi"/>
                <w:bCs/>
                <w:sz w:val="20"/>
                <w:szCs w:val="20"/>
                <w:lang w:val="fr-FR"/>
              </w:rPr>
              <w:t xml:space="preserve"> </w:t>
            </w:r>
            <w:del w:id="237" w:author="Lenovo" w:date="2024-10-26T13:47:00Z">
              <w:r w:rsidRPr="00823A21" w:rsidDel="00827BD7">
                <w:rPr>
                  <w:rFonts w:asciiTheme="minorHAnsi" w:hAnsiTheme="minorHAnsi" w:cstheme="minorHAnsi"/>
                  <w:bCs/>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 </w:delText>
              </w:r>
            </w:del>
            <w:r w:rsidRPr="00823A21">
              <w:rPr>
                <w:rFonts w:asciiTheme="minorHAnsi" w:hAnsiTheme="minorHAnsi" w:cstheme="minorHAnsi"/>
                <w:bCs/>
                <w:sz w:val="20"/>
                <w:szCs w:val="20"/>
                <w:lang w:val="fr-FR"/>
              </w:rPr>
              <w:t>sert-</w:t>
            </w:r>
            <w:ins w:id="238" w:author="Kossa FALL" w:date="2025-03-16T22:29:00Z">
              <w:r w:rsidR="00DB2320">
                <w:rPr>
                  <w:rFonts w:asciiTheme="minorHAnsi" w:hAnsiTheme="minorHAnsi" w:cstheme="minorHAnsi"/>
                  <w:bCs/>
                  <w:sz w:val="20"/>
                  <w:szCs w:val="20"/>
                  <w:lang w:val="fr-FR"/>
                </w:rPr>
                <w:t>el</w:t>
              </w:r>
            </w:ins>
            <w:del w:id="239" w:author="Kossa FALL" w:date="2025-03-16T22:29:00Z">
              <w:r w:rsidR="00EA0362" w:rsidRPr="00F97A6C" w:rsidDel="00DB2320">
                <w:rPr>
                  <w:rFonts w:asciiTheme="minorHAnsi" w:hAnsiTheme="minorHAnsi" w:cstheme="minorHAnsi"/>
                  <w:bCs/>
                  <w:sz w:val="20"/>
                  <w:szCs w:val="20"/>
                  <w:lang w:val="fr-FR"/>
                </w:rPr>
                <w:delText>i</w:delText>
              </w:r>
            </w:del>
            <w:r w:rsidR="00EA0362" w:rsidRPr="00F97A6C">
              <w:rPr>
                <w:rFonts w:asciiTheme="minorHAnsi" w:hAnsiTheme="minorHAnsi" w:cstheme="minorHAnsi"/>
                <w:bCs/>
                <w:sz w:val="20"/>
                <w:szCs w:val="20"/>
                <w:lang w:val="fr-FR"/>
              </w:rPr>
              <w:t>l</w:t>
            </w:r>
            <w:ins w:id="240" w:author="Kossa FALL" w:date="2025-03-16T22:29:00Z">
              <w:r w:rsidR="00DB2320">
                <w:rPr>
                  <w:rFonts w:asciiTheme="minorHAnsi" w:hAnsiTheme="minorHAnsi" w:cstheme="minorHAnsi"/>
                  <w:bCs/>
                  <w:sz w:val="20"/>
                  <w:szCs w:val="20"/>
                  <w:lang w:val="fr-FR"/>
                </w:rPr>
                <w:t xml:space="preserve">e </w:t>
              </w:r>
            </w:ins>
            <w:del w:id="241" w:author="Kossa FALL" w:date="2025-03-16T22:29:00Z">
              <w:r w:rsidR="00EA0362" w:rsidRPr="00823A21" w:rsidDel="00DB2320">
                <w:rPr>
                  <w:rFonts w:asciiTheme="minorHAnsi" w:hAnsiTheme="minorHAnsi" w:cstheme="minorHAnsi"/>
                  <w:bCs/>
                  <w:sz w:val="20"/>
                  <w:szCs w:val="20"/>
                  <w:lang w:val="fr-FR"/>
                </w:rPr>
                <w:delText xml:space="preserve"> </w:delText>
              </w:r>
            </w:del>
            <w:r w:rsidRPr="00823A21">
              <w:rPr>
                <w:rFonts w:asciiTheme="minorHAnsi" w:hAnsiTheme="minorHAnsi" w:cstheme="minorHAnsi"/>
                <w:bCs/>
                <w:sz w:val="20"/>
                <w:szCs w:val="20"/>
                <w:lang w:val="fr-FR"/>
              </w:rPr>
              <w:t>chaque mois pour des méthodes de planification familiale ?</w:t>
            </w:r>
          </w:p>
        </w:tc>
        <w:tc>
          <w:tcPr>
            <w:tcW w:w="1771" w:type="pct"/>
            <w:gridSpan w:val="2"/>
            <w:tcBorders>
              <w:top w:val="single" w:sz="2" w:space="0" w:color="000000"/>
              <w:left w:val="single" w:sz="6" w:space="0" w:color="000000"/>
              <w:bottom w:val="single" w:sz="2" w:space="0" w:color="000000"/>
              <w:right w:val="single" w:sz="6" w:space="0" w:color="FFFFFF"/>
            </w:tcBorders>
            <w:shd w:val="clear" w:color="auto" w:fill="auto"/>
          </w:tcPr>
          <w:p w14:paraId="5CF8D452" w14:textId="719673FF" w:rsidR="009B79DA" w:rsidRPr="00823A21" w:rsidRDefault="006E3185" w:rsidP="00EA0362">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Nombre de clients</w:t>
            </w:r>
          </w:p>
          <w:p w14:paraId="09060CC1" w14:textId="136D543A"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686912" behindDoc="0" locked="0" layoutInCell="1" allowOverlap="1" wp14:anchorId="3623A478" wp14:editId="1BA48673">
                      <wp:simplePos x="0" y="0"/>
                      <wp:positionH relativeFrom="column">
                        <wp:posOffset>964971</wp:posOffset>
                      </wp:positionH>
                      <wp:positionV relativeFrom="paragraph">
                        <wp:posOffset>9550</wp:posOffset>
                      </wp:positionV>
                      <wp:extent cx="743138" cy="259931"/>
                      <wp:effectExtent l="0" t="0" r="19050" b="6985"/>
                      <wp:wrapNone/>
                      <wp:docPr id="2337" name="Group 2337"/>
                      <wp:cNvGraphicFramePr/>
                      <a:graphic xmlns:a="http://schemas.openxmlformats.org/drawingml/2006/main">
                        <a:graphicData uri="http://schemas.microsoft.com/office/word/2010/wordprocessingGroup">
                          <wpg:wgp>
                            <wpg:cNvGrpSpPr/>
                            <wpg:grpSpPr>
                              <a:xfrm>
                                <a:off x="0" y="0"/>
                                <a:ext cx="743138" cy="259931"/>
                                <a:chOff x="0" y="0"/>
                                <a:chExt cx="744047" cy="152400"/>
                              </a:xfrm>
                            </wpg:grpSpPr>
                            <wpg:grpSp>
                              <wpg:cNvPr id="2338" name="Group 2338"/>
                              <wpg:cNvGrpSpPr/>
                              <wpg:grpSpPr>
                                <a:xfrm>
                                  <a:off x="249382" y="0"/>
                                  <a:ext cx="494665" cy="152400"/>
                                  <a:chOff x="0" y="0"/>
                                  <a:chExt cx="494665" cy="196850"/>
                                </a:xfrm>
                              </wpg:grpSpPr>
                              <wps:wsp>
                                <wps:cNvPr id="2339" name="Rectangle 233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0" name="Rectangle 234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1" name="Rectangle 234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D7208F8" id="Group 2337" o:spid="_x0000_s1026" style="position:absolute;margin-left:76pt;margin-top:.75pt;width:58.5pt;height:20.45pt;z-index:2516869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">
                      <v:group id="Group 2338"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">
                        <v:rect id="Rectangle 2339"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" filled="f" strokecolor="black [3213]" strokeweight=".5pt"/>
                        <v:rect id="Rectangle 234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" filled="f" strokecolor="black [3213]" strokeweight=".5pt"/>
                      </v:group>
                      <v:rect id="Rectangle 234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" filled="f" strokecolor="black [3213]" strokeweight=".5pt"/>
                    </v:group>
                  </w:pict>
                </mc:Fallback>
              </mc:AlternateContent>
            </w:r>
          </w:p>
          <w:p w14:paraId="62583282" w14:textId="77777777"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p>
          <w:p w14:paraId="0A9D3AAB" w14:textId="77777777" w:rsidR="00EA0362" w:rsidRPr="00823A21" w:rsidRDefault="00EA0362" w:rsidP="00EA0362">
            <w:pPr>
              <w:tabs>
                <w:tab w:val="right" w:leader="dot" w:pos="3566"/>
                <w:tab w:val="right" w:leader="dot" w:pos="4420"/>
              </w:tabs>
              <w:suppressAutoHyphens/>
              <w:rPr>
                <w:rFonts w:asciiTheme="minorHAnsi" w:hAnsiTheme="minorHAnsi" w:cstheme="minorHAnsi"/>
                <w:i/>
                <w:iCs/>
                <w:noProof/>
                <w:sz w:val="18"/>
                <w:szCs w:val="18"/>
                <w:lang w:val="fr-FR" w:eastAsia="en-IN"/>
              </w:rPr>
            </w:pPr>
            <w:r w:rsidRPr="00823A21">
              <w:rPr>
                <w:rFonts w:asciiTheme="minorHAnsi" w:hAnsiTheme="minorHAnsi" w:cstheme="minorHAnsi"/>
                <w:i/>
                <w:iCs/>
                <w:noProof/>
                <w:sz w:val="18"/>
                <w:szCs w:val="18"/>
                <w:lang w:val="fr-FR" w:eastAsia="en-IN"/>
              </w:rPr>
              <w:t>Ne s’en rappelle pas</w:t>
            </w:r>
            <w:r w:rsidRPr="00823A21">
              <w:rPr>
                <w:rFonts w:asciiTheme="minorHAnsi" w:hAnsiTheme="minorHAnsi" w:cstheme="minorHAnsi"/>
                <w:i/>
                <w:iCs/>
                <w:noProof/>
                <w:sz w:val="18"/>
                <w:szCs w:val="18"/>
                <w:lang w:val="fr-FR" w:eastAsia="en-IN"/>
              </w:rPr>
              <w:tab/>
            </w:r>
            <w:del w:id="242" w:author="Kossa FALL" w:date="2025-03-16T22:46:00Z">
              <w:r w:rsidRPr="00823A21" w:rsidDel="0085054D">
                <w:rPr>
                  <w:rFonts w:asciiTheme="minorHAnsi" w:hAnsiTheme="minorHAnsi" w:cstheme="minorHAnsi"/>
                  <w:i/>
                  <w:iCs/>
                  <w:noProof/>
                  <w:sz w:val="18"/>
                  <w:szCs w:val="18"/>
                  <w:lang w:val="fr-FR" w:eastAsia="en-IN"/>
                </w:rPr>
                <w:delText>9</w:delText>
              </w:r>
            </w:del>
            <w:r w:rsidRPr="00823A21">
              <w:rPr>
                <w:rFonts w:asciiTheme="minorHAnsi" w:hAnsiTheme="minorHAnsi" w:cstheme="minorHAnsi"/>
                <w:i/>
                <w:iCs/>
                <w:noProof/>
                <w:sz w:val="18"/>
                <w:szCs w:val="18"/>
                <w:lang w:val="fr-FR" w:eastAsia="en-IN"/>
              </w:rPr>
              <w:t>98</w:t>
            </w:r>
          </w:p>
          <w:p w14:paraId="10CDC0F8" w14:textId="6281B068" w:rsidR="00EA0362" w:rsidRPr="00823A21" w:rsidRDefault="00EA0362" w:rsidP="00EA036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i/>
                <w:iCs/>
                <w:noProof/>
                <w:sz w:val="18"/>
                <w:szCs w:val="18"/>
                <w:lang w:val="fr-FR" w:eastAsia="en-IN"/>
              </w:rPr>
              <w:t>Pas de réponse</w:t>
            </w:r>
            <w:r w:rsidRPr="00823A21">
              <w:rPr>
                <w:rFonts w:asciiTheme="minorHAnsi" w:hAnsiTheme="minorHAnsi" w:cstheme="minorHAnsi"/>
                <w:i/>
                <w:iCs/>
                <w:noProof/>
                <w:sz w:val="18"/>
                <w:szCs w:val="18"/>
                <w:lang w:val="fr-FR" w:eastAsia="en-IN"/>
              </w:rPr>
              <w:tab/>
            </w:r>
            <w:del w:id="243" w:author="Kossa FALL" w:date="2025-03-16T22:46:00Z">
              <w:r w:rsidRPr="00823A21" w:rsidDel="0085054D">
                <w:rPr>
                  <w:rFonts w:asciiTheme="minorHAnsi" w:hAnsiTheme="minorHAnsi" w:cstheme="minorHAnsi"/>
                  <w:i/>
                  <w:iCs/>
                  <w:noProof/>
                  <w:sz w:val="18"/>
                  <w:szCs w:val="18"/>
                  <w:lang w:val="fr-FR" w:eastAsia="en-IN"/>
                </w:rPr>
                <w:delText>9</w:delText>
              </w:r>
            </w:del>
            <w:r w:rsidRPr="00823A21">
              <w:rPr>
                <w:rFonts w:asciiTheme="minorHAnsi" w:hAnsiTheme="minorHAnsi" w:cstheme="minorHAnsi"/>
                <w:i/>
                <w:iCs/>
                <w:noProof/>
                <w:sz w:val="18"/>
                <w:szCs w:val="18"/>
                <w:lang w:val="fr-FR" w:eastAsia="en-IN"/>
              </w:rPr>
              <w:t>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070B373"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 xml:space="preserve">         </w:t>
            </w:r>
          </w:p>
          <w:p w14:paraId="3EA115F3" w14:textId="77777777" w:rsidR="009B79DA" w:rsidRPr="00823A21" w:rsidRDefault="009B79DA" w:rsidP="001714EC">
            <w:pPr>
              <w:tabs>
                <w:tab w:val="left" w:pos="-720"/>
              </w:tabs>
              <w:suppressAutoHyphens/>
              <w:rPr>
                <w:rFonts w:asciiTheme="minorHAnsi" w:hAnsiTheme="minorHAnsi" w:cstheme="minorHAnsi"/>
                <w:noProof/>
                <w:sz w:val="20"/>
                <w:szCs w:val="20"/>
                <w:lang w:val="fr-FR" w:eastAsia="en-IN" w:bidi="hi-IN"/>
              </w:rPr>
            </w:pPr>
          </w:p>
          <w:p w14:paraId="44D3D69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0DDBDAAA"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1D1CE29E" w14:textId="0FBEE98E" w:rsidR="00E10C66" w:rsidRDefault="00827BD7">
      <w:pPr>
        <w:rPr>
          <w:ins w:id="244" w:author="Mouhamadou Faly Ba" w:date="2024-10-27T13:06:00Z"/>
          <w:lang w:val="fr-FR"/>
        </w:rPr>
      </w:pPr>
      <w:ins w:id="245" w:author="Lenovo" w:date="2024-10-26T13:47:00Z">
        <w:del w:id="246" w:author="Mouhamadou Faly Ba" w:date="2024-10-27T13:06:00Z">
          <w:r w:rsidDel="009E7FAE">
            <w:rPr>
              <w:lang w:val="fr-FR"/>
            </w:rPr>
            <w:delText xml:space="preserve">Type de clients pour </w:delText>
          </w:r>
        </w:del>
      </w:ins>
      <w:ins w:id="247" w:author="Lenovo" w:date="2024-10-26T13:48:00Z">
        <w:del w:id="248" w:author="Mouhamadou Faly Ba" w:date="2024-10-27T13:06:00Z">
          <w:r w:rsidDel="009E7FAE">
            <w:rPr>
              <w:lang w:val="fr-FR"/>
            </w:rPr>
            <w:delText>les services et produits de planification familiale</w:delText>
          </w:r>
        </w:del>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772"/>
        <w:gridCol w:w="3761"/>
        <w:gridCol w:w="1556"/>
        <w:gridCol w:w="1558"/>
        <w:gridCol w:w="1558"/>
        <w:gridCol w:w="1558"/>
      </w:tblGrid>
      <w:tr w:rsidR="005F2625" w:rsidRPr="00F97A6C" w:rsidDel="00512C22" w14:paraId="30393DC6" w14:textId="77777777" w:rsidTr="00801C79">
        <w:trPr>
          <w:cantSplit/>
          <w:trHeight w:val="1543"/>
          <w:ins w:id="249" w:author="Mouhamadou Faly Ba" w:date="2024-10-27T13:06:00Z"/>
        </w:trPr>
        <w:tc>
          <w:tcPr>
            <w:tcW w:w="358" w:type="pct"/>
            <w:shd w:val="clear" w:color="auto" w:fill="auto"/>
          </w:tcPr>
          <w:p w14:paraId="55111ED9" w14:textId="77777777" w:rsidR="005F2625" w:rsidRPr="00823A21" w:rsidRDefault="005F2625" w:rsidP="00801C79">
            <w:pPr>
              <w:tabs>
                <w:tab w:val="left" w:pos="-720"/>
                <w:tab w:val="right" w:leader="dot" w:pos="3566"/>
              </w:tabs>
              <w:suppressAutoHyphens/>
              <w:jc w:val="center"/>
              <w:rPr>
                <w:ins w:id="250" w:author="Mouhamadou Faly Ba" w:date="2024-10-27T13:06:00Z"/>
                <w:rFonts w:asciiTheme="minorHAnsi" w:hAnsiTheme="minorHAnsi" w:cstheme="minorHAnsi"/>
                <w:bCs/>
                <w:sz w:val="20"/>
                <w:szCs w:val="20"/>
                <w:lang w:val="fr-FR"/>
              </w:rPr>
            </w:pPr>
            <w:ins w:id="251" w:author="Mouhamadou Faly Ba" w:date="2024-10-27T13:06:00Z">
              <w:r w:rsidRPr="00823A21">
                <w:rPr>
                  <w:rFonts w:asciiTheme="minorHAnsi" w:hAnsiTheme="minorHAnsi" w:cstheme="minorHAnsi"/>
                  <w:bCs/>
                  <w:sz w:val="20"/>
                  <w:szCs w:val="20"/>
                  <w:lang w:val="fr-FR"/>
                </w:rPr>
                <w:t>404</w:t>
              </w:r>
            </w:ins>
          </w:p>
        </w:tc>
        <w:tc>
          <w:tcPr>
            <w:tcW w:w="1747" w:type="pct"/>
            <w:shd w:val="clear" w:color="auto" w:fill="auto"/>
          </w:tcPr>
          <w:p w14:paraId="0CD95083" w14:textId="77777777" w:rsidR="005F2625" w:rsidRPr="00823A21" w:rsidRDefault="005F2625" w:rsidP="00801C79">
            <w:pPr>
              <w:rPr>
                <w:ins w:id="252" w:author="Mouhamadou Faly Ba" w:date="2024-10-27T13:06:00Z"/>
                <w:rFonts w:asciiTheme="minorHAnsi" w:hAnsiTheme="minorHAnsi" w:cstheme="minorHAnsi"/>
                <w:b/>
                <w:sz w:val="20"/>
                <w:szCs w:val="20"/>
                <w:lang w:val="fr-FR"/>
              </w:rPr>
            </w:pPr>
            <w:ins w:id="253" w:author="Mouhamadou Faly Ba" w:date="2024-10-27T13:06:00Z">
              <w:r w:rsidRPr="00823A21">
                <w:rPr>
                  <w:rFonts w:asciiTheme="minorHAnsi" w:hAnsiTheme="minorHAnsi" w:cstheme="minorHAnsi"/>
                  <w:b/>
                  <w:sz w:val="20"/>
                  <w:szCs w:val="20"/>
                  <w:lang w:val="fr-FR"/>
                </w:rPr>
                <w:t>Quel type de clients vient habituellement chercher dans votre pharmacie les services et produits de planification familiale suivants ?</w:t>
              </w:r>
            </w:ins>
          </w:p>
          <w:p w14:paraId="07F277BA" w14:textId="77777777" w:rsidR="005F2625" w:rsidRPr="00F97A6C" w:rsidRDefault="005F2625" w:rsidP="00801C79">
            <w:pPr>
              <w:rPr>
                <w:ins w:id="254" w:author="Mouhamadou Faly Ba" w:date="2024-10-27T13:06:00Z"/>
                <w:rFonts w:asciiTheme="minorHAnsi" w:hAnsiTheme="minorHAnsi" w:cstheme="minorHAnsi"/>
                <w:bCs/>
                <w:sz w:val="20"/>
                <w:szCs w:val="20"/>
                <w:lang w:val="fr-FR"/>
              </w:rPr>
            </w:pPr>
          </w:p>
          <w:p w14:paraId="7BE7CEA4" w14:textId="77777777" w:rsidR="005F2625" w:rsidRPr="00823A21" w:rsidRDefault="005F2625" w:rsidP="00801C79">
            <w:pPr>
              <w:rPr>
                <w:ins w:id="255" w:author="Mouhamadou Faly Ba" w:date="2024-10-27T13:06:00Z"/>
                <w:rFonts w:asciiTheme="minorHAnsi" w:hAnsiTheme="minorHAnsi" w:cstheme="minorHAnsi"/>
                <w:bCs/>
                <w:sz w:val="20"/>
                <w:szCs w:val="20"/>
                <w:lang w:val="fr-FR"/>
              </w:rPr>
            </w:pPr>
            <w:ins w:id="256" w:author="Mouhamadou Faly Ba" w:date="2024-10-27T13:06:00Z">
              <w:r w:rsidRPr="00F97A6C">
                <w:rPr>
                  <w:rFonts w:asciiTheme="minorHAnsi" w:hAnsiTheme="minorHAnsi" w:cstheme="minorHAnsi"/>
                  <w:bCs/>
                  <w:sz w:val="20"/>
                  <w:szCs w:val="20"/>
                  <w:lang w:val="fr-FR"/>
                </w:rPr>
                <w:t>Préciser selon le sexe et le groupe d’âge.</w:t>
              </w:r>
            </w:ins>
          </w:p>
        </w:tc>
        <w:tc>
          <w:tcPr>
            <w:tcW w:w="723" w:type="pct"/>
            <w:shd w:val="clear" w:color="auto" w:fill="auto"/>
            <w:vAlign w:val="center"/>
          </w:tcPr>
          <w:p w14:paraId="06EF7300" w14:textId="77777777" w:rsidR="005F2625" w:rsidRPr="00823A21" w:rsidRDefault="005F2625" w:rsidP="00801C79">
            <w:pPr>
              <w:jc w:val="center"/>
              <w:rPr>
                <w:ins w:id="257" w:author="Mouhamadou Faly Ba" w:date="2024-10-27T13:06:00Z"/>
                <w:rFonts w:asciiTheme="minorHAnsi" w:hAnsiTheme="minorHAnsi" w:cstheme="minorHAnsi"/>
                <w:b/>
                <w:sz w:val="20"/>
                <w:szCs w:val="20"/>
                <w:lang w:val="fr-FR"/>
              </w:rPr>
            </w:pPr>
            <w:ins w:id="258" w:author="Mouhamadou Faly Ba" w:date="2024-10-27T13:06:00Z">
              <w:r w:rsidRPr="00823A21">
                <w:rPr>
                  <w:rFonts w:asciiTheme="minorHAnsi" w:hAnsiTheme="minorHAnsi" w:cstheme="minorHAnsi"/>
                  <w:b/>
                  <w:sz w:val="20"/>
                  <w:szCs w:val="20"/>
                  <w:lang w:val="fr-FR"/>
                </w:rPr>
                <w:t>Hommes</w:t>
              </w:r>
            </w:ins>
          </w:p>
        </w:tc>
        <w:tc>
          <w:tcPr>
            <w:tcW w:w="724" w:type="pct"/>
            <w:shd w:val="clear" w:color="auto" w:fill="auto"/>
            <w:vAlign w:val="center"/>
          </w:tcPr>
          <w:p w14:paraId="2B1B7F93" w14:textId="77777777" w:rsidR="005F2625" w:rsidRPr="00823A21" w:rsidRDefault="005F2625" w:rsidP="00801C79">
            <w:pPr>
              <w:tabs>
                <w:tab w:val="right" w:leader="dot" w:pos="3566"/>
                <w:tab w:val="right" w:leader="dot" w:pos="4420"/>
              </w:tabs>
              <w:suppressAutoHyphens/>
              <w:ind w:left="-122" w:right="-126"/>
              <w:jc w:val="center"/>
              <w:rPr>
                <w:ins w:id="259" w:author="Mouhamadou Faly Ba" w:date="2024-10-27T13:06:00Z"/>
                <w:rFonts w:asciiTheme="minorHAnsi" w:hAnsiTheme="minorHAnsi" w:cstheme="minorHAnsi"/>
                <w:b/>
                <w:sz w:val="20"/>
                <w:szCs w:val="20"/>
                <w:lang w:val="fr-FR" w:bidi="hi-IN"/>
              </w:rPr>
            </w:pPr>
            <w:ins w:id="260" w:author="Mouhamadou Faly Ba" w:date="2024-10-27T13:06:00Z">
              <w:r w:rsidRPr="00823A21">
                <w:rPr>
                  <w:rFonts w:asciiTheme="minorHAnsi" w:hAnsiTheme="minorHAnsi" w:cstheme="minorHAnsi"/>
                  <w:b/>
                  <w:noProof/>
                  <w:sz w:val="20"/>
                  <w:szCs w:val="20"/>
                  <w:lang w:val="fr-FR" w:eastAsia="en-IN"/>
                </w:rPr>
                <w:t>Femmes</w:t>
              </w:r>
            </w:ins>
          </w:p>
        </w:tc>
        <w:tc>
          <w:tcPr>
            <w:tcW w:w="724" w:type="pct"/>
            <w:shd w:val="clear" w:color="auto" w:fill="auto"/>
            <w:vAlign w:val="center"/>
          </w:tcPr>
          <w:p w14:paraId="58F9E332" w14:textId="77777777" w:rsidR="005F2625" w:rsidRPr="00823A21" w:rsidRDefault="005F2625" w:rsidP="00801C79">
            <w:pPr>
              <w:tabs>
                <w:tab w:val="right" w:leader="dot" w:pos="3566"/>
                <w:tab w:val="right" w:leader="dot" w:pos="4420"/>
              </w:tabs>
              <w:suppressAutoHyphens/>
              <w:ind w:left="-114" w:right="-121"/>
              <w:jc w:val="center"/>
              <w:rPr>
                <w:ins w:id="261" w:author="Mouhamadou Faly Ba" w:date="2024-10-27T13:06:00Z"/>
                <w:rFonts w:asciiTheme="minorHAnsi" w:hAnsiTheme="minorHAnsi" w:cstheme="minorHAnsi"/>
                <w:b/>
                <w:sz w:val="20"/>
                <w:szCs w:val="20"/>
                <w:lang w:val="fr-FR" w:bidi="hi-IN"/>
              </w:rPr>
            </w:pPr>
            <w:ins w:id="262" w:author="Mouhamadou Faly Ba" w:date="2024-10-27T13:06:00Z">
              <w:r w:rsidRPr="00F97A6C">
                <w:rPr>
                  <w:rFonts w:asciiTheme="minorHAnsi" w:hAnsiTheme="minorHAnsi" w:cstheme="minorHAnsi"/>
                  <w:b/>
                  <w:noProof/>
                  <w:sz w:val="20"/>
                  <w:szCs w:val="20"/>
                  <w:lang w:val="fr-FR" w:eastAsia="en-IN"/>
                </w:rPr>
                <w:t>Moins de 20 ans (adolescents et jeunes)</w:t>
              </w:r>
            </w:ins>
          </w:p>
        </w:tc>
        <w:tc>
          <w:tcPr>
            <w:tcW w:w="724" w:type="pct"/>
            <w:shd w:val="clear" w:color="auto" w:fill="auto"/>
            <w:vAlign w:val="center"/>
          </w:tcPr>
          <w:p w14:paraId="058DE93B" w14:textId="77777777" w:rsidR="005F2625" w:rsidRPr="00823A21" w:rsidRDefault="005F2625" w:rsidP="00801C79">
            <w:pPr>
              <w:tabs>
                <w:tab w:val="right" w:leader="dot" w:pos="3566"/>
                <w:tab w:val="right" w:leader="dot" w:pos="4420"/>
              </w:tabs>
              <w:suppressAutoHyphens/>
              <w:ind w:left="-122" w:right="-122"/>
              <w:jc w:val="center"/>
              <w:rPr>
                <w:ins w:id="263" w:author="Mouhamadou Faly Ba" w:date="2024-10-27T13:06:00Z"/>
                <w:rFonts w:asciiTheme="minorHAnsi" w:hAnsiTheme="minorHAnsi" w:cstheme="minorHAnsi"/>
                <w:b/>
                <w:sz w:val="20"/>
                <w:szCs w:val="20"/>
                <w:lang w:val="fr-FR" w:bidi="hi-IN"/>
              </w:rPr>
            </w:pPr>
            <w:ins w:id="264" w:author="Mouhamadou Faly Ba" w:date="2024-10-27T13:06:00Z">
              <w:r w:rsidRPr="00F97A6C">
                <w:rPr>
                  <w:rFonts w:asciiTheme="minorHAnsi" w:hAnsiTheme="minorHAnsi" w:cstheme="minorHAnsi"/>
                  <w:b/>
                  <w:noProof/>
                  <w:sz w:val="20"/>
                  <w:szCs w:val="20"/>
                  <w:lang w:val="fr-FR" w:eastAsia="en-IN"/>
                </w:rPr>
                <w:t>Plus de 20 ans (adultes)</w:t>
              </w:r>
            </w:ins>
          </w:p>
        </w:tc>
      </w:tr>
      <w:tr w:rsidR="005F2625" w:rsidRPr="00F97A6C" w:rsidDel="00512C22" w14:paraId="783DF94A" w14:textId="77777777" w:rsidTr="00801C79">
        <w:trPr>
          <w:trHeight w:val="20"/>
          <w:ins w:id="265" w:author="Mouhamadou Faly Ba" w:date="2024-10-27T13:06:00Z"/>
        </w:trPr>
        <w:tc>
          <w:tcPr>
            <w:tcW w:w="358" w:type="pct"/>
            <w:shd w:val="clear" w:color="auto" w:fill="auto"/>
          </w:tcPr>
          <w:p w14:paraId="1F039765" w14:textId="77777777" w:rsidR="005F2625" w:rsidRPr="00823A21" w:rsidRDefault="005F2625" w:rsidP="00801C79">
            <w:pPr>
              <w:tabs>
                <w:tab w:val="left" w:pos="-720"/>
              </w:tabs>
              <w:suppressAutoHyphens/>
              <w:jc w:val="center"/>
              <w:rPr>
                <w:ins w:id="266" w:author="Mouhamadou Faly Ba" w:date="2024-10-27T13:06:00Z"/>
                <w:rFonts w:asciiTheme="minorHAnsi" w:hAnsiTheme="minorHAnsi" w:cstheme="minorHAnsi"/>
                <w:bCs/>
                <w:sz w:val="20"/>
                <w:szCs w:val="20"/>
                <w:lang w:val="fr-FR"/>
              </w:rPr>
            </w:pPr>
            <w:proofErr w:type="gramStart"/>
            <w:ins w:id="267" w:author="Mouhamadou Faly Ba" w:date="2024-10-27T13:06:00Z">
              <w:r w:rsidRPr="00F97A6C">
                <w:rPr>
                  <w:rFonts w:asciiTheme="minorHAnsi" w:hAnsiTheme="minorHAnsi" w:cstheme="minorHAnsi"/>
                  <w:bCs/>
                  <w:sz w:val="20"/>
                  <w:szCs w:val="20"/>
                  <w:lang w:val="fr-FR"/>
                </w:rPr>
                <w:t>a</w:t>
              </w:r>
              <w:proofErr w:type="gramEnd"/>
            </w:ins>
          </w:p>
        </w:tc>
        <w:tc>
          <w:tcPr>
            <w:tcW w:w="1747" w:type="pct"/>
            <w:shd w:val="clear" w:color="auto" w:fill="auto"/>
          </w:tcPr>
          <w:p w14:paraId="67D3B596" w14:textId="77777777" w:rsidR="005F2625" w:rsidRPr="00823A21" w:rsidRDefault="005F2625" w:rsidP="00801C79">
            <w:pPr>
              <w:rPr>
                <w:ins w:id="268" w:author="Mouhamadou Faly Ba" w:date="2024-10-27T13:06:00Z"/>
                <w:rFonts w:asciiTheme="minorHAnsi" w:hAnsiTheme="minorHAnsi" w:cstheme="minorHAnsi"/>
                <w:bCs/>
                <w:sz w:val="20"/>
                <w:szCs w:val="20"/>
                <w:lang w:val="fr-FR"/>
              </w:rPr>
            </w:pPr>
            <w:ins w:id="269" w:author="Mouhamadou Faly Ba" w:date="2024-10-27T13:06:00Z">
              <w:r w:rsidRPr="00823A21">
                <w:rPr>
                  <w:rFonts w:asciiTheme="minorHAnsi" w:hAnsiTheme="minorHAnsi" w:cstheme="minorHAnsi"/>
                  <w:bCs/>
                  <w:sz w:val="20"/>
                  <w:szCs w:val="20"/>
                  <w:lang w:val="fr-FR"/>
                </w:rPr>
                <w:t>DUI</w:t>
              </w:r>
            </w:ins>
          </w:p>
        </w:tc>
        <w:tc>
          <w:tcPr>
            <w:tcW w:w="723" w:type="pct"/>
            <w:shd w:val="clear" w:color="auto" w:fill="auto"/>
            <w:vAlign w:val="center"/>
          </w:tcPr>
          <w:p w14:paraId="3FEA28AA" w14:textId="77777777" w:rsidR="005F2625" w:rsidRPr="00823A21" w:rsidRDefault="005F2625" w:rsidP="00801C79">
            <w:pPr>
              <w:jc w:val="center"/>
              <w:rPr>
                <w:ins w:id="270" w:author="Mouhamadou Faly Ba" w:date="2024-10-27T13:06:00Z"/>
                <w:rFonts w:asciiTheme="minorHAnsi" w:hAnsiTheme="minorHAnsi" w:cstheme="minorHAnsi"/>
                <w:bCs/>
                <w:sz w:val="20"/>
                <w:szCs w:val="20"/>
                <w:lang w:val="fr-FR"/>
              </w:rPr>
            </w:pPr>
            <w:ins w:id="271"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1526CE30" w14:textId="77777777" w:rsidR="005F2625" w:rsidRPr="00823A21" w:rsidRDefault="005F2625" w:rsidP="00801C79">
            <w:pPr>
              <w:tabs>
                <w:tab w:val="right" w:leader="dot" w:pos="3566"/>
                <w:tab w:val="right" w:leader="dot" w:pos="4420"/>
              </w:tabs>
              <w:suppressAutoHyphens/>
              <w:jc w:val="center"/>
              <w:rPr>
                <w:ins w:id="272" w:author="Mouhamadou Faly Ba" w:date="2024-10-27T13:06:00Z"/>
                <w:rFonts w:asciiTheme="minorHAnsi" w:hAnsiTheme="minorHAnsi" w:cstheme="minorHAnsi"/>
                <w:noProof/>
                <w:sz w:val="20"/>
                <w:szCs w:val="20"/>
                <w:lang w:val="fr-FR" w:eastAsia="en-IN"/>
              </w:rPr>
            </w:pPr>
            <w:ins w:id="273"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0CC0C568" w14:textId="77777777" w:rsidR="005F2625" w:rsidRPr="00823A21" w:rsidRDefault="005F2625" w:rsidP="00801C79">
            <w:pPr>
              <w:tabs>
                <w:tab w:val="right" w:leader="dot" w:pos="3566"/>
                <w:tab w:val="right" w:leader="dot" w:pos="4420"/>
              </w:tabs>
              <w:suppressAutoHyphens/>
              <w:jc w:val="center"/>
              <w:rPr>
                <w:ins w:id="274" w:author="Mouhamadou Faly Ba" w:date="2024-10-27T13:06:00Z"/>
                <w:rFonts w:asciiTheme="minorHAnsi" w:hAnsiTheme="minorHAnsi" w:cstheme="minorHAnsi"/>
                <w:noProof/>
                <w:sz w:val="20"/>
                <w:szCs w:val="20"/>
                <w:lang w:val="fr-FR" w:eastAsia="en-IN"/>
              </w:rPr>
            </w:pPr>
            <w:ins w:id="275"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5A61E293" w14:textId="77777777" w:rsidR="005F2625" w:rsidRPr="00823A21" w:rsidRDefault="005F2625" w:rsidP="00801C79">
            <w:pPr>
              <w:tabs>
                <w:tab w:val="right" w:leader="dot" w:pos="3566"/>
                <w:tab w:val="right" w:leader="dot" w:pos="4420"/>
              </w:tabs>
              <w:suppressAutoHyphens/>
              <w:jc w:val="center"/>
              <w:rPr>
                <w:ins w:id="276" w:author="Mouhamadou Faly Ba" w:date="2024-10-27T13:06:00Z"/>
                <w:rFonts w:asciiTheme="minorHAnsi" w:hAnsiTheme="minorHAnsi" w:cstheme="minorHAnsi"/>
                <w:bCs/>
                <w:sz w:val="20"/>
                <w:szCs w:val="20"/>
                <w:lang w:val="fr-FR" w:bidi="hi-IN"/>
              </w:rPr>
            </w:pPr>
            <w:ins w:id="277"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4EE38310" w14:textId="77777777" w:rsidTr="00801C79">
        <w:trPr>
          <w:trHeight w:val="20"/>
          <w:ins w:id="278" w:author="Mouhamadou Faly Ba" w:date="2024-10-27T13:06:00Z"/>
        </w:trPr>
        <w:tc>
          <w:tcPr>
            <w:tcW w:w="358" w:type="pct"/>
            <w:shd w:val="clear" w:color="auto" w:fill="auto"/>
          </w:tcPr>
          <w:p w14:paraId="7C918E8E" w14:textId="77777777" w:rsidR="005F2625" w:rsidRPr="00823A21" w:rsidRDefault="005F2625" w:rsidP="00801C79">
            <w:pPr>
              <w:tabs>
                <w:tab w:val="left" w:pos="-720"/>
              </w:tabs>
              <w:suppressAutoHyphens/>
              <w:jc w:val="center"/>
              <w:rPr>
                <w:ins w:id="279" w:author="Mouhamadou Faly Ba" w:date="2024-10-27T13:06:00Z"/>
                <w:rFonts w:asciiTheme="minorHAnsi" w:hAnsiTheme="minorHAnsi" w:cstheme="minorHAnsi"/>
                <w:bCs/>
                <w:sz w:val="20"/>
                <w:szCs w:val="20"/>
                <w:lang w:val="fr-FR"/>
              </w:rPr>
            </w:pPr>
            <w:proofErr w:type="gramStart"/>
            <w:ins w:id="280" w:author="Mouhamadou Faly Ba" w:date="2024-10-27T13:06:00Z">
              <w:r w:rsidRPr="00823A21">
                <w:rPr>
                  <w:rFonts w:asciiTheme="minorHAnsi" w:hAnsiTheme="minorHAnsi" w:cstheme="minorHAnsi"/>
                  <w:bCs/>
                  <w:sz w:val="20"/>
                  <w:szCs w:val="20"/>
                  <w:lang w:val="fr-FR"/>
                </w:rPr>
                <w:t>b</w:t>
              </w:r>
              <w:proofErr w:type="gramEnd"/>
            </w:ins>
          </w:p>
        </w:tc>
        <w:tc>
          <w:tcPr>
            <w:tcW w:w="1747" w:type="pct"/>
            <w:shd w:val="clear" w:color="auto" w:fill="auto"/>
            <w:vAlign w:val="center"/>
          </w:tcPr>
          <w:p w14:paraId="7716D565" w14:textId="77777777" w:rsidR="005F2625" w:rsidRPr="00823A21" w:rsidRDefault="005F2625" w:rsidP="00801C79">
            <w:pPr>
              <w:rPr>
                <w:ins w:id="281" w:author="Mouhamadou Faly Ba" w:date="2024-10-27T13:06:00Z"/>
                <w:rFonts w:asciiTheme="minorHAnsi" w:hAnsiTheme="minorHAnsi" w:cstheme="minorHAnsi"/>
                <w:bCs/>
                <w:sz w:val="20"/>
                <w:szCs w:val="20"/>
                <w:lang w:val="fr-FR"/>
              </w:rPr>
            </w:pPr>
            <w:ins w:id="282" w:author="Mouhamadou Faly Ba" w:date="2024-10-27T13:06:00Z">
              <w:r w:rsidRPr="00823A21">
                <w:rPr>
                  <w:rFonts w:asciiTheme="minorHAnsi" w:hAnsiTheme="minorHAnsi" w:cstheme="minorHAnsi"/>
                  <w:bCs/>
                  <w:sz w:val="20"/>
                  <w:szCs w:val="20"/>
                  <w:lang w:val="fr-FR"/>
                </w:rPr>
                <w:t>Injectables</w:t>
              </w:r>
            </w:ins>
          </w:p>
        </w:tc>
        <w:tc>
          <w:tcPr>
            <w:tcW w:w="723" w:type="pct"/>
            <w:shd w:val="clear" w:color="auto" w:fill="auto"/>
            <w:vAlign w:val="center"/>
          </w:tcPr>
          <w:p w14:paraId="42056E9D" w14:textId="77777777" w:rsidR="005F2625" w:rsidRPr="00823A21" w:rsidRDefault="005F2625" w:rsidP="00801C79">
            <w:pPr>
              <w:jc w:val="center"/>
              <w:rPr>
                <w:ins w:id="283" w:author="Mouhamadou Faly Ba" w:date="2024-10-27T13:06:00Z"/>
                <w:rFonts w:asciiTheme="minorHAnsi" w:hAnsiTheme="minorHAnsi" w:cstheme="minorHAnsi"/>
                <w:bCs/>
                <w:sz w:val="20"/>
                <w:szCs w:val="20"/>
                <w:lang w:val="fr-FR"/>
              </w:rPr>
            </w:pPr>
            <w:ins w:id="284"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65715EAA" w14:textId="77777777" w:rsidR="005F2625" w:rsidRPr="00823A21" w:rsidRDefault="005F2625" w:rsidP="00801C79">
            <w:pPr>
              <w:tabs>
                <w:tab w:val="right" w:leader="dot" w:pos="3566"/>
                <w:tab w:val="right" w:leader="dot" w:pos="4420"/>
              </w:tabs>
              <w:suppressAutoHyphens/>
              <w:jc w:val="center"/>
              <w:rPr>
                <w:ins w:id="285" w:author="Mouhamadou Faly Ba" w:date="2024-10-27T13:06:00Z"/>
                <w:rFonts w:asciiTheme="minorHAnsi" w:hAnsiTheme="minorHAnsi" w:cstheme="minorHAnsi"/>
                <w:noProof/>
                <w:sz w:val="20"/>
                <w:szCs w:val="20"/>
                <w:lang w:val="fr-FR" w:eastAsia="en-IN"/>
              </w:rPr>
            </w:pPr>
            <w:ins w:id="286"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49499399" w14:textId="77777777" w:rsidR="005F2625" w:rsidRPr="00823A21" w:rsidRDefault="005F2625" w:rsidP="00801C79">
            <w:pPr>
              <w:tabs>
                <w:tab w:val="right" w:leader="dot" w:pos="3566"/>
                <w:tab w:val="right" w:leader="dot" w:pos="4420"/>
              </w:tabs>
              <w:suppressAutoHyphens/>
              <w:jc w:val="center"/>
              <w:rPr>
                <w:ins w:id="287" w:author="Mouhamadou Faly Ba" w:date="2024-10-27T13:06:00Z"/>
                <w:rFonts w:asciiTheme="minorHAnsi" w:hAnsiTheme="minorHAnsi" w:cstheme="minorHAnsi"/>
                <w:noProof/>
                <w:sz w:val="20"/>
                <w:szCs w:val="20"/>
                <w:lang w:val="fr-FR" w:eastAsia="en-IN"/>
              </w:rPr>
            </w:pPr>
            <w:ins w:id="288"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26B02761" w14:textId="77777777" w:rsidR="005F2625" w:rsidRPr="00823A21" w:rsidRDefault="005F2625" w:rsidP="00801C79">
            <w:pPr>
              <w:tabs>
                <w:tab w:val="right" w:leader="dot" w:pos="3566"/>
                <w:tab w:val="right" w:leader="dot" w:pos="4420"/>
              </w:tabs>
              <w:suppressAutoHyphens/>
              <w:jc w:val="center"/>
              <w:rPr>
                <w:ins w:id="289" w:author="Mouhamadou Faly Ba" w:date="2024-10-27T13:06:00Z"/>
                <w:rFonts w:asciiTheme="minorHAnsi" w:hAnsiTheme="minorHAnsi" w:cstheme="minorHAnsi"/>
                <w:bCs/>
                <w:sz w:val="20"/>
                <w:szCs w:val="20"/>
                <w:lang w:val="fr-FR" w:bidi="hi-IN"/>
              </w:rPr>
            </w:pPr>
            <w:ins w:id="290"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2F759539" w14:textId="77777777" w:rsidTr="00801C79">
        <w:trPr>
          <w:trHeight w:val="20"/>
          <w:ins w:id="291" w:author="Mouhamadou Faly Ba" w:date="2024-10-27T13:06:00Z"/>
        </w:trPr>
        <w:tc>
          <w:tcPr>
            <w:tcW w:w="358" w:type="pct"/>
            <w:shd w:val="clear" w:color="auto" w:fill="auto"/>
          </w:tcPr>
          <w:p w14:paraId="0927D9F4" w14:textId="77777777" w:rsidR="005F2625" w:rsidRPr="00823A21" w:rsidRDefault="005F2625" w:rsidP="00801C79">
            <w:pPr>
              <w:tabs>
                <w:tab w:val="left" w:pos="-720"/>
              </w:tabs>
              <w:suppressAutoHyphens/>
              <w:jc w:val="center"/>
              <w:rPr>
                <w:ins w:id="292" w:author="Mouhamadou Faly Ba" w:date="2024-10-27T13:06:00Z"/>
                <w:rFonts w:asciiTheme="minorHAnsi" w:hAnsiTheme="minorHAnsi" w:cstheme="minorHAnsi"/>
                <w:bCs/>
                <w:sz w:val="20"/>
                <w:szCs w:val="20"/>
                <w:lang w:val="fr-FR"/>
              </w:rPr>
            </w:pPr>
            <w:proofErr w:type="gramStart"/>
            <w:ins w:id="293" w:author="Mouhamadou Faly Ba" w:date="2024-10-27T13:06:00Z">
              <w:r w:rsidRPr="00823A21">
                <w:rPr>
                  <w:rFonts w:asciiTheme="minorHAnsi" w:hAnsiTheme="minorHAnsi" w:cstheme="minorHAnsi"/>
                  <w:bCs/>
                  <w:sz w:val="20"/>
                  <w:szCs w:val="20"/>
                  <w:lang w:val="fr-FR"/>
                </w:rPr>
                <w:t>c</w:t>
              </w:r>
              <w:proofErr w:type="gramEnd"/>
            </w:ins>
          </w:p>
        </w:tc>
        <w:tc>
          <w:tcPr>
            <w:tcW w:w="1747" w:type="pct"/>
            <w:shd w:val="clear" w:color="auto" w:fill="auto"/>
            <w:vAlign w:val="center"/>
          </w:tcPr>
          <w:p w14:paraId="58E110A6" w14:textId="77777777" w:rsidR="005F2625" w:rsidRPr="00823A21" w:rsidRDefault="005F2625" w:rsidP="00801C79">
            <w:pPr>
              <w:rPr>
                <w:ins w:id="294" w:author="Mouhamadou Faly Ba" w:date="2024-10-27T13:06:00Z"/>
                <w:rFonts w:asciiTheme="minorHAnsi" w:hAnsiTheme="minorHAnsi" w:cstheme="minorHAnsi"/>
                <w:bCs/>
                <w:sz w:val="20"/>
                <w:szCs w:val="20"/>
                <w:lang w:val="fr-FR"/>
              </w:rPr>
            </w:pPr>
            <w:ins w:id="295" w:author="Mouhamadou Faly Ba" w:date="2024-10-27T13:06:00Z">
              <w:r w:rsidRPr="00823A21">
                <w:rPr>
                  <w:rFonts w:asciiTheme="minorHAnsi" w:hAnsiTheme="minorHAnsi" w:cstheme="minorHAnsi"/>
                  <w:bCs/>
                  <w:sz w:val="20"/>
                  <w:szCs w:val="20"/>
                  <w:lang w:val="fr-FR"/>
                </w:rPr>
                <w:t>Préservatifs (Masculin)</w:t>
              </w:r>
            </w:ins>
          </w:p>
        </w:tc>
        <w:tc>
          <w:tcPr>
            <w:tcW w:w="723" w:type="pct"/>
            <w:shd w:val="clear" w:color="auto" w:fill="auto"/>
            <w:vAlign w:val="center"/>
          </w:tcPr>
          <w:p w14:paraId="4D48942F" w14:textId="77777777" w:rsidR="005F2625" w:rsidRPr="00823A21" w:rsidRDefault="005F2625" w:rsidP="00801C79">
            <w:pPr>
              <w:jc w:val="center"/>
              <w:rPr>
                <w:ins w:id="296" w:author="Mouhamadou Faly Ba" w:date="2024-10-27T13:06:00Z"/>
                <w:rFonts w:asciiTheme="minorHAnsi" w:hAnsiTheme="minorHAnsi" w:cstheme="minorHAnsi"/>
                <w:bCs/>
                <w:sz w:val="20"/>
                <w:szCs w:val="20"/>
                <w:lang w:val="fr-FR"/>
              </w:rPr>
            </w:pPr>
            <w:ins w:id="297"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7469ADC8" w14:textId="77777777" w:rsidR="005F2625" w:rsidRPr="00823A21" w:rsidRDefault="005F2625" w:rsidP="00801C79">
            <w:pPr>
              <w:tabs>
                <w:tab w:val="right" w:leader="dot" w:pos="3566"/>
                <w:tab w:val="right" w:leader="dot" w:pos="4420"/>
              </w:tabs>
              <w:suppressAutoHyphens/>
              <w:jc w:val="center"/>
              <w:rPr>
                <w:ins w:id="298" w:author="Mouhamadou Faly Ba" w:date="2024-10-27T13:06:00Z"/>
                <w:rFonts w:asciiTheme="minorHAnsi" w:hAnsiTheme="minorHAnsi" w:cstheme="minorHAnsi"/>
                <w:noProof/>
                <w:sz w:val="20"/>
                <w:szCs w:val="20"/>
                <w:lang w:val="fr-FR" w:eastAsia="en-IN"/>
              </w:rPr>
            </w:pPr>
            <w:ins w:id="299"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153CC247" w14:textId="77777777" w:rsidR="005F2625" w:rsidRPr="00823A21" w:rsidRDefault="005F2625" w:rsidP="00801C79">
            <w:pPr>
              <w:tabs>
                <w:tab w:val="right" w:leader="dot" w:pos="3566"/>
                <w:tab w:val="right" w:leader="dot" w:pos="4420"/>
              </w:tabs>
              <w:suppressAutoHyphens/>
              <w:jc w:val="center"/>
              <w:rPr>
                <w:ins w:id="300" w:author="Mouhamadou Faly Ba" w:date="2024-10-27T13:06:00Z"/>
                <w:rFonts w:asciiTheme="minorHAnsi" w:hAnsiTheme="minorHAnsi" w:cstheme="minorHAnsi"/>
                <w:noProof/>
                <w:sz w:val="20"/>
                <w:szCs w:val="20"/>
                <w:lang w:val="fr-FR" w:eastAsia="en-IN"/>
              </w:rPr>
            </w:pPr>
            <w:ins w:id="301"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56F5D191" w14:textId="77777777" w:rsidR="005F2625" w:rsidRPr="00823A21" w:rsidRDefault="005F2625" w:rsidP="00801C79">
            <w:pPr>
              <w:tabs>
                <w:tab w:val="right" w:leader="dot" w:pos="3566"/>
                <w:tab w:val="right" w:leader="dot" w:pos="4420"/>
              </w:tabs>
              <w:suppressAutoHyphens/>
              <w:jc w:val="center"/>
              <w:rPr>
                <w:ins w:id="302" w:author="Mouhamadou Faly Ba" w:date="2024-10-27T13:06:00Z"/>
                <w:rFonts w:asciiTheme="minorHAnsi" w:hAnsiTheme="minorHAnsi" w:cstheme="minorHAnsi"/>
                <w:bCs/>
                <w:sz w:val="20"/>
                <w:szCs w:val="20"/>
                <w:lang w:val="fr-FR" w:bidi="hi-IN"/>
              </w:rPr>
            </w:pPr>
            <w:ins w:id="303"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04A63004" w14:textId="77777777" w:rsidTr="00801C79">
        <w:trPr>
          <w:trHeight w:val="20"/>
          <w:ins w:id="304" w:author="Mouhamadou Faly Ba" w:date="2024-10-27T13:06:00Z"/>
        </w:trPr>
        <w:tc>
          <w:tcPr>
            <w:tcW w:w="358" w:type="pct"/>
            <w:shd w:val="clear" w:color="auto" w:fill="auto"/>
          </w:tcPr>
          <w:p w14:paraId="4CEA749D" w14:textId="77777777" w:rsidR="005F2625" w:rsidRPr="00823A21" w:rsidRDefault="005F2625" w:rsidP="00801C79">
            <w:pPr>
              <w:tabs>
                <w:tab w:val="left" w:pos="-720"/>
              </w:tabs>
              <w:suppressAutoHyphens/>
              <w:jc w:val="center"/>
              <w:rPr>
                <w:ins w:id="305" w:author="Mouhamadou Faly Ba" w:date="2024-10-27T13:06:00Z"/>
                <w:rFonts w:asciiTheme="minorHAnsi" w:hAnsiTheme="minorHAnsi" w:cstheme="minorHAnsi"/>
                <w:bCs/>
                <w:sz w:val="20"/>
                <w:szCs w:val="20"/>
                <w:lang w:val="fr-FR"/>
              </w:rPr>
            </w:pPr>
            <w:proofErr w:type="gramStart"/>
            <w:ins w:id="306" w:author="Mouhamadou Faly Ba" w:date="2024-10-27T13:06:00Z">
              <w:r w:rsidRPr="00823A21">
                <w:rPr>
                  <w:rFonts w:asciiTheme="minorHAnsi" w:hAnsiTheme="minorHAnsi" w:cstheme="minorHAnsi"/>
                  <w:bCs/>
                  <w:sz w:val="20"/>
                  <w:szCs w:val="20"/>
                  <w:lang w:val="fr-FR"/>
                </w:rPr>
                <w:t>d</w:t>
              </w:r>
              <w:proofErr w:type="gramEnd"/>
            </w:ins>
          </w:p>
        </w:tc>
        <w:tc>
          <w:tcPr>
            <w:tcW w:w="1747" w:type="pct"/>
            <w:shd w:val="clear" w:color="auto" w:fill="auto"/>
            <w:vAlign w:val="center"/>
          </w:tcPr>
          <w:p w14:paraId="59887AC2" w14:textId="77777777" w:rsidR="005F2625" w:rsidRPr="00823A21" w:rsidRDefault="005F2625" w:rsidP="00801C79">
            <w:pPr>
              <w:rPr>
                <w:ins w:id="307" w:author="Mouhamadou Faly Ba" w:date="2024-10-27T13:06:00Z"/>
                <w:rFonts w:asciiTheme="minorHAnsi" w:hAnsiTheme="minorHAnsi" w:cstheme="minorHAnsi"/>
                <w:bCs/>
                <w:sz w:val="20"/>
                <w:szCs w:val="20"/>
                <w:lang w:val="fr-FR"/>
              </w:rPr>
            </w:pPr>
            <w:ins w:id="308" w:author="Mouhamadou Faly Ba" w:date="2024-10-27T13:06:00Z">
              <w:r w:rsidRPr="00823A21">
                <w:rPr>
                  <w:rFonts w:asciiTheme="minorHAnsi" w:hAnsiTheme="minorHAnsi" w:cstheme="minorHAnsi"/>
                  <w:bCs/>
                  <w:sz w:val="20"/>
                  <w:szCs w:val="20"/>
                  <w:lang w:val="fr-FR"/>
                </w:rPr>
                <w:t>Préservatifs (Féminin)</w:t>
              </w:r>
            </w:ins>
          </w:p>
        </w:tc>
        <w:tc>
          <w:tcPr>
            <w:tcW w:w="723" w:type="pct"/>
            <w:shd w:val="clear" w:color="auto" w:fill="auto"/>
            <w:vAlign w:val="center"/>
          </w:tcPr>
          <w:p w14:paraId="63DA4881" w14:textId="77777777" w:rsidR="005F2625" w:rsidRPr="00823A21" w:rsidRDefault="005F2625" w:rsidP="00801C79">
            <w:pPr>
              <w:jc w:val="center"/>
              <w:rPr>
                <w:ins w:id="309" w:author="Mouhamadou Faly Ba" w:date="2024-10-27T13:06:00Z"/>
                <w:rFonts w:asciiTheme="minorHAnsi" w:hAnsiTheme="minorHAnsi" w:cstheme="minorHAnsi"/>
                <w:bCs/>
                <w:sz w:val="20"/>
                <w:szCs w:val="20"/>
                <w:lang w:val="fr-FR"/>
              </w:rPr>
            </w:pPr>
            <w:ins w:id="310"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481C6982" w14:textId="77777777" w:rsidR="005F2625" w:rsidRPr="00823A21" w:rsidRDefault="005F2625" w:rsidP="00801C79">
            <w:pPr>
              <w:tabs>
                <w:tab w:val="right" w:leader="dot" w:pos="3566"/>
                <w:tab w:val="right" w:leader="dot" w:pos="4420"/>
              </w:tabs>
              <w:suppressAutoHyphens/>
              <w:jc w:val="center"/>
              <w:rPr>
                <w:ins w:id="311" w:author="Mouhamadou Faly Ba" w:date="2024-10-27T13:06:00Z"/>
                <w:rFonts w:asciiTheme="minorHAnsi" w:hAnsiTheme="minorHAnsi" w:cstheme="minorHAnsi"/>
                <w:noProof/>
                <w:sz w:val="20"/>
                <w:szCs w:val="20"/>
                <w:lang w:val="fr-FR" w:eastAsia="en-IN"/>
              </w:rPr>
            </w:pPr>
            <w:ins w:id="312"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0508889B" w14:textId="77777777" w:rsidR="005F2625" w:rsidRPr="00823A21" w:rsidRDefault="005F2625" w:rsidP="00801C79">
            <w:pPr>
              <w:tabs>
                <w:tab w:val="right" w:leader="dot" w:pos="3566"/>
                <w:tab w:val="right" w:leader="dot" w:pos="4420"/>
              </w:tabs>
              <w:suppressAutoHyphens/>
              <w:jc w:val="center"/>
              <w:rPr>
                <w:ins w:id="313" w:author="Mouhamadou Faly Ba" w:date="2024-10-27T13:06:00Z"/>
                <w:rFonts w:asciiTheme="minorHAnsi" w:hAnsiTheme="minorHAnsi" w:cstheme="minorHAnsi"/>
                <w:noProof/>
                <w:sz w:val="20"/>
                <w:szCs w:val="20"/>
                <w:lang w:val="fr-FR" w:eastAsia="en-IN"/>
              </w:rPr>
            </w:pPr>
            <w:ins w:id="314"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336D56C2" w14:textId="77777777" w:rsidR="005F2625" w:rsidRPr="00823A21" w:rsidRDefault="005F2625" w:rsidP="00801C79">
            <w:pPr>
              <w:tabs>
                <w:tab w:val="right" w:leader="dot" w:pos="3566"/>
                <w:tab w:val="right" w:leader="dot" w:pos="4420"/>
              </w:tabs>
              <w:suppressAutoHyphens/>
              <w:jc w:val="center"/>
              <w:rPr>
                <w:ins w:id="315" w:author="Mouhamadou Faly Ba" w:date="2024-10-27T13:06:00Z"/>
                <w:rFonts w:asciiTheme="minorHAnsi" w:hAnsiTheme="minorHAnsi" w:cstheme="minorHAnsi"/>
                <w:bCs/>
                <w:sz w:val="20"/>
                <w:szCs w:val="20"/>
                <w:lang w:val="fr-FR" w:bidi="hi-IN"/>
              </w:rPr>
            </w:pPr>
            <w:ins w:id="316"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7368D2B9" w14:textId="77777777" w:rsidTr="00801C79">
        <w:trPr>
          <w:trHeight w:val="20"/>
          <w:ins w:id="317" w:author="Mouhamadou Faly Ba" w:date="2024-10-27T13:06:00Z"/>
        </w:trPr>
        <w:tc>
          <w:tcPr>
            <w:tcW w:w="358" w:type="pct"/>
            <w:shd w:val="clear" w:color="auto" w:fill="auto"/>
          </w:tcPr>
          <w:p w14:paraId="768CAD44" w14:textId="77777777" w:rsidR="005F2625" w:rsidRPr="00823A21" w:rsidRDefault="005F2625" w:rsidP="00801C79">
            <w:pPr>
              <w:tabs>
                <w:tab w:val="left" w:pos="-720"/>
              </w:tabs>
              <w:suppressAutoHyphens/>
              <w:jc w:val="center"/>
              <w:rPr>
                <w:ins w:id="318" w:author="Mouhamadou Faly Ba" w:date="2024-10-27T13:06:00Z"/>
                <w:rFonts w:asciiTheme="minorHAnsi" w:hAnsiTheme="minorHAnsi" w:cstheme="minorHAnsi"/>
                <w:bCs/>
                <w:sz w:val="20"/>
                <w:szCs w:val="20"/>
                <w:lang w:val="fr-FR"/>
              </w:rPr>
            </w:pPr>
            <w:proofErr w:type="gramStart"/>
            <w:ins w:id="319" w:author="Mouhamadou Faly Ba" w:date="2024-10-27T13:06:00Z">
              <w:r w:rsidRPr="00823A21">
                <w:rPr>
                  <w:rFonts w:asciiTheme="minorHAnsi" w:hAnsiTheme="minorHAnsi" w:cstheme="minorHAnsi"/>
                  <w:bCs/>
                  <w:sz w:val="20"/>
                  <w:szCs w:val="20"/>
                  <w:lang w:val="fr-FR"/>
                </w:rPr>
                <w:t>e</w:t>
              </w:r>
              <w:proofErr w:type="gramEnd"/>
            </w:ins>
          </w:p>
        </w:tc>
        <w:tc>
          <w:tcPr>
            <w:tcW w:w="1747" w:type="pct"/>
            <w:shd w:val="clear" w:color="auto" w:fill="auto"/>
            <w:vAlign w:val="center"/>
          </w:tcPr>
          <w:p w14:paraId="0DE0032A" w14:textId="77777777" w:rsidR="005F2625" w:rsidRPr="00823A21" w:rsidRDefault="005F2625" w:rsidP="00801C79">
            <w:pPr>
              <w:rPr>
                <w:ins w:id="320" w:author="Mouhamadou Faly Ba" w:date="2024-10-27T13:06:00Z"/>
                <w:rFonts w:asciiTheme="minorHAnsi" w:hAnsiTheme="minorHAnsi" w:cstheme="minorHAnsi"/>
                <w:bCs/>
                <w:sz w:val="20"/>
                <w:szCs w:val="20"/>
                <w:lang w:val="fr-FR"/>
              </w:rPr>
            </w:pPr>
            <w:ins w:id="321" w:author="Mouhamadou Faly Ba" w:date="2024-10-27T13:06:00Z">
              <w:r w:rsidRPr="00823A21">
                <w:rPr>
                  <w:rFonts w:asciiTheme="minorHAnsi" w:hAnsiTheme="minorHAnsi" w:cstheme="minorHAnsi"/>
                  <w:bCs/>
                  <w:sz w:val="20"/>
                  <w:szCs w:val="20"/>
                  <w:lang w:val="fr-FR"/>
                </w:rPr>
                <w:t>Contraception d’urgence</w:t>
              </w:r>
            </w:ins>
          </w:p>
        </w:tc>
        <w:tc>
          <w:tcPr>
            <w:tcW w:w="723" w:type="pct"/>
            <w:shd w:val="clear" w:color="auto" w:fill="auto"/>
            <w:vAlign w:val="center"/>
          </w:tcPr>
          <w:p w14:paraId="65E626AA" w14:textId="77777777" w:rsidR="005F2625" w:rsidRPr="00823A21" w:rsidRDefault="005F2625" w:rsidP="00801C79">
            <w:pPr>
              <w:jc w:val="center"/>
              <w:rPr>
                <w:ins w:id="322" w:author="Mouhamadou Faly Ba" w:date="2024-10-27T13:06:00Z"/>
                <w:rFonts w:asciiTheme="minorHAnsi" w:hAnsiTheme="minorHAnsi" w:cstheme="minorHAnsi"/>
                <w:bCs/>
                <w:sz w:val="20"/>
                <w:szCs w:val="20"/>
                <w:lang w:val="fr-FR"/>
              </w:rPr>
            </w:pPr>
            <w:ins w:id="323"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496641BE" w14:textId="77777777" w:rsidR="005F2625" w:rsidRPr="00823A21" w:rsidRDefault="005F2625" w:rsidP="00801C79">
            <w:pPr>
              <w:tabs>
                <w:tab w:val="right" w:leader="dot" w:pos="3566"/>
                <w:tab w:val="right" w:leader="dot" w:pos="4420"/>
              </w:tabs>
              <w:suppressAutoHyphens/>
              <w:jc w:val="center"/>
              <w:rPr>
                <w:ins w:id="324" w:author="Mouhamadou Faly Ba" w:date="2024-10-27T13:06:00Z"/>
                <w:rFonts w:asciiTheme="minorHAnsi" w:hAnsiTheme="minorHAnsi" w:cstheme="minorHAnsi"/>
                <w:noProof/>
                <w:sz w:val="20"/>
                <w:szCs w:val="20"/>
                <w:lang w:val="fr-FR" w:eastAsia="en-IN"/>
              </w:rPr>
            </w:pPr>
            <w:ins w:id="325"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72F4E4C5" w14:textId="77777777" w:rsidR="005F2625" w:rsidRPr="00823A21" w:rsidRDefault="005F2625" w:rsidP="00801C79">
            <w:pPr>
              <w:tabs>
                <w:tab w:val="right" w:leader="dot" w:pos="3566"/>
                <w:tab w:val="right" w:leader="dot" w:pos="4420"/>
              </w:tabs>
              <w:suppressAutoHyphens/>
              <w:jc w:val="center"/>
              <w:rPr>
                <w:ins w:id="326" w:author="Mouhamadou Faly Ba" w:date="2024-10-27T13:06:00Z"/>
                <w:rFonts w:asciiTheme="minorHAnsi" w:hAnsiTheme="minorHAnsi" w:cstheme="minorHAnsi"/>
                <w:noProof/>
                <w:sz w:val="20"/>
                <w:szCs w:val="20"/>
                <w:lang w:val="fr-FR" w:eastAsia="en-IN"/>
              </w:rPr>
            </w:pPr>
            <w:ins w:id="327"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37F95619" w14:textId="77777777" w:rsidR="005F2625" w:rsidRPr="00823A21" w:rsidRDefault="005F2625" w:rsidP="00801C79">
            <w:pPr>
              <w:tabs>
                <w:tab w:val="right" w:leader="dot" w:pos="3566"/>
                <w:tab w:val="right" w:leader="dot" w:pos="4420"/>
              </w:tabs>
              <w:suppressAutoHyphens/>
              <w:jc w:val="center"/>
              <w:rPr>
                <w:ins w:id="328" w:author="Mouhamadou Faly Ba" w:date="2024-10-27T13:06:00Z"/>
                <w:rFonts w:asciiTheme="minorHAnsi" w:hAnsiTheme="minorHAnsi" w:cstheme="minorHAnsi"/>
                <w:bCs/>
                <w:sz w:val="20"/>
                <w:szCs w:val="20"/>
                <w:lang w:val="fr-FR" w:bidi="hi-IN"/>
              </w:rPr>
            </w:pPr>
            <w:ins w:id="329"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0181BEC7" w14:textId="77777777" w:rsidTr="00801C79">
        <w:trPr>
          <w:trHeight w:val="20"/>
          <w:ins w:id="330" w:author="Mouhamadou Faly Ba" w:date="2024-10-27T13:06:00Z"/>
        </w:trPr>
        <w:tc>
          <w:tcPr>
            <w:tcW w:w="358" w:type="pct"/>
            <w:shd w:val="clear" w:color="auto" w:fill="auto"/>
          </w:tcPr>
          <w:p w14:paraId="1768F4A7" w14:textId="77777777" w:rsidR="005F2625" w:rsidRPr="00823A21" w:rsidRDefault="005F2625" w:rsidP="00801C79">
            <w:pPr>
              <w:tabs>
                <w:tab w:val="left" w:pos="-720"/>
              </w:tabs>
              <w:suppressAutoHyphens/>
              <w:jc w:val="center"/>
              <w:rPr>
                <w:ins w:id="331" w:author="Mouhamadou Faly Ba" w:date="2024-10-27T13:06:00Z"/>
                <w:rFonts w:asciiTheme="minorHAnsi" w:hAnsiTheme="minorHAnsi" w:cstheme="minorHAnsi"/>
                <w:bCs/>
                <w:sz w:val="20"/>
                <w:szCs w:val="20"/>
                <w:lang w:val="fr-FR"/>
              </w:rPr>
            </w:pPr>
            <w:proofErr w:type="gramStart"/>
            <w:ins w:id="332" w:author="Mouhamadou Faly Ba" w:date="2024-10-27T13:06:00Z">
              <w:r w:rsidRPr="00823A21">
                <w:rPr>
                  <w:rFonts w:asciiTheme="minorHAnsi" w:hAnsiTheme="minorHAnsi" w:cstheme="minorHAnsi"/>
                  <w:bCs/>
                  <w:sz w:val="20"/>
                  <w:szCs w:val="20"/>
                  <w:lang w:val="fr-FR"/>
                </w:rPr>
                <w:t>f</w:t>
              </w:r>
              <w:proofErr w:type="gramEnd"/>
            </w:ins>
          </w:p>
        </w:tc>
        <w:tc>
          <w:tcPr>
            <w:tcW w:w="1747" w:type="pct"/>
            <w:shd w:val="clear" w:color="auto" w:fill="auto"/>
            <w:vAlign w:val="center"/>
          </w:tcPr>
          <w:p w14:paraId="307E5E72" w14:textId="77777777" w:rsidR="005F2625" w:rsidRPr="00823A21" w:rsidRDefault="005F2625" w:rsidP="00801C79">
            <w:pPr>
              <w:rPr>
                <w:ins w:id="333" w:author="Mouhamadou Faly Ba" w:date="2024-10-27T13:06:00Z"/>
                <w:rFonts w:asciiTheme="minorHAnsi" w:hAnsiTheme="minorHAnsi" w:cstheme="minorHAnsi"/>
                <w:bCs/>
                <w:sz w:val="20"/>
                <w:szCs w:val="20"/>
                <w:lang w:val="fr-FR"/>
              </w:rPr>
            </w:pPr>
            <w:ins w:id="334" w:author="Mouhamadou Faly Ba" w:date="2024-10-27T13:06:00Z">
              <w:r w:rsidRPr="00823A21">
                <w:rPr>
                  <w:rFonts w:asciiTheme="minorHAnsi" w:hAnsiTheme="minorHAnsi" w:cstheme="minorHAnsi"/>
                  <w:bCs/>
                  <w:sz w:val="20"/>
                  <w:szCs w:val="20"/>
                  <w:lang w:val="fr-FR"/>
                </w:rPr>
                <w:t>Pilules</w:t>
              </w:r>
            </w:ins>
          </w:p>
        </w:tc>
        <w:tc>
          <w:tcPr>
            <w:tcW w:w="723" w:type="pct"/>
            <w:shd w:val="clear" w:color="auto" w:fill="auto"/>
            <w:vAlign w:val="center"/>
          </w:tcPr>
          <w:p w14:paraId="7AFA0298" w14:textId="77777777" w:rsidR="005F2625" w:rsidRPr="00823A21" w:rsidRDefault="005F2625" w:rsidP="00801C79">
            <w:pPr>
              <w:jc w:val="center"/>
              <w:rPr>
                <w:ins w:id="335" w:author="Mouhamadou Faly Ba" w:date="2024-10-27T13:06:00Z"/>
                <w:rFonts w:asciiTheme="minorHAnsi" w:hAnsiTheme="minorHAnsi" w:cstheme="minorHAnsi"/>
                <w:bCs/>
                <w:sz w:val="20"/>
                <w:szCs w:val="20"/>
                <w:lang w:val="fr-FR"/>
              </w:rPr>
            </w:pPr>
            <w:ins w:id="336"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6442707C" w14:textId="77777777" w:rsidR="005F2625" w:rsidRPr="00823A21" w:rsidRDefault="005F2625" w:rsidP="00801C79">
            <w:pPr>
              <w:tabs>
                <w:tab w:val="right" w:leader="dot" w:pos="3566"/>
                <w:tab w:val="right" w:leader="dot" w:pos="4420"/>
              </w:tabs>
              <w:suppressAutoHyphens/>
              <w:jc w:val="center"/>
              <w:rPr>
                <w:ins w:id="337" w:author="Mouhamadou Faly Ba" w:date="2024-10-27T13:06:00Z"/>
                <w:rFonts w:asciiTheme="minorHAnsi" w:hAnsiTheme="minorHAnsi" w:cstheme="minorHAnsi"/>
                <w:noProof/>
                <w:sz w:val="20"/>
                <w:szCs w:val="20"/>
                <w:lang w:val="fr-FR" w:eastAsia="en-IN"/>
              </w:rPr>
            </w:pPr>
            <w:ins w:id="338"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63E23B35" w14:textId="77777777" w:rsidR="005F2625" w:rsidRPr="00823A21" w:rsidRDefault="005F2625" w:rsidP="00801C79">
            <w:pPr>
              <w:tabs>
                <w:tab w:val="right" w:leader="dot" w:pos="3566"/>
                <w:tab w:val="right" w:leader="dot" w:pos="4420"/>
              </w:tabs>
              <w:suppressAutoHyphens/>
              <w:jc w:val="center"/>
              <w:rPr>
                <w:ins w:id="339" w:author="Mouhamadou Faly Ba" w:date="2024-10-27T13:06:00Z"/>
                <w:rFonts w:asciiTheme="minorHAnsi" w:hAnsiTheme="minorHAnsi" w:cstheme="minorHAnsi"/>
                <w:noProof/>
                <w:sz w:val="20"/>
                <w:szCs w:val="20"/>
                <w:lang w:val="fr-FR" w:eastAsia="en-IN"/>
              </w:rPr>
            </w:pPr>
            <w:ins w:id="340"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79064B40" w14:textId="77777777" w:rsidR="005F2625" w:rsidRPr="00823A21" w:rsidRDefault="005F2625" w:rsidP="00801C79">
            <w:pPr>
              <w:tabs>
                <w:tab w:val="right" w:leader="dot" w:pos="3566"/>
                <w:tab w:val="right" w:leader="dot" w:pos="4420"/>
              </w:tabs>
              <w:suppressAutoHyphens/>
              <w:jc w:val="center"/>
              <w:rPr>
                <w:ins w:id="341" w:author="Mouhamadou Faly Ba" w:date="2024-10-27T13:06:00Z"/>
                <w:rFonts w:asciiTheme="minorHAnsi" w:hAnsiTheme="minorHAnsi" w:cstheme="minorHAnsi"/>
                <w:bCs/>
                <w:sz w:val="20"/>
                <w:szCs w:val="20"/>
                <w:lang w:val="fr-FR" w:bidi="hi-IN"/>
              </w:rPr>
            </w:pPr>
            <w:ins w:id="342"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22A094D5" w14:textId="77777777" w:rsidTr="00801C79">
        <w:trPr>
          <w:trHeight w:val="20"/>
          <w:ins w:id="343" w:author="Mouhamadou Faly Ba" w:date="2024-10-27T13:06:00Z"/>
        </w:trPr>
        <w:tc>
          <w:tcPr>
            <w:tcW w:w="358" w:type="pct"/>
            <w:shd w:val="clear" w:color="auto" w:fill="auto"/>
          </w:tcPr>
          <w:p w14:paraId="69809AC1" w14:textId="77777777" w:rsidR="005F2625" w:rsidRPr="00823A21" w:rsidRDefault="005F2625" w:rsidP="00801C79">
            <w:pPr>
              <w:tabs>
                <w:tab w:val="left" w:pos="-720"/>
              </w:tabs>
              <w:suppressAutoHyphens/>
              <w:jc w:val="center"/>
              <w:rPr>
                <w:ins w:id="344" w:author="Mouhamadou Faly Ba" w:date="2024-10-27T13:06:00Z"/>
                <w:rFonts w:asciiTheme="minorHAnsi" w:hAnsiTheme="minorHAnsi" w:cstheme="minorHAnsi"/>
                <w:bCs/>
                <w:sz w:val="20"/>
                <w:szCs w:val="20"/>
                <w:lang w:val="fr-FR"/>
              </w:rPr>
            </w:pPr>
            <w:proofErr w:type="gramStart"/>
            <w:ins w:id="345" w:author="Mouhamadou Faly Ba" w:date="2024-10-27T13:06:00Z">
              <w:r w:rsidRPr="00823A21">
                <w:rPr>
                  <w:rFonts w:asciiTheme="minorHAnsi" w:hAnsiTheme="minorHAnsi" w:cstheme="minorHAnsi"/>
                  <w:bCs/>
                  <w:sz w:val="20"/>
                  <w:szCs w:val="20"/>
                  <w:lang w:val="fr-FR"/>
                </w:rPr>
                <w:t>g</w:t>
              </w:r>
              <w:proofErr w:type="gramEnd"/>
            </w:ins>
          </w:p>
        </w:tc>
        <w:tc>
          <w:tcPr>
            <w:tcW w:w="1747" w:type="pct"/>
            <w:shd w:val="clear" w:color="auto" w:fill="auto"/>
            <w:vAlign w:val="center"/>
          </w:tcPr>
          <w:p w14:paraId="05BDBC61" w14:textId="77777777" w:rsidR="005F2625" w:rsidRPr="00823A21" w:rsidRDefault="005F2625" w:rsidP="00801C79">
            <w:pPr>
              <w:rPr>
                <w:ins w:id="346" w:author="Mouhamadou Faly Ba" w:date="2024-10-27T13:06:00Z"/>
                <w:rFonts w:asciiTheme="minorHAnsi" w:hAnsiTheme="minorHAnsi" w:cstheme="minorHAnsi"/>
                <w:bCs/>
                <w:sz w:val="20"/>
                <w:szCs w:val="20"/>
                <w:lang w:val="fr-FR"/>
              </w:rPr>
            </w:pPr>
            <w:ins w:id="347" w:author="Mouhamadou Faly Ba" w:date="2024-10-27T13:06:00Z">
              <w:r w:rsidRPr="00823A21">
                <w:rPr>
                  <w:rFonts w:asciiTheme="minorHAnsi" w:hAnsiTheme="minorHAnsi" w:cstheme="minorHAnsi"/>
                  <w:bCs/>
                  <w:sz w:val="20"/>
                  <w:szCs w:val="20"/>
                  <w:lang w:val="fr-FR"/>
                </w:rPr>
                <w:t>Implants</w:t>
              </w:r>
            </w:ins>
          </w:p>
        </w:tc>
        <w:tc>
          <w:tcPr>
            <w:tcW w:w="723" w:type="pct"/>
            <w:shd w:val="clear" w:color="auto" w:fill="auto"/>
            <w:vAlign w:val="center"/>
          </w:tcPr>
          <w:p w14:paraId="5AF08125" w14:textId="77777777" w:rsidR="005F2625" w:rsidRPr="00823A21" w:rsidRDefault="005F2625" w:rsidP="00801C79">
            <w:pPr>
              <w:jc w:val="center"/>
              <w:rPr>
                <w:ins w:id="348" w:author="Mouhamadou Faly Ba" w:date="2024-10-27T13:06:00Z"/>
                <w:rFonts w:asciiTheme="minorHAnsi" w:hAnsiTheme="minorHAnsi" w:cstheme="minorHAnsi"/>
                <w:bCs/>
                <w:sz w:val="20"/>
                <w:szCs w:val="20"/>
                <w:lang w:val="fr-FR"/>
              </w:rPr>
            </w:pPr>
            <w:ins w:id="349"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57975337" w14:textId="77777777" w:rsidR="005F2625" w:rsidRPr="00823A21" w:rsidRDefault="005F2625" w:rsidP="00801C79">
            <w:pPr>
              <w:tabs>
                <w:tab w:val="right" w:leader="dot" w:pos="3566"/>
                <w:tab w:val="right" w:leader="dot" w:pos="4420"/>
              </w:tabs>
              <w:suppressAutoHyphens/>
              <w:jc w:val="center"/>
              <w:rPr>
                <w:ins w:id="350" w:author="Mouhamadou Faly Ba" w:date="2024-10-27T13:06:00Z"/>
                <w:rFonts w:asciiTheme="minorHAnsi" w:hAnsiTheme="minorHAnsi" w:cstheme="minorHAnsi"/>
                <w:noProof/>
                <w:sz w:val="20"/>
                <w:szCs w:val="20"/>
                <w:lang w:val="fr-FR" w:eastAsia="en-IN"/>
              </w:rPr>
            </w:pPr>
            <w:ins w:id="351"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63603899" w14:textId="77777777" w:rsidR="005F2625" w:rsidRPr="00823A21" w:rsidRDefault="005F2625" w:rsidP="00801C79">
            <w:pPr>
              <w:tabs>
                <w:tab w:val="right" w:leader="dot" w:pos="3566"/>
                <w:tab w:val="right" w:leader="dot" w:pos="4420"/>
              </w:tabs>
              <w:suppressAutoHyphens/>
              <w:jc w:val="center"/>
              <w:rPr>
                <w:ins w:id="352" w:author="Mouhamadou Faly Ba" w:date="2024-10-27T13:06:00Z"/>
                <w:rFonts w:asciiTheme="minorHAnsi" w:hAnsiTheme="minorHAnsi" w:cstheme="minorHAnsi"/>
                <w:noProof/>
                <w:sz w:val="20"/>
                <w:szCs w:val="20"/>
                <w:lang w:val="fr-FR" w:eastAsia="en-IN"/>
              </w:rPr>
            </w:pPr>
            <w:ins w:id="353"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7D683AB1" w14:textId="77777777" w:rsidR="005F2625" w:rsidRPr="00823A21" w:rsidRDefault="005F2625" w:rsidP="00801C79">
            <w:pPr>
              <w:tabs>
                <w:tab w:val="right" w:leader="dot" w:pos="3566"/>
                <w:tab w:val="right" w:leader="dot" w:pos="4420"/>
              </w:tabs>
              <w:suppressAutoHyphens/>
              <w:jc w:val="center"/>
              <w:rPr>
                <w:ins w:id="354" w:author="Mouhamadou Faly Ba" w:date="2024-10-27T13:06:00Z"/>
                <w:rFonts w:asciiTheme="minorHAnsi" w:hAnsiTheme="minorHAnsi" w:cstheme="minorHAnsi"/>
                <w:bCs/>
                <w:sz w:val="20"/>
                <w:szCs w:val="20"/>
                <w:lang w:val="fr-FR" w:bidi="hi-IN"/>
              </w:rPr>
            </w:pPr>
            <w:ins w:id="355"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41D5E637" w14:textId="77777777" w:rsidTr="00801C79">
        <w:trPr>
          <w:trHeight w:val="20"/>
          <w:ins w:id="356" w:author="Mouhamadou Faly Ba" w:date="2024-10-27T13:06:00Z"/>
        </w:trPr>
        <w:tc>
          <w:tcPr>
            <w:tcW w:w="358" w:type="pct"/>
            <w:shd w:val="clear" w:color="auto" w:fill="auto"/>
          </w:tcPr>
          <w:p w14:paraId="057A8507" w14:textId="77777777" w:rsidR="005F2625" w:rsidRPr="00823A21" w:rsidRDefault="005F2625" w:rsidP="00801C79">
            <w:pPr>
              <w:tabs>
                <w:tab w:val="left" w:pos="-720"/>
              </w:tabs>
              <w:suppressAutoHyphens/>
              <w:jc w:val="center"/>
              <w:rPr>
                <w:ins w:id="357" w:author="Mouhamadou Faly Ba" w:date="2024-10-27T13:06:00Z"/>
                <w:rFonts w:asciiTheme="minorHAnsi" w:hAnsiTheme="minorHAnsi" w:cstheme="minorHAnsi"/>
                <w:bCs/>
                <w:sz w:val="20"/>
                <w:szCs w:val="20"/>
                <w:lang w:val="fr-FR"/>
              </w:rPr>
            </w:pPr>
            <w:proofErr w:type="gramStart"/>
            <w:ins w:id="358" w:author="Mouhamadou Faly Ba" w:date="2024-10-27T13:06:00Z">
              <w:r w:rsidRPr="00823A21">
                <w:rPr>
                  <w:rFonts w:asciiTheme="minorHAnsi" w:hAnsiTheme="minorHAnsi" w:cstheme="minorHAnsi"/>
                  <w:bCs/>
                  <w:sz w:val="20"/>
                  <w:szCs w:val="20"/>
                  <w:lang w:val="fr-FR"/>
                </w:rPr>
                <w:t>h</w:t>
              </w:r>
              <w:proofErr w:type="gramEnd"/>
            </w:ins>
          </w:p>
        </w:tc>
        <w:tc>
          <w:tcPr>
            <w:tcW w:w="1747" w:type="pct"/>
            <w:shd w:val="clear" w:color="auto" w:fill="auto"/>
            <w:vAlign w:val="center"/>
          </w:tcPr>
          <w:p w14:paraId="484E0242" w14:textId="77777777" w:rsidR="005F2625" w:rsidRPr="00823A21" w:rsidRDefault="005F2625" w:rsidP="00801C79">
            <w:pPr>
              <w:rPr>
                <w:ins w:id="359" w:author="Mouhamadou Faly Ba" w:date="2024-10-27T13:06:00Z"/>
                <w:rFonts w:asciiTheme="minorHAnsi" w:hAnsiTheme="minorHAnsi" w:cstheme="minorHAnsi"/>
                <w:bCs/>
                <w:sz w:val="20"/>
                <w:szCs w:val="20"/>
                <w:lang w:val="fr-FR"/>
              </w:rPr>
            </w:pPr>
            <w:ins w:id="360" w:author="Mouhamadou Faly Ba" w:date="2024-10-27T13:06:00Z">
              <w:r w:rsidRPr="00823A21">
                <w:rPr>
                  <w:rFonts w:asciiTheme="minorHAnsi" w:hAnsiTheme="minorHAnsi" w:cstheme="minorHAnsi"/>
                  <w:bCs/>
                  <w:sz w:val="20"/>
                  <w:szCs w:val="20"/>
                  <w:lang w:val="fr-FR"/>
                </w:rPr>
                <w:t xml:space="preserve">Stérilisation féminine </w:t>
              </w:r>
            </w:ins>
          </w:p>
        </w:tc>
        <w:tc>
          <w:tcPr>
            <w:tcW w:w="723" w:type="pct"/>
            <w:shd w:val="clear" w:color="auto" w:fill="auto"/>
            <w:vAlign w:val="center"/>
          </w:tcPr>
          <w:p w14:paraId="73B977F6" w14:textId="77777777" w:rsidR="005F2625" w:rsidRPr="00823A21" w:rsidRDefault="005F2625" w:rsidP="00801C79">
            <w:pPr>
              <w:jc w:val="center"/>
              <w:rPr>
                <w:ins w:id="361" w:author="Mouhamadou Faly Ba" w:date="2024-10-27T13:06:00Z"/>
                <w:rFonts w:asciiTheme="minorHAnsi" w:hAnsiTheme="minorHAnsi" w:cstheme="minorHAnsi"/>
                <w:bCs/>
                <w:sz w:val="20"/>
                <w:szCs w:val="20"/>
                <w:lang w:val="fr-FR"/>
              </w:rPr>
            </w:pPr>
            <w:ins w:id="362"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2D3C1E57" w14:textId="77777777" w:rsidR="005F2625" w:rsidRPr="00823A21" w:rsidRDefault="005F2625" w:rsidP="00801C79">
            <w:pPr>
              <w:tabs>
                <w:tab w:val="right" w:leader="dot" w:pos="3566"/>
                <w:tab w:val="right" w:leader="dot" w:pos="4420"/>
              </w:tabs>
              <w:suppressAutoHyphens/>
              <w:jc w:val="center"/>
              <w:rPr>
                <w:ins w:id="363" w:author="Mouhamadou Faly Ba" w:date="2024-10-27T13:06:00Z"/>
                <w:rFonts w:asciiTheme="minorHAnsi" w:hAnsiTheme="minorHAnsi" w:cstheme="minorHAnsi"/>
                <w:noProof/>
                <w:sz w:val="20"/>
                <w:szCs w:val="20"/>
                <w:lang w:val="fr-FR" w:eastAsia="en-IN"/>
              </w:rPr>
            </w:pPr>
            <w:ins w:id="364"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7664C0C0" w14:textId="77777777" w:rsidR="005F2625" w:rsidRPr="00823A21" w:rsidRDefault="005F2625" w:rsidP="00801C79">
            <w:pPr>
              <w:tabs>
                <w:tab w:val="right" w:leader="dot" w:pos="3566"/>
                <w:tab w:val="right" w:leader="dot" w:pos="4420"/>
              </w:tabs>
              <w:suppressAutoHyphens/>
              <w:jc w:val="center"/>
              <w:rPr>
                <w:ins w:id="365" w:author="Mouhamadou Faly Ba" w:date="2024-10-27T13:06:00Z"/>
                <w:rFonts w:asciiTheme="minorHAnsi" w:hAnsiTheme="minorHAnsi" w:cstheme="minorHAnsi"/>
                <w:noProof/>
                <w:sz w:val="20"/>
                <w:szCs w:val="20"/>
                <w:lang w:val="fr-FR" w:eastAsia="en-IN"/>
              </w:rPr>
            </w:pPr>
            <w:ins w:id="366"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12437B17" w14:textId="77777777" w:rsidR="005F2625" w:rsidRPr="00823A21" w:rsidRDefault="005F2625" w:rsidP="00801C79">
            <w:pPr>
              <w:tabs>
                <w:tab w:val="right" w:leader="dot" w:pos="3566"/>
                <w:tab w:val="right" w:leader="dot" w:pos="4420"/>
              </w:tabs>
              <w:suppressAutoHyphens/>
              <w:jc w:val="center"/>
              <w:rPr>
                <w:ins w:id="367" w:author="Mouhamadou Faly Ba" w:date="2024-10-27T13:06:00Z"/>
                <w:rFonts w:asciiTheme="minorHAnsi" w:hAnsiTheme="minorHAnsi" w:cstheme="minorHAnsi"/>
                <w:bCs/>
                <w:sz w:val="20"/>
                <w:szCs w:val="20"/>
                <w:lang w:val="fr-FR" w:bidi="hi-IN"/>
              </w:rPr>
            </w:pPr>
            <w:ins w:id="368"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4ADD140A" w14:textId="77777777" w:rsidTr="00801C79">
        <w:trPr>
          <w:trHeight w:val="20"/>
          <w:ins w:id="369" w:author="Mouhamadou Faly Ba" w:date="2024-10-27T13:06:00Z"/>
        </w:trPr>
        <w:tc>
          <w:tcPr>
            <w:tcW w:w="358" w:type="pct"/>
            <w:shd w:val="clear" w:color="auto" w:fill="auto"/>
          </w:tcPr>
          <w:p w14:paraId="45EDA30C" w14:textId="77777777" w:rsidR="005F2625" w:rsidRPr="00823A21" w:rsidRDefault="005F2625" w:rsidP="00801C79">
            <w:pPr>
              <w:tabs>
                <w:tab w:val="left" w:pos="-720"/>
              </w:tabs>
              <w:suppressAutoHyphens/>
              <w:jc w:val="center"/>
              <w:rPr>
                <w:ins w:id="370" w:author="Mouhamadou Faly Ba" w:date="2024-10-27T13:06:00Z"/>
                <w:rFonts w:asciiTheme="minorHAnsi" w:hAnsiTheme="minorHAnsi" w:cstheme="minorHAnsi"/>
                <w:bCs/>
                <w:sz w:val="20"/>
                <w:szCs w:val="20"/>
                <w:lang w:val="fr-FR"/>
              </w:rPr>
            </w:pPr>
            <w:proofErr w:type="gramStart"/>
            <w:ins w:id="371" w:author="Mouhamadou Faly Ba" w:date="2024-10-27T13:06:00Z">
              <w:r w:rsidRPr="00823A21">
                <w:rPr>
                  <w:rFonts w:asciiTheme="minorHAnsi" w:hAnsiTheme="minorHAnsi" w:cstheme="minorHAnsi"/>
                  <w:bCs/>
                  <w:sz w:val="20"/>
                  <w:szCs w:val="20"/>
                  <w:lang w:val="fr-FR"/>
                </w:rPr>
                <w:t>i</w:t>
              </w:r>
              <w:proofErr w:type="gramEnd"/>
            </w:ins>
          </w:p>
        </w:tc>
        <w:tc>
          <w:tcPr>
            <w:tcW w:w="1747" w:type="pct"/>
            <w:shd w:val="clear" w:color="auto" w:fill="auto"/>
            <w:vAlign w:val="center"/>
          </w:tcPr>
          <w:p w14:paraId="4894DFBF" w14:textId="77777777" w:rsidR="005F2625" w:rsidRPr="00823A21" w:rsidRDefault="005F2625" w:rsidP="00801C79">
            <w:pPr>
              <w:rPr>
                <w:ins w:id="372" w:author="Mouhamadou Faly Ba" w:date="2024-10-27T13:06:00Z"/>
                <w:rFonts w:asciiTheme="minorHAnsi" w:hAnsiTheme="minorHAnsi" w:cstheme="minorHAnsi"/>
                <w:bCs/>
                <w:sz w:val="20"/>
                <w:szCs w:val="20"/>
                <w:lang w:val="fr-FR"/>
              </w:rPr>
            </w:pPr>
            <w:ins w:id="373" w:author="Mouhamadou Faly Ba" w:date="2024-10-27T13:06:00Z">
              <w:r w:rsidRPr="00823A21">
                <w:rPr>
                  <w:rFonts w:asciiTheme="minorHAnsi" w:hAnsiTheme="minorHAnsi" w:cstheme="minorHAnsi"/>
                  <w:bCs/>
                  <w:sz w:val="20"/>
                  <w:szCs w:val="20"/>
                  <w:lang w:val="fr-FR"/>
                </w:rPr>
                <w:t>Stérilisation masculine</w:t>
              </w:r>
            </w:ins>
          </w:p>
        </w:tc>
        <w:tc>
          <w:tcPr>
            <w:tcW w:w="723" w:type="pct"/>
            <w:shd w:val="clear" w:color="auto" w:fill="auto"/>
            <w:vAlign w:val="center"/>
          </w:tcPr>
          <w:p w14:paraId="12587ACE" w14:textId="77777777" w:rsidR="005F2625" w:rsidRPr="00823A21" w:rsidRDefault="005F2625" w:rsidP="00801C79">
            <w:pPr>
              <w:jc w:val="center"/>
              <w:rPr>
                <w:ins w:id="374" w:author="Mouhamadou Faly Ba" w:date="2024-10-27T13:06:00Z"/>
                <w:rFonts w:asciiTheme="minorHAnsi" w:hAnsiTheme="minorHAnsi" w:cstheme="minorHAnsi"/>
                <w:sz w:val="20"/>
                <w:szCs w:val="20"/>
                <w:lang w:val="fr-FR"/>
              </w:rPr>
            </w:pPr>
            <w:ins w:id="375"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676BF132" w14:textId="77777777" w:rsidR="005F2625" w:rsidRPr="00823A21" w:rsidRDefault="005F2625" w:rsidP="00801C79">
            <w:pPr>
              <w:tabs>
                <w:tab w:val="right" w:leader="dot" w:pos="3566"/>
                <w:tab w:val="right" w:leader="dot" w:pos="4420"/>
              </w:tabs>
              <w:suppressAutoHyphens/>
              <w:jc w:val="center"/>
              <w:rPr>
                <w:ins w:id="376" w:author="Mouhamadou Faly Ba" w:date="2024-10-27T13:06:00Z"/>
                <w:rFonts w:asciiTheme="minorHAnsi" w:hAnsiTheme="minorHAnsi" w:cstheme="minorHAnsi"/>
                <w:noProof/>
                <w:sz w:val="20"/>
                <w:szCs w:val="20"/>
                <w:lang w:val="fr-FR" w:eastAsia="en-IN"/>
              </w:rPr>
            </w:pPr>
            <w:ins w:id="377"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33110C7E" w14:textId="77777777" w:rsidR="005F2625" w:rsidRPr="00823A21" w:rsidRDefault="005F2625" w:rsidP="00801C79">
            <w:pPr>
              <w:tabs>
                <w:tab w:val="right" w:leader="dot" w:pos="3566"/>
                <w:tab w:val="right" w:leader="dot" w:pos="4420"/>
              </w:tabs>
              <w:suppressAutoHyphens/>
              <w:jc w:val="center"/>
              <w:rPr>
                <w:ins w:id="378" w:author="Mouhamadou Faly Ba" w:date="2024-10-27T13:06:00Z"/>
                <w:rFonts w:asciiTheme="minorHAnsi" w:hAnsiTheme="minorHAnsi" w:cstheme="minorHAnsi"/>
                <w:noProof/>
                <w:sz w:val="20"/>
                <w:szCs w:val="20"/>
                <w:lang w:val="fr-FR" w:eastAsia="en-IN"/>
              </w:rPr>
            </w:pPr>
            <w:ins w:id="379"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301904E2" w14:textId="77777777" w:rsidR="005F2625" w:rsidRPr="00823A21" w:rsidRDefault="005F2625" w:rsidP="00801C79">
            <w:pPr>
              <w:tabs>
                <w:tab w:val="right" w:leader="dot" w:pos="3566"/>
                <w:tab w:val="right" w:leader="dot" w:pos="4420"/>
              </w:tabs>
              <w:suppressAutoHyphens/>
              <w:jc w:val="center"/>
              <w:rPr>
                <w:ins w:id="380" w:author="Mouhamadou Faly Ba" w:date="2024-10-27T13:06:00Z"/>
                <w:rFonts w:asciiTheme="minorHAnsi" w:hAnsiTheme="minorHAnsi" w:cstheme="minorHAnsi"/>
                <w:bCs/>
                <w:sz w:val="20"/>
                <w:szCs w:val="20"/>
                <w:lang w:val="fr-FR" w:bidi="hi-IN"/>
              </w:rPr>
            </w:pPr>
            <w:ins w:id="381" w:author="Mouhamadou Faly Ba" w:date="2024-10-27T13:06:00Z">
              <w:r w:rsidRPr="00823A21">
                <w:rPr>
                  <w:rFonts w:asciiTheme="minorHAnsi" w:hAnsiTheme="minorHAnsi" w:cstheme="minorHAnsi"/>
                  <w:bCs/>
                  <w:sz w:val="20"/>
                  <w:szCs w:val="20"/>
                  <w:lang w:val="fr-FR" w:bidi="hi-IN"/>
                </w:rPr>
                <w:t>D</w:t>
              </w:r>
            </w:ins>
          </w:p>
        </w:tc>
      </w:tr>
      <w:tr w:rsidR="005F2625" w:rsidRPr="00F97A6C" w:rsidDel="00512C22" w14:paraId="392E66CD" w14:textId="77777777" w:rsidTr="00801C79">
        <w:trPr>
          <w:trHeight w:val="20"/>
          <w:ins w:id="382" w:author="Mouhamadou Faly Ba" w:date="2024-10-27T13:06:00Z"/>
        </w:trPr>
        <w:tc>
          <w:tcPr>
            <w:tcW w:w="358" w:type="pct"/>
            <w:shd w:val="clear" w:color="auto" w:fill="auto"/>
          </w:tcPr>
          <w:p w14:paraId="1E56977B" w14:textId="77777777" w:rsidR="005F2625" w:rsidRPr="00823A21" w:rsidRDefault="005F2625" w:rsidP="00801C79">
            <w:pPr>
              <w:tabs>
                <w:tab w:val="left" w:pos="-720"/>
              </w:tabs>
              <w:suppressAutoHyphens/>
              <w:jc w:val="center"/>
              <w:rPr>
                <w:ins w:id="383" w:author="Mouhamadou Faly Ba" w:date="2024-10-27T13:06:00Z"/>
                <w:rFonts w:asciiTheme="minorHAnsi" w:hAnsiTheme="minorHAnsi" w:cstheme="minorHAnsi"/>
                <w:bCs/>
                <w:sz w:val="20"/>
                <w:szCs w:val="20"/>
                <w:lang w:val="fr-FR"/>
              </w:rPr>
            </w:pPr>
            <w:proofErr w:type="gramStart"/>
            <w:ins w:id="384" w:author="Mouhamadou Faly Ba" w:date="2024-10-27T13:06:00Z">
              <w:r w:rsidRPr="00823A21">
                <w:rPr>
                  <w:rFonts w:asciiTheme="minorHAnsi" w:hAnsiTheme="minorHAnsi" w:cstheme="minorHAnsi"/>
                  <w:bCs/>
                  <w:sz w:val="20"/>
                  <w:szCs w:val="20"/>
                  <w:lang w:val="fr-FR"/>
                </w:rPr>
                <w:t>j</w:t>
              </w:r>
              <w:proofErr w:type="gramEnd"/>
            </w:ins>
          </w:p>
        </w:tc>
        <w:tc>
          <w:tcPr>
            <w:tcW w:w="1747" w:type="pct"/>
            <w:shd w:val="clear" w:color="auto" w:fill="auto"/>
            <w:vAlign w:val="center"/>
          </w:tcPr>
          <w:p w14:paraId="7AFE06F9" w14:textId="692B918C" w:rsidR="005F2625" w:rsidRPr="00823A21" w:rsidRDefault="005F2625" w:rsidP="00801C79">
            <w:pPr>
              <w:rPr>
                <w:ins w:id="385" w:author="Mouhamadou Faly Ba" w:date="2024-10-27T13:06:00Z"/>
                <w:rFonts w:asciiTheme="minorHAnsi" w:hAnsiTheme="minorHAnsi" w:cstheme="minorHAnsi"/>
                <w:bCs/>
                <w:sz w:val="20"/>
                <w:szCs w:val="20"/>
                <w:lang w:val="fr-FR"/>
              </w:rPr>
            </w:pPr>
            <w:ins w:id="386" w:author="Mouhamadou Faly Ba" w:date="2024-10-27T13:06:00Z">
              <w:r w:rsidRPr="00823A21">
                <w:rPr>
                  <w:rFonts w:asciiTheme="minorHAnsi" w:hAnsiTheme="minorHAnsi" w:cstheme="minorHAnsi"/>
                  <w:bCs/>
                  <w:sz w:val="20"/>
                  <w:szCs w:val="20"/>
                  <w:lang w:val="fr-FR"/>
                </w:rPr>
                <w:t xml:space="preserve">Allaitement maternel exclusif </w:t>
              </w:r>
            </w:ins>
          </w:p>
        </w:tc>
        <w:tc>
          <w:tcPr>
            <w:tcW w:w="723" w:type="pct"/>
            <w:shd w:val="clear" w:color="auto" w:fill="auto"/>
            <w:vAlign w:val="center"/>
          </w:tcPr>
          <w:p w14:paraId="7E5E6E9F" w14:textId="77777777" w:rsidR="005F2625" w:rsidRPr="00823A21" w:rsidRDefault="005F2625" w:rsidP="00801C79">
            <w:pPr>
              <w:jc w:val="center"/>
              <w:rPr>
                <w:ins w:id="387" w:author="Mouhamadou Faly Ba" w:date="2024-10-27T13:06:00Z"/>
                <w:rFonts w:asciiTheme="minorHAnsi" w:hAnsiTheme="minorHAnsi" w:cstheme="minorHAnsi"/>
                <w:sz w:val="20"/>
                <w:szCs w:val="20"/>
                <w:lang w:val="fr-FR"/>
              </w:rPr>
            </w:pPr>
            <w:ins w:id="388" w:author="Mouhamadou Faly Ba" w:date="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07C6C6D2" w14:textId="77777777" w:rsidR="005F2625" w:rsidRPr="00823A21" w:rsidRDefault="005F2625" w:rsidP="00801C79">
            <w:pPr>
              <w:tabs>
                <w:tab w:val="right" w:leader="dot" w:pos="3566"/>
                <w:tab w:val="right" w:leader="dot" w:pos="4420"/>
              </w:tabs>
              <w:suppressAutoHyphens/>
              <w:jc w:val="center"/>
              <w:rPr>
                <w:ins w:id="389" w:author="Mouhamadou Faly Ba" w:date="2024-10-27T13:06:00Z"/>
                <w:rFonts w:asciiTheme="minorHAnsi" w:hAnsiTheme="minorHAnsi" w:cstheme="minorHAnsi"/>
                <w:noProof/>
                <w:sz w:val="20"/>
                <w:szCs w:val="20"/>
                <w:lang w:val="fr-FR" w:eastAsia="en-IN"/>
              </w:rPr>
            </w:pPr>
            <w:ins w:id="390" w:author="Mouhamadou Faly Ba" w:date="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6FC61FE8" w14:textId="77777777" w:rsidR="005F2625" w:rsidRPr="00823A21" w:rsidRDefault="005F2625" w:rsidP="00801C79">
            <w:pPr>
              <w:tabs>
                <w:tab w:val="right" w:leader="dot" w:pos="3566"/>
                <w:tab w:val="right" w:leader="dot" w:pos="4420"/>
              </w:tabs>
              <w:suppressAutoHyphens/>
              <w:jc w:val="center"/>
              <w:rPr>
                <w:ins w:id="391" w:author="Mouhamadou Faly Ba" w:date="2024-10-27T13:06:00Z"/>
                <w:rFonts w:asciiTheme="minorHAnsi" w:hAnsiTheme="minorHAnsi" w:cstheme="minorHAnsi"/>
                <w:noProof/>
                <w:sz w:val="20"/>
                <w:szCs w:val="20"/>
                <w:lang w:val="fr-FR" w:eastAsia="en-IN"/>
              </w:rPr>
            </w:pPr>
            <w:ins w:id="392" w:author="Mouhamadou Faly Ba" w:date="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1EC2FB46" w14:textId="77777777" w:rsidR="005F2625" w:rsidRPr="00823A21" w:rsidRDefault="005F2625" w:rsidP="00801C79">
            <w:pPr>
              <w:tabs>
                <w:tab w:val="right" w:leader="dot" w:pos="3566"/>
                <w:tab w:val="right" w:leader="dot" w:pos="4420"/>
              </w:tabs>
              <w:suppressAutoHyphens/>
              <w:jc w:val="center"/>
              <w:rPr>
                <w:ins w:id="393" w:author="Mouhamadou Faly Ba" w:date="2024-10-27T13:06:00Z"/>
                <w:rFonts w:asciiTheme="minorHAnsi" w:hAnsiTheme="minorHAnsi" w:cstheme="minorHAnsi"/>
                <w:bCs/>
                <w:sz w:val="20"/>
                <w:szCs w:val="20"/>
                <w:lang w:val="fr-FR" w:bidi="hi-IN"/>
              </w:rPr>
            </w:pPr>
            <w:ins w:id="394" w:author="Mouhamadou Faly Ba" w:date="2024-10-27T13:06:00Z">
              <w:r w:rsidRPr="00823A21">
                <w:rPr>
                  <w:rFonts w:asciiTheme="minorHAnsi" w:hAnsiTheme="minorHAnsi" w:cstheme="minorHAnsi"/>
                  <w:bCs/>
                  <w:sz w:val="20"/>
                  <w:szCs w:val="20"/>
                  <w:lang w:val="fr-FR" w:bidi="hi-IN"/>
                </w:rPr>
                <w:t>D</w:t>
              </w:r>
            </w:ins>
          </w:p>
        </w:tc>
      </w:tr>
    </w:tbl>
    <w:p w14:paraId="2F8CF612" w14:textId="77777777" w:rsidR="009E7FAE" w:rsidRPr="00823A21" w:rsidRDefault="009E7FAE">
      <w:pPr>
        <w:rPr>
          <w:lang w:val="fr-FR"/>
        </w:rPr>
      </w:pPr>
    </w:p>
    <w:p w14:paraId="0B73E418" w14:textId="77777777" w:rsidR="00E10C66" w:rsidRDefault="00E10C66">
      <w:pPr>
        <w:rPr>
          <w:ins w:id="395" w:author="Mouhamadou Faly Ba" w:date="2024-10-27T13:07:00Z"/>
          <w:lang w:val="fr-FR"/>
        </w:rPr>
      </w:pPr>
    </w:p>
    <w:p w14:paraId="231A15C1" w14:textId="77777777" w:rsidR="005F2625" w:rsidRDefault="005F2625">
      <w:pPr>
        <w:rPr>
          <w:ins w:id="396" w:author="Mouhamadou Faly Ba" w:date="2024-10-27T13:07:00Z"/>
          <w:lang w:val="fr-FR"/>
        </w:rPr>
      </w:pPr>
    </w:p>
    <w:p w14:paraId="022F6ED5" w14:textId="77777777" w:rsidR="005F2625" w:rsidRDefault="005F2625">
      <w:pPr>
        <w:rPr>
          <w:ins w:id="397" w:author="Mouhamadou Faly Ba" w:date="2024-10-27T13:07:00Z"/>
          <w:lang w:val="fr-FR"/>
        </w:rPr>
      </w:pPr>
    </w:p>
    <w:p w14:paraId="1FBA5F91" w14:textId="77777777" w:rsidR="005F2625" w:rsidRPr="00823A21" w:rsidRDefault="005F2625">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DD15E2" w:rsidRPr="00F733A2" w:rsidDel="00512C22" w14:paraId="2E548643" w14:textId="77777777" w:rsidTr="00823A21">
        <w:trPr>
          <w:trHeight w:val="370"/>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3C033A" w14:textId="3906E60F" w:rsidR="00DD15E2" w:rsidRPr="00823A21" w:rsidRDefault="009D65F3" w:rsidP="00F668E8">
            <w:pPr>
              <w:tabs>
                <w:tab w:val="left" w:pos="-720"/>
              </w:tabs>
              <w:suppressAutoHyphens/>
              <w:jc w:val="center"/>
              <w:rPr>
                <w:rFonts w:asciiTheme="minorHAnsi" w:hAnsiTheme="minorHAnsi" w:cstheme="minorHAnsi"/>
                <w:b/>
                <w:bCs/>
                <w:noProof/>
                <w:color w:val="000000" w:themeColor="text1"/>
                <w:sz w:val="20"/>
                <w:szCs w:val="20"/>
                <w:lang w:val="fr-FR" w:eastAsia="en-IN" w:bidi="hi-IN"/>
              </w:rPr>
            </w:pPr>
            <w:ins w:id="398" w:author="Mouhamadou Faly Ba" w:date="2024-10-27T13:06:00Z">
              <w:r w:rsidRPr="00823A21">
                <w:rPr>
                  <w:rFonts w:asciiTheme="minorHAnsi" w:hAnsiTheme="minorHAnsi" w:cstheme="minorHAnsi"/>
                  <w:b/>
                  <w:bCs/>
                  <w:noProof/>
                  <w:color w:val="000000" w:themeColor="text1"/>
                  <w:sz w:val="20"/>
                  <w:szCs w:val="20"/>
                  <w:lang w:val="fr-FR" w:eastAsia="en-IN" w:bidi="hi-IN"/>
                </w:rPr>
                <w:lastRenderedPageBreak/>
                <w:t xml:space="preserve">Je souhaiterais également avoir des informations complémentaires sur les pilules abortives </w:t>
              </w:r>
              <w:r w:rsidRPr="00F97A6C">
                <w:rPr>
                  <w:rFonts w:asciiTheme="minorHAnsi" w:hAnsiTheme="minorHAnsi" w:cstheme="minorHAnsi"/>
                  <w:b/>
                  <w:bCs/>
                  <w:noProof/>
                  <w:color w:val="000000" w:themeColor="text1"/>
                  <w:sz w:val="20"/>
                  <w:szCs w:val="20"/>
                  <w:lang w:val="fr-FR" w:eastAsia="en-IN" w:bidi="hi-IN"/>
                </w:rPr>
                <w:t>(pour entrainer un avortement)</w:t>
              </w:r>
              <w:r w:rsidRPr="00823A21">
                <w:rPr>
                  <w:rFonts w:asciiTheme="minorHAnsi" w:hAnsiTheme="minorHAnsi" w:cstheme="minorHAnsi"/>
                  <w:b/>
                  <w:bCs/>
                  <w:noProof/>
                  <w:color w:val="000000" w:themeColor="text1"/>
                  <w:sz w:val="20"/>
                  <w:szCs w:val="20"/>
                  <w:lang w:val="fr-FR" w:eastAsia="en-IN" w:bidi="hi-IN"/>
                </w:rPr>
                <w:t>.</w:t>
              </w:r>
            </w:ins>
            <w:del w:id="399" w:author="Mouhamadou Faly Ba" w:date="2024-10-27T13:06:00Z">
              <w:r w:rsidR="00785D93" w:rsidRPr="00823A21" w:rsidDel="009D65F3">
                <w:rPr>
                  <w:rFonts w:asciiTheme="minorHAnsi" w:hAnsiTheme="minorHAnsi" w:cstheme="minorHAnsi"/>
                  <w:b/>
                  <w:bCs/>
                  <w:noProof/>
                  <w:color w:val="000000" w:themeColor="text1"/>
                  <w:sz w:val="20"/>
                  <w:szCs w:val="20"/>
                  <w:lang w:val="fr-FR" w:eastAsia="en-IN" w:bidi="hi-IN"/>
                </w:rPr>
                <w:delText>J</w:delText>
              </w:r>
            </w:del>
            <w:del w:id="400" w:author="Lenovo" w:date="2024-10-26T14:01:00Z">
              <w:r w:rsidR="00785D93" w:rsidRPr="00823A21" w:rsidDel="00F668E8">
                <w:rPr>
                  <w:rFonts w:asciiTheme="minorHAnsi" w:hAnsiTheme="minorHAnsi" w:cstheme="minorHAnsi"/>
                  <w:b/>
                  <w:bCs/>
                  <w:noProof/>
                  <w:color w:val="000000" w:themeColor="text1"/>
                  <w:sz w:val="20"/>
                  <w:szCs w:val="20"/>
                  <w:lang w:val="fr-FR" w:eastAsia="en-IN" w:bidi="hi-IN"/>
                </w:rPr>
                <w:delText xml:space="preserve">e souhaiterais également avoir des informations complémentaires sur les pilules abortives </w:delText>
              </w:r>
              <w:r w:rsidR="000C7FE3" w:rsidRPr="00F97A6C" w:rsidDel="00F668E8">
                <w:rPr>
                  <w:rFonts w:asciiTheme="minorHAnsi" w:hAnsiTheme="minorHAnsi" w:cstheme="minorHAnsi"/>
                  <w:b/>
                  <w:bCs/>
                  <w:noProof/>
                  <w:color w:val="000000" w:themeColor="text1"/>
                  <w:sz w:val="20"/>
                  <w:szCs w:val="20"/>
                  <w:lang w:val="fr-FR" w:eastAsia="en-IN" w:bidi="hi-IN"/>
                </w:rPr>
                <w:delText>(pour entrainer un avortement)</w:delText>
              </w:r>
              <w:r w:rsidR="00785D93" w:rsidRPr="00823A21" w:rsidDel="00F668E8">
                <w:rPr>
                  <w:rFonts w:asciiTheme="minorHAnsi" w:hAnsiTheme="minorHAnsi" w:cstheme="minorHAnsi"/>
                  <w:b/>
                  <w:bCs/>
                  <w:noProof/>
                  <w:color w:val="000000" w:themeColor="text1"/>
                  <w:sz w:val="20"/>
                  <w:szCs w:val="20"/>
                  <w:lang w:val="fr-FR" w:eastAsia="en-IN" w:bidi="hi-IN"/>
                </w:rPr>
                <w:delText>.</w:delText>
              </w:r>
            </w:del>
          </w:p>
        </w:tc>
      </w:tr>
      <w:tr w:rsidR="009B79DA" w:rsidRPr="00F97A6C" w:rsidDel="00512C22" w14:paraId="10DF6961"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E8E8A9A" w14:textId="6D79F7B1" w:rsidR="009B79DA" w:rsidRPr="00823A21" w:rsidRDefault="005D0974" w:rsidP="001714EC">
            <w:pPr>
              <w:tabs>
                <w:tab w:val="left" w:pos="-720"/>
              </w:tabs>
              <w:suppressAutoHyphens/>
              <w:jc w:val="center"/>
              <w:rPr>
                <w:rFonts w:asciiTheme="minorHAnsi" w:hAnsiTheme="minorHAnsi" w:cstheme="minorHAnsi"/>
                <w:spacing w:val="-2"/>
                <w:sz w:val="20"/>
                <w:szCs w:val="20"/>
                <w:lang w:val="fr-FR"/>
              </w:rPr>
            </w:pPr>
            <w:r w:rsidRPr="00F97A6C">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D683818" w14:textId="0F710EC8" w:rsidR="009B79DA" w:rsidRPr="00823A21" w:rsidRDefault="009B79DA" w:rsidP="00785D93">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785D93" w:rsidRPr="00823A21">
              <w:rPr>
                <w:rFonts w:asciiTheme="minorHAnsi" w:hAnsiTheme="minorHAnsi" w:cstheme="minorHAnsi"/>
                <w:b/>
                <w:sz w:val="20"/>
                <w:szCs w:val="20"/>
                <w:lang w:val="fr-FR"/>
              </w:rPr>
              <w:t>ET FILTRES</w:t>
            </w:r>
          </w:p>
        </w:tc>
        <w:tc>
          <w:tcPr>
            <w:tcW w:w="177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23CDE30" w14:textId="14EDF594" w:rsidR="009B79DA" w:rsidRPr="00823A21" w:rsidRDefault="009B79DA" w:rsidP="00785D93">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COD</w:t>
            </w:r>
            <w:r w:rsidR="00785D93" w:rsidRPr="00823A21">
              <w:rPr>
                <w:rFonts w:asciiTheme="minorHAnsi" w:hAnsiTheme="minorHAnsi" w:cstheme="minorHAnsi"/>
                <w:b/>
                <w:sz w:val="20"/>
                <w:szCs w:val="20"/>
                <w:lang w:val="fr-FR"/>
              </w:rPr>
              <w:t>AGE</w:t>
            </w:r>
          </w:p>
        </w:tc>
        <w:tc>
          <w:tcPr>
            <w:tcW w:w="400"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424BFD1" w14:textId="66684A13" w:rsidR="009B79DA" w:rsidRPr="00823A21" w:rsidRDefault="00785D93"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9B79DA" w:rsidRPr="00F97A6C" w14:paraId="2FC74EDB" w14:textId="77777777" w:rsidTr="00823A21">
        <w:trPr>
          <w:trHeight w:val="72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DA6768" w14:textId="260D317E"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40</w:t>
            </w:r>
            <w:r w:rsidR="00DD15E2" w:rsidRPr="00823A21">
              <w:rPr>
                <w:rFonts w:asciiTheme="minorHAnsi" w:hAnsiTheme="minorHAnsi" w:cstheme="minorHAnsi"/>
                <w:bCs/>
                <w:sz w:val="20"/>
                <w:szCs w:val="20"/>
                <w:lang w:val="fr-FR"/>
              </w:rPr>
              <w:t>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6BDF154" w14:textId="1140CDC2" w:rsidR="009B79DA" w:rsidRPr="00823A21" w:rsidRDefault="000837B8" w:rsidP="00F668E8">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lang w:val="fr-FR"/>
              </w:rPr>
              <w:t>Cette pharmacie</w:t>
            </w:r>
            <w:del w:id="401" w:author="Lenovo" w:date="2024-10-26T14:01:00Z">
              <w:r w:rsidRPr="00823A21" w:rsidDel="00F668E8">
                <w:rPr>
                  <w:rFonts w:asciiTheme="minorHAnsi" w:hAnsiTheme="minorHAnsi" w:cstheme="minorHAnsi"/>
                  <w:sz w:val="20"/>
                  <w:szCs w:val="20"/>
                  <w:lang w:val="fr-FR"/>
                </w:rPr>
                <w:delText>/</w:delText>
              </w:r>
              <w:r w:rsidR="00090105" w:rsidRPr="00823A21" w:rsidDel="00F668E8">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sz w:val="20"/>
                <w:szCs w:val="20"/>
                <w:lang w:val="fr-FR"/>
              </w:rPr>
              <w:t>propose-t-elle également</w:t>
            </w:r>
            <w:r w:rsidR="009B79DA" w:rsidRPr="00823A21">
              <w:rPr>
                <w:rFonts w:asciiTheme="minorHAnsi" w:hAnsiTheme="minorHAnsi" w:cstheme="minorHAnsi"/>
                <w:sz w:val="20"/>
                <w:szCs w:val="20"/>
                <w:lang w:val="fr-FR"/>
              </w:rPr>
              <w:t xml:space="preserve"> </w:t>
            </w:r>
            <w:r w:rsidRPr="00823A21">
              <w:rPr>
                <w:rFonts w:asciiTheme="minorHAnsi" w:hAnsiTheme="minorHAnsi" w:cstheme="minorHAnsi"/>
                <w:b/>
                <w:bCs/>
                <w:sz w:val="20"/>
                <w:szCs w:val="20"/>
                <w:lang w:val="fr-FR"/>
              </w:rPr>
              <w:t>des pilules abortives</w:t>
            </w:r>
            <w:r w:rsidR="00672BC9" w:rsidRPr="00823A21">
              <w:rPr>
                <w:rFonts w:asciiTheme="minorHAnsi" w:hAnsiTheme="minorHAnsi" w:cstheme="minorHAnsi"/>
                <w:b/>
                <w:bCs/>
                <w:sz w:val="20"/>
                <w:szCs w:val="20"/>
                <w:lang w:val="fr-FR"/>
              </w:rPr>
              <w:t xml:space="preserve"> </w:t>
            </w:r>
            <w:r w:rsidR="009B79DA" w:rsidRPr="00823A21">
              <w:rPr>
                <w:rFonts w:asciiTheme="minorHAnsi" w:hAnsiTheme="minorHAnsi" w:cstheme="minorHAnsi"/>
                <w:sz w:val="20"/>
                <w:szCs w:val="20"/>
                <w:lang w:val="fr-FR"/>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FDFD040" w14:textId="521BCF4C" w:rsidR="009B79DA" w:rsidRPr="00823A21" w:rsidRDefault="000837B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9B79DA" w:rsidRPr="00823A21">
              <w:rPr>
                <w:rFonts w:asciiTheme="minorHAnsi" w:hAnsiTheme="minorHAnsi" w:cstheme="minorHAnsi"/>
                <w:spacing w:val="-2"/>
                <w:sz w:val="20"/>
                <w:szCs w:val="20"/>
                <w:lang w:val="fr-FR" w:bidi="hi-IN"/>
              </w:rPr>
              <w:tab/>
              <w:t>1</w:t>
            </w:r>
          </w:p>
          <w:p w14:paraId="0844EB97" w14:textId="59BE87D3"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w:t>
            </w:r>
            <w:r w:rsidR="000837B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70EA62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6808AC4F" w14:textId="5CAABF6C"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87936" behindDoc="0" locked="0" layoutInCell="1" allowOverlap="1" wp14:anchorId="34B15382" wp14:editId="191DB154">
                      <wp:simplePos x="0" y="0"/>
                      <wp:positionH relativeFrom="column">
                        <wp:posOffset>-141517</wp:posOffset>
                      </wp:positionH>
                      <wp:positionV relativeFrom="paragraph">
                        <wp:posOffset>72226</wp:posOffset>
                      </wp:positionV>
                      <wp:extent cx="219075" cy="0"/>
                      <wp:effectExtent l="0" t="76200" r="28575" b="95250"/>
                      <wp:wrapNone/>
                      <wp:docPr id="139" name="Straight Arrow Connector 1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E267C65" id="Straight Arrow Connector 139" o:spid="_x0000_s1026" type="#_x0000_t32" style="position:absolute;margin-left:-11.15pt;margin-top:5.7pt;width:1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9B79DA" w:rsidRPr="00F97A6C" w14:paraId="53573366"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C290094" w14:textId="526400DA"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w:t>
            </w:r>
            <w:r w:rsidR="00DD15E2" w:rsidRPr="00823A21">
              <w:rPr>
                <w:rFonts w:asciiTheme="minorHAnsi" w:hAnsiTheme="minorHAnsi" w:cstheme="minorHAnsi"/>
                <w:bCs/>
                <w:sz w:val="20"/>
                <w:szCs w:val="20"/>
                <w:lang w:val="fr-FR"/>
              </w:rPr>
              <w:t>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07D927" w14:textId="598C8BCD" w:rsidR="009B79DA" w:rsidRPr="00823A21" w:rsidRDefault="00F51F66" w:rsidP="00F668E8">
            <w:pPr>
              <w:rPr>
                <w:rFonts w:asciiTheme="minorHAnsi" w:hAnsiTheme="minorHAnsi" w:cstheme="minorHAnsi"/>
                <w:sz w:val="20"/>
                <w:szCs w:val="20"/>
                <w:lang w:val="fr-FR"/>
              </w:rPr>
            </w:pPr>
            <w:r w:rsidRPr="00823A21">
              <w:rPr>
                <w:rFonts w:asciiTheme="minorHAnsi" w:hAnsiTheme="minorHAnsi" w:cstheme="minorHAnsi"/>
                <w:bCs/>
                <w:color w:val="000000" w:themeColor="text1"/>
                <w:sz w:val="20"/>
                <w:szCs w:val="20"/>
                <w:lang w:val="fr-FR"/>
              </w:rPr>
              <w:t>Au cours des 12 derniers mois</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del w:id="402" w:author="Lenovo" w:date="2024-10-26T14:01:00Z">
              <w:r w:rsidRPr="00823A21" w:rsidDel="00F668E8">
                <w:rPr>
                  <w:rFonts w:asciiTheme="minorHAnsi" w:hAnsiTheme="minorHAnsi" w:cstheme="minorHAnsi"/>
                  <w:bCs/>
                  <w:color w:val="000000" w:themeColor="text1"/>
                  <w:sz w:val="20"/>
                  <w:szCs w:val="20"/>
                  <w:lang w:val="fr-FR"/>
                </w:rPr>
                <w:delText>/</w:delText>
              </w:r>
              <w:r w:rsidR="00090105" w:rsidRPr="00823A21" w:rsidDel="00F668E8">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w:t>
            </w:r>
            <w:r w:rsidR="00ED1941" w:rsidRPr="00823A21">
              <w:rPr>
                <w:rFonts w:asciiTheme="minorHAnsi" w:hAnsiTheme="minorHAnsi" w:cstheme="minorHAnsi"/>
                <w:bCs/>
                <w:color w:val="000000" w:themeColor="text1"/>
                <w:sz w:val="20"/>
                <w:szCs w:val="20"/>
                <w:lang w:val="fr-FR"/>
              </w:rPr>
              <w:t>stocké ou vendu des</w:t>
            </w:r>
            <w:r w:rsidR="009B79DA" w:rsidRPr="00823A21">
              <w:rPr>
                <w:rFonts w:asciiTheme="minorHAnsi" w:hAnsiTheme="minorHAnsi" w:cstheme="minorHAnsi"/>
                <w:bCs/>
                <w:color w:val="000000" w:themeColor="text1"/>
                <w:sz w:val="20"/>
                <w:szCs w:val="20"/>
                <w:lang w:val="fr-FR"/>
              </w:rPr>
              <w:t xml:space="preserve"> </w:t>
            </w:r>
            <w:r w:rsidR="00ED1941" w:rsidRPr="00823A21">
              <w:rPr>
                <w:rFonts w:asciiTheme="minorHAnsi" w:hAnsiTheme="minorHAnsi" w:cstheme="minorHAnsi"/>
                <w:b/>
                <w:color w:val="000000" w:themeColor="text1"/>
                <w:sz w:val="20"/>
                <w:szCs w:val="20"/>
                <w:lang w:val="fr-FR"/>
              </w:rPr>
              <w:t>pilules abortives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4226729" w14:textId="6B3300AC" w:rsidR="009B79DA" w:rsidRPr="00823A21" w:rsidRDefault="00ED1941"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9B79DA" w:rsidRPr="00823A21">
              <w:rPr>
                <w:rFonts w:asciiTheme="minorHAnsi" w:hAnsiTheme="minorHAnsi" w:cstheme="minorHAnsi"/>
                <w:spacing w:val="-2"/>
                <w:sz w:val="20"/>
                <w:szCs w:val="20"/>
                <w:lang w:val="fr-FR" w:bidi="hi-IN"/>
              </w:rPr>
              <w:tab/>
              <w:t>1</w:t>
            </w:r>
          </w:p>
          <w:p w14:paraId="66DC805C" w14:textId="6747BD6C"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ED1941"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34353BFD"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794B2855" w14:textId="45ECE1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3056" behindDoc="0" locked="0" layoutInCell="1" allowOverlap="1" wp14:anchorId="78FBC933" wp14:editId="23289C3D">
                      <wp:simplePos x="0" y="0"/>
                      <wp:positionH relativeFrom="column">
                        <wp:posOffset>-137578</wp:posOffset>
                      </wp:positionH>
                      <wp:positionV relativeFrom="paragraph">
                        <wp:posOffset>86995</wp:posOffset>
                      </wp:positionV>
                      <wp:extent cx="219075" cy="0"/>
                      <wp:effectExtent l="0" t="76200" r="28575" b="95250"/>
                      <wp:wrapNone/>
                      <wp:docPr id="4190" name="Straight Arrow Connector 419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927B0E2" id="Straight Arrow Connector 4190" o:spid="_x0000_s1026" type="#_x0000_t32" style="position:absolute;margin-left:-10.85pt;margin-top:6.85pt;width:17.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831533" w:rsidRPr="00F97A6C" w14:paraId="2D7A518A"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5BA6E5" w14:textId="42662A18"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E1E8D08" w14:textId="1E5BB62D"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Combien d’unités (bandes) de pilules abortives médicales votre pharmacie</w:t>
            </w:r>
            <w:del w:id="403" w:author="Lenovo" w:date="2024-10-26T14:01:00Z">
              <w:r w:rsidRPr="00823A21" w:rsidDel="00F668E8">
                <w:rPr>
                  <w:rFonts w:asciiTheme="minorHAnsi" w:hAnsiTheme="minorHAnsi" w:cstheme="minorHAnsi"/>
                  <w:bCs/>
                  <w:color w:val="000000" w:themeColor="text1"/>
                  <w:sz w:val="20"/>
                  <w:szCs w:val="20"/>
                  <w:lang w:val="fr-FR"/>
                </w:rPr>
                <w:delText>/</w:delText>
              </w:r>
              <w:r w:rsidRPr="00823A21" w:rsidDel="00F668E8">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actuellement en stock ?</w:t>
            </w:r>
          </w:p>
          <w:p w14:paraId="7515770C" w14:textId="77777777" w:rsidR="00831533" w:rsidRPr="00823A21" w:rsidRDefault="00831533" w:rsidP="00831533">
            <w:pPr>
              <w:rPr>
                <w:rFonts w:asciiTheme="minorHAnsi" w:hAnsiTheme="minorHAnsi" w:cstheme="minorHAnsi"/>
                <w:bCs/>
                <w:color w:val="000000" w:themeColor="text1"/>
                <w:sz w:val="20"/>
                <w:szCs w:val="20"/>
                <w:lang w:val="fr-FR"/>
              </w:rPr>
            </w:pPr>
          </w:p>
          <w:p w14:paraId="5384ED09" w14:textId="201D2AB5" w:rsidR="00831533" w:rsidRPr="00823A21" w:rsidRDefault="00831533" w:rsidP="0083153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D48F155"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5488" behindDoc="0" locked="0" layoutInCell="1" allowOverlap="1" wp14:anchorId="0E11C257" wp14:editId="5A594697">
                      <wp:simplePos x="0" y="0"/>
                      <wp:positionH relativeFrom="column">
                        <wp:posOffset>1266792</wp:posOffset>
                      </wp:positionH>
                      <wp:positionV relativeFrom="paragraph">
                        <wp:posOffset>99559</wp:posOffset>
                      </wp:positionV>
                      <wp:extent cx="635635" cy="196850"/>
                      <wp:effectExtent l="0" t="0" r="12065" b="12700"/>
                      <wp:wrapNone/>
                      <wp:docPr id="2374168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532595380" name="Group 47"/>
                              <wpg:cNvGrpSpPr/>
                              <wpg:grpSpPr>
                                <a:xfrm>
                                  <a:off x="249382" y="0"/>
                                  <a:ext cx="494665" cy="152400"/>
                                  <a:chOff x="0" y="0"/>
                                  <a:chExt cx="494665" cy="196850"/>
                                </a:xfrm>
                              </wpg:grpSpPr>
                              <wps:wsp>
                                <wps:cNvPr id="1691831958" name="Rectangle 16918319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858310" name="Rectangle 6378583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9703061" name="Rectangle 99970306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6FB48DC" id="Group 44" o:spid="_x0000_s1026" style="position:absolute;margin-left:99.75pt;margin-top:7.85pt;width:50.05pt;height:15.5pt;z-index:25273548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">
                        <v:rect id="Rectangle 16918319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" filled="f" strokecolor="black [3213]" strokeweight=".5pt"/>
                        <v:rect id="Rectangle 6378583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" filled="f" strokecolor="black [3213]" strokeweight=".5pt"/>
                      </v:group>
                      <v:rect id="Rectangle 99970306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" filled="f" strokecolor="black [3213]" strokeweight=".5pt"/>
                    </v:group>
                  </w:pict>
                </mc:Fallback>
              </mc:AlternateContent>
            </w:r>
          </w:p>
          <w:p w14:paraId="725F4E6D"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4D5091E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F915F8" w14:textId="77777777" w:rsidR="00831533" w:rsidRPr="00F97A6C" w:rsidRDefault="00831533" w:rsidP="00831533">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8DCEAD6" w14:textId="5A317BCB"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404" w:author="Kossa FALL" w:date="2025-03-16T22:46:00Z">
              <w:r w:rsidRPr="00F97A6C" w:rsidDel="0085054D">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E2A07CD"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831533" w:rsidRPr="00F97A6C" w14:paraId="46723656"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96DD98" w14:textId="473218C2"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EBFEE7A" w14:textId="78755172"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du </w:t>
            </w:r>
            <w:r w:rsidRPr="00823A21">
              <w:rPr>
                <w:rFonts w:asciiTheme="minorHAnsi" w:hAnsiTheme="minorHAnsi" w:cstheme="minorHAnsi"/>
                <w:color w:val="000000" w:themeColor="text1"/>
                <w:sz w:val="20"/>
                <w:szCs w:val="20"/>
                <w:lang w:val="fr-FR"/>
              </w:rPr>
              <w:t>mois écoulé, combien</w:t>
            </w:r>
            <w:r w:rsidRPr="00823A21">
              <w:rPr>
                <w:rFonts w:asciiTheme="minorHAnsi" w:hAnsiTheme="minorHAnsi" w:cstheme="minorHAnsi"/>
                <w:bCs/>
                <w:color w:val="000000" w:themeColor="text1"/>
                <w:sz w:val="20"/>
                <w:szCs w:val="20"/>
                <w:lang w:val="fr-FR"/>
              </w:rPr>
              <w:t xml:space="preserve"> d’unités de </w:t>
            </w:r>
            <w:r w:rsidRPr="00823A21">
              <w:rPr>
                <w:rFonts w:asciiTheme="minorHAnsi" w:hAnsiTheme="minorHAnsi" w:cstheme="minorHAnsi"/>
                <w:b/>
                <w:color w:val="000000" w:themeColor="text1"/>
                <w:sz w:val="20"/>
                <w:szCs w:val="20"/>
                <w:lang w:val="fr-FR"/>
              </w:rPr>
              <w:t>pilules médicales abortives</w:t>
            </w:r>
            <w:r w:rsidRPr="00823A21">
              <w:rPr>
                <w:rFonts w:asciiTheme="minorHAnsi" w:hAnsiTheme="minorHAnsi" w:cstheme="minorHAnsi"/>
                <w:bCs/>
                <w:color w:val="000000" w:themeColor="text1"/>
                <w:sz w:val="20"/>
                <w:szCs w:val="20"/>
                <w:lang w:val="fr-FR"/>
              </w:rPr>
              <w:t xml:space="preserve"> avez-vous vendu ?</w:t>
            </w:r>
          </w:p>
          <w:p w14:paraId="042CAB7F" w14:textId="77777777" w:rsidR="00831533" w:rsidRPr="00823A21" w:rsidRDefault="00831533" w:rsidP="00831533">
            <w:pPr>
              <w:rPr>
                <w:rFonts w:asciiTheme="minorHAnsi" w:hAnsiTheme="minorHAnsi" w:cstheme="minorHAnsi"/>
                <w:bCs/>
                <w:color w:val="000000" w:themeColor="text1"/>
                <w:sz w:val="20"/>
                <w:szCs w:val="20"/>
                <w:lang w:val="fr-FR"/>
              </w:rPr>
            </w:pPr>
          </w:p>
          <w:p w14:paraId="40BBCD33" w14:textId="0D5D4F86"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D92D7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3AB0E1E7"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6512" behindDoc="0" locked="0" layoutInCell="1" allowOverlap="1" wp14:anchorId="418540B7" wp14:editId="3010930F">
                      <wp:simplePos x="0" y="0"/>
                      <wp:positionH relativeFrom="column">
                        <wp:posOffset>865234</wp:posOffset>
                      </wp:positionH>
                      <wp:positionV relativeFrom="paragraph">
                        <wp:posOffset>83820</wp:posOffset>
                      </wp:positionV>
                      <wp:extent cx="521335" cy="185806"/>
                      <wp:effectExtent l="0" t="0" r="12065" b="24130"/>
                      <wp:wrapNone/>
                      <wp:docPr id="62387376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32550284" name="Group 60"/>
                              <wpg:cNvGrpSpPr/>
                              <wpg:grpSpPr>
                                <a:xfrm>
                                  <a:off x="249382" y="0"/>
                                  <a:ext cx="494665" cy="152400"/>
                                  <a:chOff x="0" y="0"/>
                                  <a:chExt cx="494665" cy="196850"/>
                                </a:xfrm>
                              </wpg:grpSpPr>
                              <wps:wsp>
                                <wps:cNvPr id="1078251415" name="Rectangle 107825141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547684" name="Rectangle 1978547684"/>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0506984" name="Rectangle 194050698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343F122" id="Group 59" o:spid="_x0000_s1026" style="position:absolute;margin-left:68.15pt;margin-top:6.6pt;width:41.05pt;height:14.65pt;z-index:25273651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">
                        <v:rect id="Rectangle 107825141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" filled="f" strokecolor="black [3213]" strokeweight=".5pt"/>
                        <v:rect id="Rectangle 1978547684"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" filled="f" strokecolor="black [3213]" strokeweight=".5pt"/>
                      </v:group>
                      <v:rect id="Rectangle 194050698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" filled="f" strokecolor="black [3213]" strokeweight=".5pt"/>
                    </v:group>
                  </w:pict>
                </mc:Fallback>
              </mc:AlternateContent>
            </w:r>
          </w:p>
          <w:p w14:paraId="2ED727F2"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F243E44" w14:textId="77777777" w:rsidR="00831533" w:rsidRPr="00F97A6C" w:rsidRDefault="00831533" w:rsidP="00831533">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46561C91" w14:textId="2DC80633"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r>
            <w:del w:id="405" w:author="Kossa FALL" w:date="2025-03-16T22:46:00Z">
              <w:r w:rsidRPr="00F97A6C" w:rsidDel="0085054D">
                <w:rPr>
                  <w:rFonts w:asciiTheme="minorHAnsi" w:hAnsiTheme="minorHAnsi" w:cstheme="minorHAnsi"/>
                  <w:i/>
                  <w:iCs/>
                  <w:spacing w:val="-2"/>
                  <w:sz w:val="18"/>
                  <w:szCs w:val="18"/>
                  <w:lang w:val="fr-FR" w:bidi="hi-IN"/>
                </w:rPr>
                <w:delText>9</w:delText>
              </w:r>
            </w:del>
            <w:r w:rsidRPr="00F97A6C">
              <w:rPr>
                <w:rFonts w:asciiTheme="minorHAnsi" w:hAnsiTheme="minorHAnsi" w:cstheme="minorHAnsi"/>
                <w:i/>
                <w:iCs/>
                <w:spacing w:val="-2"/>
                <w:sz w:val="18"/>
                <w:szCs w:val="18"/>
                <w:lang w:val="fr-FR" w:bidi="hi-IN"/>
              </w:rPr>
              <w:t>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092AFE1"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14:paraId="561CD031"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69B54CA" w14:textId="7C34CB6C"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40</w:t>
            </w:r>
            <w:r w:rsidR="00DD15E2" w:rsidRPr="00823A21">
              <w:rPr>
                <w:rFonts w:asciiTheme="minorHAnsi" w:hAnsiTheme="minorHAnsi" w:cstheme="minorHAnsi"/>
                <w:bCs/>
                <w:color w:val="000000" w:themeColor="text1"/>
                <w:sz w:val="20"/>
                <w:szCs w:val="20"/>
                <w:lang w:val="fr-FR"/>
              </w:rPr>
              <w:t>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10912A" w14:textId="3370A9C3" w:rsidR="009B79DA" w:rsidRPr="00823A21" w:rsidRDefault="00CE01D2" w:rsidP="00CE01D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12 derniers mois y a-t-il eu des ruptures de stock de </w:t>
            </w:r>
            <w:r w:rsidRPr="00823A21">
              <w:rPr>
                <w:rFonts w:asciiTheme="minorHAnsi" w:hAnsiTheme="minorHAnsi" w:cstheme="minorHAnsi"/>
                <w:b/>
                <w:color w:val="000000" w:themeColor="text1"/>
                <w:sz w:val="20"/>
                <w:szCs w:val="20"/>
                <w:lang w:val="fr-FR"/>
              </w:rPr>
              <w:t xml:space="preserve">pilules </w:t>
            </w:r>
            <w:r w:rsidR="008340DF" w:rsidRPr="00823A21">
              <w:rPr>
                <w:rFonts w:asciiTheme="minorHAnsi" w:hAnsiTheme="minorHAnsi" w:cstheme="minorHAnsi"/>
                <w:b/>
                <w:color w:val="000000" w:themeColor="text1"/>
                <w:sz w:val="20"/>
                <w:szCs w:val="20"/>
                <w:lang w:val="fr-FR"/>
              </w:rPr>
              <w:t>abortives</w:t>
            </w:r>
            <w:r w:rsidR="008340DF" w:rsidRPr="00823A21">
              <w:rPr>
                <w:rFonts w:asciiTheme="minorHAnsi" w:hAnsiTheme="minorHAnsi" w:cstheme="minorHAnsi"/>
                <w:bCs/>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069DD28D" w14:textId="504B6CB4" w:rsidR="009B79DA" w:rsidRPr="00823A21" w:rsidRDefault="000C4E9B"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6FA319FA" w14:textId="7BFC2832"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0C4E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F2872D8"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2DCABF62" w14:textId="3E435C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4080" behindDoc="0" locked="0" layoutInCell="1" allowOverlap="1" wp14:anchorId="73C0F96E" wp14:editId="7E268CC0">
                      <wp:simplePos x="0" y="0"/>
                      <wp:positionH relativeFrom="column">
                        <wp:posOffset>-152762</wp:posOffset>
                      </wp:positionH>
                      <wp:positionV relativeFrom="paragraph">
                        <wp:posOffset>78740</wp:posOffset>
                      </wp:positionV>
                      <wp:extent cx="219075" cy="0"/>
                      <wp:effectExtent l="0" t="76200" r="28575" b="95250"/>
                      <wp:wrapNone/>
                      <wp:docPr id="4191" name="Straight Arrow Connector 419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EA472CA" id="Straight Arrow Connector 4191" o:spid="_x0000_s1026" type="#_x0000_t32" style="position:absolute;margin-left:-12.05pt;margin-top:6.2pt;width:17.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CC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9B79DA" w:rsidRPr="00F97A6C" w14:paraId="05CE061E" w14:textId="77777777" w:rsidTr="00823A21">
        <w:trPr>
          <w:trHeight w:val="12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6BCD7B" w14:textId="733F459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4B6ADD2" w14:textId="61681D40" w:rsidR="009B79DA" w:rsidRPr="00823A21" w:rsidRDefault="00DE183A"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F37055D" w14:textId="5F483C25" w:rsidR="009B79DA" w:rsidRPr="00823A21" w:rsidRDefault="00DE183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9B79DA" w:rsidRPr="00823A21">
              <w:rPr>
                <w:rFonts w:asciiTheme="minorHAnsi" w:hAnsiTheme="minorHAnsi" w:cstheme="minorHAnsi"/>
                <w:color w:val="000000" w:themeColor="text1"/>
                <w:spacing w:val="-2"/>
                <w:sz w:val="20"/>
                <w:szCs w:val="20"/>
                <w:lang w:val="fr-FR" w:bidi="hi-IN"/>
              </w:rPr>
              <w:tab/>
              <w:t>1</w:t>
            </w:r>
          </w:p>
          <w:p w14:paraId="2CD5A3D8" w14:textId="0396B9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DE183A"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1AFB4E0B" w14:textId="1A097D4E"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DE183A"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35EDB4CB" w14:textId="48A0F574" w:rsidR="009B79DA" w:rsidRPr="00823A21" w:rsidRDefault="00DE183A" w:rsidP="00DE183A">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w:t>
            </w:r>
            <w:r w:rsidR="009B79DA"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9B79DA" w:rsidRPr="00823A21">
              <w:rPr>
                <w:rFonts w:asciiTheme="minorHAnsi" w:hAnsiTheme="minorHAnsi" w:cstheme="minorHAnsi"/>
                <w:color w:val="000000" w:themeColor="text1"/>
                <w:spacing w:val="-2"/>
                <w:sz w:val="20"/>
                <w:szCs w:val="20"/>
                <w:lang w:val="fr-FR" w:bidi="hi-IN"/>
              </w:rPr>
              <w:tab/>
              <w:t>4</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B3D9D72"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26C5CDE7" w14:textId="77777777" w:rsidTr="00823A21">
        <w:trPr>
          <w:trHeight w:val="138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CD6F5C" w14:textId="65CD6E25"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335FAAF" w14:textId="5BC5375A" w:rsidR="009B79DA" w:rsidRPr="00823A21" w:rsidRDefault="00354FAB" w:rsidP="00354FA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3 derniers mois</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combien d’incidents se sont produits lorsqu’une cliente est venue acheter </w:t>
            </w:r>
            <w:r w:rsidR="008340DF" w:rsidRPr="00823A21">
              <w:rPr>
                <w:rFonts w:asciiTheme="minorHAnsi" w:hAnsiTheme="minorHAnsi" w:cstheme="minorHAnsi"/>
                <w:bCs/>
                <w:color w:val="000000" w:themeColor="text1"/>
                <w:sz w:val="20"/>
                <w:szCs w:val="20"/>
                <w:lang w:val="fr-FR"/>
              </w:rPr>
              <w:t xml:space="preserve">des </w:t>
            </w:r>
            <w:r w:rsidR="008340DF" w:rsidRPr="00823A21">
              <w:rPr>
                <w:rFonts w:asciiTheme="minorHAnsi" w:hAnsiTheme="minorHAnsi" w:cstheme="minorHAnsi"/>
                <w:b/>
                <w:bCs/>
                <w:color w:val="000000" w:themeColor="text1"/>
                <w:sz w:val="20"/>
                <w:szCs w:val="20"/>
                <w:lang w:val="fr-FR"/>
              </w:rPr>
              <w:t>pilules</w:t>
            </w:r>
            <w:r w:rsidRPr="00823A21">
              <w:rPr>
                <w:rFonts w:asciiTheme="minorHAnsi" w:hAnsiTheme="minorHAnsi" w:cstheme="minorHAnsi"/>
                <w:b/>
                <w:color w:val="000000" w:themeColor="text1"/>
                <w:sz w:val="20"/>
                <w:szCs w:val="20"/>
                <w:lang w:val="fr-FR"/>
              </w:rPr>
              <w:t xml:space="preserve"> abortives à des fins médicales</w:t>
            </w:r>
            <w:r w:rsidRPr="00823A21">
              <w:rPr>
                <w:rFonts w:asciiTheme="minorHAnsi" w:hAnsiTheme="minorHAnsi" w:cstheme="minorHAnsi"/>
                <w:bCs/>
                <w:color w:val="000000" w:themeColor="text1"/>
                <w:sz w:val="20"/>
                <w:szCs w:val="20"/>
                <w:lang w:val="fr-FR"/>
              </w:rPr>
              <w:t xml:space="preserve">, mais qu’elles n’étaient </w:t>
            </w:r>
            <w:r w:rsidR="00E57E0B" w:rsidRPr="00823A21">
              <w:rPr>
                <w:rFonts w:asciiTheme="minorHAnsi" w:hAnsiTheme="minorHAnsi" w:cstheme="minorHAnsi"/>
                <w:bCs/>
                <w:color w:val="000000" w:themeColor="text1"/>
                <w:sz w:val="20"/>
                <w:szCs w:val="20"/>
                <w:lang w:val="fr-FR"/>
              </w:rPr>
              <w:t>pas disponibles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8DED261" w14:textId="519887A7"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009B79DA" w:rsidRPr="00823A21">
              <w:rPr>
                <w:rFonts w:asciiTheme="minorHAnsi" w:hAnsiTheme="minorHAnsi" w:cstheme="minorHAnsi"/>
                <w:color w:val="000000" w:themeColor="text1"/>
                <w:spacing w:val="-2"/>
                <w:sz w:val="20"/>
                <w:szCs w:val="20"/>
                <w:lang w:val="fr-FR" w:bidi="hi-IN"/>
              </w:rPr>
              <w:tab/>
              <w:t>0</w:t>
            </w:r>
          </w:p>
          <w:p w14:paraId="4739C607" w14:textId="55796C70"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1</w:t>
            </w:r>
          </w:p>
          <w:p w14:paraId="0E6EDEE0" w14:textId="03D7338D"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9B79DA"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2</w:t>
            </w:r>
          </w:p>
          <w:p w14:paraId="4E68F32B" w14:textId="3816FC03" w:rsidR="009B79DA" w:rsidRPr="00823A21" w:rsidRDefault="00354FAB" w:rsidP="00354FAB">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3</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B459083" w14:textId="7063BC6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1E4620">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5104" behindDoc="0" locked="0" layoutInCell="1" allowOverlap="1" wp14:anchorId="738A2C75" wp14:editId="27F2A9E6">
                      <wp:simplePos x="0" y="0"/>
                      <wp:positionH relativeFrom="column">
                        <wp:posOffset>-122732</wp:posOffset>
                      </wp:positionH>
                      <wp:positionV relativeFrom="paragraph">
                        <wp:posOffset>78033</wp:posOffset>
                      </wp:positionV>
                      <wp:extent cx="219075" cy="0"/>
                      <wp:effectExtent l="0" t="76200" r="28575" b="95250"/>
                      <wp:wrapNone/>
                      <wp:docPr id="4192" name="Straight Arrow Connector 419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01EB1A6" id="Straight Arrow Connector 4192" o:spid="_x0000_s1026" type="#_x0000_t32" style="position:absolute;margin-left:-9.65pt;margin-top:6.15pt;width:17.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g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4</w:t>
            </w:r>
            <w:r w:rsidR="00DD15E2" w:rsidRPr="00823A21">
              <w:rPr>
                <w:rFonts w:asciiTheme="minorHAnsi" w:hAnsiTheme="minorHAnsi" w:cstheme="minorHAnsi"/>
                <w:noProof/>
                <w:sz w:val="20"/>
                <w:szCs w:val="20"/>
                <w:lang w:val="fr-FR" w:eastAsia="en-IN" w:bidi="hi-IN"/>
              </w:rPr>
              <w:t>13</w:t>
            </w:r>
          </w:p>
        </w:tc>
      </w:tr>
      <w:tr w:rsidR="009B79DA" w:rsidRPr="00F733A2" w14:paraId="77E05E4F" w14:textId="77777777" w:rsidTr="00823A21">
        <w:trPr>
          <w:trHeight w:val="18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D78E85E" w14:textId="4CBCBDA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27722A1" w14:textId="13758CB1" w:rsidR="009B79DA" w:rsidRPr="00823A21" w:rsidRDefault="001E3AFB" w:rsidP="001E3AF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Qu’aviez-vous fait lorsque</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
                <w:color w:val="000000" w:themeColor="text1"/>
                <w:sz w:val="20"/>
                <w:szCs w:val="20"/>
                <w:lang w:val="fr-FR"/>
              </w:rPr>
              <w:t>les pilules médicales abortives</w:t>
            </w:r>
            <w:r w:rsidR="00E57E0B" w:rsidRPr="00823A21">
              <w:rPr>
                <w:rFonts w:asciiTheme="minorHAnsi" w:hAnsiTheme="minorHAnsi" w:cstheme="minorHAnsi"/>
                <w:b/>
                <w:color w:val="000000" w:themeColor="text1"/>
                <w:sz w:val="20"/>
                <w:szCs w:val="20"/>
                <w:lang w:val="fr-FR"/>
              </w:rPr>
              <w:t xml:space="preserve"> n’étaient pas disponibles</w:t>
            </w:r>
            <w:r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à un moment donné </w:t>
            </w:r>
            <w:r w:rsidR="009B79DA" w:rsidRPr="00823A21">
              <w:rPr>
                <w:rFonts w:asciiTheme="minorHAnsi" w:hAnsiTheme="minorHAnsi" w:cstheme="minorHAnsi"/>
                <w:bCs/>
                <w:color w:val="000000" w:themeColor="text1"/>
                <w:sz w:val="20"/>
                <w:szCs w:val="20"/>
                <w:lang w:val="fr-FR"/>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2DF2BF"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Demander au client de revenir plus tard</w:t>
            </w:r>
            <w:r w:rsidRPr="001E4620">
              <w:rPr>
                <w:rFonts w:asciiTheme="minorHAnsi" w:hAnsiTheme="minorHAnsi" w:cstheme="minorHAnsi"/>
                <w:color w:val="000000" w:themeColor="text1"/>
                <w:spacing w:val="-2"/>
                <w:sz w:val="20"/>
                <w:szCs w:val="20"/>
                <w:lang w:val="fr-FR" w:bidi="hi-IN"/>
              </w:rPr>
              <w:tab/>
              <w:t>1</w:t>
            </w:r>
          </w:p>
          <w:p w14:paraId="11C65F08"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S’arranger quelque part et lui fournir</w:t>
            </w:r>
            <w:r w:rsidRPr="001E4620">
              <w:rPr>
                <w:rFonts w:asciiTheme="minorHAnsi" w:hAnsiTheme="minorHAnsi" w:cstheme="minorHAnsi"/>
                <w:color w:val="000000" w:themeColor="text1"/>
                <w:spacing w:val="-2"/>
                <w:sz w:val="20"/>
                <w:szCs w:val="20"/>
                <w:lang w:val="fr-FR" w:bidi="hi-IN"/>
              </w:rPr>
              <w:tab/>
              <w:t>2</w:t>
            </w:r>
          </w:p>
          <w:p w14:paraId="023880FD"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Renvoyer le client dans une autre officine</w:t>
            </w:r>
            <w:r w:rsidRPr="001E4620">
              <w:rPr>
                <w:rFonts w:asciiTheme="minorHAnsi" w:hAnsiTheme="minorHAnsi" w:cstheme="minorHAnsi"/>
                <w:color w:val="000000" w:themeColor="text1"/>
                <w:spacing w:val="-2"/>
                <w:sz w:val="20"/>
                <w:szCs w:val="20"/>
                <w:lang w:val="fr-FR" w:bidi="hi-IN"/>
              </w:rPr>
              <w:tab/>
              <w:t>3</w:t>
            </w:r>
          </w:p>
          <w:p w14:paraId="4CB91D89"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 xml:space="preserve">Renvoyer le client dans un établissement public </w:t>
            </w:r>
            <w:r w:rsidRPr="001E4620">
              <w:rPr>
                <w:rFonts w:asciiTheme="minorHAnsi" w:hAnsiTheme="minorHAnsi" w:cstheme="minorHAnsi"/>
                <w:color w:val="000000" w:themeColor="text1"/>
                <w:spacing w:val="-2"/>
                <w:sz w:val="20"/>
                <w:szCs w:val="20"/>
                <w:lang w:val="fr-FR" w:bidi="hi-IN"/>
              </w:rPr>
              <w:tab/>
              <w:t>4</w:t>
            </w:r>
          </w:p>
          <w:p w14:paraId="74AEF061"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Proposé et vendu une autre méthode</w:t>
            </w:r>
            <w:r w:rsidRPr="001E4620">
              <w:rPr>
                <w:rFonts w:asciiTheme="minorHAnsi" w:hAnsiTheme="minorHAnsi" w:cstheme="minorHAnsi"/>
                <w:color w:val="000000" w:themeColor="text1"/>
                <w:spacing w:val="-2"/>
                <w:sz w:val="20"/>
                <w:szCs w:val="20"/>
                <w:lang w:val="fr-FR" w:bidi="hi-IN"/>
              </w:rPr>
              <w:tab/>
              <w:t>5</w:t>
            </w:r>
          </w:p>
          <w:p w14:paraId="7648A163"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Renvoyer simplement le client</w:t>
            </w:r>
            <w:r w:rsidRPr="001E4620">
              <w:rPr>
                <w:rFonts w:asciiTheme="minorHAnsi" w:hAnsiTheme="minorHAnsi" w:cstheme="minorHAnsi"/>
                <w:color w:val="000000" w:themeColor="text1"/>
                <w:spacing w:val="-2"/>
                <w:sz w:val="20"/>
                <w:szCs w:val="20"/>
                <w:lang w:val="fr-FR" w:bidi="hi-IN"/>
              </w:rPr>
              <w:tab/>
              <w:t>6</w:t>
            </w:r>
          </w:p>
          <w:p w14:paraId="69ECFB4D" w14:textId="3D875606" w:rsidR="009B79DA" w:rsidRPr="00823A21" w:rsidRDefault="00D403AD" w:rsidP="00E02055">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1E4620">
              <w:rPr>
                <w:rFonts w:asciiTheme="minorHAnsi" w:hAnsiTheme="minorHAnsi" w:cstheme="minorHAnsi"/>
                <w:color w:val="000000" w:themeColor="text1"/>
                <w:spacing w:val="-2"/>
                <w:sz w:val="20"/>
                <w:szCs w:val="20"/>
                <w:lang w:val="fr-FR" w:bidi="hi-IN"/>
              </w:rPr>
              <w:t>Autres (Préciser)</w:t>
            </w:r>
            <w:r w:rsidRPr="001E4620">
              <w:rPr>
                <w:rFonts w:asciiTheme="minorHAnsi" w:hAnsiTheme="minorHAnsi" w:cstheme="minorHAnsi"/>
                <w:color w:val="000000" w:themeColor="text1"/>
                <w:spacing w:val="-2"/>
                <w:sz w:val="20"/>
                <w:szCs w:val="20"/>
                <w:lang w:val="fr-FR" w:bidi="hi-IN"/>
              </w:rPr>
              <w:tab/>
              <w:t>96</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37197F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0D214C9D" w14:textId="77777777" w:rsidTr="00823A21">
        <w:trPr>
          <w:trHeight w:val="160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58EECA4" w14:textId="1DC6725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BA33AA" w14:textId="6D55D0AD" w:rsidR="009B79DA" w:rsidRPr="00823A21" w:rsidRDefault="00E02055" w:rsidP="00F668E8">
            <w:pPr>
              <w:rPr>
                <w:rFonts w:asciiTheme="minorHAnsi" w:hAnsiTheme="minorHAnsi" w:cstheme="minorHAnsi"/>
                <w:b/>
                <w:color w:val="000000" w:themeColor="text1"/>
                <w:sz w:val="20"/>
                <w:szCs w:val="20"/>
                <w:lang w:val="fr-FR"/>
              </w:rPr>
            </w:pPr>
            <w:r w:rsidRPr="00823A21">
              <w:rPr>
                <w:rFonts w:asciiTheme="minorHAnsi" w:hAnsiTheme="minorHAnsi" w:cstheme="minorHAnsi"/>
                <w:bCs/>
                <w:sz w:val="20"/>
                <w:szCs w:val="20"/>
                <w:lang w:val="fr-FR"/>
              </w:rPr>
              <w:t>Au cours du mois écoulé</w:t>
            </w:r>
            <w:r w:rsidR="009B79DA"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combien de clientes se sont présentées à la pharmacie/</w:t>
            </w:r>
            <w:r w:rsidR="00090105" w:rsidRPr="00823A21">
              <w:rPr>
                <w:rFonts w:asciiTheme="minorHAnsi" w:hAnsiTheme="minorHAnsi" w:cstheme="minorHAnsi"/>
                <w:bCs/>
                <w:sz w:val="20"/>
                <w:szCs w:val="20"/>
                <w:lang w:val="fr-FR"/>
              </w:rPr>
              <w:t xml:space="preserve"> </w:t>
            </w:r>
            <w:del w:id="406" w:author="Lenovo" w:date="2024-10-26T14:02:00Z">
              <w:r w:rsidR="00090105" w:rsidRPr="00823A21" w:rsidDel="00F668E8">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bCs/>
                <w:sz w:val="20"/>
                <w:szCs w:val="20"/>
                <w:lang w:val="fr-FR"/>
              </w:rPr>
              <w:t>pour demander des pilules abortives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25CC2D8" w14:textId="6720713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BABBA3F" w14:textId="40393F4E" w:rsidR="009B79DA" w:rsidRPr="00823A21" w:rsidRDefault="00680B47"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noProof/>
                <w:sz w:val="20"/>
                <w:szCs w:val="20"/>
                <w:lang w:val="fr-FR" w:eastAsia="fr-FR"/>
              </w:rPr>
              <mc:AlternateContent>
                <mc:Choice Requires="wpg">
                  <w:drawing>
                    <wp:anchor distT="0" distB="0" distL="114300" distR="114300" simplePos="0" relativeHeight="251691008" behindDoc="0" locked="0" layoutInCell="1" allowOverlap="1" wp14:anchorId="09821B6F" wp14:editId="7BE61FAA">
                      <wp:simplePos x="0" y="0"/>
                      <wp:positionH relativeFrom="column">
                        <wp:posOffset>990871</wp:posOffset>
                      </wp:positionH>
                      <wp:positionV relativeFrom="paragraph">
                        <wp:posOffset>21319</wp:posOffset>
                      </wp:positionV>
                      <wp:extent cx="743138" cy="152400"/>
                      <wp:effectExtent l="0" t="0" r="19050" b="19050"/>
                      <wp:wrapNone/>
                      <wp:docPr id="160" name="Group 16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1" name="Group 161"/>
                              <wpg:cNvGrpSpPr/>
                              <wpg:grpSpPr>
                                <a:xfrm>
                                  <a:off x="249382" y="0"/>
                                  <a:ext cx="494665" cy="152400"/>
                                  <a:chOff x="0" y="0"/>
                                  <a:chExt cx="494665" cy="196850"/>
                                </a:xfrm>
                              </wpg:grpSpPr>
                              <wps:wsp>
                                <wps:cNvPr id="185" name="Rectangle 18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Rectangle 18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AAE15C" id="Group 160" o:spid="_x0000_s1026" style="position:absolute;margin-left:78pt;margin-top:1.7pt;width:58.5pt;height:12pt;z-index:251691008"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">
                      <v:group id="Group 161"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">
                        <v:rect id="Rectangle 18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" filled="f" strokecolor="black [3213]" strokeweight=".5pt"/>
                        <v:rect id="Rectangle 186"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" filled="f" strokecolor="black [3213]" strokeweight=".5pt"/>
                      </v:group>
                      <v:rect id="Rectangle 18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" filled="f" strokecolor="black [3213]" strokeweight=".5pt"/>
                    </v:group>
                  </w:pict>
                </mc:Fallback>
              </mc:AlternateContent>
            </w:r>
            <w:r w:rsidR="00E02055" w:rsidRPr="00823A21">
              <w:rPr>
                <w:rFonts w:asciiTheme="minorHAnsi" w:hAnsiTheme="minorHAnsi" w:cstheme="minorHAnsi"/>
                <w:color w:val="000000" w:themeColor="text1"/>
                <w:spacing w:val="-2"/>
                <w:sz w:val="20"/>
                <w:szCs w:val="20"/>
                <w:lang w:val="fr-FR" w:bidi="hi-IN"/>
              </w:rPr>
              <w:t>Nombre de clients</w:t>
            </w:r>
          </w:p>
          <w:p w14:paraId="361504BD" w14:textId="1BD2468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CE758F7" w14:textId="78D72DFB" w:rsidR="00E10D65"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Aucun</w:t>
            </w:r>
            <w:r w:rsidR="00E10D65" w:rsidRPr="00823A21">
              <w:rPr>
                <w:rFonts w:asciiTheme="minorHAnsi" w:hAnsiTheme="minorHAnsi" w:cs="Mangal"/>
                <w:spacing w:val="-2"/>
                <w:sz w:val="20"/>
                <w:szCs w:val="20"/>
                <w:cs/>
                <w:lang w:val="fr-FR" w:bidi="hi-IN"/>
              </w:rPr>
              <w:t xml:space="preserve"> </w:t>
            </w:r>
            <w:r w:rsidR="00E10D65" w:rsidRPr="00823A21">
              <w:rPr>
                <w:rFonts w:asciiTheme="minorHAnsi" w:hAnsiTheme="minorHAnsi" w:cstheme="minorHAnsi"/>
                <w:spacing w:val="-2"/>
                <w:sz w:val="20"/>
                <w:szCs w:val="20"/>
                <w:lang w:val="fr-FR" w:bidi="hi-IN"/>
              </w:rPr>
              <w:tab/>
              <w:t>000</w:t>
            </w:r>
          </w:p>
          <w:p w14:paraId="5F639841" w14:textId="4D576196" w:rsidR="009B79DA"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Ne sait pas</w:t>
            </w:r>
            <w:r w:rsidR="009B79DA" w:rsidRPr="00823A21">
              <w:rPr>
                <w:rFonts w:asciiTheme="minorHAnsi" w:hAnsiTheme="minorHAnsi" w:cstheme="minorHAnsi"/>
                <w:color w:val="000000" w:themeColor="text1"/>
                <w:spacing w:val="-2"/>
                <w:sz w:val="20"/>
                <w:szCs w:val="20"/>
                <w:lang w:val="fr-FR" w:bidi="hi-IN"/>
              </w:rPr>
              <w:tab/>
            </w:r>
            <w:del w:id="407" w:author="Kossa FALL" w:date="2025-03-16T22:46:00Z">
              <w:r w:rsidR="009B79DA" w:rsidRPr="00823A21" w:rsidDel="0073285C">
                <w:rPr>
                  <w:rFonts w:asciiTheme="minorHAnsi" w:hAnsiTheme="minorHAnsi" w:cstheme="minorHAnsi"/>
                  <w:color w:val="000000" w:themeColor="text1"/>
                  <w:spacing w:val="-2"/>
                  <w:sz w:val="20"/>
                  <w:szCs w:val="20"/>
                  <w:lang w:val="fr-FR" w:bidi="hi-IN"/>
                </w:rPr>
                <w:delText>9</w:delText>
              </w:r>
            </w:del>
            <w:r w:rsidR="009B79DA" w:rsidRPr="00823A21">
              <w:rPr>
                <w:rFonts w:asciiTheme="minorHAnsi" w:hAnsiTheme="minorHAnsi" w:cstheme="minorHAnsi"/>
                <w:color w:val="000000" w:themeColor="text1"/>
                <w:spacing w:val="-2"/>
                <w:sz w:val="20"/>
                <w:szCs w:val="20"/>
                <w:lang w:val="fr-FR" w:bidi="hi-IN"/>
              </w:rPr>
              <w:t>98</w:t>
            </w:r>
          </w:p>
          <w:p w14:paraId="25CA9167" w14:textId="6C375548" w:rsidR="009B79DA" w:rsidRPr="00823A21" w:rsidRDefault="00E02055" w:rsidP="00E0205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Pas de réponse</w:t>
            </w:r>
            <w:r w:rsidR="009B79DA" w:rsidRPr="00823A21">
              <w:rPr>
                <w:rFonts w:asciiTheme="minorHAnsi" w:hAnsiTheme="minorHAnsi" w:cstheme="minorHAnsi"/>
                <w:color w:val="000000" w:themeColor="text1"/>
                <w:spacing w:val="-2"/>
                <w:sz w:val="20"/>
                <w:szCs w:val="20"/>
                <w:lang w:val="fr-FR" w:bidi="hi-IN"/>
              </w:rPr>
              <w:tab/>
            </w:r>
            <w:del w:id="408" w:author="Kossa FALL" w:date="2025-03-16T22:46:00Z">
              <w:r w:rsidR="009B79DA" w:rsidRPr="00823A21" w:rsidDel="0073285C">
                <w:rPr>
                  <w:rFonts w:asciiTheme="minorHAnsi" w:hAnsiTheme="minorHAnsi" w:cstheme="minorHAnsi"/>
                  <w:color w:val="000000" w:themeColor="text1"/>
                  <w:spacing w:val="-2"/>
                  <w:sz w:val="20"/>
                  <w:szCs w:val="20"/>
                  <w:lang w:val="fr-FR" w:bidi="hi-IN"/>
                </w:rPr>
                <w:delText>9</w:delText>
              </w:r>
            </w:del>
            <w:r w:rsidR="009B79DA" w:rsidRPr="00823A21">
              <w:rPr>
                <w:rFonts w:asciiTheme="minorHAnsi" w:hAnsiTheme="minorHAnsi" w:cstheme="minorHAnsi"/>
                <w:color w:val="000000" w:themeColor="text1"/>
                <w:spacing w:val="-2"/>
                <w:sz w:val="20"/>
                <w:szCs w:val="20"/>
                <w:lang w:val="fr-FR" w:bidi="hi-IN"/>
              </w:rPr>
              <w:t>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738E7C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77F349FB" w14:textId="77777777" w:rsidR="00D403AD" w:rsidRPr="001E4620" w:rsidRDefault="00D403AD"/>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9B79DA" w:rsidRPr="00F733A2" w14:paraId="6E8B23C1" w14:textId="77777777" w:rsidTr="00823A21">
        <w:trPr>
          <w:trHeight w:val="285"/>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184CBCC" w14:textId="634F2F48" w:rsidR="009B79DA" w:rsidRPr="00823A21" w:rsidRDefault="00D403AD" w:rsidP="00E02055">
            <w:pPr>
              <w:tabs>
                <w:tab w:val="left" w:pos="-720"/>
              </w:tabs>
              <w:suppressAutoHyphens/>
              <w:rPr>
                <w:rFonts w:asciiTheme="minorHAnsi" w:hAnsiTheme="minorHAnsi" w:cstheme="minorHAnsi"/>
                <w:b/>
                <w:bCs/>
                <w:noProof/>
                <w:sz w:val="20"/>
                <w:szCs w:val="20"/>
                <w:lang w:val="fr-FR" w:eastAsia="en-IN" w:bidi="hi-IN"/>
              </w:rPr>
            </w:pPr>
            <w:r w:rsidRPr="001E4620">
              <w:rPr>
                <w:rFonts w:asciiTheme="minorHAnsi" w:hAnsiTheme="minorHAnsi" w:cstheme="minorHAnsi"/>
                <w:b/>
                <w:bCs/>
                <w:noProof/>
                <w:sz w:val="20"/>
                <w:szCs w:val="20"/>
                <w:lang w:val="fr-FR" w:eastAsia="en-IN" w:bidi="hi-IN"/>
              </w:rPr>
              <w:t>Verifiez Q. 4</w:t>
            </w:r>
            <w:r w:rsidR="00DD15E2" w:rsidRPr="00823A21">
              <w:rPr>
                <w:rFonts w:asciiTheme="minorHAnsi" w:hAnsiTheme="minorHAnsi" w:cstheme="minorHAnsi"/>
                <w:b/>
                <w:bCs/>
                <w:noProof/>
                <w:sz w:val="20"/>
                <w:szCs w:val="20"/>
                <w:lang w:val="fr-FR" w:eastAsia="en-IN" w:bidi="hi-IN"/>
              </w:rPr>
              <w:t>13</w:t>
            </w:r>
            <w:r w:rsidR="009B79DA" w:rsidRPr="00823A21">
              <w:rPr>
                <w:rFonts w:asciiTheme="minorHAnsi" w:hAnsiTheme="minorHAnsi" w:cstheme="minorHAnsi"/>
                <w:b/>
                <w:bCs/>
                <w:noProof/>
                <w:sz w:val="20"/>
                <w:szCs w:val="20"/>
                <w:lang w:val="fr-FR" w:eastAsia="en-IN" w:bidi="hi-IN"/>
              </w:rPr>
              <w:t xml:space="preserve"> </w:t>
            </w:r>
            <w:r w:rsidRPr="001E4620">
              <w:rPr>
                <w:rFonts w:asciiTheme="minorHAnsi" w:hAnsiTheme="minorHAnsi" w:cstheme="minorHAnsi"/>
                <w:b/>
                <w:bCs/>
                <w:noProof/>
                <w:sz w:val="20"/>
                <w:szCs w:val="20"/>
                <w:lang w:val="fr-FR" w:eastAsia="en-IN" w:bidi="hi-IN"/>
              </w:rPr>
              <w:t>si le nombre de clientes est different de</w:t>
            </w:r>
            <w:r w:rsidR="009B79DA" w:rsidRPr="00823A21">
              <w:rPr>
                <w:rFonts w:asciiTheme="minorHAnsi" w:hAnsiTheme="minorHAnsi" w:cstheme="minorHAnsi"/>
                <w:b/>
                <w:bCs/>
                <w:noProof/>
                <w:sz w:val="20"/>
                <w:szCs w:val="20"/>
                <w:lang w:val="fr-FR" w:eastAsia="en-IN" w:bidi="hi-IN"/>
              </w:rPr>
              <w:t xml:space="preserve"> 000, </w:t>
            </w:r>
            <w:r w:rsidRPr="001E4620">
              <w:rPr>
                <w:rFonts w:asciiTheme="minorHAnsi" w:hAnsiTheme="minorHAnsi" w:cstheme="minorHAnsi"/>
                <w:b/>
                <w:bCs/>
                <w:noProof/>
                <w:sz w:val="20"/>
                <w:szCs w:val="20"/>
                <w:lang w:val="fr-FR" w:eastAsia="en-IN" w:bidi="hi-IN"/>
              </w:rPr>
              <w:t>demandez</w:t>
            </w:r>
            <w:r w:rsidR="009B79DA" w:rsidRPr="00823A21">
              <w:rPr>
                <w:rFonts w:asciiTheme="minorHAnsi" w:hAnsiTheme="minorHAnsi" w:cstheme="minorHAnsi"/>
                <w:b/>
                <w:bCs/>
                <w:noProof/>
                <w:sz w:val="20"/>
                <w:szCs w:val="20"/>
                <w:lang w:val="fr-FR" w:eastAsia="en-IN" w:bidi="hi-IN"/>
              </w:rPr>
              <w:t xml:space="preserve"> 41</w:t>
            </w:r>
            <w:r w:rsidR="00DD15E2" w:rsidRPr="00823A21">
              <w:rPr>
                <w:rFonts w:asciiTheme="minorHAnsi" w:hAnsiTheme="minorHAnsi" w:cstheme="minorHAnsi"/>
                <w:b/>
                <w:bCs/>
                <w:noProof/>
                <w:sz w:val="20"/>
                <w:szCs w:val="20"/>
                <w:lang w:val="fr-FR" w:eastAsia="en-IN" w:bidi="hi-IN"/>
              </w:rPr>
              <w:t>4</w:t>
            </w:r>
            <w:r w:rsidR="009B79DA" w:rsidRPr="00823A21">
              <w:rPr>
                <w:rFonts w:asciiTheme="minorHAnsi" w:hAnsiTheme="minorHAnsi" w:cstheme="minorHAnsi"/>
                <w:b/>
                <w:bCs/>
                <w:noProof/>
                <w:sz w:val="20"/>
                <w:szCs w:val="20"/>
                <w:lang w:val="fr-FR" w:eastAsia="en-IN" w:bidi="hi-IN"/>
              </w:rPr>
              <w:t>-41</w:t>
            </w:r>
            <w:r w:rsidR="00DD15E2" w:rsidRPr="00823A21">
              <w:rPr>
                <w:rFonts w:asciiTheme="minorHAnsi" w:hAnsiTheme="minorHAnsi" w:cstheme="minorHAnsi"/>
                <w:b/>
                <w:bCs/>
                <w:noProof/>
                <w:sz w:val="20"/>
                <w:szCs w:val="20"/>
                <w:lang w:val="fr-FR" w:eastAsia="en-IN" w:bidi="hi-IN"/>
              </w:rPr>
              <w:t>5</w:t>
            </w:r>
            <w:r w:rsidR="009B79DA" w:rsidRPr="00823A21">
              <w:rPr>
                <w:rFonts w:asciiTheme="minorHAnsi" w:hAnsiTheme="minorHAnsi" w:cstheme="minorHAnsi"/>
                <w:b/>
                <w:bCs/>
                <w:noProof/>
                <w:sz w:val="20"/>
                <w:szCs w:val="20"/>
                <w:lang w:val="fr-FR" w:eastAsia="en-IN" w:bidi="hi-IN"/>
              </w:rPr>
              <w:t xml:space="preserve">, </w:t>
            </w:r>
            <w:r w:rsidRPr="001E4620">
              <w:rPr>
                <w:rFonts w:asciiTheme="minorHAnsi" w:hAnsiTheme="minorHAnsi" w:cstheme="minorHAnsi"/>
                <w:b/>
                <w:bCs/>
                <w:noProof/>
                <w:sz w:val="20"/>
                <w:szCs w:val="20"/>
                <w:lang w:val="fr-FR" w:eastAsia="en-IN" w:bidi="hi-IN"/>
              </w:rPr>
              <w:t>sinon passez à Q.501</w:t>
            </w:r>
          </w:p>
        </w:tc>
      </w:tr>
      <w:tr w:rsidR="009B79DA" w:rsidRPr="001E4620" w14:paraId="73B6A7F9" w14:textId="77777777" w:rsidTr="00823A21">
        <w:trPr>
          <w:trHeight w:val="21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E78A5D" w14:textId="4F6427A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41</w:t>
            </w:r>
            <w:r w:rsidR="00DD15E2" w:rsidRPr="00823A21">
              <w:rPr>
                <w:rFonts w:asciiTheme="minorHAnsi" w:hAnsiTheme="minorHAnsi" w:cstheme="minorHAnsi"/>
                <w:bCs/>
                <w:color w:val="000000" w:themeColor="text1"/>
                <w:sz w:val="20"/>
                <w:szCs w:val="20"/>
                <w:lang w:val="fr-FR"/>
              </w:rPr>
              <w:t>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FB3F750" w14:textId="0D3FF610" w:rsidR="009B79DA" w:rsidRPr="00823A21" w:rsidRDefault="00A24D84"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Comment décidez-vous de la pilule abortive médicale qu</w:t>
            </w:r>
            <w:r w:rsidR="00CE0D89" w:rsidRPr="00823A21">
              <w:rPr>
                <w:rFonts w:asciiTheme="minorHAnsi" w:hAnsiTheme="minorHAnsi" w:cstheme="minorHAnsi"/>
                <w:bCs/>
                <w:sz w:val="20"/>
                <w:szCs w:val="20"/>
                <w:lang w:val="fr-FR"/>
              </w:rPr>
              <w:t xml:space="preserve">e vous suggérerez à vos </w:t>
            </w:r>
            <w:r w:rsidR="008340DF" w:rsidRPr="00823A21">
              <w:rPr>
                <w:rFonts w:asciiTheme="minorHAnsi" w:hAnsiTheme="minorHAnsi" w:cstheme="minorHAnsi"/>
                <w:bCs/>
                <w:sz w:val="20"/>
                <w:szCs w:val="20"/>
                <w:lang w:val="fr-FR"/>
              </w:rPr>
              <w:t>clients ?</w:t>
            </w:r>
          </w:p>
          <w:p w14:paraId="63AD457F" w14:textId="77777777" w:rsidR="009B3FF4" w:rsidRPr="00823A21" w:rsidRDefault="009B3FF4" w:rsidP="001714EC">
            <w:pPr>
              <w:rPr>
                <w:rFonts w:asciiTheme="minorHAnsi" w:hAnsiTheme="minorHAnsi" w:cstheme="minorHAnsi"/>
                <w:bCs/>
                <w:sz w:val="20"/>
                <w:szCs w:val="20"/>
                <w:lang w:val="fr-FR"/>
              </w:rPr>
            </w:pPr>
          </w:p>
          <w:p w14:paraId="462396B2" w14:textId="239E37D3" w:rsidR="009B79DA" w:rsidRPr="00823A21" w:rsidRDefault="00CF49D9" w:rsidP="00823A21">
            <w:pPr>
              <w:tabs>
                <w:tab w:val="left" w:pos="-720"/>
              </w:tabs>
              <w:suppressAutoHyphens/>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5E591450" w14:textId="4113FD30" w:rsidR="009B79DA" w:rsidRPr="00823A21" w:rsidRDefault="0052702A" w:rsidP="001714EC">
            <w:pPr>
              <w:tabs>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Les clients viennent pour une marque particulière</w:t>
            </w:r>
            <w:r w:rsidR="009B79DA" w:rsidRPr="00823A21">
              <w:rPr>
                <w:rFonts w:asciiTheme="minorHAnsi" w:hAnsiTheme="minorHAnsi" w:cstheme="minorHAnsi"/>
                <w:noProof/>
                <w:sz w:val="20"/>
                <w:szCs w:val="20"/>
                <w:lang w:val="fr-FR" w:eastAsia="en-IN"/>
              </w:rPr>
              <w:tab/>
              <w:t>A</w:t>
            </w:r>
          </w:p>
          <w:p w14:paraId="33A834E8" w14:textId="07D06DF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Choix selon le</w:t>
            </w:r>
            <w:r w:rsidR="0052702A" w:rsidRPr="00823A21">
              <w:rPr>
                <w:rFonts w:asciiTheme="minorHAnsi" w:hAnsiTheme="minorHAnsi" w:cstheme="minorHAnsi"/>
                <w:noProof/>
                <w:sz w:val="20"/>
                <w:szCs w:val="20"/>
                <w:lang w:val="fr-FR" w:eastAsia="en-IN"/>
              </w:rPr>
              <w:t xml:space="preserve"> pouvoir d’achat</w:t>
            </w:r>
            <w:r w:rsidR="009B79DA" w:rsidRPr="00823A21">
              <w:rPr>
                <w:rFonts w:asciiTheme="minorHAnsi" w:hAnsiTheme="minorHAnsi" w:cstheme="minorHAnsi"/>
                <w:noProof/>
                <w:sz w:val="20"/>
                <w:szCs w:val="20"/>
                <w:lang w:val="fr-FR" w:eastAsia="en-IN"/>
              </w:rPr>
              <w:t xml:space="preserve"> </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B</w:t>
            </w:r>
          </w:p>
          <w:p w14:paraId="570265DF" w14:textId="6216C40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w:t>
            </w:r>
            <w:r w:rsidR="00367588" w:rsidRPr="00823A21">
              <w:rPr>
                <w:rFonts w:asciiTheme="minorHAnsi" w:hAnsiTheme="minorHAnsi" w:cstheme="minorHAnsi"/>
                <w:noProof/>
                <w:sz w:val="20"/>
                <w:szCs w:val="20"/>
                <w:lang w:val="fr-FR" w:eastAsia="en-IN"/>
              </w:rPr>
              <w:t>l’âge de gestation</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C</w:t>
            </w:r>
          </w:p>
          <w:p w14:paraId="120B01B1" w14:textId="743C0942"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w:t>
            </w:r>
            <w:r w:rsidR="00367588" w:rsidRPr="00823A21">
              <w:rPr>
                <w:rFonts w:asciiTheme="minorHAnsi" w:hAnsiTheme="minorHAnsi" w:cstheme="minorHAnsi"/>
                <w:noProof/>
                <w:sz w:val="20"/>
                <w:szCs w:val="20"/>
                <w:lang w:val="fr-FR" w:eastAsia="en-IN"/>
              </w:rPr>
              <w:t>de l’âge de</w:t>
            </w:r>
            <w:r w:rsidRPr="001E4620">
              <w:rPr>
                <w:rFonts w:asciiTheme="minorHAnsi" w:hAnsiTheme="minorHAnsi" w:cstheme="minorHAnsi"/>
                <w:noProof/>
                <w:sz w:val="20"/>
                <w:szCs w:val="20"/>
                <w:lang w:val="fr-FR" w:eastAsia="en-IN"/>
              </w:rPr>
              <w:t xml:space="preserve"> la</w:t>
            </w:r>
            <w:r w:rsidR="00367588" w:rsidRPr="00823A21">
              <w:rPr>
                <w:rFonts w:asciiTheme="minorHAnsi" w:hAnsiTheme="minorHAnsi" w:cstheme="minorHAnsi"/>
                <w:noProof/>
                <w:sz w:val="20"/>
                <w:szCs w:val="20"/>
                <w:lang w:val="fr-FR" w:eastAsia="en-IN"/>
              </w:rPr>
              <w:t xml:space="preserve"> femme</w:t>
            </w:r>
            <w:r w:rsidR="009B79DA" w:rsidRPr="00823A21">
              <w:rPr>
                <w:rFonts w:asciiTheme="minorHAnsi" w:hAnsiTheme="minorHAnsi" w:cstheme="minorHAnsi"/>
                <w:bCs/>
                <w:sz w:val="20"/>
                <w:szCs w:val="20"/>
                <w:lang w:val="fr-FR"/>
              </w:rPr>
              <w:t xml:space="preserve"> </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D</w:t>
            </w:r>
          </w:p>
          <w:p w14:paraId="4B4CA96F" w14:textId="217E0411"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le </w:t>
            </w:r>
            <w:r w:rsidR="00367588" w:rsidRPr="00823A21">
              <w:rPr>
                <w:rFonts w:asciiTheme="minorHAnsi" w:hAnsiTheme="minorHAnsi" w:cstheme="minorHAnsi"/>
                <w:noProof/>
                <w:sz w:val="20"/>
                <w:szCs w:val="20"/>
                <w:lang w:val="fr-FR" w:eastAsia="en-IN"/>
              </w:rPr>
              <w:t>contenu du stock</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E</w:t>
            </w:r>
          </w:p>
          <w:p w14:paraId="570CE1C3" w14:textId="2F31E000" w:rsidR="009B79DA" w:rsidRPr="00823A21" w:rsidRDefault="00367588" w:rsidP="00367588">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Autres</w:t>
            </w:r>
            <w:r w:rsidR="009B79DA" w:rsidRPr="00823A21">
              <w:rPr>
                <w:rFonts w:asciiTheme="minorHAnsi" w:hAnsiTheme="minorHAnsi" w:cstheme="minorHAnsi"/>
                <w:noProof/>
                <w:sz w:val="20"/>
                <w:szCs w:val="20"/>
                <w:lang w:val="fr-FR" w:eastAsia="en-IN"/>
              </w:rPr>
              <w:t xml:space="preserve"> (</w:t>
            </w:r>
            <w:r w:rsidRPr="00823A21">
              <w:rPr>
                <w:rFonts w:asciiTheme="minorHAnsi" w:hAnsiTheme="minorHAnsi" w:cstheme="minorHAnsi"/>
                <w:noProof/>
                <w:sz w:val="20"/>
                <w:szCs w:val="20"/>
                <w:lang w:val="fr-FR" w:eastAsia="en-IN"/>
              </w:rPr>
              <w:t>Précisez</w:t>
            </w:r>
            <w:r w:rsidR="009B79DA" w:rsidRPr="00823A21">
              <w:rPr>
                <w:rFonts w:asciiTheme="minorHAnsi" w:hAnsiTheme="minorHAnsi" w:cstheme="minorHAnsi"/>
                <w:noProof/>
                <w:sz w:val="20"/>
                <w:szCs w:val="20"/>
                <w:lang w:val="fr-FR" w:eastAsia="en-IN"/>
              </w:rPr>
              <w:t>)</w:t>
            </w:r>
            <w:r w:rsidR="009B79DA" w:rsidRPr="00823A21">
              <w:rPr>
                <w:rFonts w:asciiTheme="minorHAnsi" w:hAnsiTheme="minorHAnsi" w:cstheme="minorHAnsi"/>
                <w:noProof/>
                <w:sz w:val="20"/>
                <w:szCs w:val="20"/>
                <w:lang w:val="fr-FR" w:eastAsia="en-IN"/>
              </w:rPr>
              <w:tab/>
            </w:r>
            <w:ins w:id="409" w:author="Kossa FALL" w:date="2025-03-15T20:29:00Z">
              <w:r w:rsidR="00A01E40">
                <w:rPr>
                  <w:rFonts w:asciiTheme="minorHAnsi" w:hAnsiTheme="minorHAnsi" w:cstheme="minorHAnsi"/>
                  <w:noProof/>
                  <w:sz w:val="20"/>
                  <w:szCs w:val="20"/>
                  <w:lang w:val="fr-FR" w:eastAsia="en-IN"/>
                </w:rPr>
                <w:t>96</w:t>
              </w:r>
            </w:ins>
            <w:del w:id="410" w:author="Kossa FALL" w:date="2025-03-15T20:28:00Z">
              <w:r w:rsidR="009B79DA" w:rsidRPr="00823A21" w:rsidDel="00A01E40">
                <w:rPr>
                  <w:rFonts w:asciiTheme="minorHAnsi" w:hAnsiTheme="minorHAnsi" w:cstheme="minorHAnsi"/>
                  <w:noProof/>
                  <w:sz w:val="20"/>
                  <w:szCs w:val="20"/>
                  <w:lang w:val="fr-FR" w:eastAsia="en-IN"/>
                </w:rPr>
                <w:delText>X</w:delText>
              </w:r>
            </w:del>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43DD8E6"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A8126F" w14:paraId="2A0C6717" w14:textId="77777777" w:rsidTr="00823A21">
        <w:trPr>
          <w:trHeight w:val="232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56F30B" w14:textId="7135299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41</w:t>
            </w:r>
            <w:r w:rsidR="00DD15E2" w:rsidRPr="00823A21">
              <w:rPr>
                <w:rFonts w:asciiTheme="minorHAnsi" w:hAnsiTheme="minorHAnsi" w:cstheme="minorHAnsi"/>
                <w:bCs/>
                <w:color w:val="000000" w:themeColor="text1"/>
                <w:sz w:val="20"/>
                <w:szCs w:val="20"/>
                <w:lang w:val="fr-FR"/>
              </w:rPr>
              <w:t>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B6C2F0" w14:textId="5C5DE273" w:rsidR="009B79DA" w:rsidRPr="00823A21" w:rsidRDefault="00367588"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Quels types de clients achètent généralement les pilules abo</w:t>
            </w:r>
            <w:r w:rsidR="00CE0D89" w:rsidRPr="00823A21">
              <w:rPr>
                <w:rFonts w:asciiTheme="minorHAnsi" w:hAnsiTheme="minorHAnsi" w:cstheme="minorHAnsi"/>
                <w:bCs/>
                <w:color w:val="000000" w:themeColor="text1"/>
                <w:sz w:val="20"/>
                <w:szCs w:val="20"/>
                <w:lang w:val="fr-FR"/>
              </w:rPr>
              <w:t xml:space="preserve">rtives dans votre </w:t>
            </w:r>
            <w:r w:rsidR="00810CCA" w:rsidRPr="00823A21">
              <w:rPr>
                <w:rFonts w:asciiTheme="minorHAnsi" w:hAnsiTheme="minorHAnsi" w:cstheme="minorHAnsi"/>
                <w:bCs/>
                <w:color w:val="000000" w:themeColor="text1"/>
                <w:sz w:val="20"/>
                <w:szCs w:val="20"/>
                <w:lang w:val="fr-FR"/>
              </w:rPr>
              <w:t>pharmacie ?</w:t>
            </w:r>
          </w:p>
          <w:p w14:paraId="175C267B" w14:textId="77777777" w:rsidR="009B3FF4" w:rsidRPr="00823A21" w:rsidRDefault="009B3FF4" w:rsidP="001714EC">
            <w:pPr>
              <w:rPr>
                <w:rFonts w:asciiTheme="minorHAnsi" w:hAnsiTheme="minorHAnsi" w:cstheme="minorHAnsi"/>
                <w:bCs/>
                <w:sz w:val="20"/>
                <w:szCs w:val="20"/>
                <w:lang w:val="fr-FR"/>
              </w:rPr>
            </w:pPr>
          </w:p>
          <w:p w14:paraId="261EBA1B" w14:textId="77777777" w:rsidR="00CF49D9" w:rsidRPr="001E4620" w:rsidRDefault="00CF49D9" w:rsidP="00CF49D9">
            <w:pPr>
              <w:rPr>
                <w:rFonts w:asciiTheme="minorHAnsi" w:hAnsiTheme="minorHAnsi" w:cstheme="minorHAnsi"/>
                <w:i/>
                <w:iCs/>
                <w:sz w:val="20"/>
                <w:szCs w:val="20"/>
                <w:lang w:val="fr-FR" w:bidi="hi-IN"/>
              </w:rPr>
            </w:pPr>
            <w:r w:rsidRPr="001E4620">
              <w:rPr>
                <w:rFonts w:asciiTheme="minorHAnsi" w:hAnsiTheme="minorHAnsi" w:cstheme="minorHAnsi"/>
                <w:i/>
                <w:iCs/>
                <w:spacing w:val="-2"/>
                <w:sz w:val="20"/>
                <w:szCs w:val="20"/>
                <w:lang w:val="fr-FR"/>
              </w:rPr>
              <w:t>Plusieurs choix possibles.</w:t>
            </w:r>
          </w:p>
          <w:p w14:paraId="61615823" w14:textId="77777777" w:rsidR="009B79DA" w:rsidRPr="00823A21" w:rsidRDefault="009B79DA" w:rsidP="001714EC">
            <w:pPr>
              <w:rPr>
                <w:rFonts w:asciiTheme="minorHAnsi" w:hAnsiTheme="minorHAnsi" w:cstheme="minorHAnsi"/>
                <w:bCs/>
                <w:sz w:val="20"/>
                <w:szCs w:val="20"/>
                <w:lang w:val="fr-FR"/>
              </w:rPr>
            </w:pP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B314B1D" w14:textId="275C2221"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lang w:val="fr-FR"/>
              </w:rPr>
              <w:t>Adolescents / jeunes</w:t>
            </w:r>
            <w:r w:rsidR="009B79DA" w:rsidRPr="00823A21">
              <w:rPr>
                <w:rFonts w:asciiTheme="minorHAnsi" w:hAnsiTheme="minorHAnsi" w:cstheme="minorHAnsi"/>
                <w:bCs/>
                <w:sz w:val="20"/>
                <w:szCs w:val="20"/>
                <w:lang w:val="fr-FR"/>
              </w:rPr>
              <w:tab/>
            </w:r>
            <w:r w:rsidR="00810CCA" w:rsidRPr="00823A21">
              <w:rPr>
                <w:rFonts w:asciiTheme="minorHAnsi" w:hAnsiTheme="minorHAnsi" w:cstheme="minorHAnsi"/>
                <w:bCs/>
                <w:sz w:val="20"/>
                <w:szCs w:val="20"/>
                <w:lang w:val="fr-FR"/>
              </w:rPr>
              <w:t>A</w:t>
            </w:r>
          </w:p>
          <w:p w14:paraId="6D1B66F5" w14:textId="5DAC3967"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lang w:val="fr-FR"/>
              </w:rPr>
              <w:t>Adultes</w:t>
            </w:r>
            <w:r w:rsidR="009B79DA" w:rsidRPr="00823A21">
              <w:rPr>
                <w:rFonts w:asciiTheme="minorHAnsi" w:hAnsiTheme="minorHAnsi" w:cstheme="minorHAnsi"/>
                <w:bCs/>
                <w:sz w:val="20"/>
                <w:szCs w:val="20"/>
                <w:lang w:val="fr-FR"/>
              </w:rPr>
              <w:tab/>
            </w:r>
            <w:r w:rsidR="00810CCA" w:rsidRPr="00823A21">
              <w:rPr>
                <w:rFonts w:asciiTheme="minorHAnsi" w:hAnsiTheme="minorHAnsi" w:cstheme="minorHAnsi"/>
                <w:bCs/>
                <w:sz w:val="20"/>
                <w:szCs w:val="20"/>
                <w:lang w:val="fr-FR"/>
              </w:rPr>
              <w:t>B</w:t>
            </w:r>
          </w:p>
          <w:p w14:paraId="4F49B386" w14:textId="126FA5D7"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Hommes</w:t>
            </w:r>
            <w:r w:rsidR="009B79DA" w:rsidRPr="00823A21">
              <w:rPr>
                <w:rFonts w:asciiTheme="minorHAnsi" w:hAnsiTheme="minorHAnsi" w:cstheme="minorHAnsi"/>
                <w:bCs/>
                <w:sz w:val="20"/>
                <w:szCs w:val="20"/>
                <w:lang w:val="fr-FR"/>
              </w:rPr>
              <w:tab/>
            </w:r>
            <w:r w:rsidRPr="00823A21">
              <w:rPr>
                <w:rFonts w:asciiTheme="minorHAnsi" w:hAnsiTheme="minorHAnsi" w:cstheme="minorHAnsi"/>
                <w:bCs/>
                <w:sz w:val="20"/>
                <w:szCs w:val="20"/>
                <w:lang w:val="fr-FR"/>
              </w:rPr>
              <w:t>C</w:t>
            </w:r>
          </w:p>
          <w:p w14:paraId="5978F285" w14:textId="00529411"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Femmes</w:t>
            </w:r>
            <w:r w:rsidR="009B79DA" w:rsidRPr="00823A21">
              <w:rPr>
                <w:rFonts w:asciiTheme="minorHAnsi" w:hAnsiTheme="minorHAnsi" w:cstheme="minorHAnsi"/>
                <w:bCs/>
                <w:sz w:val="20"/>
                <w:szCs w:val="20"/>
                <w:lang w:val="fr-FR"/>
              </w:rPr>
              <w:tab/>
            </w:r>
            <w:r w:rsidRPr="00823A21">
              <w:rPr>
                <w:rFonts w:asciiTheme="minorHAnsi" w:hAnsiTheme="minorHAnsi" w:cstheme="minorHAnsi"/>
                <w:bCs/>
                <w:sz w:val="20"/>
                <w:szCs w:val="20"/>
                <w:lang w:val="fr-FR"/>
              </w:rPr>
              <w:t>D</w:t>
            </w:r>
          </w:p>
          <w:p w14:paraId="0FFCC62A" w14:textId="3BFB0257" w:rsidR="009B79DA" w:rsidRPr="00823A21" w:rsidRDefault="00367588" w:rsidP="00367588">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Autres</w:t>
            </w:r>
            <w:r w:rsidR="009B79DA"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Précisez</w:t>
            </w:r>
            <w:r w:rsidR="009B79DA" w:rsidRPr="00823A21">
              <w:rPr>
                <w:rFonts w:asciiTheme="minorHAnsi" w:hAnsiTheme="minorHAnsi" w:cstheme="minorHAnsi"/>
                <w:bCs/>
                <w:sz w:val="20"/>
                <w:szCs w:val="20"/>
                <w:lang w:val="fr-FR"/>
              </w:rPr>
              <w:t>)</w:t>
            </w:r>
            <w:r w:rsidR="009B79DA" w:rsidRPr="00823A21">
              <w:rPr>
                <w:rFonts w:asciiTheme="minorHAnsi" w:hAnsiTheme="minorHAnsi" w:cstheme="minorHAnsi"/>
                <w:bCs/>
                <w:sz w:val="20"/>
                <w:szCs w:val="20"/>
                <w:lang w:val="fr-FR"/>
              </w:rPr>
              <w:tab/>
            </w:r>
            <w:ins w:id="411" w:author="Kossa FALL" w:date="2025-03-15T20:29:00Z">
              <w:r w:rsidR="00A01E40">
                <w:rPr>
                  <w:rFonts w:asciiTheme="minorHAnsi" w:hAnsiTheme="minorHAnsi" w:cstheme="minorHAnsi"/>
                  <w:bCs/>
                  <w:sz w:val="20"/>
                  <w:szCs w:val="20"/>
                  <w:lang w:val="fr-FR"/>
                </w:rPr>
                <w:t>96</w:t>
              </w:r>
            </w:ins>
            <w:del w:id="412" w:author="Kossa FALL" w:date="2025-03-15T20:29:00Z">
              <w:r w:rsidR="009B79DA" w:rsidRPr="00823A21" w:rsidDel="00A01E40">
                <w:rPr>
                  <w:rFonts w:asciiTheme="minorHAnsi" w:hAnsiTheme="minorHAnsi" w:cstheme="minorHAnsi"/>
                  <w:bCs/>
                  <w:sz w:val="20"/>
                  <w:szCs w:val="20"/>
                  <w:lang w:val="fr-FR"/>
                </w:rPr>
                <w:delText>X</w:delText>
              </w:r>
            </w:del>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F4AF7AC"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38DB9C85" w14:textId="77777777" w:rsidR="009B79DA" w:rsidRPr="00823A21" w:rsidRDefault="009B79DA" w:rsidP="00FD32FD">
      <w:pPr>
        <w:ind w:left="720"/>
        <w:rPr>
          <w:rFonts w:asciiTheme="minorHAnsi" w:hAnsiTheme="minorHAnsi" w:cstheme="minorHAnsi"/>
          <w:b/>
          <w:bCs/>
          <w:sz w:val="20"/>
          <w:szCs w:val="20"/>
          <w:lang w:val="fr-FR"/>
        </w:rPr>
      </w:pPr>
    </w:p>
    <w:p w14:paraId="746E48B7"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7EFA0C0D" w14:textId="3323194F" w:rsidR="009B79DA" w:rsidRPr="00823A21" w:rsidRDefault="009B79DA" w:rsidP="00FD32FD">
      <w:pPr>
        <w:ind w:left="720"/>
        <w:jc w:val="center"/>
        <w:rPr>
          <w:rFonts w:asciiTheme="minorHAnsi" w:hAnsiTheme="minorHAnsi" w:cstheme="minorHAnsi"/>
          <w:b/>
          <w:bCs/>
          <w:lang w:val="fr-FR"/>
        </w:rPr>
      </w:pPr>
      <w:r w:rsidRPr="00823A21">
        <w:rPr>
          <w:rFonts w:asciiTheme="minorHAnsi" w:hAnsiTheme="minorHAnsi" w:cstheme="minorHAnsi"/>
          <w:b/>
          <w:bCs/>
          <w:lang w:val="fr-FR"/>
        </w:rPr>
        <w:lastRenderedPageBreak/>
        <w:t>SECTION 5</w:t>
      </w:r>
      <w:r w:rsidR="00E161ED" w:rsidRPr="001E4620">
        <w:rPr>
          <w:rFonts w:asciiTheme="minorHAnsi" w:hAnsiTheme="minorHAnsi" w:cstheme="minorHAnsi"/>
          <w:b/>
          <w:bCs/>
          <w:lang w:val="fr-FR"/>
        </w:rPr>
        <w:t xml:space="preserve"> </w:t>
      </w:r>
      <w:r w:rsidR="0004021B" w:rsidRPr="00823A21">
        <w:rPr>
          <w:rFonts w:asciiTheme="minorHAnsi" w:hAnsiTheme="minorHAnsi" w:cstheme="minorHAnsi"/>
          <w:b/>
          <w:bCs/>
          <w:lang w:val="fr-FR"/>
        </w:rPr>
        <w:t>:</w:t>
      </w:r>
      <w:r w:rsidRPr="00823A21">
        <w:rPr>
          <w:rFonts w:asciiTheme="minorHAnsi" w:hAnsiTheme="minorHAnsi" w:cstheme="minorHAnsi"/>
          <w:b/>
          <w:bCs/>
          <w:lang w:val="fr-FR"/>
        </w:rPr>
        <w:t xml:space="preserve"> </w:t>
      </w:r>
      <w:r w:rsidR="00853707" w:rsidRPr="00823A21">
        <w:rPr>
          <w:rFonts w:asciiTheme="minorHAnsi" w:hAnsiTheme="minorHAnsi" w:cstheme="minorHAnsi"/>
          <w:b/>
          <w:bCs/>
          <w:lang w:val="fr-FR"/>
        </w:rPr>
        <w:t>CONNAISSANCES, ATTITUDE</w:t>
      </w:r>
      <w:r w:rsidR="00E161ED" w:rsidRPr="001E4620">
        <w:rPr>
          <w:rFonts w:asciiTheme="minorHAnsi" w:hAnsiTheme="minorHAnsi" w:cstheme="minorHAnsi"/>
          <w:b/>
          <w:bCs/>
          <w:lang w:val="fr-FR"/>
        </w:rPr>
        <w:t>S</w:t>
      </w:r>
      <w:r w:rsidR="00853707" w:rsidRPr="00823A21">
        <w:rPr>
          <w:rFonts w:asciiTheme="minorHAnsi" w:hAnsiTheme="minorHAnsi" w:cstheme="minorHAnsi"/>
          <w:b/>
          <w:bCs/>
          <w:lang w:val="fr-FR"/>
        </w:rPr>
        <w:t xml:space="preserve"> ET INTERACTION AVEC LE CLIENT</w:t>
      </w:r>
    </w:p>
    <w:p w14:paraId="4015F93A" w14:textId="14B3C0A3" w:rsidR="003E7B7C" w:rsidRPr="00823A21" w:rsidDel="004679B8" w:rsidRDefault="00E54654" w:rsidP="00823A21">
      <w:pPr>
        <w:jc w:val="both"/>
        <w:rPr>
          <w:del w:id="413" w:author="Lenovo" w:date="2024-10-26T14:04:00Z"/>
          <w:rFonts w:asciiTheme="minorHAnsi" w:hAnsiTheme="minorHAnsi" w:cstheme="minorHAnsi"/>
          <w:sz w:val="20"/>
          <w:szCs w:val="20"/>
          <w:lang w:val="fr-FR"/>
        </w:rPr>
      </w:pPr>
      <w:del w:id="414" w:author="Lenovo" w:date="2024-10-26T14:04:00Z">
        <w:r w:rsidRPr="00823A21" w:rsidDel="004679B8">
          <w:rPr>
            <w:rFonts w:asciiTheme="minorHAnsi" w:hAnsiTheme="minorHAnsi" w:cstheme="minorHAnsi"/>
            <w:sz w:val="20"/>
            <w:szCs w:val="20"/>
            <w:lang w:val="fr-FR"/>
          </w:rPr>
          <w:delText>J’aimerai maintenant vous interroger sur votre engagement dans les différentes plateformes sur les</w:delText>
        </w:r>
        <w:r w:rsidR="002439AE" w:rsidRPr="001E4620" w:rsidDel="004679B8">
          <w:rPr>
            <w:rFonts w:asciiTheme="minorHAnsi" w:hAnsiTheme="minorHAnsi" w:cstheme="minorHAnsi"/>
            <w:sz w:val="20"/>
            <w:szCs w:val="20"/>
            <w:lang w:val="fr-FR"/>
          </w:rPr>
          <w:delText>quelles des</w:delText>
        </w:r>
        <w:r w:rsidR="004779B4" w:rsidRPr="001E4620" w:rsidDel="004679B8">
          <w:rPr>
            <w:rFonts w:asciiTheme="minorHAnsi" w:hAnsiTheme="minorHAnsi" w:cstheme="minorHAnsi"/>
            <w:sz w:val="20"/>
            <w:szCs w:val="20"/>
            <w:lang w:val="fr-FR"/>
          </w:rPr>
          <w:delText xml:space="preserve"> </w:delText>
        </w:r>
        <w:r w:rsidRPr="00823A21" w:rsidDel="004679B8">
          <w:rPr>
            <w:rFonts w:asciiTheme="minorHAnsi" w:hAnsiTheme="minorHAnsi" w:cstheme="minorHAnsi"/>
            <w:sz w:val="20"/>
            <w:szCs w:val="20"/>
            <w:lang w:val="fr-FR"/>
          </w:rPr>
          <w:delText xml:space="preserve">informations, </w:delText>
        </w:r>
        <w:r w:rsidR="002439AE" w:rsidRPr="001E4620" w:rsidDel="004679B8">
          <w:rPr>
            <w:rFonts w:asciiTheme="minorHAnsi" w:hAnsiTheme="minorHAnsi" w:cstheme="minorHAnsi"/>
            <w:sz w:val="20"/>
            <w:szCs w:val="20"/>
            <w:lang w:val="fr-FR"/>
          </w:rPr>
          <w:delText>d</w:delText>
        </w:r>
        <w:r w:rsidRPr="00823A21" w:rsidDel="004679B8">
          <w:rPr>
            <w:rFonts w:asciiTheme="minorHAnsi" w:hAnsiTheme="minorHAnsi" w:cstheme="minorHAnsi"/>
            <w:sz w:val="20"/>
            <w:szCs w:val="20"/>
            <w:lang w:val="fr-FR"/>
          </w:rPr>
          <w:delText xml:space="preserve">es conseils et </w:delText>
        </w:r>
        <w:r w:rsidR="002439AE" w:rsidRPr="001E4620" w:rsidDel="004679B8">
          <w:rPr>
            <w:rFonts w:asciiTheme="minorHAnsi" w:hAnsiTheme="minorHAnsi" w:cstheme="minorHAnsi"/>
            <w:sz w:val="20"/>
            <w:szCs w:val="20"/>
            <w:lang w:val="fr-FR"/>
          </w:rPr>
          <w:delText>d</w:delText>
        </w:r>
        <w:r w:rsidRPr="00823A21" w:rsidDel="004679B8">
          <w:rPr>
            <w:rFonts w:asciiTheme="minorHAnsi" w:hAnsiTheme="minorHAnsi" w:cstheme="minorHAnsi"/>
            <w:sz w:val="20"/>
            <w:szCs w:val="20"/>
            <w:lang w:val="fr-FR"/>
          </w:rPr>
          <w:delText>es services relatifs à la planification familiale et à la santé maternelle et infantile sont fournis aux femmes</w:delText>
        </w:r>
        <w:r w:rsidR="00E45F53" w:rsidRPr="00823A21" w:rsidDel="004679B8">
          <w:rPr>
            <w:rFonts w:asciiTheme="minorHAnsi" w:hAnsiTheme="minorHAnsi" w:cstheme="minorHAnsi"/>
            <w:sz w:val="20"/>
            <w:szCs w:val="20"/>
            <w:lang w:val="fr-FR"/>
          </w:rPr>
          <w:delText xml:space="preserve">/couples éligibles. </w:delText>
        </w:r>
      </w:del>
    </w:p>
    <w:p w14:paraId="349D85BF" w14:textId="77777777" w:rsidR="00E2649D" w:rsidRPr="00823A21" w:rsidRDefault="00E2649D" w:rsidP="00FD32FD">
      <w:pPr>
        <w:ind w:left="720"/>
        <w:jc w:val="center"/>
        <w:rPr>
          <w:rFonts w:asciiTheme="minorHAnsi" w:hAnsiTheme="minorHAnsi" w:cstheme="minorHAnsi"/>
          <w:b/>
          <w:bCs/>
          <w:sz w:val="20"/>
          <w:szCs w:val="20"/>
          <w:lang w:val="fr-FR" w:bidi="hi-IN"/>
        </w:rPr>
      </w:pPr>
    </w:p>
    <w:p w14:paraId="63143B99" w14:textId="5D3C4881" w:rsidR="009B79DA" w:rsidRPr="001E4620" w:rsidRDefault="002439AE" w:rsidP="00FD32FD">
      <w:pPr>
        <w:ind w:left="720"/>
        <w:jc w:val="center"/>
        <w:rPr>
          <w:rFonts w:asciiTheme="minorHAnsi" w:hAnsiTheme="minorHAnsi" w:cstheme="minorHAnsi"/>
          <w:b/>
          <w:bCs/>
          <w:sz w:val="21"/>
          <w:szCs w:val="21"/>
          <w:lang w:val="fr-FR" w:bidi="hi-IN"/>
        </w:rPr>
      </w:pPr>
      <w:r w:rsidRPr="00823A21">
        <w:rPr>
          <w:rFonts w:asciiTheme="minorHAnsi" w:hAnsiTheme="minorHAnsi" w:cstheme="minorHAnsi"/>
          <w:b/>
          <w:bCs/>
          <w:sz w:val="21"/>
          <w:szCs w:val="21"/>
          <w:lang w:val="fr-FR" w:bidi="hi-IN"/>
        </w:rPr>
        <w:t xml:space="preserve">SOUS SECTION </w:t>
      </w:r>
      <w:r w:rsidR="00A517BF" w:rsidRPr="00823A21">
        <w:rPr>
          <w:rFonts w:asciiTheme="minorHAnsi" w:hAnsiTheme="minorHAnsi" w:cstheme="minorHAnsi"/>
          <w:b/>
          <w:bCs/>
          <w:sz w:val="21"/>
          <w:szCs w:val="21"/>
          <w:lang w:val="fr-FR" w:bidi="hi-IN"/>
        </w:rPr>
        <w:t>5A</w:t>
      </w:r>
      <w:r w:rsidR="00C93913" w:rsidRPr="00823A21">
        <w:rPr>
          <w:rFonts w:asciiTheme="minorHAnsi" w:hAnsiTheme="minorHAnsi" w:cstheme="minorHAnsi"/>
          <w:b/>
          <w:bCs/>
          <w:sz w:val="21"/>
          <w:szCs w:val="21"/>
          <w:lang w:val="fr-FR" w:bidi="hi-IN"/>
        </w:rPr>
        <w:t xml:space="preserve"> </w:t>
      </w:r>
      <w:r w:rsidR="00A517BF" w:rsidRPr="00823A21">
        <w:rPr>
          <w:rFonts w:asciiTheme="minorHAnsi" w:hAnsiTheme="minorHAnsi" w:cstheme="minorHAnsi"/>
          <w:b/>
          <w:bCs/>
          <w:sz w:val="21"/>
          <w:szCs w:val="21"/>
          <w:lang w:val="fr-FR" w:bidi="hi-IN"/>
        </w:rPr>
        <w:t xml:space="preserve">: </w:t>
      </w:r>
      <w:r w:rsidR="003363B9" w:rsidRPr="00823A21">
        <w:rPr>
          <w:rFonts w:asciiTheme="minorHAnsi" w:hAnsiTheme="minorHAnsi" w:cstheme="minorHAnsi"/>
          <w:b/>
          <w:bCs/>
          <w:sz w:val="21"/>
          <w:szCs w:val="21"/>
          <w:lang w:val="fr-FR" w:bidi="hi-IN"/>
        </w:rPr>
        <w:t>CONNAISSANCES</w:t>
      </w:r>
    </w:p>
    <w:p w14:paraId="5610076E" w14:textId="77777777" w:rsidR="00C93913" w:rsidRPr="00823A21" w:rsidRDefault="00C93913" w:rsidP="00FD32FD">
      <w:pPr>
        <w:ind w:left="720"/>
        <w:jc w:val="center"/>
        <w:rPr>
          <w:rFonts w:asciiTheme="minorHAnsi" w:hAnsiTheme="minorHAnsi" w:cstheme="minorHAnsi"/>
          <w:b/>
          <w:bCs/>
          <w:sz w:val="21"/>
          <w:szCs w:val="21"/>
          <w:lang w:val="fr-FR" w:bidi="hi-IN"/>
        </w:rPr>
      </w:pPr>
    </w:p>
    <w:tbl>
      <w:tblPr>
        <w:tblW w:w="10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997"/>
        <w:gridCol w:w="851"/>
      </w:tblGrid>
      <w:tr w:rsidR="00B04EA7" w:rsidRPr="001E4620" w14:paraId="3D8FC325" w14:textId="77777777" w:rsidTr="00167601">
        <w:trPr>
          <w:trHeight w:val="67"/>
          <w:tblHeader/>
          <w:jc w:val="center"/>
        </w:trPr>
        <w:tc>
          <w:tcPr>
            <w:tcW w:w="658" w:type="dxa"/>
            <w:shd w:val="clear" w:color="auto" w:fill="BFBFBF" w:themeFill="background1" w:themeFillShade="BF"/>
          </w:tcPr>
          <w:p w14:paraId="624BC4CF" w14:textId="128A2956" w:rsidR="00B2503A" w:rsidRPr="00823A21" w:rsidRDefault="00036CB7" w:rsidP="001714EC">
            <w:pPr>
              <w:tabs>
                <w:tab w:val="left" w:pos="-720"/>
              </w:tabs>
              <w:suppressAutoHyphens/>
              <w:jc w:val="center"/>
              <w:rPr>
                <w:rFonts w:asciiTheme="minorHAnsi" w:hAnsiTheme="minorHAnsi" w:cstheme="minorHAnsi"/>
                <w:spacing w:val="-2"/>
                <w:sz w:val="20"/>
                <w:szCs w:val="20"/>
                <w:lang w:val="fr-FR"/>
              </w:rPr>
            </w:pPr>
            <w:bookmarkStart w:id="415" w:name="_GoBack" w:colFirst="0" w:colLast="4"/>
            <w:r w:rsidRPr="001E4620">
              <w:rPr>
                <w:rFonts w:asciiTheme="minorHAnsi" w:hAnsiTheme="minorHAnsi" w:cstheme="minorHAnsi"/>
                <w:b/>
                <w:sz w:val="20"/>
                <w:szCs w:val="20"/>
                <w:lang w:val="fr-FR"/>
              </w:rPr>
              <w:t>#</w:t>
            </w:r>
          </w:p>
        </w:tc>
        <w:tc>
          <w:tcPr>
            <w:tcW w:w="5291" w:type="dxa"/>
            <w:shd w:val="clear" w:color="auto" w:fill="BFBFBF" w:themeFill="background1" w:themeFillShade="BF"/>
          </w:tcPr>
          <w:p w14:paraId="0FCA21F4" w14:textId="5841EF1B" w:rsidR="00B2503A" w:rsidRPr="00823A21" w:rsidRDefault="00B2503A" w:rsidP="003363B9">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sz w:val="20"/>
                <w:szCs w:val="20"/>
                <w:lang w:val="fr-FR"/>
              </w:rPr>
              <w:t xml:space="preserve">QUESTIONS </w:t>
            </w:r>
            <w:r w:rsidR="003363B9" w:rsidRPr="00823A21">
              <w:rPr>
                <w:rFonts w:asciiTheme="minorHAnsi" w:hAnsiTheme="minorHAnsi" w:cstheme="minorHAnsi"/>
                <w:b/>
                <w:sz w:val="20"/>
                <w:szCs w:val="20"/>
                <w:lang w:val="fr-FR"/>
              </w:rPr>
              <w:t>ET FILTRES</w:t>
            </w:r>
          </w:p>
        </w:tc>
        <w:tc>
          <w:tcPr>
            <w:tcW w:w="3997" w:type="dxa"/>
            <w:shd w:val="clear" w:color="auto" w:fill="BFBFBF" w:themeFill="background1" w:themeFillShade="BF"/>
          </w:tcPr>
          <w:p w14:paraId="58853E91" w14:textId="33E75BE7" w:rsidR="00B2503A" w:rsidRPr="00823A21" w:rsidRDefault="003363B9" w:rsidP="001714EC">
            <w:pPr>
              <w:tabs>
                <w:tab w:val="left" w:pos="-720"/>
                <w:tab w:val="right" w:leader="dot" w:pos="2592"/>
                <w:tab w:val="right" w:leader="dot" w:pos="2938"/>
                <w:tab w:val="right" w:leader="dot" w:pos="3402"/>
              </w:tabs>
              <w:suppressAutoHyphens/>
              <w:rPr>
                <w:rFonts w:asciiTheme="minorHAnsi" w:hAnsiTheme="minorHAnsi" w:cstheme="minorHAnsi"/>
                <w:sz w:val="20"/>
                <w:szCs w:val="20"/>
                <w:lang w:val="fr-FR"/>
              </w:rPr>
            </w:pPr>
            <w:r w:rsidRPr="00823A21">
              <w:rPr>
                <w:rFonts w:asciiTheme="minorHAnsi" w:hAnsiTheme="minorHAnsi" w:cstheme="minorHAnsi"/>
                <w:b/>
                <w:sz w:val="20"/>
                <w:szCs w:val="20"/>
                <w:lang w:val="fr-FR"/>
              </w:rPr>
              <w:t>CODAGE</w:t>
            </w:r>
          </w:p>
        </w:tc>
        <w:tc>
          <w:tcPr>
            <w:tcW w:w="851" w:type="dxa"/>
            <w:shd w:val="clear" w:color="auto" w:fill="BFBFBF" w:themeFill="background1" w:themeFillShade="BF"/>
          </w:tcPr>
          <w:p w14:paraId="0ABE31F9" w14:textId="25FD6173" w:rsidR="00B2503A" w:rsidRPr="00823A21" w:rsidRDefault="003363B9"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PASSEZ A</w:t>
            </w:r>
          </w:p>
        </w:tc>
      </w:tr>
      <w:tr w:rsidR="00B04EA7" w:rsidRPr="001E4620" w14:paraId="00AB6208" w14:textId="77777777" w:rsidTr="00167601">
        <w:trPr>
          <w:trHeight w:val="382"/>
          <w:jc w:val="center"/>
        </w:trPr>
        <w:tc>
          <w:tcPr>
            <w:tcW w:w="658" w:type="dxa"/>
          </w:tcPr>
          <w:p w14:paraId="4F3E4A4B" w14:textId="77777777" w:rsidR="00B2503A" w:rsidRPr="00823A21" w:rsidRDefault="00B2503A" w:rsidP="001714EC">
            <w:pPr>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501</w:t>
            </w:r>
          </w:p>
        </w:tc>
        <w:tc>
          <w:tcPr>
            <w:tcW w:w="5291" w:type="dxa"/>
          </w:tcPr>
          <w:p w14:paraId="23B4EFA5" w14:textId="232ECC49" w:rsidR="00B2503A" w:rsidRPr="00823A21" w:rsidRDefault="00DE6F5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w:t>
            </w:r>
            <w:r w:rsidR="00FB4F6D" w:rsidRPr="00823A21">
              <w:rPr>
                <w:rFonts w:asciiTheme="minorHAnsi" w:hAnsiTheme="minorHAnsi" w:cstheme="minorHAnsi"/>
                <w:bCs/>
                <w:color w:val="000000"/>
                <w:sz w:val="20"/>
                <w:szCs w:val="20"/>
                <w:lang w:val="fr-FR" w:eastAsia="en-IN"/>
              </w:rPr>
              <w:t xml:space="preserve"> est</w:t>
            </w:r>
            <w:r w:rsidRPr="00823A21">
              <w:rPr>
                <w:rFonts w:asciiTheme="minorHAnsi" w:hAnsiTheme="minorHAnsi" w:cstheme="minorHAnsi"/>
                <w:bCs/>
                <w:color w:val="000000"/>
                <w:sz w:val="20"/>
                <w:szCs w:val="20"/>
                <w:lang w:val="fr-FR" w:eastAsia="en-IN"/>
              </w:rPr>
              <w:t xml:space="preserve"> l’âge appro</w:t>
            </w:r>
            <w:r w:rsidR="00B34555" w:rsidRPr="00823A21">
              <w:rPr>
                <w:rFonts w:asciiTheme="minorHAnsi" w:hAnsiTheme="minorHAnsi" w:cstheme="minorHAnsi"/>
                <w:bCs/>
                <w:color w:val="000000"/>
                <w:sz w:val="20"/>
                <w:szCs w:val="20"/>
                <w:lang w:val="fr-FR" w:eastAsia="en-IN"/>
              </w:rPr>
              <w:t xml:space="preserve">prié pour qu’une femme tombe enceinte pour la première </w:t>
            </w:r>
            <w:r w:rsidR="002118DC" w:rsidRPr="00823A21">
              <w:rPr>
                <w:rFonts w:asciiTheme="minorHAnsi" w:hAnsiTheme="minorHAnsi" w:cstheme="minorHAnsi"/>
                <w:bCs/>
                <w:color w:val="000000"/>
                <w:sz w:val="20"/>
                <w:szCs w:val="20"/>
                <w:lang w:val="fr-FR" w:eastAsia="en-IN"/>
              </w:rPr>
              <w:t>fois ?</w:t>
            </w:r>
          </w:p>
        </w:tc>
        <w:tc>
          <w:tcPr>
            <w:tcW w:w="3997" w:type="dxa"/>
          </w:tcPr>
          <w:p w14:paraId="6F5A62F5" w14:textId="6460400F"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6960" behindDoc="0" locked="0" layoutInCell="1" allowOverlap="1" wp14:anchorId="24A6D704" wp14:editId="57F0A088">
                      <wp:simplePos x="0" y="0"/>
                      <wp:positionH relativeFrom="column">
                        <wp:posOffset>1496537</wp:posOffset>
                      </wp:positionH>
                      <wp:positionV relativeFrom="paragraph">
                        <wp:posOffset>-8255</wp:posOffset>
                      </wp:positionV>
                      <wp:extent cx="320040" cy="158115"/>
                      <wp:effectExtent l="0" t="0" r="22860" b="13335"/>
                      <wp:wrapNone/>
                      <wp:docPr id="4613" name="Group 4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460B3E" id="Group 4613" o:spid="_x0000_s1026" style="position:absolute;margin-left:117.85pt;margin-top:-.65pt;width:25.2pt;height:12.45pt;z-index:2524569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" strokecolor="#0070c0"/>
                    </v:group>
                  </w:pict>
                </mc:Fallback>
              </mc:AlternateContent>
            </w:r>
            <w:r w:rsidR="00DE6F5C" w:rsidRPr="00823A21">
              <w:rPr>
                <w:rFonts w:asciiTheme="minorHAnsi" w:hAnsiTheme="minorHAnsi" w:cstheme="minorHAnsi"/>
                <w:bCs/>
                <w:color w:val="000000"/>
                <w:sz w:val="20"/>
                <w:szCs w:val="20"/>
                <w:lang w:val="fr-FR" w:eastAsia="en-IN"/>
              </w:rPr>
              <w:t xml:space="preserve">Inscrire </w:t>
            </w:r>
            <w:r w:rsidR="00C93913" w:rsidRPr="001E4620">
              <w:rPr>
                <w:rFonts w:asciiTheme="minorHAnsi" w:hAnsiTheme="minorHAnsi" w:cstheme="minorHAnsi"/>
                <w:bCs/>
                <w:color w:val="000000"/>
                <w:sz w:val="20"/>
                <w:szCs w:val="20"/>
                <w:lang w:val="fr-FR" w:eastAsia="en-IN"/>
              </w:rPr>
              <w:t>en</w:t>
            </w:r>
            <w:r w:rsidR="00C93913" w:rsidRPr="00823A21">
              <w:rPr>
                <w:rFonts w:asciiTheme="minorHAnsi" w:hAnsiTheme="minorHAnsi" w:cstheme="minorHAnsi"/>
                <w:bCs/>
                <w:color w:val="000000"/>
                <w:sz w:val="20"/>
                <w:szCs w:val="20"/>
                <w:lang w:val="fr-FR" w:eastAsia="en-IN"/>
              </w:rPr>
              <w:t xml:space="preserve"> </w:t>
            </w:r>
            <w:r w:rsidR="00DE6F5C" w:rsidRPr="00823A21">
              <w:rPr>
                <w:rFonts w:asciiTheme="minorHAnsi" w:hAnsiTheme="minorHAnsi" w:cstheme="minorHAnsi"/>
                <w:bCs/>
                <w:color w:val="000000"/>
                <w:sz w:val="20"/>
                <w:szCs w:val="20"/>
                <w:lang w:val="fr-FR" w:eastAsia="en-IN"/>
              </w:rPr>
              <w:t xml:space="preserve">années </w:t>
            </w:r>
            <w:r w:rsidR="00C93913" w:rsidRPr="001E4620">
              <w:rPr>
                <w:rFonts w:asciiTheme="minorHAnsi" w:hAnsiTheme="minorHAnsi" w:cstheme="minorHAnsi"/>
                <w:bCs/>
                <w:color w:val="000000"/>
                <w:sz w:val="20"/>
                <w:szCs w:val="20"/>
                <w:lang w:val="fr-FR" w:eastAsia="en-IN"/>
              </w:rPr>
              <w:t>révolues</w:t>
            </w:r>
          </w:p>
          <w:p w14:paraId="319E2C32" w14:textId="77777777" w:rsidR="00C93913" w:rsidRPr="001E4620"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p>
          <w:p w14:paraId="79933EEC" w14:textId="56DA446C" w:rsidR="00B2503A" w:rsidRPr="00823A21"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r w:rsidRPr="00823A21">
              <w:rPr>
                <w:rFonts w:asciiTheme="minorHAnsi" w:hAnsiTheme="minorHAnsi" w:cstheme="minorHAnsi"/>
                <w:bCs/>
                <w:i/>
                <w:iCs/>
                <w:color w:val="000000"/>
                <w:sz w:val="18"/>
                <w:szCs w:val="18"/>
                <w:lang w:val="fr-FR" w:eastAsia="en-IN"/>
              </w:rPr>
              <w:t>Pas</w:t>
            </w:r>
            <w:r w:rsidR="00DE6F5C" w:rsidRPr="00823A21">
              <w:rPr>
                <w:rFonts w:asciiTheme="minorHAnsi" w:hAnsiTheme="minorHAnsi" w:cstheme="minorHAnsi"/>
                <w:bCs/>
                <w:i/>
                <w:iCs/>
                <w:color w:val="000000"/>
                <w:sz w:val="18"/>
                <w:szCs w:val="18"/>
                <w:lang w:val="fr-FR" w:eastAsia="en-IN"/>
              </w:rPr>
              <w:t xml:space="preserve"> d’âge approprié</w:t>
            </w:r>
            <w:r w:rsidR="00B2503A" w:rsidRPr="00823A21">
              <w:rPr>
                <w:rFonts w:asciiTheme="minorHAnsi" w:hAnsiTheme="minorHAnsi" w:cstheme="minorHAnsi"/>
                <w:bCs/>
                <w:i/>
                <w:iCs/>
                <w:color w:val="000000"/>
                <w:sz w:val="18"/>
                <w:szCs w:val="18"/>
                <w:lang w:val="fr-FR" w:eastAsia="en-IN"/>
              </w:rPr>
              <w:t xml:space="preserve"> </w:t>
            </w:r>
            <w:r w:rsidR="00B2503A" w:rsidRPr="00823A21">
              <w:rPr>
                <w:rFonts w:asciiTheme="minorHAnsi" w:hAnsiTheme="minorHAnsi" w:cstheme="minorHAnsi"/>
                <w:bCs/>
                <w:i/>
                <w:iCs/>
                <w:color w:val="000000"/>
                <w:sz w:val="18"/>
                <w:szCs w:val="18"/>
                <w:lang w:val="fr-FR" w:eastAsia="en-IN"/>
              </w:rPr>
              <w:tab/>
              <w:t>9</w:t>
            </w:r>
            <w:r w:rsidR="00694320" w:rsidRPr="00823A21">
              <w:rPr>
                <w:rFonts w:asciiTheme="minorHAnsi" w:hAnsiTheme="minorHAnsi" w:cstheme="minorHAnsi"/>
                <w:bCs/>
                <w:i/>
                <w:iCs/>
                <w:color w:val="000000"/>
                <w:sz w:val="18"/>
                <w:szCs w:val="18"/>
                <w:lang w:val="fr-FR" w:eastAsia="en-IN"/>
              </w:rPr>
              <w:t>5</w:t>
            </w:r>
          </w:p>
          <w:p w14:paraId="20E1CF8F" w14:textId="22D0ACDE" w:rsidR="00B2503A" w:rsidRPr="00823A21" w:rsidRDefault="00DE6F5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i/>
                <w:iCs/>
                <w:color w:val="000000"/>
                <w:sz w:val="18"/>
                <w:szCs w:val="18"/>
                <w:lang w:val="fr-FR" w:eastAsia="en-IN"/>
              </w:rPr>
              <w:t>Ne sait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11E46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01BB11E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F733A2" w14:paraId="34965657" w14:textId="77777777" w:rsidTr="00167601">
        <w:trPr>
          <w:trHeight w:val="382"/>
          <w:jc w:val="center"/>
        </w:trPr>
        <w:tc>
          <w:tcPr>
            <w:tcW w:w="658" w:type="dxa"/>
          </w:tcPr>
          <w:p w14:paraId="49DC7179"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502</w:t>
            </w:r>
          </w:p>
        </w:tc>
        <w:tc>
          <w:tcPr>
            <w:tcW w:w="5291" w:type="dxa"/>
          </w:tcPr>
          <w:p w14:paraId="02C84D69" w14:textId="0B4DED6A" w:rsidR="00B34C0F" w:rsidRPr="00823A21" w:rsidRDefault="00B34C0F"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avantages pour la santé d’une femme si elle tombe enceinte à l’âge approprié que vous avez </w:t>
            </w:r>
            <w:r w:rsidR="00FB4F6D" w:rsidRPr="00823A21">
              <w:rPr>
                <w:rFonts w:asciiTheme="minorHAnsi" w:hAnsiTheme="minorHAnsi" w:cstheme="minorHAnsi"/>
                <w:bCs/>
                <w:color w:val="000000"/>
                <w:sz w:val="20"/>
                <w:szCs w:val="20"/>
                <w:lang w:val="fr-FR" w:eastAsia="en-IN"/>
              </w:rPr>
              <w:t>mentionné ?</w:t>
            </w:r>
          </w:p>
          <w:p w14:paraId="24A55E32" w14:textId="77777777" w:rsidR="002845B6" w:rsidRPr="001E4620" w:rsidRDefault="002845B6" w:rsidP="0051703D">
            <w:pPr>
              <w:tabs>
                <w:tab w:val="left" w:pos="-720"/>
              </w:tabs>
              <w:suppressAutoHyphens/>
              <w:rPr>
                <w:rFonts w:asciiTheme="minorHAnsi" w:hAnsiTheme="minorHAnsi" w:cstheme="minorHAnsi"/>
                <w:bCs/>
                <w:sz w:val="20"/>
                <w:szCs w:val="20"/>
                <w:lang w:val="fr-FR"/>
              </w:rPr>
            </w:pPr>
          </w:p>
          <w:p w14:paraId="7AC60E62" w14:textId="233CE7FD" w:rsidR="00B2503A" w:rsidRPr="00823A21" w:rsidRDefault="002845B6" w:rsidP="0051703D">
            <w:pPr>
              <w:tabs>
                <w:tab w:val="left" w:pos="-720"/>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i/>
                <w:iCs/>
                <w:spacing w:val="-2"/>
                <w:sz w:val="20"/>
                <w:szCs w:val="20"/>
                <w:lang w:val="fr-FR"/>
              </w:rPr>
              <w:t>Plusieurs choix possibles.</w:t>
            </w:r>
          </w:p>
        </w:tc>
        <w:tc>
          <w:tcPr>
            <w:tcW w:w="3997" w:type="dxa"/>
          </w:tcPr>
          <w:p w14:paraId="1B22C01D" w14:textId="537F81D6"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1F30CB6A" w14:textId="729C9A37"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d’avortement provoqué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DF861CC" w14:textId="7CD530DB"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de fausse couche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CCCA31B" w14:textId="307C15E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 état nutritionnel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19A0E09" w14:textId="7C54CDDD"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d’anémie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4E195732" w14:textId="71ECCDF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Meilleure santé physique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3D32F088" w14:textId="000F5DBD"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Meilleure santé mentale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6642634D" w14:textId="2D4049E3" w:rsidR="00B2503A" w:rsidRPr="00823A21" w:rsidRDefault="00B34C0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416" w:author="Kossa FALL" w:date="2025-03-15T20:15:00Z">
              <w:r w:rsidR="00E82206">
                <w:rPr>
                  <w:rFonts w:asciiTheme="minorHAnsi" w:hAnsiTheme="minorHAnsi" w:cstheme="minorHAnsi"/>
                  <w:noProof/>
                  <w:color w:val="000000" w:themeColor="text1"/>
                  <w:sz w:val="20"/>
                  <w:szCs w:val="20"/>
                  <w:lang w:val="fr-FR" w:eastAsia="en-IN"/>
                </w:rPr>
                <w:t>96</w:t>
              </w:r>
            </w:ins>
            <w:del w:id="417" w:author="Kossa FALL" w:date="2025-03-15T20:15:00Z">
              <w:r w:rsidR="00B2503A" w:rsidRPr="00823A21" w:rsidDel="00E82206">
                <w:rPr>
                  <w:rFonts w:asciiTheme="minorHAnsi" w:hAnsiTheme="minorHAnsi" w:cstheme="minorHAnsi"/>
                  <w:noProof/>
                  <w:color w:val="000000" w:themeColor="text1"/>
                  <w:sz w:val="20"/>
                  <w:szCs w:val="20"/>
                  <w:lang w:val="fr-FR" w:eastAsia="en-IN"/>
                </w:rPr>
                <w:delText>X</w:delText>
              </w:r>
            </w:del>
          </w:p>
          <w:p w14:paraId="1BE86F45" w14:textId="2EB9A708" w:rsidR="00B2503A" w:rsidRPr="00823A21" w:rsidRDefault="00B34C0F"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18" w:author="Kossa FALL" w:date="2025-03-15T20:15:00Z">
              <w:r w:rsidR="00E82206">
                <w:rPr>
                  <w:rFonts w:asciiTheme="minorHAnsi" w:hAnsiTheme="minorHAnsi" w:cstheme="minorHAnsi"/>
                  <w:bCs/>
                  <w:color w:val="000000"/>
                  <w:sz w:val="20"/>
                  <w:szCs w:val="20"/>
                  <w:lang w:val="fr-FR" w:eastAsia="en-IN"/>
                </w:rPr>
                <w:t>98</w:t>
              </w:r>
            </w:ins>
            <w:del w:id="419" w:author="Kossa FALL" w:date="2025-03-15T20:15:00Z">
              <w:r w:rsidR="00B2503A" w:rsidRPr="00823A21" w:rsidDel="00E82206">
                <w:rPr>
                  <w:rFonts w:asciiTheme="minorHAnsi" w:hAnsiTheme="minorHAnsi" w:cstheme="minorHAnsi"/>
                  <w:bCs/>
                  <w:color w:val="000000"/>
                  <w:sz w:val="20"/>
                  <w:szCs w:val="20"/>
                  <w:lang w:val="fr-FR" w:eastAsia="en-IN"/>
                </w:rPr>
                <w:delText>Z</w:delText>
              </w:r>
            </w:del>
          </w:p>
        </w:tc>
        <w:tc>
          <w:tcPr>
            <w:tcW w:w="851" w:type="dxa"/>
          </w:tcPr>
          <w:p w14:paraId="3F016BE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F733A2" w14:paraId="452C700B" w14:textId="77777777" w:rsidTr="00167601">
        <w:trPr>
          <w:trHeight w:val="382"/>
          <w:jc w:val="center"/>
        </w:trPr>
        <w:tc>
          <w:tcPr>
            <w:tcW w:w="658" w:type="dxa"/>
          </w:tcPr>
          <w:p w14:paraId="067B09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503</w:t>
            </w:r>
          </w:p>
        </w:tc>
        <w:tc>
          <w:tcPr>
            <w:tcW w:w="5291" w:type="dxa"/>
          </w:tcPr>
          <w:p w14:paraId="3915CE3F" w14:textId="353F0E6E" w:rsidR="00B2503A" w:rsidRPr="00823A21" w:rsidRDefault="002E240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 devrait être l’espacement min</w:t>
            </w:r>
            <w:r w:rsidR="00B34555" w:rsidRPr="00823A21">
              <w:rPr>
                <w:rFonts w:asciiTheme="minorHAnsi" w:hAnsiTheme="minorHAnsi" w:cstheme="minorHAnsi"/>
                <w:bCs/>
                <w:color w:val="000000"/>
                <w:sz w:val="20"/>
                <w:szCs w:val="20"/>
                <w:lang w:val="fr-FR" w:eastAsia="en-IN"/>
              </w:rPr>
              <w:t xml:space="preserve">imum entre deux naissances </w:t>
            </w:r>
            <w:r w:rsidR="00FB4F6D" w:rsidRPr="00823A21">
              <w:rPr>
                <w:rFonts w:asciiTheme="minorHAnsi" w:hAnsiTheme="minorHAnsi" w:cstheme="minorHAnsi"/>
                <w:bCs/>
                <w:color w:val="000000"/>
                <w:sz w:val="20"/>
                <w:szCs w:val="20"/>
                <w:lang w:val="fr-FR" w:eastAsia="en-IN"/>
              </w:rPr>
              <w:t>consécutives ?</w:t>
            </w:r>
          </w:p>
        </w:tc>
        <w:tc>
          <w:tcPr>
            <w:tcW w:w="3997" w:type="dxa"/>
          </w:tcPr>
          <w:p w14:paraId="14962107" w14:textId="6160D17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7984" behindDoc="0" locked="0" layoutInCell="1" allowOverlap="1" wp14:anchorId="463D592A" wp14:editId="6664CCED">
                      <wp:simplePos x="0" y="0"/>
                      <wp:positionH relativeFrom="column">
                        <wp:posOffset>1336517</wp:posOffset>
                      </wp:positionH>
                      <wp:positionV relativeFrom="paragraph">
                        <wp:posOffset>-8255</wp:posOffset>
                      </wp:positionV>
                      <wp:extent cx="320040" cy="158115"/>
                      <wp:effectExtent l="0" t="0" r="22860" b="13335"/>
                      <wp:wrapNone/>
                      <wp:docPr id="4616" name="Group 4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4831F25" id="Group 4616" o:spid="_x0000_s1026" style="position:absolute;margin-left:105.25pt;margin-top:-.65pt;width:25.2pt;height:12.45pt;z-index:2524579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" strokecolor="#0070c0"/>
                    </v:group>
                  </w:pict>
                </mc:Fallback>
              </mc:AlternateContent>
            </w:r>
            <w:r w:rsidR="00B34C0F" w:rsidRPr="00823A21">
              <w:rPr>
                <w:rFonts w:asciiTheme="minorHAnsi" w:hAnsiTheme="minorHAnsi" w:cstheme="minorHAnsi"/>
                <w:bCs/>
                <w:color w:val="000000"/>
                <w:sz w:val="20"/>
                <w:szCs w:val="20"/>
                <w:lang w:val="fr-FR" w:eastAsia="en-IN"/>
              </w:rPr>
              <w:t>Ecrire en mois complets</w:t>
            </w:r>
          </w:p>
          <w:p w14:paraId="44877FA3" w14:textId="77777777" w:rsidR="008F1E52" w:rsidRPr="001E4620" w:rsidRDefault="008F1E52" w:rsidP="001714EC">
            <w:pPr>
              <w:tabs>
                <w:tab w:val="right" w:leader="dot" w:pos="3924"/>
              </w:tabs>
              <w:suppressAutoHyphens/>
              <w:rPr>
                <w:rFonts w:asciiTheme="minorHAnsi" w:hAnsiTheme="minorHAnsi" w:cstheme="minorHAnsi"/>
                <w:bCs/>
                <w:color w:val="000000"/>
                <w:sz w:val="20"/>
                <w:szCs w:val="20"/>
                <w:lang w:val="fr-FR" w:eastAsia="en-IN"/>
              </w:rPr>
            </w:pPr>
          </w:p>
          <w:p w14:paraId="5E7DD0B9" w14:textId="0BBBF3E0" w:rsidR="00B2503A" w:rsidRPr="00823A21" w:rsidRDefault="00B34C0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20"/>
                <w:szCs w:val="20"/>
                <w:lang w:val="fr-FR" w:eastAsia="en-IN"/>
              </w:rPr>
              <w:t>Ne sai</w:t>
            </w:r>
            <w:r w:rsidR="00FB4F6D" w:rsidRPr="00823A21">
              <w:rPr>
                <w:rFonts w:asciiTheme="minorHAnsi" w:hAnsiTheme="minorHAnsi" w:cstheme="minorHAnsi"/>
                <w:bCs/>
                <w:i/>
                <w:iCs/>
                <w:color w:val="000000"/>
                <w:sz w:val="20"/>
                <w:szCs w:val="20"/>
                <w:lang w:val="fr-FR" w:eastAsia="en-IN"/>
              </w:rPr>
              <w:t>s</w:t>
            </w:r>
            <w:r w:rsidRPr="00823A21">
              <w:rPr>
                <w:rFonts w:asciiTheme="minorHAnsi" w:hAnsiTheme="minorHAnsi" w:cstheme="minorHAnsi"/>
                <w:bCs/>
                <w:i/>
                <w:iCs/>
                <w:color w:val="000000"/>
                <w:sz w:val="20"/>
                <w:szCs w:val="20"/>
                <w:lang w:val="fr-FR" w:eastAsia="en-IN"/>
              </w:rPr>
              <w:t xml:space="preserve"> pas</w:t>
            </w:r>
            <w:r w:rsidR="00B2503A" w:rsidRPr="00823A21">
              <w:rPr>
                <w:rFonts w:asciiTheme="minorHAnsi" w:hAnsiTheme="minorHAnsi" w:cstheme="minorHAnsi"/>
                <w:bCs/>
                <w:i/>
                <w:iCs/>
                <w:color w:val="000000"/>
                <w:sz w:val="20"/>
                <w:szCs w:val="20"/>
                <w:lang w:val="fr-FR" w:eastAsia="en-IN"/>
              </w:rPr>
              <w:tab/>
              <w:t>98</w:t>
            </w:r>
          </w:p>
        </w:tc>
        <w:tc>
          <w:tcPr>
            <w:tcW w:w="851" w:type="dxa"/>
          </w:tcPr>
          <w:p w14:paraId="1BBD387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F733A2" w14:paraId="641C8060" w14:textId="77777777" w:rsidTr="00167601">
        <w:trPr>
          <w:trHeight w:val="382"/>
          <w:jc w:val="center"/>
        </w:trPr>
        <w:tc>
          <w:tcPr>
            <w:tcW w:w="658" w:type="dxa"/>
          </w:tcPr>
          <w:p w14:paraId="54D33A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504</w:t>
            </w:r>
          </w:p>
        </w:tc>
        <w:tc>
          <w:tcPr>
            <w:tcW w:w="5291" w:type="dxa"/>
          </w:tcPr>
          <w:p w14:paraId="79CE604F" w14:textId="79E8AE58" w:rsidR="00B34555" w:rsidRPr="00823A21" w:rsidRDefault="00F55CC7"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Selon vous, quels sont les bénéfices de l’espacement</w:t>
            </w:r>
            <w:r w:rsidR="00B34555" w:rsidRPr="00823A21">
              <w:rPr>
                <w:rFonts w:asciiTheme="minorHAnsi" w:hAnsiTheme="minorHAnsi" w:cstheme="minorHAnsi"/>
                <w:bCs/>
                <w:color w:val="000000"/>
                <w:sz w:val="20"/>
                <w:szCs w:val="20"/>
                <w:lang w:val="fr-FR" w:eastAsia="en-IN"/>
              </w:rPr>
              <w:t xml:space="preserve"> des naissances pour une </w:t>
            </w:r>
            <w:r w:rsidR="00FB4F6D" w:rsidRPr="00823A21">
              <w:rPr>
                <w:rFonts w:asciiTheme="minorHAnsi" w:hAnsiTheme="minorHAnsi" w:cstheme="minorHAnsi"/>
                <w:bCs/>
                <w:color w:val="000000"/>
                <w:sz w:val="20"/>
                <w:szCs w:val="20"/>
                <w:lang w:val="fr-FR" w:eastAsia="en-IN"/>
              </w:rPr>
              <w:t>femme ?</w:t>
            </w:r>
            <w:r w:rsidR="00B34555" w:rsidRPr="00823A21">
              <w:rPr>
                <w:rFonts w:asciiTheme="minorHAnsi" w:hAnsiTheme="minorHAnsi" w:cstheme="minorHAnsi"/>
                <w:bCs/>
                <w:sz w:val="20"/>
                <w:szCs w:val="20"/>
                <w:lang w:val="fr-FR"/>
              </w:rPr>
              <w:t xml:space="preserve"> </w:t>
            </w:r>
          </w:p>
          <w:p w14:paraId="0631477C" w14:textId="77777777" w:rsidR="002910FB" w:rsidRPr="001E4620" w:rsidRDefault="002910FB" w:rsidP="00F55CC7">
            <w:pPr>
              <w:tabs>
                <w:tab w:val="left" w:pos="-720"/>
              </w:tabs>
              <w:suppressAutoHyphens/>
              <w:rPr>
                <w:rFonts w:asciiTheme="minorHAnsi" w:hAnsiTheme="minorHAnsi" w:cstheme="minorHAnsi"/>
                <w:bCs/>
                <w:sz w:val="20"/>
                <w:szCs w:val="20"/>
                <w:lang w:val="fr-FR"/>
              </w:rPr>
            </w:pPr>
          </w:p>
          <w:p w14:paraId="267B821D" w14:textId="6CA593AB" w:rsidR="002910FB" w:rsidRPr="00823A21" w:rsidRDefault="002910FB" w:rsidP="001714EC">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542FE097" w14:textId="6951170C" w:rsidR="00B2503A" w:rsidRPr="00823A21" w:rsidRDefault="00B2503A" w:rsidP="00F55CC7">
            <w:pPr>
              <w:tabs>
                <w:tab w:val="left" w:pos="-720"/>
              </w:tabs>
              <w:suppressAutoHyphens/>
              <w:rPr>
                <w:rFonts w:asciiTheme="minorHAnsi" w:hAnsiTheme="minorHAnsi" w:cstheme="minorHAnsi"/>
                <w:bCs/>
                <w:color w:val="000000"/>
                <w:sz w:val="20"/>
                <w:szCs w:val="20"/>
                <w:lang w:val="fr-FR" w:eastAsia="en-IN"/>
              </w:rPr>
            </w:pPr>
          </w:p>
        </w:tc>
        <w:tc>
          <w:tcPr>
            <w:tcW w:w="3997" w:type="dxa"/>
          </w:tcPr>
          <w:p w14:paraId="4BC7F166" w14:textId="29C8C2DF"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5084A926" w14:textId="66EE205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de décès maternel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C5A0182" w14:textId="740F376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d’avortement provoqué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C</w:t>
            </w:r>
          </w:p>
          <w:p w14:paraId="73F87E83" w14:textId="385CC7D6"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de fausse couche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D</w:t>
            </w:r>
          </w:p>
          <w:p w14:paraId="1F1A60D3" w14:textId="54A8786C"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d’</w:t>
            </w:r>
            <w:r w:rsidR="00DC2D95" w:rsidRPr="00823A21">
              <w:rPr>
                <w:rFonts w:asciiTheme="minorHAnsi" w:hAnsiTheme="minorHAnsi" w:cstheme="minorHAnsi"/>
                <w:bCs/>
                <w:color w:val="000000"/>
                <w:sz w:val="20"/>
                <w:szCs w:val="20"/>
                <w:lang w:val="fr-FR" w:eastAsia="en-IN"/>
              </w:rPr>
              <w:t>anémie</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E</w:t>
            </w:r>
          </w:p>
          <w:p w14:paraId="52015498" w14:textId="5E20B42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Perme</w:t>
            </w:r>
            <w:r w:rsidR="00FB4F6D" w:rsidRPr="00823A21">
              <w:rPr>
                <w:rFonts w:asciiTheme="minorHAnsi" w:hAnsiTheme="minorHAnsi" w:cstheme="minorHAnsi"/>
                <w:bCs/>
                <w:color w:val="000000"/>
                <w:sz w:val="20"/>
                <w:szCs w:val="20"/>
                <w:lang w:val="fr-FR" w:eastAsia="en-IN"/>
              </w:rPr>
              <w:t>t</w:t>
            </w:r>
            <w:r w:rsidRPr="00823A21">
              <w:rPr>
                <w:rFonts w:asciiTheme="minorHAnsi" w:hAnsiTheme="minorHAnsi" w:cstheme="minorHAnsi"/>
                <w:bCs/>
                <w:color w:val="000000"/>
                <w:sz w:val="20"/>
                <w:szCs w:val="20"/>
                <w:lang w:val="fr-FR" w:eastAsia="en-IN"/>
              </w:rPr>
              <w:t xml:space="preserve"> deux années d’allaitement comme recommandées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F</w:t>
            </w:r>
          </w:p>
          <w:p w14:paraId="1817322C" w14:textId="69437E9F"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420" w:author="Kossa FALL" w:date="2025-03-15T20:15:00Z">
              <w:r w:rsidR="00432012">
                <w:rPr>
                  <w:rFonts w:asciiTheme="minorHAnsi" w:hAnsiTheme="minorHAnsi" w:cstheme="minorHAnsi"/>
                  <w:noProof/>
                  <w:color w:val="000000" w:themeColor="text1"/>
                  <w:sz w:val="20"/>
                  <w:szCs w:val="20"/>
                  <w:lang w:val="fr-FR" w:eastAsia="en-IN"/>
                </w:rPr>
                <w:t>9</w:t>
              </w:r>
            </w:ins>
            <w:ins w:id="421" w:author="Kossa FALL" w:date="2025-03-15T20:16:00Z">
              <w:r w:rsidR="00432012">
                <w:rPr>
                  <w:rFonts w:asciiTheme="minorHAnsi" w:hAnsiTheme="minorHAnsi" w:cstheme="minorHAnsi"/>
                  <w:noProof/>
                  <w:color w:val="000000" w:themeColor="text1"/>
                  <w:sz w:val="20"/>
                  <w:szCs w:val="20"/>
                  <w:lang w:val="fr-FR" w:eastAsia="en-IN"/>
                </w:rPr>
                <w:t>6</w:t>
              </w:r>
            </w:ins>
            <w:del w:id="422" w:author="Kossa FALL" w:date="2025-03-15T20:15:00Z">
              <w:r w:rsidR="00B2503A" w:rsidRPr="00823A21" w:rsidDel="00432012">
                <w:rPr>
                  <w:rFonts w:asciiTheme="minorHAnsi" w:hAnsiTheme="minorHAnsi" w:cstheme="minorHAnsi"/>
                  <w:noProof/>
                  <w:color w:val="000000" w:themeColor="text1"/>
                  <w:sz w:val="20"/>
                  <w:szCs w:val="20"/>
                  <w:lang w:val="fr-FR" w:eastAsia="en-IN"/>
                </w:rPr>
                <w:delText>X</w:delText>
              </w:r>
            </w:del>
          </w:p>
          <w:p w14:paraId="4CEC8B7D" w14:textId="16B0726A" w:rsidR="00B2503A" w:rsidRPr="00823A21" w:rsidRDefault="00DC2D95"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23" w:author="Kossa FALL" w:date="2025-03-15T20:16:00Z">
              <w:r w:rsidR="00432012">
                <w:rPr>
                  <w:rFonts w:asciiTheme="minorHAnsi" w:hAnsiTheme="minorHAnsi" w:cstheme="minorHAnsi"/>
                  <w:bCs/>
                  <w:color w:val="000000"/>
                  <w:sz w:val="20"/>
                  <w:szCs w:val="20"/>
                  <w:lang w:val="fr-FR" w:eastAsia="en-IN"/>
                </w:rPr>
                <w:t>98</w:t>
              </w:r>
            </w:ins>
            <w:del w:id="424" w:author="Kossa FALL" w:date="2025-03-15T20:16:00Z">
              <w:r w:rsidR="00B2503A" w:rsidRPr="00823A21" w:rsidDel="00432012">
                <w:rPr>
                  <w:rFonts w:asciiTheme="minorHAnsi" w:hAnsiTheme="minorHAnsi" w:cstheme="minorHAnsi"/>
                  <w:bCs/>
                  <w:color w:val="000000"/>
                  <w:sz w:val="20"/>
                  <w:szCs w:val="20"/>
                  <w:lang w:val="fr-FR" w:eastAsia="en-IN"/>
                </w:rPr>
                <w:delText>Z</w:delText>
              </w:r>
            </w:del>
          </w:p>
        </w:tc>
        <w:tc>
          <w:tcPr>
            <w:tcW w:w="851" w:type="dxa"/>
          </w:tcPr>
          <w:p w14:paraId="29B01B8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F733A2" w14:paraId="53C4A123" w14:textId="77777777" w:rsidTr="00167601">
        <w:trPr>
          <w:trHeight w:val="382"/>
          <w:jc w:val="center"/>
        </w:trPr>
        <w:tc>
          <w:tcPr>
            <w:tcW w:w="658" w:type="dxa"/>
          </w:tcPr>
          <w:p w14:paraId="3475D2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505</w:t>
            </w:r>
          </w:p>
        </w:tc>
        <w:tc>
          <w:tcPr>
            <w:tcW w:w="5291" w:type="dxa"/>
          </w:tcPr>
          <w:p w14:paraId="271A0485" w14:textId="3E58639D" w:rsidR="00B2503A" w:rsidRPr="00823A21" w:rsidRDefault="00DC2D95"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avantage(s) sanitaire(s) un enfant aura-t-il </w:t>
            </w:r>
            <w:r w:rsidR="00E37614" w:rsidRPr="00823A21">
              <w:rPr>
                <w:rFonts w:asciiTheme="minorHAnsi" w:hAnsiTheme="minorHAnsi" w:cstheme="minorHAnsi"/>
                <w:bCs/>
                <w:color w:val="000000"/>
                <w:sz w:val="20"/>
                <w:szCs w:val="20"/>
                <w:lang w:val="fr-FR" w:eastAsia="en-IN"/>
              </w:rPr>
              <w:t xml:space="preserve">si les naissances sont </w:t>
            </w:r>
            <w:r w:rsidR="00FB4F6D" w:rsidRPr="00823A21">
              <w:rPr>
                <w:rFonts w:asciiTheme="minorHAnsi" w:hAnsiTheme="minorHAnsi" w:cstheme="minorHAnsi"/>
                <w:bCs/>
                <w:color w:val="000000"/>
                <w:sz w:val="20"/>
                <w:szCs w:val="20"/>
                <w:lang w:val="fr-FR" w:eastAsia="en-IN"/>
              </w:rPr>
              <w:t>espacées ?</w:t>
            </w:r>
          </w:p>
          <w:p w14:paraId="367D0E2E" w14:textId="77777777" w:rsidR="00B2503A" w:rsidRPr="00823A21" w:rsidRDefault="00B2503A" w:rsidP="001714EC">
            <w:pPr>
              <w:rPr>
                <w:rFonts w:asciiTheme="minorHAnsi" w:hAnsiTheme="minorHAnsi" w:cstheme="minorHAnsi"/>
                <w:bCs/>
                <w:sz w:val="20"/>
                <w:szCs w:val="20"/>
                <w:lang w:val="fr-FR"/>
              </w:rPr>
            </w:pPr>
          </w:p>
          <w:p w14:paraId="53E97CB9" w14:textId="77777777" w:rsidR="00CE4999" w:rsidRPr="001E4620" w:rsidRDefault="00CE4999" w:rsidP="00CE4999">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6C921C32" w14:textId="63A1ACBC"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997" w:type="dxa"/>
          </w:tcPr>
          <w:p w14:paraId="5C0CCE77" w14:textId="77777777" w:rsidR="00CE4999" w:rsidRPr="001E4620" w:rsidRDefault="00CE4999" w:rsidP="00CE4999">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 xml:space="preserve">de décès néonatal </w:t>
            </w:r>
            <w:r w:rsidRPr="001E4620">
              <w:rPr>
                <w:rFonts w:asciiTheme="minorHAnsi" w:hAnsiTheme="minorHAnsi" w:cstheme="minorHAnsi"/>
                <w:bCs/>
                <w:color w:val="000000"/>
                <w:sz w:val="20"/>
                <w:szCs w:val="20"/>
                <w:lang w:val="fr-FR" w:eastAsia="en-IN"/>
              </w:rPr>
              <w:tab/>
              <w:t>C</w:t>
            </w:r>
          </w:p>
          <w:p w14:paraId="3C509324" w14:textId="768B39AC"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croissance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7A2991FC" w14:textId="4436194B"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 état nutritionnel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7D25C72" w14:textId="137F686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de l’incidence de l’anémie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C314A78" w14:textId="2EBC35D7"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chance de survie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A02BB42" w14:textId="2AF7DBAA"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attention de la part de la mère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53DF4243" w14:textId="6712DC50" w:rsidR="000C654E" w:rsidRPr="001E4620" w:rsidRDefault="000C654E" w:rsidP="000C654E">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 xml:space="preserve">de décès néonatal </w:t>
            </w:r>
            <w:r w:rsidRPr="001E4620">
              <w:rPr>
                <w:rFonts w:asciiTheme="minorHAnsi" w:hAnsiTheme="minorHAnsi" w:cstheme="minorHAnsi"/>
                <w:bCs/>
                <w:color w:val="000000"/>
                <w:sz w:val="20"/>
                <w:szCs w:val="20"/>
                <w:lang w:val="fr-FR" w:eastAsia="en-IN"/>
              </w:rPr>
              <w:tab/>
              <w:t>F</w:t>
            </w:r>
          </w:p>
          <w:p w14:paraId="75D68866" w14:textId="5F0B0F60"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ins w:id="425" w:author="Kossa FALL" w:date="2025-03-15T20:16:00Z">
              <w:r w:rsidR="00282085">
                <w:rPr>
                  <w:rFonts w:asciiTheme="minorHAnsi" w:hAnsiTheme="minorHAnsi" w:cstheme="minorHAnsi"/>
                  <w:noProof/>
                  <w:color w:val="000000" w:themeColor="text1"/>
                  <w:sz w:val="20"/>
                  <w:szCs w:val="20"/>
                  <w:lang w:val="fr-FR" w:eastAsia="en-IN"/>
                </w:rPr>
                <w:t>96</w:t>
              </w:r>
            </w:ins>
            <w:del w:id="426" w:author="Kossa FALL" w:date="2025-03-15T20:16:00Z">
              <w:r w:rsidR="00B2503A" w:rsidRPr="00823A21" w:rsidDel="00282085">
                <w:rPr>
                  <w:rFonts w:asciiTheme="minorHAnsi" w:hAnsiTheme="minorHAnsi" w:cstheme="minorHAnsi"/>
                  <w:noProof/>
                  <w:color w:val="000000" w:themeColor="text1"/>
                  <w:sz w:val="20"/>
                  <w:szCs w:val="20"/>
                  <w:lang w:val="fr-FR" w:eastAsia="en-IN"/>
                </w:rPr>
                <w:delText>X</w:delText>
              </w:r>
            </w:del>
          </w:p>
          <w:p w14:paraId="423B9E73" w14:textId="39FCCC9C"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27" w:author="Kossa FALL" w:date="2025-03-15T20:16:00Z">
              <w:r w:rsidR="00282085">
                <w:rPr>
                  <w:rFonts w:asciiTheme="minorHAnsi" w:hAnsiTheme="minorHAnsi" w:cstheme="minorHAnsi"/>
                  <w:bCs/>
                  <w:color w:val="000000"/>
                  <w:sz w:val="20"/>
                  <w:szCs w:val="20"/>
                  <w:lang w:val="fr-FR" w:eastAsia="en-IN"/>
                </w:rPr>
                <w:t>98</w:t>
              </w:r>
            </w:ins>
            <w:del w:id="428" w:author="Kossa FALL" w:date="2025-03-15T20:16:00Z">
              <w:r w:rsidR="00B2503A" w:rsidRPr="00823A21" w:rsidDel="00282085">
                <w:rPr>
                  <w:rFonts w:asciiTheme="minorHAnsi" w:hAnsiTheme="minorHAnsi" w:cstheme="minorHAnsi"/>
                  <w:bCs/>
                  <w:color w:val="000000"/>
                  <w:sz w:val="20"/>
                  <w:szCs w:val="20"/>
                  <w:lang w:val="fr-FR" w:eastAsia="en-IN"/>
                </w:rPr>
                <w:delText>Z</w:delText>
              </w:r>
            </w:del>
          </w:p>
        </w:tc>
        <w:tc>
          <w:tcPr>
            <w:tcW w:w="851" w:type="dxa"/>
          </w:tcPr>
          <w:p w14:paraId="043A8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F733A2" w14:paraId="2E019FAE" w14:textId="77777777" w:rsidTr="00167601">
        <w:trPr>
          <w:trHeight w:val="382"/>
          <w:jc w:val="center"/>
        </w:trPr>
        <w:tc>
          <w:tcPr>
            <w:tcW w:w="658" w:type="dxa"/>
          </w:tcPr>
          <w:p w14:paraId="39669EFF"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506</w:t>
            </w:r>
          </w:p>
        </w:tc>
        <w:tc>
          <w:tcPr>
            <w:tcW w:w="5291" w:type="dxa"/>
          </w:tcPr>
          <w:p w14:paraId="30EE69F7" w14:textId="47EB21E7" w:rsidR="00B2503A" w:rsidRPr="00823A21" w:rsidRDefault="00CE6D6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combien de temps une femme doit-elle attendre après un avortement spontané ou </w:t>
            </w:r>
            <w:r w:rsidR="00E37614" w:rsidRPr="00823A21">
              <w:rPr>
                <w:rFonts w:asciiTheme="minorHAnsi" w:hAnsiTheme="minorHAnsi" w:cstheme="minorHAnsi"/>
                <w:bCs/>
                <w:color w:val="000000"/>
                <w:sz w:val="20"/>
                <w:szCs w:val="20"/>
                <w:lang w:val="fr-FR" w:eastAsia="en-IN"/>
              </w:rPr>
              <w:t xml:space="preserve">provoqué pour retomber </w:t>
            </w:r>
            <w:r w:rsidR="00FB4F6D" w:rsidRPr="00823A21">
              <w:rPr>
                <w:rFonts w:asciiTheme="minorHAnsi" w:hAnsiTheme="minorHAnsi" w:cstheme="minorHAnsi"/>
                <w:bCs/>
                <w:color w:val="000000"/>
                <w:sz w:val="20"/>
                <w:szCs w:val="20"/>
                <w:lang w:val="fr-FR" w:eastAsia="en-IN"/>
              </w:rPr>
              <w:t>enceinte ?</w:t>
            </w:r>
          </w:p>
        </w:tc>
        <w:tc>
          <w:tcPr>
            <w:tcW w:w="3997" w:type="dxa"/>
          </w:tcPr>
          <w:p w14:paraId="4563ED97" w14:textId="4C6C9A7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9008" behindDoc="0" locked="0" layoutInCell="1" allowOverlap="1" wp14:anchorId="229C0926" wp14:editId="521EF023">
                      <wp:simplePos x="0" y="0"/>
                      <wp:positionH relativeFrom="column">
                        <wp:posOffset>1498741</wp:posOffset>
                      </wp:positionH>
                      <wp:positionV relativeFrom="paragraph">
                        <wp:posOffset>14953</wp:posOffset>
                      </wp:positionV>
                      <wp:extent cx="320040" cy="158115"/>
                      <wp:effectExtent l="0" t="0" r="22860" b="13335"/>
                      <wp:wrapNone/>
                      <wp:docPr id="4620"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2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2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81B2222" id="Group 4620" o:spid="_x0000_s1026" style="position:absolute;margin-left:118pt;margin-top:1.2pt;width:25.2pt;height:12.45pt;z-index:2524590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" strokecolor="#0070c0"/>
                    </v:group>
                  </w:pict>
                </mc:Fallback>
              </mc:AlternateContent>
            </w:r>
            <w:r w:rsidR="00DC2D95" w:rsidRPr="00823A21">
              <w:rPr>
                <w:rFonts w:asciiTheme="minorHAnsi" w:hAnsiTheme="minorHAnsi" w:cstheme="minorHAnsi"/>
                <w:bCs/>
                <w:color w:val="000000"/>
                <w:sz w:val="20"/>
                <w:szCs w:val="20"/>
                <w:lang w:val="fr-FR" w:eastAsia="en-IN"/>
              </w:rPr>
              <w:t xml:space="preserve">Ecrire en années </w:t>
            </w:r>
            <w:r w:rsidR="00EF03E1" w:rsidRPr="001E4620">
              <w:rPr>
                <w:rFonts w:asciiTheme="minorHAnsi" w:hAnsiTheme="minorHAnsi" w:cstheme="minorHAnsi"/>
                <w:bCs/>
                <w:color w:val="000000"/>
                <w:sz w:val="20"/>
                <w:szCs w:val="20"/>
                <w:lang w:val="fr-FR" w:eastAsia="en-IN"/>
              </w:rPr>
              <w:t>révolues</w:t>
            </w:r>
          </w:p>
          <w:p w14:paraId="31D1262E" w14:textId="77777777" w:rsidR="00EF03E1" w:rsidRPr="001E4620" w:rsidRDefault="00EF03E1" w:rsidP="001714EC">
            <w:pPr>
              <w:tabs>
                <w:tab w:val="right" w:leader="dot" w:pos="3924"/>
              </w:tabs>
              <w:suppressAutoHyphens/>
              <w:rPr>
                <w:rFonts w:asciiTheme="minorHAnsi" w:hAnsiTheme="minorHAnsi" w:cstheme="minorHAnsi"/>
                <w:bCs/>
                <w:color w:val="000000"/>
                <w:sz w:val="20"/>
                <w:szCs w:val="20"/>
                <w:lang w:val="fr-FR" w:eastAsia="en-IN"/>
              </w:rPr>
            </w:pPr>
          </w:p>
          <w:p w14:paraId="259E90ED" w14:textId="671528F5" w:rsidR="00B2503A" w:rsidRPr="00823A21" w:rsidRDefault="00DC2D95"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val="fr-FR" w:eastAsia="en-IN"/>
              </w:rPr>
              <w:t>Ne sai</w:t>
            </w:r>
            <w:r w:rsidR="00FB4F6D" w:rsidRPr="00823A21">
              <w:rPr>
                <w:rFonts w:asciiTheme="minorHAnsi" w:hAnsiTheme="minorHAnsi" w:cstheme="minorHAnsi"/>
                <w:bCs/>
                <w:i/>
                <w:iCs/>
                <w:color w:val="000000"/>
                <w:sz w:val="18"/>
                <w:szCs w:val="18"/>
                <w:lang w:val="fr-FR" w:eastAsia="en-IN"/>
              </w:rPr>
              <w:t>s</w:t>
            </w:r>
            <w:r w:rsidRPr="00823A21">
              <w:rPr>
                <w:rFonts w:asciiTheme="minorHAnsi" w:hAnsiTheme="minorHAnsi" w:cstheme="minorHAnsi"/>
                <w:bCs/>
                <w:i/>
                <w:iCs/>
                <w:color w:val="000000"/>
                <w:sz w:val="18"/>
                <w:szCs w:val="18"/>
                <w:lang w:val="fr-FR" w:eastAsia="en-IN"/>
              </w:rPr>
              <w:t xml:space="preserve">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4F2A8A1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9942B5" w14:paraId="578B215A" w14:textId="77777777" w:rsidTr="00167601">
        <w:trPr>
          <w:trHeight w:val="382"/>
          <w:jc w:val="center"/>
        </w:trPr>
        <w:tc>
          <w:tcPr>
            <w:tcW w:w="658" w:type="dxa"/>
          </w:tcPr>
          <w:p w14:paraId="0F579694"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507</w:t>
            </w:r>
          </w:p>
        </w:tc>
        <w:tc>
          <w:tcPr>
            <w:tcW w:w="5291" w:type="dxa"/>
          </w:tcPr>
          <w:p w14:paraId="2E38605E" w14:textId="52AF0A6B" w:rsidR="00B2503A" w:rsidRPr="00823A21" w:rsidRDefault="00CE6D60"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Selon vous, quels sont les avantages pour les femmes d’attendre au lieu d</w:t>
            </w:r>
            <w:r w:rsidR="00E37614" w:rsidRPr="00823A21">
              <w:rPr>
                <w:rFonts w:asciiTheme="minorHAnsi" w:hAnsiTheme="minorHAnsi" w:cstheme="minorHAnsi"/>
                <w:bCs/>
                <w:color w:val="000000"/>
                <w:sz w:val="20"/>
                <w:szCs w:val="20"/>
                <w:lang w:val="fr-FR" w:eastAsia="en-IN"/>
              </w:rPr>
              <w:t xml:space="preserve">e tomber enceinte </w:t>
            </w:r>
            <w:r w:rsidR="00FB4F6D" w:rsidRPr="00823A21">
              <w:rPr>
                <w:rFonts w:asciiTheme="minorHAnsi" w:hAnsiTheme="minorHAnsi" w:cstheme="minorHAnsi"/>
                <w:bCs/>
                <w:color w:val="000000"/>
                <w:sz w:val="20"/>
                <w:szCs w:val="20"/>
                <w:lang w:val="fr-FR" w:eastAsia="en-IN"/>
              </w:rPr>
              <w:t>immédiatement ?</w:t>
            </w:r>
          </w:p>
          <w:p w14:paraId="4C157244" w14:textId="77777777" w:rsidR="0045321B" w:rsidRPr="001E4620" w:rsidRDefault="0045321B" w:rsidP="001714EC">
            <w:pPr>
              <w:rPr>
                <w:rFonts w:asciiTheme="minorHAnsi" w:hAnsiTheme="minorHAnsi" w:cstheme="minorHAnsi"/>
                <w:bCs/>
                <w:sz w:val="20"/>
                <w:szCs w:val="20"/>
                <w:lang w:val="fr-FR"/>
              </w:rPr>
            </w:pPr>
          </w:p>
          <w:p w14:paraId="62615466" w14:textId="77777777" w:rsidR="0045321B" w:rsidRPr="001E4620" w:rsidRDefault="0045321B" w:rsidP="0045321B">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7402E444" w14:textId="77777777" w:rsidR="0045321B" w:rsidRPr="00823A21" w:rsidRDefault="0045321B" w:rsidP="001714EC">
            <w:pPr>
              <w:rPr>
                <w:rFonts w:asciiTheme="minorHAnsi" w:hAnsiTheme="minorHAnsi" w:cstheme="minorHAnsi"/>
                <w:bCs/>
                <w:sz w:val="20"/>
                <w:szCs w:val="20"/>
                <w:lang w:val="fr-FR"/>
              </w:rPr>
            </w:pPr>
          </w:p>
          <w:p w14:paraId="44D8A0ED" w14:textId="6A8BE7C7"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997" w:type="dxa"/>
          </w:tcPr>
          <w:p w14:paraId="45A274DF" w14:textId="491DAD75"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46A6183" w14:textId="6801B49D"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de décès maternels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02B918C" w14:textId="3284BF00"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w:t>
            </w:r>
            <w:r w:rsidR="00FB4F6D"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 xml:space="preserve"> de fausses couches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29" w:author="Kossa FALL" w:date="2025-03-15T20:00:00Z">
              <w:r w:rsidR="00A8126F">
                <w:rPr>
                  <w:rFonts w:asciiTheme="minorHAnsi" w:hAnsiTheme="minorHAnsi" w:cstheme="minorHAnsi"/>
                  <w:bCs/>
                  <w:color w:val="000000"/>
                  <w:sz w:val="20"/>
                  <w:szCs w:val="20"/>
                  <w:lang w:val="fr-FR" w:eastAsia="en-IN"/>
                </w:rPr>
                <w:t>D</w:t>
              </w:r>
            </w:ins>
            <w:del w:id="430" w:author="Kossa FALL" w:date="2025-03-15T20:00:00Z">
              <w:r w:rsidR="00B2503A" w:rsidRPr="00823A21" w:rsidDel="00A8126F">
                <w:rPr>
                  <w:rFonts w:asciiTheme="minorHAnsi" w:hAnsiTheme="minorHAnsi" w:cstheme="minorHAnsi"/>
                  <w:bCs/>
                  <w:color w:val="000000"/>
                  <w:sz w:val="20"/>
                  <w:szCs w:val="20"/>
                  <w:lang w:val="fr-FR" w:eastAsia="en-IN"/>
                </w:rPr>
                <w:delText>D</w:delText>
              </w:r>
            </w:del>
          </w:p>
          <w:p w14:paraId="227B48C1" w14:textId="3045F0EE" w:rsidR="00B2503A" w:rsidRPr="00823A21" w:rsidRDefault="00A73396"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d’anémie (faiblesse)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EA2E3FC" w14:textId="75CC6AFB" w:rsidR="00B2503A" w:rsidRPr="00823A21" w:rsidRDefault="00A73396"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431" w:author="Kossa FALL" w:date="2025-03-15T20:16:00Z">
              <w:r w:rsidR="00282085">
                <w:rPr>
                  <w:rFonts w:asciiTheme="minorHAnsi" w:hAnsiTheme="minorHAnsi" w:cstheme="minorHAnsi"/>
                  <w:noProof/>
                  <w:color w:val="000000" w:themeColor="text1"/>
                  <w:sz w:val="20"/>
                  <w:szCs w:val="20"/>
                  <w:lang w:val="fr-FR" w:eastAsia="en-IN"/>
                </w:rPr>
                <w:t>96</w:t>
              </w:r>
            </w:ins>
            <w:del w:id="432" w:author="Kossa FALL" w:date="2025-03-15T20:16:00Z">
              <w:r w:rsidR="00B2503A" w:rsidRPr="00823A21" w:rsidDel="00282085">
                <w:rPr>
                  <w:rFonts w:asciiTheme="minorHAnsi" w:hAnsiTheme="minorHAnsi" w:cstheme="minorHAnsi"/>
                  <w:noProof/>
                  <w:color w:val="000000" w:themeColor="text1"/>
                  <w:sz w:val="20"/>
                  <w:szCs w:val="20"/>
                  <w:lang w:val="fr-FR" w:eastAsia="en-IN"/>
                </w:rPr>
                <w:delText>X</w:delText>
              </w:r>
            </w:del>
          </w:p>
          <w:p w14:paraId="7A113AE5" w14:textId="081BA91C"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sait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33" w:author="Kossa FALL" w:date="2025-03-15T20:16:00Z">
              <w:r w:rsidR="009942B5">
                <w:rPr>
                  <w:rFonts w:asciiTheme="minorHAnsi" w:hAnsiTheme="minorHAnsi" w:cstheme="minorHAnsi"/>
                  <w:bCs/>
                  <w:color w:val="000000"/>
                  <w:sz w:val="20"/>
                  <w:szCs w:val="20"/>
                  <w:lang w:val="fr-FR" w:eastAsia="en-IN"/>
                </w:rPr>
                <w:t>98</w:t>
              </w:r>
            </w:ins>
            <w:del w:id="434" w:author="Kossa FALL" w:date="2025-03-15T20:16: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020D693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2E208F" w14:paraId="159B4EAA" w14:textId="77777777" w:rsidTr="00167601">
        <w:trPr>
          <w:trHeight w:val="382"/>
          <w:jc w:val="center"/>
        </w:trPr>
        <w:tc>
          <w:tcPr>
            <w:tcW w:w="658" w:type="dxa"/>
          </w:tcPr>
          <w:p w14:paraId="0F8B4B8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508</w:t>
            </w:r>
          </w:p>
        </w:tc>
        <w:tc>
          <w:tcPr>
            <w:tcW w:w="5291" w:type="dxa"/>
          </w:tcPr>
          <w:p w14:paraId="6DDD0548" w14:textId="1FA7DE07" w:rsidR="00B2503A" w:rsidRPr="00823A21" w:rsidRDefault="00036CB7" w:rsidP="001714EC">
            <w:pPr>
              <w:tabs>
                <w:tab w:val="left" w:pos="-720"/>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Que dites de l</w:t>
            </w:r>
            <w:r w:rsidR="0011224A" w:rsidRPr="002E208F">
              <w:rPr>
                <w:rFonts w:asciiTheme="minorHAnsi" w:hAnsiTheme="minorHAnsi" w:cstheme="minorHAnsi"/>
                <w:bCs/>
                <w:color w:val="000000"/>
                <w:sz w:val="20"/>
                <w:szCs w:val="20"/>
                <w:lang w:val="fr-FR" w:eastAsia="en-IN"/>
              </w:rPr>
              <w:t xml:space="preserve">’assertion </w:t>
            </w:r>
            <w:r w:rsidR="006D35B7" w:rsidRPr="002E208F">
              <w:rPr>
                <w:rFonts w:asciiTheme="minorHAnsi" w:hAnsiTheme="minorHAnsi" w:cstheme="minorHAnsi"/>
                <w:bCs/>
                <w:color w:val="000000"/>
                <w:sz w:val="20"/>
                <w:szCs w:val="20"/>
                <w:lang w:val="fr-FR" w:eastAsia="en-IN"/>
              </w:rPr>
              <w:t>suivante « </w:t>
            </w:r>
            <w:r w:rsidR="00651C9B" w:rsidRPr="00823A21">
              <w:rPr>
                <w:rFonts w:asciiTheme="minorHAnsi" w:hAnsiTheme="minorHAnsi" w:cstheme="minorHAnsi"/>
                <w:bCs/>
                <w:color w:val="000000"/>
                <w:sz w:val="20"/>
                <w:szCs w:val="20"/>
                <w:lang w:val="fr-FR" w:eastAsia="en-IN"/>
              </w:rPr>
              <w:t>une femme a plus de chances de tomber enceinte si elle a des rapports sexuels à certai</w:t>
            </w:r>
            <w:r w:rsidR="00E37614" w:rsidRPr="00823A21">
              <w:rPr>
                <w:rFonts w:asciiTheme="minorHAnsi" w:hAnsiTheme="minorHAnsi" w:cstheme="minorHAnsi"/>
                <w:bCs/>
                <w:color w:val="000000"/>
                <w:sz w:val="20"/>
                <w:szCs w:val="20"/>
                <w:lang w:val="fr-FR" w:eastAsia="en-IN"/>
              </w:rPr>
              <w:t xml:space="preserve">ns jours de son cycle </w:t>
            </w:r>
            <w:r w:rsidR="00FB4F6D" w:rsidRPr="00823A21">
              <w:rPr>
                <w:rFonts w:asciiTheme="minorHAnsi" w:hAnsiTheme="minorHAnsi" w:cstheme="minorHAnsi"/>
                <w:bCs/>
                <w:color w:val="000000"/>
                <w:sz w:val="20"/>
                <w:szCs w:val="20"/>
                <w:lang w:val="fr-FR" w:eastAsia="en-IN"/>
              </w:rPr>
              <w:t>menstruel</w:t>
            </w:r>
            <w:r w:rsidR="006D35B7" w:rsidRPr="002E208F">
              <w:rPr>
                <w:rFonts w:asciiTheme="minorHAnsi" w:hAnsiTheme="minorHAnsi" w:cstheme="minorHAnsi"/>
                <w:bCs/>
                <w:color w:val="000000"/>
                <w:sz w:val="20"/>
                <w:szCs w:val="20"/>
                <w:lang w:val="fr-FR" w:eastAsia="en-IN"/>
              </w:rPr>
              <w:t xml:space="preserve"> ». Est-elle vrai ou fausse </w:t>
            </w:r>
            <w:r w:rsidR="00FB4F6D" w:rsidRPr="00823A21">
              <w:rPr>
                <w:rFonts w:asciiTheme="minorHAnsi" w:hAnsiTheme="minorHAnsi" w:cstheme="minorHAnsi"/>
                <w:bCs/>
                <w:color w:val="000000"/>
                <w:sz w:val="20"/>
                <w:szCs w:val="20"/>
                <w:lang w:val="fr-FR" w:eastAsia="en-IN"/>
              </w:rPr>
              <w:t>?</w:t>
            </w:r>
          </w:p>
        </w:tc>
        <w:tc>
          <w:tcPr>
            <w:tcW w:w="3997" w:type="dxa"/>
          </w:tcPr>
          <w:p w14:paraId="53207E6F" w14:textId="05FD668C"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Vrai</w:t>
            </w:r>
            <w:r w:rsidR="00B2503A" w:rsidRPr="00823A21">
              <w:rPr>
                <w:rFonts w:asciiTheme="minorHAnsi" w:hAnsiTheme="minorHAnsi" w:cstheme="minorHAnsi"/>
                <w:bCs/>
                <w:color w:val="000000"/>
                <w:sz w:val="20"/>
                <w:szCs w:val="20"/>
                <w:lang w:val="fr-FR" w:eastAsia="en-IN"/>
              </w:rPr>
              <w:tab/>
              <w:t>1</w:t>
            </w:r>
          </w:p>
          <w:p w14:paraId="209F5C17" w14:textId="58C33D08"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Fausse</w:t>
            </w:r>
            <w:r w:rsidR="00B2503A"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
                <w:color w:val="000000"/>
                <w:sz w:val="20"/>
                <w:szCs w:val="20"/>
                <w:lang w:val="fr-FR" w:eastAsia="en-IN"/>
              </w:rPr>
              <w:t>2</w:t>
            </w:r>
          </w:p>
          <w:p w14:paraId="1C9CAA2F" w14:textId="642794A7"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ins w:id="435" w:author="Kossa FALL" w:date="2025-03-15T20:16:00Z">
              <w:r w:rsidR="009942B5">
                <w:rPr>
                  <w:rFonts w:asciiTheme="minorHAnsi" w:hAnsiTheme="minorHAnsi" w:cstheme="minorHAnsi"/>
                  <w:b/>
                  <w:color w:val="000000"/>
                  <w:sz w:val="20"/>
                  <w:szCs w:val="20"/>
                  <w:lang w:val="fr-FR" w:eastAsia="en-IN"/>
                </w:rPr>
                <w:t>98</w:t>
              </w:r>
            </w:ins>
            <w:del w:id="436" w:author="Kossa FALL" w:date="2025-03-15T20:16:00Z">
              <w:r w:rsidR="00884E7E" w:rsidRPr="00823A21" w:rsidDel="009942B5">
                <w:rPr>
                  <w:rFonts w:asciiTheme="minorHAnsi" w:hAnsiTheme="minorHAnsi" w:cstheme="minorHAnsi"/>
                  <w:b/>
                  <w:color w:val="000000"/>
                  <w:sz w:val="20"/>
                  <w:szCs w:val="20"/>
                  <w:lang w:val="fr-FR" w:eastAsia="en-IN"/>
                </w:rPr>
                <w:delText>8</w:delText>
              </w:r>
            </w:del>
          </w:p>
        </w:tc>
        <w:tc>
          <w:tcPr>
            <w:tcW w:w="851" w:type="dxa"/>
          </w:tcPr>
          <w:p w14:paraId="73A6C9FF" w14:textId="5509531E" w:rsidR="00DB113A" w:rsidRPr="002E208F" w:rsidRDefault="00B2503A" w:rsidP="001714EC">
            <w:pPr>
              <w:tabs>
                <w:tab w:val="left" w:pos="-720"/>
              </w:tabs>
              <w:suppressAutoHyphens/>
              <w:jc w:val="center"/>
              <w:rPr>
                <w:rFonts w:asciiTheme="minorHAnsi" w:hAnsiTheme="minorHAnsi" w:cstheme="minorHAnsi"/>
                <w:spacing w:val="-2"/>
                <w:sz w:val="20"/>
                <w:szCs w:val="20"/>
                <w:lang w:val="fr-FR"/>
              </w:rPr>
            </w:pPr>
            <w:r w:rsidRPr="002E208F">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60032" behindDoc="0" locked="0" layoutInCell="1" allowOverlap="1" wp14:anchorId="460E2E3C" wp14:editId="29109F2C">
                      <wp:simplePos x="0" y="0"/>
                      <wp:positionH relativeFrom="column">
                        <wp:posOffset>50800</wp:posOffset>
                      </wp:positionH>
                      <wp:positionV relativeFrom="paragraph">
                        <wp:posOffset>203200</wp:posOffset>
                      </wp:positionV>
                      <wp:extent cx="76200" cy="254000"/>
                      <wp:effectExtent l="0" t="0" r="38100" b="12700"/>
                      <wp:wrapNone/>
                      <wp:docPr id="4623" name="Right Brace 4623"/>
                      <wp:cNvGraphicFramePr/>
                      <a:graphic xmlns:a="http://schemas.openxmlformats.org/drawingml/2006/main">
                        <a:graphicData uri="http://schemas.microsoft.com/office/word/2010/wordprocessingShape">
                          <wps:wsp>
                            <wps:cNvSpPr/>
                            <wps:spPr>
                              <a:xfrm>
                                <a:off x="0" y="0"/>
                                <a:ext cx="76200" cy="254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DAEABE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623" o:spid="_x0000_s1026" type="#_x0000_t88" style="position:absolute;margin-left:4pt;margin-top:16pt;width:6pt;height:20pt;z-index:25246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" adj="540" strokecolor="black [3200]" strokeweight=".5pt">
                      <v:stroke joinstyle="miter"/>
                    </v:shape>
                  </w:pict>
                </mc:Fallback>
              </mc:AlternateContent>
            </w:r>
          </w:p>
          <w:p w14:paraId="7998DC4C" w14:textId="77777777" w:rsidR="00DB113A" w:rsidRPr="00823A21" w:rsidRDefault="00DB113A" w:rsidP="001714EC">
            <w:pPr>
              <w:tabs>
                <w:tab w:val="left" w:pos="-720"/>
              </w:tabs>
              <w:suppressAutoHyphens/>
              <w:jc w:val="center"/>
              <w:rPr>
                <w:rFonts w:asciiTheme="minorHAnsi" w:hAnsiTheme="minorHAnsi" w:cstheme="minorHAnsi"/>
                <w:spacing w:val="-2"/>
                <w:sz w:val="10"/>
                <w:szCs w:val="10"/>
                <w:lang w:val="fr-FR"/>
              </w:rPr>
            </w:pPr>
          </w:p>
          <w:p w14:paraId="5ABCBC94" w14:textId="0D6BBF5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510</w:t>
            </w:r>
          </w:p>
        </w:tc>
      </w:tr>
      <w:tr w:rsidR="00B04EA7" w:rsidRPr="002E208F" w14:paraId="3B07318A" w14:textId="77777777" w:rsidTr="00167601">
        <w:trPr>
          <w:trHeight w:val="382"/>
          <w:jc w:val="center"/>
        </w:trPr>
        <w:tc>
          <w:tcPr>
            <w:tcW w:w="658" w:type="dxa"/>
          </w:tcPr>
          <w:p w14:paraId="02257B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lastRenderedPageBreak/>
              <w:t>509</w:t>
            </w:r>
          </w:p>
        </w:tc>
        <w:tc>
          <w:tcPr>
            <w:tcW w:w="5291" w:type="dxa"/>
          </w:tcPr>
          <w:p w14:paraId="730053C9" w14:textId="31E187C9" w:rsidR="00B2503A" w:rsidRPr="00823A21" w:rsidRDefault="007121AA" w:rsidP="004679B8">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jours du cycle </w:t>
            </w:r>
            <w:del w:id="437" w:author="Lenovo" w:date="2024-10-26T14:06:00Z">
              <w:r w:rsidRPr="00823A21" w:rsidDel="004679B8">
                <w:rPr>
                  <w:rFonts w:asciiTheme="minorHAnsi" w:hAnsiTheme="minorHAnsi" w:cstheme="minorHAnsi"/>
                  <w:bCs/>
                  <w:color w:val="000000"/>
                  <w:sz w:val="20"/>
                  <w:szCs w:val="20"/>
                  <w:lang w:val="fr-FR" w:eastAsia="en-IN"/>
                </w:rPr>
                <w:delText>menstrual</w:delText>
              </w:r>
            </w:del>
            <w:ins w:id="438" w:author="Lenovo" w:date="2024-10-26T14:06:00Z">
              <w:r w:rsidR="004679B8">
                <w:rPr>
                  <w:rFonts w:asciiTheme="minorHAnsi" w:hAnsiTheme="minorHAnsi" w:cstheme="minorHAnsi"/>
                  <w:bCs/>
                  <w:color w:val="000000"/>
                  <w:sz w:val="20"/>
                  <w:szCs w:val="20"/>
                  <w:lang w:val="fr-FR" w:eastAsia="en-IN"/>
                </w:rPr>
                <w:t xml:space="preserve"> menstruel</w:t>
              </w:r>
            </w:ins>
            <w:ins w:id="439" w:author="Kossa FALL" w:date="2025-03-16T22:35:00Z">
              <w:r w:rsidR="00DB2320">
                <w:rPr>
                  <w:rFonts w:asciiTheme="minorHAnsi" w:hAnsiTheme="minorHAnsi" w:cstheme="minorHAnsi"/>
                  <w:bCs/>
                  <w:color w:val="000000"/>
                  <w:sz w:val="20"/>
                  <w:szCs w:val="20"/>
                  <w:lang w:val="fr-FR" w:eastAsia="en-IN"/>
                </w:rPr>
                <w:t xml:space="preserve"> </w:t>
              </w:r>
            </w:ins>
            <w:del w:id="440" w:author="Lenovo" w:date="2024-10-26T14:06:00Z">
              <w:r w:rsidRPr="00823A21" w:rsidDel="004679B8">
                <w:rPr>
                  <w:rFonts w:asciiTheme="minorHAnsi" w:hAnsiTheme="minorHAnsi" w:cstheme="minorHAnsi"/>
                  <w:bCs/>
                  <w:color w:val="000000"/>
                  <w:sz w:val="20"/>
                  <w:szCs w:val="20"/>
                  <w:lang w:val="fr-FR" w:eastAsia="en-IN"/>
                </w:rPr>
                <w:delText xml:space="preserve"> </w:delText>
              </w:r>
            </w:del>
            <w:r w:rsidRPr="00823A21">
              <w:rPr>
                <w:rFonts w:asciiTheme="minorHAnsi" w:hAnsiTheme="minorHAnsi" w:cstheme="minorHAnsi"/>
                <w:bCs/>
                <w:color w:val="000000"/>
                <w:sz w:val="20"/>
                <w:szCs w:val="20"/>
                <w:lang w:val="fr-FR" w:eastAsia="en-IN"/>
              </w:rPr>
              <w:t>où les chances de tomber</w:t>
            </w:r>
            <w:r w:rsidR="00E37614" w:rsidRPr="00823A21">
              <w:rPr>
                <w:rFonts w:asciiTheme="minorHAnsi" w:hAnsiTheme="minorHAnsi" w:cstheme="minorHAnsi"/>
                <w:bCs/>
                <w:color w:val="000000"/>
                <w:sz w:val="20"/>
                <w:szCs w:val="20"/>
                <w:lang w:val="fr-FR" w:eastAsia="en-IN"/>
              </w:rPr>
              <w:t xml:space="preserve"> enceinte sont les plus </w:t>
            </w:r>
            <w:r w:rsidR="00FB4F6D" w:rsidRPr="00823A21">
              <w:rPr>
                <w:rFonts w:asciiTheme="minorHAnsi" w:hAnsiTheme="minorHAnsi" w:cstheme="minorHAnsi"/>
                <w:bCs/>
                <w:color w:val="000000"/>
                <w:sz w:val="20"/>
                <w:szCs w:val="20"/>
                <w:lang w:val="fr-FR" w:eastAsia="en-IN"/>
              </w:rPr>
              <w:t>élevées ?</w:t>
            </w:r>
          </w:p>
        </w:tc>
        <w:tc>
          <w:tcPr>
            <w:tcW w:w="3997" w:type="dxa"/>
          </w:tcPr>
          <w:p w14:paraId="6E9B483F" w14:textId="5BF25045"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7 jours avant le début des règles</w:t>
            </w:r>
            <w:r w:rsidR="00B2503A" w:rsidRPr="00823A21">
              <w:rPr>
                <w:rFonts w:asciiTheme="minorHAnsi" w:hAnsiTheme="minorHAnsi" w:cstheme="minorHAnsi"/>
                <w:bCs/>
                <w:color w:val="000000"/>
                <w:sz w:val="20"/>
                <w:szCs w:val="20"/>
                <w:lang w:val="fr-FR" w:eastAsia="en-IN"/>
              </w:rPr>
              <w:tab/>
              <w:t>1</w:t>
            </w:r>
          </w:p>
          <w:p w14:paraId="562F7DF7" w14:textId="462F8C13"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Jusqu’à 7 jours après le début des règles</w:t>
            </w:r>
            <w:r w:rsidR="00B2503A" w:rsidRPr="00823A21">
              <w:rPr>
                <w:rFonts w:asciiTheme="minorHAnsi" w:hAnsiTheme="minorHAnsi" w:cstheme="minorHAnsi"/>
                <w:bCs/>
                <w:color w:val="000000"/>
                <w:sz w:val="20"/>
                <w:szCs w:val="20"/>
                <w:lang w:val="fr-FR" w:eastAsia="en-IN"/>
              </w:rPr>
              <w:tab/>
              <w:t>2</w:t>
            </w:r>
          </w:p>
          <w:p w14:paraId="43214EC5" w14:textId="1710E7FB"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Du </w:t>
            </w:r>
            <w:r w:rsidR="00DB113A" w:rsidRPr="00823A21">
              <w:rPr>
                <w:rFonts w:asciiTheme="minorHAnsi" w:hAnsiTheme="minorHAnsi" w:cstheme="minorHAnsi"/>
                <w:bCs/>
                <w:color w:val="000000"/>
                <w:sz w:val="20"/>
                <w:szCs w:val="20"/>
                <w:lang w:val="fr-FR" w:eastAsia="en-IN"/>
              </w:rPr>
              <w:t>8</w:t>
            </w:r>
            <w:proofErr w:type="gramStart"/>
            <w:r w:rsidR="00DB113A" w:rsidRPr="002E208F">
              <w:rPr>
                <w:rFonts w:asciiTheme="minorHAnsi" w:hAnsiTheme="minorHAnsi" w:cstheme="minorHAnsi"/>
                <w:bCs/>
                <w:color w:val="000000"/>
                <w:sz w:val="20"/>
                <w:szCs w:val="20"/>
                <w:vertAlign w:val="superscript"/>
                <w:lang w:val="fr-FR" w:eastAsia="en-IN"/>
              </w:rPr>
              <w:t xml:space="preserve">e </w:t>
            </w:r>
            <w:r w:rsidR="00DB11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au</w:t>
            </w:r>
            <w:proofErr w:type="gramEnd"/>
            <w:r w:rsidRPr="00823A21">
              <w:rPr>
                <w:rFonts w:asciiTheme="minorHAnsi" w:hAnsiTheme="minorHAnsi" w:cstheme="minorHAnsi"/>
                <w:bCs/>
                <w:color w:val="000000"/>
                <w:sz w:val="20"/>
                <w:szCs w:val="20"/>
                <w:lang w:val="fr-FR" w:eastAsia="en-IN"/>
              </w:rPr>
              <w:t xml:space="preserve"> 20</w:t>
            </w:r>
            <w:r w:rsidRPr="00823A21">
              <w:rPr>
                <w:rFonts w:asciiTheme="minorHAnsi" w:hAnsiTheme="minorHAnsi" w:cstheme="minorHAnsi"/>
                <w:bCs/>
                <w:color w:val="000000"/>
                <w:sz w:val="20"/>
                <w:szCs w:val="20"/>
                <w:vertAlign w:val="superscript"/>
                <w:lang w:val="fr-FR" w:eastAsia="en-IN"/>
              </w:rPr>
              <w:t>e</w:t>
            </w:r>
            <w:r w:rsidR="00DB113A" w:rsidRPr="002E208F">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jour après la menstruation</w:t>
            </w:r>
            <w:r w:rsidR="00B2503A" w:rsidRPr="00823A21">
              <w:rPr>
                <w:rFonts w:asciiTheme="minorHAnsi" w:hAnsiTheme="minorHAnsi" w:cstheme="minorHAnsi"/>
                <w:bCs/>
                <w:color w:val="000000"/>
                <w:sz w:val="20"/>
                <w:szCs w:val="20"/>
                <w:lang w:val="fr-FR" w:eastAsia="en-IN"/>
              </w:rPr>
              <w:tab/>
              <w:t>3</w:t>
            </w:r>
          </w:p>
          <w:p w14:paraId="770047EA" w14:textId="62984ED5" w:rsidR="000B3E75" w:rsidRPr="00823A21" w:rsidRDefault="007E0C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DB113A" w:rsidRPr="002E208F">
              <w:rPr>
                <w:rFonts w:asciiTheme="minorHAnsi" w:hAnsiTheme="minorHAnsi" w:cstheme="minorHAnsi"/>
                <w:bCs/>
                <w:color w:val="000000"/>
                <w:sz w:val="20"/>
                <w:szCs w:val="20"/>
                <w:lang w:val="fr-FR" w:eastAsia="en-IN"/>
              </w:rPr>
              <w:tab/>
            </w:r>
            <w:ins w:id="441" w:author="Kossa FALL" w:date="2025-03-15T20:17:00Z">
              <w:r w:rsidR="009942B5">
                <w:rPr>
                  <w:rFonts w:asciiTheme="minorHAnsi" w:hAnsiTheme="minorHAnsi" w:cstheme="minorHAnsi"/>
                  <w:bCs/>
                  <w:color w:val="000000"/>
                  <w:sz w:val="20"/>
                  <w:szCs w:val="20"/>
                  <w:lang w:val="fr-FR" w:eastAsia="en-IN"/>
                </w:rPr>
                <w:t>98</w:t>
              </w:r>
            </w:ins>
            <w:del w:id="442" w:author="Kossa FALL" w:date="2025-03-15T20:16:00Z">
              <w:r w:rsidR="00DB113A" w:rsidRPr="002E208F" w:rsidDel="009942B5">
                <w:rPr>
                  <w:rFonts w:asciiTheme="minorHAnsi" w:hAnsiTheme="minorHAnsi" w:cstheme="minorHAnsi"/>
                  <w:bCs/>
                  <w:color w:val="000000"/>
                  <w:sz w:val="20"/>
                  <w:szCs w:val="20"/>
                  <w:lang w:val="fr-FR" w:eastAsia="en-IN"/>
                </w:rPr>
                <w:delText>8</w:delText>
              </w:r>
            </w:del>
          </w:p>
        </w:tc>
        <w:tc>
          <w:tcPr>
            <w:tcW w:w="851" w:type="dxa"/>
          </w:tcPr>
          <w:p w14:paraId="60D3DE6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bookmarkEnd w:id="415"/>
    </w:tbl>
    <w:p w14:paraId="657F8E85" w14:textId="77777777" w:rsidR="00DB113A" w:rsidRPr="002E208F" w:rsidRDefault="00DB113A"/>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10627"/>
      </w:tblGrid>
      <w:tr w:rsidR="00B2503A" w:rsidRPr="002E208F" w14:paraId="2681CE89" w14:textId="77777777" w:rsidTr="00FD32FD">
        <w:trPr>
          <w:trHeight w:val="382"/>
          <w:jc w:val="center"/>
        </w:trPr>
        <w:tc>
          <w:tcPr>
            <w:tcW w:w="10627" w:type="dxa"/>
          </w:tcPr>
          <w:p w14:paraId="1E04501B" w14:textId="6722D147" w:rsidR="00B2503A" w:rsidRPr="00823A21" w:rsidRDefault="00DB66F9"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 xml:space="preserve">J’aimerai maintenant vous poser quelques questions sur les différentes méthodes modernes de planification </w:t>
            </w:r>
            <w:r w:rsidR="00A67220" w:rsidRPr="00823A21">
              <w:rPr>
                <w:rFonts w:asciiTheme="minorHAnsi" w:hAnsiTheme="minorHAnsi" w:cstheme="minorHAnsi"/>
                <w:b/>
                <w:bCs/>
                <w:spacing w:val="-2"/>
                <w:sz w:val="20"/>
                <w:szCs w:val="20"/>
                <w:lang w:val="fr-FR"/>
              </w:rPr>
              <w:t>familiale :</w:t>
            </w:r>
            <w:r w:rsidRPr="00823A21">
              <w:rPr>
                <w:rFonts w:asciiTheme="minorHAnsi" w:hAnsiTheme="minorHAnsi" w:cstheme="minorHAnsi"/>
                <w:b/>
                <w:bCs/>
                <w:spacing w:val="-2"/>
                <w:sz w:val="20"/>
                <w:szCs w:val="20"/>
                <w:lang w:val="fr-FR"/>
              </w:rPr>
              <w:t xml:space="preserve"> où avez-vous entendu parler de ces méthodes, comment sont-elles utilisées, quels sont leurs a</w:t>
            </w:r>
            <w:r w:rsidR="000033D0" w:rsidRPr="00823A21">
              <w:rPr>
                <w:rFonts w:asciiTheme="minorHAnsi" w:hAnsiTheme="minorHAnsi" w:cstheme="minorHAnsi"/>
                <w:b/>
                <w:bCs/>
                <w:spacing w:val="-2"/>
                <w:sz w:val="20"/>
                <w:szCs w:val="20"/>
                <w:lang w:val="fr-FR"/>
              </w:rPr>
              <w:t xml:space="preserve">vantages et leurs </w:t>
            </w:r>
            <w:r w:rsidR="002118DC" w:rsidRPr="00823A21">
              <w:rPr>
                <w:rFonts w:asciiTheme="minorHAnsi" w:hAnsiTheme="minorHAnsi" w:cstheme="minorHAnsi"/>
                <w:b/>
                <w:bCs/>
                <w:spacing w:val="-2"/>
                <w:sz w:val="20"/>
                <w:szCs w:val="20"/>
                <w:lang w:val="fr-FR"/>
              </w:rPr>
              <w:t>inconvénients ?</w:t>
            </w:r>
            <w:r w:rsidRPr="00823A21">
              <w:rPr>
                <w:rFonts w:asciiTheme="minorHAnsi" w:hAnsiTheme="minorHAnsi" w:cstheme="minorHAnsi"/>
                <w:b/>
                <w:bCs/>
                <w:spacing w:val="-2"/>
                <w:sz w:val="20"/>
                <w:szCs w:val="20"/>
                <w:lang w:val="fr-FR"/>
              </w:rPr>
              <w:t xml:space="preserve"> Nous poserons les questions séparément pour chacune des méthodes. </w:t>
            </w:r>
          </w:p>
        </w:tc>
      </w:tr>
    </w:tbl>
    <w:p w14:paraId="7200A6DD" w14:textId="77777777" w:rsidR="001E0E7C" w:rsidRPr="002E208F" w:rsidRDefault="001E0E7C"/>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4A0" w:firstRow="1" w:lastRow="0" w:firstColumn="1" w:lastColumn="0" w:noHBand="0" w:noVBand="1"/>
      </w:tblPr>
      <w:tblGrid>
        <w:gridCol w:w="703"/>
        <w:gridCol w:w="3403"/>
        <w:gridCol w:w="2691"/>
        <w:gridCol w:w="1420"/>
        <w:gridCol w:w="1135"/>
        <w:gridCol w:w="1275"/>
      </w:tblGrid>
      <w:tr w:rsidR="0005024A" w:rsidRPr="002E208F" w14:paraId="29E9E655" w14:textId="77777777" w:rsidTr="00823A21">
        <w:trPr>
          <w:trHeight w:val="35"/>
          <w:jc w:val="center"/>
        </w:trPr>
        <w:tc>
          <w:tcPr>
            <w:tcW w:w="331" w:type="pct"/>
            <w:vMerge w:val="restart"/>
          </w:tcPr>
          <w:p w14:paraId="5CDD367C"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510</w:t>
            </w:r>
          </w:p>
        </w:tc>
        <w:tc>
          <w:tcPr>
            <w:tcW w:w="1601" w:type="pct"/>
            <w:vMerge w:val="restart"/>
          </w:tcPr>
          <w:p w14:paraId="2D800F49" w14:textId="4CA6F417" w:rsidR="001E0E7C" w:rsidRPr="00823A21" w:rsidRDefault="001E0E7C" w:rsidP="001E0E7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Quelles sont les méthodes contraceptives dont vous avez entendu parler ?</w:t>
            </w:r>
          </w:p>
          <w:p w14:paraId="12EB1586" w14:textId="77777777" w:rsidR="001E0E7C" w:rsidRPr="002E208F" w:rsidRDefault="001E0E7C" w:rsidP="001E0E7C">
            <w:pPr>
              <w:rPr>
                <w:rFonts w:asciiTheme="minorHAnsi" w:hAnsiTheme="minorHAnsi" w:cstheme="minorHAnsi"/>
                <w:i/>
                <w:iCs/>
                <w:spacing w:val="-2"/>
                <w:sz w:val="20"/>
                <w:szCs w:val="20"/>
                <w:lang w:val="fr-FR"/>
              </w:rPr>
            </w:pPr>
          </w:p>
          <w:p w14:paraId="59E48B8C" w14:textId="77777777" w:rsidR="001E0E7C" w:rsidRPr="002E208F" w:rsidRDefault="001E0E7C" w:rsidP="001E0E7C">
            <w:pPr>
              <w:rPr>
                <w:rFonts w:asciiTheme="minorHAnsi" w:hAnsiTheme="minorHAnsi" w:cstheme="minorHAnsi"/>
                <w:i/>
                <w:iCs/>
                <w:spacing w:val="-2"/>
                <w:sz w:val="20"/>
                <w:szCs w:val="20"/>
                <w:lang w:val="fr-FR"/>
              </w:rPr>
            </w:pPr>
          </w:p>
          <w:p w14:paraId="1EB9B736" w14:textId="73F0045E" w:rsidR="001E0E7C" w:rsidRPr="002E208F" w:rsidRDefault="001E0E7C" w:rsidP="001E0E7C">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73022EB5" w14:textId="77777777" w:rsidR="001E0E7C" w:rsidRPr="00823A21" w:rsidRDefault="001E0E7C" w:rsidP="001E0E7C">
            <w:pPr>
              <w:tabs>
                <w:tab w:val="right" w:leader="underscore" w:pos="3402"/>
                <w:tab w:val="right" w:leader="dot" w:pos="4420"/>
              </w:tabs>
              <w:suppressAutoHyphens/>
              <w:rPr>
                <w:rFonts w:asciiTheme="minorHAnsi" w:hAnsiTheme="minorHAnsi" w:cstheme="minorHAnsi"/>
                <w:sz w:val="20"/>
                <w:szCs w:val="20"/>
                <w:lang w:val="fr-FR"/>
              </w:rPr>
            </w:pPr>
          </w:p>
          <w:p w14:paraId="7AB0C929" w14:textId="77777777" w:rsidR="001E0E7C" w:rsidRDefault="001E0E7C" w:rsidP="001E0E7C">
            <w:pPr>
              <w:tabs>
                <w:tab w:val="right" w:leader="underscore" w:pos="3402"/>
                <w:tab w:val="right" w:leader="dot" w:pos="4420"/>
              </w:tabs>
              <w:suppressAutoHyphens/>
              <w:rPr>
                <w:ins w:id="443" w:author="Lenovo" w:date="2024-10-26T14:07:00Z"/>
                <w:rFonts w:asciiTheme="minorHAnsi" w:hAnsiTheme="minorHAnsi" w:cstheme="minorHAnsi"/>
                <w:b/>
                <w:color w:val="000000"/>
                <w:sz w:val="20"/>
                <w:szCs w:val="20"/>
                <w:lang w:val="fr-FR" w:eastAsia="en-IN"/>
              </w:rPr>
            </w:pPr>
            <w:del w:id="444" w:author="Lenovo" w:date="2024-10-26T14:07:00Z">
              <w:r w:rsidRPr="00823A21" w:rsidDel="004679B8">
                <w:rPr>
                  <w:rFonts w:asciiTheme="minorHAnsi" w:hAnsiTheme="minorHAnsi" w:cstheme="minorHAnsi"/>
                  <w:b/>
                  <w:color w:val="000000"/>
                  <w:sz w:val="20"/>
                  <w:szCs w:val="20"/>
                  <w:lang w:val="fr-FR" w:eastAsia="en-IN"/>
                </w:rPr>
                <w:delText>Commencez par demander, puis lisez les méthodes qui n'ont pas été signalées lors du sondage. Notez 3 pour les méthodes qui n'ont pas été signalées à la fois lors de l'interrogation et de l'incitation.</w:delText>
              </w:r>
            </w:del>
          </w:p>
          <w:p w14:paraId="4E38F144" w14:textId="66A4DDE0" w:rsidR="004679B8" w:rsidRDefault="004679B8" w:rsidP="001E0E7C">
            <w:pPr>
              <w:tabs>
                <w:tab w:val="right" w:leader="underscore" w:pos="3402"/>
                <w:tab w:val="right" w:leader="dot" w:pos="4420"/>
              </w:tabs>
              <w:suppressAutoHyphens/>
              <w:rPr>
                <w:ins w:id="445" w:author="Lenovo" w:date="2024-10-26T14:09:00Z"/>
                <w:rFonts w:asciiTheme="minorHAnsi" w:hAnsiTheme="minorHAnsi" w:cstheme="minorHAnsi"/>
                <w:b/>
                <w:color w:val="000000"/>
                <w:sz w:val="20"/>
                <w:szCs w:val="20"/>
                <w:lang w:val="fr-FR" w:eastAsia="en-IN"/>
              </w:rPr>
            </w:pPr>
            <w:ins w:id="446" w:author="Lenovo" w:date="2024-10-26T14:07:00Z">
              <w:r>
                <w:rPr>
                  <w:rFonts w:asciiTheme="minorHAnsi" w:hAnsiTheme="minorHAnsi" w:cstheme="minorHAnsi"/>
                  <w:b/>
                  <w:color w:val="000000"/>
                  <w:sz w:val="20"/>
                  <w:szCs w:val="20"/>
                  <w:lang w:val="fr-FR" w:eastAsia="en-IN"/>
                </w:rPr>
                <w:t>Ecouter et cocher (ne pas suggérer)</w:t>
              </w:r>
            </w:ins>
          </w:p>
          <w:p w14:paraId="6C263C8B" w14:textId="77777777" w:rsidR="004679B8" w:rsidRDefault="004679B8" w:rsidP="001E0E7C">
            <w:pPr>
              <w:tabs>
                <w:tab w:val="right" w:leader="underscore" w:pos="3402"/>
                <w:tab w:val="right" w:leader="dot" w:pos="4420"/>
              </w:tabs>
              <w:suppressAutoHyphens/>
              <w:rPr>
                <w:ins w:id="447" w:author="Lenovo" w:date="2024-10-26T14:07:00Z"/>
                <w:rFonts w:asciiTheme="minorHAnsi" w:hAnsiTheme="minorHAnsi" w:cstheme="minorHAnsi"/>
                <w:b/>
                <w:color w:val="000000"/>
                <w:sz w:val="20"/>
                <w:szCs w:val="20"/>
                <w:lang w:val="fr-FR" w:eastAsia="en-IN"/>
              </w:rPr>
            </w:pPr>
          </w:p>
          <w:p w14:paraId="7870F43C" w14:textId="230694DC" w:rsidR="004679B8" w:rsidRPr="00823A21"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ins w:id="448" w:author="Lenovo" w:date="2024-10-26T14:08:00Z">
              <w:r>
                <w:rPr>
                  <w:rFonts w:asciiTheme="minorHAnsi" w:hAnsiTheme="minorHAnsi" w:cstheme="minorHAnsi"/>
                  <w:b/>
                  <w:color w:val="000000"/>
                  <w:sz w:val="20"/>
                  <w:szCs w:val="20"/>
                  <w:lang w:val="fr-FR" w:eastAsia="en-IN"/>
                </w:rPr>
                <w:t>Bien vrai que vous avez cité certaines méthodes, est-ce que vous n’avez pas aussi entendu parler de ces autres méthodes ?</w:t>
              </w:r>
            </w:ins>
          </w:p>
        </w:tc>
        <w:tc>
          <w:tcPr>
            <w:tcW w:w="1266" w:type="pct"/>
            <w:vAlign w:val="center"/>
          </w:tcPr>
          <w:p w14:paraId="20569F4E" w14:textId="71419549"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Méthodes</w:t>
            </w:r>
          </w:p>
        </w:tc>
        <w:tc>
          <w:tcPr>
            <w:tcW w:w="668" w:type="pct"/>
            <w:vAlign w:val="center"/>
          </w:tcPr>
          <w:p w14:paraId="0B8FBAAF" w14:textId="5E6C2F70"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Oui</w:t>
            </w:r>
          </w:p>
        </w:tc>
        <w:tc>
          <w:tcPr>
            <w:tcW w:w="534" w:type="pct"/>
            <w:vAlign w:val="center"/>
          </w:tcPr>
          <w:p w14:paraId="42F206AE" w14:textId="3FA33FCA" w:rsidR="001E0E7C" w:rsidRPr="002E208F" w:rsidDel="00315064"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2E208F">
              <w:rPr>
                <w:rFonts w:asciiTheme="minorHAnsi" w:hAnsiTheme="minorHAnsi" w:cstheme="minorHAnsi"/>
                <w:b/>
                <w:color w:val="000000"/>
                <w:sz w:val="20"/>
                <w:szCs w:val="20"/>
                <w:lang w:val="fr-FR" w:eastAsia="en-IN"/>
              </w:rPr>
              <w:t>Non</w:t>
            </w:r>
            <w:r w:rsidR="007245EE" w:rsidRPr="002E208F">
              <w:rPr>
                <w:rFonts w:asciiTheme="minorHAnsi" w:hAnsiTheme="minorHAnsi" w:cstheme="minorHAnsi"/>
                <w:b/>
                <w:color w:val="000000"/>
                <w:sz w:val="20"/>
                <w:szCs w:val="20"/>
                <w:lang w:val="fr-FR" w:eastAsia="en-IN"/>
              </w:rPr>
              <w:t xml:space="preserve"> signalé</w:t>
            </w:r>
          </w:p>
        </w:tc>
        <w:tc>
          <w:tcPr>
            <w:tcW w:w="600" w:type="pct"/>
            <w:vAlign w:val="center"/>
          </w:tcPr>
          <w:p w14:paraId="36EA979E" w14:textId="643BCE9C"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Non</w:t>
            </w:r>
            <w:r w:rsidRPr="002E208F">
              <w:rPr>
                <w:rFonts w:asciiTheme="minorHAnsi" w:hAnsiTheme="minorHAnsi" w:cstheme="minorHAnsi"/>
                <w:b/>
                <w:color w:val="000000"/>
                <w:sz w:val="20"/>
                <w:szCs w:val="20"/>
                <w:lang w:val="fr-FR" w:eastAsia="en-IN"/>
              </w:rPr>
              <w:t xml:space="preserve"> après incitation</w:t>
            </w:r>
          </w:p>
        </w:tc>
      </w:tr>
      <w:tr w:rsidR="0005024A" w:rsidRPr="002E208F" w14:paraId="79A82301" w14:textId="77777777" w:rsidTr="00823A21">
        <w:trPr>
          <w:trHeight w:val="20"/>
          <w:jc w:val="center"/>
        </w:trPr>
        <w:tc>
          <w:tcPr>
            <w:tcW w:w="331" w:type="pct"/>
            <w:vMerge/>
          </w:tcPr>
          <w:p w14:paraId="0D3602A1"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6C0F935B" w14:textId="77777777" w:rsidR="001E0E7C" w:rsidRPr="00823A21" w:rsidRDefault="001E0E7C" w:rsidP="001E0E7C">
            <w:pPr>
              <w:tabs>
                <w:tab w:val="left" w:pos="-720"/>
              </w:tabs>
              <w:suppressAutoHyphens/>
              <w:rPr>
                <w:rFonts w:asciiTheme="minorHAnsi" w:hAnsiTheme="minorHAnsi" w:cstheme="minorHAnsi"/>
                <w:bCs/>
                <w:color w:val="000000"/>
                <w:sz w:val="20"/>
                <w:szCs w:val="20"/>
                <w:lang w:val="fr-FR" w:eastAsia="en-IN"/>
              </w:rPr>
            </w:pPr>
          </w:p>
        </w:tc>
        <w:tc>
          <w:tcPr>
            <w:tcW w:w="1266" w:type="pct"/>
          </w:tcPr>
          <w:p w14:paraId="2C950518" w14:textId="14257421" w:rsidR="001E0E7C" w:rsidRPr="00823A21" w:rsidRDefault="001E0E7C"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bCs/>
                <w:color w:val="000000"/>
                <w:sz w:val="18"/>
                <w:szCs w:val="20"/>
                <w:lang w:val="fr-FR" w:eastAsia="en-IN"/>
              </w:rPr>
              <w:t>DUI</w:t>
            </w:r>
          </w:p>
        </w:tc>
        <w:tc>
          <w:tcPr>
            <w:tcW w:w="668" w:type="pct"/>
          </w:tcPr>
          <w:p w14:paraId="6BF12715" w14:textId="77777777" w:rsidR="001E0E7C" w:rsidRPr="00823A21"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277694E" w14:textId="2E01DD5E" w:rsidR="001E0E7C" w:rsidRPr="002E208F"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1D7547C4" w14:textId="402DECAB" w:rsidR="001E0E7C"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54E30ACD" w14:textId="77777777" w:rsidTr="00823A21">
        <w:trPr>
          <w:trHeight w:val="20"/>
          <w:jc w:val="center"/>
        </w:trPr>
        <w:tc>
          <w:tcPr>
            <w:tcW w:w="331" w:type="pct"/>
            <w:vMerge/>
          </w:tcPr>
          <w:p w14:paraId="4253D46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092534"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AE4F9EE" w14:textId="6BD809C0"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Injectables</w:t>
            </w:r>
          </w:p>
        </w:tc>
        <w:tc>
          <w:tcPr>
            <w:tcW w:w="668" w:type="pct"/>
          </w:tcPr>
          <w:p w14:paraId="6D550895"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4631D89B" w14:textId="1896225D"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72373656" w14:textId="3CDD3E21"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4D7E1E5E" w14:textId="77777777" w:rsidTr="00823A21">
        <w:trPr>
          <w:trHeight w:val="20"/>
          <w:jc w:val="center"/>
        </w:trPr>
        <w:tc>
          <w:tcPr>
            <w:tcW w:w="331" w:type="pct"/>
            <w:vMerge/>
          </w:tcPr>
          <w:p w14:paraId="25222FAB"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B8B8638"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2A8D6AE" w14:textId="0DCC10CE"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Préservatifs (Masculin)</w:t>
            </w:r>
          </w:p>
        </w:tc>
        <w:tc>
          <w:tcPr>
            <w:tcW w:w="668" w:type="pct"/>
          </w:tcPr>
          <w:p w14:paraId="42409DD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213EF8B2" w14:textId="52B0FAA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43F4FA28" w14:textId="0EA541F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46CC2F19" w14:textId="77777777" w:rsidTr="00823A21">
        <w:trPr>
          <w:trHeight w:val="20"/>
          <w:jc w:val="center"/>
        </w:trPr>
        <w:tc>
          <w:tcPr>
            <w:tcW w:w="331" w:type="pct"/>
            <w:vMerge/>
          </w:tcPr>
          <w:p w14:paraId="7A5FDC9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9E113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D06C00C" w14:textId="616768CA"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Préservatifs (Féminin)</w:t>
            </w:r>
          </w:p>
        </w:tc>
        <w:tc>
          <w:tcPr>
            <w:tcW w:w="668" w:type="pct"/>
          </w:tcPr>
          <w:p w14:paraId="77026320"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5425B122" w14:textId="6A8C2989"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31A1A981" w14:textId="74DF9F1A"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0B35F3C4" w14:textId="77777777" w:rsidTr="00823A21">
        <w:trPr>
          <w:trHeight w:val="20"/>
          <w:jc w:val="center"/>
        </w:trPr>
        <w:tc>
          <w:tcPr>
            <w:tcW w:w="331" w:type="pct"/>
            <w:vMerge/>
          </w:tcPr>
          <w:p w14:paraId="22379F43"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E5844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20FDDA6" w14:textId="4CF0093F"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Contraception d’urgence</w:t>
            </w:r>
          </w:p>
        </w:tc>
        <w:tc>
          <w:tcPr>
            <w:tcW w:w="668" w:type="pct"/>
          </w:tcPr>
          <w:p w14:paraId="15B704F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28562CF6" w14:textId="1E2263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29457103" w14:textId="41E79F8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7F371798" w14:textId="77777777" w:rsidTr="00823A21">
        <w:trPr>
          <w:trHeight w:val="20"/>
          <w:jc w:val="center"/>
        </w:trPr>
        <w:tc>
          <w:tcPr>
            <w:tcW w:w="331" w:type="pct"/>
            <w:vMerge/>
          </w:tcPr>
          <w:p w14:paraId="2FD5500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6B6A91"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4E41099" w14:textId="6DDF09D4"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Pilules</w:t>
            </w:r>
          </w:p>
        </w:tc>
        <w:tc>
          <w:tcPr>
            <w:tcW w:w="668" w:type="pct"/>
          </w:tcPr>
          <w:p w14:paraId="5C5D81D7"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56DFBD8D" w14:textId="28488ED0"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0A4B0128" w14:textId="2088EE6C"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58E1BD02" w14:textId="77777777" w:rsidTr="00823A21">
        <w:trPr>
          <w:trHeight w:val="20"/>
          <w:jc w:val="center"/>
        </w:trPr>
        <w:tc>
          <w:tcPr>
            <w:tcW w:w="331" w:type="pct"/>
            <w:vMerge/>
          </w:tcPr>
          <w:p w14:paraId="7F912EEE"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7FC26575"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FBB233A" w14:textId="559FC5F9"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Implants</w:t>
            </w:r>
          </w:p>
        </w:tc>
        <w:tc>
          <w:tcPr>
            <w:tcW w:w="668" w:type="pct"/>
          </w:tcPr>
          <w:p w14:paraId="29434D4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A1CAC01" w14:textId="029B957C"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15F945A9" w14:textId="402F67FF"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69CB4660" w14:textId="77777777" w:rsidTr="00823A21">
        <w:trPr>
          <w:trHeight w:val="20"/>
          <w:jc w:val="center"/>
        </w:trPr>
        <w:tc>
          <w:tcPr>
            <w:tcW w:w="331" w:type="pct"/>
            <w:vMerge/>
          </w:tcPr>
          <w:p w14:paraId="671CCF7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750DF7A"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49A28D4" w14:textId="75B57567"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 xml:space="preserve">Stérilisation féminine </w:t>
            </w:r>
          </w:p>
        </w:tc>
        <w:tc>
          <w:tcPr>
            <w:tcW w:w="668" w:type="pct"/>
          </w:tcPr>
          <w:p w14:paraId="391D413B"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18225B54" w14:textId="25C27A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325C43B5" w14:textId="4D65F37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62ECBFAA" w14:textId="77777777" w:rsidTr="00823A21">
        <w:trPr>
          <w:trHeight w:val="20"/>
          <w:jc w:val="center"/>
        </w:trPr>
        <w:tc>
          <w:tcPr>
            <w:tcW w:w="331" w:type="pct"/>
            <w:vMerge/>
          </w:tcPr>
          <w:p w14:paraId="3657C0D2"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F8CFA00"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3E5FB74E" w14:textId="7E1B0E25"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Stérilisation masculine</w:t>
            </w:r>
          </w:p>
        </w:tc>
        <w:tc>
          <w:tcPr>
            <w:tcW w:w="668" w:type="pct"/>
          </w:tcPr>
          <w:p w14:paraId="7907F4F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43618551" w14:textId="30DAEE6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414E7CF4" w14:textId="5B3A109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2697347F" w14:textId="77777777" w:rsidTr="00823A21">
        <w:trPr>
          <w:trHeight w:val="20"/>
          <w:jc w:val="center"/>
        </w:trPr>
        <w:tc>
          <w:tcPr>
            <w:tcW w:w="331" w:type="pct"/>
            <w:vMerge/>
          </w:tcPr>
          <w:p w14:paraId="2F81B806"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1E7D7ACD"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4EDCBBED" w14:textId="5D9B746E"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 xml:space="preserve">Allaitement maternel exclusif </w:t>
            </w:r>
          </w:p>
        </w:tc>
        <w:tc>
          <w:tcPr>
            <w:tcW w:w="668" w:type="pct"/>
          </w:tcPr>
          <w:p w14:paraId="0522487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A178EB9" w14:textId="59F81398"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0F41EC9F" w14:textId="2FCE784D"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4679B8" w:rsidRPr="002E208F" w14:paraId="611F79C9" w14:textId="77777777" w:rsidTr="00823A21">
        <w:trPr>
          <w:trHeight w:val="20"/>
          <w:jc w:val="center"/>
          <w:ins w:id="449" w:author="Lenovo" w:date="2024-10-26T14:09:00Z"/>
        </w:trPr>
        <w:tc>
          <w:tcPr>
            <w:tcW w:w="331" w:type="pct"/>
          </w:tcPr>
          <w:p w14:paraId="032B7609" w14:textId="77777777" w:rsidR="004679B8" w:rsidRPr="00823A21" w:rsidRDefault="004679B8" w:rsidP="007245EE">
            <w:pPr>
              <w:tabs>
                <w:tab w:val="left" w:pos="-720"/>
              </w:tabs>
              <w:suppressAutoHyphens/>
              <w:jc w:val="center"/>
              <w:rPr>
                <w:ins w:id="450" w:author="Lenovo" w:date="2024-10-26T14:09:00Z"/>
                <w:rFonts w:asciiTheme="minorHAnsi" w:hAnsiTheme="minorHAnsi" w:cstheme="minorHAnsi"/>
                <w:spacing w:val="-2"/>
                <w:sz w:val="20"/>
                <w:szCs w:val="20"/>
                <w:lang w:val="fr-FR"/>
              </w:rPr>
            </w:pPr>
          </w:p>
        </w:tc>
        <w:tc>
          <w:tcPr>
            <w:tcW w:w="1601" w:type="pct"/>
          </w:tcPr>
          <w:p w14:paraId="355BF2FD" w14:textId="77777777" w:rsidR="004679B8" w:rsidRPr="00823A21" w:rsidRDefault="004679B8" w:rsidP="007245EE">
            <w:pPr>
              <w:tabs>
                <w:tab w:val="left" w:pos="-720"/>
              </w:tabs>
              <w:suppressAutoHyphens/>
              <w:rPr>
                <w:ins w:id="451" w:author="Lenovo" w:date="2024-10-26T14:09:00Z"/>
                <w:rFonts w:asciiTheme="minorHAnsi" w:hAnsiTheme="minorHAnsi" w:cstheme="minorHAnsi"/>
                <w:bCs/>
                <w:color w:val="000000"/>
                <w:sz w:val="20"/>
                <w:szCs w:val="20"/>
                <w:lang w:val="fr-FR" w:eastAsia="en-IN"/>
              </w:rPr>
            </w:pPr>
          </w:p>
        </w:tc>
        <w:tc>
          <w:tcPr>
            <w:tcW w:w="1266" w:type="pct"/>
            <w:vAlign w:val="center"/>
          </w:tcPr>
          <w:p w14:paraId="2385A4D6" w14:textId="1100575F" w:rsidR="004679B8" w:rsidRPr="00823A21" w:rsidRDefault="004679B8" w:rsidP="00823A21">
            <w:pPr>
              <w:pStyle w:val="ListParagraph"/>
              <w:numPr>
                <w:ilvl w:val="0"/>
                <w:numId w:val="44"/>
              </w:numPr>
              <w:tabs>
                <w:tab w:val="right" w:leader="dot" w:pos="3924"/>
              </w:tabs>
              <w:suppressAutoHyphens/>
              <w:rPr>
                <w:ins w:id="452" w:author="Lenovo" w:date="2024-10-26T14:09:00Z"/>
                <w:sz w:val="18"/>
                <w:lang w:val="fr-FR"/>
              </w:rPr>
            </w:pPr>
            <w:ins w:id="453" w:author="Lenovo" w:date="2024-10-26T14:09:00Z">
              <w:r>
                <w:rPr>
                  <w:sz w:val="18"/>
                  <w:lang w:val="fr-FR"/>
                </w:rPr>
                <w:t>Méth</w:t>
              </w:r>
            </w:ins>
            <w:ins w:id="454" w:author="Lenovo" w:date="2024-10-26T14:10:00Z">
              <w:r>
                <w:rPr>
                  <w:sz w:val="18"/>
                  <w:lang w:val="fr-FR"/>
                </w:rPr>
                <w:t>ode des jours fixes</w:t>
              </w:r>
            </w:ins>
          </w:p>
        </w:tc>
        <w:tc>
          <w:tcPr>
            <w:tcW w:w="668" w:type="pct"/>
          </w:tcPr>
          <w:p w14:paraId="591176D0" w14:textId="618A4A51" w:rsidR="004679B8" w:rsidRPr="00823A21" w:rsidRDefault="004679B8" w:rsidP="00823A21">
            <w:pPr>
              <w:tabs>
                <w:tab w:val="right" w:leader="dot" w:pos="3924"/>
              </w:tabs>
              <w:suppressAutoHyphens/>
              <w:contextualSpacing/>
              <w:jc w:val="center"/>
              <w:rPr>
                <w:ins w:id="455" w:author="Lenovo" w:date="2024-10-26T14:09:00Z"/>
                <w:rFonts w:asciiTheme="minorHAnsi" w:hAnsiTheme="minorHAnsi" w:cstheme="minorHAnsi"/>
                <w:bCs/>
                <w:color w:val="000000"/>
                <w:sz w:val="20"/>
                <w:szCs w:val="20"/>
                <w:lang w:val="fr-FR" w:eastAsia="en-IN"/>
              </w:rPr>
            </w:pPr>
            <w:ins w:id="456" w:author="Lenovo" w:date="2024-10-26T14:10:00Z">
              <w:r>
                <w:rPr>
                  <w:rFonts w:asciiTheme="minorHAnsi" w:hAnsiTheme="minorHAnsi" w:cstheme="minorHAnsi"/>
                  <w:bCs/>
                  <w:color w:val="000000"/>
                  <w:sz w:val="20"/>
                  <w:szCs w:val="20"/>
                  <w:lang w:val="fr-FR" w:eastAsia="en-IN"/>
                </w:rPr>
                <w:t>1</w:t>
              </w:r>
            </w:ins>
          </w:p>
        </w:tc>
        <w:tc>
          <w:tcPr>
            <w:tcW w:w="534" w:type="pct"/>
          </w:tcPr>
          <w:p w14:paraId="0E07F7EF" w14:textId="09DFC9A1" w:rsidR="004679B8" w:rsidRPr="002E208F" w:rsidRDefault="004679B8" w:rsidP="00823A21">
            <w:pPr>
              <w:tabs>
                <w:tab w:val="right" w:leader="dot" w:pos="3924"/>
              </w:tabs>
              <w:suppressAutoHyphens/>
              <w:contextualSpacing/>
              <w:jc w:val="center"/>
              <w:rPr>
                <w:ins w:id="457" w:author="Lenovo" w:date="2024-10-26T14:09:00Z"/>
                <w:rFonts w:asciiTheme="minorHAnsi" w:hAnsiTheme="minorHAnsi" w:cstheme="minorHAnsi"/>
                <w:bCs/>
                <w:color w:val="000000"/>
                <w:sz w:val="20"/>
                <w:szCs w:val="20"/>
                <w:lang w:val="fr-FR" w:eastAsia="en-IN"/>
              </w:rPr>
            </w:pPr>
            <w:ins w:id="458" w:author="Lenovo" w:date="2024-10-26T14:10:00Z">
              <w:r>
                <w:rPr>
                  <w:rFonts w:asciiTheme="minorHAnsi" w:hAnsiTheme="minorHAnsi" w:cstheme="minorHAnsi"/>
                  <w:bCs/>
                  <w:color w:val="000000"/>
                  <w:sz w:val="20"/>
                  <w:szCs w:val="20"/>
                  <w:lang w:val="fr-FR" w:eastAsia="en-IN"/>
                </w:rPr>
                <w:t>2</w:t>
              </w:r>
            </w:ins>
          </w:p>
        </w:tc>
        <w:tc>
          <w:tcPr>
            <w:tcW w:w="600" w:type="pct"/>
          </w:tcPr>
          <w:p w14:paraId="62BF54A7" w14:textId="21E4B783" w:rsidR="004679B8" w:rsidRPr="002E208F" w:rsidRDefault="004679B8" w:rsidP="00823A21">
            <w:pPr>
              <w:tabs>
                <w:tab w:val="right" w:leader="dot" w:pos="3924"/>
              </w:tabs>
              <w:suppressAutoHyphens/>
              <w:contextualSpacing/>
              <w:jc w:val="center"/>
              <w:rPr>
                <w:ins w:id="459" w:author="Lenovo" w:date="2024-10-26T14:09:00Z"/>
                <w:rFonts w:asciiTheme="minorHAnsi" w:hAnsiTheme="minorHAnsi" w:cstheme="minorHAnsi"/>
                <w:bCs/>
                <w:color w:val="000000"/>
                <w:sz w:val="20"/>
                <w:szCs w:val="20"/>
                <w:lang w:val="fr-FR" w:eastAsia="en-IN"/>
              </w:rPr>
            </w:pPr>
            <w:ins w:id="460" w:author="Lenovo" w:date="2024-10-26T14:10:00Z">
              <w:r>
                <w:rPr>
                  <w:rFonts w:asciiTheme="minorHAnsi" w:hAnsiTheme="minorHAnsi" w:cstheme="minorHAnsi"/>
                  <w:bCs/>
                  <w:color w:val="000000"/>
                  <w:sz w:val="20"/>
                  <w:szCs w:val="20"/>
                  <w:lang w:val="fr-FR" w:eastAsia="en-IN"/>
                </w:rPr>
                <w:t>3</w:t>
              </w:r>
            </w:ins>
          </w:p>
        </w:tc>
      </w:tr>
    </w:tbl>
    <w:p w14:paraId="7BA7EE87" w14:textId="77777777" w:rsidR="001E0E7C" w:rsidRPr="002E208F" w:rsidRDefault="001E0E7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2E208F" w14:paraId="46B42406" w14:textId="77777777" w:rsidTr="00FD32FD">
        <w:trPr>
          <w:trHeight w:val="382"/>
          <w:jc w:val="center"/>
        </w:trPr>
        <w:tc>
          <w:tcPr>
            <w:tcW w:w="10627" w:type="dxa"/>
            <w:gridSpan w:val="4"/>
          </w:tcPr>
          <w:p w14:paraId="2F6762AC" w14:textId="79B04243" w:rsidR="00741CB6" w:rsidRPr="00823A21" w:rsidRDefault="00E9573F" w:rsidP="00741CB6">
            <w:pPr>
              <w:tabs>
                <w:tab w:val="left" w:pos="-720"/>
              </w:tabs>
              <w:suppressAutoHyphens/>
              <w:rPr>
                <w:rFonts w:asciiTheme="minorHAnsi" w:hAnsiTheme="minorHAnsi" w:cstheme="minorHAnsi"/>
                <w:b/>
                <w:bCs/>
                <w:i/>
                <w:iCs/>
                <w:spacing w:val="-2"/>
                <w:sz w:val="20"/>
                <w:szCs w:val="20"/>
                <w:lang w:val="fr-FR"/>
              </w:rPr>
            </w:pPr>
            <w:r w:rsidRPr="00823A21">
              <w:rPr>
                <w:rFonts w:asciiTheme="minorHAnsi" w:hAnsiTheme="minorHAnsi" w:cstheme="minorHAnsi"/>
                <w:b/>
                <w:bCs/>
                <w:i/>
                <w:iCs/>
                <w:spacing w:val="-2"/>
                <w:sz w:val="20"/>
                <w:szCs w:val="20"/>
                <w:lang w:val="fr-FR"/>
              </w:rPr>
              <w:t xml:space="preserve">Vérifiez </w:t>
            </w:r>
            <w:proofErr w:type="gramStart"/>
            <w:r w:rsidRPr="00823A21">
              <w:rPr>
                <w:rFonts w:asciiTheme="minorHAnsi" w:hAnsiTheme="minorHAnsi" w:cstheme="minorHAnsi"/>
                <w:b/>
                <w:bCs/>
                <w:i/>
                <w:iCs/>
                <w:spacing w:val="-2"/>
                <w:sz w:val="20"/>
                <w:szCs w:val="20"/>
                <w:lang w:val="fr-FR"/>
              </w:rPr>
              <w:t>510:</w:t>
            </w:r>
            <w:proofErr w:type="gramEnd"/>
            <w:r w:rsidRPr="00823A21">
              <w:rPr>
                <w:rFonts w:asciiTheme="minorHAnsi" w:hAnsiTheme="minorHAnsi" w:cstheme="minorHAnsi"/>
                <w:b/>
                <w:bCs/>
                <w:i/>
                <w:iCs/>
                <w:spacing w:val="-2"/>
                <w:sz w:val="20"/>
                <w:szCs w:val="20"/>
                <w:lang w:val="fr-FR"/>
              </w:rPr>
              <w:t xml:space="preserve"> si a = 1 ou 2 </w:t>
            </w:r>
            <w:r w:rsidR="00741CB6" w:rsidRPr="00823A21">
              <w:rPr>
                <w:rFonts w:asciiTheme="minorHAnsi" w:hAnsiTheme="minorHAnsi" w:cstheme="minorHAnsi"/>
                <w:b/>
                <w:bCs/>
                <w:i/>
                <w:iCs/>
                <w:spacing w:val="-2"/>
                <w:sz w:val="20"/>
                <w:szCs w:val="20"/>
                <w:lang w:val="fr-FR"/>
              </w:rPr>
              <w:t>D</w:t>
            </w:r>
            <w:r w:rsidRPr="00823A21">
              <w:rPr>
                <w:rFonts w:asciiTheme="minorHAnsi" w:hAnsiTheme="minorHAnsi" w:cstheme="minorHAnsi"/>
                <w:b/>
                <w:bCs/>
                <w:i/>
                <w:iCs/>
                <w:spacing w:val="-2"/>
                <w:sz w:val="20"/>
                <w:szCs w:val="20"/>
                <w:lang w:val="fr-FR"/>
              </w:rPr>
              <w:t>emandez 51</w:t>
            </w:r>
            <w:r w:rsidR="00FF45BC" w:rsidRPr="002E208F">
              <w:rPr>
                <w:rFonts w:asciiTheme="minorHAnsi" w:hAnsiTheme="minorHAnsi" w:cstheme="minorHAnsi"/>
                <w:b/>
                <w:bCs/>
                <w:i/>
                <w:iCs/>
                <w:spacing w:val="-2"/>
                <w:sz w:val="20"/>
                <w:szCs w:val="20"/>
                <w:lang w:val="fr-FR"/>
              </w:rPr>
              <w:t>1</w:t>
            </w:r>
            <w:r w:rsidRPr="00823A21">
              <w:rPr>
                <w:rFonts w:asciiTheme="minorHAnsi" w:hAnsiTheme="minorHAnsi" w:cstheme="minorHAnsi"/>
                <w:b/>
                <w:bCs/>
                <w:i/>
                <w:iCs/>
                <w:spacing w:val="-2"/>
                <w:sz w:val="20"/>
                <w:szCs w:val="20"/>
                <w:lang w:val="fr-FR"/>
              </w:rPr>
              <w:t xml:space="preserve"> - </w:t>
            </w:r>
            <w:r w:rsidR="00796ABF" w:rsidRPr="00823A21">
              <w:rPr>
                <w:rFonts w:asciiTheme="minorHAnsi" w:hAnsiTheme="minorHAnsi" w:cstheme="minorHAnsi"/>
                <w:b/>
                <w:bCs/>
                <w:i/>
                <w:iCs/>
                <w:spacing w:val="-2"/>
                <w:sz w:val="20"/>
                <w:szCs w:val="20"/>
                <w:lang w:val="fr-FR"/>
              </w:rPr>
              <w:t>5</w:t>
            </w:r>
            <w:r w:rsidR="00796ABF" w:rsidRPr="002E208F">
              <w:rPr>
                <w:rFonts w:asciiTheme="minorHAnsi" w:hAnsiTheme="minorHAnsi" w:cstheme="minorHAnsi"/>
                <w:b/>
                <w:bCs/>
                <w:i/>
                <w:iCs/>
                <w:spacing w:val="-2"/>
                <w:sz w:val="20"/>
                <w:szCs w:val="20"/>
                <w:lang w:val="fr-FR"/>
              </w:rPr>
              <w:t>19</w:t>
            </w:r>
          </w:p>
          <w:p w14:paraId="456ECCD0" w14:textId="45F23313" w:rsidR="00B2503A" w:rsidRPr="00823A21" w:rsidRDefault="00741CB6" w:rsidP="00570BA0">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bCs/>
                <w:i/>
                <w:iCs/>
                <w:spacing w:val="-2"/>
                <w:sz w:val="20"/>
                <w:szCs w:val="20"/>
                <w:lang w:val="fr-FR"/>
              </w:rPr>
              <w:t>S</w:t>
            </w:r>
            <w:r w:rsidR="00E9573F" w:rsidRPr="00823A21">
              <w:rPr>
                <w:rFonts w:asciiTheme="minorHAnsi" w:hAnsiTheme="minorHAnsi" w:cstheme="minorHAnsi"/>
                <w:b/>
                <w:bCs/>
                <w:i/>
                <w:iCs/>
                <w:spacing w:val="-2"/>
                <w:sz w:val="20"/>
                <w:szCs w:val="20"/>
                <w:lang w:val="fr-FR"/>
              </w:rPr>
              <w:t>inon allez a 52</w:t>
            </w:r>
            <w:r w:rsidR="00796ABF" w:rsidRPr="002E208F">
              <w:rPr>
                <w:rFonts w:asciiTheme="minorHAnsi" w:hAnsiTheme="minorHAnsi" w:cstheme="minorHAnsi"/>
                <w:b/>
                <w:bCs/>
                <w:i/>
                <w:iCs/>
                <w:spacing w:val="-2"/>
                <w:sz w:val="20"/>
                <w:szCs w:val="20"/>
                <w:lang w:val="fr-FR"/>
              </w:rPr>
              <w:t>0</w:t>
            </w:r>
          </w:p>
        </w:tc>
      </w:tr>
      <w:tr w:rsidR="006F04B3" w:rsidRPr="002E208F" w14:paraId="6DC0B7A3" w14:textId="77777777" w:rsidTr="00FD32FD">
        <w:trPr>
          <w:trHeight w:val="382"/>
          <w:jc w:val="center"/>
        </w:trPr>
        <w:tc>
          <w:tcPr>
            <w:tcW w:w="658" w:type="dxa"/>
          </w:tcPr>
          <w:p w14:paraId="07D6D991" w14:textId="4DB43768"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1</w:t>
            </w:r>
          </w:p>
        </w:tc>
        <w:tc>
          <w:tcPr>
            <w:tcW w:w="5291" w:type="dxa"/>
          </w:tcPr>
          <w:p w14:paraId="58654BEB" w14:textId="455E2A09" w:rsidR="00B2503A" w:rsidRPr="00823A21" w:rsidRDefault="00B810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Vous avez dit que vous-avez entendu parler de</w:t>
            </w:r>
            <w:r w:rsidR="00B2503A"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
                <w:bCs/>
                <w:color w:val="000000"/>
                <w:sz w:val="18"/>
                <w:szCs w:val="20"/>
                <w:lang w:val="fr-FR" w:eastAsia="en-IN"/>
              </w:rPr>
              <w:t>DUI</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Quels sont les avantages d’utiliser ces méthodes ?</w:t>
            </w:r>
          </w:p>
          <w:p w14:paraId="411E51B5" w14:textId="7434C70B" w:rsidR="00B2503A" w:rsidRPr="00823A21" w:rsidRDefault="00B81073"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Quoi </w:t>
            </w:r>
            <w:r w:rsidR="00833B05" w:rsidRPr="00823A21">
              <w:rPr>
                <w:rFonts w:asciiTheme="minorHAnsi" w:hAnsiTheme="minorHAnsi" w:cstheme="minorHAnsi"/>
                <w:bCs/>
                <w:sz w:val="20"/>
                <w:szCs w:val="20"/>
                <w:lang w:val="fr-FR"/>
              </w:rPr>
              <w:t>d’autre ?</w:t>
            </w:r>
          </w:p>
          <w:p w14:paraId="433176B4" w14:textId="77777777" w:rsidR="00B2503A" w:rsidRPr="00823A21" w:rsidRDefault="00B2503A" w:rsidP="001714EC">
            <w:pPr>
              <w:rPr>
                <w:rFonts w:asciiTheme="minorHAnsi" w:hAnsiTheme="minorHAnsi" w:cstheme="minorHAnsi"/>
                <w:bCs/>
                <w:sz w:val="20"/>
                <w:szCs w:val="20"/>
                <w:lang w:val="fr-FR"/>
              </w:rPr>
            </w:pPr>
          </w:p>
          <w:p w14:paraId="60E5051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30E740B6" w14:textId="57B9203F"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2AA582A" w14:textId="0FD82494"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C’est </w:t>
            </w:r>
            <w:r w:rsidR="004829CC" w:rsidRPr="00823A21">
              <w:rPr>
                <w:rFonts w:asciiTheme="minorHAnsi" w:hAnsiTheme="minorHAnsi" w:cstheme="minorHAnsi"/>
                <w:bCs/>
                <w:color w:val="000000"/>
                <w:sz w:val="20"/>
                <w:szCs w:val="20"/>
                <w:lang w:val="fr-FR" w:eastAsia="en-IN"/>
              </w:rPr>
              <w:t>efficace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C051920" w14:textId="03B23A3A"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w:t>
            </w:r>
            <w:r w:rsidRPr="00823A21">
              <w:rPr>
                <w:rFonts w:asciiTheme="minorHAnsi" w:hAnsiTheme="minorHAnsi" w:cstheme="minorHAnsi"/>
                <w:bCs/>
                <w:color w:val="000000"/>
                <w:sz w:val="20"/>
                <w:szCs w:val="20"/>
                <w:lang w:val="fr-FR" w:eastAsia="en-IN"/>
              </w:rPr>
              <w:t xml:space="preserve"> </w:t>
            </w:r>
            <w:r w:rsidR="004829CC" w:rsidRPr="00823A21">
              <w:rPr>
                <w:rFonts w:asciiTheme="minorHAnsi" w:hAnsiTheme="minorHAnsi" w:cstheme="minorHAnsi"/>
                <w:bCs/>
                <w:color w:val="000000"/>
                <w:sz w:val="20"/>
                <w:szCs w:val="20"/>
                <w:lang w:val="fr-FR" w:eastAsia="en-IN"/>
              </w:rPr>
              <w:t>réversible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7AA1C09B" w14:textId="141A3EA0"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 i</w:t>
            </w:r>
            <w:r w:rsidR="004829CC" w:rsidRPr="00823A21">
              <w:rPr>
                <w:rFonts w:asciiTheme="minorHAnsi" w:hAnsiTheme="minorHAnsi" w:cstheme="minorHAnsi"/>
                <w:bCs/>
                <w:color w:val="000000"/>
                <w:sz w:val="20"/>
                <w:szCs w:val="20"/>
                <w:lang w:val="fr-FR" w:eastAsia="en-IN"/>
              </w:rPr>
              <w:t xml:space="preserve">mmédiatement </w:t>
            </w:r>
            <w:del w:id="461" w:author="Kossa FALL" w:date="2025-03-16T22:51:00Z">
              <w:r w:rsidR="004829CC" w:rsidRPr="00823A21" w:rsidDel="00F76451">
                <w:rPr>
                  <w:rFonts w:asciiTheme="minorHAnsi" w:hAnsiTheme="minorHAnsi" w:cstheme="minorHAnsi"/>
                  <w:bCs/>
                  <w:color w:val="000000"/>
                  <w:sz w:val="20"/>
                  <w:szCs w:val="20"/>
                  <w:lang w:val="fr-FR" w:eastAsia="en-IN"/>
                </w:rPr>
                <w:delText>reversible</w:delText>
              </w:r>
            </w:del>
            <w:ins w:id="462" w:author="Kossa FALL" w:date="2025-03-16T22:51:00Z">
              <w:r w:rsidR="00F76451" w:rsidRPr="00823A21">
                <w:rPr>
                  <w:rFonts w:asciiTheme="minorHAnsi" w:hAnsiTheme="minorHAnsi" w:cstheme="minorHAnsi"/>
                  <w:bCs/>
                  <w:color w:val="000000"/>
                  <w:sz w:val="20"/>
                  <w:szCs w:val="20"/>
                  <w:lang w:val="fr-FR" w:eastAsia="en-IN"/>
                </w:rPr>
                <w:t>réversible</w:t>
              </w:r>
            </w:ins>
            <w:r w:rsidR="004829CC" w:rsidRPr="00823A21">
              <w:rPr>
                <w:rFonts w:asciiTheme="minorHAnsi" w:hAnsiTheme="minorHAnsi" w:cstheme="minorHAnsi"/>
                <w:bCs/>
                <w:color w:val="000000"/>
                <w:sz w:val="20"/>
                <w:szCs w:val="20"/>
                <w:lang w:val="fr-FR" w:eastAsia="en-IN"/>
              </w:rPr>
              <w:t xml:space="preserve"> sans retard dans le retour à la fertilité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A66EE4D" w14:textId="22C39929"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Seul le suivi initial est nécessaire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9D0BA57" w14:textId="0F79E955"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789888D" w14:textId="38297A3D"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d’effets sur la production de lait maternel</w:t>
            </w:r>
            <w:r w:rsidR="00B2503A" w:rsidRPr="00823A21">
              <w:rPr>
                <w:rFonts w:asciiTheme="minorHAnsi" w:hAnsiTheme="minorHAnsi" w:cstheme="minorHAnsi"/>
                <w:bCs/>
                <w:color w:val="000000"/>
                <w:sz w:val="20"/>
                <w:szCs w:val="20"/>
                <w:lang w:val="fr-FR" w:eastAsia="en-IN"/>
              </w:rPr>
              <w:tab/>
              <w:t>F</w:t>
            </w:r>
          </w:p>
          <w:p w14:paraId="2248671C" w14:textId="7A08301E"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Il n’est pas </w:t>
            </w:r>
            <w:del w:id="463" w:author="Kossa FALL" w:date="2025-03-16T22:51:00Z">
              <w:r w:rsidRPr="00823A21" w:rsidDel="00F76451">
                <w:rPr>
                  <w:rFonts w:asciiTheme="minorHAnsi" w:hAnsiTheme="minorHAnsi" w:cstheme="minorHAnsi"/>
                  <w:bCs/>
                  <w:color w:val="000000"/>
                  <w:sz w:val="20"/>
                  <w:szCs w:val="20"/>
                  <w:lang w:val="fr-FR" w:eastAsia="en-IN"/>
                </w:rPr>
                <w:delText>necessaire</w:delText>
              </w:r>
            </w:del>
            <w:ins w:id="464" w:author="Kossa FALL" w:date="2025-03-16T22:51:00Z">
              <w:r w:rsidR="00F76451" w:rsidRPr="00823A21">
                <w:rPr>
                  <w:rFonts w:asciiTheme="minorHAnsi" w:hAnsiTheme="minorHAnsi" w:cstheme="minorHAnsi"/>
                  <w:bCs/>
                  <w:color w:val="000000"/>
                  <w:sz w:val="20"/>
                  <w:szCs w:val="20"/>
                  <w:lang w:val="fr-FR" w:eastAsia="en-IN"/>
                </w:rPr>
                <w:t>nécessaire</w:t>
              </w:r>
            </w:ins>
            <w:r w:rsidRPr="00823A21">
              <w:rPr>
                <w:rFonts w:asciiTheme="minorHAnsi" w:hAnsiTheme="minorHAnsi" w:cstheme="minorHAnsi"/>
                <w:bCs/>
                <w:color w:val="000000"/>
                <w:sz w:val="20"/>
                <w:szCs w:val="20"/>
                <w:lang w:val="fr-FR" w:eastAsia="en-IN"/>
              </w:rPr>
              <w:t xml:space="preserve"> d’acheter des </w:t>
            </w:r>
            <w:r w:rsidR="009A2441" w:rsidRPr="00823A21">
              <w:rPr>
                <w:rFonts w:asciiTheme="minorHAnsi" w:hAnsiTheme="minorHAnsi" w:cstheme="minorHAnsi"/>
                <w:bCs/>
                <w:color w:val="000000"/>
                <w:sz w:val="20"/>
                <w:szCs w:val="20"/>
                <w:lang w:val="fr-FR" w:eastAsia="en-IN"/>
              </w:rPr>
              <w:t xml:space="preserve">fournitures </w:t>
            </w:r>
            <w:r w:rsidR="009A2441"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Cs/>
                <w:color w:val="000000"/>
                <w:sz w:val="20"/>
                <w:szCs w:val="20"/>
                <w:lang w:val="fr-FR" w:eastAsia="en-IN"/>
              </w:rPr>
              <w:t>G</w:t>
            </w:r>
          </w:p>
          <w:p w14:paraId="4EA86780" w14:textId="2E331516"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Peut servir de méthode contraceptive d’urgence lorsqu’il est inséré dans les cinq jours suivant un rapport sexuel non protégé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2D977A89" w14:textId="5DBD8A58" w:rsidR="00B2503A" w:rsidRPr="00823A21" w:rsidRDefault="00684B14"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 une m</w:t>
            </w:r>
            <w:r w:rsidR="00F20D28" w:rsidRPr="00823A21">
              <w:rPr>
                <w:rFonts w:asciiTheme="minorHAnsi" w:hAnsiTheme="minorHAnsi" w:cstheme="minorHAnsi"/>
                <w:bCs/>
                <w:color w:val="000000"/>
                <w:sz w:val="20"/>
                <w:szCs w:val="20"/>
                <w:lang w:val="fr-FR" w:eastAsia="en-IN"/>
              </w:rPr>
              <w:t xml:space="preserve">éthode à long terme </w:t>
            </w:r>
            <w:r w:rsidR="00B2503A" w:rsidRPr="00823A21">
              <w:rPr>
                <w:rFonts w:asciiTheme="minorHAnsi" w:hAnsiTheme="minorHAnsi" w:cstheme="minorHAnsi"/>
                <w:bCs/>
                <w:color w:val="000000"/>
                <w:sz w:val="20"/>
                <w:szCs w:val="20"/>
                <w:lang w:val="fr-FR" w:eastAsia="en-IN"/>
              </w:rPr>
              <w:t xml:space="preserve">(5/10 </w:t>
            </w:r>
            <w:r w:rsidR="00F20D28" w:rsidRPr="00823A21">
              <w:rPr>
                <w:rFonts w:asciiTheme="minorHAnsi" w:hAnsiTheme="minorHAnsi" w:cstheme="minorHAnsi"/>
                <w:bCs/>
                <w:color w:val="000000"/>
                <w:sz w:val="20"/>
                <w:szCs w:val="20"/>
                <w:lang w:val="fr-FR" w:eastAsia="en-IN"/>
              </w:rPr>
              <w:t>ans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274495DD" w14:textId="51B4E67E"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Peut être utilisé comme méthode de limitation</w:t>
            </w:r>
            <w:r w:rsidR="00B2503A" w:rsidRPr="00823A21">
              <w:rPr>
                <w:rFonts w:asciiTheme="minorHAnsi" w:hAnsiTheme="minorHAnsi" w:cstheme="minorHAnsi"/>
                <w:bCs/>
                <w:color w:val="000000"/>
                <w:sz w:val="20"/>
                <w:szCs w:val="20"/>
                <w:lang w:val="fr-FR" w:eastAsia="en-IN"/>
              </w:rPr>
              <w:tab/>
              <w:t>J</w:t>
            </w:r>
          </w:p>
          <w:p w14:paraId="0D360CB1" w14:textId="40FB7CB3"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d'effets secondaires plus faible que les autres méthodes réversibles</w:t>
            </w:r>
            <w:r w:rsidR="00B2503A" w:rsidRPr="00823A21">
              <w:rPr>
                <w:rFonts w:asciiTheme="minorHAnsi" w:hAnsiTheme="minorHAnsi" w:cstheme="minorHAnsi"/>
                <w:bCs/>
                <w:color w:val="000000"/>
                <w:sz w:val="20"/>
                <w:szCs w:val="20"/>
                <w:lang w:val="fr-FR" w:eastAsia="en-IN"/>
              </w:rPr>
              <w:tab/>
              <w:t>K</w:t>
            </w:r>
          </w:p>
          <w:p w14:paraId="6D9187C3" w14:textId="084CFC53"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00B2503A" w:rsidRPr="00823A21">
              <w:rPr>
                <w:rFonts w:asciiTheme="minorHAnsi" w:hAnsiTheme="minorHAnsi" w:cstheme="minorHAnsi"/>
                <w:noProof/>
                <w:color w:val="000000" w:themeColor="text1"/>
                <w:sz w:val="20"/>
                <w:szCs w:val="20"/>
                <w:lang w:val="fr-FR" w:eastAsia="en-IN"/>
              </w:rPr>
              <w:tab/>
            </w:r>
            <w:ins w:id="465" w:author="Kossa FALL" w:date="2025-03-15T20:17:00Z">
              <w:r w:rsidR="009942B5">
                <w:rPr>
                  <w:rFonts w:asciiTheme="minorHAnsi" w:hAnsiTheme="minorHAnsi" w:cstheme="minorHAnsi"/>
                  <w:noProof/>
                  <w:color w:val="000000" w:themeColor="text1"/>
                  <w:sz w:val="20"/>
                  <w:szCs w:val="20"/>
                  <w:lang w:val="fr-FR" w:eastAsia="en-IN"/>
                </w:rPr>
                <w:t>96</w:t>
              </w:r>
            </w:ins>
            <w:del w:id="466" w:author="Kossa FALL" w:date="2025-03-15T20:17:00Z">
              <w:r w:rsidR="00B2503A" w:rsidRPr="00823A21" w:rsidDel="009942B5">
                <w:rPr>
                  <w:rFonts w:asciiTheme="minorHAnsi" w:hAnsiTheme="minorHAnsi" w:cstheme="minorHAnsi"/>
                  <w:noProof/>
                  <w:color w:val="000000" w:themeColor="text1"/>
                  <w:sz w:val="20"/>
                  <w:szCs w:val="20"/>
                  <w:lang w:val="fr-FR" w:eastAsia="en-IN"/>
                </w:rPr>
                <w:delText>X</w:delText>
              </w:r>
            </w:del>
          </w:p>
        </w:tc>
        <w:tc>
          <w:tcPr>
            <w:tcW w:w="851" w:type="dxa"/>
          </w:tcPr>
          <w:p w14:paraId="03123D2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2E208F" w14:paraId="22B49532" w14:textId="77777777" w:rsidTr="00FD32FD">
        <w:trPr>
          <w:trHeight w:val="382"/>
          <w:jc w:val="center"/>
        </w:trPr>
        <w:tc>
          <w:tcPr>
            <w:tcW w:w="658" w:type="dxa"/>
          </w:tcPr>
          <w:p w14:paraId="1551EA72" w14:textId="432A3D2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2</w:t>
            </w:r>
          </w:p>
        </w:tc>
        <w:tc>
          <w:tcPr>
            <w:tcW w:w="5291" w:type="dxa"/>
          </w:tcPr>
          <w:p w14:paraId="029BD622" w14:textId="4B713BB1" w:rsidR="00B2503A" w:rsidRPr="00823A21" w:rsidRDefault="009643F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Quels sont les problèmes auxquels</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les clients font face lors de </w:t>
            </w:r>
            <w:r w:rsidR="00991401" w:rsidRPr="00823A21">
              <w:rPr>
                <w:rFonts w:asciiTheme="minorHAnsi" w:hAnsiTheme="minorHAnsi" w:cstheme="minorHAnsi"/>
                <w:bCs/>
                <w:color w:val="000000"/>
                <w:sz w:val="20"/>
                <w:szCs w:val="20"/>
                <w:lang w:val="fr-FR" w:eastAsia="en-IN"/>
              </w:rPr>
              <w:t>l’</w:t>
            </w:r>
            <w:r w:rsidR="00991401" w:rsidRPr="002E208F">
              <w:rPr>
                <w:rFonts w:asciiTheme="minorHAnsi" w:hAnsiTheme="minorHAnsi" w:cstheme="minorHAnsi"/>
                <w:bCs/>
                <w:color w:val="000000"/>
                <w:sz w:val="20"/>
                <w:szCs w:val="20"/>
                <w:lang w:val="fr-FR" w:eastAsia="en-IN"/>
              </w:rPr>
              <w:t>utilisation</w:t>
            </w:r>
            <w:r w:rsidR="00991401"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de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2FECE6EF" w14:textId="2E38DA16" w:rsidR="00B2503A" w:rsidRPr="002E208F" w:rsidRDefault="00B2503A" w:rsidP="009643F5">
            <w:pPr>
              <w:tabs>
                <w:tab w:val="left" w:pos="-720"/>
              </w:tabs>
              <w:suppressAutoHyphens/>
              <w:rPr>
                <w:rFonts w:asciiTheme="minorHAnsi" w:hAnsiTheme="minorHAnsi" w:cstheme="minorHAnsi"/>
                <w:bCs/>
                <w:sz w:val="20"/>
                <w:szCs w:val="20"/>
                <w:lang w:val="fr-FR"/>
              </w:rPr>
            </w:pPr>
          </w:p>
          <w:p w14:paraId="5575AE1C"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lastRenderedPageBreak/>
              <w:t>Plusieurs choix possibles.</w:t>
            </w:r>
          </w:p>
          <w:p w14:paraId="0457587D" w14:textId="772A3A3B" w:rsidR="0045321B" w:rsidRPr="00823A21" w:rsidRDefault="0045321B" w:rsidP="009643F5">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5EA6A7C" w14:textId="6453DAE1"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67" w:author="Ndeye Dibor Ndour" w:date="2025-03-21T10:23:00Z">
              <w:r w:rsidR="00F733A2">
                <w:rPr>
                  <w:rFonts w:asciiTheme="minorHAnsi" w:hAnsiTheme="minorHAnsi" w:cstheme="minorHAnsi"/>
                  <w:bCs/>
                  <w:color w:val="000000"/>
                  <w:sz w:val="20"/>
                  <w:szCs w:val="20"/>
                  <w:lang w:val="fr-FR" w:eastAsia="en-IN"/>
                </w:rPr>
                <w:t>a</w:t>
              </w:r>
            </w:ins>
            <w:del w:id="468" w:author="Ndeye Dibor Ndour" w:date="2025-03-21T10:23:00Z">
              <w:r w:rsidR="00B2503A" w:rsidRPr="00823A21" w:rsidDel="00F733A2">
                <w:rPr>
                  <w:rFonts w:asciiTheme="minorHAnsi" w:hAnsiTheme="minorHAnsi" w:cstheme="minorHAnsi"/>
                  <w:bCs/>
                  <w:color w:val="000000"/>
                  <w:sz w:val="20"/>
                  <w:szCs w:val="20"/>
                  <w:lang w:val="fr-FR" w:eastAsia="en-IN"/>
                </w:rPr>
                <w:delText>A</w:delText>
              </w:r>
            </w:del>
          </w:p>
          <w:p w14:paraId="2D03DDEE" w14:textId="0000C335"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Echec de la méthode</w:t>
            </w:r>
            <w:r w:rsidR="00AB4513" w:rsidRPr="002E208F">
              <w:rPr>
                <w:rFonts w:asciiTheme="minorHAnsi" w:hAnsiTheme="minorHAnsi" w:cstheme="minorHAnsi"/>
                <w:bCs/>
                <w:color w:val="000000"/>
                <w:sz w:val="20"/>
                <w:szCs w:val="20"/>
                <w:lang w:val="fr-FR" w:eastAsia="en-IN"/>
              </w:rPr>
              <w:t xml:space="preserve">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69" w:author="Ndeye Dibor Ndour" w:date="2025-03-21T10:24:00Z">
              <w:r w:rsidR="00F733A2">
                <w:rPr>
                  <w:rFonts w:asciiTheme="minorHAnsi" w:hAnsiTheme="minorHAnsi" w:cstheme="minorHAnsi"/>
                  <w:bCs/>
                  <w:color w:val="000000"/>
                  <w:sz w:val="20"/>
                  <w:szCs w:val="20"/>
                  <w:lang w:val="fr-FR" w:eastAsia="en-IN"/>
                </w:rPr>
                <w:t>b</w:t>
              </w:r>
            </w:ins>
            <w:del w:id="470" w:author="Ndeye Dibor Ndour" w:date="2025-03-21T10:24:00Z">
              <w:r w:rsidR="00B2503A" w:rsidRPr="00823A21" w:rsidDel="00F733A2">
                <w:rPr>
                  <w:rFonts w:asciiTheme="minorHAnsi" w:hAnsiTheme="minorHAnsi" w:cstheme="minorHAnsi"/>
                  <w:bCs/>
                  <w:color w:val="000000"/>
                  <w:sz w:val="20"/>
                  <w:szCs w:val="20"/>
                  <w:lang w:val="fr-FR" w:eastAsia="en-IN"/>
                </w:rPr>
                <w:delText>B</w:delText>
              </w:r>
            </w:del>
          </w:p>
          <w:p w14:paraId="0865C6DC" w14:textId="384D7716"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Augmen</w:t>
            </w:r>
            <w:r w:rsidR="00EC09D5" w:rsidRPr="00823A21">
              <w:rPr>
                <w:rFonts w:asciiTheme="minorHAnsi" w:hAnsiTheme="minorHAnsi" w:cstheme="minorHAnsi"/>
                <w:bCs/>
                <w:color w:val="000000"/>
                <w:sz w:val="20"/>
                <w:szCs w:val="20"/>
                <w:lang w:val="fr-FR" w:eastAsia="en-IN"/>
              </w:rPr>
              <w:t>tation du risque d’infection</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71" w:author="Ndeye Dibor Ndour" w:date="2025-03-21T10:24:00Z">
              <w:r w:rsidR="00F733A2">
                <w:rPr>
                  <w:rFonts w:asciiTheme="minorHAnsi" w:hAnsiTheme="minorHAnsi" w:cstheme="minorHAnsi"/>
                  <w:bCs/>
                  <w:color w:val="000000"/>
                  <w:sz w:val="20"/>
                  <w:szCs w:val="20"/>
                  <w:lang w:val="fr-FR" w:eastAsia="en-IN"/>
                </w:rPr>
                <w:t>c</w:t>
              </w:r>
            </w:ins>
            <w:del w:id="472" w:author="Ndeye Dibor Ndour" w:date="2025-03-21T10:24:00Z">
              <w:r w:rsidR="00B2503A" w:rsidRPr="00823A21" w:rsidDel="00F733A2">
                <w:rPr>
                  <w:rFonts w:asciiTheme="minorHAnsi" w:hAnsiTheme="minorHAnsi" w:cstheme="minorHAnsi"/>
                  <w:bCs/>
                  <w:color w:val="000000"/>
                  <w:sz w:val="20"/>
                  <w:szCs w:val="20"/>
                  <w:lang w:val="fr-FR" w:eastAsia="en-IN"/>
                </w:rPr>
                <w:delText>C</w:delText>
              </w:r>
            </w:del>
          </w:p>
          <w:p w14:paraId="4A2A73EC" w14:textId="2D11750B" w:rsidR="002F2B6A"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Réduction de</w:t>
            </w:r>
            <w:r w:rsidR="00AB4513" w:rsidRPr="002E208F">
              <w:rPr>
                <w:rFonts w:asciiTheme="minorHAnsi" w:hAnsiTheme="minorHAnsi" w:cstheme="minorHAnsi"/>
                <w:bCs/>
                <w:color w:val="000000"/>
                <w:sz w:val="20"/>
                <w:szCs w:val="20"/>
                <w:lang w:val="fr-FR" w:eastAsia="en-IN"/>
              </w:rPr>
              <w:t xml:space="preserve">s </w:t>
            </w:r>
            <w:r w:rsidRPr="00823A21">
              <w:rPr>
                <w:rFonts w:asciiTheme="minorHAnsi" w:hAnsiTheme="minorHAnsi" w:cstheme="minorHAnsi"/>
                <w:bCs/>
                <w:color w:val="000000"/>
                <w:sz w:val="20"/>
                <w:szCs w:val="20"/>
                <w:lang w:val="fr-FR" w:eastAsia="en-IN"/>
              </w:rPr>
              <w:t>sensation</w:t>
            </w:r>
            <w:r w:rsidR="00AB4513" w:rsidRPr="002E208F">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w:t>
            </w:r>
            <w:r w:rsidR="00AB4513" w:rsidRPr="002E208F">
              <w:rPr>
                <w:rFonts w:asciiTheme="minorHAnsi" w:hAnsiTheme="minorHAnsi" w:cstheme="minorHAnsi"/>
                <w:bCs/>
                <w:color w:val="000000"/>
                <w:sz w:val="20"/>
                <w:szCs w:val="20"/>
                <w:lang w:val="fr-FR" w:eastAsia="en-IN"/>
              </w:rPr>
              <w:t>p</w:t>
            </w:r>
            <w:r w:rsidRPr="00823A21">
              <w:rPr>
                <w:rFonts w:asciiTheme="minorHAnsi" w:hAnsiTheme="minorHAnsi" w:cstheme="minorHAnsi"/>
                <w:bCs/>
                <w:color w:val="000000"/>
                <w:sz w:val="20"/>
                <w:szCs w:val="20"/>
                <w:lang w:val="fr-FR" w:eastAsia="en-IN"/>
              </w:rPr>
              <w:t xml:space="preserve">laisir des rapports sexuels </w:t>
            </w:r>
          </w:p>
          <w:p w14:paraId="438A9FC4" w14:textId="0EDE4EA1" w:rsidR="00B2503A" w:rsidRPr="00823A21" w:rsidRDefault="002F2B6A"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Ge</w:t>
            </w:r>
            <w:r w:rsidR="00EC09D5" w:rsidRPr="00823A21">
              <w:rPr>
                <w:rFonts w:asciiTheme="minorHAnsi" w:hAnsiTheme="minorHAnsi" w:cstheme="minorHAnsi"/>
                <w:bCs/>
                <w:color w:val="000000"/>
                <w:sz w:val="20"/>
                <w:szCs w:val="20"/>
                <w:lang w:val="fr-FR" w:eastAsia="en-IN"/>
              </w:rPr>
              <w:t>ne</w:t>
            </w:r>
            <w:r w:rsidRPr="002E208F">
              <w:rPr>
                <w:rFonts w:asciiTheme="minorHAnsi" w:hAnsiTheme="minorHAnsi" w:cstheme="minorHAnsi"/>
                <w:bCs/>
                <w:color w:val="000000"/>
                <w:sz w:val="20"/>
                <w:szCs w:val="20"/>
                <w:lang w:val="fr-FR" w:eastAsia="en-IN"/>
              </w:rPr>
              <w:t xml:space="preserve"> lors des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73" w:author="Ndeye Dibor Ndour" w:date="2025-03-21T10:24:00Z">
              <w:r w:rsidR="00F733A2">
                <w:rPr>
                  <w:rFonts w:asciiTheme="minorHAnsi" w:hAnsiTheme="minorHAnsi" w:cstheme="minorHAnsi"/>
                  <w:bCs/>
                  <w:color w:val="000000"/>
                  <w:sz w:val="20"/>
                  <w:szCs w:val="20"/>
                  <w:lang w:val="fr-FR" w:eastAsia="en-IN"/>
                </w:rPr>
                <w:t>d</w:t>
              </w:r>
            </w:ins>
            <w:del w:id="474" w:author="Ndeye Dibor Ndour" w:date="2025-03-21T10:24:00Z">
              <w:r w:rsidR="00B2503A" w:rsidRPr="00823A21" w:rsidDel="00F733A2">
                <w:rPr>
                  <w:rFonts w:asciiTheme="minorHAnsi" w:hAnsiTheme="minorHAnsi" w:cstheme="minorHAnsi"/>
                  <w:bCs/>
                  <w:color w:val="000000"/>
                  <w:sz w:val="20"/>
                  <w:szCs w:val="20"/>
                  <w:lang w:val="fr-FR" w:eastAsia="en-IN"/>
                </w:rPr>
                <w:delText>D</w:delText>
              </w:r>
            </w:del>
          </w:p>
          <w:p w14:paraId="382004BC" w14:textId="017B2A45"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M</w:t>
            </w:r>
            <w:r w:rsidR="00EC09D5" w:rsidRPr="00823A21">
              <w:rPr>
                <w:rFonts w:asciiTheme="minorHAnsi" w:hAnsiTheme="minorHAnsi" w:cstheme="minorHAnsi"/>
                <w:bCs/>
                <w:color w:val="000000"/>
                <w:sz w:val="20"/>
                <w:szCs w:val="20"/>
                <w:lang w:val="fr-FR" w:eastAsia="en-IN"/>
              </w:rPr>
              <w:t>alformations génitales chez le futur bébé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75" w:author="Ndeye Dibor Ndour" w:date="2025-03-21T10:24:00Z">
              <w:r w:rsidR="00F733A2">
                <w:rPr>
                  <w:rFonts w:asciiTheme="minorHAnsi" w:hAnsiTheme="minorHAnsi" w:cstheme="minorHAnsi"/>
                  <w:bCs/>
                  <w:color w:val="000000"/>
                  <w:sz w:val="20"/>
                  <w:szCs w:val="20"/>
                  <w:lang w:val="fr-FR" w:eastAsia="en-IN"/>
                </w:rPr>
                <w:t>e</w:t>
              </w:r>
            </w:ins>
            <w:del w:id="476" w:author="Ndeye Dibor Ndour" w:date="2025-03-21T10:24:00Z">
              <w:r w:rsidR="00B2503A" w:rsidRPr="00823A21" w:rsidDel="00F733A2">
                <w:rPr>
                  <w:rFonts w:asciiTheme="minorHAnsi" w:hAnsiTheme="minorHAnsi" w:cstheme="minorHAnsi"/>
                  <w:bCs/>
                  <w:color w:val="000000"/>
                  <w:sz w:val="20"/>
                  <w:szCs w:val="20"/>
                  <w:lang w:val="fr-FR" w:eastAsia="en-IN"/>
                </w:rPr>
                <w:delText>E</w:delText>
              </w:r>
            </w:del>
          </w:p>
          <w:p w14:paraId="3F6274AB" w14:textId="6D1139E2"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I</w:t>
            </w:r>
            <w:r w:rsidR="00EC09D5" w:rsidRPr="00823A21">
              <w:rPr>
                <w:rFonts w:asciiTheme="minorHAnsi" w:hAnsiTheme="minorHAnsi" w:cstheme="minorHAnsi"/>
                <w:bCs/>
                <w:color w:val="000000"/>
                <w:sz w:val="20"/>
                <w:szCs w:val="20"/>
                <w:lang w:val="fr-FR" w:eastAsia="en-IN"/>
              </w:rPr>
              <w:t>nfertilité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77" w:author="Ndeye Dibor Ndour" w:date="2025-03-21T10:24:00Z">
              <w:r w:rsidR="00F733A2">
                <w:rPr>
                  <w:rFonts w:asciiTheme="minorHAnsi" w:hAnsiTheme="minorHAnsi" w:cstheme="minorHAnsi"/>
                  <w:bCs/>
                  <w:color w:val="000000"/>
                  <w:sz w:val="20"/>
                  <w:szCs w:val="20"/>
                  <w:lang w:val="fr-FR" w:eastAsia="en-IN"/>
                </w:rPr>
                <w:t>f</w:t>
              </w:r>
            </w:ins>
            <w:del w:id="478" w:author="Ndeye Dibor Ndour" w:date="2025-03-21T10:24:00Z">
              <w:r w:rsidR="00B2503A" w:rsidRPr="00823A21" w:rsidDel="00F733A2">
                <w:rPr>
                  <w:rFonts w:asciiTheme="minorHAnsi" w:hAnsiTheme="minorHAnsi" w:cstheme="minorHAnsi"/>
                  <w:bCs/>
                  <w:color w:val="000000"/>
                  <w:sz w:val="20"/>
                  <w:szCs w:val="20"/>
                  <w:lang w:val="fr-FR" w:eastAsia="en-IN"/>
                </w:rPr>
                <w:delText>F</w:delText>
              </w:r>
            </w:del>
          </w:p>
          <w:p w14:paraId="08A5C3FA" w14:textId="48E6825F" w:rsidR="0070776C"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excessifs</w:t>
            </w:r>
            <w:r w:rsidR="0070776C" w:rsidRPr="002E208F">
              <w:rPr>
                <w:rFonts w:asciiTheme="minorHAnsi" w:hAnsiTheme="minorHAnsi" w:cstheme="minorHAnsi"/>
                <w:bCs/>
                <w:color w:val="000000"/>
                <w:sz w:val="20"/>
                <w:szCs w:val="20"/>
                <w:lang w:val="fr-FR" w:eastAsia="en-IN"/>
              </w:rPr>
              <w:t xml:space="preserve"> </w:t>
            </w:r>
            <w:r w:rsidR="0070776C" w:rsidRPr="002E208F">
              <w:rPr>
                <w:rFonts w:asciiTheme="minorHAnsi" w:hAnsiTheme="minorHAnsi" w:cstheme="minorHAnsi"/>
                <w:bCs/>
                <w:color w:val="000000"/>
                <w:sz w:val="20"/>
                <w:szCs w:val="20"/>
                <w:lang w:val="fr-FR" w:eastAsia="en-IN"/>
              </w:rPr>
              <w:tab/>
            </w:r>
            <w:ins w:id="479" w:author="Ndeye Dibor Ndour" w:date="2025-03-21T10:24:00Z">
              <w:r w:rsidR="00F733A2">
                <w:rPr>
                  <w:rFonts w:asciiTheme="minorHAnsi" w:hAnsiTheme="minorHAnsi" w:cstheme="minorHAnsi"/>
                  <w:bCs/>
                  <w:color w:val="000000"/>
                  <w:sz w:val="20"/>
                  <w:szCs w:val="20"/>
                  <w:lang w:val="fr-FR" w:eastAsia="en-IN"/>
                </w:rPr>
                <w:t>g</w:t>
              </w:r>
            </w:ins>
            <w:del w:id="480" w:author="Ndeye Dibor Ndour" w:date="2025-03-21T10:24:00Z">
              <w:r w:rsidR="0070776C" w:rsidRPr="002E208F" w:rsidDel="00F733A2">
                <w:rPr>
                  <w:rFonts w:asciiTheme="minorHAnsi" w:hAnsiTheme="minorHAnsi" w:cstheme="minorHAnsi"/>
                  <w:bCs/>
                  <w:color w:val="000000"/>
                  <w:sz w:val="20"/>
                  <w:szCs w:val="20"/>
                  <w:lang w:val="fr-FR" w:eastAsia="en-IN"/>
                </w:rPr>
                <w:delText>G</w:delText>
              </w:r>
            </w:del>
          </w:p>
          <w:p w14:paraId="2B5B1756" w14:textId="4E2451D9"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D</w:t>
            </w:r>
            <w:r w:rsidR="00EC09D5" w:rsidRPr="00823A21">
              <w:rPr>
                <w:rFonts w:asciiTheme="minorHAnsi" w:hAnsiTheme="minorHAnsi" w:cstheme="minorHAnsi"/>
                <w:bCs/>
                <w:color w:val="000000"/>
                <w:sz w:val="20"/>
                <w:szCs w:val="20"/>
                <w:lang w:val="fr-FR" w:eastAsia="en-IN"/>
              </w:rPr>
              <w:t>ouleurs abdominales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81" w:author="Ndeye Dibor Ndour" w:date="2025-03-21T10:24:00Z">
              <w:r w:rsidR="00F733A2">
                <w:rPr>
                  <w:rFonts w:asciiTheme="minorHAnsi" w:hAnsiTheme="minorHAnsi" w:cstheme="minorHAnsi"/>
                  <w:bCs/>
                  <w:color w:val="000000"/>
                  <w:sz w:val="20"/>
                  <w:szCs w:val="20"/>
                  <w:lang w:val="fr-FR" w:eastAsia="en-IN"/>
                </w:rPr>
                <w:t>h</w:t>
              </w:r>
            </w:ins>
            <w:del w:id="482" w:author="Ndeye Dibor Ndour" w:date="2025-03-21T10:24:00Z">
              <w:r w:rsidR="00B2503A" w:rsidRPr="00823A21" w:rsidDel="00F733A2">
                <w:rPr>
                  <w:rFonts w:asciiTheme="minorHAnsi" w:hAnsiTheme="minorHAnsi" w:cstheme="minorHAnsi"/>
                  <w:bCs/>
                  <w:color w:val="000000"/>
                  <w:sz w:val="20"/>
                  <w:szCs w:val="20"/>
                  <w:lang w:val="fr-FR" w:eastAsia="en-IN"/>
                </w:rPr>
                <w:delText>H</w:delText>
              </w:r>
            </w:del>
          </w:p>
          <w:p w14:paraId="3BE82778" w14:textId="58943516" w:rsidR="00F733A2" w:rsidRPr="00F733A2" w:rsidRDefault="00F733A2" w:rsidP="00F733A2">
            <w:pPr>
              <w:tabs>
                <w:tab w:val="right" w:leader="dot" w:pos="3924"/>
              </w:tabs>
              <w:suppressAutoHyphens/>
              <w:rPr>
                <w:ins w:id="483" w:author="Ndeye Dibor Ndour" w:date="2025-03-21T10:24:00Z"/>
                <w:rFonts w:asciiTheme="minorHAnsi" w:hAnsiTheme="minorHAnsi" w:cstheme="minorHAnsi"/>
                <w:bCs/>
                <w:color w:val="000000"/>
                <w:sz w:val="20"/>
                <w:szCs w:val="20"/>
                <w:lang w:val="fr-FR" w:eastAsia="en-IN"/>
                <w:rPrChange w:id="484" w:author="Ndeye Dibor Ndour" w:date="2025-03-21T10:25:00Z">
                  <w:rPr>
                    <w:ins w:id="485" w:author="Ndeye Dibor Ndour" w:date="2025-03-21T10:24:00Z"/>
                    <w:rFonts w:asciiTheme="minorHAnsi" w:hAnsiTheme="minorHAnsi" w:cstheme="minorHAnsi"/>
                    <w:noProof/>
                    <w:color w:val="000000" w:themeColor="text1"/>
                    <w:sz w:val="20"/>
                    <w:szCs w:val="20"/>
                    <w:lang w:val="fr-FR" w:eastAsia="en-IN"/>
                  </w:rPr>
                </w:rPrChange>
              </w:rPr>
              <w:pPrChange w:id="486" w:author="Ndeye Dibor Ndour" w:date="2025-03-21T10:25:00Z">
                <w:pPr>
                  <w:tabs>
                    <w:tab w:val="right" w:leader="underscore" w:pos="3530"/>
                    <w:tab w:val="right" w:leader="dot" w:pos="4420"/>
                  </w:tabs>
                  <w:suppressAutoHyphens/>
                </w:pPr>
              </w:pPrChange>
            </w:pPr>
            <w:ins w:id="487" w:author="Ndeye Dibor Ndour" w:date="2025-03-21T10:25:00Z">
              <w:r w:rsidRPr="00823A21">
                <w:rPr>
                  <w:rFonts w:asciiTheme="minorHAnsi" w:hAnsiTheme="minorHAnsi" w:cstheme="minorHAnsi"/>
                  <w:bCs/>
                  <w:color w:val="000000"/>
                  <w:sz w:val="20"/>
                  <w:szCs w:val="20"/>
                  <w:lang w:val="fr-FR" w:eastAsia="en-IN"/>
                </w:rPr>
                <w:t xml:space="preserve">Ne cause aucun problème </w:t>
              </w:r>
              <w:r w:rsidRPr="00823A21">
                <w:rPr>
                  <w:rFonts w:asciiTheme="minorHAnsi" w:hAnsiTheme="minorHAnsi" w:cstheme="minorHAnsi"/>
                  <w:bCs/>
                  <w:color w:val="000000"/>
                  <w:sz w:val="20"/>
                  <w:szCs w:val="20"/>
                  <w:lang w:val="fr-FR" w:eastAsia="en-IN"/>
                </w:rPr>
                <w:tab/>
              </w:r>
            </w:ins>
            <w:ins w:id="488" w:author="Ndeye Dibor Ndour" w:date="2025-03-21T10:27:00Z">
              <w:r>
                <w:rPr>
                  <w:rFonts w:asciiTheme="minorHAnsi" w:hAnsiTheme="minorHAnsi" w:cstheme="minorHAnsi"/>
                  <w:bCs/>
                  <w:color w:val="000000"/>
                  <w:sz w:val="20"/>
                  <w:szCs w:val="20"/>
                  <w:lang w:val="fr-FR" w:eastAsia="en-IN"/>
                </w:rPr>
                <w:t>y</w:t>
              </w:r>
            </w:ins>
          </w:p>
          <w:p w14:paraId="38E0B056" w14:textId="4C3F8543" w:rsidR="00B2503A" w:rsidRPr="00823A21" w:rsidRDefault="00EC09D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del w:id="489" w:author="Ndeye Dibor Ndour" w:date="2025-03-21T10:25:00Z">
              <w:r w:rsidR="00B2503A" w:rsidRPr="00823A21" w:rsidDel="00F733A2">
                <w:rPr>
                  <w:rFonts w:asciiTheme="minorHAnsi" w:hAnsiTheme="minorHAnsi" w:cstheme="minorHAnsi"/>
                  <w:noProof/>
                  <w:color w:val="000000" w:themeColor="text1"/>
                  <w:sz w:val="20"/>
                  <w:szCs w:val="20"/>
                  <w:lang w:val="fr-FR" w:eastAsia="en-IN"/>
                </w:rPr>
                <w:delText>)</w:delText>
              </w:r>
            </w:del>
            <w:del w:id="490" w:author="Ndeye Dibor Ndour" w:date="2025-03-21T10:24:00Z">
              <w:r w:rsidR="00B2503A" w:rsidRPr="00823A21" w:rsidDel="00F733A2">
                <w:rPr>
                  <w:rFonts w:asciiTheme="minorHAnsi" w:hAnsiTheme="minorHAnsi" w:cstheme="minorHAnsi"/>
                  <w:noProof/>
                  <w:color w:val="000000" w:themeColor="text1"/>
                  <w:sz w:val="20"/>
                  <w:szCs w:val="20"/>
                  <w:lang w:val="fr-FR" w:eastAsia="en-IN"/>
                </w:rPr>
                <w:tab/>
              </w:r>
            </w:del>
            <w:del w:id="491" w:author="Ndeye Dibor Ndour" w:date="2025-03-21T10:25:00Z">
              <w:r w:rsidR="00B2503A" w:rsidRPr="00823A21" w:rsidDel="00F733A2">
                <w:rPr>
                  <w:rFonts w:asciiTheme="minorHAnsi" w:hAnsiTheme="minorHAnsi" w:cstheme="minorHAnsi"/>
                  <w:noProof/>
                  <w:color w:val="000000" w:themeColor="text1"/>
                  <w:sz w:val="20"/>
                  <w:szCs w:val="20"/>
                  <w:lang w:val="fr-FR" w:eastAsia="en-IN"/>
                </w:rPr>
                <w:tab/>
              </w:r>
            </w:del>
            <w:ins w:id="492" w:author="Kossa FALL" w:date="2025-03-15T20:29:00Z">
              <w:r w:rsidR="004A1E27">
                <w:rPr>
                  <w:rFonts w:asciiTheme="minorHAnsi" w:hAnsiTheme="minorHAnsi" w:cstheme="minorHAnsi"/>
                  <w:noProof/>
                  <w:color w:val="000000" w:themeColor="text1"/>
                  <w:sz w:val="20"/>
                  <w:szCs w:val="20"/>
                  <w:lang w:val="fr-FR" w:eastAsia="en-IN"/>
                </w:rPr>
                <w:t>96</w:t>
              </w:r>
            </w:ins>
            <w:del w:id="493" w:author="Kossa FALL" w:date="2025-03-15T20:29:00Z">
              <w:r w:rsidR="00B2503A" w:rsidRPr="00823A21" w:rsidDel="004A1E27">
                <w:rPr>
                  <w:rFonts w:asciiTheme="minorHAnsi" w:hAnsiTheme="minorHAnsi" w:cstheme="minorHAnsi"/>
                  <w:noProof/>
                  <w:color w:val="000000" w:themeColor="text1"/>
                  <w:sz w:val="20"/>
                  <w:szCs w:val="20"/>
                  <w:lang w:val="fr-FR" w:eastAsia="en-IN"/>
                </w:rPr>
                <w:delText>X</w:delText>
              </w:r>
            </w:del>
          </w:p>
          <w:p w14:paraId="1ED9A73D" w14:textId="5746A547" w:rsidR="00B2503A" w:rsidRPr="00823A21" w:rsidDel="00F733A2" w:rsidRDefault="00EC09D5" w:rsidP="001714EC">
            <w:pPr>
              <w:tabs>
                <w:tab w:val="right" w:leader="dot" w:pos="3924"/>
              </w:tabs>
              <w:suppressAutoHyphens/>
              <w:rPr>
                <w:del w:id="494" w:author="Ndeye Dibor Ndour" w:date="2025-03-21T10:24:00Z"/>
                <w:rFonts w:asciiTheme="minorHAnsi" w:hAnsiTheme="minorHAnsi" w:cstheme="minorHAnsi"/>
                <w:bCs/>
                <w:color w:val="000000"/>
                <w:sz w:val="20"/>
                <w:szCs w:val="20"/>
                <w:lang w:val="fr-FR" w:eastAsia="en-IN"/>
              </w:rPr>
            </w:pPr>
            <w:del w:id="495" w:author="Ndeye Dibor Ndour" w:date="2025-03-21T10:24:00Z">
              <w:r w:rsidRPr="00823A21" w:rsidDel="00F733A2">
                <w:rPr>
                  <w:rFonts w:asciiTheme="minorHAnsi" w:hAnsiTheme="minorHAnsi" w:cstheme="minorHAnsi"/>
                  <w:bCs/>
                  <w:color w:val="000000"/>
                  <w:sz w:val="20"/>
                  <w:szCs w:val="20"/>
                  <w:lang w:val="fr-FR" w:eastAsia="en-IN"/>
                </w:rPr>
                <w:delText>Ne cause aucun problème</w:delText>
              </w:r>
              <w:r w:rsidR="00B2503A" w:rsidRPr="00823A21" w:rsidDel="00F733A2">
                <w:rPr>
                  <w:rFonts w:asciiTheme="minorHAnsi" w:hAnsiTheme="minorHAnsi" w:cstheme="minorHAnsi"/>
                  <w:bCs/>
                  <w:color w:val="000000"/>
                  <w:sz w:val="20"/>
                  <w:szCs w:val="20"/>
                  <w:lang w:val="fr-FR" w:eastAsia="en-IN"/>
                </w:rPr>
                <w:delText xml:space="preserve"> </w:delText>
              </w:r>
              <w:r w:rsidR="00B2503A" w:rsidRPr="00823A21" w:rsidDel="00F733A2">
                <w:rPr>
                  <w:rFonts w:asciiTheme="minorHAnsi" w:hAnsiTheme="minorHAnsi" w:cstheme="minorHAnsi"/>
                  <w:bCs/>
                  <w:color w:val="000000"/>
                  <w:sz w:val="20"/>
                  <w:szCs w:val="20"/>
                  <w:lang w:val="fr-FR" w:eastAsia="en-IN"/>
                </w:rPr>
                <w:tab/>
                <w:delText>Y</w:delText>
              </w:r>
            </w:del>
          </w:p>
          <w:p w14:paraId="1EF19A64" w14:textId="4F0EFC21"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496" w:author="Kossa FALL" w:date="2025-03-15T20:29:00Z">
              <w:r w:rsidR="004A1E27">
                <w:rPr>
                  <w:rFonts w:asciiTheme="minorHAnsi" w:hAnsiTheme="minorHAnsi" w:cstheme="minorHAnsi"/>
                  <w:bCs/>
                  <w:color w:val="000000"/>
                  <w:sz w:val="20"/>
                  <w:szCs w:val="20"/>
                  <w:lang w:val="fr-FR" w:eastAsia="en-IN"/>
                </w:rPr>
                <w:t>98</w:t>
              </w:r>
            </w:ins>
            <w:del w:id="497" w:author="Kossa FALL" w:date="2025-03-15T20:29:00Z">
              <w:r w:rsidR="00B2503A" w:rsidRPr="00823A21" w:rsidDel="004A1E27">
                <w:rPr>
                  <w:rFonts w:asciiTheme="minorHAnsi" w:hAnsiTheme="minorHAnsi" w:cstheme="minorHAnsi"/>
                  <w:bCs/>
                  <w:color w:val="000000"/>
                  <w:sz w:val="20"/>
                  <w:szCs w:val="20"/>
                  <w:lang w:val="fr-FR" w:eastAsia="en-IN"/>
                </w:rPr>
                <w:delText>Z</w:delText>
              </w:r>
            </w:del>
          </w:p>
        </w:tc>
        <w:tc>
          <w:tcPr>
            <w:tcW w:w="851" w:type="dxa"/>
          </w:tcPr>
          <w:p w14:paraId="35BCAFE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5793DAFB" w14:textId="77777777" w:rsidTr="00FD32FD">
        <w:trPr>
          <w:trHeight w:val="382"/>
          <w:jc w:val="center"/>
        </w:trPr>
        <w:tc>
          <w:tcPr>
            <w:tcW w:w="658" w:type="dxa"/>
          </w:tcPr>
          <w:p w14:paraId="04CC7111" w14:textId="3129E6A4"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3</w:t>
            </w:r>
          </w:p>
        </w:tc>
        <w:tc>
          <w:tcPr>
            <w:tcW w:w="5291" w:type="dxa"/>
          </w:tcPr>
          <w:p w14:paraId="321A3ABF" w14:textId="38A5FDA9" w:rsidR="00B2503A" w:rsidRPr="00823A21" w:rsidRDefault="003E3660" w:rsidP="001714EC">
            <w:pPr>
              <w:tabs>
                <w:tab w:val="left" w:pos="-720"/>
              </w:tabs>
              <w:suppressAutoHyphens/>
              <w:rPr>
                <w:rFonts w:asciiTheme="minorHAnsi" w:hAnsiTheme="minorHAnsi" w:cstheme="minorHAnsi"/>
                <w:b/>
                <w:bCs/>
                <w:color w:val="000000"/>
                <w:sz w:val="20"/>
                <w:szCs w:val="20"/>
                <w:lang w:val="fr-FR" w:eastAsia="en-IN"/>
              </w:rPr>
            </w:pPr>
            <w:r w:rsidRPr="00823A21">
              <w:rPr>
                <w:rFonts w:asciiTheme="minorHAnsi" w:hAnsiTheme="minorHAnsi" w:cstheme="minorHAnsi"/>
                <w:bCs/>
                <w:color w:val="000000"/>
                <w:sz w:val="20"/>
                <w:szCs w:val="20"/>
                <w:lang w:val="fr-FR" w:eastAsia="en-IN"/>
              </w:rPr>
              <w:t>Quels sont les états de santé et les situations dans lesquels</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une femme ne devrait pas utiliser de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519733E2" w14:textId="77777777" w:rsidR="0045321B" w:rsidRPr="002E208F" w:rsidRDefault="0045321B" w:rsidP="001714EC">
            <w:pPr>
              <w:rPr>
                <w:rFonts w:asciiTheme="minorHAnsi" w:hAnsiTheme="minorHAnsi" w:cstheme="minorHAnsi"/>
                <w:bCs/>
                <w:sz w:val="20"/>
                <w:szCs w:val="20"/>
                <w:lang w:val="fr-FR"/>
              </w:rPr>
            </w:pPr>
          </w:p>
          <w:p w14:paraId="3EBE9F9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425902D7" w14:textId="77777777" w:rsidR="0045321B" w:rsidRPr="00823A21" w:rsidRDefault="0045321B" w:rsidP="001714EC">
            <w:pPr>
              <w:rPr>
                <w:rFonts w:asciiTheme="minorHAnsi" w:hAnsiTheme="minorHAnsi" w:cstheme="minorHAnsi"/>
                <w:bCs/>
                <w:sz w:val="20"/>
                <w:szCs w:val="20"/>
                <w:lang w:val="fr-FR"/>
              </w:rPr>
            </w:pPr>
          </w:p>
          <w:p w14:paraId="7CDB02D8" w14:textId="50D5C359" w:rsidR="00B2503A" w:rsidRPr="00823A21" w:rsidRDefault="00B2503A" w:rsidP="00915C2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90918F8" w14:textId="3B76164C"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n’étant jamais tombé enceinte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6D0FCFB6" w14:textId="5C0DCD53"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w:t>
            </w:r>
            <w:r w:rsidR="00F6460C" w:rsidRPr="002E208F">
              <w:rPr>
                <w:rFonts w:asciiTheme="minorHAnsi" w:hAnsiTheme="minorHAnsi" w:cstheme="minorHAnsi"/>
                <w:bCs/>
                <w:color w:val="000000"/>
                <w:sz w:val="20"/>
                <w:szCs w:val="20"/>
                <w:lang w:val="fr-FR" w:eastAsia="en-IN"/>
              </w:rPr>
              <w:t xml:space="preserve">très </w:t>
            </w:r>
            <w:r w:rsidRPr="00823A21">
              <w:rPr>
                <w:rFonts w:asciiTheme="minorHAnsi" w:hAnsiTheme="minorHAnsi" w:cstheme="minorHAnsi"/>
                <w:bCs/>
                <w:color w:val="000000"/>
                <w:sz w:val="20"/>
                <w:szCs w:val="20"/>
                <w:lang w:val="fr-FR" w:eastAsia="en-IN"/>
              </w:rPr>
              <w:t>anémiée</w:t>
            </w:r>
            <w:r w:rsidR="00B2503A" w:rsidRPr="00823A21">
              <w:rPr>
                <w:rFonts w:asciiTheme="minorHAnsi" w:hAnsiTheme="minorHAnsi" w:cstheme="minorHAnsi"/>
                <w:bCs/>
                <w:color w:val="000000"/>
                <w:sz w:val="20"/>
                <w:szCs w:val="20"/>
                <w:lang w:val="fr-FR" w:eastAsia="en-IN"/>
              </w:rPr>
              <w:tab/>
              <w:t>B</w:t>
            </w:r>
          </w:p>
          <w:p w14:paraId="12A06F6F" w14:textId="188AE17D"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avec des </w:t>
            </w:r>
            <w:r w:rsidR="00F6460C" w:rsidRPr="002E208F">
              <w:rPr>
                <w:rFonts w:asciiTheme="minorHAnsi" w:hAnsiTheme="minorHAnsi" w:cstheme="minorHAnsi"/>
                <w:bCs/>
                <w:color w:val="000000"/>
                <w:sz w:val="20"/>
                <w:szCs w:val="20"/>
                <w:lang w:val="fr-FR" w:eastAsia="en-IN"/>
              </w:rPr>
              <w:t>risques</w:t>
            </w:r>
            <w:r w:rsidR="00F6460C"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d’obtenir des IST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FDFA19C" w14:textId="22F94750"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Infections </w:t>
            </w:r>
            <w:r w:rsidR="000779F7" w:rsidRPr="002E208F">
              <w:rPr>
                <w:rFonts w:asciiTheme="minorHAnsi" w:hAnsiTheme="minorHAnsi" w:cstheme="minorHAnsi"/>
                <w:bCs/>
                <w:color w:val="000000"/>
                <w:sz w:val="20"/>
                <w:szCs w:val="20"/>
                <w:lang w:val="fr-FR" w:eastAsia="en-IN"/>
              </w:rPr>
              <w:t>dans les trompes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1479E90" w14:textId="503185C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Infections </w:t>
            </w:r>
            <w:r w:rsidR="000779F7" w:rsidRPr="002E208F">
              <w:rPr>
                <w:rFonts w:asciiTheme="minorHAnsi" w:hAnsiTheme="minorHAnsi" w:cstheme="minorHAnsi"/>
                <w:bCs/>
                <w:color w:val="000000"/>
                <w:sz w:val="20"/>
                <w:szCs w:val="20"/>
                <w:lang w:val="fr-FR" w:eastAsia="en-IN"/>
              </w:rPr>
              <w:t>utérines</w:t>
            </w:r>
            <w:r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ab/>
              <w:t>E</w:t>
            </w:r>
          </w:p>
          <w:p w14:paraId="239AB954" w14:textId="3688193F"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I</w:t>
            </w:r>
            <w:r w:rsidR="003E3660" w:rsidRPr="00823A21">
              <w:rPr>
                <w:rFonts w:asciiTheme="minorHAnsi" w:hAnsiTheme="minorHAnsi" w:cstheme="minorHAnsi"/>
                <w:bCs/>
                <w:color w:val="000000"/>
                <w:sz w:val="20"/>
                <w:szCs w:val="20"/>
                <w:lang w:val="fr-FR" w:eastAsia="en-IN"/>
              </w:rPr>
              <w:t>nfection après avoir donné naissance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1C49C25" w14:textId="326A79F2"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G</w:t>
            </w:r>
            <w:r w:rsidR="003E3660" w:rsidRPr="00823A21">
              <w:rPr>
                <w:rFonts w:asciiTheme="minorHAnsi" w:hAnsiTheme="minorHAnsi" w:cstheme="minorHAnsi"/>
                <w:bCs/>
                <w:color w:val="000000"/>
                <w:sz w:val="20"/>
                <w:szCs w:val="20"/>
                <w:lang w:val="fr-FR" w:eastAsia="en-IN"/>
              </w:rPr>
              <w:t xml:space="preserve">rossesse </w:t>
            </w:r>
            <w:r w:rsidRPr="002E208F">
              <w:rPr>
                <w:rFonts w:asciiTheme="minorHAnsi" w:hAnsiTheme="minorHAnsi" w:cstheme="minorHAnsi"/>
                <w:bCs/>
                <w:color w:val="000000"/>
                <w:sz w:val="20"/>
                <w:szCs w:val="20"/>
                <w:lang w:val="fr-FR" w:eastAsia="en-IN"/>
              </w:rPr>
              <w:t>tubaire en cours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6EA6D5A3" w14:textId="3D827031"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F</w:t>
            </w:r>
            <w:r w:rsidR="00006A41" w:rsidRPr="00823A21">
              <w:rPr>
                <w:rFonts w:asciiTheme="minorHAnsi" w:hAnsiTheme="minorHAnsi" w:cstheme="minorHAnsi"/>
                <w:bCs/>
                <w:color w:val="000000"/>
                <w:sz w:val="20"/>
                <w:szCs w:val="20"/>
                <w:lang w:val="fr-FR" w:eastAsia="en-IN"/>
              </w:rPr>
              <w:t>emmes qui se plaignent de saignements et de douleurs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115EAFC7" w14:textId="0C4868C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Femmes ayant beaucoup d’enfants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788A1C83" w14:textId="5016E08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ayant </w:t>
            </w:r>
            <w:r w:rsidR="00164261" w:rsidRPr="002E208F">
              <w:rPr>
                <w:rFonts w:asciiTheme="minorHAnsi" w:hAnsiTheme="minorHAnsi" w:cstheme="minorHAnsi"/>
                <w:bCs/>
                <w:color w:val="000000"/>
                <w:sz w:val="20"/>
                <w:szCs w:val="20"/>
                <w:lang w:val="fr-FR" w:eastAsia="en-IN"/>
              </w:rPr>
              <w:t>bénéficié d’</w:t>
            </w:r>
            <w:r w:rsidRPr="00823A21">
              <w:rPr>
                <w:rFonts w:asciiTheme="minorHAnsi" w:hAnsiTheme="minorHAnsi" w:cstheme="minorHAnsi"/>
                <w:bCs/>
                <w:color w:val="000000"/>
                <w:sz w:val="20"/>
                <w:szCs w:val="20"/>
                <w:lang w:val="fr-FR" w:eastAsia="en-IN"/>
              </w:rPr>
              <w:t>une césarienne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6574C8C5" w14:textId="67D80092" w:rsidR="00B2503A" w:rsidRPr="00823A21" w:rsidRDefault="00006A41"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498" w:author="Kossa FALL" w:date="2025-03-15T20:17:00Z">
              <w:r w:rsidR="009942B5">
                <w:rPr>
                  <w:rFonts w:asciiTheme="minorHAnsi" w:hAnsiTheme="minorHAnsi" w:cstheme="minorHAnsi"/>
                  <w:noProof/>
                  <w:color w:val="000000" w:themeColor="text1"/>
                  <w:sz w:val="20"/>
                  <w:szCs w:val="20"/>
                  <w:lang w:val="fr-FR" w:eastAsia="en-IN"/>
                </w:rPr>
                <w:t>96</w:t>
              </w:r>
            </w:ins>
            <w:del w:id="499" w:author="Kossa FALL" w:date="2025-03-15T20:17:00Z">
              <w:r w:rsidR="00B2503A" w:rsidRPr="00823A21" w:rsidDel="009942B5">
                <w:rPr>
                  <w:rFonts w:asciiTheme="minorHAnsi" w:hAnsiTheme="minorHAnsi" w:cstheme="minorHAnsi"/>
                  <w:noProof/>
                  <w:color w:val="000000" w:themeColor="text1"/>
                  <w:sz w:val="20"/>
                  <w:szCs w:val="20"/>
                  <w:lang w:val="fr-FR" w:eastAsia="en-IN"/>
                </w:rPr>
                <w:delText>X</w:delText>
              </w:r>
            </w:del>
          </w:p>
          <w:p w14:paraId="4C471F15" w14:textId="32C16D66"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00" w:author="Kossa FALL" w:date="2025-03-15T20:17:00Z">
              <w:r w:rsidR="009942B5">
                <w:rPr>
                  <w:rFonts w:asciiTheme="minorHAnsi" w:hAnsiTheme="minorHAnsi" w:cstheme="minorHAnsi"/>
                  <w:bCs/>
                  <w:color w:val="000000"/>
                  <w:sz w:val="20"/>
                  <w:szCs w:val="20"/>
                  <w:lang w:val="fr-FR" w:eastAsia="en-IN"/>
                </w:rPr>
                <w:t>98</w:t>
              </w:r>
            </w:ins>
            <w:del w:id="501" w:author="Kossa FALL" w:date="2025-03-15T20:17: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5F8049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52446273" w14:textId="77777777" w:rsidTr="00FD32FD">
        <w:trPr>
          <w:trHeight w:val="382"/>
          <w:jc w:val="center"/>
        </w:trPr>
        <w:tc>
          <w:tcPr>
            <w:tcW w:w="658" w:type="dxa"/>
          </w:tcPr>
          <w:p w14:paraId="5E44A0B4" w14:textId="28E785E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4</w:t>
            </w:r>
          </w:p>
        </w:tc>
        <w:tc>
          <w:tcPr>
            <w:tcW w:w="5291" w:type="dxa"/>
          </w:tcPr>
          <w:p w14:paraId="09D60B36" w14:textId="146DD664" w:rsidR="00B2503A" w:rsidRPr="00823A21" w:rsidRDefault="00F0052C" w:rsidP="00F0052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7378C6B8" w14:textId="2F3A0F9A"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7B6C7235" w14:textId="41E7730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0052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0A6654B7" w14:textId="3267F123"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02" w:author="Kossa FALL" w:date="2025-03-15T20:17:00Z">
              <w:r w:rsidR="009942B5">
                <w:rPr>
                  <w:rFonts w:asciiTheme="minorHAnsi" w:hAnsiTheme="minorHAnsi" w:cstheme="minorHAnsi"/>
                  <w:bCs/>
                  <w:color w:val="000000"/>
                  <w:sz w:val="20"/>
                  <w:szCs w:val="20"/>
                  <w:lang w:val="fr-FR" w:eastAsia="en-IN"/>
                </w:rPr>
                <w:t>98</w:t>
              </w:r>
            </w:ins>
            <w:del w:id="503" w:author="Kossa FALL" w:date="2025-03-15T20:17: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12CCB4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184477D1" w14:textId="77777777" w:rsidTr="00FD32FD">
        <w:trPr>
          <w:trHeight w:val="382"/>
          <w:jc w:val="center"/>
        </w:trPr>
        <w:tc>
          <w:tcPr>
            <w:tcW w:w="658" w:type="dxa"/>
          </w:tcPr>
          <w:p w14:paraId="2481A487" w14:textId="69AC825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5</w:t>
            </w:r>
          </w:p>
        </w:tc>
        <w:tc>
          <w:tcPr>
            <w:tcW w:w="5291" w:type="dxa"/>
          </w:tcPr>
          <w:p w14:paraId="1C91A537" w14:textId="4CAB6907" w:rsidR="00B2503A" w:rsidRPr="00823A21" w:rsidRDefault="00F0052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1A7BDE1D" w14:textId="5F8C136B"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1D04BBAE" w14:textId="72A40C8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0052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59A0BE14" w14:textId="350E7675"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04" w:author="Kossa FALL" w:date="2025-03-15T20:17:00Z">
              <w:r w:rsidR="009942B5">
                <w:rPr>
                  <w:rFonts w:asciiTheme="minorHAnsi" w:hAnsiTheme="minorHAnsi" w:cstheme="minorHAnsi"/>
                  <w:bCs/>
                  <w:color w:val="000000"/>
                  <w:sz w:val="20"/>
                  <w:szCs w:val="20"/>
                  <w:lang w:val="fr-FR" w:eastAsia="en-IN"/>
                </w:rPr>
                <w:t>98</w:t>
              </w:r>
            </w:ins>
            <w:del w:id="505" w:author="Kossa FALL" w:date="2025-03-15T20:17: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06A8E42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503100DC" w14:textId="77777777" w:rsidTr="00FD32FD">
        <w:trPr>
          <w:trHeight w:val="382"/>
          <w:jc w:val="center"/>
        </w:trPr>
        <w:tc>
          <w:tcPr>
            <w:tcW w:w="658" w:type="dxa"/>
          </w:tcPr>
          <w:p w14:paraId="15B55EC0" w14:textId="463D9C7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6</w:t>
            </w:r>
          </w:p>
        </w:tc>
        <w:tc>
          <w:tcPr>
            <w:tcW w:w="5291" w:type="dxa"/>
          </w:tcPr>
          <w:p w14:paraId="6A00ACB6" w14:textId="4C346E0F" w:rsidR="00B2503A" w:rsidRPr="00823A21" w:rsidRDefault="0062756C" w:rsidP="00AB6555">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w:t>
            </w:r>
            <w:r w:rsidR="005E1CFB" w:rsidRPr="00823A21">
              <w:rPr>
                <w:rFonts w:asciiTheme="minorHAnsi" w:hAnsiTheme="minorHAnsi" w:cstheme="minorHAnsi"/>
                <w:bCs/>
                <w:color w:val="000000"/>
                <w:sz w:val="20"/>
                <w:szCs w:val="20"/>
                <w:lang w:val="fr-FR" w:eastAsia="en-IN"/>
              </w:rPr>
              <w:t xml:space="preserve">que </w:t>
            </w:r>
            <w:r w:rsidRPr="00823A21">
              <w:rPr>
                <w:rFonts w:asciiTheme="minorHAnsi" w:hAnsiTheme="minorHAnsi" w:cstheme="minorHAnsi"/>
                <w:bCs/>
                <w:color w:val="000000"/>
                <w:sz w:val="20"/>
                <w:szCs w:val="20"/>
                <w:lang w:val="fr-FR" w:eastAsia="en-IN"/>
              </w:rPr>
              <w:t xml:space="preserve">les légers saignements après l’insertion </w:t>
            </w:r>
            <w:r w:rsidR="00833B05" w:rsidRPr="00823A21">
              <w:rPr>
                <w:rFonts w:asciiTheme="minorHAnsi" w:hAnsiTheme="minorHAnsi" w:cstheme="minorHAnsi"/>
                <w:bCs/>
                <w:color w:val="000000"/>
                <w:sz w:val="20"/>
                <w:szCs w:val="20"/>
                <w:lang w:val="fr-FR" w:eastAsia="en-IN"/>
              </w:rPr>
              <w:t xml:space="preserve">de </w:t>
            </w:r>
            <w:r w:rsidR="00833B05" w:rsidRPr="00823A21">
              <w:rPr>
                <w:rFonts w:asciiTheme="minorHAnsi" w:hAnsiTheme="minorHAnsi" w:cstheme="minorHAnsi"/>
                <w:b/>
                <w:bCs/>
                <w:color w:val="000000"/>
                <w:sz w:val="20"/>
                <w:szCs w:val="20"/>
                <w:lang w:val="fr-FR" w:eastAsia="en-IN"/>
              </w:rPr>
              <w:t>DUI</w:t>
            </w:r>
            <w:r w:rsidR="00833B05"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sont normaux </w:t>
            </w:r>
            <w:r w:rsidR="00B2503A" w:rsidRPr="00823A21">
              <w:rPr>
                <w:rFonts w:asciiTheme="minorHAnsi" w:hAnsiTheme="minorHAnsi" w:cstheme="minorHAnsi"/>
                <w:bCs/>
                <w:color w:val="000000"/>
                <w:sz w:val="20"/>
                <w:szCs w:val="20"/>
                <w:lang w:val="fr-FR" w:eastAsia="en-IN"/>
              </w:rPr>
              <w:t>?</w:t>
            </w:r>
          </w:p>
        </w:tc>
        <w:tc>
          <w:tcPr>
            <w:tcW w:w="3827" w:type="dxa"/>
          </w:tcPr>
          <w:p w14:paraId="36EEAE77" w14:textId="0ADCC52C"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7DA7D7BB" w14:textId="5C8759A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62756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2B0C0C3C" w14:textId="03799B99"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884E7E" w:rsidRPr="00823A21">
              <w:rPr>
                <w:rFonts w:asciiTheme="minorHAnsi" w:hAnsiTheme="minorHAnsi" w:cstheme="minorHAnsi"/>
                <w:bCs/>
                <w:color w:val="000000"/>
                <w:sz w:val="20"/>
                <w:szCs w:val="20"/>
                <w:lang w:val="fr-FR" w:eastAsia="en-IN"/>
              </w:rPr>
              <w:tab/>
            </w:r>
            <w:ins w:id="506" w:author="Kossa FALL" w:date="2025-03-15T20:18:00Z">
              <w:r w:rsidR="009942B5">
                <w:rPr>
                  <w:rFonts w:asciiTheme="minorHAnsi" w:hAnsiTheme="minorHAnsi" w:cstheme="minorHAnsi"/>
                  <w:bCs/>
                  <w:color w:val="000000"/>
                  <w:sz w:val="20"/>
                  <w:szCs w:val="20"/>
                  <w:lang w:val="fr-FR" w:eastAsia="en-IN"/>
                </w:rPr>
                <w:t>98</w:t>
              </w:r>
            </w:ins>
            <w:del w:id="507" w:author="Kossa FALL" w:date="2025-03-15T20:18: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083E117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6EB6A543" w14:textId="77777777" w:rsidTr="00FD32FD">
        <w:trPr>
          <w:trHeight w:val="382"/>
          <w:jc w:val="center"/>
        </w:trPr>
        <w:tc>
          <w:tcPr>
            <w:tcW w:w="658" w:type="dxa"/>
          </w:tcPr>
          <w:p w14:paraId="02FAD0B7" w14:textId="6A66BC0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7</w:t>
            </w:r>
          </w:p>
        </w:tc>
        <w:tc>
          <w:tcPr>
            <w:tcW w:w="5291" w:type="dxa"/>
          </w:tcPr>
          <w:p w14:paraId="6B25B952" w14:textId="6D6BAEEF"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 est le moment le plus recommandé</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pour insérer à une femme un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783DB1CE" w14:textId="77777777" w:rsidR="0045321B" w:rsidRPr="002E208F" w:rsidRDefault="0045321B" w:rsidP="001714EC">
            <w:pPr>
              <w:rPr>
                <w:rFonts w:asciiTheme="minorHAnsi" w:hAnsiTheme="minorHAnsi" w:cstheme="minorHAnsi"/>
                <w:bCs/>
                <w:sz w:val="20"/>
                <w:szCs w:val="20"/>
                <w:lang w:val="fr-FR"/>
              </w:rPr>
            </w:pPr>
          </w:p>
          <w:p w14:paraId="43F20ED1"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2CD2D155" w14:textId="77777777" w:rsidR="0045321B" w:rsidRPr="00823A21" w:rsidRDefault="0045321B" w:rsidP="001714EC">
            <w:pPr>
              <w:rPr>
                <w:rFonts w:asciiTheme="minorHAnsi" w:hAnsiTheme="minorHAnsi" w:cstheme="minorHAnsi"/>
                <w:bCs/>
                <w:sz w:val="20"/>
                <w:szCs w:val="20"/>
                <w:lang w:val="fr-FR"/>
              </w:rPr>
            </w:pPr>
          </w:p>
          <w:p w14:paraId="2FFEAE47" w14:textId="13B95E3D"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870A060" w14:textId="3DEFC95E" w:rsidR="00B2503A" w:rsidRPr="00823A21" w:rsidRDefault="005E1CF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12 premiers jours du cycle menstruel</w:t>
            </w:r>
            <w:r w:rsidR="00B2503A" w:rsidRPr="00823A21">
              <w:rPr>
                <w:rFonts w:asciiTheme="minorHAnsi" w:hAnsiTheme="minorHAnsi" w:cstheme="minorHAnsi"/>
                <w:bCs/>
                <w:color w:val="000000"/>
                <w:sz w:val="20"/>
                <w:szCs w:val="20"/>
                <w:lang w:val="fr-FR" w:eastAsia="en-IN"/>
              </w:rPr>
              <w:tab/>
              <w:t>A</w:t>
            </w:r>
          </w:p>
          <w:p w14:paraId="73C577C3" w14:textId="73F53F96"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48 heures suivant l'accouchement</w:t>
            </w:r>
            <w:r w:rsidR="00B2503A" w:rsidRPr="00823A21">
              <w:rPr>
                <w:rFonts w:asciiTheme="minorHAnsi" w:hAnsiTheme="minorHAnsi" w:cstheme="minorHAnsi"/>
                <w:bCs/>
                <w:color w:val="000000"/>
                <w:sz w:val="20"/>
                <w:szCs w:val="20"/>
                <w:lang w:val="fr-FR" w:eastAsia="en-IN"/>
              </w:rPr>
              <w:tab/>
              <w:t>B</w:t>
            </w:r>
          </w:p>
          <w:p w14:paraId="79905B76" w14:textId="32C1B77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six semaines suivant l'accouchement</w:t>
            </w:r>
            <w:r w:rsidR="00B2503A" w:rsidRPr="00823A21">
              <w:rPr>
                <w:rFonts w:asciiTheme="minorHAnsi" w:hAnsiTheme="minorHAnsi" w:cstheme="minorHAnsi"/>
                <w:bCs/>
                <w:color w:val="000000"/>
                <w:sz w:val="20"/>
                <w:szCs w:val="20"/>
                <w:lang w:val="fr-FR" w:eastAsia="en-IN"/>
              </w:rPr>
              <w:tab/>
              <w:t>C</w:t>
            </w:r>
          </w:p>
          <w:p w14:paraId="3211C62A" w14:textId="524B7DF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12 jours suivant une interruption de grossesse</w:t>
            </w:r>
            <w:r w:rsidR="00B2503A" w:rsidRPr="00823A21">
              <w:rPr>
                <w:rFonts w:asciiTheme="minorHAnsi" w:hAnsiTheme="minorHAnsi" w:cstheme="minorHAnsi"/>
                <w:bCs/>
                <w:color w:val="000000"/>
                <w:sz w:val="20"/>
                <w:szCs w:val="20"/>
                <w:lang w:val="fr-FR" w:eastAsia="en-IN"/>
              </w:rPr>
              <w:tab/>
              <w:t>D</w:t>
            </w:r>
          </w:p>
          <w:p w14:paraId="6EEBFC51" w14:textId="450AB051" w:rsidR="00B2503A" w:rsidRPr="00823A21" w:rsidRDefault="00356D6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508" w:author="Kossa FALL" w:date="2025-03-15T20:18:00Z">
              <w:r w:rsidR="009942B5">
                <w:rPr>
                  <w:rFonts w:asciiTheme="minorHAnsi" w:hAnsiTheme="minorHAnsi" w:cstheme="minorHAnsi"/>
                  <w:noProof/>
                  <w:color w:val="000000" w:themeColor="text1"/>
                  <w:sz w:val="20"/>
                  <w:szCs w:val="20"/>
                  <w:lang w:val="fr-FR" w:eastAsia="en-IN"/>
                </w:rPr>
                <w:t>96</w:t>
              </w:r>
            </w:ins>
            <w:del w:id="509" w:author="Kossa FALL" w:date="2025-03-15T20:18:00Z">
              <w:r w:rsidR="00B2503A" w:rsidRPr="00823A21" w:rsidDel="009942B5">
                <w:rPr>
                  <w:rFonts w:asciiTheme="minorHAnsi" w:hAnsiTheme="minorHAnsi" w:cstheme="minorHAnsi"/>
                  <w:noProof/>
                  <w:color w:val="000000" w:themeColor="text1"/>
                  <w:sz w:val="20"/>
                  <w:szCs w:val="20"/>
                  <w:lang w:val="fr-FR" w:eastAsia="en-IN"/>
                </w:rPr>
                <w:delText>X</w:delText>
              </w:r>
            </w:del>
          </w:p>
          <w:p w14:paraId="6E3B9F11" w14:textId="2DBF0FE0"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sais pas</w:t>
            </w:r>
            <w:r w:rsidR="00B2503A" w:rsidRPr="00823A21">
              <w:rPr>
                <w:rFonts w:asciiTheme="minorHAnsi" w:hAnsiTheme="minorHAnsi" w:cstheme="minorHAnsi"/>
                <w:bCs/>
                <w:color w:val="000000"/>
                <w:sz w:val="20"/>
                <w:szCs w:val="20"/>
                <w:lang w:val="fr-FR" w:eastAsia="en-IN"/>
              </w:rPr>
              <w:tab/>
            </w:r>
            <w:ins w:id="510" w:author="Kossa FALL" w:date="2025-03-15T20:18:00Z">
              <w:r w:rsidR="009942B5">
                <w:rPr>
                  <w:rFonts w:asciiTheme="minorHAnsi" w:hAnsiTheme="minorHAnsi" w:cstheme="minorHAnsi"/>
                  <w:bCs/>
                  <w:color w:val="000000"/>
                  <w:sz w:val="20"/>
                  <w:szCs w:val="20"/>
                  <w:lang w:val="fr-FR" w:eastAsia="en-IN"/>
                </w:rPr>
                <w:t>98</w:t>
              </w:r>
            </w:ins>
            <w:del w:id="511" w:author="Kossa FALL" w:date="2025-03-15T20:18: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005241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356FC30E" w14:textId="77777777" w:rsidTr="00FD32FD">
        <w:trPr>
          <w:trHeight w:val="382"/>
          <w:jc w:val="center"/>
        </w:trPr>
        <w:tc>
          <w:tcPr>
            <w:tcW w:w="658" w:type="dxa"/>
          </w:tcPr>
          <w:p w14:paraId="6FEEE896" w14:textId="2AC0FD3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8</w:t>
            </w:r>
          </w:p>
        </w:tc>
        <w:tc>
          <w:tcPr>
            <w:tcW w:w="5291" w:type="dxa"/>
          </w:tcPr>
          <w:p w14:paraId="3B5DA446" w14:textId="18944CC4"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qui peut insérer un</w:t>
            </w:r>
            <w:r w:rsidR="00B2503A"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570A9C3C" w14:textId="77777777" w:rsidR="0045321B" w:rsidRPr="002E208F" w:rsidRDefault="0045321B" w:rsidP="001714EC">
            <w:pPr>
              <w:rPr>
                <w:rFonts w:asciiTheme="minorHAnsi" w:hAnsiTheme="minorHAnsi" w:cstheme="minorHAnsi"/>
                <w:bCs/>
                <w:sz w:val="20"/>
                <w:szCs w:val="20"/>
                <w:lang w:val="fr-FR"/>
              </w:rPr>
            </w:pPr>
          </w:p>
          <w:p w14:paraId="4985F8EA"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244E7EAE" w14:textId="77777777" w:rsidR="0045321B" w:rsidRPr="00823A21" w:rsidRDefault="0045321B" w:rsidP="001714EC">
            <w:pPr>
              <w:rPr>
                <w:rFonts w:asciiTheme="minorHAnsi" w:hAnsiTheme="minorHAnsi" w:cstheme="minorHAnsi"/>
                <w:bCs/>
                <w:sz w:val="20"/>
                <w:szCs w:val="20"/>
                <w:lang w:val="fr-FR"/>
              </w:rPr>
            </w:pPr>
          </w:p>
          <w:p w14:paraId="30ACA069" w14:textId="57924C15"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992A725" w14:textId="4C0F0ABC" w:rsidR="00B2503A" w:rsidRPr="00823A21" w:rsidRDefault="00164261"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Tout médecin</w:t>
            </w:r>
            <w:r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C457C2B" w14:textId="7E038F8A"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Gynécologue </w:t>
            </w:r>
            <w:r w:rsidRPr="002E208F">
              <w:rPr>
                <w:rFonts w:asciiTheme="minorHAnsi" w:hAnsiTheme="minorHAnsi" w:cstheme="minorHAnsi"/>
                <w:bCs/>
                <w:color w:val="000000"/>
                <w:sz w:val="20"/>
                <w:szCs w:val="20"/>
                <w:lang w:val="fr-FR" w:eastAsia="en-IN"/>
              </w:rPr>
              <w:tab/>
              <w:t>B</w:t>
            </w:r>
          </w:p>
          <w:p w14:paraId="0FFF3D81" w14:textId="59D0A6B1"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Sage</w:t>
            </w:r>
            <w:r w:rsidR="00435D33" w:rsidRPr="002E208F">
              <w:rPr>
                <w:rFonts w:asciiTheme="minorHAnsi" w:hAnsiTheme="minorHAnsi" w:cstheme="minorHAnsi"/>
                <w:bCs/>
                <w:color w:val="000000"/>
                <w:sz w:val="20"/>
                <w:szCs w:val="20"/>
                <w:lang w:val="fr-FR" w:eastAsia="en-IN"/>
              </w:rPr>
              <w:t>s</w:t>
            </w:r>
            <w:r w:rsidRPr="002E208F">
              <w:rPr>
                <w:rFonts w:asciiTheme="minorHAnsi" w:hAnsiTheme="minorHAnsi" w:cstheme="minorHAnsi"/>
                <w:bCs/>
                <w:color w:val="000000"/>
                <w:sz w:val="20"/>
                <w:szCs w:val="20"/>
                <w:lang w:val="fr-FR" w:eastAsia="en-IN"/>
              </w:rPr>
              <w:t xml:space="preserve">-femmes </w:t>
            </w:r>
            <w:r w:rsidRPr="002E208F">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C</w:t>
            </w:r>
          </w:p>
          <w:p w14:paraId="3A232FD3" w14:textId="781BA237"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Infirmière formée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D</w:t>
            </w:r>
          </w:p>
          <w:p w14:paraId="72EE9561" w14:textId="572B029A"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ASC</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E</w:t>
            </w:r>
          </w:p>
          <w:p w14:paraId="77C6084D" w14:textId="5A8A7807" w:rsidR="00AF4C93" w:rsidRPr="002E208F" w:rsidRDefault="00AF4C93" w:rsidP="00AF4C93">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Matrone </w:t>
            </w:r>
            <w:r w:rsidRPr="002E208F">
              <w:rPr>
                <w:rFonts w:asciiTheme="minorHAnsi" w:hAnsiTheme="minorHAnsi" w:cstheme="minorHAnsi"/>
                <w:bCs/>
                <w:color w:val="000000"/>
                <w:sz w:val="20"/>
                <w:szCs w:val="20"/>
                <w:lang w:val="fr-FR" w:eastAsia="en-IN"/>
              </w:rPr>
              <w:tab/>
              <w:t>F</w:t>
            </w:r>
          </w:p>
          <w:p w14:paraId="45E5A160" w14:textId="7009E895" w:rsidR="00B2503A" w:rsidRPr="00823A21" w:rsidRDefault="00791DC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512" w:author="Kossa FALL" w:date="2025-03-15T20:18:00Z">
              <w:r w:rsidR="009942B5">
                <w:rPr>
                  <w:rFonts w:asciiTheme="minorHAnsi" w:hAnsiTheme="minorHAnsi" w:cstheme="minorHAnsi"/>
                  <w:noProof/>
                  <w:color w:val="000000" w:themeColor="text1"/>
                  <w:sz w:val="20"/>
                  <w:szCs w:val="20"/>
                  <w:lang w:val="fr-FR" w:eastAsia="en-IN"/>
                </w:rPr>
                <w:t>96</w:t>
              </w:r>
            </w:ins>
            <w:del w:id="513" w:author="Kossa FALL" w:date="2025-03-15T20:18:00Z">
              <w:r w:rsidR="00B2503A" w:rsidRPr="00823A21" w:rsidDel="009942B5">
                <w:rPr>
                  <w:rFonts w:asciiTheme="minorHAnsi" w:hAnsiTheme="minorHAnsi" w:cstheme="minorHAnsi"/>
                  <w:noProof/>
                  <w:color w:val="000000" w:themeColor="text1"/>
                  <w:sz w:val="20"/>
                  <w:szCs w:val="20"/>
                  <w:lang w:val="fr-FR" w:eastAsia="en-IN"/>
                </w:rPr>
                <w:delText>X</w:delText>
              </w:r>
            </w:del>
          </w:p>
          <w:p w14:paraId="156CB286" w14:textId="6AB307DA"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14" w:author="Kossa FALL" w:date="2025-03-15T20:18:00Z">
              <w:r w:rsidR="009942B5">
                <w:rPr>
                  <w:rFonts w:asciiTheme="minorHAnsi" w:hAnsiTheme="minorHAnsi" w:cstheme="minorHAnsi"/>
                  <w:bCs/>
                  <w:color w:val="000000"/>
                  <w:sz w:val="20"/>
                  <w:szCs w:val="20"/>
                  <w:lang w:val="fr-FR" w:eastAsia="en-IN"/>
                </w:rPr>
                <w:t>98</w:t>
              </w:r>
            </w:ins>
            <w:del w:id="515" w:author="Kossa FALL" w:date="2025-03-15T20:18: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06097F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5202DAA8" w14:textId="77777777" w:rsidTr="00FD32FD">
        <w:trPr>
          <w:trHeight w:val="382"/>
          <w:jc w:val="center"/>
        </w:trPr>
        <w:tc>
          <w:tcPr>
            <w:tcW w:w="658" w:type="dxa"/>
          </w:tcPr>
          <w:p w14:paraId="1B9AC0B6" w14:textId="0C74990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19</w:t>
            </w:r>
          </w:p>
        </w:tc>
        <w:tc>
          <w:tcPr>
            <w:tcW w:w="5291" w:type="dxa"/>
          </w:tcPr>
          <w:p w14:paraId="1ADFCAAE" w14:textId="233A3519" w:rsidR="00B2503A" w:rsidRPr="00823A21" w:rsidRDefault="005711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 dites-vous à une femme pour </w:t>
            </w:r>
            <w:del w:id="516" w:author="Kossa FALL" w:date="2025-03-16T22:37:00Z">
              <w:r w:rsidRPr="00823A21" w:rsidDel="00DB2320">
                <w:rPr>
                  <w:rFonts w:asciiTheme="minorHAnsi" w:hAnsiTheme="minorHAnsi" w:cstheme="minorHAnsi"/>
                  <w:bCs/>
                  <w:color w:val="000000"/>
                  <w:sz w:val="20"/>
                  <w:szCs w:val="20"/>
                  <w:lang w:val="fr-FR" w:eastAsia="en-IN"/>
                </w:rPr>
                <w:delText>verifier</w:delText>
              </w:r>
            </w:del>
            <w:ins w:id="517" w:author="Kossa FALL" w:date="2025-03-16T22:37:00Z">
              <w:r w:rsidR="00DB2320" w:rsidRPr="00823A21">
                <w:rPr>
                  <w:rFonts w:asciiTheme="minorHAnsi" w:hAnsiTheme="minorHAnsi" w:cstheme="minorHAnsi"/>
                  <w:bCs/>
                  <w:color w:val="000000"/>
                  <w:sz w:val="20"/>
                  <w:szCs w:val="20"/>
                  <w:lang w:val="fr-FR" w:eastAsia="en-IN"/>
                </w:rPr>
                <w:t>vérifier</w:t>
              </w:r>
            </w:ins>
            <w:r w:rsidRPr="00823A21">
              <w:rPr>
                <w:rFonts w:asciiTheme="minorHAnsi" w:hAnsiTheme="minorHAnsi" w:cstheme="minorHAnsi"/>
                <w:bCs/>
                <w:color w:val="000000"/>
                <w:sz w:val="20"/>
                <w:szCs w:val="20"/>
                <w:lang w:val="fr-FR" w:eastAsia="en-IN"/>
              </w:rPr>
              <w:t xml:space="preserve"> si </w:t>
            </w:r>
            <w:r w:rsidR="00AB6555" w:rsidRPr="00823A21">
              <w:rPr>
                <w:rFonts w:asciiTheme="minorHAnsi" w:hAnsiTheme="minorHAnsi" w:cstheme="minorHAnsi"/>
                <w:bCs/>
                <w:color w:val="000000"/>
                <w:sz w:val="20"/>
                <w:szCs w:val="20"/>
                <w:lang w:val="fr-FR" w:eastAsia="en-IN"/>
              </w:rPr>
              <w:t xml:space="preserve">le </w:t>
            </w:r>
            <w:r w:rsidR="00833B05" w:rsidRPr="00823A21">
              <w:rPr>
                <w:rFonts w:asciiTheme="minorHAnsi" w:hAnsiTheme="minorHAnsi" w:cstheme="minorHAnsi"/>
                <w:bCs/>
                <w:color w:val="000000"/>
                <w:sz w:val="18"/>
                <w:szCs w:val="20"/>
                <w:lang w:val="fr-FR" w:eastAsia="en-IN"/>
              </w:rPr>
              <w:t>DUI</w:t>
            </w:r>
            <w:r w:rsidRPr="00823A21">
              <w:rPr>
                <w:rFonts w:asciiTheme="minorHAnsi" w:hAnsiTheme="minorHAnsi" w:cstheme="minorHAnsi"/>
                <w:bCs/>
                <w:color w:val="000000"/>
                <w:sz w:val="20"/>
                <w:szCs w:val="20"/>
                <w:lang w:val="fr-FR" w:eastAsia="en-IN"/>
              </w:rPr>
              <w:t xml:space="preserve"> est en place ?</w:t>
            </w:r>
          </w:p>
          <w:p w14:paraId="28B527B4" w14:textId="77777777" w:rsidR="00F44F6F" w:rsidRPr="002E208F" w:rsidRDefault="00F44F6F" w:rsidP="00791DC9">
            <w:pPr>
              <w:tabs>
                <w:tab w:val="left" w:pos="-720"/>
              </w:tabs>
              <w:suppressAutoHyphens/>
              <w:rPr>
                <w:rFonts w:asciiTheme="minorHAnsi" w:hAnsiTheme="minorHAnsi" w:cstheme="minorHAnsi"/>
                <w:bCs/>
                <w:sz w:val="20"/>
                <w:szCs w:val="20"/>
                <w:lang w:val="fr-FR"/>
              </w:rPr>
            </w:pPr>
          </w:p>
          <w:p w14:paraId="37C0106C"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lastRenderedPageBreak/>
              <w:t>Plusieurs choix possibles.</w:t>
            </w:r>
          </w:p>
          <w:p w14:paraId="3AE6CBEC" w14:textId="288E4EB4"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329FD64" w14:textId="239B2B0C"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Se laver les mains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3CEACB4E" w14:textId="636CC28E"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S’accroupir et palper le fil avec ses doigts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16865158" w14:textId="5500EE01"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Retirer le doigt et se laver les mains à nouveau</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39EB66EC" w14:textId="7905B1D0" w:rsidR="00B2503A" w:rsidRPr="00823A21" w:rsidRDefault="00571173"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518" w:author="Kossa FALL" w:date="2025-03-15T20:18:00Z">
              <w:r w:rsidR="009942B5">
                <w:rPr>
                  <w:rFonts w:asciiTheme="minorHAnsi" w:hAnsiTheme="minorHAnsi" w:cstheme="minorHAnsi"/>
                  <w:noProof/>
                  <w:color w:val="000000" w:themeColor="text1"/>
                  <w:sz w:val="20"/>
                  <w:szCs w:val="20"/>
                  <w:lang w:val="fr-FR" w:eastAsia="en-IN"/>
                </w:rPr>
                <w:t>96</w:t>
              </w:r>
            </w:ins>
            <w:del w:id="519" w:author="Kossa FALL" w:date="2025-03-15T20:18:00Z">
              <w:r w:rsidR="00B2503A" w:rsidRPr="00823A21" w:rsidDel="009942B5">
                <w:rPr>
                  <w:rFonts w:asciiTheme="minorHAnsi" w:hAnsiTheme="minorHAnsi" w:cstheme="minorHAnsi"/>
                  <w:noProof/>
                  <w:color w:val="000000" w:themeColor="text1"/>
                  <w:sz w:val="20"/>
                  <w:szCs w:val="20"/>
                  <w:lang w:val="fr-FR" w:eastAsia="en-IN"/>
                </w:rPr>
                <w:delText>X</w:delText>
              </w:r>
            </w:del>
          </w:p>
          <w:p w14:paraId="16D8504A" w14:textId="393A3C20"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20" w:author="Kossa FALL" w:date="2025-03-15T20:18:00Z">
              <w:r w:rsidR="009942B5">
                <w:rPr>
                  <w:rFonts w:asciiTheme="minorHAnsi" w:hAnsiTheme="minorHAnsi" w:cstheme="minorHAnsi"/>
                  <w:bCs/>
                  <w:color w:val="000000"/>
                  <w:sz w:val="20"/>
                  <w:szCs w:val="20"/>
                  <w:lang w:val="fr-FR" w:eastAsia="en-IN"/>
                </w:rPr>
                <w:t>98</w:t>
              </w:r>
            </w:ins>
            <w:del w:id="521" w:author="Kossa FALL" w:date="2025-03-15T20:18: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038CF7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2E208F" w14:paraId="429B8E7A" w14:textId="77777777" w:rsidTr="00FD32FD">
        <w:trPr>
          <w:trHeight w:val="382"/>
          <w:jc w:val="center"/>
        </w:trPr>
        <w:tc>
          <w:tcPr>
            <w:tcW w:w="10627" w:type="dxa"/>
            <w:gridSpan w:val="4"/>
          </w:tcPr>
          <w:p w14:paraId="3605C2B7" w14:textId="525FA85C" w:rsidR="0097699E" w:rsidRPr="002E208F" w:rsidRDefault="0097699E" w:rsidP="007160A6">
            <w:pPr>
              <w:tabs>
                <w:tab w:val="left" w:pos="-720"/>
              </w:tabs>
              <w:suppressAutoHyphens/>
              <w:rPr>
                <w:rFonts w:asciiTheme="minorHAnsi" w:hAnsiTheme="minorHAnsi" w:cstheme="minorHAnsi"/>
                <w:b/>
                <w:bCs/>
                <w:spacing w:val="-2"/>
                <w:sz w:val="20"/>
                <w:szCs w:val="20"/>
                <w:lang w:val="fr-FR"/>
              </w:rPr>
            </w:pPr>
            <w:r w:rsidRPr="002E208F">
              <w:rPr>
                <w:rFonts w:asciiTheme="minorHAnsi" w:hAnsiTheme="minorHAnsi" w:cstheme="minorHAnsi"/>
                <w:b/>
                <w:bCs/>
                <w:spacing w:val="-2"/>
                <w:sz w:val="20"/>
                <w:szCs w:val="20"/>
                <w:lang w:val="fr-FR"/>
              </w:rPr>
              <w:t xml:space="preserve">Vérifiez 510, si </w:t>
            </w:r>
            <w:r w:rsidR="00841EC2" w:rsidRPr="002E208F">
              <w:rPr>
                <w:rFonts w:asciiTheme="minorHAnsi" w:hAnsiTheme="minorHAnsi" w:cstheme="minorHAnsi"/>
                <w:b/>
                <w:bCs/>
                <w:spacing w:val="-2"/>
                <w:sz w:val="20"/>
                <w:szCs w:val="20"/>
                <w:lang w:val="fr-FR"/>
              </w:rPr>
              <w:t>f</w:t>
            </w:r>
            <w:r w:rsidRPr="002E208F">
              <w:rPr>
                <w:rFonts w:asciiTheme="minorHAnsi" w:hAnsiTheme="minorHAnsi" w:cstheme="minorHAnsi"/>
                <w:b/>
                <w:bCs/>
                <w:spacing w:val="-2"/>
                <w:sz w:val="20"/>
                <w:szCs w:val="20"/>
                <w:lang w:val="fr-FR"/>
              </w:rPr>
              <w:t xml:space="preserve">=1 ou 2 Demandez </w:t>
            </w:r>
            <w:r w:rsidR="00841EC2" w:rsidRPr="002E208F">
              <w:rPr>
                <w:rFonts w:asciiTheme="minorHAnsi" w:hAnsiTheme="minorHAnsi" w:cstheme="minorHAnsi"/>
                <w:b/>
                <w:bCs/>
                <w:spacing w:val="-2"/>
                <w:sz w:val="20"/>
                <w:szCs w:val="20"/>
                <w:lang w:val="fr-FR"/>
              </w:rPr>
              <w:t>520</w:t>
            </w:r>
            <w:r w:rsidRPr="002E208F">
              <w:rPr>
                <w:rFonts w:asciiTheme="minorHAnsi" w:hAnsiTheme="minorHAnsi" w:cstheme="minorHAnsi"/>
                <w:b/>
                <w:bCs/>
                <w:spacing w:val="-2"/>
                <w:sz w:val="20"/>
                <w:szCs w:val="20"/>
                <w:lang w:val="fr-FR"/>
              </w:rPr>
              <w:t>-52</w:t>
            </w:r>
            <w:r w:rsidR="00841EC2" w:rsidRPr="002E208F">
              <w:rPr>
                <w:rFonts w:asciiTheme="minorHAnsi" w:hAnsiTheme="minorHAnsi" w:cstheme="minorHAnsi"/>
                <w:b/>
                <w:bCs/>
                <w:spacing w:val="-2"/>
                <w:sz w:val="20"/>
                <w:szCs w:val="20"/>
                <w:lang w:val="fr-FR"/>
              </w:rPr>
              <w:t>4</w:t>
            </w:r>
          </w:p>
          <w:p w14:paraId="528B3C77" w14:textId="0DE7C632" w:rsidR="00B2503A" w:rsidRPr="00823A21" w:rsidRDefault="0097699E" w:rsidP="007160A6">
            <w:pPr>
              <w:tabs>
                <w:tab w:val="left" w:pos="-720"/>
              </w:tabs>
              <w:suppressAutoHyphens/>
              <w:rPr>
                <w:rFonts w:asciiTheme="minorHAnsi" w:hAnsiTheme="minorHAnsi" w:cstheme="minorHAnsi"/>
                <w:spacing w:val="-2"/>
                <w:sz w:val="20"/>
                <w:szCs w:val="20"/>
                <w:lang w:val="fr-FR"/>
              </w:rPr>
            </w:pPr>
            <w:proofErr w:type="gramStart"/>
            <w:r w:rsidRPr="002E208F">
              <w:rPr>
                <w:rFonts w:asciiTheme="minorHAnsi" w:hAnsiTheme="minorHAnsi" w:cstheme="minorHAnsi"/>
                <w:b/>
                <w:bCs/>
                <w:spacing w:val="-2"/>
                <w:sz w:val="20"/>
                <w:szCs w:val="20"/>
                <w:lang w:val="fr-FR"/>
              </w:rPr>
              <w:t>sinon</w:t>
            </w:r>
            <w:proofErr w:type="gramEnd"/>
            <w:r w:rsidRPr="002E208F">
              <w:rPr>
                <w:rFonts w:asciiTheme="minorHAnsi" w:hAnsiTheme="minorHAnsi" w:cstheme="minorHAnsi"/>
                <w:b/>
                <w:bCs/>
                <w:spacing w:val="-2"/>
                <w:sz w:val="20"/>
                <w:szCs w:val="20"/>
                <w:lang w:val="fr-FR"/>
              </w:rPr>
              <w:t xml:space="preserve"> allez à 52</w:t>
            </w:r>
            <w:r w:rsidR="00841EC2" w:rsidRPr="002E208F">
              <w:rPr>
                <w:rFonts w:asciiTheme="minorHAnsi" w:hAnsiTheme="minorHAnsi" w:cstheme="minorHAnsi"/>
                <w:b/>
                <w:bCs/>
                <w:spacing w:val="-2"/>
                <w:sz w:val="20"/>
                <w:szCs w:val="20"/>
                <w:lang w:val="fr-FR"/>
              </w:rPr>
              <w:t>5</w:t>
            </w:r>
          </w:p>
        </w:tc>
      </w:tr>
      <w:tr w:rsidR="006F04B3" w:rsidRPr="002E208F" w14:paraId="1EE8D862" w14:textId="77777777" w:rsidTr="00FD32FD">
        <w:trPr>
          <w:trHeight w:val="382"/>
          <w:jc w:val="center"/>
        </w:trPr>
        <w:tc>
          <w:tcPr>
            <w:tcW w:w="658" w:type="dxa"/>
          </w:tcPr>
          <w:p w14:paraId="64B5B1B7" w14:textId="65A7000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0</w:t>
            </w:r>
          </w:p>
        </w:tc>
        <w:tc>
          <w:tcPr>
            <w:tcW w:w="5291" w:type="dxa"/>
          </w:tcPr>
          <w:p w14:paraId="296F99B1" w14:textId="27B987CF" w:rsidR="00B2503A" w:rsidRPr="00823A21" w:rsidRDefault="009078C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Pouvez-vous nous dire la fréquence d’utilisation des</w:t>
            </w:r>
            <w:r w:rsidR="00B2503A" w:rsidRPr="00823A21">
              <w:rPr>
                <w:rFonts w:asciiTheme="minorHAnsi" w:hAnsiTheme="minorHAnsi" w:cstheme="minorHAnsi"/>
                <w:bCs/>
                <w:color w:val="000000"/>
                <w:sz w:val="20"/>
                <w:szCs w:val="20"/>
                <w:lang w:val="fr-FR" w:eastAsia="en-IN"/>
              </w:rPr>
              <w:t xml:space="preserve"> </w:t>
            </w:r>
            <w:r w:rsidR="0097699E" w:rsidRPr="002E208F">
              <w:rPr>
                <w:rFonts w:asciiTheme="minorHAnsi" w:hAnsiTheme="minorHAnsi" w:cstheme="minorHAnsi"/>
                <w:b/>
                <w:color w:val="000000" w:themeColor="text1"/>
                <w:sz w:val="20"/>
                <w:szCs w:val="20"/>
                <w:lang w:val="fr-FR"/>
              </w:rPr>
              <w:t>pilules</w:t>
            </w:r>
            <w:r w:rsidR="0097699E"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Cs/>
                <w:color w:val="000000"/>
                <w:sz w:val="20"/>
                <w:szCs w:val="20"/>
                <w:lang w:val="fr-FR" w:eastAsia="en-IN"/>
              </w:rPr>
              <w:t>?</w:t>
            </w:r>
          </w:p>
        </w:tc>
        <w:tc>
          <w:tcPr>
            <w:tcW w:w="3827" w:type="dxa"/>
          </w:tcPr>
          <w:p w14:paraId="3967D778" w14:textId="61C5D37A"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Chaque jour</w:t>
            </w:r>
            <w:r w:rsidR="00B2503A" w:rsidRPr="00823A21">
              <w:rPr>
                <w:rFonts w:asciiTheme="minorHAnsi" w:hAnsiTheme="minorHAnsi" w:cstheme="minorHAnsi"/>
                <w:bCs/>
                <w:color w:val="000000"/>
                <w:sz w:val="20"/>
                <w:szCs w:val="20"/>
                <w:lang w:val="fr-FR" w:eastAsia="en-IN"/>
              </w:rPr>
              <w:tab/>
              <w:t>1</w:t>
            </w:r>
          </w:p>
          <w:p w14:paraId="5FC1EAF6" w14:textId="1FFD6AC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Chaque semaine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2</w:t>
            </w:r>
          </w:p>
          <w:p w14:paraId="2D5FCD70" w14:textId="472F9534"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deux</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3</w:t>
            </w:r>
          </w:p>
          <w:p w14:paraId="4F591502" w14:textId="68A86526"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ins w:id="522" w:author="Kossa FALL" w:date="2025-03-15T20:18:00Z">
              <w:r w:rsidR="009942B5">
                <w:rPr>
                  <w:rFonts w:asciiTheme="minorHAnsi" w:hAnsiTheme="minorHAnsi" w:cstheme="minorHAnsi"/>
                  <w:bCs/>
                  <w:color w:val="000000"/>
                  <w:sz w:val="20"/>
                  <w:szCs w:val="20"/>
                  <w:lang w:val="fr-FR" w:eastAsia="en-IN"/>
                </w:rPr>
                <w:t>98</w:t>
              </w:r>
            </w:ins>
            <w:del w:id="523" w:author="Kossa FALL" w:date="2025-03-15T20:18: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2787C6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39ADFA15" w14:textId="77777777" w:rsidTr="00FD32FD">
        <w:trPr>
          <w:trHeight w:val="382"/>
          <w:jc w:val="center"/>
        </w:trPr>
        <w:tc>
          <w:tcPr>
            <w:tcW w:w="658" w:type="dxa"/>
          </w:tcPr>
          <w:p w14:paraId="65C1FB98" w14:textId="771DA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1</w:t>
            </w:r>
          </w:p>
        </w:tc>
        <w:tc>
          <w:tcPr>
            <w:tcW w:w="5291" w:type="dxa"/>
          </w:tcPr>
          <w:p w14:paraId="5DDDE7CF" w14:textId="7C488DD3" w:rsidR="00B2503A" w:rsidRPr="00823A21" w:rsidRDefault="003068C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w:t>
            </w:r>
            <w:del w:id="524" w:author="Kossa FALL" w:date="2025-03-16T22:37:00Z">
              <w:r w:rsidRPr="00823A21" w:rsidDel="00DB2320">
                <w:rPr>
                  <w:rFonts w:asciiTheme="minorHAnsi" w:hAnsiTheme="minorHAnsi" w:cstheme="minorHAnsi"/>
                  <w:bCs/>
                  <w:color w:val="000000"/>
                  <w:sz w:val="20"/>
                  <w:szCs w:val="20"/>
                  <w:lang w:val="fr-FR" w:eastAsia="en-IN"/>
                </w:rPr>
                <w:delText>probl</w:delText>
              </w:r>
              <w:r w:rsidR="00356D6A" w:rsidRPr="00823A21" w:rsidDel="00DB2320">
                <w:rPr>
                  <w:rFonts w:asciiTheme="minorHAnsi" w:hAnsiTheme="minorHAnsi" w:cstheme="minorHAnsi"/>
                  <w:bCs/>
                  <w:color w:val="000000"/>
                  <w:sz w:val="20"/>
                  <w:szCs w:val="20"/>
                  <w:lang w:val="fr-FR" w:eastAsia="en-IN"/>
                </w:rPr>
                <w:delText>éme</w:delText>
              </w:r>
              <w:r w:rsidRPr="00823A21" w:rsidDel="00DB2320">
                <w:rPr>
                  <w:rFonts w:asciiTheme="minorHAnsi" w:hAnsiTheme="minorHAnsi" w:cstheme="minorHAnsi"/>
                  <w:bCs/>
                  <w:color w:val="000000"/>
                  <w:sz w:val="20"/>
                  <w:szCs w:val="20"/>
                  <w:lang w:val="fr-FR" w:eastAsia="en-IN"/>
                </w:rPr>
                <w:delText>s</w:delText>
              </w:r>
            </w:del>
            <w:ins w:id="525" w:author="Kossa FALL" w:date="2025-03-16T22:37:00Z">
              <w:r w:rsidR="00DB2320" w:rsidRPr="00823A21">
                <w:rPr>
                  <w:rFonts w:asciiTheme="minorHAnsi" w:hAnsiTheme="minorHAnsi" w:cstheme="minorHAnsi"/>
                  <w:bCs/>
                  <w:color w:val="000000"/>
                  <w:sz w:val="20"/>
                  <w:szCs w:val="20"/>
                  <w:lang w:val="fr-FR" w:eastAsia="en-IN"/>
                </w:rPr>
                <w:t>problèmes</w:t>
              </w:r>
            </w:ins>
            <w:r w:rsidRPr="00823A21">
              <w:rPr>
                <w:rFonts w:asciiTheme="minorHAnsi" w:hAnsiTheme="minorHAnsi" w:cstheme="minorHAnsi"/>
                <w:bCs/>
                <w:color w:val="000000"/>
                <w:sz w:val="20"/>
                <w:szCs w:val="20"/>
                <w:lang w:val="fr-FR" w:eastAsia="en-IN"/>
              </w:rPr>
              <w:t xml:space="preserve"> auxquels les femmes peuvent faire face durant/après l</w:t>
            </w:r>
            <w:r w:rsidR="00356D6A" w:rsidRPr="00823A21">
              <w:rPr>
                <w:rFonts w:asciiTheme="minorHAnsi" w:hAnsiTheme="minorHAnsi" w:cstheme="minorHAnsi"/>
                <w:bCs/>
                <w:color w:val="000000"/>
                <w:sz w:val="20"/>
                <w:szCs w:val="20"/>
                <w:lang w:val="fr-FR" w:eastAsia="en-IN"/>
              </w:rPr>
              <w:t>a prise</w:t>
            </w:r>
            <w:r w:rsidRPr="00823A21">
              <w:rPr>
                <w:rFonts w:asciiTheme="minorHAnsi" w:hAnsiTheme="minorHAnsi" w:cstheme="minorHAnsi"/>
                <w:bCs/>
                <w:color w:val="000000"/>
                <w:sz w:val="20"/>
                <w:szCs w:val="20"/>
                <w:lang w:val="fr-FR" w:eastAsia="en-IN"/>
              </w:rPr>
              <w:t xml:space="preserve"> d’un</w:t>
            </w:r>
            <w:r w:rsidR="00A91652" w:rsidRPr="00823A21">
              <w:rPr>
                <w:rFonts w:asciiTheme="minorHAnsi" w:hAnsiTheme="minorHAnsi" w:cstheme="minorHAnsi"/>
                <w:bCs/>
                <w:color w:val="000000"/>
                <w:sz w:val="20"/>
                <w:szCs w:val="20"/>
                <w:lang w:val="fr-FR" w:eastAsia="en-IN"/>
              </w:rPr>
              <w:t>e</w:t>
            </w:r>
            <w:r w:rsidR="00B2503A" w:rsidRPr="00823A21">
              <w:rPr>
                <w:rFonts w:asciiTheme="minorHAnsi" w:hAnsiTheme="minorHAnsi" w:cstheme="minorHAnsi"/>
                <w:bCs/>
                <w:color w:val="000000"/>
                <w:sz w:val="20"/>
                <w:szCs w:val="20"/>
                <w:lang w:val="fr-FR" w:eastAsia="en-IN"/>
              </w:rPr>
              <w:t xml:space="preserve"> </w:t>
            </w:r>
            <w:r w:rsidR="0097699E" w:rsidRPr="002E208F">
              <w:rPr>
                <w:rFonts w:asciiTheme="minorHAnsi" w:hAnsiTheme="minorHAnsi" w:cstheme="minorHAnsi"/>
                <w:b/>
                <w:color w:val="000000" w:themeColor="text1"/>
                <w:sz w:val="20"/>
                <w:szCs w:val="20"/>
                <w:lang w:val="fr-FR"/>
              </w:rPr>
              <w:t>pilule</w:t>
            </w:r>
            <w:r w:rsidR="0097699E" w:rsidRPr="002E208F">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Cs/>
                <w:color w:val="000000"/>
                <w:sz w:val="20"/>
                <w:szCs w:val="20"/>
                <w:lang w:val="fr-FR" w:eastAsia="en-IN"/>
              </w:rPr>
              <w:t>?</w:t>
            </w:r>
          </w:p>
          <w:p w14:paraId="294EEB6F" w14:textId="77777777" w:rsidR="00AD78B4" w:rsidRPr="002E208F" w:rsidRDefault="00AD78B4" w:rsidP="001714EC">
            <w:pPr>
              <w:rPr>
                <w:rFonts w:asciiTheme="minorHAnsi" w:hAnsiTheme="minorHAnsi" w:cstheme="minorHAnsi"/>
                <w:bCs/>
                <w:sz w:val="20"/>
                <w:szCs w:val="20"/>
                <w:lang w:val="fr-FR"/>
              </w:rPr>
            </w:pPr>
          </w:p>
          <w:p w14:paraId="1BB3022F"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5A08EA10" w14:textId="77777777" w:rsidR="00AD78B4" w:rsidRPr="00823A21" w:rsidRDefault="00AD78B4" w:rsidP="001714EC">
            <w:pPr>
              <w:rPr>
                <w:rFonts w:asciiTheme="minorHAnsi" w:hAnsiTheme="minorHAnsi" w:cstheme="minorHAnsi"/>
                <w:bCs/>
                <w:sz w:val="20"/>
                <w:szCs w:val="20"/>
                <w:lang w:val="fr-FR"/>
              </w:rPr>
            </w:pPr>
          </w:p>
          <w:p w14:paraId="3BEA542C" w14:textId="33C41AE1" w:rsidR="00B2503A" w:rsidRPr="00823A21" w:rsidRDefault="00B2503A" w:rsidP="003068C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7ABE3EB" w14:textId="67A14187"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 la production de lait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26" w:author="Ndeye Dibor Ndour" w:date="2025-03-21T10:27:00Z">
              <w:r w:rsidR="00965429">
                <w:rPr>
                  <w:rFonts w:asciiTheme="minorHAnsi" w:hAnsiTheme="minorHAnsi" w:cstheme="minorHAnsi"/>
                  <w:bCs/>
                  <w:color w:val="000000"/>
                  <w:sz w:val="20"/>
                  <w:szCs w:val="20"/>
                  <w:lang w:val="fr-FR" w:eastAsia="en-IN"/>
                </w:rPr>
                <w:t>a</w:t>
              </w:r>
            </w:ins>
            <w:del w:id="527" w:author="Ndeye Dibor Ndour" w:date="2025-03-21T10:27:00Z">
              <w:r w:rsidR="00B2503A" w:rsidRPr="00823A21" w:rsidDel="00965429">
                <w:rPr>
                  <w:rFonts w:asciiTheme="minorHAnsi" w:hAnsiTheme="minorHAnsi" w:cstheme="minorHAnsi"/>
                  <w:bCs/>
                  <w:color w:val="000000"/>
                  <w:sz w:val="20"/>
                  <w:szCs w:val="20"/>
                  <w:lang w:val="fr-FR" w:eastAsia="en-IN"/>
                </w:rPr>
                <w:delText>A</w:delText>
              </w:r>
            </w:del>
          </w:p>
          <w:p w14:paraId="0853703D" w14:textId="305BCB36"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 la capacité de travail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28" w:author="Ndeye Dibor Ndour" w:date="2025-03-21T10:27:00Z">
              <w:r w:rsidR="00965429">
                <w:rPr>
                  <w:rFonts w:asciiTheme="minorHAnsi" w:hAnsiTheme="minorHAnsi" w:cstheme="minorHAnsi"/>
                  <w:bCs/>
                  <w:color w:val="000000"/>
                  <w:sz w:val="20"/>
                  <w:szCs w:val="20"/>
                  <w:lang w:val="fr-FR" w:eastAsia="en-IN"/>
                </w:rPr>
                <w:t>b</w:t>
              </w:r>
            </w:ins>
            <w:del w:id="529" w:author="Ndeye Dibor Ndour" w:date="2025-03-21T10:27:00Z">
              <w:r w:rsidR="00B2503A" w:rsidRPr="00823A21" w:rsidDel="00965429">
                <w:rPr>
                  <w:rFonts w:asciiTheme="minorHAnsi" w:hAnsiTheme="minorHAnsi" w:cstheme="minorHAnsi"/>
                  <w:bCs/>
                  <w:color w:val="000000"/>
                  <w:sz w:val="20"/>
                  <w:szCs w:val="20"/>
                  <w:lang w:val="fr-FR" w:eastAsia="en-IN"/>
                </w:rPr>
                <w:delText>B</w:delText>
              </w:r>
            </w:del>
          </w:p>
          <w:p w14:paraId="04057AAD" w14:textId="4C8F9110"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Nausées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30" w:author="Ndeye Dibor Ndour" w:date="2025-03-21T10:27:00Z">
              <w:r w:rsidR="00965429">
                <w:rPr>
                  <w:rFonts w:asciiTheme="minorHAnsi" w:hAnsiTheme="minorHAnsi" w:cstheme="minorHAnsi"/>
                  <w:bCs/>
                  <w:color w:val="000000"/>
                  <w:sz w:val="20"/>
                  <w:szCs w:val="20"/>
                  <w:lang w:val="fr-FR" w:eastAsia="en-IN"/>
                </w:rPr>
                <w:t>c</w:t>
              </w:r>
            </w:ins>
            <w:del w:id="531" w:author="Ndeye Dibor Ndour" w:date="2025-03-21T10:27:00Z">
              <w:r w:rsidR="00B2503A" w:rsidRPr="00823A21" w:rsidDel="00965429">
                <w:rPr>
                  <w:rFonts w:asciiTheme="minorHAnsi" w:hAnsiTheme="minorHAnsi" w:cstheme="minorHAnsi"/>
                  <w:bCs/>
                  <w:color w:val="000000"/>
                  <w:sz w:val="20"/>
                  <w:szCs w:val="20"/>
                  <w:lang w:val="fr-FR" w:eastAsia="en-IN"/>
                </w:rPr>
                <w:delText>C</w:delText>
              </w:r>
            </w:del>
          </w:p>
          <w:p w14:paraId="61400042" w14:textId="3ABCE05D"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Maux de tête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32" w:author="Ndeye Dibor Ndour" w:date="2025-03-21T10:27:00Z">
              <w:r w:rsidR="00965429">
                <w:rPr>
                  <w:rFonts w:asciiTheme="minorHAnsi" w:hAnsiTheme="minorHAnsi" w:cstheme="minorHAnsi"/>
                  <w:bCs/>
                  <w:color w:val="000000"/>
                  <w:sz w:val="20"/>
                  <w:szCs w:val="20"/>
                  <w:lang w:val="fr-FR" w:eastAsia="en-IN"/>
                </w:rPr>
                <w:t>d</w:t>
              </w:r>
            </w:ins>
            <w:del w:id="533" w:author="Ndeye Dibor Ndour" w:date="2025-03-21T10:27:00Z">
              <w:r w:rsidR="00B2503A" w:rsidRPr="00823A21" w:rsidDel="00965429">
                <w:rPr>
                  <w:rFonts w:asciiTheme="minorHAnsi" w:hAnsiTheme="minorHAnsi" w:cstheme="minorHAnsi"/>
                  <w:bCs/>
                  <w:color w:val="000000"/>
                  <w:sz w:val="20"/>
                  <w:szCs w:val="20"/>
                  <w:lang w:val="fr-FR" w:eastAsia="en-IN"/>
                </w:rPr>
                <w:delText>D</w:delText>
              </w:r>
            </w:del>
          </w:p>
          <w:p w14:paraId="6F56D3C4" w14:textId="7AF8298C"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Gonflement des jambes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34" w:author="Ndeye Dibor Ndour" w:date="2025-03-21T10:27:00Z">
              <w:r w:rsidR="00965429">
                <w:rPr>
                  <w:rFonts w:asciiTheme="minorHAnsi" w:hAnsiTheme="minorHAnsi" w:cstheme="minorHAnsi"/>
                  <w:bCs/>
                  <w:color w:val="000000"/>
                  <w:sz w:val="20"/>
                  <w:szCs w:val="20"/>
                  <w:lang w:val="fr-FR" w:eastAsia="en-IN"/>
                </w:rPr>
                <w:t>e</w:t>
              </w:r>
            </w:ins>
            <w:del w:id="535" w:author="Ndeye Dibor Ndour" w:date="2025-03-21T10:27:00Z">
              <w:r w:rsidR="00B2503A" w:rsidRPr="00823A21" w:rsidDel="00965429">
                <w:rPr>
                  <w:rFonts w:asciiTheme="minorHAnsi" w:hAnsiTheme="minorHAnsi" w:cstheme="minorHAnsi"/>
                  <w:bCs/>
                  <w:color w:val="000000"/>
                  <w:sz w:val="20"/>
                  <w:szCs w:val="20"/>
                  <w:lang w:val="fr-FR" w:eastAsia="en-IN"/>
                </w:rPr>
                <w:delText>E</w:delText>
              </w:r>
            </w:del>
          </w:p>
          <w:p w14:paraId="710706B4" w14:textId="1D5ED0EE"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Changements </w:t>
            </w:r>
            <w:r w:rsidR="0097699E" w:rsidRPr="002E208F">
              <w:rPr>
                <w:rFonts w:asciiTheme="minorHAnsi" w:hAnsiTheme="minorHAnsi" w:cstheme="minorHAnsi"/>
                <w:bCs/>
                <w:color w:val="000000"/>
                <w:sz w:val="20"/>
                <w:szCs w:val="20"/>
                <w:lang w:val="fr-FR" w:eastAsia="en-IN"/>
              </w:rPr>
              <w:t>d</w:t>
            </w:r>
            <w:r w:rsidRPr="00823A21">
              <w:rPr>
                <w:rFonts w:asciiTheme="minorHAnsi" w:hAnsiTheme="minorHAnsi" w:cstheme="minorHAnsi"/>
                <w:bCs/>
                <w:color w:val="000000"/>
                <w:sz w:val="20"/>
                <w:szCs w:val="20"/>
                <w:lang w:val="fr-FR" w:eastAsia="en-IN"/>
              </w:rPr>
              <w:t>urant les règles</w:t>
            </w:r>
            <w:r w:rsidR="00B2503A" w:rsidRPr="00823A21">
              <w:rPr>
                <w:rFonts w:asciiTheme="minorHAnsi" w:hAnsiTheme="minorHAnsi" w:cstheme="minorHAnsi"/>
                <w:bCs/>
                <w:color w:val="000000"/>
                <w:sz w:val="20"/>
                <w:szCs w:val="20"/>
                <w:lang w:val="fr-FR" w:eastAsia="en-IN"/>
              </w:rPr>
              <w:tab/>
            </w:r>
            <w:ins w:id="536" w:author="Ndeye Dibor Ndour" w:date="2025-03-21T10:27:00Z">
              <w:r w:rsidR="00965429">
                <w:rPr>
                  <w:rFonts w:asciiTheme="minorHAnsi" w:hAnsiTheme="minorHAnsi" w:cstheme="minorHAnsi"/>
                  <w:bCs/>
                  <w:color w:val="000000"/>
                  <w:sz w:val="20"/>
                  <w:szCs w:val="20"/>
                  <w:lang w:val="fr-FR" w:eastAsia="en-IN"/>
                </w:rPr>
                <w:t>f</w:t>
              </w:r>
            </w:ins>
            <w:del w:id="537" w:author="Ndeye Dibor Ndour" w:date="2025-03-21T10:27:00Z">
              <w:r w:rsidR="00B2503A" w:rsidRPr="00823A21" w:rsidDel="00965429">
                <w:rPr>
                  <w:rFonts w:asciiTheme="minorHAnsi" w:hAnsiTheme="minorHAnsi" w:cstheme="minorHAnsi"/>
                  <w:bCs/>
                  <w:color w:val="000000"/>
                  <w:sz w:val="20"/>
                  <w:szCs w:val="20"/>
                  <w:lang w:val="fr-FR" w:eastAsia="en-IN"/>
                </w:rPr>
                <w:delText>F</w:delText>
              </w:r>
            </w:del>
          </w:p>
          <w:p w14:paraId="35991503" w14:textId="5981F1A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38" w:author="Ndeye Dibor Ndour" w:date="2025-03-21T10:27:00Z">
              <w:r w:rsidR="00965429">
                <w:rPr>
                  <w:rFonts w:asciiTheme="minorHAnsi" w:hAnsiTheme="minorHAnsi" w:cstheme="minorHAnsi"/>
                  <w:bCs/>
                  <w:color w:val="000000"/>
                  <w:sz w:val="20"/>
                  <w:szCs w:val="20"/>
                  <w:lang w:val="fr-FR" w:eastAsia="en-IN"/>
                </w:rPr>
                <w:t>g</w:t>
              </w:r>
            </w:ins>
            <w:del w:id="539" w:author="Ndeye Dibor Ndour" w:date="2025-03-21T10:27:00Z">
              <w:r w:rsidR="00B2503A" w:rsidRPr="00823A21" w:rsidDel="00965429">
                <w:rPr>
                  <w:rFonts w:asciiTheme="minorHAnsi" w:hAnsiTheme="minorHAnsi" w:cstheme="minorHAnsi"/>
                  <w:bCs/>
                  <w:color w:val="000000"/>
                  <w:sz w:val="20"/>
                  <w:szCs w:val="20"/>
                  <w:lang w:val="fr-FR" w:eastAsia="en-IN"/>
                </w:rPr>
                <w:delText>G</w:delText>
              </w:r>
            </w:del>
          </w:p>
          <w:p w14:paraId="4CC7E40A" w14:textId="69219B64"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Ballonnement/acidité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40" w:author="Ndeye Dibor Ndour" w:date="2025-03-21T10:27:00Z">
              <w:r w:rsidR="00965429">
                <w:rPr>
                  <w:rFonts w:asciiTheme="minorHAnsi" w:hAnsiTheme="minorHAnsi" w:cstheme="minorHAnsi"/>
                  <w:bCs/>
                  <w:color w:val="000000"/>
                  <w:sz w:val="20"/>
                  <w:szCs w:val="20"/>
                  <w:lang w:val="fr-FR" w:eastAsia="en-IN"/>
                </w:rPr>
                <w:t>h</w:t>
              </w:r>
            </w:ins>
            <w:del w:id="541" w:author="Ndeye Dibor Ndour" w:date="2025-03-21T10:27:00Z">
              <w:r w:rsidR="00B2503A" w:rsidRPr="00823A21" w:rsidDel="00965429">
                <w:rPr>
                  <w:rFonts w:asciiTheme="minorHAnsi" w:hAnsiTheme="minorHAnsi" w:cstheme="minorHAnsi"/>
                  <w:bCs/>
                  <w:color w:val="000000"/>
                  <w:sz w:val="20"/>
                  <w:szCs w:val="20"/>
                  <w:lang w:val="fr-FR" w:eastAsia="en-IN"/>
                </w:rPr>
                <w:delText>H</w:delText>
              </w:r>
            </w:del>
          </w:p>
          <w:p w14:paraId="2B842635" w14:textId="49533CD8"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Prise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42" w:author="Ndeye Dibor Ndour" w:date="2025-03-21T10:27:00Z">
              <w:r w:rsidR="00965429">
                <w:rPr>
                  <w:rFonts w:asciiTheme="minorHAnsi" w:hAnsiTheme="minorHAnsi" w:cstheme="minorHAnsi"/>
                  <w:bCs/>
                  <w:color w:val="000000"/>
                  <w:sz w:val="20"/>
                  <w:szCs w:val="20"/>
                  <w:lang w:val="fr-FR" w:eastAsia="en-IN"/>
                </w:rPr>
                <w:t>i</w:t>
              </w:r>
            </w:ins>
            <w:del w:id="543" w:author="Ndeye Dibor Ndour" w:date="2025-03-21T10:27:00Z">
              <w:r w:rsidR="00B2503A" w:rsidRPr="00823A21" w:rsidDel="00965429">
                <w:rPr>
                  <w:rFonts w:asciiTheme="minorHAnsi" w:hAnsiTheme="minorHAnsi" w:cstheme="minorHAnsi"/>
                  <w:bCs/>
                  <w:color w:val="000000"/>
                  <w:sz w:val="20"/>
                  <w:szCs w:val="20"/>
                  <w:lang w:val="fr-FR" w:eastAsia="en-IN"/>
                </w:rPr>
                <w:delText>I</w:delText>
              </w:r>
            </w:del>
          </w:p>
          <w:p w14:paraId="07BA792D" w14:textId="19520B6E"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Perte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44" w:author="Ndeye Dibor Ndour" w:date="2025-03-21T10:27:00Z">
              <w:r w:rsidR="00965429">
                <w:rPr>
                  <w:rFonts w:asciiTheme="minorHAnsi" w:hAnsiTheme="minorHAnsi" w:cstheme="minorHAnsi"/>
                  <w:bCs/>
                  <w:color w:val="000000"/>
                  <w:sz w:val="20"/>
                  <w:szCs w:val="20"/>
                  <w:lang w:val="fr-FR" w:eastAsia="en-IN"/>
                </w:rPr>
                <w:t>j</w:t>
              </w:r>
            </w:ins>
            <w:del w:id="545" w:author="Ndeye Dibor Ndour" w:date="2025-03-21T10:27:00Z">
              <w:r w:rsidR="00B2503A" w:rsidRPr="00823A21" w:rsidDel="00965429">
                <w:rPr>
                  <w:rFonts w:asciiTheme="minorHAnsi" w:hAnsiTheme="minorHAnsi" w:cstheme="minorHAnsi"/>
                  <w:bCs/>
                  <w:color w:val="000000"/>
                  <w:sz w:val="20"/>
                  <w:szCs w:val="20"/>
                  <w:lang w:val="fr-FR" w:eastAsia="en-IN"/>
                </w:rPr>
                <w:delText>J</w:delText>
              </w:r>
            </w:del>
          </w:p>
          <w:p w14:paraId="17C7767C" w14:textId="227FF88C" w:rsidR="00B2503A" w:rsidRPr="00823A21" w:rsidRDefault="00D36B6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546" w:author="Kossa FALL" w:date="2025-03-15T20:19:00Z">
              <w:r w:rsidR="009942B5">
                <w:rPr>
                  <w:rFonts w:asciiTheme="minorHAnsi" w:hAnsiTheme="minorHAnsi" w:cstheme="minorHAnsi"/>
                  <w:noProof/>
                  <w:color w:val="000000" w:themeColor="text1"/>
                  <w:sz w:val="20"/>
                  <w:szCs w:val="20"/>
                  <w:lang w:val="fr-FR" w:eastAsia="en-IN"/>
                </w:rPr>
                <w:t>96</w:t>
              </w:r>
            </w:ins>
            <w:del w:id="547" w:author="Kossa FALL" w:date="2025-03-15T20:19:00Z">
              <w:r w:rsidR="00B2503A" w:rsidRPr="00823A21" w:rsidDel="009942B5">
                <w:rPr>
                  <w:rFonts w:asciiTheme="minorHAnsi" w:hAnsiTheme="minorHAnsi" w:cstheme="minorHAnsi"/>
                  <w:noProof/>
                  <w:color w:val="000000" w:themeColor="text1"/>
                  <w:sz w:val="20"/>
                  <w:szCs w:val="20"/>
                  <w:lang w:val="fr-FR" w:eastAsia="en-IN"/>
                </w:rPr>
                <w:delText>X</w:delText>
              </w:r>
            </w:del>
          </w:p>
          <w:p w14:paraId="5A19434B" w14:textId="7B8D301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48" w:author="Ndeye Dibor Ndour" w:date="2025-03-21T10:27:00Z">
              <w:r w:rsidR="00965429">
                <w:rPr>
                  <w:rFonts w:asciiTheme="minorHAnsi" w:hAnsiTheme="minorHAnsi" w:cstheme="minorHAnsi"/>
                  <w:bCs/>
                  <w:color w:val="000000"/>
                  <w:sz w:val="20"/>
                  <w:szCs w:val="20"/>
                  <w:lang w:val="fr-FR" w:eastAsia="en-IN"/>
                </w:rPr>
                <w:t>y</w:t>
              </w:r>
            </w:ins>
            <w:ins w:id="549" w:author="Kossa FALL" w:date="2025-03-15T20:21:00Z">
              <w:del w:id="550" w:author="Ndeye Dibor Ndour" w:date="2025-03-21T10:27:00Z">
                <w:r w:rsidR="009942B5" w:rsidDel="00965429">
                  <w:rPr>
                    <w:rFonts w:asciiTheme="minorHAnsi" w:hAnsiTheme="minorHAnsi" w:cstheme="minorHAnsi"/>
                    <w:bCs/>
                    <w:color w:val="000000"/>
                    <w:sz w:val="20"/>
                    <w:szCs w:val="20"/>
                    <w:lang w:val="fr-FR" w:eastAsia="en-IN"/>
                  </w:rPr>
                  <w:delText>Y</w:delText>
                </w:r>
              </w:del>
            </w:ins>
            <w:del w:id="551" w:author="Kossa FALL" w:date="2025-03-15T20:19:00Z">
              <w:r w:rsidR="00B2503A" w:rsidRPr="00823A21" w:rsidDel="009942B5">
                <w:rPr>
                  <w:rFonts w:asciiTheme="minorHAnsi" w:hAnsiTheme="minorHAnsi" w:cstheme="minorHAnsi"/>
                  <w:bCs/>
                  <w:color w:val="000000"/>
                  <w:sz w:val="20"/>
                  <w:szCs w:val="20"/>
                  <w:lang w:val="fr-FR" w:eastAsia="en-IN"/>
                </w:rPr>
                <w:delText>Y</w:delText>
              </w:r>
            </w:del>
            <w:r w:rsidR="00B2503A" w:rsidRPr="00823A21">
              <w:rPr>
                <w:rFonts w:asciiTheme="minorHAnsi" w:hAnsiTheme="minorHAnsi" w:cstheme="minorHAnsi"/>
                <w:bCs/>
                <w:color w:val="000000"/>
                <w:sz w:val="20"/>
                <w:szCs w:val="20"/>
                <w:lang w:val="fr-FR" w:eastAsia="en-IN"/>
              </w:rPr>
              <w:t xml:space="preserve"> </w:t>
            </w:r>
          </w:p>
          <w:p w14:paraId="163782B1" w14:textId="7C88B453"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52" w:author="Kossa FALL" w:date="2025-03-15T20:20:00Z">
              <w:r w:rsidR="009942B5">
                <w:rPr>
                  <w:rFonts w:asciiTheme="minorHAnsi" w:hAnsiTheme="minorHAnsi" w:cstheme="minorHAnsi"/>
                  <w:bCs/>
                  <w:color w:val="000000"/>
                  <w:sz w:val="20"/>
                  <w:szCs w:val="20"/>
                  <w:lang w:val="fr-FR" w:eastAsia="en-IN"/>
                </w:rPr>
                <w:t>98</w:t>
              </w:r>
            </w:ins>
            <w:del w:id="553" w:author="Kossa FALL" w:date="2025-03-15T20:20: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6A9D901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116E2130" w14:textId="77777777" w:rsidTr="00FD32FD">
        <w:trPr>
          <w:trHeight w:val="382"/>
          <w:jc w:val="center"/>
        </w:trPr>
        <w:tc>
          <w:tcPr>
            <w:tcW w:w="658" w:type="dxa"/>
          </w:tcPr>
          <w:p w14:paraId="625FB9CA" w14:textId="61534E1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2</w:t>
            </w:r>
          </w:p>
        </w:tc>
        <w:tc>
          <w:tcPr>
            <w:tcW w:w="5291" w:type="dxa"/>
          </w:tcPr>
          <w:p w14:paraId="0D676323" w14:textId="63EB8534"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Quelles sont les situations sanitaires pour lesquelles la prise de </w:t>
            </w:r>
            <w:r w:rsidRPr="00823A21">
              <w:rPr>
                <w:rFonts w:asciiTheme="minorHAnsi" w:hAnsiTheme="minorHAnsi" w:cstheme="minorHAnsi"/>
                <w:b/>
                <w:bCs/>
                <w:color w:val="000000"/>
                <w:sz w:val="20"/>
                <w:szCs w:val="20"/>
                <w:lang w:val="fr-FR" w:eastAsia="en-IN"/>
              </w:rPr>
              <w:t>pilules</w:t>
            </w:r>
            <w:r w:rsidRPr="00823A21">
              <w:rPr>
                <w:rFonts w:asciiTheme="minorHAnsi" w:hAnsiTheme="minorHAnsi" w:cstheme="minorHAnsi"/>
                <w:bCs/>
                <w:color w:val="000000"/>
                <w:sz w:val="20"/>
                <w:szCs w:val="20"/>
                <w:lang w:val="fr-FR" w:eastAsia="en-IN"/>
              </w:rPr>
              <w:t xml:space="preserve"> chez la femme pourrait être </w:t>
            </w:r>
            <w:del w:id="554" w:author="Kossa FALL" w:date="2025-03-16T22:45:00Z">
              <w:r w:rsidRPr="00823A21" w:rsidDel="00784CA1">
                <w:rPr>
                  <w:rFonts w:asciiTheme="minorHAnsi" w:hAnsiTheme="minorHAnsi" w:cstheme="minorHAnsi"/>
                  <w:bCs/>
                  <w:color w:val="000000"/>
                  <w:sz w:val="20"/>
                  <w:szCs w:val="20"/>
                  <w:lang w:val="fr-FR" w:eastAsia="en-IN"/>
                </w:rPr>
                <w:delText>dangeureuse</w:delText>
              </w:r>
            </w:del>
            <w:ins w:id="555" w:author="Kossa FALL" w:date="2025-03-16T22:45:00Z">
              <w:r w:rsidR="00784CA1" w:rsidRPr="00823A21">
                <w:rPr>
                  <w:rFonts w:asciiTheme="minorHAnsi" w:hAnsiTheme="minorHAnsi" w:cstheme="minorHAnsi"/>
                  <w:bCs/>
                  <w:color w:val="000000"/>
                  <w:sz w:val="20"/>
                  <w:szCs w:val="20"/>
                  <w:lang w:val="fr-FR" w:eastAsia="en-IN"/>
                </w:rPr>
                <w:t>dangereuse</w:t>
              </w:r>
            </w:ins>
            <w:r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w:t>
            </w:r>
          </w:p>
          <w:p w14:paraId="4CF99D58" w14:textId="7CC43701" w:rsidR="00B2503A" w:rsidRPr="00010F8A" w:rsidRDefault="00B2503A" w:rsidP="002F4139">
            <w:pPr>
              <w:tabs>
                <w:tab w:val="left" w:pos="-720"/>
              </w:tabs>
              <w:suppressAutoHyphens/>
              <w:rPr>
                <w:rFonts w:asciiTheme="minorHAnsi" w:hAnsiTheme="minorHAnsi" w:cstheme="minorHAnsi"/>
                <w:bCs/>
                <w:sz w:val="20"/>
                <w:szCs w:val="20"/>
                <w:lang w:val="fr-FR"/>
              </w:rPr>
            </w:pPr>
          </w:p>
          <w:p w14:paraId="13A19FC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516712DE" w14:textId="7F014350" w:rsidR="00AD78B4" w:rsidRPr="00823A21" w:rsidRDefault="00AD78B4" w:rsidP="002F413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A4BC110" w14:textId="469CCB11"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avec jaunisse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56" w:author="Ndeye Dibor Ndour" w:date="2025-03-21T10:28:00Z">
              <w:r w:rsidR="00820F33">
                <w:rPr>
                  <w:rFonts w:asciiTheme="minorHAnsi" w:hAnsiTheme="minorHAnsi" w:cstheme="minorHAnsi"/>
                  <w:bCs/>
                  <w:color w:val="000000"/>
                  <w:sz w:val="20"/>
                  <w:szCs w:val="20"/>
                  <w:lang w:val="fr-FR" w:eastAsia="en-IN"/>
                </w:rPr>
                <w:t>a</w:t>
              </w:r>
            </w:ins>
            <w:del w:id="557" w:author="Ndeye Dibor Ndour" w:date="2025-03-21T10:28:00Z">
              <w:r w:rsidR="00B2503A" w:rsidRPr="00823A21" w:rsidDel="00820F33">
                <w:rPr>
                  <w:rFonts w:asciiTheme="minorHAnsi" w:hAnsiTheme="minorHAnsi" w:cstheme="minorHAnsi"/>
                  <w:bCs/>
                  <w:color w:val="000000"/>
                  <w:sz w:val="20"/>
                  <w:szCs w:val="20"/>
                  <w:lang w:val="fr-FR" w:eastAsia="en-IN"/>
                </w:rPr>
                <w:delText>A</w:delText>
              </w:r>
            </w:del>
          </w:p>
          <w:p w14:paraId="473A6AAA" w14:textId="08271702"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ayant eu un accident vasculaire </w:t>
            </w:r>
            <w:proofErr w:type="spellStart"/>
            <w:r w:rsidRPr="00823A21">
              <w:rPr>
                <w:rFonts w:asciiTheme="minorHAnsi" w:hAnsiTheme="minorHAnsi" w:cstheme="minorHAnsi"/>
                <w:bCs/>
                <w:color w:val="000000"/>
                <w:sz w:val="20"/>
                <w:szCs w:val="20"/>
                <w:lang w:val="fr-FR" w:eastAsia="en-IN"/>
              </w:rPr>
              <w:t>célébral</w:t>
            </w:r>
            <w:proofErr w:type="spellEnd"/>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58" w:author="Ndeye Dibor Ndour" w:date="2025-03-21T10:28:00Z">
              <w:r w:rsidR="00820F33">
                <w:rPr>
                  <w:rFonts w:asciiTheme="minorHAnsi" w:hAnsiTheme="minorHAnsi" w:cstheme="minorHAnsi"/>
                  <w:bCs/>
                  <w:color w:val="000000"/>
                  <w:sz w:val="20"/>
                  <w:szCs w:val="20"/>
                  <w:lang w:val="fr-FR" w:eastAsia="en-IN"/>
                </w:rPr>
                <w:t>b</w:t>
              </w:r>
            </w:ins>
            <w:del w:id="559" w:author="Ndeye Dibor Ndour" w:date="2025-03-21T10:28:00Z">
              <w:r w:rsidR="00B2503A" w:rsidRPr="00823A21" w:rsidDel="00820F33">
                <w:rPr>
                  <w:rFonts w:asciiTheme="minorHAnsi" w:hAnsiTheme="minorHAnsi" w:cstheme="minorHAnsi"/>
                  <w:bCs/>
                  <w:color w:val="000000"/>
                  <w:sz w:val="20"/>
                  <w:szCs w:val="20"/>
                  <w:lang w:val="fr-FR" w:eastAsia="en-IN"/>
                </w:rPr>
                <w:delText>B</w:delText>
              </w:r>
            </w:del>
          </w:p>
          <w:p w14:paraId="271ACC4F" w14:textId="5EAA544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paralysée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60" w:author="Ndeye Dibor Ndour" w:date="2025-03-21T10:28:00Z">
              <w:r w:rsidR="00820F33">
                <w:rPr>
                  <w:rFonts w:asciiTheme="minorHAnsi" w:hAnsiTheme="minorHAnsi" w:cstheme="minorHAnsi"/>
                  <w:bCs/>
                  <w:color w:val="000000"/>
                  <w:sz w:val="20"/>
                  <w:szCs w:val="20"/>
                  <w:lang w:val="fr-FR" w:eastAsia="en-IN"/>
                </w:rPr>
                <w:t>c</w:t>
              </w:r>
            </w:ins>
            <w:del w:id="561" w:author="Ndeye Dibor Ndour" w:date="2025-03-21T10:28:00Z">
              <w:r w:rsidR="00B2503A" w:rsidRPr="00823A21" w:rsidDel="00820F33">
                <w:rPr>
                  <w:rFonts w:asciiTheme="minorHAnsi" w:hAnsiTheme="minorHAnsi" w:cstheme="minorHAnsi"/>
                  <w:bCs/>
                  <w:color w:val="000000"/>
                  <w:sz w:val="20"/>
                  <w:szCs w:val="20"/>
                  <w:lang w:val="fr-FR" w:eastAsia="en-IN"/>
                </w:rPr>
                <w:delText>C</w:delText>
              </w:r>
            </w:del>
          </w:p>
          <w:p w14:paraId="4A1CB04A" w14:textId="47713776"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souffrant d’une maladie cardiaque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62" w:author="Ndeye Dibor Ndour" w:date="2025-03-21T10:28:00Z">
              <w:r w:rsidR="00820F33">
                <w:rPr>
                  <w:rFonts w:asciiTheme="minorHAnsi" w:hAnsiTheme="minorHAnsi" w:cstheme="minorHAnsi"/>
                  <w:bCs/>
                  <w:color w:val="000000"/>
                  <w:sz w:val="20"/>
                  <w:szCs w:val="20"/>
                  <w:lang w:val="fr-FR" w:eastAsia="en-IN"/>
                </w:rPr>
                <w:t>d</w:t>
              </w:r>
            </w:ins>
            <w:del w:id="563" w:author="Ndeye Dibor Ndour" w:date="2025-03-21T10:28:00Z">
              <w:r w:rsidR="00B2503A" w:rsidRPr="00823A21" w:rsidDel="00820F33">
                <w:rPr>
                  <w:rFonts w:asciiTheme="minorHAnsi" w:hAnsiTheme="minorHAnsi" w:cstheme="minorHAnsi"/>
                  <w:bCs/>
                  <w:color w:val="000000"/>
                  <w:sz w:val="20"/>
                  <w:szCs w:val="20"/>
                  <w:lang w:val="fr-FR" w:eastAsia="en-IN"/>
                </w:rPr>
                <w:delText>D</w:delText>
              </w:r>
            </w:del>
          </w:p>
          <w:p w14:paraId="49A3EC8F" w14:textId="5D697EC2"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souffrant d’une hypertension artérielle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64" w:author="Ndeye Dibor Ndour" w:date="2025-03-21T10:28:00Z">
              <w:r w:rsidR="00820F33">
                <w:rPr>
                  <w:rFonts w:asciiTheme="minorHAnsi" w:hAnsiTheme="minorHAnsi" w:cstheme="minorHAnsi"/>
                  <w:bCs/>
                  <w:color w:val="000000"/>
                  <w:sz w:val="20"/>
                  <w:szCs w:val="20"/>
                  <w:lang w:val="fr-FR" w:eastAsia="en-IN"/>
                </w:rPr>
                <w:t>e</w:t>
              </w:r>
            </w:ins>
            <w:del w:id="565" w:author="Ndeye Dibor Ndour" w:date="2025-03-21T10:28:00Z">
              <w:r w:rsidR="00B2503A" w:rsidRPr="00823A21" w:rsidDel="00820F33">
                <w:rPr>
                  <w:rFonts w:asciiTheme="minorHAnsi" w:hAnsiTheme="minorHAnsi" w:cstheme="minorHAnsi"/>
                  <w:bCs/>
                  <w:color w:val="000000"/>
                  <w:sz w:val="20"/>
                  <w:szCs w:val="20"/>
                  <w:lang w:val="fr-FR" w:eastAsia="en-IN"/>
                </w:rPr>
                <w:delText>E</w:delText>
              </w:r>
            </w:del>
          </w:p>
          <w:p w14:paraId="30B71672" w14:textId="4080F5D4" w:rsidR="00B2503A" w:rsidRPr="00823A21" w:rsidRDefault="00D36B6F" w:rsidP="001714EC">
            <w:pPr>
              <w:tabs>
                <w:tab w:val="right" w:leader="underscore" w:pos="3530"/>
                <w:tab w:val="right" w:leader="dot" w:pos="44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566" w:author="Kossa FALL" w:date="2025-03-15T20:20:00Z">
              <w:r w:rsidR="009942B5">
                <w:rPr>
                  <w:rFonts w:asciiTheme="minorHAnsi" w:hAnsiTheme="minorHAnsi" w:cstheme="minorHAnsi"/>
                  <w:noProof/>
                  <w:color w:val="000000" w:themeColor="text1"/>
                  <w:sz w:val="20"/>
                  <w:szCs w:val="20"/>
                  <w:lang w:val="fr-FR" w:eastAsia="en-IN"/>
                </w:rPr>
                <w:t>96</w:t>
              </w:r>
            </w:ins>
            <w:del w:id="567" w:author="Kossa FALL" w:date="2025-03-15T20:20:00Z">
              <w:r w:rsidR="00B2503A" w:rsidRPr="00823A21" w:rsidDel="009942B5">
                <w:rPr>
                  <w:rFonts w:asciiTheme="minorHAnsi" w:hAnsiTheme="minorHAnsi" w:cstheme="minorHAnsi"/>
                  <w:noProof/>
                  <w:color w:val="000000" w:themeColor="text1"/>
                  <w:sz w:val="20"/>
                  <w:szCs w:val="20"/>
                  <w:lang w:val="fr-FR" w:eastAsia="en-IN"/>
                </w:rPr>
                <w:delText>X</w:delText>
              </w:r>
            </w:del>
            <w:r w:rsidR="00B2503A" w:rsidRPr="00823A21">
              <w:rPr>
                <w:rFonts w:asciiTheme="minorHAnsi" w:hAnsiTheme="minorHAnsi" w:cstheme="minorHAnsi"/>
                <w:bCs/>
                <w:color w:val="000000"/>
                <w:sz w:val="20"/>
                <w:szCs w:val="20"/>
                <w:lang w:val="fr-FR" w:eastAsia="en-IN"/>
              </w:rPr>
              <w:t xml:space="preserve"> </w:t>
            </w:r>
          </w:p>
          <w:p w14:paraId="7AE4EDD9" w14:textId="06312CA9"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68" w:author="Kossa FALL" w:date="2025-03-15T20:20:00Z">
              <w:r w:rsidR="009942B5">
                <w:rPr>
                  <w:rFonts w:asciiTheme="minorHAnsi" w:hAnsiTheme="minorHAnsi" w:cstheme="minorHAnsi"/>
                  <w:bCs/>
                  <w:color w:val="000000"/>
                  <w:sz w:val="20"/>
                  <w:szCs w:val="20"/>
                  <w:lang w:val="fr-FR" w:eastAsia="en-IN"/>
                </w:rPr>
                <w:t>98</w:t>
              </w:r>
            </w:ins>
            <w:del w:id="569" w:author="Kossa FALL" w:date="2025-03-15T20:20: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3B85A74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2BBE7F80" w14:textId="77777777" w:rsidTr="00FD32FD">
        <w:trPr>
          <w:trHeight w:val="382"/>
          <w:jc w:val="center"/>
        </w:trPr>
        <w:tc>
          <w:tcPr>
            <w:tcW w:w="658" w:type="dxa"/>
          </w:tcPr>
          <w:p w14:paraId="48FBE73C" w14:textId="7AB5EDC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3</w:t>
            </w:r>
          </w:p>
        </w:tc>
        <w:tc>
          <w:tcPr>
            <w:tcW w:w="5291" w:type="dxa"/>
          </w:tcPr>
          <w:p w14:paraId="02E2B680" w14:textId="011565FF"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que les </w:t>
            </w:r>
            <w:r w:rsidRPr="00823A21">
              <w:rPr>
                <w:rFonts w:asciiTheme="minorHAnsi" w:hAnsiTheme="minorHAnsi" w:cstheme="minorHAnsi"/>
                <w:b/>
                <w:bCs/>
                <w:color w:val="000000"/>
                <w:sz w:val="20"/>
                <w:szCs w:val="20"/>
                <w:lang w:val="fr-FR" w:eastAsia="en-IN"/>
              </w:rPr>
              <w:t>pilules</w:t>
            </w:r>
            <w:r w:rsidRPr="00823A21">
              <w:rPr>
                <w:rFonts w:asciiTheme="minorHAnsi" w:hAnsiTheme="minorHAnsi" w:cstheme="minorHAnsi"/>
                <w:bCs/>
                <w:color w:val="000000"/>
                <w:sz w:val="20"/>
                <w:szCs w:val="20"/>
                <w:lang w:val="fr-FR" w:eastAsia="en-IN"/>
              </w:rPr>
              <w:t xml:space="preserve"> peuvent être conseillées à la femme qui allaite </w:t>
            </w:r>
            <w:r w:rsidR="00B2503A" w:rsidRPr="00823A21">
              <w:rPr>
                <w:rFonts w:asciiTheme="minorHAnsi" w:hAnsiTheme="minorHAnsi" w:cstheme="minorHAnsi"/>
                <w:bCs/>
                <w:color w:val="000000"/>
                <w:sz w:val="20"/>
                <w:szCs w:val="20"/>
                <w:lang w:val="fr-FR" w:eastAsia="en-IN"/>
              </w:rPr>
              <w:t>?</w:t>
            </w:r>
          </w:p>
        </w:tc>
        <w:tc>
          <w:tcPr>
            <w:tcW w:w="3827" w:type="dxa"/>
          </w:tcPr>
          <w:p w14:paraId="4E800DD6" w14:textId="263AD83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219FB392" w14:textId="2108E4D6"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D36B6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06B8B6F1" w14:textId="7B2CE8A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ins w:id="570" w:author="Kossa FALL" w:date="2025-03-15T20:20:00Z">
              <w:r w:rsidR="009942B5">
                <w:rPr>
                  <w:rFonts w:asciiTheme="minorHAnsi" w:hAnsiTheme="minorHAnsi" w:cstheme="minorHAnsi"/>
                  <w:bCs/>
                  <w:color w:val="000000"/>
                  <w:sz w:val="20"/>
                  <w:szCs w:val="20"/>
                  <w:lang w:val="fr-FR" w:eastAsia="en-IN"/>
                </w:rPr>
                <w:t>98</w:t>
              </w:r>
            </w:ins>
            <w:del w:id="571" w:author="Kossa FALL" w:date="2025-03-15T20:20: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774EF9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9942B5" w14:paraId="34F670BB" w14:textId="77777777" w:rsidTr="00FD32FD">
        <w:trPr>
          <w:trHeight w:val="382"/>
          <w:jc w:val="center"/>
        </w:trPr>
        <w:tc>
          <w:tcPr>
            <w:tcW w:w="658" w:type="dxa"/>
          </w:tcPr>
          <w:p w14:paraId="462E0F77" w14:textId="435072B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4</w:t>
            </w:r>
          </w:p>
        </w:tc>
        <w:tc>
          <w:tcPr>
            <w:tcW w:w="5291" w:type="dxa"/>
          </w:tcPr>
          <w:p w14:paraId="70142A62" w14:textId="5BD06D02" w:rsidR="00B2503A" w:rsidRPr="00823A21" w:rsidRDefault="00C11FE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 votre avis, quand </w:t>
            </w:r>
            <w:del w:id="572" w:author="Kossa FALL" w:date="2025-03-16T22:45:00Z">
              <w:r w:rsidRPr="00823A21" w:rsidDel="00784CA1">
                <w:rPr>
                  <w:rFonts w:asciiTheme="minorHAnsi" w:hAnsiTheme="minorHAnsi" w:cstheme="minorHAnsi"/>
                  <w:bCs/>
                  <w:color w:val="000000"/>
                  <w:sz w:val="20"/>
                  <w:szCs w:val="20"/>
                  <w:lang w:val="fr-FR" w:eastAsia="en-IN"/>
                </w:rPr>
                <w:delText>est ce</w:delText>
              </w:r>
            </w:del>
            <w:ins w:id="573" w:author="Kossa FALL" w:date="2025-03-16T22:45:00Z">
              <w:r w:rsidR="00784CA1" w:rsidRPr="00823A21">
                <w:rPr>
                  <w:rFonts w:asciiTheme="minorHAnsi" w:hAnsiTheme="minorHAnsi" w:cstheme="minorHAnsi"/>
                  <w:bCs/>
                  <w:color w:val="000000"/>
                  <w:sz w:val="20"/>
                  <w:szCs w:val="20"/>
                  <w:lang w:val="fr-FR" w:eastAsia="en-IN"/>
                </w:rPr>
                <w:t>est-ce</w:t>
              </w:r>
            </w:ins>
            <w:r w:rsidRPr="00823A21">
              <w:rPr>
                <w:rFonts w:asciiTheme="minorHAnsi" w:hAnsiTheme="minorHAnsi" w:cstheme="minorHAnsi"/>
                <w:bCs/>
                <w:color w:val="000000"/>
                <w:sz w:val="20"/>
                <w:szCs w:val="20"/>
                <w:lang w:val="fr-FR" w:eastAsia="en-IN"/>
              </w:rPr>
              <w:t xml:space="preserve"> qu’une femme doit commencer à prendre la </w:t>
            </w:r>
            <w:r w:rsidRPr="00823A21">
              <w:rPr>
                <w:rFonts w:asciiTheme="minorHAnsi" w:hAnsiTheme="minorHAnsi" w:cstheme="minorHAnsi"/>
                <w:b/>
                <w:bCs/>
                <w:color w:val="000000"/>
                <w:sz w:val="20"/>
                <w:szCs w:val="20"/>
                <w:lang w:val="fr-FR" w:eastAsia="en-IN"/>
              </w:rPr>
              <w:t>pilule</w:t>
            </w:r>
            <w:r w:rsidRPr="00823A21">
              <w:rPr>
                <w:rFonts w:asciiTheme="minorHAnsi" w:hAnsiTheme="minorHAnsi" w:cstheme="minorHAnsi"/>
                <w:bCs/>
                <w:color w:val="000000"/>
                <w:sz w:val="20"/>
                <w:szCs w:val="20"/>
                <w:lang w:val="fr-FR" w:eastAsia="en-IN"/>
              </w:rPr>
              <w:t xml:space="preserve"> après ses règles </w:t>
            </w:r>
            <w:r w:rsidR="00B2503A" w:rsidRPr="00823A21">
              <w:rPr>
                <w:rFonts w:asciiTheme="minorHAnsi" w:hAnsiTheme="minorHAnsi" w:cstheme="minorHAnsi"/>
                <w:bCs/>
                <w:color w:val="000000"/>
                <w:sz w:val="20"/>
                <w:szCs w:val="20"/>
                <w:lang w:val="fr-FR" w:eastAsia="en-IN"/>
              </w:rPr>
              <w:t>?</w:t>
            </w:r>
          </w:p>
          <w:p w14:paraId="3A5E304D" w14:textId="4696EC96" w:rsidR="00B2503A" w:rsidRPr="00010F8A" w:rsidRDefault="00B2503A" w:rsidP="00C11FE9">
            <w:pPr>
              <w:tabs>
                <w:tab w:val="left" w:pos="-720"/>
              </w:tabs>
              <w:suppressAutoHyphens/>
              <w:rPr>
                <w:rFonts w:asciiTheme="minorHAnsi" w:hAnsiTheme="minorHAnsi" w:cstheme="minorHAnsi"/>
                <w:bCs/>
                <w:sz w:val="20"/>
                <w:szCs w:val="20"/>
                <w:lang w:val="fr-FR"/>
              </w:rPr>
            </w:pPr>
          </w:p>
          <w:p w14:paraId="5C807AF6"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C1F9C55" w14:textId="65AC9341" w:rsidR="00AD78B4" w:rsidRPr="00823A21" w:rsidRDefault="00AD78B4" w:rsidP="00C11FE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3BD293F" w14:textId="3330D0F6"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Premier jour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74" w:author="Ndeye Dibor Ndour" w:date="2025-03-21T10:28:00Z">
              <w:r w:rsidR="00820F33">
                <w:rPr>
                  <w:rFonts w:asciiTheme="minorHAnsi" w:hAnsiTheme="minorHAnsi" w:cstheme="minorHAnsi"/>
                  <w:bCs/>
                  <w:color w:val="000000"/>
                  <w:sz w:val="20"/>
                  <w:szCs w:val="20"/>
                  <w:lang w:val="fr-FR" w:eastAsia="en-IN"/>
                </w:rPr>
                <w:t>a</w:t>
              </w:r>
            </w:ins>
            <w:del w:id="575" w:author="Ndeye Dibor Ndour" w:date="2025-03-21T10:28:00Z">
              <w:r w:rsidR="00B2503A" w:rsidRPr="00823A21" w:rsidDel="00820F33">
                <w:rPr>
                  <w:rFonts w:asciiTheme="minorHAnsi" w:hAnsiTheme="minorHAnsi" w:cstheme="minorHAnsi"/>
                  <w:bCs/>
                  <w:color w:val="000000"/>
                  <w:sz w:val="20"/>
                  <w:szCs w:val="20"/>
                  <w:lang w:val="fr-FR" w:eastAsia="en-IN"/>
                </w:rPr>
                <w:delText>A</w:delText>
              </w:r>
            </w:del>
          </w:p>
          <w:p w14:paraId="0AE40A7D" w14:textId="72CD4A33"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cinq jours suivant le début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76" w:author="Ndeye Dibor Ndour" w:date="2025-03-21T10:28:00Z">
              <w:r w:rsidR="00820F33">
                <w:rPr>
                  <w:rFonts w:asciiTheme="minorHAnsi" w:hAnsiTheme="minorHAnsi" w:cstheme="minorHAnsi"/>
                  <w:bCs/>
                  <w:color w:val="000000"/>
                  <w:sz w:val="20"/>
                  <w:szCs w:val="20"/>
                  <w:lang w:val="fr-FR" w:eastAsia="en-IN"/>
                </w:rPr>
                <w:t>b</w:t>
              </w:r>
            </w:ins>
            <w:del w:id="577" w:author="Ndeye Dibor Ndour" w:date="2025-03-21T10:28:00Z">
              <w:r w:rsidR="00B2503A" w:rsidRPr="00823A21" w:rsidDel="00820F33">
                <w:rPr>
                  <w:rFonts w:asciiTheme="minorHAnsi" w:hAnsiTheme="minorHAnsi" w:cstheme="minorHAnsi"/>
                  <w:bCs/>
                  <w:color w:val="000000"/>
                  <w:sz w:val="20"/>
                  <w:szCs w:val="20"/>
                  <w:lang w:val="fr-FR" w:eastAsia="en-IN"/>
                </w:rPr>
                <w:delText>B</w:delText>
              </w:r>
            </w:del>
          </w:p>
          <w:p w14:paraId="69732484" w14:textId="48A488C1"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Dernier jour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78" w:author="Ndeye Dibor Ndour" w:date="2025-03-21T10:28:00Z">
              <w:r w:rsidR="00820F33">
                <w:rPr>
                  <w:rFonts w:asciiTheme="minorHAnsi" w:hAnsiTheme="minorHAnsi" w:cstheme="minorHAnsi"/>
                  <w:bCs/>
                  <w:color w:val="000000"/>
                  <w:sz w:val="20"/>
                  <w:szCs w:val="20"/>
                  <w:lang w:val="fr-FR" w:eastAsia="en-IN"/>
                </w:rPr>
                <w:t>c</w:t>
              </w:r>
            </w:ins>
            <w:del w:id="579" w:author="Ndeye Dibor Ndour" w:date="2025-03-21T10:28:00Z">
              <w:r w:rsidR="00B2503A" w:rsidRPr="00823A21" w:rsidDel="00820F33">
                <w:rPr>
                  <w:rFonts w:asciiTheme="minorHAnsi" w:hAnsiTheme="minorHAnsi" w:cstheme="minorHAnsi"/>
                  <w:bCs/>
                  <w:color w:val="000000"/>
                  <w:sz w:val="20"/>
                  <w:szCs w:val="20"/>
                  <w:lang w:val="fr-FR" w:eastAsia="en-IN"/>
                </w:rPr>
                <w:delText>C</w:delText>
              </w:r>
            </w:del>
          </w:p>
          <w:p w14:paraId="014CC442" w14:textId="6B1F2243" w:rsidR="00B2503A" w:rsidRPr="00823A21" w:rsidRDefault="00833B0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À tout moment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80" w:author="Ndeye Dibor Ndour" w:date="2025-03-21T10:28:00Z">
              <w:r w:rsidR="00820F33">
                <w:rPr>
                  <w:rFonts w:asciiTheme="minorHAnsi" w:hAnsiTheme="minorHAnsi" w:cstheme="minorHAnsi"/>
                  <w:bCs/>
                  <w:color w:val="000000"/>
                  <w:sz w:val="20"/>
                  <w:szCs w:val="20"/>
                  <w:lang w:val="fr-FR" w:eastAsia="en-IN"/>
                </w:rPr>
                <w:t>d</w:t>
              </w:r>
            </w:ins>
            <w:del w:id="581" w:author="Ndeye Dibor Ndour" w:date="2025-03-21T10:28:00Z">
              <w:r w:rsidR="00B2503A" w:rsidRPr="00823A21" w:rsidDel="00820F33">
                <w:rPr>
                  <w:rFonts w:asciiTheme="minorHAnsi" w:hAnsiTheme="minorHAnsi" w:cstheme="minorHAnsi"/>
                  <w:bCs/>
                  <w:color w:val="000000"/>
                  <w:sz w:val="20"/>
                  <w:szCs w:val="20"/>
                  <w:lang w:val="fr-FR" w:eastAsia="en-IN"/>
                </w:rPr>
                <w:delText>D</w:delText>
              </w:r>
            </w:del>
          </w:p>
          <w:p w14:paraId="7911C574" w14:textId="58E6C7E4" w:rsidR="00B2503A" w:rsidRPr="00823A21" w:rsidRDefault="00C11FE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582" w:author="Kossa FALL" w:date="2025-03-15T20:20:00Z">
              <w:r w:rsidR="009942B5">
                <w:rPr>
                  <w:rFonts w:asciiTheme="minorHAnsi" w:hAnsiTheme="minorHAnsi" w:cstheme="minorHAnsi"/>
                  <w:noProof/>
                  <w:color w:val="000000" w:themeColor="text1"/>
                  <w:sz w:val="20"/>
                  <w:szCs w:val="20"/>
                  <w:lang w:val="fr-FR" w:eastAsia="en-IN"/>
                </w:rPr>
                <w:t>9</w:t>
              </w:r>
            </w:ins>
            <w:ins w:id="583" w:author="Kossa FALL" w:date="2025-03-15T20:21:00Z">
              <w:r w:rsidR="009942B5">
                <w:rPr>
                  <w:rFonts w:asciiTheme="minorHAnsi" w:hAnsiTheme="minorHAnsi" w:cstheme="minorHAnsi"/>
                  <w:noProof/>
                  <w:color w:val="000000" w:themeColor="text1"/>
                  <w:sz w:val="20"/>
                  <w:szCs w:val="20"/>
                  <w:lang w:val="fr-FR" w:eastAsia="en-IN"/>
                </w:rPr>
                <w:t>6</w:t>
              </w:r>
            </w:ins>
            <w:del w:id="584" w:author="Kossa FALL" w:date="2025-03-15T20:20:00Z">
              <w:r w:rsidR="00B2503A" w:rsidRPr="00823A21" w:rsidDel="009942B5">
                <w:rPr>
                  <w:rFonts w:asciiTheme="minorHAnsi" w:hAnsiTheme="minorHAnsi" w:cstheme="minorHAnsi"/>
                  <w:noProof/>
                  <w:color w:val="000000" w:themeColor="text1"/>
                  <w:sz w:val="20"/>
                  <w:szCs w:val="20"/>
                  <w:lang w:val="fr-FR" w:eastAsia="en-IN"/>
                </w:rPr>
                <w:delText>X</w:delText>
              </w:r>
            </w:del>
          </w:p>
          <w:p w14:paraId="39D0FD29" w14:textId="76068A85"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85" w:author="Kossa FALL" w:date="2025-03-15T20:21:00Z">
              <w:r w:rsidR="009942B5">
                <w:rPr>
                  <w:rFonts w:asciiTheme="minorHAnsi" w:hAnsiTheme="minorHAnsi" w:cstheme="minorHAnsi"/>
                  <w:bCs/>
                  <w:color w:val="000000"/>
                  <w:sz w:val="20"/>
                  <w:szCs w:val="20"/>
                  <w:lang w:val="fr-FR" w:eastAsia="en-IN"/>
                </w:rPr>
                <w:t>98</w:t>
              </w:r>
            </w:ins>
            <w:del w:id="586" w:author="Kossa FALL" w:date="2025-03-15T20:21: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218CE33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9F4CED" w14:textId="77777777" w:rsidR="00A41F2C" w:rsidRPr="00167601" w:rsidRDefault="00A41F2C">
      <w:pPr>
        <w:rPr>
          <w:lang w:val="fr-FR"/>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F733A2" w14:paraId="1D09D61C" w14:textId="77777777" w:rsidTr="00FD32FD">
        <w:trPr>
          <w:trHeight w:val="382"/>
          <w:jc w:val="center"/>
        </w:trPr>
        <w:tc>
          <w:tcPr>
            <w:tcW w:w="10627" w:type="dxa"/>
            <w:gridSpan w:val="4"/>
          </w:tcPr>
          <w:p w14:paraId="6D4F7A0A" w14:textId="07CA4BA3" w:rsidR="00B2503A" w:rsidRPr="00823A21" w:rsidRDefault="00210E54" w:rsidP="0056735D">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Vérifiez </w:t>
            </w:r>
            <w:proofErr w:type="gramStart"/>
            <w:r w:rsidRPr="00010F8A">
              <w:rPr>
                <w:rFonts w:asciiTheme="minorHAnsi" w:hAnsiTheme="minorHAnsi" w:cstheme="minorHAnsi"/>
                <w:b/>
                <w:bCs/>
                <w:spacing w:val="-2"/>
                <w:sz w:val="20"/>
                <w:szCs w:val="20"/>
                <w:lang w:val="fr-FR"/>
              </w:rPr>
              <w:t>510:</w:t>
            </w:r>
            <w:proofErr w:type="gramEnd"/>
            <w:r w:rsidRPr="00010F8A">
              <w:rPr>
                <w:rFonts w:asciiTheme="minorHAnsi" w:hAnsiTheme="minorHAnsi" w:cstheme="minorHAnsi"/>
                <w:b/>
                <w:bCs/>
                <w:spacing w:val="-2"/>
                <w:sz w:val="20"/>
                <w:szCs w:val="20"/>
                <w:lang w:val="fr-FR"/>
              </w:rPr>
              <w:t xml:space="preserve"> si </w:t>
            </w:r>
            <w:r w:rsidR="00CF4070" w:rsidRPr="00010F8A">
              <w:rPr>
                <w:rFonts w:asciiTheme="minorHAnsi" w:hAnsiTheme="minorHAnsi" w:cstheme="minorHAnsi"/>
                <w:b/>
                <w:bCs/>
                <w:spacing w:val="-2"/>
                <w:sz w:val="20"/>
                <w:szCs w:val="20"/>
                <w:lang w:val="fr-FR"/>
              </w:rPr>
              <w:t>c</w:t>
            </w:r>
            <w:r w:rsidRPr="00010F8A">
              <w:rPr>
                <w:rFonts w:asciiTheme="minorHAnsi" w:hAnsiTheme="minorHAnsi" w:cstheme="minorHAnsi"/>
                <w:b/>
                <w:bCs/>
                <w:spacing w:val="-2"/>
                <w:sz w:val="20"/>
                <w:szCs w:val="20"/>
                <w:lang w:val="fr-FR"/>
              </w:rPr>
              <w:t xml:space="preserve">, </w:t>
            </w:r>
            <w:r w:rsidR="00CF4070" w:rsidRPr="00010F8A">
              <w:rPr>
                <w:rFonts w:asciiTheme="minorHAnsi" w:hAnsiTheme="minorHAnsi" w:cstheme="minorHAnsi"/>
                <w:b/>
                <w:bCs/>
                <w:spacing w:val="-2"/>
                <w:sz w:val="20"/>
                <w:szCs w:val="20"/>
                <w:lang w:val="fr-FR"/>
              </w:rPr>
              <w:t>d</w:t>
            </w:r>
            <w:r w:rsidRPr="00010F8A">
              <w:rPr>
                <w:rFonts w:asciiTheme="minorHAnsi" w:hAnsiTheme="minorHAnsi" w:cstheme="minorHAnsi"/>
                <w:b/>
                <w:bCs/>
                <w:spacing w:val="-2"/>
                <w:sz w:val="20"/>
                <w:szCs w:val="20"/>
                <w:lang w:val="fr-FR"/>
              </w:rPr>
              <w:t xml:space="preserve"> = 1 ou 2 alors demandez 52</w:t>
            </w:r>
            <w:r w:rsidR="00CF4070" w:rsidRPr="00010F8A">
              <w:rPr>
                <w:rFonts w:asciiTheme="minorHAnsi" w:hAnsiTheme="minorHAnsi" w:cstheme="minorHAnsi"/>
                <w:b/>
                <w:bCs/>
                <w:spacing w:val="-2"/>
                <w:sz w:val="20"/>
                <w:szCs w:val="20"/>
                <w:lang w:val="fr-FR"/>
              </w:rPr>
              <w:t>5</w:t>
            </w:r>
            <w:r w:rsidRPr="00010F8A">
              <w:rPr>
                <w:rFonts w:asciiTheme="minorHAnsi" w:hAnsiTheme="minorHAnsi" w:cstheme="minorHAnsi"/>
                <w:b/>
                <w:bCs/>
                <w:spacing w:val="-2"/>
                <w:sz w:val="20"/>
                <w:szCs w:val="20"/>
                <w:lang w:val="fr-FR"/>
              </w:rPr>
              <w:t>-53</w:t>
            </w:r>
            <w:r w:rsidR="00CF4070" w:rsidRPr="00010F8A">
              <w:rPr>
                <w:rFonts w:asciiTheme="minorHAnsi" w:hAnsiTheme="minorHAnsi" w:cstheme="minorHAnsi"/>
                <w:b/>
                <w:bCs/>
                <w:spacing w:val="-2"/>
                <w:sz w:val="20"/>
                <w:szCs w:val="20"/>
                <w:lang w:val="fr-FR"/>
              </w:rPr>
              <w:t>1</w:t>
            </w:r>
            <w:r w:rsidRPr="00010F8A">
              <w:rPr>
                <w:rFonts w:asciiTheme="minorHAnsi" w:hAnsiTheme="minorHAnsi" w:cstheme="minorHAnsi"/>
                <w:b/>
                <w:bCs/>
                <w:spacing w:val="-2"/>
                <w:sz w:val="20"/>
                <w:szCs w:val="20"/>
                <w:lang w:val="fr-FR"/>
              </w:rPr>
              <w:t>; sinon passez à 53</w:t>
            </w:r>
            <w:r w:rsidR="00CF4070" w:rsidRPr="00010F8A">
              <w:rPr>
                <w:rFonts w:asciiTheme="minorHAnsi" w:hAnsiTheme="minorHAnsi" w:cstheme="minorHAnsi"/>
                <w:b/>
                <w:bCs/>
                <w:spacing w:val="-2"/>
                <w:sz w:val="20"/>
                <w:szCs w:val="20"/>
                <w:lang w:val="fr-FR"/>
              </w:rPr>
              <w:t>2</w:t>
            </w:r>
          </w:p>
        </w:tc>
      </w:tr>
      <w:tr w:rsidR="006F04B3" w:rsidRPr="00010F8A" w14:paraId="2AFFCE73" w14:textId="77777777" w:rsidTr="00FD32FD">
        <w:trPr>
          <w:trHeight w:val="382"/>
          <w:jc w:val="center"/>
        </w:trPr>
        <w:tc>
          <w:tcPr>
            <w:tcW w:w="658" w:type="dxa"/>
          </w:tcPr>
          <w:p w14:paraId="1D67A90B" w14:textId="51215FC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5</w:t>
            </w:r>
          </w:p>
        </w:tc>
        <w:tc>
          <w:tcPr>
            <w:tcW w:w="5291" w:type="dxa"/>
          </w:tcPr>
          <w:p w14:paraId="2CCCDFAB" w14:textId="76C44EC1" w:rsidR="00B2503A" w:rsidRPr="00823A21" w:rsidRDefault="00D14A64"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Pour être efficace, </w:t>
            </w:r>
            <w:r w:rsidR="0015682B" w:rsidRPr="00823A21">
              <w:rPr>
                <w:rFonts w:asciiTheme="minorHAnsi" w:hAnsiTheme="minorHAnsi" w:cstheme="minorHAnsi"/>
                <w:bCs/>
                <w:color w:val="000000"/>
                <w:sz w:val="20"/>
                <w:szCs w:val="20"/>
                <w:lang w:val="fr-FR" w:eastAsia="en-IN"/>
              </w:rPr>
              <w:t>quand</w:t>
            </w:r>
            <w:r w:rsidRPr="00010F8A">
              <w:rPr>
                <w:rFonts w:asciiTheme="minorHAnsi" w:hAnsiTheme="minorHAnsi" w:cstheme="minorHAnsi"/>
                <w:bCs/>
                <w:color w:val="000000"/>
                <w:sz w:val="20"/>
                <w:szCs w:val="20"/>
                <w:lang w:val="fr-FR" w:eastAsia="en-IN"/>
              </w:rPr>
              <w:t xml:space="preserve"> est-ce que</w:t>
            </w:r>
            <w:r w:rsidR="0015682B" w:rsidRPr="00823A21">
              <w:rPr>
                <w:rFonts w:asciiTheme="minorHAnsi" w:hAnsiTheme="minorHAnsi" w:cstheme="minorHAnsi"/>
                <w:bCs/>
                <w:color w:val="000000"/>
                <w:sz w:val="20"/>
                <w:szCs w:val="20"/>
                <w:lang w:val="fr-FR" w:eastAsia="en-IN"/>
              </w:rPr>
              <w:t xml:space="preserve"> les </w:t>
            </w:r>
            <w:r w:rsidR="0015682B" w:rsidRPr="00823A21">
              <w:rPr>
                <w:rFonts w:asciiTheme="minorHAnsi" w:hAnsiTheme="minorHAnsi" w:cstheme="minorHAnsi"/>
                <w:b/>
                <w:bCs/>
                <w:color w:val="000000"/>
                <w:sz w:val="20"/>
                <w:szCs w:val="20"/>
                <w:lang w:val="fr-FR" w:eastAsia="en-IN"/>
              </w:rPr>
              <w:t>préservatifs</w:t>
            </w:r>
            <w:r w:rsidR="0015682B" w:rsidRPr="00823A21">
              <w:rPr>
                <w:rFonts w:asciiTheme="minorHAnsi" w:hAnsiTheme="minorHAnsi" w:cstheme="minorHAnsi"/>
                <w:bCs/>
                <w:color w:val="000000"/>
                <w:sz w:val="20"/>
                <w:szCs w:val="20"/>
                <w:lang w:val="fr-FR" w:eastAsia="en-IN"/>
              </w:rPr>
              <w:t xml:space="preserve"> doivent être utilisés</w:t>
            </w:r>
            <w:r w:rsidRPr="00010F8A">
              <w:rPr>
                <w:rFonts w:asciiTheme="minorHAnsi" w:hAnsiTheme="minorHAnsi" w:cstheme="minorHAnsi"/>
                <w:bCs/>
                <w:color w:val="000000"/>
                <w:sz w:val="20"/>
                <w:szCs w:val="20"/>
                <w:lang w:val="fr-FR" w:eastAsia="en-IN"/>
              </w:rPr>
              <w:t> ?</w:t>
            </w:r>
          </w:p>
        </w:tc>
        <w:tc>
          <w:tcPr>
            <w:tcW w:w="3827" w:type="dxa"/>
          </w:tcPr>
          <w:p w14:paraId="4AAD6056" w14:textId="640E3833" w:rsidR="00B2503A" w:rsidRPr="00823A21" w:rsidRDefault="00D14A64"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À</w:t>
            </w:r>
            <w:r w:rsidRPr="00823A21">
              <w:rPr>
                <w:rFonts w:asciiTheme="minorHAnsi" w:hAnsiTheme="minorHAnsi" w:cstheme="minorHAnsi"/>
                <w:bCs/>
                <w:color w:val="000000"/>
                <w:sz w:val="20"/>
                <w:szCs w:val="20"/>
                <w:lang w:val="fr-FR" w:eastAsia="en-IN"/>
              </w:rPr>
              <w:t xml:space="preserve"> </w:t>
            </w:r>
            <w:r w:rsidR="0015682B" w:rsidRPr="00823A21">
              <w:rPr>
                <w:rFonts w:asciiTheme="minorHAnsi" w:hAnsiTheme="minorHAnsi" w:cstheme="minorHAnsi"/>
                <w:bCs/>
                <w:color w:val="000000"/>
                <w:sz w:val="20"/>
                <w:szCs w:val="20"/>
                <w:lang w:val="fr-FR" w:eastAsia="en-IN"/>
              </w:rPr>
              <w:t>chaque rapport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1</w:t>
            </w:r>
          </w:p>
          <w:p w14:paraId="7855AC70" w14:textId="5D1C7D6B"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 réponse</w:t>
            </w:r>
            <w:r w:rsidR="00B2503A" w:rsidRPr="00823A21">
              <w:rPr>
                <w:rFonts w:asciiTheme="minorHAnsi" w:hAnsiTheme="minorHAnsi" w:cstheme="minorHAnsi"/>
                <w:bCs/>
                <w:color w:val="000000"/>
                <w:sz w:val="20"/>
                <w:szCs w:val="20"/>
                <w:lang w:val="fr-FR" w:eastAsia="en-IN"/>
              </w:rPr>
              <w:tab/>
            </w:r>
            <w:ins w:id="587" w:author="Ndeye Dibor Ndour" w:date="2025-03-21T10:28:00Z">
              <w:r w:rsidR="00D96AC0">
                <w:rPr>
                  <w:rFonts w:asciiTheme="minorHAnsi" w:hAnsiTheme="minorHAnsi" w:cstheme="minorHAnsi"/>
                  <w:bCs/>
                  <w:color w:val="000000"/>
                  <w:sz w:val="20"/>
                  <w:szCs w:val="20"/>
                  <w:lang w:val="fr-FR" w:eastAsia="en-IN"/>
                </w:rPr>
                <w:t>9</w:t>
              </w:r>
            </w:ins>
            <w:r w:rsidR="00884E7E" w:rsidRPr="00823A21">
              <w:rPr>
                <w:rFonts w:asciiTheme="minorHAnsi" w:hAnsiTheme="minorHAnsi" w:cstheme="minorHAnsi"/>
                <w:bCs/>
                <w:color w:val="000000"/>
                <w:sz w:val="20"/>
                <w:szCs w:val="20"/>
                <w:lang w:val="fr-FR" w:eastAsia="en-IN"/>
              </w:rPr>
              <w:t>6</w:t>
            </w:r>
          </w:p>
          <w:p w14:paraId="09C545CB" w14:textId="4B0A7E8F"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884E7E" w:rsidRPr="00823A21">
              <w:rPr>
                <w:rFonts w:asciiTheme="minorHAnsi" w:hAnsiTheme="minorHAnsi" w:cstheme="minorHAnsi"/>
                <w:bCs/>
                <w:color w:val="000000"/>
                <w:sz w:val="20"/>
                <w:szCs w:val="20"/>
                <w:lang w:val="fr-FR" w:eastAsia="en-IN"/>
              </w:rPr>
              <w:tab/>
            </w:r>
            <w:ins w:id="588" w:author="Kossa FALL" w:date="2025-03-15T20:21:00Z">
              <w:r w:rsidR="009942B5">
                <w:rPr>
                  <w:rFonts w:asciiTheme="minorHAnsi" w:hAnsiTheme="minorHAnsi" w:cstheme="minorHAnsi"/>
                  <w:bCs/>
                  <w:color w:val="000000"/>
                  <w:sz w:val="20"/>
                  <w:szCs w:val="20"/>
                  <w:lang w:val="fr-FR" w:eastAsia="en-IN"/>
                </w:rPr>
                <w:t>98</w:t>
              </w:r>
            </w:ins>
            <w:del w:id="589" w:author="Kossa FALL" w:date="2025-03-15T20:21: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70132F0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00FAB4A4" w14:textId="77777777" w:rsidTr="00FD32FD">
        <w:trPr>
          <w:trHeight w:val="382"/>
          <w:jc w:val="center"/>
        </w:trPr>
        <w:tc>
          <w:tcPr>
            <w:tcW w:w="658" w:type="dxa"/>
          </w:tcPr>
          <w:p w14:paraId="329FE087" w14:textId="7F893AF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6</w:t>
            </w:r>
          </w:p>
        </w:tc>
        <w:tc>
          <w:tcPr>
            <w:tcW w:w="5291" w:type="dxa"/>
          </w:tcPr>
          <w:p w14:paraId="3A757136" w14:textId="2658644E" w:rsidR="00B2503A" w:rsidRPr="00823A21" w:rsidRDefault="00EB624D"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Combien de fois peut-on utiliser un </w:t>
            </w:r>
            <w:r w:rsidRPr="00823A21">
              <w:rPr>
                <w:rFonts w:asciiTheme="minorHAnsi" w:hAnsiTheme="minorHAnsi" w:cstheme="minorHAnsi"/>
                <w:b/>
                <w:bCs/>
                <w:color w:val="000000"/>
                <w:sz w:val="20"/>
                <w:szCs w:val="20"/>
                <w:lang w:val="fr-FR" w:eastAsia="en-IN"/>
              </w:rPr>
              <w:t xml:space="preserve">préservatif </w:t>
            </w:r>
            <w:r w:rsidRPr="00823A21">
              <w:rPr>
                <w:rFonts w:asciiTheme="minorHAnsi" w:hAnsiTheme="minorHAnsi" w:cstheme="minorHAnsi"/>
                <w:bCs/>
                <w:color w:val="000000"/>
                <w:sz w:val="20"/>
                <w:szCs w:val="20"/>
                <w:lang w:val="fr-FR" w:eastAsia="en-IN"/>
              </w:rPr>
              <w:t>lors d’un rapport sexuel ?</w:t>
            </w:r>
          </w:p>
        </w:tc>
        <w:tc>
          <w:tcPr>
            <w:tcW w:w="3827" w:type="dxa"/>
          </w:tcPr>
          <w:p w14:paraId="4684FA1C" w14:textId="010B7B9C"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Une fois</w:t>
            </w:r>
            <w:r w:rsidR="00B2503A" w:rsidRPr="00823A21">
              <w:rPr>
                <w:rFonts w:asciiTheme="minorHAnsi" w:hAnsiTheme="minorHAnsi" w:cstheme="minorHAnsi"/>
                <w:bCs/>
                <w:color w:val="000000"/>
                <w:sz w:val="20"/>
                <w:szCs w:val="20"/>
                <w:lang w:val="fr-FR" w:eastAsia="en-IN"/>
              </w:rPr>
              <w:tab/>
              <w:t>1</w:t>
            </w:r>
          </w:p>
          <w:p w14:paraId="767BE7AC" w14:textId="117110AE"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Deux fois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2</w:t>
            </w:r>
          </w:p>
          <w:p w14:paraId="0A73BA15" w14:textId="747AA0EB"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Plus de deux fois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3</w:t>
            </w:r>
          </w:p>
          <w:p w14:paraId="14B67034" w14:textId="0B0E446A"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00B2503A" w:rsidRPr="00823A21">
              <w:rPr>
                <w:rFonts w:asciiTheme="minorHAnsi" w:hAnsiTheme="minorHAnsi" w:cstheme="minorHAnsi"/>
                <w:bCs/>
                <w:color w:val="000000"/>
                <w:sz w:val="20"/>
                <w:szCs w:val="20"/>
                <w:lang w:val="fr-FR" w:eastAsia="en-IN"/>
              </w:rPr>
              <w:tab/>
            </w:r>
            <w:ins w:id="590" w:author="Kossa FALL" w:date="2025-03-15T20:21:00Z">
              <w:r w:rsidR="009942B5">
                <w:rPr>
                  <w:rFonts w:asciiTheme="minorHAnsi" w:hAnsiTheme="minorHAnsi" w:cstheme="minorHAnsi"/>
                  <w:bCs/>
                  <w:color w:val="000000"/>
                  <w:sz w:val="20"/>
                  <w:szCs w:val="20"/>
                  <w:lang w:val="fr-FR" w:eastAsia="en-IN"/>
                </w:rPr>
                <w:t>98</w:t>
              </w:r>
            </w:ins>
            <w:del w:id="591" w:author="Kossa FALL" w:date="2025-03-15T20:21: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35FB33B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0B501569" w14:textId="77777777" w:rsidTr="00FD32FD">
        <w:trPr>
          <w:trHeight w:val="382"/>
          <w:jc w:val="center"/>
        </w:trPr>
        <w:tc>
          <w:tcPr>
            <w:tcW w:w="658" w:type="dxa"/>
          </w:tcPr>
          <w:p w14:paraId="2CF0B8EB" w14:textId="7E7575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7</w:t>
            </w:r>
          </w:p>
        </w:tc>
        <w:tc>
          <w:tcPr>
            <w:tcW w:w="5291" w:type="dxa"/>
          </w:tcPr>
          <w:p w14:paraId="6368C223" w14:textId="7D5E6FE8" w:rsidR="00B2503A" w:rsidRPr="00823A21" w:rsidRDefault="00EB624D"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avantages d’utiliser un </w:t>
            </w:r>
            <w:r w:rsidRPr="00823A21">
              <w:rPr>
                <w:rFonts w:asciiTheme="minorHAnsi" w:hAnsiTheme="minorHAnsi" w:cstheme="minorHAnsi"/>
                <w:b/>
                <w:bCs/>
                <w:color w:val="000000"/>
                <w:sz w:val="20"/>
                <w:szCs w:val="20"/>
                <w:lang w:val="fr-FR" w:eastAsia="en-IN"/>
              </w:rPr>
              <w:t>préservatif</w:t>
            </w:r>
            <w:r w:rsidRPr="00823A21">
              <w:rPr>
                <w:rFonts w:asciiTheme="minorHAnsi" w:hAnsiTheme="minorHAnsi" w:cstheme="minorHAnsi"/>
                <w:bCs/>
                <w:color w:val="000000"/>
                <w:sz w:val="20"/>
                <w:szCs w:val="20"/>
                <w:lang w:val="fr-FR" w:eastAsia="en-IN"/>
              </w:rPr>
              <w:t xml:space="preserve"> ? </w:t>
            </w:r>
          </w:p>
          <w:p w14:paraId="4F72ADD3" w14:textId="18757704" w:rsidR="00B2503A" w:rsidRPr="00010F8A" w:rsidRDefault="00B2503A" w:rsidP="00EB624D">
            <w:pPr>
              <w:tabs>
                <w:tab w:val="left" w:pos="-720"/>
              </w:tabs>
              <w:suppressAutoHyphens/>
              <w:rPr>
                <w:rFonts w:asciiTheme="minorHAnsi" w:hAnsiTheme="minorHAnsi" w:cstheme="minorHAnsi"/>
                <w:bCs/>
                <w:color w:val="000000"/>
                <w:sz w:val="20"/>
                <w:szCs w:val="20"/>
                <w:lang w:val="fr-FR" w:eastAsia="en-IN"/>
              </w:rPr>
            </w:pPr>
          </w:p>
          <w:p w14:paraId="6C06177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7D6B8A5" w14:textId="1F92369A"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37679B8" w14:textId="21E14C11"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92" w:author="Ndeye Dibor Ndour" w:date="2025-03-21T10:27:00Z">
              <w:r w:rsidR="00D96AC0">
                <w:rPr>
                  <w:rFonts w:asciiTheme="minorHAnsi" w:hAnsiTheme="minorHAnsi" w:cstheme="minorHAnsi"/>
                  <w:bCs/>
                  <w:color w:val="000000"/>
                  <w:sz w:val="20"/>
                  <w:szCs w:val="20"/>
                  <w:lang w:val="fr-FR" w:eastAsia="en-IN"/>
                </w:rPr>
                <w:t>a</w:t>
              </w:r>
            </w:ins>
            <w:del w:id="593" w:author="Ndeye Dibor Ndour" w:date="2025-03-21T10:27:00Z">
              <w:r w:rsidR="00B2503A" w:rsidRPr="00823A21" w:rsidDel="00D96AC0">
                <w:rPr>
                  <w:rFonts w:asciiTheme="minorHAnsi" w:hAnsiTheme="minorHAnsi" w:cstheme="minorHAnsi"/>
                  <w:bCs/>
                  <w:color w:val="000000"/>
                  <w:sz w:val="20"/>
                  <w:szCs w:val="20"/>
                  <w:lang w:val="fr-FR" w:eastAsia="en-IN"/>
                </w:rPr>
                <w:delText>A</w:delText>
              </w:r>
            </w:del>
          </w:p>
          <w:p w14:paraId="43285146" w14:textId="5B2FF307"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Sécurité contre les infections sexuelles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94" w:author="Ndeye Dibor Ndour" w:date="2025-03-21T10:27:00Z">
              <w:r w:rsidR="00D96AC0">
                <w:rPr>
                  <w:rFonts w:asciiTheme="minorHAnsi" w:hAnsiTheme="minorHAnsi" w:cstheme="minorHAnsi"/>
                  <w:bCs/>
                  <w:color w:val="000000"/>
                  <w:sz w:val="20"/>
                  <w:szCs w:val="20"/>
                  <w:lang w:val="fr-FR" w:eastAsia="en-IN"/>
                </w:rPr>
                <w:t>b</w:t>
              </w:r>
            </w:ins>
            <w:del w:id="595" w:author="Ndeye Dibor Ndour" w:date="2025-03-21T10:27:00Z">
              <w:r w:rsidR="00B2503A" w:rsidRPr="00823A21" w:rsidDel="00D96AC0">
                <w:rPr>
                  <w:rFonts w:asciiTheme="minorHAnsi" w:hAnsiTheme="minorHAnsi" w:cstheme="minorHAnsi"/>
                  <w:bCs/>
                  <w:color w:val="000000"/>
                  <w:sz w:val="20"/>
                  <w:szCs w:val="20"/>
                  <w:lang w:val="fr-FR" w:eastAsia="en-IN"/>
                </w:rPr>
                <w:delText>B</w:delText>
              </w:r>
            </w:del>
          </w:p>
          <w:p w14:paraId="7CC2C491" w14:textId="598B3EFD"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w:t>
            </w:r>
            <w:r w:rsidR="00EF2307" w:rsidRPr="00823A21">
              <w:rPr>
                <w:rFonts w:asciiTheme="minorHAnsi" w:hAnsiTheme="minorHAnsi" w:cstheme="minorHAnsi"/>
                <w:bCs/>
                <w:color w:val="000000"/>
                <w:sz w:val="20"/>
                <w:szCs w:val="20"/>
                <w:lang w:val="fr-FR" w:eastAsia="en-IN"/>
              </w:rPr>
              <w:t xml:space="preserve"> VIH</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96" w:author="Ndeye Dibor Ndour" w:date="2025-03-21T10:27:00Z">
              <w:r w:rsidR="00D96AC0">
                <w:rPr>
                  <w:rFonts w:asciiTheme="minorHAnsi" w:hAnsiTheme="minorHAnsi" w:cstheme="minorHAnsi"/>
                  <w:bCs/>
                  <w:color w:val="000000"/>
                  <w:sz w:val="20"/>
                  <w:szCs w:val="20"/>
                  <w:lang w:val="fr-FR" w:eastAsia="en-IN"/>
                </w:rPr>
                <w:t>c</w:t>
              </w:r>
            </w:ins>
            <w:del w:id="597" w:author="Ndeye Dibor Ndour" w:date="2025-03-21T10:27:00Z">
              <w:r w:rsidR="00B2503A" w:rsidRPr="00823A21" w:rsidDel="00D96AC0">
                <w:rPr>
                  <w:rFonts w:asciiTheme="minorHAnsi" w:hAnsiTheme="minorHAnsi" w:cstheme="minorHAnsi"/>
                  <w:bCs/>
                  <w:color w:val="000000"/>
                  <w:sz w:val="20"/>
                  <w:szCs w:val="20"/>
                  <w:lang w:val="fr-FR" w:eastAsia="en-IN"/>
                </w:rPr>
                <w:delText>C</w:delText>
              </w:r>
            </w:del>
          </w:p>
          <w:p w14:paraId="56FBDC38" w14:textId="4DFC5BE2"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Facilement disponible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598" w:author="Ndeye Dibor Ndour" w:date="2025-03-21T10:27:00Z">
              <w:r w:rsidR="00D96AC0">
                <w:rPr>
                  <w:rFonts w:asciiTheme="minorHAnsi" w:hAnsiTheme="minorHAnsi" w:cstheme="minorHAnsi"/>
                  <w:bCs/>
                  <w:color w:val="000000"/>
                  <w:sz w:val="20"/>
                  <w:szCs w:val="20"/>
                  <w:lang w:val="fr-FR" w:eastAsia="en-IN"/>
                </w:rPr>
                <w:t>d</w:t>
              </w:r>
            </w:ins>
            <w:del w:id="599" w:author="Ndeye Dibor Ndour" w:date="2025-03-21T10:27:00Z">
              <w:r w:rsidR="00B2503A" w:rsidRPr="00823A21" w:rsidDel="00D96AC0">
                <w:rPr>
                  <w:rFonts w:asciiTheme="minorHAnsi" w:hAnsiTheme="minorHAnsi" w:cstheme="minorHAnsi"/>
                  <w:bCs/>
                  <w:color w:val="000000"/>
                  <w:sz w:val="20"/>
                  <w:szCs w:val="20"/>
                  <w:lang w:val="fr-FR" w:eastAsia="en-IN"/>
                </w:rPr>
                <w:delText>D</w:delText>
              </w:r>
            </w:del>
          </w:p>
          <w:p w14:paraId="173C3FC4" w14:textId="655DBD1F"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Méthode la moins chère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00" w:author="Ndeye Dibor Ndour" w:date="2025-03-21T10:27:00Z">
              <w:r w:rsidR="00D96AC0">
                <w:rPr>
                  <w:rFonts w:asciiTheme="minorHAnsi" w:hAnsiTheme="minorHAnsi" w:cstheme="minorHAnsi"/>
                  <w:bCs/>
                  <w:color w:val="000000"/>
                  <w:sz w:val="20"/>
                  <w:szCs w:val="20"/>
                  <w:lang w:val="fr-FR" w:eastAsia="en-IN"/>
                </w:rPr>
                <w:t>e</w:t>
              </w:r>
            </w:ins>
            <w:del w:id="601" w:author="Ndeye Dibor Ndour" w:date="2025-03-21T10:27:00Z">
              <w:r w:rsidR="00B2503A" w:rsidRPr="00823A21" w:rsidDel="00D96AC0">
                <w:rPr>
                  <w:rFonts w:asciiTheme="minorHAnsi" w:hAnsiTheme="minorHAnsi" w:cstheme="minorHAnsi"/>
                  <w:bCs/>
                  <w:color w:val="000000"/>
                  <w:sz w:val="20"/>
                  <w:szCs w:val="20"/>
                  <w:lang w:val="fr-FR" w:eastAsia="en-IN"/>
                </w:rPr>
                <w:delText>E</w:delText>
              </w:r>
            </w:del>
          </w:p>
          <w:p w14:paraId="7D66F97F" w14:textId="582D4E2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02" w:author="Ndeye Dibor Ndour" w:date="2025-03-21T10:28:00Z">
              <w:r w:rsidR="00D96AC0">
                <w:rPr>
                  <w:rFonts w:asciiTheme="minorHAnsi" w:hAnsiTheme="minorHAnsi" w:cstheme="minorHAnsi"/>
                  <w:bCs/>
                  <w:color w:val="000000"/>
                  <w:sz w:val="20"/>
                  <w:szCs w:val="20"/>
                  <w:lang w:val="fr-FR" w:eastAsia="en-IN"/>
                </w:rPr>
                <w:t>f</w:t>
              </w:r>
            </w:ins>
            <w:del w:id="603" w:author="Ndeye Dibor Ndour" w:date="2025-03-21T10:28:00Z">
              <w:r w:rsidR="00B2503A" w:rsidRPr="00823A21" w:rsidDel="00D96AC0">
                <w:rPr>
                  <w:rFonts w:asciiTheme="minorHAnsi" w:hAnsiTheme="minorHAnsi" w:cstheme="minorHAnsi"/>
                  <w:bCs/>
                  <w:color w:val="000000"/>
                  <w:sz w:val="20"/>
                  <w:szCs w:val="20"/>
                  <w:lang w:val="fr-FR" w:eastAsia="en-IN"/>
                </w:rPr>
                <w:delText>F</w:delText>
              </w:r>
            </w:del>
          </w:p>
          <w:p w14:paraId="727E7F49" w14:textId="4E9A5EF7" w:rsidR="00B2503A" w:rsidRPr="00823A21" w:rsidRDefault="00EF230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604" w:author="Kossa FALL" w:date="2025-03-15T20:21:00Z">
              <w:r w:rsidR="009942B5">
                <w:rPr>
                  <w:rFonts w:asciiTheme="minorHAnsi" w:hAnsiTheme="minorHAnsi" w:cstheme="minorHAnsi"/>
                  <w:noProof/>
                  <w:color w:val="000000" w:themeColor="text1"/>
                  <w:sz w:val="20"/>
                  <w:szCs w:val="20"/>
                  <w:lang w:val="fr-FR" w:eastAsia="en-IN"/>
                </w:rPr>
                <w:t>96</w:t>
              </w:r>
            </w:ins>
            <w:del w:id="605" w:author="Kossa FALL" w:date="2025-03-15T20:21:00Z">
              <w:r w:rsidR="00B2503A" w:rsidRPr="00823A21" w:rsidDel="009942B5">
                <w:rPr>
                  <w:rFonts w:asciiTheme="minorHAnsi" w:hAnsiTheme="minorHAnsi" w:cstheme="minorHAnsi"/>
                  <w:noProof/>
                  <w:color w:val="000000" w:themeColor="text1"/>
                  <w:sz w:val="20"/>
                  <w:szCs w:val="20"/>
                  <w:lang w:val="fr-FR" w:eastAsia="en-IN"/>
                </w:rPr>
                <w:delText>X</w:delText>
              </w:r>
            </w:del>
          </w:p>
          <w:p w14:paraId="79E600FD" w14:textId="5DA9216D"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ins w:id="606" w:author="Kossa FALL" w:date="2025-03-15T20:21:00Z">
              <w:r w:rsidR="009942B5">
                <w:rPr>
                  <w:rFonts w:asciiTheme="minorHAnsi" w:hAnsiTheme="minorHAnsi" w:cstheme="minorHAnsi"/>
                  <w:bCs/>
                  <w:color w:val="000000"/>
                  <w:sz w:val="20"/>
                  <w:szCs w:val="20"/>
                  <w:lang w:val="fr-FR" w:eastAsia="en-IN"/>
                </w:rPr>
                <w:t>98</w:t>
              </w:r>
            </w:ins>
            <w:del w:id="607" w:author="Kossa FALL" w:date="2025-03-15T20:21: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07C0D2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3889F7B8" w14:textId="77777777" w:rsidTr="00FD32FD">
        <w:trPr>
          <w:trHeight w:val="382"/>
          <w:jc w:val="center"/>
        </w:trPr>
        <w:tc>
          <w:tcPr>
            <w:tcW w:w="658" w:type="dxa"/>
          </w:tcPr>
          <w:p w14:paraId="1A521D49" w14:textId="47582E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8</w:t>
            </w:r>
          </w:p>
        </w:tc>
        <w:tc>
          <w:tcPr>
            <w:tcW w:w="5291" w:type="dxa"/>
          </w:tcPr>
          <w:p w14:paraId="64A5E43C" w14:textId="7B39FE4D" w:rsidR="00B2503A" w:rsidRPr="00823A21" w:rsidRDefault="00EB624D"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del w:id="608" w:author="Kossa FALL" w:date="2025-03-16T22:44:00Z">
              <w:r w:rsidRPr="00823A21" w:rsidDel="00784CA1">
                <w:rPr>
                  <w:rFonts w:asciiTheme="minorHAnsi" w:hAnsiTheme="minorHAnsi" w:cstheme="minorHAnsi"/>
                  <w:bCs/>
                  <w:color w:val="000000"/>
                  <w:sz w:val="20"/>
                  <w:szCs w:val="20"/>
                  <w:lang w:val="fr-FR" w:eastAsia="en-IN"/>
                </w:rPr>
                <w:delText>probl</w:delText>
              </w:r>
              <w:r w:rsidR="00356D6A" w:rsidRPr="00823A21" w:rsidDel="00784CA1">
                <w:rPr>
                  <w:rFonts w:asciiTheme="minorHAnsi" w:hAnsiTheme="minorHAnsi" w:cstheme="minorHAnsi"/>
                  <w:bCs/>
                  <w:color w:val="000000"/>
                  <w:sz w:val="20"/>
                  <w:szCs w:val="20"/>
                  <w:lang w:val="fr-FR" w:eastAsia="en-IN"/>
                </w:rPr>
                <w:delText>é</w:delText>
              </w:r>
              <w:r w:rsidRPr="00823A21" w:rsidDel="00784CA1">
                <w:rPr>
                  <w:rFonts w:asciiTheme="minorHAnsi" w:hAnsiTheme="minorHAnsi" w:cstheme="minorHAnsi"/>
                  <w:bCs/>
                  <w:color w:val="000000"/>
                  <w:sz w:val="20"/>
                  <w:szCs w:val="20"/>
                  <w:lang w:val="fr-FR" w:eastAsia="en-IN"/>
                </w:rPr>
                <w:delText>m</w:delText>
              </w:r>
              <w:r w:rsidR="00356D6A" w:rsidRPr="00823A21" w:rsidDel="00784CA1">
                <w:rPr>
                  <w:rFonts w:asciiTheme="minorHAnsi" w:hAnsiTheme="minorHAnsi" w:cstheme="minorHAnsi"/>
                  <w:bCs/>
                  <w:color w:val="000000"/>
                  <w:sz w:val="20"/>
                  <w:szCs w:val="20"/>
                  <w:lang w:val="fr-FR" w:eastAsia="en-IN"/>
                </w:rPr>
                <w:delText>e</w:delText>
              </w:r>
              <w:r w:rsidRPr="00823A21" w:rsidDel="00784CA1">
                <w:rPr>
                  <w:rFonts w:asciiTheme="minorHAnsi" w:hAnsiTheme="minorHAnsi" w:cstheme="minorHAnsi"/>
                  <w:bCs/>
                  <w:color w:val="000000"/>
                  <w:sz w:val="20"/>
                  <w:szCs w:val="20"/>
                  <w:lang w:val="fr-FR" w:eastAsia="en-IN"/>
                </w:rPr>
                <w:delText>s</w:delText>
              </w:r>
            </w:del>
            <w:ins w:id="609" w:author="Kossa FALL" w:date="2025-03-16T22:44:00Z">
              <w:r w:rsidR="00784CA1" w:rsidRPr="00823A21">
                <w:rPr>
                  <w:rFonts w:asciiTheme="minorHAnsi" w:hAnsiTheme="minorHAnsi" w:cstheme="minorHAnsi"/>
                  <w:bCs/>
                  <w:color w:val="000000"/>
                  <w:sz w:val="20"/>
                  <w:szCs w:val="20"/>
                  <w:lang w:val="fr-FR" w:eastAsia="en-IN"/>
                </w:rPr>
                <w:t>problèmes</w:t>
              </w:r>
            </w:ins>
            <w:r w:rsidRPr="00823A21">
              <w:rPr>
                <w:rFonts w:asciiTheme="minorHAnsi" w:hAnsiTheme="minorHAnsi" w:cstheme="minorHAnsi"/>
                <w:bCs/>
                <w:color w:val="000000"/>
                <w:sz w:val="20"/>
                <w:szCs w:val="20"/>
                <w:lang w:val="fr-FR" w:eastAsia="en-IN"/>
              </w:rPr>
              <w:t xml:space="preserve"> auxquels un client peut faire face lors de l’utilisation d’un </w:t>
            </w:r>
            <w:r w:rsidRPr="00823A21">
              <w:rPr>
                <w:rFonts w:asciiTheme="minorHAnsi" w:hAnsiTheme="minorHAnsi" w:cstheme="minorHAnsi"/>
                <w:b/>
                <w:bCs/>
                <w:color w:val="000000"/>
                <w:sz w:val="20"/>
                <w:szCs w:val="20"/>
                <w:lang w:val="fr-FR" w:eastAsia="en-IN"/>
              </w:rPr>
              <w:t>préservatif</w:t>
            </w:r>
            <w:r w:rsidR="00C72570" w:rsidRPr="00823A21">
              <w:rPr>
                <w:rFonts w:asciiTheme="minorHAnsi" w:hAnsiTheme="minorHAnsi" w:cstheme="minorHAnsi"/>
                <w:bCs/>
                <w:color w:val="000000"/>
                <w:sz w:val="20"/>
                <w:szCs w:val="20"/>
                <w:lang w:val="fr-FR" w:eastAsia="en-IN"/>
              </w:rPr>
              <w:t xml:space="preserve"> ?</w:t>
            </w:r>
          </w:p>
          <w:p w14:paraId="75FF702A" w14:textId="01CE6C96" w:rsidR="00B2503A" w:rsidRPr="00010F8A" w:rsidRDefault="00B2503A" w:rsidP="00EB624D">
            <w:pPr>
              <w:tabs>
                <w:tab w:val="left" w:pos="-720"/>
              </w:tabs>
              <w:suppressAutoHyphens/>
              <w:rPr>
                <w:rFonts w:asciiTheme="minorHAnsi" w:hAnsiTheme="minorHAnsi" w:cstheme="minorHAnsi"/>
                <w:b/>
                <w:bCs/>
                <w:spacing w:val="-2"/>
                <w:sz w:val="20"/>
                <w:szCs w:val="20"/>
                <w:lang w:val="fr-FR"/>
              </w:rPr>
            </w:pPr>
          </w:p>
          <w:p w14:paraId="058D0EA5"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D9206DE" w14:textId="00D08D68"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61E4764" w14:textId="24724F7D"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du plaisir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10" w:author="Ndeye Dibor Ndour" w:date="2025-03-21T10:28:00Z">
              <w:r w:rsidR="00820F33">
                <w:rPr>
                  <w:rFonts w:asciiTheme="minorHAnsi" w:hAnsiTheme="minorHAnsi" w:cstheme="minorHAnsi"/>
                  <w:bCs/>
                  <w:color w:val="000000"/>
                  <w:sz w:val="20"/>
                  <w:szCs w:val="20"/>
                  <w:lang w:val="fr-FR" w:eastAsia="en-IN"/>
                </w:rPr>
                <w:t>a</w:t>
              </w:r>
            </w:ins>
            <w:del w:id="611" w:author="Ndeye Dibor Ndour" w:date="2025-03-21T10:28:00Z">
              <w:r w:rsidR="00B2503A" w:rsidRPr="00823A21" w:rsidDel="00820F33">
                <w:rPr>
                  <w:rFonts w:asciiTheme="minorHAnsi" w:hAnsiTheme="minorHAnsi" w:cstheme="minorHAnsi"/>
                  <w:bCs/>
                  <w:color w:val="000000"/>
                  <w:sz w:val="20"/>
                  <w:szCs w:val="20"/>
                  <w:lang w:val="fr-FR" w:eastAsia="en-IN"/>
                </w:rPr>
                <w:delText>A</w:delText>
              </w:r>
            </w:del>
          </w:p>
          <w:p w14:paraId="02A5B1E1" w14:textId="50603EA8"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Allergie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12" w:author="Ndeye Dibor Ndour" w:date="2025-03-21T10:28:00Z">
              <w:r w:rsidR="00820F33">
                <w:rPr>
                  <w:rFonts w:asciiTheme="minorHAnsi" w:hAnsiTheme="minorHAnsi" w:cstheme="minorHAnsi"/>
                  <w:bCs/>
                  <w:color w:val="000000"/>
                  <w:sz w:val="20"/>
                  <w:szCs w:val="20"/>
                  <w:lang w:val="fr-FR" w:eastAsia="en-IN"/>
                </w:rPr>
                <w:t>b</w:t>
              </w:r>
            </w:ins>
            <w:del w:id="613" w:author="Ndeye Dibor Ndour" w:date="2025-03-21T10:28:00Z">
              <w:r w:rsidR="00B2503A" w:rsidRPr="00823A21" w:rsidDel="00820F33">
                <w:rPr>
                  <w:rFonts w:asciiTheme="minorHAnsi" w:hAnsiTheme="minorHAnsi" w:cstheme="minorHAnsi"/>
                  <w:bCs/>
                  <w:color w:val="000000"/>
                  <w:sz w:val="20"/>
                  <w:szCs w:val="20"/>
                  <w:lang w:val="fr-FR" w:eastAsia="en-IN"/>
                </w:rPr>
                <w:delText>B</w:delText>
              </w:r>
            </w:del>
          </w:p>
          <w:p w14:paraId="29A5C39B" w14:textId="1750A17A"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Echec de la méthode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14" w:author="Ndeye Dibor Ndour" w:date="2025-03-21T10:28:00Z">
              <w:r w:rsidR="00820F33">
                <w:rPr>
                  <w:rFonts w:asciiTheme="minorHAnsi" w:hAnsiTheme="minorHAnsi" w:cstheme="minorHAnsi"/>
                  <w:bCs/>
                  <w:color w:val="000000"/>
                  <w:sz w:val="20"/>
                  <w:szCs w:val="20"/>
                  <w:lang w:val="fr-FR" w:eastAsia="en-IN"/>
                </w:rPr>
                <w:t>c</w:t>
              </w:r>
            </w:ins>
            <w:del w:id="615" w:author="Ndeye Dibor Ndour" w:date="2025-03-21T10:28:00Z">
              <w:r w:rsidR="00B2503A" w:rsidRPr="00823A21" w:rsidDel="00820F33">
                <w:rPr>
                  <w:rFonts w:asciiTheme="minorHAnsi" w:hAnsiTheme="minorHAnsi" w:cstheme="minorHAnsi"/>
                  <w:bCs/>
                  <w:color w:val="000000"/>
                  <w:sz w:val="20"/>
                  <w:szCs w:val="20"/>
                  <w:lang w:val="fr-FR" w:eastAsia="en-IN"/>
                </w:rPr>
                <w:delText>C</w:delText>
              </w:r>
            </w:del>
          </w:p>
          <w:p w14:paraId="574DD3FF" w14:textId="0B4F951F"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Affectent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16" w:author="Ndeye Dibor Ndour" w:date="2025-03-21T10:28:00Z">
              <w:r w:rsidR="00820F33">
                <w:rPr>
                  <w:rFonts w:asciiTheme="minorHAnsi" w:hAnsiTheme="minorHAnsi" w:cstheme="minorHAnsi"/>
                  <w:bCs/>
                  <w:color w:val="000000"/>
                  <w:sz w:val="20"/>
                  <w:szCs w:val="20"/>
                  <w:lang w:val="fr-FR" w:eastAsia="en-IN"/>
                </w:rPr>
                <w:t>d</w:t>
              </w:r>
            </w:ins>
            <w:del w:id="617" w:author="Ndeye Dibor Ndour" w:date="2025-03-21T10:28:00Z">
              <w:r w:rsidR="00B2503A" w:rsidRPr="00823A21" w:rsidDel="00820F33">
                <w:rPr>
                  <w:rFonts w:asciiTheme="minorHAnsi" w:hAnsiTheme="minorHAnsi" w:cstheme="minorHAnsi"/>
                  <w:bCs/>
                  <w:color w:val="000000"/>
                  <w:sz w:val="20"/>
                  <w:szCs w:val="20"/>
                  <w:lang w:val="fr-FR" w:eastAsia="en-IN"/>
                </w:rPr>
                <w:delText>D</w:delText>
              </w:r>
            </w:del>
          </w:p>
          <w:p w14:paraId="5FCAC171" w14:textId="07188AE6" w:rsidR="00B2503A" w:rsidRPr="00823A21" w:rsidRDefault="005F553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Problème d’élimination de l’utilisation des préservatifs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18" w:author="Ndeye Dibor Ndour" w:date="2025-03-21T10:28:00Z">
              <w:r w:rsidR="00820F33">
                <w:rPr>
                  <w:rFonts w:asciiTheme="minorHAnsi" w:hAnsiTheme="minorHAnsi" w:cstheme="minorHAnsi"/>
                  <w:bCs/>
                  <w:color w:val="000000"/>
                  <w:sz w:val="20"/>
                  <w:szCs w:val="20"/>
                  <w:lang w:val="fr-FR" w:eastAsia="en-IN"/>
                </w:rPr>
                <w:t>e</w:t>
              </w:r>
            </w:ins>
            <w:del w:id="619" w:author="Ndeye Dibor Ndour" w:date="2025-03-21T10:28:00Z">
              <w:r w:rsidR="00B2503A" w:rsidRPr="00823A21" w:rsidDel="00820F33">
                <w:rPr>
                  <w:rFonts w:asciiTheme="minorHAnsi" w:hAnsiTheme="minorHAnsi" w:cstheme="minorHAnsi"/>
                  <w:bCs/>
                  <w:color w:val="000000"/>
                  <w:sz w:val="20"/>
                  <w:szCs w:val="20"/>
                  <w:lang w:val="fr-FR" w:eastAsia="en-IN"/>
                </w:rPr>
                <w:delText>E</w:delText>
              </w:r>
            </w:del>
          </w:p>
          <w:p w14:paraId="006BE3CC" w14:textId="6D5F4C21" w:rsidR="00B2503A" w:rsidRPr="00823A21" w:rsidRDefault="006554DD"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620" w:author="Kossa FALL" w:date="2025-03-15T20:21:00Z">
              <w:r w:rsidR="009942B5">
                <w:rPr>
                  <w:rFonts w:asciiTheme="minorHAnsi" w:hAnsiTheme="minorHAnsi" w:cstheme="minorHAnsi"/>
                  <w:noProof/>
                  <w:color w:val="000000" w:themeColor="text1"/>
                  <w:sz w:val="20"/>
                  <w:szCs w:val="20"/>
                  <w:lang w:val="fr-FR" w:eastAsia="en-IN"/>
                </w:rPr>
                <w:t>96</w:t>
              </w:r>
            </w:ins>
            <w:del w:id="621" w:author="Kossa FALL" w:date="2025-03-15T20:21:00Z">
              <w:r w:rsidR="00B2503A" w:rsidRPr="00823A21" w:rsidDel="009942B5">
                <w:rPr>
                  <w:rFonts w:asciiTheme="minorHAnsi" w:hAnsiTheme="minorHAnsi" w:cstheme="minorHAnsi"/>
                  <w:noProof/>
                  <w:color w:val="000000" w:themeColor="text1"/>
                  <w:sz w:val="20"/>
                  <w:szCs w:val="20"/>
                  <w:lang w:val="fr-FR" w:eastAsia="en-IN"/>
                </w:rPr>
                <w:delText>X</w:delText>
              </w:r>
            </w:del>
          </w:p>
          <w:p w14:paraId="460EB11F" w14:textId="22FEBE8F"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22" w:author="Ndeye Dibor Ndour" w:date="2025-03-21T10:27:00Z">
              <w:r w:rsidR="00D96AC0">
                <w:rPr>
                  <w:rFonts w:asciiTheme="minorHAnsi" w:hAnsiTheme="minorHAnsi" w:cstheme="minorHAnsi"/>
                  <w:bCs/>
                  <w:color w:val="000000"/>
                  <w:sz w:val="20"/>
                  <w:szCs w:val="20"/>
                  <w:lang w:val="fr-FR" w:eastAsia="en-IN"/>
                </w:rPr>
                <w:t>y</w:t>
              </w:r>
            </w:ins>
            <w:del w:id="623" w:author="Ndeye Dibor Ndour" w:date="2025-03-21T10:27:00Z">
              <w:r w:rsidR="00B2503A" w:rsidRPr="00823A21" w:rsidDel="00D96AC0">
                <w:rPr>
                  <w:rFonts w:asciiTheme="minorHAnsi" w:hAnsiTheme="minorHAnsi" w:cstheme="minorHAnsi"/>
                  <w:bCs/>
                  <w:color w:val="000000"/>
                  <w:sz w:val="20"/>
                  <w:szCs w:val="20"/>
                  <w:lang w:val="fr-FR" w:eastAsia="en-IN"/>
                </w:rPr>
                <w:delText>Y</w:delText>
              </w:r>
            </w:del>
          </w:p>
          <w:p w14:paraId="3CADCBF4" w14:textId="01C2207A"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ins w:id="624" w:author="Kossa FALL" w:date="2025-03-15T20:21:00Z">
              <w:r w:rsidR="009942B5">
                <w:rPr>
                  <w:rFonts w:asciiTheme="minorHAnsi" w:hAnsiTheme="minorHAnsi" w:cstheme="minorHAnsi"/>
                  <w:bCs/>
                  <w:color w:val="000000"/>
                  <w:sz w:val="20"/>
                  <w:szCs w:val="20"/>
                  <w:lang w:val="fr-FR" w:eastAsia="en-IN"/>
                </w:rPr>
                <w:t>98</w:t>
              </w:r>
            </w:ins>
            <w:del w:id="625" w:author="Kossa FALL" w:date="2025-03-15T20:21: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72761ED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8E1596" w:rsidRPr="00F733A2" w14:paraId="290727EC" w14:textId="77777777" w:rsidTr="00FD32FD">
        <w:trPr>
          <w:trHeight w:val="382"/>
          <w:jc w:val="center"/>
        </w:trPr>
        <w:tc>
          <w:tcPr>
            <w:tcW w:w="658" w:type="dxa"/>
          </w:tcPr>
          <w:p w14:paraId="1FF130FA" w14:textId="5C572855"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529</w:t>
            </w:r>
          </w:p>
        </w:tc>
        <w:tc>
          <w:tcPr>
            <w:tcW w:w="5291" w:type="dxa"/>
          </w:tcPr>
          <w:p w14:paraId="02F0A637" w14:textId="43395399"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652532B7" w14:textId="0EE11EC6"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5F179329" w14:textId="6043681C"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26758654" w14:textId="7533FEB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626" w:author="Kossa FALL" w:date="2025-03-15T20:21:00Z">
              <w:r w:rsidR="009942B5">
                <w:rPr>
                  <w:rFonts w:asciiTheme="minorHAnsi" w:hAnsiTheme="minorHAnsi" w:cstheme="minorHAnsi"/>
                  <w:bCs/>
                  <w:color w:val="000000"/>
                  <w:sz w:val="20"/>
                  <w:szCs w:val="20"/>
                  <w:lang w:val="fr-FR" w:eastAsia="en-IN"/>
                </w:rPr>
                <w:t>9</w:t>
              </w:r>
            </w:ins>
            <w:ins w:id="627" w:author="Kossa FALL" w:date="2025-03-15T20:22:00Z">
              <w:r w:rsidR="009942B5">
                <w:rPr>
                  <w:rFonts w:asciiTheme="minorHAnsi" w:hAnsiTheme="minorHAnsi" w:cstheme="minorHAnsi"/>
                  <w:bCs/>
                  <w:color w:val="000000"/>
                  <w:sz w:val="20"/>
                  <w:szCs w:val="20"/>
                  <w:lang w:val="fr-FR" w:eastAsia="en-IN"/>
                </w:rPr>
                <w:t>8</w:t>
              </w:r>
            </w:ins>
            <w:del w:id="628" w:author="Kossa FALL" w:date="2025-03-15T20:21:00Z">
              <w:r w:rsidRPr="00823A21" w:rsidDel="009942B5">
                <w:rPr>
                  <w:rFonts w:asciiTheme="minorHAnsi" w:hAnsiTheme="minorHAnsi" w:cstheme="minorHAnsi"/>
                  <w:bCs/>
                  <w:color w:val="000000"/>
                  <w:sz w:val="20"/>
                  <w:szCs w:val="20"/>
                  <w:lang w:val="fr-FR" w:eastAsia="en-IN"/>
                </w:rPr>
                <w:delText>8</w:delText>
              </w:r>
            </w:del>
          </w:p>
        </w:tc>
        <w:tc>
          <w:tcPr>
            <w:tcW w:w="851" w:type="dxa"/>
          </w:tcPr>
          <w:p w14:paraId="05AF16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8E1596" w:rsidRPr="00F733A2" w14:paraId="20691447" w14:textId="77777777" w:rsidTr="00FD32FD">
        <w:trPr>
          <w:trHeight w:val="382"/>
          <w:jc w:val="center"/>
        </w:trPr>
        <w:tc>
          <w:tcPr>
            <w:tcW w:w="658" w:type="dxa"/>
          </w:tcPr>
          <w:p w14:paraId="1293607A" w14:textId="71AB3F22"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530</w:t>
            </w:r>
          </w:p>
        </w:tc>
        <w:tc>
          <w:tcPr>
            <w:tcW w:w="5291" w:type="dxa"/>
          </w:tcPr>
          <w:p w14:paraId="3AE8F6B2" w14:textId="4D3A5F0E"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DA1E58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16EED36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41995F61" w14:textId="02DE5A51"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629" w:author="Kossa FALL" w:date="2025-03-15T20:22:00Z">
              <w:r w:rsidR="009942B5">
                <w:rPr>
                  <w:rFonts w:asciiTheme="minorHAnsi" w:hAnsiTheme="minorHAnsi" w:cstheme="minorHAnsi"/>
                  <w:bCs/>
                  <w:color w:val="000000"/>
                  <w:sz w:val="20"/>
                  <w:szCs w:val="20"/>
                  <w:lang w:val="fr-FR" w:eastAsia="en-IN"/>
                </w:rPr>
                <w:t>98</w:t>
              </w:r>
            </w:ins>
            <w:del w:id="630" w:author="Kossa FALL" w:date="2025-03-15T20:22:00Z">
              <w:r w:rsidRPr="00823A21" w:rsidDel="009942B5">
                <w:rPr>
                  <w:rFonts w:asciiTheme="minorHAnsi" w:hAnsiTheme="minorHAnsi" w:cstheme="minorHAnsi"/>
                  <w:bCs/>
                  <w:color w:val="000000"/>
                  <w:sz w:val="20"/>
                  <w:szCs w:val="20"/>
                  <w:lang w:val="fr-FR" w:eastAsia="en-IN"/>
                </w:rPr>
                <w:delText>8</w:delText>
              </w:r>
            </w:del>
          </w:p>
        </w:tc>
        <w:tc>
          <w:tcPr>
            <w:tcW w:w="851" w:type="dxa"/>
          </w:tcPr>
          <w:p w14:paraId="33ECD9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6F04B3" w:rsidRPr="00F733A2" w14:paraId="33DD11BB" w14:textId="77777777" w:rsidTr="00FD32FD">
        <w:trPr>
          <w:trHeight w:val="382"/>
          <w:jc w:val="center"/>
        </w:trPr>
        <w:tc>
          <w:tcPr>
            <w:tcW w:w="658" w:type="dxa"/>
          </w:tcPr>
          <w:p w14:paraId="7A3BB69D" w14:textId="4B90271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1</w:t>
            </w:r>
          </w:p>
        </w:tc>
        <w:tc>
          <w:tcPr>
            <w:tcW w:w="5291" w:type="dxa"/>
          </w:tcPr>
          <w:p w14:paraId="5FD9A888" w14:textId="434F1A63" w:rsidR="00B2503A"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4E7BF6D8"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4B9902B"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4B30509B" w14:textId="74E02C45" w:rsidR="00B2503A"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631" w:author="Kossa FALL" w:date="2025-03-15T20:22:00Z">
              <w:r w:rsidR="009942B5">
                <w:rPr>
                  <w:rFonts w:asciiTheme="minorHAnsi" w:hAnsiTheme="minorHAnsi" w:cstheme="minorHAnsi"/>
                  <w:bCs/>
                  <w:color w:val="000000"/>
                  <w:sz w:val="20"/>
                  <w:szCs w:val="20"/>
                  <w:lang w:val="fr-FR" w:eastAsia="en-IN"/>
                </w:rPr>
                <w:t>98</w:t>
              </w:r>
            </w:ins>
            <w:del w:id="632" w:author="Kossa FALL" w:date="2025-03-15T20:22:00Z">
              <w:r w:rsidR="00884E7E" w:rsidRPr="00823A21" w:rsidDel="009942B5">
                <w:rPr>
                  <w:rFonts w:asciiTheme="minorHAnsi" w:hAnsiTheme="minorHAnsi" w:cstheme="minorHAnsi"/>
                  <w:bCs/>
                  <w:color w:val="000000"/>
                  <w:sz w:val="20"/>
                  <w:szCs w:val="20"/>
                  <w:lang w:val="fr-FR" w:eastAsia="en-IN"/>
                </w:rPr>
                <w:delText>8</w:delText>
              </w:r>
            </w:del>
          </w:p>
        </w:tc>
        <w:tc>
          <w:tcPr>
            <w:tcW w:w="851" w:type="dxa"/>
          </w:tcPr>
          <w:p w14:paraId="179114F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519F7DC1" w14:textId="77777777" w:rsidR="00A725B9" w:rsidRPr="00823A21" w:rsidRDefault="00A725B9">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F733A2" w14:paraId="260F072F" w14:textId="77777777" w:rsidTr="00FD32FD">
        <w:trPr>
          <w:trHeight w:val="382"/>
          <w:jc w:val="center"/>
        </w:trPr>
        <w:tc>
          <w:tcPr>
            <w:tcW w:w="10627" w:type="dxa"/>
            <w:gridSpan w:val="4"/>
          </w:tcPr>
          <w:p w14:paraId="42FE04E8" w14:textId="326769DF" w:rsidR="00B2503A" w:rsidRPr="00823A21" w:rsidRDefault="00210E54" w:rsidP="00D6555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Vérifiez </w:t>
            </w:r>
            <w:proofErr w:type="gramStart"/>
            <w:r w:rsidRPr="00010F8A">
              <w:rPr>
                <w:rFonts w:asciiTheme="minorHAnsi" w:hAnsiTheme="minorHAnsi" w:cstheme="minorHAnsi"/>
                <w:b/>
                <w:bCs/>
                <w:spacing w:val="-2"/>
                <w:sz w:val="20"/>
                <w:szCs w:val="20"/>
                <w:lang w:val="fr-FR"/>
              </w:rPr>
              <w:t>510:</w:t>
            </w:r>
            <w:proofErr w:type="gramEnd"/>
            <w:r w:rsidRPr="00010F8A">
              <w:rPr>
                <w:rFonts w:asciiTheme="minorHAnsi" w:hAnsiTheme="minorHAnsi" w:cstheme="minorHAnsi"/>
                <w:b/>
                <w:bCs/>
                <w:spacing w:val="-2"/>
                <w:sz w:val="20"/>
                <w:szCs w:val="20"/>
                <w:lang w:val="fr-FR"/>
              </w:rPr>
              <w:t xml:space="preserve"> si </w:t>
            </w:r>
            <w:r w:rsidR="00CF4070" w:rsidRPr="00010F8A">
              <w:rPr>
                <w:rFonts w:asciiTheme="minorHAnsi" w:hAnsiTheme="minorHAnsi" w:cstheme="minorHAnsi"/>
                <w:b/>
                <w:bCs/>
                <w:spacing w:val="-2"/>
                <w:sz w:val="20"/>
                <w:szCs w:val="20"/>
                <w:lang w:val="fr-FR"/>
              </w:rPr>
              <w:t>b</w:t>
            </w:r>
            <w:r w:rsidRPr="00010F8A">
              <w:rPr>
                <w:rFonts w:asciiTheme="minorHAnsi" w:hAnsiTheme="minorHAnsi" w:cstheme="minorHAnsi"/>
                <w:b/>
                <w:bCs/>
                <w:spacing w:val="-2"/>
                <w:sz w:val="20"/>
                <w:szCs w:val="20"/>
                <w:lang w:val="fr-FR"/>
              </w:rPr>
              <w:t>=1 ou 2 alors demandez 53</w:t>
            </w:r>
            <w:r w:rsidR="00A2018A" w:rsidRPr="00010F8A">
              <w:rPr>
                <w:rFonts w:asciiTheme="minorHAnsi" w:hAnsiTheme="minorHAnsi" w:cstheme="minorHAnsi"/>
                <w:b/>
                <w:bCs/>
                <w:spacing w:val="-2"/>
                <w:sz w:val="20"/>
                <w:szCs w:val="20"/>
                <w:lang w:val="fr-FR"/>
              </w:rPr>
              <w:t>2</w:t>
            </w:r>
            <w:r w:rsidRPr="00010F8A">
              <w:rPr>
                <w:rFonts w:asciiTheme="minorHAnsi" w:hAnsiTheme="minorHAnsi" w:cstheme="minorHAnsi"/>
                <w:b/>
                <w:bCs/>
                <w:spacing w:val="-2"/>
                <w:sz w:val="20"/>
                <w:szCs w:val="20"/>
                <w:lang w:val="fr-FR"/>
              </w:rPr>
              <w:t>-53</w:t>
            </w:r>
            <w:r w:rsidR="00A2018A" w:rsidRPr="00010F8A">
              <w:rPr>
                <w:rFonts w:asciiTheme="minorHAnsi" w:hAnsiTheme="minorHAnsi" w:cstheme="minorHAnsi"/>
                <w:b/>
                <w:bCs/>
                <w:spacing w:val="-2"/>
                <w:sz w:val="20"/>
                <w:szCs w:val="20"/>
                <w:lang w:val="fr-FR"/>
              </w:rPr>
              <w:t>8</w:t>
            </w:r>
            <w:r w:rsidRPr="00010F8A">
              <w:rPr>
                <w:rFonts w:asciiTheme="minorHAnsi" w:hAnsiTheme="minorHAnsi" w:cstheme="minorHAnsi"/>
                <w:b/>
                <w:bCs/>
                <w:spacing w:val="-2"/>
                <w:sz w:val="20"/>
                <w:szCs w:val="20"/>
                <w:lang w:val="fr-FR"/>
              </w:rPr>
              <w:t>; sinon allez à 5</w:t>
            </w:r>
            <w:r w:rsidR="00A2018A" w:rsidRPr="00010F8A">
              <w:rPr>
                <w:rFonts w:asciiTheme="minorHAnsi" w:hAnsiTheme="minorHAnsi" w:cstheme="minorHAnsi"/>
                <w:b/>
                <w:bCs/>
                <w:spacing w:val="-2"/>
                <w:sz w:val="20"/>
                <w:szCs w:val="20"/>
                <w:lang w:val="fr-FR"/>
              </w:rPr>
              <w:t>39</w:t>
            </w:r>
          </w:p>
        </w:tc>
      </w:tr>
      <w:tr w:rsidR="006F04B3" w:rsidRPr="00F733A2" w14:paraId="2B1AD41D" w14:textId="77777777" w:rsidTr="00FD32FD">
        <w:trPr>
          <w:trHeight w:val="382"/>
          <w:jc w:val="center"/>
        </w:trPr>
        <w:tc>
          <w:tcPr>
            <w:tcW w:w="658" w:type="dxa"/>
          </w:tcPr>
          <w:p w14:paraId="299353D1" w14:textId="563BEF0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2</w:t>
            </w:r>
          </w:p>
        </w:tc>
        <w:tc>
          <w:tcPr>
            <w:tcW w:w="5291" w:type="dxa"/>
          </w:tcPr>
          <w:p w14:paraId="1403462E" w14:textId="1A54E5AF" w:rsidR="00B2503A" w:rsidRPr="00823A21" w:rsidRDefault="00BB5B5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Supposon</w:t>
            </w:r>
            <w:r w:rsidR="006564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qu’une femme </w:t>
            </w:r>
            <w:del w:id="633" w:author="Lenovo" w:date="2024-10-26T14:12:00Z">
              <w:r w:rsidRPr="00823A21" w:rsidDel="004679B8">
                <w:rPr>
                  <w:rFonts w:asciiTheme="minorHAnsi" w:hAnsiTheme="minorHAnsi" w:cstheme="minorHAnsi"/>
                  <w:bCs/>
                  <w:color w:val="000000"/>
                  <w:sz w:val="20"/>
                  <w:szCs w:val="20"/>
                  <w:lang w:val="fr-FR" w:eastAsia="en-IN"/>
                </w:rPr>
                <w:delText>soutaite</w:delText>
              </w:r>
            </w:del>
            <w:ins w:id="634" w:author="Lenovo" w:date="2024-10-26T14:12:00Z">
              <w:r w:rsidR="004679B8">
                <w:rPr>
                  <w:rFonts w:asciiTheme="minorHAnsi" w:hAnsiTheme="minorHAnsi" w:cstheme="minorHAnsi"/>
                  <w:bCs/>
                  <w:color w:val="000000"/>
                  <w:sz w:val="20"/>
                  <w:szCs w:val="20"/>
                  <w:lang w:val="fr-FR" w:eastAsia="en-IN"/>
                </w:rPr>
                <w:t xml:space="preserve"> souhai</w:t>
              </w:r>
              <w:del w:id="635" w:author="Kossa FALL" w:date="2025-03-16T22:35:00Z">
                <w:r w:rsidR="004679B8" w:rsidDel="00DB2320">
                  <w:rPr>
                    <w:rFonts w:asciiTheme="minorHAnsi" w:hAnsiTheme="minorHAnsi" w:cstheme="minorHAnsi"/>
                    <w:bCs/>
                    <w:color w:val="000000"/>
                    <w:sz w:val="20"/>
                    <w:szCs w:val="20"/>
                    <w:lang w:val="fr-FR" w:eastAsia="en-IN"/>
                  </w:rPr>
                  <w:delText>i</w:delText>
                </w:r>
              </w:del>
              <w:r w:rsidR="004679B8">
                <w:rPr>
                  <w:rFonts w:asciiTheme="minorHAnsi" w:hAnsiTheme="minorHAnsi" w:cstheme="minorHAnsi"/>
                  <w:bCs/>
                  <w:color w:val="000000"/>
                  <w:sz w:val="20"/>
                  <w:szCs w:val="20"/>
                  <w:lang w:val="fr-FR" w:eastAsia="en-IN"/>
                </w:rPr>
                <w:t>te</w:t>
              </w:r>
            </w:ins>
            <w:ins w:id="636" w:author="Kossa FALL" w:date="2025-03-16T22:35:00Z">
              <w:r w:rsidR="00DB2320">
                <w:rPr>
                  <w:rFonts w:asciiTheme="minorHAnsi" w:hAnsiTheme="minorHAnsi" w:cstheme="minorHAnsi"/>
                  <w:bCs/>
                  <w:color w:val="000000"/>
                  <w:sz w:val="20"/>
                  <w:szCs w:val="20"/>
                  <w:lang w:val="fr-FR" w:eastAsia="en-IN"/>
                </w:rPr>
                <w:t xml:space="preserve"> </w:t>
              </w:r>
            </w:ins>
            <w:del w:id="637" w:author="Lenovo" w:date="2024-10-26T14:12:00Z">
              <w:r w:rsidRPr="00823A21" w:rsidDel="004679B8">
                <w:rPr>
                  <w:rFonts w:asciiTheme="minorHAnsi" w:hAnsiTheme="minorHAnsi" w:cstheme="minorHAnsi"/>
                  <w:bCs/>
                  <w:color w:val="000000"/>
                  <w:sz w:val="20"/>
                  <w:szCs w:val="20"/>
                  <w:lang w:val="fr-FR" w:eastAsia="en-IN"/>
                </w:rPr>
                <w:delText xml:space="preserve"> </w:delText>
              </w:r>
            </w:del>
            <w:r w:rsidRPr="00823A21">
              <w:rPr>
                <w:rFonts w:asciiTheme="minorHAnsi" w:hAnsiTheme="minorHAnsi" w:cstheme="minorHAnsi"/>
                <w:bCs/>
                <w:color w:val="000000"/>
                <w:sz w:val="20"/>
                <w:szCs w:val="20"/>
                <w:lang w:val="fr-FR" w:eastAsia="en-IN"/>
              </w:rPr>
              <w:t xml:space="preserve">utiliser un </w:t>
            </w:r>
            <w:r w:rsidRPr="00823A21">
              <w:rPr>
                <w:rFonts w:asciiTheme="minorHAnsi" w:hAnsiTheme="minorHAnsi" w:cstheme="minorHAnsi"/>
                <w:b/>
                <w:bCs/>
                <w:color w:val="000000"/>
                <w:sz w:val="20"/>
                <w:szCs w:val="20"/>
                <w:lang w:val="fr-FR" w:eastAsia="en-IN"/>
              </w:rPr>
              <w:t>produit injectable</w:t>
            </w:r>
            <w:r w:rsidRPr="00823A21">
              <w:rPr>
                <w:rFonts w:asciiTheme="minorHAnsi" w:hAnsiTheme="minorHAnsi" w:cstheme="minorHAnsi"/>
                <w:bCs/>
                <w:color w:val="000000"/>
                <w:sz w:val="20"/>
                <w:szCs w:val="20"/>
                <w:lang w:val="fr-FR" w:eastAsia="en-IN"/>
              </w:rPr>
              <w:t xml:space="preserve">. Selon vous, quand doit-elle prendre sa première dose de produit injectable </w:t>
            </w:r>
            <w:r w:rsidR="00B2503A" w:rsidRPr="00823A21">
              <w:rPr>
                <w:rFonts w:asciiTheme="minorHAnsi" w:hAnsiTheme="minorHAnsi" w:cstheme="minorHAnsi"/>
                <w:bCs/>
                <w:color w:val="000000"/>
                <w:sz w:val="20"/>
                <w:szCs w:val="20"/>
                <w:lang w:val="fr-FR" w:eastAsia="en-IN"/>
              </w:rPr>
              <w:t>?</w:t>
            </w:r>
          </w:p>
          <w:p w14:paraId="5849F92F" w14:textId="2FBE9E19" w:rsidR="00B2503A" w:rsidRPr="00010F8A" w:rsidRDefault="00B2503A" w:rsidP="00BB5B54">
            <w:pPr>
              <w:tabs>
                <w:tab w:val="left" w:pos="-720"/>
              </w:tabs>
              <w:suppressAutoHyphens/>
              <w:rPr>
                <w:rFonts w:asciiTheme="minorHAnsi" w:hAnsiTheme="minorHAnsi" w:cstheme="minorHAnsi"/>
                <w:bCs/>
                <w:sz w:val="20"/>
                <w:szCs w:val="20"/>
                <w:lang w:val="fr-FR"/>
              </w:rPr>
            </w:pPr>
          </w:p>
          <w:p w14:paraId="7291F7C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0E4A66BA" w14:textId="279DE959"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7539C2D" w14:textId="53955BB7"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sept premiers jours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38" w:author="Ndeye Dibor Ndour" w:date="2025-03-21T10:29:00Z">
              <w:r w:rsidR="00820F33">
                <w:rPr>
                  <w:rFonts w:asciiTheme="minorHAnsi" w:hAnsiTheme="minorHAnsi" w:cstheme="minorHAnsi"/>
                  <w:bCs/>
                  <w:color w:val="000000"/>
                  <w:sz w:val="20"/>
                  <w:szCs w:val="20"/>
                  <w:lang w:val="fr-FR" w:eastAsia="en-IN"/>
                </w:rPr>
                <w:t>a</w:t>
              </w:r>
            </w:ins>
            <w:del w:id="639" w:author="Ndeye Dibor Ndour" w:date="2025-03-21T10:29:00Z">
              <w:r w:rsidR="00B2503A" w:rsidRPr="00823A21" w:rsidDel="00820F33">
                <w:rPr>
                  <w:rFonts w:asciiTheme="minorHAnsi" w:hAnsiTheme="minorHAnsi" w:cstheme="minorHAnsi"/>
                  <w:bCs/>
                  <w:color w:val="000000"/>
                  <w:sz w:val="20"/>
                  <w:szCs w:val="20"/>
                  <w:lang w:val="fr-FR" w:eastAsia="en-IN"/>
                </w:rPr>
                <w:delText>A</w:delText>
              </w:r>
            </w:del>
          </w:p>
          <w:p w14:paraId="3D9B4370" w14:textId="23EC643B"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sept premiers jours suivant l’avortement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40" w:author="Ndeye Dibor Ndour" w:date="2025-03-21T10:29:00Z">
              <w:r w:rsidR="00820F33">
                <w:rPr>
                  <w:rFonts w:asciiTheme="minorHAnsi" w:hAnsiTheme="minorHAnsi" w:cstheme="minorHAnsi"/>
                  <w:bCs/>
                  <w:color w:val="000000"/>
                  <w:sz w:val="20"/>
                  <w:szCs w:val="20"/>
                  <w:lang w:val="fr-FR" w:eastAsia="en-IN"/>
                </w:rPr>
                <w:t>b</w:t>
              </w:r>
            </w:ins>
            <w:del w:id="641" w:author="Ndeye Dibor Ndour" w:date="2025-03-21T10:29:00Z">
              <w:r w:rsidR="00B2503A" w:rsidRPr="00823A21" w:rsidDel="00820F33">
                <w:rPr>
                  <w:rFonts w:asciiTheme="minorHAnsi" w:hAnsiTheme="minorHAnsi" w:cstheme="minorHAnsi"/>
                  <w:bCs/>
                  <w:color w:val="000000"/>
                  <w:sz w:val="20"/>
                  <w:szCs w:val="20"/>
                  <w:lang w:val="fr-FR" w:eastAsia="en-IN"/>
                </w:rPr>
                <w:delText>B</w:delText>
              </w:r>
            </w:del>
          </w:p>
          <w:p w14:paraId="0876F868" w14:textId="3ECE02BA"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six semaines d’accouchement</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si elle allaite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42" w:author="Ndeye Dibor Ndour" w:date="2025-03-21T10:29:00Z">
              <w:r w:rsidR="00820F33">
                <w:rPr>
                  <w:rFonts w:asciiTheme="minorHAnsi" w:hAnsiTheme="minorHAnsi" w:cstheme="minorHAnsi"/>
                  <w:bCs/>
                  <w:color w:val="000000"/>
                  <w:sz w:val="20"/>
                  <w:szCs w:val="20"/>
                  <w:lang w:val="fr-FR" w:eastAsia="en-IN"/>
                </w:rPr>
                <w:t>c</w:t>
              </w:r>
            </w:ins>
            <w:del w:id="643" w:author="Ndeye Dibor Ndour" w:date="2025-03-21T10:29:00Z">
              <w:r w:rsidR="00B2503A" w:rsidRPr="00823A21" w:rsidDel="00820F33">
                <w:rPr>
                  <w:rFonts w:asciiTheme="minorHAnsi" w:hAnsiTheme="minorHAnsi" w:cstheme="minorHAnsi"/>
                  <w:bCs/>
                  <w:color w:val="000000"/>
                  <w:sz w:val="20"/>
                  <w:szCs w:val="20"/>
                  <w:lang w:val="fr-FR" w:eastAsia="en-IN"/>
                </w:rPr>
                <w:delText>C</w:delText>
              </w:r>
            </w:del>
          </w:p>
          <w:p w14:paraId="2A0FEE83" w14:textId="004B6481"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Immédiatement après </w:t>
            </w:r>
            <w:r w:rsidR="00356D6A" w:rsidRPr="00823A21">
              <w:rPr>
                <w:rFonts w:asciiTheme="minorHAnsi" w:hAnsiTheme="minorHAnsi" w:cstheme="minorHAnsi"/>
                <w:bCs/>
                <w:color w:val="000000"/>
                <w:sz w:val="20"/>
                <w:szCs w:val="20"/>
                <w:lang w:val="fr-FR" w:eastAsia="en-IN"/>
              </w:rPr>
              <w:t>l’accouchement (</w:t>
            </w:r>
            <w:r w:rsidRPr="00823A21">
              <w:rPr>
                <w:rFonts w:asciiTheme="minorHAnsi" w:hAnsiTheme="minorHAnsi" w:cstheme="minorHAnsi"/>
                <w:bCs/>
                <w:color w:val="000000"/>
                <w:sz w:val="20"/>
                <w:szCs w:val="20"/>
                <w:lang w:val="fr-FR" w:eastAsia="en-IN"/>
              </w:rPr>
              <w:t>si elle n’</w:t>
            </w:r>
            <w:proofErr w:type="spellStart"/>
            <w:r w:rsidRPr="00823A21">
              <w:rPr>
                <w:rFonts w:asciiTheme="minorHAnsi" w:hAnsiTheme="minorHAnsi" w:cstheme="minorHAnsi"/>
                <w:bCs/>
                <w:color w:val="000000"/>
                <w:sz w:val="20"/>
                <w:szCs w:val="20"/>
                <w:lang w:val="fr-FR" w:eastAsia="en-IN"/>
              </w:rPr>
              <w:t>allaite</w:t>
            </w:r>
            <w:proofErr w:type="spellEnd"/>
            <w:r w:rsidR="00356D6A"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44" w:author="Ndeye Dibor Ndour" w:date="2025-03-21T10:29:00Z">
              <w:r w:rsidR="00820F33">
                <w:rPr>
                  <w:rFonts w:asciiTheme="minorHAnsi" w:hAnsiTheme="minorHAnsi" w:cstheme="minorHAnsi"/>
                  <w:bCs/>
                  <w:color w:val="000000"/>
                  <w:sz w:val="20"/>
                  <w:szCs w:val="20"/>
                  <w:lang w:val="fr-FR" w:eastAsia="en-IN"/>
                </w:rPr>
                <w:t>d</w:t>
              </w:r>
            </w:ins>
            <w:del w:id="645" w:author="Ndeye Dibor Ndour" w:date="2025-03-21T10:29:00Z">
              <w:r w:rsidR="00B2503A" w:rsidRPr="00823A21" w:rsidDel="00820F33">
                <w:rPr>
                  <w:rFonts w:asciiTheme="minorHAnsi" w:hAnsiTheme="minorHAnsi" w:cstheme="minorHAnsi"/>
                  <w:bCs/>
                  <w:color w:val="000000"/>
                  <w:sz w:val="20"/>
                  <w:szCs w:val="20"/>
                  <w:lang w:val="fr-FR" w:eastAsia="en-IN"/>
                </w:rPr>
                <w:delText>D</w:delText>
              </w:r>
            </w:del>
          </w:p>
          <w:p w14:paraId="403DE032" w14:textId="18303209" w:rsidR="00B2503A" w:rsidRPr="00823A21" w:rsidRDefault="00BB5B54"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646" w:author="Kossa FALL" w:date="2025-03-15T20:22:00Z">
              <w:r w:rsidR="009942B5">
                <w:rPr>
                  <w:rFonts w:asciiTheme="minorHAnsi" w:hAnsiTheme="minorHAnsi" w:cstheme="minorHAnsi"/>
                  <w:noProof/>
                  <w:color w:val="000000" w:themeColor="text1"/>
                  <w:sz w:val="20"/>
                  <w:szCs w:val="20"/>
                  <w:lang w:val="fr-FR" w:eastAsia="en-IN"/>
                </w:rPr>
                <w:t>96</w:t>
              </w:r>
            </w:ins>
            <w:del w:id="647" w:author="Kossa FALL" w:date="2025-03-15T20:22:00Z">
              <w:r w:rsidR="00B2503A" w:rsidRPr="00823A21" w:rsidDel="009942B5">
                <w:rPr>
                  <w:rFonts w:asciiTheme="minorHAnsi" w:hAnsiTheme="minorHAnsi" w:cstheme="minorHAnsi"/>
                  <w:noProof/>
                  <w:color w:val="000000" w:themeColor="text1"/>
                  <w:sz w:val="20"/>
                  <w:szCs w:val="20"/>
                  <w:lang w:val="fr-FR" w:eastAsia="en-IN"/>
                </w:rPr>
                <w:delText>X</w:delText>
              </w:r>
            </w:del>
          </w:p>
          <w:p w14:paraId="20CEB861" w14:textId="0AEEBE9C"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48" w:author="Kossa FALL" w:date="2025-03-15T20:22:00Z">
              <w:r w:rsidR="009942B5">
                <w:rPr>
                  <w:rFonts w:asciiTheme="minorHAnsi" w:hAnsiTheme="minorHAnsi" w:cstheme="minorHAnsi"/>
                  <w:bCs/>
                  <w:color w:val="000000"/>
                  <w:sz w:val="20"/>
                  <w:szCs w:val="20"/>
                  <w:lang w:val="fr-FR" w:eastAsia="en-IN"/>
                </w:rPr>
                <w:t>98</w:t>
              </w:r>
            </w:ins>
            <w:del w:id="649" w:author="Kossa FALL" w:date="2025-03-15T20:22: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35842F6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2F88D78F" w14:textId="77777777" w:rsidTr="00FD32FD">
        <w:trPr>
          <w:trHeight w:val="382"/>
          <w:jc w:val="center"/>
        </w:trPr>
        <w:tc>
          <w:tcPr>
            <w:tcW w:w="658" w:type="dxa"/>
          </w:tcPr>
          <w:p w14:paraId="3F482CA2" w14:textId="2523A2F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3</w:t>
            </w:r>
          </w:p>
        </w:tc>
        <w:tc>
          <w:tcPr>
            <w:tcW w:w="5291" w:type="dxa"/>
          </w:tcPr>
          <w:p w14:paraId="4EE5235C" w14:textId="5FC6B0AD" w:rsidR="00B2503A" w:rsidRPr="00823A21" w:rsidRDefault="00641E5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d’utiliser des contraceptifs </w:t>
            </w:r>
            <w:r w:rsidRPr="00823A21">
              <w:rPr>
                <w:rFonts w:asciiTheme="minorHAnsi" w:hAnsiTheme="minorHAnsi" w:cstheme="minorHAnsi"/>
                <w:b/>
                <w:bCs/>
                <w:color w:val="000000"/>
                <w:sz w:val="20"/>
                <w:szCs w:val="20"/>
                <w:lang w:val="fr-FR" w:eastAsia="en-IN"/>
              </w:rPr>
              <w:t>injectables</w:t>
            </w:r>
            <w:r w:rsidRPr="00823A21">
              <w:rPr>
                <w:rFonts w:asciiTheme="minorHAnsi" w:hAnsiTheme="minorHAnsi" w:cstheme="minorHAnsi"/>
                <w:bCs/>
                <w:color w:val="000000"/>
                <w:sz w:val="20"/>
                <w:szCs w:val="20"/>
                <w:lang w:val="fr-FR" w:eastAsia="en-IN"/>
              </w:rPr>
              <w:t xml:space="preserve"> ou pourquoi une femme devrait utiliser cette méthode ?</w:t>
            </w:r>
          </w:p>
          <w:p w14:paraId="4C099496" w14:textId="0DFF1E69" w:rsidR="00B2503A" w:rsidRPr="00010F8A" w:rsidRDefault="00B2503A" w:rsidP="00BB5B54">
            <w:pPr>
              <w:tabs>
                <w:tab w:val="left" w:pos="-720"/>
              </w:tabs>
              <w:suppressAutoHyphens/>
              <w:rPr>
                <w:rFonts w:asciiTheme="minorHAnsi" w:hAnsiTheme="minorHAnsi" w:cstheme="minorHAnsi"/>
                <w:bCs/>
                <w:sz w:val="20"/>
                <w:szCs w:val="20"/>
                <w:lang w:val="fr-FR"/>
              </w:rPr>
            </w:pPr>
          </w:p>
          <w:p w14:paraId="1B2C3E7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0C76D20C" w14:textId="0B0BDF1D"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64C38B" w14:textId="675B4E8D"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Très efficace et sûr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50" w:author="Ndeye Dibor Ndour" w:date="2025-03-21T10:29:00Z">
              <w:r w:rsidR="00820F33">
                <w:rPr>
                  <w:rFonts w:asciiTheme="minorHAnsi" w:hAnsiTheme="minorHAnsi" w:cstheme="minorHAnsi"/>
                  <w:bCs/>
                  <w:color w:val="000000"/>
                  <w:sz w:val="20"/>
                  <w:szCs w:val="20"/>
                  <w:lang w:val="fr-FR" w:eastAsia="en-IN"/>
                </w:rPr>
                <w:t>a</w:t>
              </w:r>
            </w:ins>
            <w:del w:id="651" w:author="Ndeye Dibor Ndour" w:date="2025-03-21T10:29:00Z">
              <w:r w:rsidR="00B2503A" w:rsidRPr="00823A21" w:rsidDel="00820F33">
                <w:rPr>
                  <w:rFonts w:asciiTheme="minorHAnsi" w:hAnsiTheme="minorHAnsi" w:cstheme="minorHAnsi"/>
                  <w:bCs/>
                  <w:color w:val="000000"/>
                  <w:sz w:val="20"/>
                  <w:szCs w:val="20"/>
                  <w:lang w:val="fr-FR" w:eastAsia="en-IN"/>
                </w:rPr>
                <w:delText>A</w:delText>
              </w:r>
            </w:del>
          </w:p>
          <w:p w14:paraId="45AE7347" w14:textId="34E15F13"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Pratique et 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52" w:author="Ndeye Dibor Ndour" w:date="2025-03-21T10:29:00Z">
              <w:r w:rsidR="00820F33">
                <w:rPr>
                  <w:rFonts w:asciiTheme="minorHAnsi" w:hAnsiTheme="minorHAnsi" w:cstheme="minorHAnsi"/>
                  <w:bCs/>
                  <w:color w:val="000000"/>
                  <w:sz w:val="20"/>
                  <w:szCs w:val="20"/>
                  <w:lang w:val="fr-FR" w:eastAsia="en-IN"/>
                </w:rPr>
                <w:t>b</w:t>
              </w:r>
            </w:ins>
            <w:del w:id="653" w:author="Ndeye Dibor Ndour" w:date="2025-03-21T10:29:00Z">
              <w:r w:rsidR="00B2503A" w:rsidRPr="00823A21" w:rsidDel="00820F33">
                <w:rPr>
                  <w:rFonts w:asciiTheme="minorHAnsi" w:hAnsiTheme="minorHAnsi" w:cstheme="minorHAnsi"/>
                  <w:bCs/>
                  <w:color w:val="000000"/>
                  <w:sz w:val="20"/>
                  <w:szCs w:val="20"/>
                  <w:lang w:val="fr-FR" w:eastAsia="en-IN"/>
                </w:rPr>
                <w:delText>B</w:delText>
              </w:r>
            </w:del>
          </w:p>
          <w:p w14:paraId="50894515" w14:textId="45093AB0"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Agit pendant 3 mois avec un délai de grâce d’un mois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54" w:author="Ndeye Dibor Ndour" w:date="2025-03-21T10:29:00Z">
              <w:r w:rsidR="00820F33">
                <w:rPr>
                  <w:rFonts w:asciiTheme="minorHAnsi" w:hAnsiTheme="minorHAnsi" w:cstheme="minorHAnsi"/>
                  <w:bCs/>
                  <w:color w:val="000000"/>
                  <w:sz w:val="20"/>
                  <w:szCs w:val="20"/>
                  <w:lang w:val="fr-FR" w:eastAsia="en-IN"/>
                </w:rPr>
                <w:t>c</w:t>
              </w:r>
            </w:ins>
            <w:del w:id="655" w:author="Ndeye Dibor Ndour" w:date="2025-03-21T10:29:00Z">
              <w:r w:rsidR="00B2503A" w:rsidRPr="00823A21" w:rsidDel="00820F33">
                <w:rPr>
                  <w:rFonts w:asciiTheme="minorHAnsi" w:hAnsiTheme="minorHAnsi" w:cstheme="minorHAnsi"/>
                  <w:bCs/>
                  <w:color w:val="000000"/>
                  <w:sz w:val="20"/>
                  <w:szCs w:val="20"/>
                  <w:lang w:val="fr-FR" w:eastAsia="en-IN"/>
                </w:rPr>
                <w:delText>C</w:delText>
              </w:r>
            </w:del>
          </w:p>
          <w:p w14:paraId="3D2C0BBF" w14:textId="0E1D432A"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Complétement </w:t>
            </w:r>
            <w:del w:id="656" w:author="Kossa FALL" w:date="2025-03-16T22:51:00Z">
              <w:r w:rsidRPr="00823A21" w:rsidDel="00F76451">
                <w:rPr>
                  <w:rFonts w:asciiTheme="minorHAnsi" w:hAnsiTheme="minorHAnsi" w:cstheme="minorHAnsi"/>
                  <w:bCs/>
                  <w:color w:val="000000"/>
                  <w:sz w:val="20"/>
                  <w:szCs w:val="20"/>
                  <w:lang w:val="fr-FR" w:eastAsia="en-IN"/>
                </w:rPr>
                <w:delText>reversible</w:delText>
              </w:r>
            </w:del>
            <w:ins w:id="657" w:author="Kossa FALL" w:date="2025-03-16T22:51:00Z">
              <w:r w:rsidR="00F76451" w:rsidRPr="00823A21">
                <w:rPr>
                  <w:rFonts w:asciiTheme="minorHAnsi" w:hAnsiTheme="minorHAnsi" w:cstheme="minorHAnsi"/>
                  <w:bCs/>
                  <w:color w:val="000000"/>
                  <w:sz w:val="20"/>
                  <w:szCs w:val="20"/>
                  <w:lang w:val="fr-FR" w:eastAsia="en-IN"/>
                </w:rPr>
                <w:t>réversible</w:t>
              </w:r>
            </w:ins>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58" w:author="Ndeye Dibor Ndour" w:date="2025-03-21T10:29:00Z">
              <w:r w:rsidR="00820F33">
                <w:rPr>
                  <w:rFonts w:asciiTheme="minorHAnsi" w:hAnsiTheme="minorHAnsi" w:cstheme="minorHAnsi"/>
                  <w:bCs/>
                  <w:color w:val="000000"/>
                  <w:sz w:val="20"/>
                  <w:szCs w:val="20"/>
                  <w:lang w:val="fr-FR" w:eastAsia="en-IN"/>
                </w:rPr>
                <w:t>d</w:t>
              </w:r>
            </w:ins>
            <w:del w:id="659" w:author="Ndeye Dibor Ndour" w:date="2025-03-21T10:29:00Z">
              <w:r w:rsidR="00B2503A" w:rsidRPr="00823A21" w:rsidDel="00820F33">
                <w:rPr>
                  <w:rFonts w:asciiTheme="minorHAnsi" w:hAnsiTheme="minorHAnsi" w:cstheme="minorHAnsi"/>
                  <w:bCs/>
                  <w:color w:val="000000"/>
                  <w:sz w:val="20"/>
                  <w:szCs w:val="20"/>
                  <w:lang w:val="fr-FR" w:eastAsia="en-IN"/>
                </w:rPr>
                <w:delText>D</w:delText>
              </w:r>
            </w:del>
          </w:p>
          <w:p w14:paraId="5DCB8569" w14:textId="13A651D7" w:rsidR="00B2503A" w:rsidRPr="00823A21" w:rsidRDefault="00E0394F"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M</w:t>
            </w:r>
            <w:r w:rsidR="00913E97" w:rsidRPr="00823A21">
              <w:rPr>
                <w:rFonts w:asciiTheme="minorHAnsi" w:hAnsiTheme="minorHAnsi" w:cstheme="minorHAnsi"/>
                <w:bCs/>
                <w:color w:val="000000"/>
                <w:sz w:val="20"/>
                <w:szCs w:val="20"/>
                <w:lang w:val="fr-FR" w:eastAsia="en-IN"/>
              </w:rPr>
              <w:t>éthode privée et confidentielle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60" w:author="Ndeye Dibor Ndour" w:date="2025-03-21T10:29:00Z">
              <w:r w:rsidR="00820F33">
                <w:rPr>
                  <w:rFonts w:asciiTheme="minorHAnsi" w:hAnsiTheme="minorHAnsi" w:cstheme="minorHAnsi"/>
                  <w:bCs/>
                  <w:color w:val="000000"/>
                  <w:sz w:val="20"/>
                  <w:szCs w:val="20"/>
                  <w:lang w:val="fr-FR" w:eastAsia="en-IN"/>
                </w:rPr>
                <w:t>e</w:t>
              </w:r>
            </w:ins>
            <w:del w:id="661" w:author="Ndeye Dibor Ndour" w:date="2025-03-21T10:29:00Z">
              <w:r w:rsidR="00B2503A" w:rsidRPr="00823A21" w:rsidDel="00820F33">
                <w:rPr>
                  <w:rFonts w:asciiTheme="minorHAnsi" w:hAnsiTheme="minorHAnsi" w:cstheme="minorHAnsi"/>
                  <w:bCs/>
                  <w:color w:val="000000"/>
                  <w:sz w:val="20"/>
                  <w:szCs w:val="20"/>
                  <w:lang w:val="fr-FR" w:eastAsia="en-IN"/>
                </w:rPr>
                <w:delText>E</w:delText>
              </w:r>
            </w:del>
          </w:p>
          <w:p w14:paraId="63CA03FB" w14:textId="6E9E65B1"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62" w:author="Ndeye Dibor Ndour" w:date="2025-03-21T10:29:00Z">
              <w:r w:rsidR="00820F33">
                <w:rPr>
                  <w:rFonts w:asciiTheme="minorHAnsi" w:hAnsiTheme="minorHAnsi" w:cstheme="minorHAnsi"/>
                  <w:bCs/>
                  <w:color w:val="000000"/>
                  <w:sz w:val="20"/>
                  <w:szCs w:val="20"/>
                  <w:lang w:val="fr-FR" w:eastAsia="en-IN"/>
                </w:rPr>
                <w:t>f</w:t>
              </w:r>
            </w:ins>
            <w:del w:id="663" w:author="Ndeye Dibor Ndour" w:date="2025-03-21T10:29:00Z">
              <w:r w:rsidR="00B2503A" w:rsidRPr="00823A21" w:rsidDel="00820F33">
                <w:rPr>
                  <w:rFonts w:asciiTheme="minorHAnsi" w:hAnsiTheme="minorHAnsi" w:cstheme="minorHAnsi"/>
                  <w:bCs/>
                  <w:color w:val="000000"/>
                  <w:sz w:val="20"/>
                  <w:szCs w:val="20"/>
                  <w:lang w:val="fr-FR" w:eastAsia="en-IN"/>
                </w:rPr>
                <w:delText>F</w:delText>
              </w:r>
            </w:del>
          </w:p>
          <w:p w14:paraId="5807912B" w14:textId="4DB0272B"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Convient aux femmes qui allaitent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64" w:author="Ndeye Dibor Ndour" w:date="2025-03-21T10:29:00Z">
              <w:r w:rsidR="00820F33">
                <w:rPr>
                  <w:rFonts w:asciiTheme="minorHAnsi" w:hAnsiTheme="minorHAnsi" w:cstheme="minorHAnsi"/>
                  <w:bCs/>
                  <w:color w:val="000000"/>
                  <w:sz w:val="20"/>
                  <w:szCs w:val="20"/>
                  <w:lang w:val="fr-FR" w:eastAsia="en-IN"/>
                </w:rPr>
                <w:t>g</w:t>
              </w:r>
            </w:ins>
            <w:del w:id="665" w:author="Ndeye Dibor Ndour" w:date="2025-03-21T10:29:00Z">
              <w:r w:rsidR="00B2503A" w:rsidRPr="00823A21" w:rsidDel="00820F33">
                <w:rPr>
                  <w:rFonts w:asciiTheme="minorHAnsi" w:hAnsiTheme="minorHAnsi" w:cstheme="minorHAnsi"/>
                  <w:bCs/>
                  <w:color w:val="000000"/>
                  <w:sz w:val="20"/>
                  <w:szCs w:val="20"/>
                  <w:lang w:val="fr-FR" w:eastAsia="en-IN"/>
                </w:rPr>
                <w:delText>G</w:delText>
              </w:r>
            </w:del>
          </w:p>
          <w:p w14:paraId="3559086C" w14:textId="79DB7DCD"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Utile pour le post-partum immédiat</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chez les femmes qui n’allaitent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66" w:author="Ndeye Dibor Ndour" w:date="2025-03-21T10:29:00Z">
              <w:r w:rsidR="00820F33">
                <w:rPr>
                  <w:rFonts w:asciiTheme="minorHAnsi" w:hAnsiTheme="minorHAnsi" w:cstheme="minorHAnsi"/>
                  <w:bCs/>
                  <w:color w:val="000000"/>
                  <w:sz w:val="20"/>
                  <w:szCs w:val="20"/>
                  <w:lang w:val="fr-FR" w:eastAsia="en-IN"/>
                </w:rPr>
                <w:t>h</w:t>
              </w:r>
            </w:ins>
            <w:del w:id="667" w:author="Ndeye Dibor Ndour" w:date="2025-03-21T10:29:00Z">
              <w:r w:rsidR="00B2503A" w:rsidRPr="00823A21" w:rsidDel="00820F33">
                <w:rPr>
                  <w:rFonts w:asciiTheme="minorHAnsi" w:hAnsiTheme="minorHAnsi" w:cstheme="minorHAnsi"/>
                  <w:bCs/>
                  <w:color w:val="000000"/>
                  <w:sz w:val="20"/>
                  <w:szCs w:val="20"/>
                  <w:lang w:val="fr-FR" w:eastAsia="en-IN"/>
                </w:rPr>
                <w:delText>H</w:delText>
              </w:r>
            </w:del>
          </w:p>
          <w:p w14:paraId="33A4DCFE" w14:textId="747611DD"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Utilisable</w:t>
            </w:r>
            <w:r w:rsidRPr="00823A21">
              <w:rPr>
                <w:rFonts w:asciiTheme="minorHAnsi" w:hAnsiTheme="minorHAnsi" w:cstheme="minorHAnsi"/>
                <w:bCs/>
                <w:color w:val="000000"/>
                <w:sz w:val="20"/>
                <w:szCs w:val="20"/>
                <w:lang w:val="fr-FR" w:eastAsia="en-IN"/>
              </w:rPr>
              <w:t xml:space="preserve"> </w:t>
            </w:r>
            <w:r w:rsidR="00F528F7" w:rsidRPr="00823A21">
              <w:rPr>
                <w:rFonts w:asciiTheme="minorHAnsi" w:hAnsiTheme="minorHAnsi" w:cstheme="minorHAnsi"/>
                <w:bCs/>
                <w:color w:val="000000"/>
                <w:sz w:val="20"/>
                <w:szCs w:val="20"/>
                <w:lang w:val="fr-FR" w:eastAsia="en-IN"/>
              </w:rPr>
              <w:t>après l’avortement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68" w:author="Ndeye Dibor Ndour" w:date="2025-03-21T10:29:00Z">
              <w:r w:rsidR="00820F33">
                <w:rPr>
                  <w:rFonts w:asciiTheme="minorHAnsi" w:hAnsiTheme="minorHAnsi" w:cstheme="minorHAnsi"/>
                  <w:bCs/>
                  <w:color w:val="000000"/>
                  <w:sz w:val="20"/>
                  <w:szCs w:val="20"/>
                  <w:lang w:val="fr-FR" w:eastAsia="en-IN"/>
                </w:rPr>
                <w:t>i</w:t>
              </w:r>
            </w:ins>
            <w:del w:id="669" w:author="Ndeye Dibor Ndour" w:date="2025-03-21T10:29:00Z">
              <w:r w:rsidR="00B2503A" w:rsidRPr="00823A21" w:rsidDel="00820F33">
                <w:rPr>
                  <w:rFonts w:asciiTheme="minorHAnsi" w:hAnsiTheme="minorHAnsi" w:cstheme="minorHAnsi"/>
                  <w:bCs/>
                  <w:color w:val="000000"/>
                  <w:sz w:val="20"/>
                  <w:szCs w:val="20"/>
                  <w:lang w:val="fr-FR" w:eastAsia="en-IN"/>
                </w:rPr>
                <w:delText>I</w:delText>
              </w:r>
            </w:del>
          </w:p>
          <w:p w14:paraId="56BEDA3C" w14:textId="709836CE"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Utilisable à </w:t>
            </w:r>
            <w:r w:rsidR="00F528F7" w:rsidRPr="00823A21">
              <w:rPr>
                <w:rFonts w:asciiTheme="minorHAnsi" w:hAnsiTheme="minorHAnsi" w:cstheme="minorHAnsi"/>
                <w:bCs/>
                <w:color w:val="000000"/>
                <w:sz w:val="20"/>
                <w:szCs w:val="20"/>
                <w:lang w:val="fr-FR" w:eastAsia="en-IN"/>
              </w:rPr>
              <w:t>tout âge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70" w:author="Ndeye Dibor Ndour" w:date="2025-03-21T10:29:00Z">
              <w:r w:rsidR="00820F33">
                <w:rPr>
                  <w:rFonts w:asciiTheme="minorHAnsi" w:hAnsiTheme="minorHAnsi" w:cstheme="minorHAnsi"/>
                  <w:bCs/>
                  <w:color w:val="000000"/>
                  <w:sz w:val="20"/>
                  <w:szCs w:val="20"/>
                  <w:lang w:val="fr-FR" w:eastAsia="en-IN"/>
                </w:rPr>
                <w:t>j</w:t>
              </w:r>
            </w:ins>
            <w:del w:id="671" w:author="Ndeye Dibor Ndour" w:date="2025-03-21T10:29:00Z">
              <w:r w:rsidR="00B2503A" w:rsidRPr="00823A21" w:rsidDel="00820F33">
                <w:rPr>
                  <w:rFonts w:asciiTheme="minorHAnsi" w:hAnsiTheme="minorHAnsi" w:cstheme="minorHAnsi"/>
                  <w:bCs/>
                  <w:color w:val="000000"/>
                  <w:sz w:val="20"/>
                  <w:szCs w:val="20"/>
                  <w:lang w:val="fr-FR" w:eastAsia="en-IN"/>
                </w:rPr>
                <w:delText>J</w:delText>
              </w:r>
            </w:del>
          </w:p>
          <w:p w14:paraId="72C70117" w14:textId="1A7B6FDA"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lastRenderedPageBreak/>
              <w:t xml:space="preserve">Utilisable pour </w:t>
            </w:r>
            <w:r w:rsidR="00F528F7" w:rsidRPr="00823A21">
              <w:rPr>
                <w:rFonts w:asciiTheme="minorHAnsi" w:hAnsiTheme="minorHAnsi" w:cstheme="minorHAnsi"/>
                <w:bCs/>
                <w:color w:val="000000"/>
                <w:sz w:val="20"/>
                <w:szCs w:val="20"/>
                <w:lang w:val="fr-FR" w:eastAsia="en-IN"/>
              </w:rPr>
              <w:t>les femmes de parité</w:t>
            </w:r>
            <w:r w:rsidRPr="00010F8A">
              <w:rPr>
                <w:rFonts w:asciiTheme="minorHAnsi" w:hAnsiTheme="minorHAnsi" w:cstheme="minorHAnsi"/>
                <w:bCs/>
                <w:color w:val="000000"/>
                <w:sz w:val="20"/>
                <w:szCs w:val="20"/>
                <w:lang w:val="fr-FR" w:eastAsia="en-IN"/>
              </w:rPr>
              <w:t xml:space="preserve"> faible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72" w:author="Ndeye Dibor Ndour" w:date="2025-03-21T10:29:00Z">
              <w:r w:rsidR="00820F33">
                <w:rPr>
                  <w:rFonts w:asciiTheme="minorHAnsi" w:hAnsiTheme="minorHAnsi" w:cstheme="minorHAnsi"/>
                  <w:bCs/>
                  <w:color w:val="000000"/>
                  <w:sz w:val="20"/>
                  <w:szCs w:val="20"/>
                  <w:lang w:val="fr-FR" w:eastAsia="en-IN"/>
                </w:rPr>
                <w:t>k</w:t>
              </w:r>
            </w:ins>
            <w:del w:id="673" w:author="Ndeye Dibor Ndour" w:date="2025-03-21T10:29:00Z">
              <w:r w:rsidR="00B2503A" w:rsidRPr="00823A21" w:rsidDel="00820F33">
                <w:rPr>
                  <w:rFonts w:asciiTheme="minorHAnsi" w:hAnsiTheme="minorHAnsi" w:cstheme="minorHAnsi"/>
                  <w:bCs/>
                  <w:color w:val="000000"/>
                  <w:sz w:val="20"/>
                  <w:szCs w:val="20"/>
                  <w:lang w:val="fr-FR" w:eastAsia="en-IN"/>
                </w:rPr>
                <w:delText>K</w:delText>
              </w:r>
            </w:del>
          </w:p>
          <w:p w14:paraId="5781D2A1" w14:textId="0C7ED125"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les crampes menstruelles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74" w:author="Ndeye Dibor Ndour" w:date="2025-03-21T10:29:00Z">
              <w:r w:rsidR="00820F33">
                <w:rPr>
                  <w:rFonts w:asciiTheme="minorHAnsi" w:hAnsiTheme="minorHAnsi" w:cstheme="minorHAnsi"/>
                  <w:bCs/>
                  <w:color w:val="000000"/>
                  <w:sz w:val="20"/>
                  <w:szCs w:val="20"/>
                  <w:lang w:val="fr-FR" w:eastAsia="en-IN"/>
                </w:rPr>
                <w:t>l</w:t>
              </w:r>
            </w:ins>
            <w:del w:id="675" w:author="Ndeye Dibor Ndour" w:date="2025-03-21T10:29:00Z">
              <w:r w:rsidR="00B2503A" w:rsidRPr="00823A21" w:rsidDel="00820F33">
                <w:rPr>
                  <w:rFonts w:asciiTheme="minorHAnsi" w:hAnsiTheme="minorHAnsi" w:cstheme="minorHAnsi"/>
                  <w:bCs/>
                  <w:color w:val="000000"/>
                  <w:sz w:val="20"/>
                  <w:szCs w:val="20"/>
                  <w:lang w:val="fr-FR" w:eastAsia="en-IN"/>
                </w:rPr>
                <w:delText>L</w:delText>
              </w:r>
            </w:del>
          </w:p>
          <w:p w14:paraId="2A7A4D52" w14:textId="782A2ED6"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 risqu</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 xml:space="preserve"> du can</w:t>
            </w:r>
            <w:r w:rsidR="00356D6A" w:rsidRPr="00823A21">
              <w:rPr>
                <w:rFonts w:asciiTheme="minorHAnsi" w:hAnsiTheme="minorHAnsi" w:cstheme="minorHAnsi"/>
                <w:bCs/>
                <w:color w:val="000000"/>
                <w:sz w:val="20"/>
                <w:szCs w:val="20"/>
                <w:lang w:val="fr-FR" w:eastAsia="en-IN"/>
              </w:rPr>
              <w:t>c</w:t>
            </w:r>
            <w:r w:rsidRPr="00823A21">
              <w:rPr>
                <w:rFonts w:asciiTheme="minorHAnsi" w:hAnsiTheme="minorHAnsi" w:cstheme="minorHAnsi"/>
                <w:bCs/>
                <w:color w:val="000000"/>
                <w:sz w:val="20"/>
                <w:szCs w:val="20"/>
                <w:lang w:val="fr-FR" w:eastAsia="en-IN"/>
              </w:rPr>
              <w:t>er de l’ovaire et de l’utérus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76" w:author="Ndeye Dibor Ndour" w:date="2025-03-21T10:29:00Z">
              <w:r w:rsidR="00820F33">
                <w:rPr>
                  <w:rFonts w:asciiTheme="minorHAnsi" w:hAnsiTheme="minorHAnsi" w:cstheme="minorHAnsi"/>
                  <w:bCs/>
                  <w:color w:val="000000"/>
                  <w:sz w:val="20"/>
                  <w:szCs w:val="20"/>
                  <w:lang w:val="fr-FR" w:eastAsia="en-IN"/>
                </w:rPr>
                <w:t>m</w:t>
              </w:r>
            </w:ins>
            <w:del w:id="677" w:author="Ndeye Dibor Ndour" w:date="2025-03-21T10:29:00Z">
              <w:r w:rsidR="00B2503A" w:rsidRPr="00823A21" w:rsidDel="00820F33">
                <w:rPr>
                  <w:rFonts w:asciiTheme="minorHAnsi" w:hAnsiTheme="minorHAnsi" w:cstheme="minorHAnsi"/>
                  <w:bCs/>
                  <w:color w:val="000000"/>
                  <w:sz w:val="20"/>
                  <w:szCs w:val="20"/>
                  <w:lang w:val="fr-FR" w:eastAsia="en-IN"/>
                </w:rPr>
                <w:delText>M</w:delText>
              </w:r>
            </w:del>
          </w:p>
          <w:p w14:paraId="30F50CAB" w14:textId="1AFE4817" w:rsidR="00B2503A" w:rsidRPr="00823A21" w:rsidRDefault="00F528F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678" w:author="Kossa FALL" w:date="2025-03-15T20:22:00Z">
              <w:r w:rsidR="009942B5">
                <w:rPr>
                  <w:rFonts w:asciiTheme="minorHAnsi" w:hAnsiTheme="minorHAnsi" w:cstheme="minorHAnsi"/>
                  <w:noProof/>
                  <w:color w:val="000000" w:themeColor="text1"/>
                  <w:sz w:val="20"/>
                  <w:szCs w:val="20"/>
                  <w:lang w:val="fr-FR" w:eastAsia="en-IN"/>
                </w:rPr>
                <w:t>96</w:t>
              </w:r>
            </w:ins>
            <w:del w:id="679" w:author="Kossa FALL" w:date="2025-03-15T20:22:00Z">
              <w:r w:rsidR="00B2503A" w:rsidRPr="00823A21" w:rsidDel="009942B5">
                <w:rPr>
                  <w:rFonts w:asciiTheme="minorHAnsi" w:hAnsiTheme="minorHAnsi" w:cstheme="minorHAnsi"/>
                  <w:noProof/>
                  <w:color w:val="000000" w:themeColor="text1"/>
                  <w:sz w:val="20"/>
                  <w:szCs w:val="20"/>
                  <w:lang w:val="fr-FR" w:eastAsia="en-IN"/>
                </w:rPr>
                <w:delText>X</w:delText>
              </w:r>
            </w:del>
          </w:p>
          <w:p w14:paraId="43F3D9B5" w14:textId="60D25257"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80" w:author="Kossa FALL" w:date="2025-03-15T20:22:00Z">
              <w:r w:rsidR="009942B5">
                <w:rPr>
                  <w:rFonts w:asciiTheme="minorHAnsi" w:hAnsiTheme="minorHAnsi" w:cstheme="minorHAnsi"/>
                  <w:bCs/>
                  <w:color w:val="000000"/>
                  <w:sz w:val="20"/>
                  <w:szCs w:val="20"/>
                  <w:lang w:val="fr-FR" w:eastAsia="en-IN"/>
                </w:rPr>
                <w:t>98</w:t>
              </w:r>
            </w:ins>
            <w:del w:id="681" w:author="Kossa FALL" w:date="2025-03-15T20:22: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7CF3C9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E763EF" w14:paraId="797B71C7" w14:textId="77777777" w:rsidTr="00FD32FD">
        <w:trPr>
          <w:trHeight w:val="382"/>
          <w:jc w:val="center"/>
        </w:trPr>
        <w:tc>
          <w:tcPr>
            <w:tcW w:w="658" w:type="dxa"/>
          </w:tcPr>
          <w:p w14:paraId="2FC2439F" w14:textId="43A8EE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4</w:t>
            </w:r>
          </w:p>
        </w:tc>
        <w:tc>
          <w:tcPr>
            <w:tcW w:w="5291" w:type="dxa"/>
          </w:tcPr>
          <w:p w14:paraId="789B4E79" w14:textId="203DEAE5" w:rsidR="00C72570" w:rsidRPr="00823A21" w:rsidRDefault="00C72570" w:rsidP="00C72570">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del w:id="682" w:author="Kossa FALL" w:date="2025-03-16T22:36:00Z">
              <w:r w:rsidRPr="00823A21" w:rsidDel="00DB2320">
                <w:rPr>
                  <w:rFonts w:asciiTheme="minorHAnsi" w:hAnsiTheme="minorHAnsi" w:cstheme="minorHAnsi"/>
                  <w:bCs/>
                  <w:color w:val="000000"/>
                  <w:sz w:val="20"/>
                  <w:szCs w:val="20"/>
                  <w:lang w:val="fr-FR" w:eastAsia="en-IN"/>
                </w:rPr>
                <w:delText>problemès</w:delText>
              </w:r>
            </w:del>
            <w:ins w:id="683" w:author="Kossa FALL" w:date="2025-03-16T22:36:00Z">
              <w:r w:rsidR="00DB2320" w:rsidRPr="00823A21">
                <w:rPr>
                  <w:rFonts w:asciiTheme="minorHAnsi" w:hAnsiTheme="minorHAnsi" w:cstheme="minorHAnsi"/>
                  <w:bCs/>
                  <w:color w:val="000000"/>
                  <w:sz w:val="20"/>
                  <w:szCs w:val="20"/>
                  <w:lang w:val="fr-FR" w:eastAsia="en-IN"/>
                </w:rPr>
                <w:t>problèm</w:t>
              </w:r>
              <w:r w:rsidR="00DB2320">
                <w:rPr>
                  <w:rFonts w:asciiTheme="minorHAnsi" w:hAnsiTheme="minorHAnsi" w:cstheme="minorHAnsi"/>
                  <w:bCs/>
                  <w:color w:val="000000"/>
                  <w:sz w:val="20"/>
                  <w:szCs w:val="20"/>
                  <w:lang w:val="fr-FR" w:eastAsia="en-IN"/>
                </w:rPr>
                <w:t>es</w:t>
              </w:r>
            </w:ins>
            <w:r w:rsidRPr="00823A21">
              <w:rPr>
                <w:rFonts w:asciiTheme="minorHAnsi" w:hAnsiTheme="minorHAnsi" w:cstheme="minorHAnsi"/>
                <w:bCs/>
                <w:color w:val="000000"/>
                <w:sz w:val="20"/>
                <w:szCs w:val="20"/>
                <w:lang w:val="fr-FR" w:eastAsia="en-IN"/>
              </w:rPr>
              <w:t xml:space="preserve"> auxquels un client peut faire face après qu’on lui ait administré un </w:t>
            </w:r>
            <w:r w:rsidRPr="00823A21">
              <w:rPr>
                <w:rFonts w:asciiTheme="minorHAnsi" w:hAnsiTheme="minorHAnsi" w:cstheme="minorHAnsi"/>
                <w:b/>
                <w:bCs/>
                <w:color w:val="000000"/>
                <w:sz w:val="20"/>
                <w:szCs w:val="20"/>
                <w:lang w:val="fr-FR" w:eastAsia="en-IN"/>
              </w:rPr>
              <w:t>injectable</w:t>
            </w:r>
            <w:r w:rsidRPr="00823A21">
              <w:rPr>
                <w:rFonts w:asciiTheme="minorHAnsi" w:hAnsiTheme="minorHAnsi" w:cstheme="minorHAnsi"/>
                <w:bCs/>
                <w:color w:val="000000"/>
                <w:sz w:val="20"/>
                <w:szCs w:val="20"/>
                <w:lang w:val="fr-FR" w:eastAsia="en-IN"/>
              </w:rPr>
              <w:t xml:space="preserve"> ?</w:t>
            </w:r>
          </w:p>
          <w:p w14:paraId="5CE7BEEE" w14:textId="77777777" w:rsidR="00AD78B4" w:rsidRPr="00010F8A" w:rsidRDefault="00AD78B4" w:rsidP="00AD78B4">
            <w:pPr>
              <w:rPr>
                <w:rFonts w:asciiTheme="minorHAnsi" w:hAnsiTheme="minorHAnsi" w:cstheme="minorHAnsi"/>
                <w:i/>
                <w:iCs/>
                <w:spacing w:val="-2"/>
                <w:sz w:val="20"/>
                <w:szCs w:val="20"/>
                <w:lang w:val="fr-FR"/>
              </w:rPr>
            </w:pPr>
          </w:p>
          <w:p w14:paraId="71DC1469" w14:textId="3DEA345E"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DFD08EF" w14:textId="4FF1D80E" w:rsidR="00B2503A" w:rsidRPr="00823A21" w:rsidRDefault="00B2503A" w:rsidP="00C7257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F4C8DB9" w14:textId="0553C301"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Maux de tête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84" w:author="Ndeye Dibor Ndour" w:date="2025-03-21T10:29:00Z">
              <w:r w:rsidR="00820F33">
                <w:rPr>
                  <w:rFonts w:asciiTheme="minorHAnsi" w:hAnsiTheme="minorHAnsi" w:cstheme="minorHAnsi"/>
                  <w:bCs/>
                  <w:color w:val="000000"/>
                  <w:sz w:val="20"/>
                  <w:szCs w:val="20"/>
                  <w:lang w:val="fr-FR" w:eastAsia="en-IN"/>
                </w:rPr>
                <w:t>a</w:t>
              </w:r>
            </w:ins>
            <w:del w:id="685" w:author="Ndeye Dibor Ndour" w:date="2025-03-21T10:29:00Z">
              <w:r w:rsidR="00B2503A" w:rsidRPr="00823A21" w:rsidDel="00820F33">
                <w:rPr>
                  <w:rFonts w:asciiTheme="minorHAnsi" w:hAnsiTheme="minorHAnsi" w:cstheme="minorHAnsi"/>
                  <w:bCs/>
                  <w:color w:val="000000"/>
                  <w:sz w:val="20"/>
                  <w:szCs w:val="20"/>
                  <w:lang w:val="fr-FR" w:eastAsia="en-IN"/>
                </w:rPr>
                <w:delText>A</w:delText>
              </w:r>
            </w:del>
          </w:p>
          <w:p w14:paraId="06E59DF8" w14:textId="796CA931"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Menstrues irrégulières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86" w:author="Ndeye Dibor Ndour" w:date="2025-03-21T10:29:00Z">
              <w:r w:rsidR="00820F33">
                <w:rPr>
                  <w:rFonts w:asciiTheme="minorHAnsi" w:hAnsiTheme="minorHAnsi" w:cstheme="minorHAnsi"/>
                  <w:bCs/>
                  <w:color w:val="000000"/>
                  <w:sz w:val="20"/>
                  <w:szCs w:val="20"/>
                  <w:lang w:val="fr-FR" w:eastAsia="en-IN"/>
                </w:rPr>
                <w:t>b</w:t>
              </w:r>
            </w:ins>
            <w:del w:id="687" w:author="Ndeye Dibor Ndour" w:date="2025-03-21T10:29:00Z">
              <w:r w:rsidR="00B2503A" w:rsidRPr="00823A21" w:rsidDel="00820F33">
                <w:rPr>
                  <w:rFonts w:asciiTheme="minorHAnsi" w:hAnsiTheme="minorHAnsi" w:cstheme="minorHAnsi"/>
                  <w:bCs/>
                  <w:color w:val="000000"/>
                  <w:sz w:val="20"/>
                  <w:szCs w:val="20"/>
                  <w:lang w:val="fr-FR" w:eastAsia="en-IN"/>
                </w:rPr>
                <w:delText>B</w:delText>
              </w:r>
            </w:del>
          </w:p>
          <w:p w14:paraId="31E9E991" w14:textId="58A3C6F8"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irréguliers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88" w:author="Ndeye Dibor Ndour" w:date="2025-03-21T10:29:00Z">
              <w:r w:rsidR="00820F33">
                <w:rPr>
                  <w:rFonts w:asciiTheme="minorHAnsi" w:hAnsiTheme="minorHAnsi" w:cstheme="minorHAnsi"/>
                  <w:bCs/>
                  <w:color w:val="000000"/>
                  <w:sz w:val="20"/>
                  <w:szCs w:val="20"/>
                  <w:lang w:val="fr-FR" w:eastAsia="en-IN"/>
                </w:rPr>
                <w:t>c</w:t>
              </w:r>
            </w:ins>
            <w:del w:id="689" w:author="Ndeye Dibor Ndour" w:date="2025-03-21T10:29:00Z">
              <w:r w:rsidR="00B2503A" w:rsidRPr="00823A21" w:rsidDel="00820F33">
                <w:rPr>
                  <w:rFonts w:asciiTheme="minorHAnsi" w:hAnsiTheme="minorHAnsi" w:cstheme="minorHAnsi"/>
                  <w:bCs/>
                  <w:color w:val="000000"/>
                  <w:sz w:val="20"/>
                  <w:szCs w:val="20"/>
                  <w:lang w:val="fr-FR" w:eastAsia="en-IN"/>
                </w:rPr>
                <w:delText>C</w:delText>
              </w:r>
            </w:del>
          </w:p>
          <w:p w14:paraId="75B23B89" w14:textId="1E14EFD6"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 prolongé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90" w:author="Ndeye Dibor Ndour" w:date="2025-03-21T10:29:00Z">
              <w:r w:rsidR="00820F33">
                <w:rPr>
                  <w:rFonts w:asciiTheme="minorHAnsi" w:hAnsiTheme="minorHAnsi" w:cstheme="minorHAnsi"/>
                  <w:bCs/>
                  <w:color w:val="000000"/>
                  <w:sz w:val="20"/>
                  <w:szCs w:val="20"/>
                  <w:lang w:val="fr-FR" w:eastAsia="en-IN"/>
                </w:rPr>
                <w:t>d</w:t>
              </w:r>
            </w:ins>
            <w:del w:id="691" w:author="Ndeye Dibor Ndour" w:date="2025-03-21T10:29:00Z">
              <w:r w:rsidR="00B2503A" w:rsidRPr="00823A21" w:rsidDel="00820F33">
                <w:rPr>
                  <w:rFonts w:asciiTheme="minorHAnsi" w:hAnsiTheme="minorHAnsi" w:cstheme="minorHAnsi"/>
                  <w:bCs/>
                  <w:color w:val="000000"/>
                  <w:sz w:val="20"/>
                  <w:szCs w:val="20"/>
                  <w:lang w:val="fr-FR" w:eastAsia="en-IN"/>
                </w:rPr>
                <w:delText>D</w:delText>
              </w:r>
            </w:del>
          </w:p>
          <w:p w14:paraId="51A2EB22" w14:textId="2441B31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abondants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92" w:author="Ndeye Dibor Ndour" w:date="2025-03-21T10:29:00Z">
              <w:r w:rsidR="00820F33">
                <w:rPr>
                  <w:rFonts w:asciiTheme="minorHAnsi" w:hAnsiTheme="minorHAnsi" w:cstheme="minorHAnsi"/>
                  <w:bCs/>
                  <w:color w:val="000000"/>
                  <w:sz w:val="20"/>
                  <w:szCs w:val="20"/>
                  <w:lang w:val="fr-FR" w:eastAsia="en-IN"/>
                </w:rPr>
                <w:t>e</w:t>
              </w:r>
            </w:ins>
            <w:del w:id="693" w:author="Ndeye Dibor Ndour" w:date="2025-03-21T10:29:00Z">
              <w:r w:rsidR="00B2503A" w:rsidRPr="00823A21" w:rsidDel="00820F33">
                <w:rPr>
                  <w:rFonts w:asciiTheme="minorHAnsi" w:hAnsiTheme="minorHAnsi" w:cstheme="minorHAnsi"/>
                  <w:bCs/>
                  <w:color w:val="000000"/>
                  <w:sz w:val="20"/>
                  <w:szCs w:val="20"/>
                  <w:lang w:val="fr-FR" w:eastAsia="en-IN"/>
                </w:rPr>
                <w:delText>E</w:delText>
              </w:r>
            </w:del>
          </w:p>
          <w:p w14:paraId="722354A2" w14:textId="07815F97"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val="fr-FR" w:eastAsia="en-IN"/>
              </w:rPr>
              <w:t>Amenorrhée</w:t>
            </w:r>
            <w:proofErr w:type="spellEnd"/>
            <w:r w:rsidR="00B2503A" w:rsidRPr="00823A21">
              <w:rPr>
                <w:rFonts w:asciiTheme="minorHAnsi" w:hAnsiTheme="minorHAnsi" w:cstheme="minorHAnsi"/>
                <w:bCs/>
                <w:color w:val="000000"/>
                <w:sz w:val="20"/>
                <w:szCs w:val="20"/>
                <w:lang w:val="fr-FR" w:eastAsia="en-IN"/>
              </w:rPr>
              <w:tab/>
            </w:r>
            <w:ins w:id="694" w:author="Ndeye Dibor Ndour" w:date="2025-03-21T10:29:00Z">
              <w:r w:rsidR="00820F33">
                <w:rPr>
                  <w:rFonts w:asciiTheme="minorHAnsi" w:hAnsiTheme="minorHAnsi" w:cstheme="minorHAnsi"/>
                  <w:bCs/>
                  <w:color w:val="000000"/>
                  <w:sz w:val="20"/>
                  <w:szCs w:val="20"/>
                  <w:lang w:val="fr-FR" w:eastAsia="en-IN"/>
                </w:rPr>
                <w:t>f</w:t>
              </w:r>
            </w:ins>
            <w:del w:id="695" w:author="Ndeye Dibor Ndour" w:date="2025-03-21T10:29:00Z">
              <w:r w:rsidR="00B2503A" w:rsidRPr="00823A21" w:rsidDel="00820F33">
                <w:rPr>
                  <w:rFonts w:asciiTheme="minorHAnsi" w:hAnsiTheme="minorHAnsi" w:cstheme="minorHAnsi"/>
                  <w:bCs/>
                  <w:color w:val="000000"/>
                  <w:sz w:val="20"/>
                  <w:szCs w:val="20"/>
                  <w:lang w:val="fr-FR" w:eastAsia="en-IN"/>
                </w:rPr>
                <w:delText>F</w:delText>
              </w:r>
            </w:del>
          </w:p>
          <w:p w14:paraId="5072D086" w14:textId="093CE79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Prise </w:t>
            </w:r>
            <w:r w:rsidR="00C72570" w:rsidRPr="00823A21">
              <w:rPr>
                <w:rFonts w:asciiTheme="minorHAnsi" w:hAnsiTheme="minorHAnsi" w:cstheme="minorHAnsi"/>
                <w:bCs/>
                <w:color w:val="000000"/>
                <w:sz w:val="20"/>
                <w:szCs w:val="20"/>
                <w:lang w:val="fr-FR" w:eastAsia="en-IN"/>
              </w:rPr>
              <w:t>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96" w:author="Ndeye Dibor Ndour" w:date="2025-03-21T10:30:00Z">
              <w:r w:rsidR="00820F33">
                <w:rPr>
                  <w:rFonts w:asciiTheme="minorHAnsi" w:hAnsiTheme="minorHAnsi" w:cstheme="minorHAnsi"/>
                  <w:bCs/>
                  <w:color w:val="000000"/>
                  <w:sz w:val="20"/>
                  <w:szCs w:val="20"/>
                  <w:lang w:val="fr-FR" w:eastAsia="en-IN"/>
                </w:rPr>
                <w:t>g</w:t>
              </w:r>
            </w:ins>
            <w:del w:id="697" w:author="Ndeye Dibor Ndour" w:date="2025-03-21T10:29:00Z">
              <w:r w:rsidR="00B2503A" w:rsidRPr="00823A21" w:rsidDel="00820F33">
                <w:rPr>
                  <w:rFonts w:asciiTheme="minorHAnsi" w:hAnsiTheme="minorHAnsi" w:cstheme="minorHAnsi"/>
                  <w:bCs/>
                  <w:color w:val="000000"/>
                  <w:sz w:val="20"/>
                  <w:szCs w:val="20"/>
                  <w:lang w:val="fr-FR" w:eastAsia="en-IN"/>
                </w:rPr>
                <w:delText>G</w:delText>
              </w:r>
            </w:del>
          </w:p>
          <w:p w14:paraId="5FB68051" w14:textId="008D6D7E" w:rsidR="00B2503A" w:rsidRDefault="00356D6A" w:rsidP="001714EC">
            <w:pPr>
              <w:tabs>
                <w:tab w:val="right" w:leader="dot" w:pos="3924"/>
              </w:tabs>
              <w:suppressAutoHyphens/>
              <w:rPr>
                <w:ins w:id="698" w:author="Kossa FALL" w:date="2025-03-16T22:47:00Z"/>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Perte</w:t>
            </w:r>
            <w:r w:rsidR="00C72570" w:rsidRPr="00823A21">
              <w:rPr>
                <w:rFonts w:asciiTheme="minorHAnsi" w:hAnsiTheme="minorHAnsi" w:cstheme="minorHAnsi"/>
                <w:bCs/>
                <w:color w:val="000000"/>
                <w:sz w:val="20"/>
                <w:szCs w:val="20"/>
                <w:lang w:val="fr-FR" w:eastAsia="en-IN"/>
              </w:rPr>
              <w:t xml:space="preserve"> blanche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699" w:author="Ndeye Dibor Ndour" w:date="2025-03-21T10:30:00Z">
              <w:r w:rsidR="00820F33">
                <w:rPr>
                  <w:rFonts w:asciiTheme="minorHAnsi" w:hAnsiTheme="minorHAnsi" w:cstheme="minorHAnsi"/>
                  <w:bCs/>
                  <w:color w:val="000000"/>
                  <w:sz w:val="20"/>
                  <w:szCs w:val="20"/>
                  <w:lang w:val="fr-FR" w:eastAsia="en-IN"/>
                </w:rPr>
                <w:t>h</w:t>
              </w:r>
            </w:ins>
            <w:del w:id="700" w:author="Ndeye Dibor Ndour" w:date="2025-03-21T10:30:00Z">
              <w:r w:rsidR="00B2503A" w:rsidRPr="00823A21" w:rsidDel="00820F33">
                <w:rPr>
                  <w:rFonts w:asciiTheme="minorHAnsi" w:hAnsiTheme="minorHAnsi" w:cstheme="minorHAnsi"/>
                  <w:bCs/>
                  <w:color w:val="000000"/>
                  <w:sz w:val="20"/>
                  <w:szCs w:val="20"/>
                  <w:lang w:val="fr-FR" w:eastAsia="en-IN"/>
                </w:rPr>
                <w:delText>H</w:delText>
              </w:r>
            </w:del>
          </w:p>
          <w:p w14:paraId="754714E2" w14:textId="4CAE21E3" w:rsidR="0073285C" w:rsidRPr="00823A21" w:rsidRDefault="0073285C" w:rsidP="001714EC">
            <w:pPr>
              <w:tabs>
                <w:tab w:val="right" w:leader="dot" w:pos="3924"/>
              </w:tabs>
              <w:suppressAutoHyphens/>
              <w:rPr>
                <w:rFonts w:asciiTheme="minorHAnsi" w:hAnsiTheme="minorHAnsi" w:cstheme="minorHAnsi"/>
                <w:bCs/>
                <w:color w:val="000000"/>
                <w:sz w:val="20"/>
                <w:szCs w:val="20"/>
                <w:lang w:val="fr-FR" w:eastAsia="en-IN"/>
              </w:rPr>
            </w:pPr>
            <w:ins w:id="701" w:author="Kossa FALL" w:date="2025-03-16T22:47:00Z">
              <w:r w:rsidRPr="00823A21">
                <w:rPr>
                  <w:rFonts w:asciiTheme="minorHAnsi" w:hAnsiTheme="minorHAnsi" w:cstheme="minorHAnsi"/>
                  <w:bCs/>
                  <w:color w:val="000000"/>
                  <w:sz w:val="20"/>
                  <w:szCs w:val="20"/>
                  <w:lang w:val="fr-FR" w:eastAsia="en-IN"/>
                </w:rPr>
                <w:t>Aucun problème</w:t>
              </w:r>
              <w:r w:rsidRPr="00823A21">
                <w:rPr>
                  <w:rFonts w:asciiTheme="minorHAnsi" w:hAnsiTheme="minorHAnsi" w:cstheme="minorHAnsi"/>
                  <w:bCs/>
                  <w:color w:val="000000"/>
                  <w:sz w:val="20"/>
                  <w:szCs w:val="20"/>
                  <w:lang w:val="fr-FR" w:eastAsia="en-IN"/>
                </w:rPr>
                <w:tab/>
              </w:r>
            </w:ins>
            <w:ins w:id="702" w:author="Ndeye Dibor Ndour" w:date="2025-03-21T10:30:00Z">
              <w:r w:rsidR="00820F33">
                <w:rPr>
                  <w:rFonts w:asciiTheme="minorHAnsi" w:hAnsiTheme="minorHAnsi" w:cstheme="minorHAnsi"/>
                  <w:bCs/>
                  <w:color w:val="000000"/>
                  <w:sz w:val="20"/>
                  <w:szCs w:val="20"/>
                  <w:lang w:val="fr-FR" w:eastAsia="en-IN"/>
                </w:rPr>
                <w:t>y</w:t>
              </w:r>
            </w:ins>
            <w:ins w:id="703" w:author="Kossa FALL" w:date="2025-03-16T22:47:00Z">
              <w:del w:id="704" w:author="Ndeye Dibor Ndour" w:date="2025-03-21T10:30:00Z">
                <w:r w:rsidRPr="00823A21" w:rsidDel="00820F33">
                  <w:rPr>
                    <w:rFonts w:asciiTheme="minorHAnsi" w:hAnsiTheme="minorHAnsi" w:cstheme="minorHAnsi"/>
                    <w:bCs/>
                    <w:color w:val="000000"/>
                    <w:sz w:val="20"/>
                    <w:szCs w:val="20"/>
                    <w:lang w:val="fr-FR" w:eastAsia="en-IN"/>
                  </w:rPr>
                  <w:delText>Y</w:delText>
                </w:r>
              </w:del>
              <w:r w:rsidRPr="00823A21">
                <w:rPr>
                  <w:rFonts w:asciiTheme="minorHAnsi" w:hAnsiTheme="minorHAnsi" w:cstheme="minorHAnsi"/>
                  <w:bCs/>
                  <w:color w:val="000000"/>
                  <w:sz w:val="20"/>
                  <w:szCs w:val="20"/>
                  <w:lang w:val="fr-FR" w:eastAsia="en-IN"/>
                </w:rPr>
                <w:t xml:space="preserve"> </w:t>
              </w:r>
            </w:ins>
          </w:p>
          <w:p w14:paraId="776582E2" w14:textId="5A9D0A3D" w:rsidR="00B2503A" w:rsidRPr="00823A21" w:rsidRDefault="00C72570"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705" w:author="Kossa FALL" w:date="2025-03-15T20:22:00Z">
              <w:r w:rsidR="009942B5">
                <w:rPr>
                  <w:rFonts w:asciiTheme="minorHAnsi" w:hAnsiTheme="minorHAnsi" w:cstheme="minorHAnsi"/>
                  <w:noProof/>
                  <w:color w:val="000000" w:themeColor="text1"/>
                  <w:sz w:val="20"/>
                  <w:szCs w:val="20"/>
                  <w:lang w:val="fr-FR" w:eastAsia="en-IN"/>
                </w:rPr>
                <w:t>96</w:t>
              </w:r>
            </w:ins>
            <w:del w:id="706" w:author="Kossa FALL" w:date="2025-03-15T20:22:00Z">
              <w:r w:rsidR="00B2503A" w:rsidRPr="00823A21" w:rsidDel="009942B5">
                <w:rPr>
                  <w:rFonts w:asciiTheme="minorHAnsi" w:hAnsiTheme="minorHAnsi" w:cstheme="minorHAnsi"/>
                  <w:noProof/>
                  <w:color w:val="000000" w:themeColor="text1"/>
                  <w:sz w:val="20"/>
                  <w:szCs w:val="20"/>
                  <w:lang w:val="fr-FR" w:eastAsia="en-IN"/>
                </w:rPr>
                <w:delText>X</w:delText>
              </w:r>
            </w:del>
          </w:p>
          <w:p w14:paraId="0C5B01AE" w14:textId="5CB90CE8" w:rsidR="00B2503A" w:rsidRPr="00823A21" w:rsidDel="0073285C" w:rsidRDefault="00C72570" w:rsidP="001714EC">
            <w:pPr>
              <w:tabs>
                <w:tab w:val="right" w:leader="dot" w:pos="3924"/>
              </w:tabs>
              <w:suppressAutoHyphens/>
              <w:rPr>
                <w:del w:id="707" w:author="Kossa FALL" w:date="2025-03-16T22:47:00Z"/>
                <w:rFonts w:asciiTheme="minorHAnsi" w:hAnsiTheme="minorHAnsi" w:cstheme="minorHAnsi"/>
                <w:bCs/>
                <w:color w:val="000000"/>
                <w:sz w:val="20"/>
                <w:szCs w:val="20"/>
                <w:lang w:val="fr-FR" w:eastAsia="en-IN"/>
              </w:rPr>
            </w:pPr>
            <w:del w:id="708" w:author="Kossa FALL" w:date="2025-03-16T22:47:00Z">
              <w:r w:rsidRPr="00823A21" w:rsidDel="0073285C">
                <w:rPr>
                  <w:rFonts w:asciiTheme="minorHAnsi" w:hAnsiTheme="minorHAnsi" w:cstheme="minorHAnsi"/>
                  <w:bCs/>
                  <w:color w:val="000000"/>
                  <w:sz w:val="20"/>
                  <w:szCs w:val="20"/>
                  <w:lang w:val="fr-FR" w:eastAsia="en-IN"/>
                </w:rPr>
                <w:delText>Aucun problème</w:delText>
              </w:r>
              <w:r w:rsidR="00B2503A" w:rsidRPr="00823A21" w:rsidDel="0073285C">
                <w:rPr>
                  <w:rFonts w:asciiTheme="minorHAnsi" w:hAnsiTheme="minorHAnsi" w:cstheme="minorHAnsi"/>
                  <w:bCs/>
                  <w:color w:val="000000"/>
                  <w:sz w:val="20"/>
                  <w:szCs w:val="20"/>
                  <w:lang w:val="fr-FR" w:eastAsia="en-IN"/>
                </w:rPr>
                <w:tab/>
                <w:delText xml:space="preserve">Y </w:delText>
              </w:r>
            </w:del>
          </w:p>
          <w:p w14:paraId="1A5C2124" w14:textId="589FEC0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09" w:author="Kossa FALL" w:date="2025-03-15T20:22:00Z">
              <w:r w:rsidR="009942B5">
                <w:rPr>
                  <w:rFonts w:asciiTheme="minorHAnsi" w:hAnsiTheme="minorHAnsi" w:cstheme="minorHAnsi"/>
                  <w:bCs/>
                  <w:color w:val="000000"/>
                  <w:sz w:val="20"/>
                  <w:szCs w:val="20"/>
                  <w:lang w:val="fr-FR" w:eastAsia="en-IN"/>
                </w:rPr>
                <w:t>98</w:t>
              </w:r>
            </w:ins>
            <w:del w:id="710" w:author="Kossa FALL" w:date="2025-03-15T20:22: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5B702D0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75DF0" w:rsidRPr="00F733A2" w14:paraId="0C779F44" w14:textId="77777777" w:rsidTr="00FD32FD">
        <w:trPr>
          <w:trHeight w:val="382"/>
          <w:jc w:val="center"/>
        </w:trPr>
        <w:tc>
          <w:tcPr>
            <w:tcW w:w="658" w:type="dxa"/>
          </w:tcPr>
          <w:p w14:paraId="0FC8C726" w14:textId="59978891"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535</w:t>
            </w:r>
          </w:p>
        </w:tc>
        <w:tc>
          <w:tcPr>
            <w:tcW w:w="5291" w:type="dxa"/>
          </w:tcPr>
          <w:p w14:paraId="248CA6FE" w14:textId="5D1D39CB"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1C50FBF8"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69DF12C9"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090613DE" w14:textId="0EB5F96C"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11" w:author="Kossa FALL" w:date="2025-03-15T20:22:00Z">
              <w:r w:rsidR="009942B5">
                <w:rPr>
                  <w:rFonts w:asciiTheme="minorHAnsi" w:hAnsiTheme="minorHAnsi" w:cstheme="minorHAnsi"/>
                  <w:bCs/>
                  <w:color w:val="000000"/>
                  <w:sz w:val="20"/>
                  <w:szCs w:val="20"/>
                  <w:lang w:val="fr-FR" w:eastAsia="en-IN"/>
                </w:rPr>
                <w:t>9</w:t>
              </w:r>
            </w:ins>
            <w:ins w:id="712" w:author="Ndeye Dibor Ndour" w:date="2025-03-21T10:30:00Z">
              <w:r w:rsidR="00801C79">
                <w:rPr>
                  <w:rFonts w:asciiTheme="minorHAnsi" w:hAnsiTheme="minorHAnsi" w:cstheme="minorHAnsi"/>
                  <w:bCs/>
                  <w:color w:val="000000"/>
                  <w:sz w:val="20"/>
                  <w:szCs w:val="20"/>
                  <w:lang w:val="fr-FR" w:eastAsia="en-IN"/>
                </w:rPr>
                <w:t>8</w:t>
              </w:r>
            </w:ins>
            <w:ins w:id="713" w:author="Kossa FALL" w:date="2025-03-15T20:22:00Z">
              <w:del w:id="714" w:author="Ndeye Dibor Ndour" w:date="2025-03-21T10:30:00Z">
                <w:r w:rsidR="009942B5" w:rsidDel="00801C79">
                  <w:rPr>
                    <w:rFonts w:asciiTheme="minorHAnsi" w:hAnsiTheme="minorHAnsi" w:cstheme="minorHAnsi"/>
                    <w:bCs/>
                    <w:color w:val="000000"/>
                    <w:sz w:val="20"/>
                    <w:szCs w:val="20"/>
                    <w:lang w:val="fr-FR" w:eastAsia="en-IN"/>
                  </w:rPr>
                  <w:delText>6</w:delText>
                </w:r>
              </w:del>
            </w:ins>
            <w:del w:id="715" w:author="Kossa FALL" w:date="2025-03-15T20:22:00Z">
              <w:r w:rsidRPr="00823A21" w:rsidDel="009942B5">
                <w:rPr>
                  <w:rFonts w:asciiTheme="minorHAnsi" w:hAnsiTheme="minorHAnsi" w:cstheme="minorHAnsi"/>
                  <w:bCs/>
                  <w:color w:val="000000"/>
                  <w:sz w:val="20"/>
                  <w:szCs w:val="20"/>
                  <w:lang w:val="fr-FR" w:eastAsia="en-IN"/>
                </w:rPr>
                <w:delText>8</w:delText>
              </w:r>
            </w:del>
          </w:p>
        </w:tc>
        <w:tc>
          <w:tcPr>
            <w:tcW w:w="851" w:type="dxa"/>
          </w:tcPr>
          <w:p w14:paraId="4934DFB9"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F733A2" w14:paraId="49955CED" w14:textId="77777777" w:rsidTr="00FD32FD">
        <w:trPr>
          <w:trHeight w:val="382"/>
          <w:jc w:val="center"/>
        </w:trPr>
        <w:tc>
          <w:tcPr>
            <w:tcW w:w="658" w:type="dxa"/>
          </w:tcPr>
          <w:p w14:paraId="6425AC1F" w14:textId="4AD8C54B"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536</w:t>
            </w:r>
          </w:p>
        </w:tc>
        <w:tc>
          <w:tcPr>
            <w:tcW w:w="5291" w:type="dxa"/>
          </w:tcPr>
          <w:p w14:paraId="144918DA" w14:textId="6F6E8B47"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4479818E"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46BEF25"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0B8CD39C" w14:textId="6F56E24B"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16" w:author="Kossa FALL" w:date="2025-03-15T20:23:00Z">
              <w:r w:rsidR="009942B5">
                <w:rPr>
                  <w:rFonts w:asciiTheme="minorHAnsi" w:hAnsiTheme="minorHAnsi" w:cstheme="minorHAnsi"/>
                  <w:bCs/>
                  <w:color w:val="000000"/>
                  <w:sz w:val="20"/>
                  <w:szCs w:val="20"/>
                  <w:lang w:val="fr-FR" w:eastAsia="en-IN"/>
                </w:rPr>
                <w:t>98</w:t>
              </w:r>
            </w:ins>
            <w:del w:id="717" w:author="Kossa FALL" w:date="2025-03-15T20:23:00Z">
              <w:r w:rsidRPr="00823A21" w:rsidDel="009942B5">
                <w:rPr>
                  <w:rFonts w:asciiTheme="minorHAnsi" w:hAnsiTheme="minorHAnsi" w:cstheme="minorHAnsi"/>
                  <w:bCs/>
                  <w:color w:val="000000"/>
                  <w:sz w:val="20"/>
                  <w:szCs w:val="20"/>
                  <w:lang w:val="fr-FR" w:eastAsia="en-IN"/>
                </w:rPr>
                <w:delText>8</w:delText>
              </w:r>
            </w:del>
          </w:p>
        </w:tc>
        <w:tc>
          <w:tcPr>
            <w:tcW w:w="851" w:type="dxa"/>
          </w:tcPr>
          <w:p w14:paraId="349EC26B"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F733A2" w14:paraId="034DA84F" w14:textId="77777777" w:rsidTr="00FD32FD">
        <w:trPr>
          <w:trHeight w:val="382"/>
          <w:jc w:val="center"/>
        </w:trPr>
        <w:tc>
          <w:tcPr>
            <w:tcW w:w="658" w:type="dxa"/>
          </w:tcPr>
          <w:p w14:paraId="021AC76E" w14:textId="4FA19CDF"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537</w:t>
            </w:r>
          </w:p>
        </w:tc>
        <w:tc>
          <w:tcPr>
            <w:tcW w:w="5291" w:type="dxa"/>
          </w:tcPr>
          <w:p w14:paraId="58618227" w14:textId="7A15725D"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2DC73B14"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F323140"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3932DCF8" w14:textId="51CD096E"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18" w:author="Kossa FALL" w:date="2025-03-15T20:23:00Z">
              <w:r w:rsidR="009942B5">
                <w:rPr>
                  <w:rFonts w:asciiTheme="minorHAnsi" w:hAnsiTheme="minorHAnsi" w:cstheme="minorHAnsi"/>
                  <w:bCs/>
                  <w:color w:val="000000"/>
                  <w:sz w:val="20"/>
                  <w:szCs w:val="20"/>
                  <w:lang w:val="fr-FR" w:eastAsia="en-IN"/>
                </w:rPr>
                <w:t>98</w:t>
              </w:r>
            </w:ins>
            <w:del w:id="719" w:author="Kossa FALL" w:date="2025-03-15T20:23:00Z">
              <w:r w:rsidRPr="00823A21" w:rsidDel="009942B5">
                <w:rPr>
                  <w:rFonts w:asciiTheme="minorHAnsi" w:hAnsiTheme="minorHAnsi" w:cstheme="minorHAnsi"/>
                  <w:bCs/>
                  <w:color w:val="000000"/>
                  <w:sz w:val="20"/>
                  <w:szCs w:val="20"/>
                  <w:lang w:val="fr-FR" w:eastAsia="en-IN"/>
                </w:rPr>
                <w:delText>8</w:delText>
              </w:r>
            </w:del>
          </w:p>
        </w:tc>
        <w:tc>
          <w:tcPr>
            <w:tcW w:w="851" w:type="dxa"/>
          </w:tcPr>
          <w:p w14:paraId="6F53F793"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6F04B3" w:rsidRPr="00F733A2" w14:paraId="764B1924" w14:textId="77777777" w:rsidTr="00FD32FD">
        <w:trPr>
          <w:trHeight w:val="382"/>
          <w:jc w:val="center"/>
        </w:trPr>
        <w:tc>
          <w:tcPr>
            <w:tcW w:w="658" w:type="dxa"/>
          </w:tcPr>
          <w:p w14:paraId="553E935F" w14:textId="1157C19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8</w:t>
            </w:r>
          </w:p>
        </w:tc>
        <w:tc>
          <w:tcPr>
            <w:tcW w:w="5291" w:type="dxa"/>
          </w:tcPr>
          <w:p w14:paraId="5CA897F4" w14:textId="678950B7" w:rsidR="00B2503A" w:rsidRPr="00823A21" w:rsidRDefault="00F75DF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la première</w:t>
            </w:r>
            <w:r w:rsidR="009A2441" w:rsidRPr="00823A21">
              <w:rPr>
                <w:rFonts w:asciiTheme="minorHAnsi" w:hAnsiTheme="minorHAnsi" w:cstheme="minorHAnsi"/>
                <w:bCs/>
                <w:color w:val="000000"/>
                <w:sz w:val="20"/>
                <w:szCs w:val="20"/>
                <w:lang w:val="fr-FR" w:eastAsia="en-IN"/>
              </w:rPr>
              <w:t xml:space="preserve"> prise</w:t>
            </w:r>
            <w:r w:rsidRPr="00823A21">
              <w:rPr>
                <w:rFonts w:asciiTheme="minorHAnsi" w:hAnsiTheme="minorHAnsi" w:cstheme="minorHAnsi"/>
                <w:bCs/>
                <w:color w:val="000000"/>
                <w:sz w:val="20"/>
                <w:szCs w:val="20"/>
                <w:lang w:val="fr-FR" w:eastAsia="en-IN"/>
              </w:rPr>
              <w:t xml:space="preserve"> de contraceptif </w:t>
            </w:r>
            <w:r w:rsidRPr="00823A21">
              <w:rPr>
                <w:rFonts w:asciiTheme="minorHAnsi" w:hAnsiTheme="minorHAnsi" w:cstheme="minorHAnsi"/>
                <w:b/>
                <w:bCs/>
                <w:color w:val="000000"/>
                <w:sz w:val="20"/>
                <w:szCs w:val="20"/>
                <w:lang w:val="fr-FR" w:eastAsia="en-IN"/>
              </w:rPr>
              <w:t>injectable</w:t>
            </w:r>
            <w:r w:rsidRPr="00823A21">
              <w:rPr>
                <w:rFonts w:asciiTheme="minorHAnsi" w:hAnsiTheme="minorHAnsi" w:cstheme="minorHAnsi"/>
                <w:bCs/>
                <w:color w:val="000000"/>
                <w:sz w:val="20"/>
                <w:szCs w:val="20"/>
                <w:lang w:val="fr-FR" w:eastAsia="en-IN"/>
              </w:rPr>
              <w:t>, quand la dose suivante doit-elle être administrée ?</w:t>
            </w:r>
          </w:p>
          <w:p w14:paraId="4ADA4076" w14:textId="6BE19E7A"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1E7BA05" w14:textId="6BB39A5D" w:rsidR="00B2503A" w:rsidRPr="00823A21" w:rsidRDefault="00843C3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w:t>
            </w:r>
            <w:r w:rsidR="00F75DF0" w:rsidRPr="00823A21">
              <w:rPr>
                <w:rFonts w:asciiTheme="minorHAnsi" w:hAnsiTheme="minorHAnsi" w:cstheme="minorHAnsi"/>
                <w:bCs/>
                <w:color w:val="000000"/>
                <w:sz w:val="20"/>
                <w:szCs w:val="20"/>
                <w:lang w:val="fr-FR" w:eastAsia="en-IN"/>
              </w:rPr>
              <w:t>ombre de moi</w:t>
            </w:r>
            <w:r w:rsidR="00356D6A" w:rsidRPr="00823A21">
              <w:rPr>
                <w:rFonts w:asciiTheme="minorHAnsi" w:hAnsiTheme="minorHAnsi" w:cstheme="minorHAnsi"/>
                <w:bCs/>
                <w:color w:val="000000"/>
                <w:sz w:val="20"/>
                <w:szCs w:val="20"/>
                <w:lang w:val="fr-FR" w:eastAsia="en-IN"/>
              </w:rPr>
              <w:t>s……………………………………</w:t>
            </w:r>
            <w:proofErr w:type="gramStart"/>
            <w:r w:rsidR="00356D6A" w:rsidRPr="00823A21">
              <w:rPr>
                <w:rFonts w:asciiTheme="minorHAnsi" w:hAnsiTheme="minorHAnsi" w:cstheme="minorHAnsi"/>
                <w:bCs/>
                <w:color w:val="000000"/>
                <w:sz w:val="20"/>
                <w:szCs w:val="20"/>
                <w:lang w:val="fr-FR" w:eastAsia="en-IN"/>
              </w:rPr>
              <w:t>…….</w:t>
            </w:r>
            <w:proofErr w:type="gramEnd"/>
            <w:r w:rsidR="00356D6A" w:rsidRPr="00823A21">
              <w:rPr>
                <w:rFonts w:asciiTheme="minorHAnsi" w:hAnsiTheme="minorHAnsi" w:cstheme="minorHAnsi"/>
                <w:bCs/>
                <w:color w:val="000000"/>
                <w:sz w:val="20"/>
                <w:szCs w:val="20"/>
                <w:lang w:val="fr-FR" w:eastAsia="en-IN"/>
              </w:rPr>
              <w:t>1</w:t>
            </w:r>
          </w:p>
          <w:p w14:paraId="7E20B16A" w14:textId="2CE1268C" w:rsidR="00B2503A" w:rsidRPr="00823A21" w:rsidRDefault="00F75DF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98</w:t>
            </w:r>
          </w:p>
        </w:tc>
        <w:tc>
          <w:tcPr>
            <w:tcW w:w="851" w:type="dxa"/>
          </w:tcPr>
          <w:p w14:paraId="4743276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010F8A" w14:paraId="24AE93CD" w14:textId="77777777" w:rsidTr="00FD32FD">
        <w:trPr>
          <w:trHeight w:val="382"/>
          <w:jc w:val="center"/>
        </w:trPr>
        <w:tc>
          <w:tcPr>
            <w:tcW w:w="10627" w:type="dxa"/>
            <w:gridSpan w:val="4"/>
          </w:tcPr>
          <w:p w14:paraId="07C7D871" w14:textId="0FD3869D" w:rsidR="003946B3" w:rsidRPr="00010F8A" w:rsidRDefault="003946B3" w:rsidP="00C7332B">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Vérifiez </w:t>
            </w:r>
            <w:proofErr w:type="gramStart"/>
            <w:r w:rsidRPr="00010F8A">
              <w:rPr>
                <w:rFonts w:asciiTheme="minorHAnsi" w:hAnsiTheme="minorHAnsi" w:cstheme="minorHAnsi"/>
                <w:b/>
                <w:bCs/>
                <w:spacing w:val="-2"/>
                <w:sz w:val="20"/>
                <w:szCs w:val="20"/>
                <w:lang w:val="fr-FR"/>
              </w:rPr>
              <w:t>510:</w:t>
            </w:r>
            <w:proofErr w:type="gramEnd"/>
            <w:r w:rsidRPr="00010F8A">
              <w:rPr>
                <w:rFonts w:asciiTheme="minorHAnsi" w:hAnsiTheme="minorHAnsi" w:cstheme="minorHAnsi"/>
                <w:b/>
                <w:bCs/>
                <w:spacing w:val="-2"/>
                <w:sz w:val="20"/>
                <w:szCs w:val="20"/>
                <w:lang w:val="fr-FR"/>
              </w:rPr>
              <w:t xml:space="preserve"> si </w:t>
            </w:r>
            <w:r w:rsidR="00A2018A" w:rsidRPr="00010F8A">
              <w:rPr>
                <w:rFonts w:asciiTheme="minorHAnsi" w:hAnsiTheme="minorHAnsi" w:cstheme="minorHAnsi"/>
                <w:b/>
                <w:bCs/>
                <w:spacing w:val="-2"/>
                <w:sz w:val="20"/>
                <w:szCs w:val="20"/>
                <w:lang w:val="fr-FR"/>
              </w:rPr>
              <w:t>g</w:t>
            </w:r>
            <w:r w:rsidRPr="00010F8A">
              <w:rPr>
                <w:rFonts w:asciiTheme="minorHAnsi" w:hAnsiTheme="minorHAnsi" w:cstheme="minorHAnsi"/>
                <w:b/>
                <w:bCs/>
                <w:spacing w:val="-2"/>
                <w:sz w:val="20"/>
                <w:szCs w:val="20"/>
                <w:lang w:val="fr-FR"/>
              </w:rPr>
              <w:t>=1 ou 2 ; Demandez 5</w:t>
            </w:r>
            <w:r w:rsidR="00A2018A" w:rsidRPr="00010F8A">
              <w:rPr>
                <w:rFonts w:asciiTheme="minorHAnsi" w:hAnsiTheme="minorHAnsi" w:cstheme="minorHAnsi"/>
                <w:b/>
                <w:bCs/>
                <w:spacing w:val="-2"/>
                <w:sz w:val="20"/>
                <w:szCs w:val="20"/>
                <w:lang w:val="fr-FR"/>
              </w:rPr>
              <w:t>39</w:t>
            </w:r>
            <w:r w:rsidRPr="00010F8A">
              <w:rPr>
                <w:rFonts w:asciiTheme="minorHAnsi" w:hAnsiTheme="minorHAnsi" w:cstheme="minorHAnsi"/>
                <w:b/>
                <w:bCs/>
                <w:spacing w:val="-2"/>
                <w:sz w:val="20"/>
                <w:szCs w:val="20"/>
                <w:lang w:val="fr-FR"/>
              </w:rPr>
              <w:t>-54</w:t>
            </w:r>
            <w:r w:rsidR="00A2018A" w:rsidRPr="00010F8A">
              <w:rPr>
                <w:rFonts w:asciiTheme="minorHAnsi" w:hAnsiTheme="minorHAnsi" w:cstheme="minorHAnsi"/>
                <w:b/>
                <w:bCs/>
                <w:spacing w:val="-2"/>
                <w:sz w:val="20"/>
                <w:szCs w:val="20"/>
                <w:lang w:val="fr-FR"/>
              </w:rPr>
              <w:t>6</w:t>
            </w:r>
          </w:p>
          <w:p w14:paraId="3A1076E9" w14:textId="699CD31D" w:rsidR="00B2503A" w:rsidRPr="00823A21" w:rsidRDefault="003946B3" w:rsidP="00C7332B">
            <w:pPr>
              <w:tabs>
                <w:tab w:val="left" w:pos="-720"/>
              </w:tabs>
              <w:suppressAutoHyphens/>
              <w:rPr>
                <w:rFonts w:asciiTheme="minorHAnsi" w:hAnsiTheme="minorHAnsi" w:cstheme="minorHAnsi"/>
                <w:spacing w:val="-2"/>
                <w:sz w:val="20"/>
                <w:szCs w:val="20"/>
                <w:lang w:val="fr-FR"/>
              </w:rPr>
            </w:pPr>
            <w:proofErr w:type="gramStart"/>
            <w:r w:rsidRPr="00010F8A">
              <w:rPr>
                <w:rFonts w:asciiTheme="minorHAnsi" w:hAnsiTheme="minorHAnsi" w:cstheme="minorHAnsi"/>
                <w:b/>
                <w:bCs/>
                <w:spacing w:val="-2"/>
                <w:sz w:val="20"/>
                <w:szCs w:val="20"/>
                <w:lang w:val="fr-FR"/>
              </w:rPr>
              <w:t>sinon</w:t>
            </w:r>
            <w:proofErr w:type="gramEnd"/>
            <w:r w:rsidRPr="00010F8A">
              <w:rPr>
                <w:rFonts w:asciiTheme="minorHAnsi" w:hAnsiTheme="minorHAnsi" w:cstheme="minorHAnsi"/>
                <w:b/>
                <w:bCs/>
                <w:spacing w:val="-2"/>
                <w:sz w:val="20"/>
                <w:szCs w:val="20"/>
                <w:lang w:val="fr-FR"/>
              </w:rPr>
              <w:t xml:space="preserve"> passez a 54</w:t>
            </w:r>
            <w:r w:rsidR="00A2018A" w:rsidRPr="00010F8A">
              <w:rPr>
                <w:rFonts w:asciiTheme="minorHAnsi" w:hAnsiTheme="minorHAnsi" w:cstheme="minorHAnsi"/>
                <w:b/>
                <w:bCs/>
                <w:spacing w:val="-2"/>
                <w:sz w:val="20"/>
                <w:szCs w:val="20"/>
                <w:lang w:val="fr-FR"/>
              </w:rPr>
              <w:t>7</w:t>
            </w:r>
          </w:p>
        </w:tc>
      </w:tr>
      <w:tr w:rsidR="006F04B3" w:rsidRPr="00F733A2" w14:paraId="2FCA003F" w14:textId="77777777" w:rsidTr="00FD32FD">
        <w:trPr>
          <w:trHeight w:val="382"/>
          <w:jc w:val="center"/>
        </w:trPr>
        <w:tc>
          <w:tcPr>
            <w:tcW w:w="658" w:type="dxa"/>
          </w:tcPr>
          <w:p w14:paraId="5868DA11" w14:textId="098C3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39</w:t>
            </w:r>
          </w:p>
        </w:tc>
        <w:tc>
          <w:tcPr>
            <w:tcW w:w="5291" w:type="dxa"/>
          </w:tcPr>
          <w:p w14:paraId="716473EA" w14:textId="71D997E6" w:rsidR="006C6BAA" w:rsidRPr="00823A21" w:rsidRDefault="006C6BAA" w:rsidP="006C6BA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d’utiliser des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ou pourquoi une femme devrait utiliser cette méthode ?</w:t>
            </w:r>
          </w:p>
          <w:p w14:paraId="0FA32E08" w14:textId="789AE162" w:rsidR="00B2503A" w:rsidRPr="00010F8A" w:rsidRDefault="00B2503A" w:rsidP="006C6BAA">
            <w:pPr>
              <w:tabs>
                <w:tab w:val="left" w:pos="-720"/>
              </w:tabs>
              <w:suppressAutoHyphens/>
              <w:rPr>
                <w:rFonts w:asciiTheme="minorHAnsi" w:hAnsiTheme="minorHAnsi" w:cstheme="minorHAnsi"/>
                <w:bCs/>
                <w:sz w:val="20"/>
                <w:szCs w:val="20"/>
                <w:lang w:val="fr-FR"/>
              </w:rPr>
            </w:pPr>
          </w:p>
          <w:p w14:paraId="06F5DD2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0583824" w14:textId="7977F8A6" w:rsidR="00AD78B4" w:rsidRPr="00823A21" w:rsidRDefault="00AD78B4" w:rsidP="006C6BAA">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36E883C" w14:textId="0C9EE065"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E</w:t>
            </w:r>
            <w:r w:rsidR="005F416C" w:rsidRPr="00823A21">
              <w:rPr>
                <w:rFonts w:asciiTheme="minorHAnsi" w:hAnsiTheme="minorHAnsi" w:cstheme="minorHAnsi"/>
                <w:bCs/>
                <w:color w:val="000000"/>
                <w:sz w:val="20"/>
                <w:szCs w:val="20"/>
                <w:lang w:val="fr-FR" w:eastAsia="en-IN"/>
              </w:rPr>
              <w:t>fficace et sûr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20" w:author="Ndeye Dibor Ndour" w:date="2025-03-21T10:25:00Z">
              <w:r w:rsidR="00F733A2">
                <w:rPr>
                  <w:rFonts w:asciiTheme="minorHAnsi" w:hAnsiTheme="minorHAnsi" w:cstheme="minorHAnsi"/>
                  <w:bCs/>
                  <w:color w:val="000000"/>
                  <w:sz w:val="20"/>
                  <w:szCs w:val="20"/>
                  <w:lang w:val="fr-FR" w:eastAsia="en-IN"/>
                </w:rPr>
                <w:t>a</w:t>
              </w:r>
            </w:ins>
            <w:del w:id="721" w:author="Ndeye Dibor Ndour" w:date="2025-03-21T10:25:00Z">
              <w:r w:rsidR="00B2503A" w:rsidRPr="00823A21" w:rsidDel="00F733A2">
                <w:rPr>
                  <w:rFonts w:asciiTheme="minorHAnsi" w:hAnsiTheme="minorHAnsi" w:cstheme="minorHAnsi"/>
                  <w:bCs/>
                  <w:color w:val="000000"/>
                  <w:sz w:val="20"/>
                  <w:szCs w:val="20"/>
                  <w:lang w:val="fr-FR" w:eastAsia="en-IN"/>
                </w:rPr>
                <w:delText>A</w:delText>
              </w:r>
            </w:del>
          </w:p>
          <w:p w14:paraId="626D2064" w14:textId="461346BA"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Pratique et 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22" w:author="Ndeye Dibor Ndour" w:date="2025-03-21T10:25:00Z">
              <w:r w:rsidR="00F733A2">
                <w:rPr>
                  <w:rFonts w:asciiTheme="minorHAnsi" w:hAnsiTheme="minorHAnsi" w:cstheme="minorHAnsi"/>
                  <w:bCs/>
                  <w:color w:val="000000"/>
                  <w:sz w:val="20"/>
                  <w:szCs w:val="20"/>
                  <w:lang w:val="fr-FR" w:eastAsia="en-IN"/>
                </w:rPr>
                <w:t>b</w:t>
              </w:r>
            </w:ins>
            <w:del w:id="723" w:author="Ndeye Dibor Ndour" w:date="2025-03-21T10:25:00Z">
              <w:r w:rsidR="00B2503A" w:rsidRPr="00823A21" w:rsidDel="00F733A2">
                <w:rPr>
                  <w:rFonts w:asciiTheme="minorHAnsi" w:hAnsiTheme="minorHAnsi" w:cstheme="minorHAnsi"/>
                  <w:bCs/>
                  <w:color w:val="000000"/>
                  <w:sz w:val="20"/>
                  <w:szCs w:val="20"/>
                  <w:lang w:val="fr-FR" w:eastAsia="en-IN"/>
                </w:rPr>
                <w:delText>B</w:delText>
              </w:r>
            </w:del>
          </w:p>
          <w:p w14:paraId="0F8077D2" w14:textId="1DF96A6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n</w:t>
            </w:r>
            <w:ins w:id="724" w:author="Ndeye Dibor Ndour" w:date="2025-03-21T10:26:00Z">
              <w:r w:rsidR="00F733A2">
                <w:rPr>
                  <w:rFonts w:asciiTheme="minorHAnsi" w:hAnsiTheme="minorHAnsi" w:cstheme="minorHAnsi"/>
                  <w:bCs/>
                  <w:color w:val="000000"/>
                  <w:sz w:val="20"/>
                  <w:szCs w:val="20"/>
                  <w:lang w:val="fr-FR" w:eastAsia="en-IN"/>
                </w:rPr>
                <w:t>é</w:t>
              </w:r>
            </w:ins>
            <w:del w:id="725" w:author="Ndeye Dibor Ndour" w:date="2025-03-21T10:26:00Z">
              <w:r w:rsidRPr="00823A21" w:rsidDel="00F733A2">
                <w:rPr>
                  <w:rFonts w:asciiTheme="minorHAnsi" w:hAnsiTheme="minorHAnsi" w:cstheme="minorHAnsi"/>
                  <w:bCs/>
                  <w:color w:val="000000"/>
                  <w:sz w:val="20"/>
                  <w:szCs w:val="20"/>
                  <w:lang w:val="fr-FR" w:eastAsia="en-IN"/>
                </w:rPr>
                <w:delText>e</w:delText>
              </w:r>
            </w:del>
            <w:r w:rsidRPr="00823A21">
              <w:rPr>
                <w:rFonts w:asciiTheme="minorHAnsi" w:hAnsiTheme="minorHAnsi" w:cstheme="minorHAnsi"/>
                <w:bCs/>
                <w:color w:val="000000"/>
                <w:sz w:val="20"/>
                <w:szCs w:val="20"/>
                <w:lang w:val="fr-FR" w:eastAsia="en-IN"/>
              </w:rPr>
              <w:t>cessite pas de dosage quotidi</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n ou mensuel</w:t>
            </w:r>
            <w:r w:rsidR="00B2503A" w:rsidRPr="00823A21">
              <w:rPr>
                <w:rFonts w:asciiTheme="minorHAnsi" w:hAnsiTheme="minorHAnsi" w:cstheme="minorHAnsi"/>
                <w:bCs/>
                <w:color w:val="000000"/>
                <w:sz w:val="20"/>
                <w:szCs w:val="20"/>
                <w:lang w:val="fr-FR" w:eastAsia="en-IN"/>
              </w:rPr>
              <w:tab/>
            </w:r>
            <w:ins w:id="726" w:author="Ndeye Dibor Ndour" w:date="2025-03-21T10:25:00Z">
              <w:r w:rsidR="00F733A2">
                <w:rPr>
                  <w:rFonts w:asciiTheme="minorHAnsi" w:hAnsiTheme="minorHAnsi" w:cstheme="minorHAnsi"/>
                  <w:bCs/>
                  <w:color w:val="000000"/>
                  <w:sz w:val="20"/>
                  <w:szCs w:val="20"/>
                  <w:lang w:val="fr-FR" w:eastAsia="en-IN"/>
                </w:rPr>
                <w:t>c</w:t>
              </w:r>
            </w:ins>
            <w:del w:id="727" w:author="Ndeye Dibor Ndour" w:date="2025-03-21T10:25:00Z">
              <w:r w:rsidR="00B2503A" w:rsidRPr="00823A21" w:rsidDel="00F733A2">
                <w:rPr>
                  <w:rFonts w:asciiTheme="minorHAnsi" w:hAnsiTheme="minorHAnsi" w:cstheme="minorHAnsi"/>
                  <w:bCs/>
                  <w:color w:val="000000"/>
                  <w:sz w:val="20"/>
                  <w:szCs w:val="20"/>
                  <w:lang w:val="fr-FR" w:eastAsia="en-IN"/>
                </w:rPr>
                <w:delText>C</w:delText>
              </w:r>
            </w:del>
          </w:p>
          <w:p w14:paraId="4E815E72" w14:textId="7DC63D78"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Complètement</w:t>
            </w:r>
            <w:r w:rsidR="00B2503A" w:rsidRPr="00823A21">
              <w:rPr>
                <w:rFonts w:asciiTheme="minorHAnsi" w:hAnsiTheme="minorHAnsi" w:cstheme="minorHAnsi"/>
                <w:bCs/>
                <w:color w:val="000000"/>
                <w:sz w:val="20"/>
                <w:szCs w:val="20"/>
                <w:lang w:val="fr-FR" w:eastAsia="en-IN"/>
              </w:rPr>
              <w:t xml:space="preserve"> r</w:t>
            </w:r>
            <w:r w:rsidR="00356D6A" w:rsidRPr="00823A21">
              <w:rPr>
                <w:rFonts w:asciiTheme="minorHAnsi" w:hAnsiTheme="minorHAnsi" w:cstheme="minorHAnsi"/>
                <w:bCs/>
                <w:color w:val="000000"/>
                <w:sz w:val="20"/>
                <w:szCs w:val="20"/>
                <w:lang w:val="fr-FR" w:eastAsia="en-IN"/>
              </w:rPr>
              <w:t>é</w:t>
            </w:r>
            <w:r w:rsidR="00B2503A" w:rsidRPr="00823A21">
              <w:rPr>
                <w:rFonts w:asciiTheme="minorHAnsi" w:hAnsiTheme="minorHAnsi" w:cstheme="minorHAnsi"/>
                <w:bCs/>
                <w:color w:val="000000"/>
                <w:sz w:val="20"/>
                <w:szCs w:val="20"/>
                <w:lang w:val="fr-FR" w:eastAsia="en-IN"/>
              </w:rPr>
              <w:t xml:space="preserve">versible </w:t>
            </w:r>
            <w:r w:rsidR="00B2503A" w:rsidRPr="00823A21">
              <w:rPr>
                <w:rFonts w:asciiTheme="minorHAnsi" w:hAnsiTheme="minorHAnsi" w:cstheme="minorHAnsi"/>
                <w:bCs/>
                <w:color w:val="000000"/>
                <w:sz w:val="20"/>
                <w:szCs w:val="20"/>
                <w:lang w:val="fr-FR" w:eastAsia="en-IN"/>
              </w:rPr>
              <w:tab/>
            </w:r>
            <w:ins w:id="728" w:author="Ndeye Dibor Ndour" w:date="2025-03-21T10:25:00Z">
              <w:r w:rsidR="00F733A2">
                <w:rPr>
                  <w:rFonts w:asciiTheme="minorHAnsi" w:hAnsiTheme="minorHAnsi" w:cstheme="minorHAnsi"/>
                  <w:bCs/>
                  <w:color w:val="000000"/>
                  <w:sz w:val="20"/>
                  <w:szCs w:val="20"/>
                  <w:lang w:val="fr-FR" w:eastAsia="en-IN"/>
                </w:rPr>
                <w:t>d</w:t>
              </w:r>
            </w:ins>
            <w:del w:id="729" w:author="Ndeye Dibor Ndour" w:date="2025-03-21T10:25:00Z">
              <w:r w:rsidR="00B2503A" w:rsidRPr="00823A21" w:rsidDel="00F733A2">
                <w:rPr>
                  <w:rFonts w:asciiTheme="minorHAnsi" w:hAnsiTheme="minorHAnsi" w:cstheme="minorHAnsi"/>
                  <w:bCs/>
                  <w:color w:val="000000"/>
                  <w:sz w:val="20"/>
                  <w:szCs w:val="20"/>
                  <w:lang w:val="fr-FR" w:eastAsia="en-IN"/>
                </w:rPr>
                <w:delText>D</w:delText>
              </w:r>
            </w:del>
          </w:p>
          <w:p w14:paraId="54112D3B" w14:textId="39311F67"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Une méthode privée et confidentielle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30" w:author="Ndeye Dibor Ndour" w:date="2025-03-21T10:25:00Z">
              <w:r w:rsidR="00F733A2">
                <w:rPr>
                  <w:rFonts w:asciiTheme="minorHAnsi" w:hAnsiTheme="minorHAnsi" w:cstheme="minorHAnsi"/>
                  <w:bCs/>
                  <w:color w:val="000000"/>
                  <w:sz w:val="20"/>
                  <w:szCs w:val="20"/>
                  <w:lang w:val="fr-FR" w:eastAsia="en-IN"/>
                </w:rPr>
                <w:t>e</w:t>
              </w:r>
            </w:ins>
            <w:del w:id="731" w:author="Ndeye Dibor Ndour" w:date="2025-03-21T10:25:00Z">
              <w:r w:rsidR="00B2503A" w:rsidRPr="00823A21" w:rsidDel="00F733A2">
                <w:rPr>
                  <w:rFonts w:asciiTheme="minorHAnsi" w:hAnsiTheme="minorHAnsi" w:cstheme="minorHAnsi"/>
                  <w:bCs/>
                  <w:color w:val="000000"/>
                  <w:sz w:val="20"/>
                  <w:szCs w:val="20"/>
                  <w:lang w:val="fr-FR" w:eastAsia="en-IN"/>
                </w:rPr>
                <w:delText>E</w:delText>
              </w:r>
            </w:del>
          </w:p>
          <w:p w14:paraId="320106E7" w14:textId="2C8E812B"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32" w:author="Ndeye Dibor Ndour" w:date="2025-03-21T10:25:00Z">
              <w:r w:rsidR="00F733A2">
                <w:rPr>
                  <w:rFonts w:asciiTheme="minorHAnsi" w:hAnsiTheme="minorHAnsi" w:cstheme="minorHAnsi"/>
                  <w:bCs/>
                  <w:color w:val="000000"/>
                  <w:sz w:val="20"/>
                  <w:szCs w:val="20"/>
                  <w:lang w:val="fr-FR" w:eastAsia="en-IN"/>
                </w:rPr>
                <w:t>f</w:t>
              </w:r>
            </w:ins>
            <w:del w:id="733" w:author="Ndeye Dibor Ndour" w:date="2025-03-21T10:25:00Z">
              <w:r w:rsidR="00B2503A" w:rsidRPr="00823A21" w:rsidDel="00F733A2">
                <w:rPr>
                  <w:rFonts w:asciiTheme="minorHAnsi" w:hAnsiTheme="minorHAnsi" w:cstheme="minorHAnsi"/>
                  <w:bCs/>
                  <w:color w:val="000000"/>
                  <w:sz w:val="20"/>
                  <w:szCs w:val="20"/>
                  <w:lang w:val="fr-FR" w:eastAsia="en-IN"/>
                </w:rPr>
                <w:delText>F</w:delText>
              </w:r>
            </w:del>
          </w:p>
          <w:p w14:paraId="6C7296EB" w14:textId="61D8849C" w:rsidR="00B2503A" w:rsidRPr="00823A21" w:rsidRDefault="005F416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734" w:author="Kossa FALL" w:date="2025-03-15T20:23:00Z">
              <w:r w:rsidR="009942B5">
                <w:rPr>
                  <w:rFonts w:asciiTheme="minorHAnsi" w:hAnsiTheme="minorHAnsi" w:cstheme="minorHAnsi"/>
                  <w:noProof/>
                  <w:color w:val="000000" w:themeColor="text1"/>
                  <w:sz w:val="20"/>
                  <w:szCs w:val="20"/>
                  <w:lang w:val="fr-FR" w:eastAsia="en-IN"/>
                </w:rPr>
                <w:t>96</w:t>
              </w:r>
            </w:ins>
            <w:del w:id="735" w:author="Kossa FALL" w:date="2025-03-15T20:23:00Z">
              <w:r w:rsidR="00B2503A" w:rsidRPr="00823A21" w:rsidDel="009942B5">
                <w:rPr>
                  <w:rFonts w:asciiTheme="minorHAnsi" w:hAnsiTheme="minorHAnsi" w:cstheme="minorHAnsi"/>
                  <w:noProof/>
                  <w:color w:val="000000" w:themeColor="text1"/>
                  <w:sz w:val="20"/>
                  <w:szCs w:val="20"/>
                  <w:lang w:val="fr-FR" w:eastAsia="en-IN"/>
                </w:rPr>
                <w:delText>X</w:delText>
              </w:r>
            </w:del>
          </w:p>
          <w:p w14:paraId="0314AEC2" w14:textId="4811F1D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36" w:author="Kossa FALL" w:date="2025-03-15T20:23:00Z">
              <w:r w:rsidR="009942B5">
                <w:rPr>
                  <w:rFonts w:asciiTheme="minorHAnsi" w:hAnsiTheme="minorHAnsi" w:cstheme="minorHAnsi"/>
                  <w:bCs/>
                  <w:color w:val="000000"/>
                  <w:sz w:val="20"/>
                  <w:szCs w:val="20"/>
                  <w:lang w:val="fr-FR" w:eastAsia="en-IN"/>
                </w:rPr>
                <w:t>98</w:t>
              </w:r>
            </w:ins>
            <w:del w:id="737" w:author="Kossa FALL" w:date="2025-03-15T20:23: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4B8105D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E763EF" w14:paraId="7BD99669" w14:textId="77777777" w:rsidTr="00FD32FD">
        <w:trPr>
          <w:trHeight w:val="382"/>
          <w:jc w:val="center"/>
        </w:trPr>
        <w:tc>
          <w:tcPr>
            <w:tcW w:w="658" w:type="dxa"/>
          </w:tcPr>
          <w:p w14:paraId="73783405" w14:textId="63B88B7B"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0</w:t>
            </w:r>
          </w:p>
        </w:tc>
        <w:tc>
          <w:tcPr>
            <w:tcW w:w="5291" w:type="dxa"/>
          </w:tcPr>
          <w:p w14:paraId="4A34EB6E" w14:textId="4C7C465F" w:rsidR="00C7307A" w:rsidRPr="00823A21" w:rsidRDefault="00C7307A" w:rsidP="00C7307A">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m</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un client peut faire face après qu’on lui ait inséré un </w:t>
            </w:r>
            <w:r w:rsidRPr="00823A21">
              <w:rPr>
                <w:rFonts w:asciiTheme="minorHAnsi" w:hAnsiTheme="minorHAnsi" w:cstheme="minorHAnsi"/>
                <w:b/>
                <w:bCs/>
                <w:color w:val="000000"/>
                <w:sz w:val="20"/>
                <w:szCs w:val="20"/>
                <w:lang w:val="fr-FR" w:eastAsia="en-IN"/>
              </w:rPr>
              <w:t>implant</w:t>
            </w:r>
            <w:r w:rsidRPr="00823A21">
              <w:rPr>
                <w:rFonts w:asciiTheme="minorHAnsi" w:hAnsiTheme="minorHAnsi" w:cstheme="minorHAnsi"/>
                <w:bCs/>
                <w:color w:val="000000"/>
                <w:sz w:val="20"/>
                <w:szCs w:val="20"/>
                <w:lang w:val="fr-FR" w:eastAsia="en-IN"/>
              </w:rPr>
              <w:t xml:space="preserve"> ?</w:t>
            </w:r>
          </w:p>
          <w:p w14:paraId="038D0EF9" w14:textId="77777777" w:rsidR="00B2503A" w:rsidRPr="00010F8A" w:rsidRDefault="00B2503A" w:rsidP="005A0DCD">
            <w:pPr>
              <w:tabs>
                <w:tab w:val="left" w:pos="-720"/>
              </w:tabs>
              <w:suppressAutoHyphens/>
              <w:rPr>
                <w:rFonts w:asciiTheme="minorHAnsi" w:hAnsiTheme="minorHAnsi" w:cstheme="minorHAnsi"/>
                <w:bCs/>
                <w:sz w:val="20"/>
                <w:szCs w:val="20"/>
                <w:lang w:val="fr-FR"/>
              </w:rPr>
            </w:pPr>
          </w:p>
          <w:p w14:paraId="1C7DF4D1"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7148DAD3" w14:textId="67B19F7B" w:rsidR="00AD78B4" w:rsidRPr="00823A21" w:rsidRDefault="00AD78B4" w:rsidP="005A0DC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2FFBCDA" w14:textId="71FE24C9"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Menstruations irrégulières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38" w:author="Ndeye Dibor Ndour" w:date="2025-03-21T10:25:00Z">
              <w:r w:rsidR="00F733A2">
                <w:rPr>
                  <w:rFonts w:asciiTheme="minorHAnsi" w:hAnsiTheme="minorHAnsi" w:cstheme="minorHAnsi"/>
                  <w:bCs/>
                  <w:color w:val="000000"/>
                  <w:sz w:val="20"/>
                  <w:szCs w:val="20"/>
                  <w:lang w:val="fr-FR" w:eastAsia="en-IN"/>
                </w:rPr>
                <w:t>a</w:t>
              </w:r>
            </w:ins>
            <w:del w:id="739" w:author="Ndeye Dibor Ndour" w:date="2025-03-21T10:25:00Z">
              <w:r w:rsidR="00B2503A" w:rsidRPr="00823A21" w:rsidDel="00F733A2">
                <w:rPr>
                  <w:rFonts w:asciiTheme="minorHAnsi" w:hAnsiTheme="minorHAnsi" w:cstheme="minorHAnsi"/>
                  <w:bCs/>
                  <w:color w:val="000000"/>
                  <w:sz w:val="20"/>
                  <w:szCs w:val="20"/>
                  <w:lang w:val="fr-FR" w:eastAsia="en-IN"/>
                </w:rPr>
                <w:delText>A</w:delText>
              </w:r>
            </w:del>
          </w:p>
          <w:p w14:paraId="77FCB5C2" w14:textId="3DD62EE0"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356D6A" w:rsidRPr="00823A21">
              <w:rPr>
                <w:rFonts w:asciiTheme="minorHAnsi" w:hAnsiTheme="minorHAnsi" w:cstheme="minorHAnsi"/>
                <w:bCs/>
                <w:color w:val="000000"/>
                <w:sz w:val="20"/>
                <w:szCs w:val="20"/>
                <w:lang w:val="fr-FR" w:eastAsia="en-IN"/>
              </w:rPr>
              <w:t>ai</w:t>
            </w:r>
            <w:r w:rsidRPr="00823A21">
              <w:rPr>
                <w:rFonts w:asciiTheme="minorHAnsi" w:hAnsiTheme="minorHAnsi" w:cstheme="minorHAnsi"/>
                <w:bCs/>
                <w:color w:val="000000"/>
                <w:sz w:val="20"/>
                <w:szCs w:val="20"/>
                <w:lang w:val="fr-FR" w:eastAsia="en-IN"/>
              </w:rPr>
              <w:t>gnements irréguliers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40" w:author="Ndeye Dibor Ndour" w:date="2025-03-21T10:25:00Z">
              <w:r w:rsidR="00F733A2">
                <w:rPr>
                  <w:rFonts w:asciiTheme="minorHAnsi" w:hAnsiTheme="minorHAnsi" w:cstheme="minorHAnsi"/>
                  <w:bCs/>
                  <w:color w:val="000000"/>
                  <w:sz w:val="20"/>
                  <w:szCs w:val="20"/>
                  <w:lang w:val="fr-FR" w:eastAsia="en-IN"/>
                </w:rPr>
                <w:t>b</w:t>
              </w:r>
            </w:ins>
            <w:del w:id="741" w:author="Ndeye Dibor Ndour" w:date="2025-03-21T10:25:00Z">
              <w:r w:rsidR="00B2503A" w:rsidRPr="00823A21" w:rsidDel="00F733A2">
                <w:rPr>
                  <w:rFonts w:asciiTheme="minorHAnsi" w:hAnsiTheme="minorHAnsi" w:cstheme="minorHAnsi"/>
                  <w:bCs/>
                  <w:color w:val="000000"/>
                  <w:sz w:val="20"/>
                  <w:szCs w:val="20"/>
                  <w:lang w:val="fr-FR" w:eastAsia="en-IN"/>
                </w:rPr>
                <w:delText>B</w:delText>
              </w:r>
            </w:del>
          </w:p>
          <w:p w14:paraId="34D5C704" w14:textId="5CD12AF4"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prolongés durant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42" w:author="Ndeye Dibor Ndour" w:date="2025-03-21T10:25:00Z">
              <w:r w:rsidR="00F733A2">
                <w:rPr>
                  <w:rFonts w:asciiTheme="minorHAnsi" w:hAnsiTheme="minorHAnsi" w:cstheme="minorHAnsi"/>
                  <w:bCs/>
                  <w:color w:val="000000"/>
                  <w:sz w:val="20"/>
                  <w:szCs w:val="20"/>
                  <w:lang w:val="fr-FR" w:eastAsia="en-IN"/>
                </w:rPr>
                <w:t>c</w:t>
              </w:r>
            </w:ins>
            <w:del w:id="743" w:author="Ndeye Dibor Ndour" w:date="2025-03-21T10:25:00Z">
              <w:r w:rsidR="00B2503A" w:rsidRPr="00823A21" w:rsidDel="00F733A2">
                <w:rPr>
                  <w:rFonts w:asciiTheme="minorHAnsi" w:hAnsiTheme="minorHAnsi" w:cstheme="minorHAnsi"/>
                  <w:bCs/>
                  <w:color w:val="000000"/>
                  <w:sz w:val="20"/>
                  <w:szCs w:val="20"/>
                  <w:lang w:val="fr-FR" w:eastAsia="en-IN"/>
                </w:rPr>
                <w:delText>C</w:delText>
              </w:r>
            </w:del>
          </w:p>
          <w:p w14:paraId="0840C1E4" w14:textId="5F69BBD7"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Saignements </w:t>
            </w:r>
            <w:r w:rsidR="005A6B67" w:rsidRPr="00823A21">
              <w:rPr>
                <w:rFonts w:asciiTheme="minorHAnsi" w:hAnsiTheme="minorHAnsi" w:cstheme="minorHAnsi"/>
                <w:bCs/>
                <w:color w:val="000000"/>
                <w:sz w:val="20"/>
                <w:szCs w:val="20"/>
                <w:lang w:val="fr-FR" w:eastAsia="en-IN"/>
              </w:rPr>
              <w:t>abo</w:t>
            </w:r>
            <w:r w:rsidRPr="00823A21">
              <w:rPr>
                <w:rFonts w:asciiTheme="minorHAnsi" w:hAnsiTheme="minorHAnsi" w:cstheme="minorHAnsi"/>
                <w:bCs/>
                <w:color w:val="000000"/>
                <w:sz w:val="20"/>
                <w:szCs w:val="20"/>
                <w:lang w:val="fr-FR" w:eastAsia="en-IN"/>
              </w:rPr>
              <w:t xml:space="preserve">ndant pendant </w:t>
            </w:r>
            <w:r w:rsidR="00356D6A" w:rsidRPr="00823A21">
              <w:rPr>
                <w:rFonts w:asciiTheme="minorHAnsi" w:hAnsiTheme="minorHAnsi" w:cstheme="minorHAnsi"/>
                <w:bCs/>
                <w:color w:val="000000"/>
                <w:sz w:val="20"/>
                <w:szCs w:val="20"/>
                <w:lang w:val="fr-FR" w:eastAsia="en-IN"/>
              </w:rPr>
              <w:t>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44" w:author="Ndeye Dibor Ndour" w:date="2025-03-21T10:25:00Z">
              <w:r w:rsidR="00F733A2">
                <w:rPr>
                  <w:rFonts w:asciiTheme="minorHAnsi" w:hAnsiTheme="minorHAnsi" w:cstheme="minorHAnsi"/>
                  <w:bCs/>
                  <w:color w:val="000000"/>
                  <w:sz w:val="20"/>
                  <w:szCs w:val="20"/>
                  <w:lang w:val="fr-FR" w:eastAsia="en-IN"/>
                </w:rPr>
                <w:t>d</w:t>
              </w:r>
            </w:ins>
            <w:del w:id="745" w:author="Ndeye Dibor Ndour" w:date="2025-03-21T10:25:00Z">
              <w:r w:rsidR="00B2503A" w:rsidRPr="00823A21" w:rsidDel="00F733A2">
                <w:rPr>
                  <w:rFonts w:asciiTheme="minorHAnsi" w:hAnsiTheme="minorHAnsi" w:cstheme="minorHAnsi"/>
                  <w:bCs/>
                  <w:color w:val="000000"/>
                  <w:sz w:val="20"/>
                  <w:szCs w:val="20"/>
                  <w:lang w:val="fr-FR" w:eastAsia="en-IN"/>
                </w:rPr>
                <w:delText>D</w:delText>
              </w:r>
            </w:del>
          </w:p>
          <w:p w14:paraId="375B0EB6" w14:textId="765801D7" w:rsidR="00B2503A" w:rsidRPr="00823A21" w:rsidRDefault="005A6B6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Amé</w:t>
            </w:r>
            <w:r w:rsidR="00BE3EAA" w:rsidRPr="00823A21">
              <w:rPr>
                <w:rFonts w:asciiTheme="minorHAnsi" w:hAnsiTheme="minorHAnsi" w:cstheme="minorHAnsi"/>
                <w:bCs/>
                <w:color w:val="000000"/>
                <w:sz w:val="20"/>
                <w:szCs w:val="20"/>
                <w:lang w:val="fr-FR" w:eastAsia="en-IN"/>
              </w:rPr>
              <w:t>norrhée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46" w:author="Ndeye Dibor Ndour" w:date="2025-03-21T10:26:00Z">
              <w:r w:rsidR="00F733A2">
                <w:rPr>
                  <w:rFonts w:asciiTheme="minorHAnsi" w:hAnsiTheme="minorHAnsi" w:cstheme="minorHAnsi"/>
                  <w:bCs/>
                  <w:color w:val="000000"/>
                  <w:sz w:val="20"/>
                  <w:szCs w:val="20"/>
                  <w:lang w:val="fr-FR" w:eastAsia="en-IN"/>
                </w:rPr>
                <w:t>e</w:t>
              </w:r>
            </w:ins>
            <w:del w:id="747" w:author="Ndeye Dibor Ndour" w:date="2025-03-21T10:26:00Z">
              <w:r w:rsidR="00B2503A" w:rsidRPr="00823A21" w:rsidDel="00F733A2">
                <w:rPr>
                  <w:rFonts w:asciiTheme="minorHAnsi" w:hAnsiTheme="minorHAnsi" w:cstheme="minorHAnsi"/>
                  <w:bCs/>
                  <w:color w:val="000000"/>
                  <w:sz w:val="20"/>
                  <w:szCs w:val="20"/>
                  <w:lang w:val="fr-FR" w:eastAsia="en-IN"/>
                </w:rPr>
                <w:delText>E</w:delText>
              </w:r>
            </w:del>
          </w:p>
          <w:p w14:paraId="3B502F83" w14:textId="294B9409"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Douleur abdominale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48" w:author="Ndeye Dibor Ndour" w:date="2025-03-21T10:26:00Z">
              <w:r w:rsidR="00F733A2">
                <w:rPr>
                  <w:rFonts w:asciiTheme="minorHAnsi" w:hAnsiTheme="minorHAnsi" w:cstheme="minorHAnsi"/>
                  <w:bCs/>
                  <w:color w:val="000000"/>
                  <w:sz w:val="20"/>
                  <w:szCs w:val="20"/>
                  <w:lang w:val="fr-FR" w:eastAsia="en-IN"/>
                </w:rPr>
                <w:t>f</w:t>
              </w:r>
            </w:ins>
            <w:del w:id="749" w:author="Ndeye Dibor Ndour" w:date="2025-03-21T10:26:00Z">
              <w:r w:rsidR="00B2503A" w:rsidRPr="00823A21" w:rsidDel="00F733A2">
                <w:rPr>
                  <w:rFonts w:asciiTheme="minorHAnsi" w:hAnsiTheme="minorHAnsi" w:cstheme="minorHAnsi"/>
                  <w:bCs/>
                  <w:color w:val="000000"/>
                  <w:sz w:val="20"/>
                  <w:szCs w:val="20"/>
                  <w:lang w:val="fr-FR" w:eastAsia="en-IN"/>
                </w:rPr>
                <w:delText>F</w:delText>
              </w:r>
            </w:del>
          </w:p>
          <w:p w14:paraId="0E3B94CD" w14:textId="537AEBB8"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Changement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50" w:author="Ndeye Dibor Ndour" w:date="2025-03-21T10:26:00Z">
              <w:r w:rsidR="00F733A2">
                <w:rPr>
                  <w:rFonts w:asciiTheme="minorHAnsi" w:hAnsiTheme="minorHAnsi" w:cstheme="minorHAnsi"/>
                  <w:bCs/>
                  <w:color w:val="000000"/>
                  <w:sz w:val="20"/>
                  <w:szCs w:val="20"/>
                  <w:lang w:val="fr-FR" w:eastAsia="en-IN"/>
                </w:rPr>
                <w:t>g</w:t>
              </w:r>
            </w:ins>
            <w:del w:id="751" w:author="Ndeye Dibor Ndour" w:date="2025-03-21T10:26:00Z">
              <w:r w:rsidR="00B2503A" w:rsidRPr="00823A21" w:rsidDel="00F733A2">
                <w:rPr>
                  <w:rFonts w:asciiTheme="minorHAnsi" w:hAnsiTheme="minorHAnsi" w:cstheme="minorHAnsi"/>
                  <w:bCs/>
                  <w:color w:val="000000"/>
                  <w:sz w:val="20"/>
                  <w:szCs w:val="20"/>
                  <w:lang w:val="fr-FR" w:eastAsia="en-IN"/>
                </w:rPr>
                <w:delText>G</w:delText>
              </w:r>
            </w:del>
          </w:p>
          <w:p w14:paraId="1EC838A4" w14:textId="2DB1D281" w:rsidR="00B2503A" w:rsidRDefault="00BE3EAA" w:rsidP="001714EC">
            <w:pPr>
              <w:tabs>
                <w:tab w:val="right" w:leader="dot" w:pos="3924"/>
              </w:tabs>
              <w:suppressAutoHyphens/>
              <w:rPr>
                <w:ins w:id="752" w:author="Kossa FALL" w:date="2025-03-16T22:48:00Z"/>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5A6B67" w:rsidRPr="00823A21">
              <w:rPr>
                <w:rFonts w:asciiTheme="minorHAnsi" w:hAnsiTheme="minorHAnsi" w:cstheme="minorHAnsi"/>
                <w:bCs/>
                <w:color w:val="000000"/>
                <w:sz w:val="20"/>
                <w:szCs w:val="20"/>
                <w:lang w:val="fr-FR" w:eastAsia="en-IN"/>
              </w:rPr>
              <w:t>ensibili</w:t>
            </w:r>
            <w:r w:rsidRPr="00823A21">
              <w:rPr>
                <w:rFonts w:asciiTheme="minorHAnsi" w:hAnsiTheme="minorHAnsi" w:cstheme="minorHAnsi"/>
                <w:bCs/>
                <w:color w:val="000000"/>
                <w:sz w:val="20"/>
                <w:szCs w:val="20"/>
                <w:lang w:val="fr-FR" w:eastAsia="en-IN"/>
              </w:rPr>
              <w:t>té des seins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53" w:author="Ndeye Dibor Ndour" w:date="2025-03-21T10:26:00Z">
              <w:r w:rsidR="00F733A2">
                <w:rPr>
                  <w:rFonts w:asciiTheme="minorHAnsi" w:hAnsiTheme="minorHAnsi" w:cstheme="minorHAnsi"/>
                  <w:bCs/>
                  <w:color w:val="000000"/>
                  <w:sz w:val="20"/>
                  <w:szCs w:val="20"/>
                  <w:lang w:val="fr-FR" w:eastAsia="en-IN"/>
                </w:rPr>
                <w:t>h</w:t>
              </w:r>
            </w:ins>
            <w:del w:id="754" w:author="Ndeye Dibor Ndour" w:date="2025-03-21T10:26:00Z">
              <w:r w:rsidR="00B2503A" w:rsidRPr="00823A21" w:rsidDel="00F733A2">
                <w:rPr>
                  <w:rFonts w:asciiTheme="minorHAnsi" w:hAnsiTheme="minorHAnsi" w:cstheme="minorHAnsi"/>
                  <w:bCs/>
                  <w:color w:val="000000"/>
                  <w:sz w:val="20"/>
                  <w:szCs w:val="20"/>
                  <w:lang w:val="fr-FR" w:eastAsia="en-IN"/>
                </w:rPr>
                <w:delText>H</w:delText>
              </w:r>
            </w:del>
          </w:p>
          <w:p w14:paraId="382A4EA9" w14:textId="294A2AAF" w:rsidR="0073285C" w:rsidRPr="00823A21" w:rsidRDefault="0073285C" w:rsidP="001714EC">
            <w:pPr>
              <w:tabs>
                <w:tab w:val="right" w:leader="dot" w:pos="3924"/>
              </w:tabs>
              <w:suppressAutoHyphens/>
              <w:rPr>
                <w:rFonts w:asciiTheme="minorHAnsi" w:hAnsiTheme="minorHAnsi" w:cstheme="minorHAnsi"/>
                <w:bCs/>
                <w:color w:val="000000"/>
                <w:sz w:val="20"/>
                <w:szCs w:val="20"/>
                <w:lang w:val="fr-FR" w:eastAsia="en-IN"/>
              </w:rPr>
            </w:pPr>
            <w:ins w:id="755" w:author="Kossa FALL" w:date="2025-03-16T22:48:00Z">
              <w:r w:rsidRPr="00823A21">
                <w:rPr>
                  <w:rFonts w:asciiTheme="minorHAnsi" w:hAnsiTheme="minorHAnsi" w:cstheme="minorHAnsi"/>
                  <w:bCs/>
                  <w:color w:val="000000"/>
                  <w:sz w:val="20"/>
                  <w:szCs w:val="20"/>
                  <w:lang w:val="fr-FR" w:eastAsia="en-IN"/>
                </w:rPr>
                <w:t>Aucun problème</w:t>
              </w:r>
              <w:r w:rsidRPr="00823A21">
                <w:rPr>
                  <w:rFonts w:asciiTheme="minorHAnsi" w:hAnsiTheme="minorHAnsi" w:cstheme="minorHAnsi"/>
                  <w:bCs/>
                  <w:color w:val="000000"/>
                  <w:sz w:val="20"/>
                  <w:szCs w:val="20"/>
                  <w:lang w:val="fr-FR" w:eastAsia="en-IN"/>
                </w:rPr>
                <w:tab/>
                <w:t xml:space="preserve">Y </w:t>
              </w:r>
            </w:ins>
          </w:p>
          <w:p w14:paraId="0231BFF4" w14:textId="74BC04E5" w:rsidR="00B2503A" w:rsidRPr="00823A21" w:rsidRDefault="00BE3EA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756" w:author="Kossa FALL" w:date="2025-03-15T20:23:00Z">
              <w:r w:rsidR="009942B5">
                <w:rPr>
                  <w:rFonts w:asciiTheme="minorHAnsi" w:hAnsiTheme="minorHAnsi" w:cstheme="minorHAnsi"/>
                  <w:noProof/>
                  <w:color w:val="000000" w:themeColor="text1"/>
                  <w:sz w:val="20"/>
                  <w:szCs w:val="20"/>
                  <w:lang w:val="fr-FR" w:eastAsia="en-IN"/>
                </w:rPr>
                <w:t>96</w:t>
              </w:r>
            </w:ins>
            <w:del w:id="757" w:author="Kossa FALL" w:date="2025-03-15T20:23:00Z">
              <w:r w:rsidR="00B2503A" w:rsidRPr="00823A21" w:rsidDel="009942B5">
                <w:rPr>
                  <w:rFonts w:asciiTheme="minorHAnsi" w:hAnsiTheme="minorHAnsi" w:cstheme="minorHAnsi"/>
                  <w:noProof/>
                  <w:color w:val="000000" w:themeColor="text1"/>
                  <w:sz w:val="20"/>
                  <w:szCs w:val="20"/>
                  <w:lang w:val="fr-FR" w:eastAsia="en-IN"/>
                </w:rPr>
                <w:delText>X</w:delText>
              </w:r>
            </w:del>
          </w:p>
          <w:p w14:paraId="499D94FC" w14:textId="646E2206" w:rsidR="00B2503A" w:rsidRPr="00823A21" w:rsidDel="0073285C" w:rsidRDefault="00BE3EAA" w:rsidP="001714EC">
            <w:pPr>
              <w:tabs>
                <w:tab w:val="right" w:leader="dot" w:pos="3924"/>
              </w:tabs>
              <w:suppressAutoHyphens/>
              <w:rPr>
                <w:del w:id="758" w:author="Kossa FALL" w:date="2025-03-16T22:48:00Z"/>
                <w:rFonts w:asciiTheme="minorHAnsi" w:hAnsiTheme="minorHAnsi" w:cstheme="minorHAnsi"/>
                <w:bCs/>
                <w:color w:val="000000"/>
                <w:sz w:val="20"/>
                <w:szCs w:val="20"/>
                <w:lang w:val="fr-FR" w:eastAsia="en-IN"/>
              </w:rPr>
            </w:pPr>
            <w:del w:id="759" w:author="Kossa FALL" w:date="2025-03-16T22:48:00Z">
              <w:r w:rsidRPr="00823A21" w:rsidDel="0073285C">
                <w:rPr>
                  <w:rFonts w:asciiTheme="minorHAnsi" w:hAnsiTheme="minorHAnsi" w:cstheme="minorHAnsi"/>
                  <w:bCs/>
                  <w:color w:val="000000"/>
                  <w:sz w:val="20"/>
                  <w:szCs w:val="20"/>
                  <w:lang w:val="fr-FR" w:eastAsia="en-IN"/>
                </w:rPr>
                <w:lastRenderedPageBreak/>
                <w:delText>Aucun problème</w:delText>
              </w:r>
              <w:r w:rsidR="00B2503A" w:rsidRPr="00823A21" w:rsidDel="0073285C">
                <w:rPr>
                  <w:rFonts w:asciiTheme="minorHAnsi" w:hAnsiTheme="minorHAnsi" w:cstheme="minorHAnsi"/>
                  <w:bCs/>
                  <w:color w:val="000000"/>
                  <w:sz w:val="20"/>
                  <w:szCs w:val="20"/>
                  <w:lang w:val="fr-FR" w:eastAsia="en-IN"/>
                </w:rPr>
                <w:delText xml:space="preserve"> </w:delText>
              </w:r>
              <w:r w:rsidR="00B2503A" w:rsidRPr="00823A21" w:rsidDel="0073285C">
                <w:rPr>
                  <w:rFonts w:asciiTheme="minorHAnsi" w:hAnsiTheme="minorHAnsi" w:cstheme="minorHAnsi"/>
                  <w:bCs/>
                  <w:color w:val="000000"/>
                  <w:sz w:val="20"/>
                  <w:szCs w:val="20"/>
                  <w:lang w:val="fr-FR" w:eastAsia="en-IN"/>
                </w:rPr>
                <w:tab/>
                <w:delText xml:space="preserve">Y </w:delText>
              </w:r>
            </w:del>
          </w:p>
          <w:p w14:paraId="3D695ADF" w14:textId="1CDC83B2"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60" w:author="Kossa FALL" w:date="2025-03-15T20:23:00Z">
              <w:r w:rsidR="009942B5">
                <w:rPr>
                  <w:rFonts w:asciiTheme="minorHAnsi" w:hAnsiTheme="minorHAnsi" w:cstheme="minorHAnsi"/>
                  <w:bCs/>
                  <w:color w:val="000000"/>
                  <w:sz w:val="20"/>
                  <w:szCs w:val="20"/>
                  <w:lang w:val="fr-FR" w:eastAsia="en-IN"/>
                </w:rPr>
                <w:t>98</w:t>
              </w:r>
            </w:ins>
            <w:del w:id="761" w:author="Kossa FALL" w:date="2025-03-15T20:23: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0DCFE6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470CBD06" w14:textId="77777777" w:rsidTr="00FD32FD">
        <w:trPr>
          <w:trHeight w:val="382"/>
          <w:jc w:val="center"/>
        </w:trPr>
        <w:tc>
          <w:tcPr>
            <w:tcW w:w="658" w:type="dxa"/>
          </w:tcPr>
          <w:p w14:paraId="656C3553" w14:textId="5D136A6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1</w:t>
            </w:r>
          </w:p>
        </w:tc>
        <w:tc>
          <w:tcPr>
            <w:tcW w:w="5291" w:type="dxa"/>
          </w:tcPr>
          <w:p w14:paraId="0346A2AC" w14:textId="535D25C0" w:rsidR="00B2503A" w:rsidRPr="00823A21" w:rsidRDefault="00A11988"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Quelle est la durée de la période d’efficacité des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dans la pr</w:t>
            </w:r>
            <w:r w:rsidR="003C63AF"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vention de la grossesse ?</w:t>
            </w:r>
          </w:p>
        </w:tc>
        <w:tc>
          <w:tcPr>
            <w:tcW w:w="3827" w:type="dxa"/>
          </w:tcPr>
          <w:p w14:paraId="47DB5B14" w14:textId="4CCD4AB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3-5 </w:t>
            </w:r>
            <w:r w:rsidR="00A11988" w:rsidRPr="00823A21">
              <w:rPr>
                <w:rFonts w:asciiTheme="minorHAnsi" w:hAnsiTheme="minorHAnsi" w:cstheme="minorHAnsi"/>
                <w:bCs/>
                <w:color w:val="000000"/>
                <w:sz w:val="20"/>
                <w:szCs w:val="20"/>
                <w:lang w:val="fr-FR" w:eastAsia="en-IN"/>
              </w:rPr>
              <w:t>ans</w:t>
            </w:r>
            <w:r w:rsidRPr="00823A21">
              <w:rPr>
                <w:rFonts w:asciiTheme="minorHAnsi" w:hAnsiTheme="minorHAnsi" w:cstheme="minorHAnsi"/>
                <w:bCs/>
                <w:color w:val="000000"/>
                <w:sz w:val="20"/>
                <w:szCs w:val="20"/>
                <w:lang w:val="fr-FR" w:eastAsia="en-IN"/>
              </w:rPr>
              <w:tab/>
              <w:t>1</w:t>
            </w:r>
          </w:p>
          <w:p w14:paraId="4541E9C1" w14:textId="11B8E9EB"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Autres réponses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62" w:author="Kossa FALL" w:date="2025-03-15T20:23:00Z">
              <w:r w:rsidR="009942B5">
                <w:rPr>
                  <w:rFonts w:asciiTheme="minorHAnsi" w:hAnsiTheme="minorHAnsi" w:cstheme="minorHAnsi"/>
                  <w:noProof/>
                  <w:color w:val="000000" w:themeColor="text1"/>
                  <w:sz w:val="20"/>
                  <w:szCs w:val="20"/>
                  <w:lang w:val="fr-FR" w:eastAsia="en-IN"/>
                </w:rPr>
                <w:t>96</w:t>
              </w:r>
            </w:ins>
            <w:del w:id="763" w:author="Kossa FALL" w:date="2025-03-15T20:23:00Z">
              <w:r w:rsidR="00B2503A" w:rsidRPr="00823A21" w:rsidDel="009942B5">
                <w:rPr>
                  <w:rFonts w:asciiTheme="minorHAnsi" w:hAnsiTheme="minorHAnsi" w:cstheme="minorHAnsi"/>
                  <w:noProof/>
                  <w:color w:val="000000" w:themeColor="text1"/>
                  <w:sz w:val="20"/>
                  <w:szCs w:val="20"/>
                  <w:lang w:val="fr-FR" w:eastAsia="en-IN"/>
                </w:rPr>
                <w:delText>6</w:delText>
              </w:r>
            </w:del>
          </w:p>
          <w:p w14:paraId="0CB179A4" w14:textId="7416045B"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ins w:id="764" w:author="Kossa FALL" w:date="2025-03-15T20:23:00Z">
              <w:r w:rsidR="009942B5">
                <w:rPr>
                  <w:rFonts w:asciiTheme="minorHAnsi" w:hAnsiTheme="minorHAnsi" w:cstheme="minorHAnsi"/>
                  <w:bCs/>
                  <w:color w:val="000000"/>
                  <w:sz w:val="20"/>
                  <w:szCs w:val="20"/>
                  <w:lang w:val="fr-FR" w:eastAsia="en-IN"/>
                </w:rPr>
                <w:t>98</w:t>
              </w:r>
            </w:ins>
            <w:del w:id="765" w:author="Kossa FALL" w:date="2025-03-15T20:23:00Z">
              <w:r w:rsidR="00FE719C" w:rsidRPr="00823A21" w:rsidDel="009942B5">
                <w:rPr>
                  <w:rFonts w:asciiTheme="minorHAnsi" w:hAnsiTheme="minorHAnsi" w:cstheme="minorHAnsi"/>
                  <w:bCs/>
                  <w:color w:val="000000"/>
                  <w:sz w:val="20"/>
                  <w:szCs w:val="20"/>
                  <w:lang w:val="fr-FR" w:eastAsia="en-IN"/>
                </w:rPr>
                <w:delText>8</w:delText>
              </w:r>
            </w:del>
          </w:p>
        </w:tc>
        <w:tc>
          <w:tcPr>
            <w:tcW w:w="851" w:type="dxa"/>
          </w:tcPr>
          <w:p w14:paraId="0F944A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9942B5" w14:paraId="3E4B64E3" w14:textId="77777777" w:rsidTr="00FD32FD">
        <w:trPr>
          <w:trHeight w:val="382"/>
          <w:jc w:val="center"/>
        </w:trPr>
        <w:tc>
          <w:tcPr>
            <w:tcW w:w="658" w:type="dxa"/>
          </w:tcPr>
          <w:p w14:paraId="4EBC5A1B" w14:textId="47351E4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2</w:t>
            </w:r>
          </w:p>
        </w:tc>
        <w:tc>
          <w:tcPr>
            <w:tcW w:w="5291" w:type="dxa"/>
          </w:tcPr>
          <w:p w14:paraId="2AD9B03A" w14:textId="62D97D3B" w:rsidR="00B2503A" w:rsidRPr="00823A21" w:rsidRDefault="00C42CC1"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Savez-vous où les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doivent être insérés ?</w:t>
            </w:r>
          </w:p>
        </w:tc>
        <w:tc>
          <w:tcPr>
            <w:tcW w:w="3827" w:type="dxa"/>
          </w:tcPr>
          <w:p w14:paraId="7C4A628E" w14:textId="501C31D0"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P</w:t>
            </w:r>
            <w:r w:rsidR="00C42CC1" w:rsidRPr="00823A21">
              <w:rPr>
                <w:rFonts w:asciiTheme="minorHAnsi" w:hAnsiTheme="minorHAnsi" w:cstheme="minorHAnsi"/>
                <w:bCs/>
                <w:color w:val="000000"/>
                <w:sz w:val="20"/>
                <w:szCs w:val="20"/>
                <w:lang w:val="fr-FR" w:eastAsia="en-IN"/>
              </w:rPr>
              <w:t>artie supérieure du bras</w:t>
            </w:r>
            <w:r w:rsidR="00B2503A" w:rsidRPr="00823A21">
              <w:rPr>
                <w:rFonts w:asciiTheme="minorHAnsi" w:hAnsiTheme="minorHAnsi" w:cstheme="minorHAnsi"/>
                <w:bCs/>
                <w:color w:val="000000"/>
                <w:sz w:val="20"/>
                <w:szCs w:val="20"/>
                <w:lang w:val="fr-FR" w:eastAsia="en-IN"/>
              </w:rPr>
              <w:tab/>
              <w:t>1</w:t>
            </w:r>
          </w:p>
          <w:p w14:paraId="4CB3D859" w14:textId="17A5C873"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Autres réponses</w:t>
            </w:r>
            <w:r w:rsidR="00B2503A" w:rsidRPr="00823A21">
              <w:rPr>
                <w:rFonts w:asciiTheme="minorHAnsi" w:hAnsiTheme="minorHAnsi" w:cstheme="minorHAnsi"/>
                <w:noProof/>
                <w:color w:val="000000" w:themeColor="text1"/>
                <w:sz w:val="20"/>
                <w:szCs w:val="20"/>
                <w:lang w:val="fr-FR" w:eastAsia="en-IN"/>
              </w:rPr>
              <w:tab/>
            </w:r>
            <w:ins w:id="766" w:author="Kossa FALL" w:date="2025-03-15T20:23:00Z">
              <w:r w:rsidR="009942B5">
                <w:rPr>
                  <w:rFonts w:asciiTheme="minorHAnsi" w:hAnsiTheme="minorHAnsi" w:cstheme="minorHAnsi"/>
                  <w:noProof/>
                  <w:color w:val="000000" w:themeColor="text1"/>
                  <w:sz w:val="20"/>
                  <w:szCs w:val="20"/>
                  <w:lang w:val="fr-FR" w:eastAsia="en-IN"/>
                </w:rPr>
                <w:t>96</w:t>
              </w:r>
            </w:ins>
            <w:del w:id="767" w:author="Kossa FALL" w:date="2025-03-15T20:23:00Z">
              <w:r w:rsidR="00B2503A" w:rsidRPr="00823A21" w:rsidDel="009942B5">
                <w:rPr>
                  <w:rFonts w:asciiTheme="minorHAnsi" w:hAnsiTheme="minorHAnsi" w:cstheme="minorHAnsi"/>
                  <w:noProof/>
                  <w:color w:val="000000" w:themeColor="text1"/>
                  <w:sz w:val="20"/>
                  <w:szCs w:val="20"/>
                  <w:lang w:val="fr-FR" w:eastAsia="en-IN"/>
                </w:rPr>
                <w:delText>6</w:delText>
              </w:r>
            </w:del>
          </w:p>
          <w:p w14:paraId="2A7FA46D" w14:textId="3C75932A"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FE719C" w:rsidRPr="00823A21">
              <w:rPr>
                <w:rFonts w:asciiTheme="minorHAnsi" w:hAnsiTheme="minorHAnsi" w:cstheme="minorHAnsi"/>
                <w:bCs/>
                <w:color w:val="000000"/>
                <w:sz w:val="20"/>
                <w:szCs w:val="20"/>
                <w:lang w:val="fr-FR" w:eastAsia="en-IN"/>
              </w:rPr>
              <w:tab/>
            </w:r>
            <w:ins w:id="768" w:author="Kossa FALL" w:date="2025-03-15T20:23:00Z">
              <w:r w:rsidR="009942B5">
                <w:rPr>
                  <w:rFonts w:asciiTheme="minorHAnsi" w:hAnsiTheme="minorHAnsi" w:cstheme="minorHAnsi"/>
                  <w:bCs/>
                  <w:color w:val="000000"/>
                  <w:sz w:val="20"/>
                  <w:szCs w:val="20"/>
                  <w:lang w:val="fr-FR" w:eastAsia="en-IN"/>
                </w:rPr>
                <w:t>98</w:t>
              </w:r>
            </w:ins>
            <w:del w:id="769" w:author="Kossa FALL" w:date="2025-03-15T20:23:00Z">
              <w:r w:rsidR="00FE719C" w:rsidRPr="00823A21" w:rsidDel="009942B5">
                <w:rPr>
                  <w:rFonts w:asciiTheme="minorHAnsi" w:hAnsiTheme="minorHAnsi" w:cstheme="minorHAnsi"/>
                  <w:bCs/>
                  <w:color w:val="000000"/>
                  <w:sz w:val="20"/>
                  <w:szCs w:val="20"/>
                  <w:lang w:val="fr-FR" w:eastAsia="en-IN"/>
                </w:rPr>
                <w:delText>8</w:delText>
              </w:r>
            </w:del>
          </w:p>
        </w:tc>
        <w:tc>
          <w:tcPr>
            <w:tcW w:w="851" w:type="dxa"/>
          </w:tcPr>
          <w:p w14:paraId="7DD3B81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6E42649D" w14:textId="77777777" w:rsidTr="00FD32FD">
        <w:trPr>
          <w:trHeight w:val="382"/>
          <w:jc w:val="center"/>
        </w:trPr>
        <w:tc>
          <w:tcPr>
            <w:tcW w:w="658" w:type="dxa"/>
          </w:tcPr>
          <w:p w14:paraId="6D6A3A65" w14:textId="48DABEE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3</w:t>
            </w:r>
          </w:p>
        </w:tc>
        <w:tc>
          <w:tcPr>
            <w:tcW w:w="5291" w:type="dxa"/>
          </w:tcPr>
          <w:p w14:paraId="1F4F1E0B" w14:textId="32EF4D91" w:rsidR="00B2503A" w:rsidRPr="00823A21" w:rsidRDefault="00FD72B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qui peut effectuer la pose d’</w:t>
            </w:r>
            <w:r w:rsidRPr="00823A21">
              <w:rPr>
                <w:rFonts w:asciiTheme="minorHAnsi" w:hAnsiTheme="minorHAnsi" w:cstheme="minorHAnsi"/>
                <w:b/>
                <w:bCs/>
                <w:color w:val="000000"/>
                <w:sz w:val="20"/>
                <w:szCs w:val="20"/>
                <w:lang w:val="fr-FR" w:eastAsia="en-IN"/>
              </w:rPr>
              <w:t xml:space="preserve">implants </w:t>
            </w:r>
            <w:r w:rsidR="00B2503A" w:rsidRPr="00823A21">
              <w:rPr>
                <w:rFonts w:asciiTheme="minorHAnsi" w:hAnsiTheme="minorHAnsi" w:cstheme="minorHAnsi"/>
                <w:bCs/>
                <w:color w:val="000000"/>
                <w:sz w:val="20"/>
                <w:szCs w:val="20"/>
                <w:lang w:val="fr-FR" w:eastAsia="en-IN"/>
              </w:rPr>
              <w:t>?</w:t>
            </w:r>
          </w:p>
          <w:p w14:paraId="46741004"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FB6560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365EA998" w14:textId="648493E6"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587EBF0"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Tout médecin </w:t>
            </w:r>
            <w:r w:rsidRPr="00010F8A">
              <w:rPr>
                <w:rFonts w:asciiTheme="minorHAnsi" w:hAnsiTheme="minorHAnsi" w:cstheme="minorHAnsi"/>
                <w:bCs/>
                <w:color w:val="000000"/>
                <w:sz w:val="20"/>
                <w:szCs w:val="20"/>
                <w:lang w:val="fr-FR" w:eastAsia="en-IN"/>
              </w:rPr>
              <w:tab/>
              <w:t>A</w:t>
            </w:r>
          </w:p>
          <w:p w14:paraId="5A733592"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Gynécologue </w:t>
            </w:r>
            <w:r w:rsidRPr="00010F8A">
              <w:rPr>
                <w:rFonts w:asciiTheme="minorHAnsi" w:hAnsiTheme="minorHAnsi" w:cstheme="minorHAnsi"/>
                <w:bCs/>
                <w:color w:val="000000"/>
                <w:sz w:val="20"/>
                <w:szCs w:val="20"/>
                <w:lang w:val="fr-FR" w:eastAsia="en-IN"/>
              </w:rPr>
              <w:tab/>
              <w:t>B</w:t>
            </w:r>
          </w:p>
          <w:p w14:paraId="10DB04A6"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Sages-femmes </w:t>
            </w:r>
            <w:r w:rsidRPr="00010F8A">
              <w:rPr>
                <w:rFonts w:asciiTheme="minorHAnsi" w:hAnsiTheme="minorHAnsi" w:cstheme="minorHAnsi"/>
                <w:bCs/>
                <w:color w:val="000000"/>
                <w:sz w:val="20"/>
                <w:szCs w:val="20"/>
                <w:lang w:val="fr-FR" w:eastAsia="en-IN"/>
              </w:rPr>
              <w:tab/>
              <w:t>C</w:t>
            </w:r>
          </w:p>
          <w:p w14:paraId="3D4E0948"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Infirmière formée </w:t>
            </w:r>
            <w:r w:rsidRPr="00010F8A">
              <w:rPr>
                <w:rFonts w:asciiTheme="minorHAnsi" w:hAnsiTheme="minorHAnsi" w:cstheme="minorHAnsi"/>
                <w:bCs/>
                <w:color w:val="000000"/>
                <w:sz w:val="20"/>
                <w:szCs w:val="20"/>
                <w:lang w:val="fr-FR" w:eastAsia="en-IN"/>
              </w:rPr>
              <w:tab/>
              <w:t>D</w:t>
            </w:r>
          </w:p>
          <w:p w14:paraId="75C6D2BD"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ASC </w:t>
            </w:r>
            <w:r w:rsidRPr="00010F8A">
              <w:rPr>
                <w:rFonts w:asciiTheme="minorHAnsi" w:hAnsiTheme="minorHAnsi" w:cstheme="minorHAnsi"/>
                <w:bCs/>
                <w:color w:val="000000"/>
                <w:sz w:val="20"/>
                <w:szCs w:val="20"/>
                <w:lang w:val="fr-FR" w:eastAsia="en-IN"/>
              </w:rPr>
              <w:tab/>
              <w:t>E</w:t>
            </w:r>
          </w:p>
          <w:p w14:paraId="678F96B7"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Matrone </w:t>
            </w:r>
            <w:r w:rsidRPr="00010F8A">
              <w:rPr>
                <w:rFonts w:asciiTheme="minorHAnsi" w:hAnsiTheme="minorHAnsi" w:cstheme="minorHAnsi"/>
                <w:bCs/>
                <w:color w:val="000000"/>
                <w:sz w:val="20"/>
                <w:szCs w:val="20"/>
                <w:lang w:val="fr-FR" w:eastAsia="en-IN"/>
              </w:rPr>
              <w:tab/>
              <w:t>F</w:t>
            </w:r>
          </w:p>
          <w:p w14:paraId="0A95E6A4" w14:textId="44742515" w:rsidR="00E81738" w:rsidRPr="00010F8A" w:rsidRDefault="00E81738" w:rsidP="00E81738">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Autre (Précisez)</w:t>
            </w:r>
            <w:r w:rsidRPr="00010F8A">
              <w:rPr>
                <w:rFonts w:asciiTheme="minorHAnsi" w:hAnsiTheme="minorHAnsi" w:cstheme="minorHAnsi"/>
                <w:noProof/>
                <w:color w:val="000000" w:themeColor="text1"/>
                <w:sz w:val="20"/>
                <w:szCs w:val="20"/>
                <w:lang w:val="fr-FR" w:eastAsia="en-IN"/>
              </w:rPr>
              <w:tab/>
            </w:r>
            <w:r w:rsidRPr="00010F8A">
              <w:rPr>
                <w:rFonts w:asciiTheme="minorHAnsi" w:hAnsiTheme="minorHAnsi" w:cstheme="minorHAnsi"/>
                <w:noProof/>
                <w:color w:val="000000" w:themeColor="text1"/>
                <w:sz w:val="20"/>
                <w:szCs w:val="20"/>
                <w:lang w:val="fr-FR" w:eastAsia="en-IN"/>
              </w:rPr>
              <w:tab/>
            </w:r>
            <w:ins w:id="770" w:author="Kossa FALL" w:date="2025-03-15T20:24:00Z">
              <w:r w:rsidR="009942B5">
                <w:rPr>
                  <w:rFonts w:asciiTheme="minorHAnsi" w:hAnsiTheme="minorHAnsi" w:cstheme="minorHAnsi"/>
                  <w:noProof/>
                  <w:color w:val="000000" w:themeColor="text1"/>
                  <w:sz w:val="20"/>
                  <w:szCs w:val="20"/>
                  <w:lang w:val="fr-FR" w:eastAsia="en-IN"/>
                </w:rPr>
                <w:t>9</w:t>
              </w:r>
            </w:ins>
            <w:ins w:id="771" w:author="Ndeye Dibor Ndour" w:date="2025-03-21T10:30:00Z">
              <w:r w:rsidR="002F05AC">
                <w:rPr>
                  <w:rFonts w:asciiTheme="minorHAnsi" w:hAnsiTheme="minorHAnsi" w:cstheme="minorHAnsi"/>
                  <w:noProof/>
                  <w:color w:val="000000" w:themeColor="text1"/>
                  <w:sz w:val="20"/>
                  <w:szCs w:val="20"/>
                  <w:lang w:val="fr-FR" w:eastAsia="en-IN"/>
                </w:rPr>
                <w:t>6</w:t>
              </w:r>
            </w:ins>
            <w:ins w:id="772" w:author="Kossa FALL" w:date="2025-03-15T20:24:00Z">
              <w:del w:id="773" w:author="Ndeye Dibor Ndour" w:date="2025-03-21T10:30:00Z">
                <w:r w:rsidR="009942B5" w:rsidDel="002F05AC">
                  <w:rPr>
                    <w:rFonts w:asciiTheme="minorHAnsi" w:hAnsiTheme="minorHAnsi" w:cstheme="minorHAnsi"/>
                    <w:noProof/>
                    <w:color w:val="000000" w:themeColor="text1"/>
                    <w:sz w:val="20"/>
                    <w:szCs w:val="20"/>
                    <w:lang w:val="fr-FR" w:eastAsia="en-IN"/>
                  </w:rPr>
                  <w:delText>8</w:delText>
                </w:r>
              </w:del>
            </w:ins>
            <w:del w:id="774" w:author="Kossa FALL" w:date="2025-03-15T20:24:00Z">
              <w:r w:rsidRPr="00010F8A" w:rsidDel="009942B5">
                <w:rPr>
                  <w:rFonts w:asciiTheme="minorHAnsi" w:hAnsiTheme="minorHAnsi" w:cstheme="minorHAnsi"/>
                  <w:noProof/>
                  <w:color w:val="000000" w:themeColor="text1"/>
                  <w:sz w:val="20"/>
                  <w:szCs w:val="20"/>
                  <w:lang w:val="fr-FR" w:eastAsia="en-IN"/>
                </w:rPr>
                <w:delText>X</w:delText>
              </w:r>
            </w:del>
          </w:p>
          <w:p w14:paraId="2E0B91FF" w14:textId="6AD573FD"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Ne sais pas </w:t>
            </w:r>
            <w:r w:rsidRPr="00010F8A">
              <w:rPr>
                <w:rFonts w:asciiTheme="minorHAnsi" w:hAnsiTheme="minorHAnsi" w:cstheme="minorHAnsi"/>
                <w:bCs/>
                <w:color w:val="000000"/>
                <w:sz w:val="20"/>
                <w:szCs w:val="20"/>
                <w:lang w:val="fr-FR" w:eastAsia="en-IN"/>
              </w:rPr>
              <w:tab/>
            </w:r>
            <w:ins w:id="775" w:author="Kossa FALL" w:date="2025-03-15T20:24:00Z">
              <w:r w:rsidR="009942B5">
                <w:rPr>
                  <w:rFonts w:asciiTheme="minorHAnsi" w:hAnsiTheme="minorHAnsi" w:cstheme="minorHAnsi"/>
                  <w:bCs/>
                  <w:color w:val="000000"/>
                  <w:sz w:val="20"/>
                  <w:szCs w:val="20"/>
                  <w:lang w:val="fr-FR" w:eastAsia="en-IN"/>
                </w:rPr>
                <w:t>98</w:t>
              </w:r>
            </w:ins>
            <w:del w:id="776" w:author="Kossa FALL" w:date="2025-03-15T20:24:00Z">
              <w:r w:rsidRPr="00010F8A" w:rsidDel="009942B5">
                <w:rPr>
                  <w:rFonts w:asciiTheme="minorHAnsi" w:hAnsiTheme="minorHAnsi" w:cstheme="minorHAnsi"/>
                  <w:bCs/>
                  <w:color w:val="000000"/>
                  <w:sz w:val="20"/>
                  <w:szCs w:val="20"/>
                  <w:lang w:val="fr-FR" w:eastAsia="en-IN"/>
                </w:rPr>
                <w:delText>Z</w:delText>
              </w:r>
            </w:del>
          </w:p>
        </w:tc>
        <w:tc>
          <w:tcPr>
            <w:tcW w:w="851" w:type="dxa"/>
          </w:tcPr>
          <w:p w14:paraId="0CECA9F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D72BF" w:rsidRPr="00F733A2" w14:paraId="7E43BDB1" w14:textId="77777777" w:rsidTr="00FD32FD">
        <w:trPr>
          <w:trHeight w:val="382"/>
          <w:jc w:val="center"/>
        </w:trPr>
        <w:tc>
          <w:tcPr>
            <w:tcW w:w="658" w:type="dxa"/>
          </w:tcPr>
          <w:p w14:paraId="041AD818" w14:textId="74A83740"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544</w:t>
            </w:r>
          </w:p>
        </w:tc>
        <w:tc>
          <w:tcPr>
            <w:tcW w:w="5291" w:type="dxa"/>
          </w:tcPr>
          <w:p w14:paraId="14E0CA57" w14:textId="62A0EA93"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784A074B"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B06CC7F"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737FD133" w14:textId="0D2F17AD"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 xml:space="preserve">s </w:t>
            </w:r>
            <w:r w:rsidRPr="00823A21">
              <w:rPr>
                <w:rFonts w:asciiTheme="minorHAnsi" w:hAnsiTheme="minorHAnsi" w:cstheme="minorHAnsi"/>
                <w:bCs/>
                <w:color w:val="000000"/>
                <w:sz w:val="20"/>
                <w:szCs w:val="20"/>
                <w:lang w:val="fr-FR" w:eastAsia="en-IN"/>
              </w:rPr>
              <w:t xml:space="preserve">pas </w:t>
            </w:r>
            <w:r w:rsidRPr="00823A21">
              <w:rPr>
                <w:rFonts w:asciiTheme="minorHAnsi" w:hAnsiTheme="minorHAnsi" w:cstheme="minorHAnsi"/>
                <w:bCs/>
                <w:color w:val="000000"/>
                <w:sz w:val="20"/>
                <w:szCs w:val="20"/>
                <w:lang w:val="fr-FR" w:eastAsia="en-IN"/>
              </w:rPr>
              <w:tab/>
            </w:r>
            <w:ins w:id="777" w:author="Kossa FALL" w:date="2025-03-15T20:24:00Z">
              <w:r w:rsidR="009942B5">
                <w:rPr>
                  <w:rFonts w:asciiTheme="minorHAnsi" w:hAnsiTheme="minorHAnsi" w:cstheme="minorHAnsi"/>
                  <w:bCs/>
                  <w:color w:val="000000"/>
                  <w:sz w:val="20"/>
                  <w:szCs w:val="20"/>
                  <w:lang w:val="fr-FR" w:eastAsia="en-IN"/>
                </w:rPr>
                <w:t>98</w:t>
              </w:r>
            </w:ins>
            <w:del w:id="778" w:author="Kossa FALL" w:date="2025-03-15T20:24:00Z">
              <w:r w:rsidRPr="00823A21" w:rsidDel="009942B5">
                <w:rPr>
                  <w:rFonts w:asciiTheme="minorHAnsi" w:hAnsiTheme="minorHAnsi" w:cstheme="minorHAnsi"/>
                  <w:bCs/>
                  <w:color w:val="000000"/>
                  <w:sz w:val="20"/>
                  <w:szCs w:val="20"/>
                  <w:lang w:val="fr-FR" w:eastAsia="en-IN"/>
                </w:rPr>
                <w:delText>8</w:delText>
              </w:r>
            </w:del>
          </w:p>
        </w:tc>
        <w:tc>
          <w:tcPr>
            <w:tcW w:w="851" w:type="dxa"/>
          </w:tcPr>
          <w:p w14:paraId="098995C8"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F733A2" w14:paraId="2645A24F" w14:textId="77777777" w:rsidTr="00FD32FD">
        <w:trPr>
          <w:trHeight w:val="382"/>
          <w:jc w:val="center"/>
        </w:trPr>
        <w:tc>
          <w:tcPr>
            <w:tcW w:w="658" w:type="dxa"/>
          </w:tcPr>
          <w:p w14:paraId="07D13DAB" w14:textId="1BC7BC35"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545</w:t>
            </w:r>
          </w:p>
        </w:tc>
        <w:tc>
          <w:tcPr>
            <w:tcW w:w="5291" w:type="dxa"/>
          </w:tcPr>
          <w:p w14:paraId="01378119" w14:textId="551152AF"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B34EFC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8DFD6B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59980A38" w14:textId="70C786B3"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79" w:author="Kossa FALL" w:date="2025-03-15T20:24:00Z">
              <w:r w:rsidR="009942B5">
                <w:rPr>
                  <w:rFonts w:asciiTheme="minorHAnsi" w:hAnsiTheme="minorHAnsi" w:cstheme="minorHAnsi"/>
                  <w:bCs/>
                  <w:color w:val="000000"/>
                  <w:sz w:val="20"/>
                  <w:szCs w:val="20"/>
                  <w:lang w:val="fr-FR" w:eastAsia="en-IN"/>
                </w:rPr>
                <w:t>98</w:t>
              </w:r>
            </w:ins>
            <w:del w:id="780" w:author="Kossa FALL" w:date="2025-03-15T20:24:00Z">
              <w:r w:rsidRPr="00823A21" w:rsidDel="009942B5">
                <w:rPr>
                  <w:rFonts w:asciiTheme="minorHAnsi" w:hAnsiTheme="minorHAnsi" w:cstheme="minorHAnsi"/>
                  <w:bCs/>
                  <w:color w:val="000000"/>
                  <w:sz w:val="20"/>
                  <w:szCs w:val="20"/>
                  <w:lang w:val="fr-FR" w:eastAsia="en-IN"/>
                </w:rPr>
                <w:delText>8</w:delText>
              </w:r>
            </w:del>
          </w:p>
        </w:tc>
        <w:tc>
          <w:tcPr>
            <w:tcW w:w="851" w:type="dxa"/>
          </w:tcPr>
          <w:p w14:paraId="38CCDCF6"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F733A2" w14:paraId="0DC7D0C1" w14:textId="77777777" w:rsidTr="00FD32FD">
        <w:trPr>
          <w:trHeight w:val="382"/>
          <w:jc w:val="center"/>
        </w:trPr>
        <w:tc>
          <w:tcPr>
            <w:tcW w:w="658" w:type="dxa"/>
          </w:tcPr>
          <w:p w14:paraId="58707B7A" w14:textId="1EE19F96"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546</w:t>
            </w:r>
          </w:p>
        </w:tc>
        <w:tc>
          <w:tcPr>
            <w:tcW w:w="5291" w:type="dxa"/>
          </w:tcPr>
          <w:p w14:paraId="6E3DDBCC" w14:textId="0E5D844D"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5BB5251C"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F5D8720"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6DE9D631" w14:textId="4BB62E28"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81" w:author="Kossa FALL" w:date="2025-03-15T20:25:00Z">
              <w:r w:rsidR="009942B5">
                <w:rPr>
                  <w:rFonts w:asciiTheme="minorHAnsi" w:hAnsiTheme="minorHAnsi" w:cstheme="minorHAnsi"/>
                  <w:bCs/>
                  <w:color w:val="000000"/>
                  <w:sz w:val="20"/>
                  <w:szCs w:val="20"/>
                  <w:lang w:val="fr-FR" w:eastAsia="en-IN"/>
                </w:rPr>
                <w:t>9</w:t>
              </w:r>
            </w:ins>
            <w:r w:rsidRPr="00823A21">
              <w:rPr>
                <w:rFonts w:asciiTheme="minorHAnsi" w:hAnsiTheme="minorHAnsi" w:cstheme="minorHAnsi"/>
                <w:bCs/>
                <w:color w:val="000000"/>
                <w:sz w:val="20"/>
                <w:szCs w:val="20"/>
                <w:lang w:val="fr-FR" w:eastAsia="en-IN"/>
              </w:rPr>
              <w:t>8</w:t>
            </w:r>
          </w:p>
        </w:tc>
        <w:tc>
          <w:tcPr>
            <w:tcW w:w="851" w:type="dxa"/>
          </w:tcPr>
          <w:p w14:paraId="3ECB0691"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B2503A" w:rsidRPr="00010F8A" w14:paraId="7FA85269" w14:textId="77777777" w:rsidTr="00FD32FD">
        <w:trPr>
          <w:trHeight w:val="382"/>
          <w:jc w:val="center"/>
        </w:trPr>
        <w:tc>
          <w:tcPr>
            <w:tcW w:w="10627" w:type="dxa"/>
            <w:gridSpan w:val="4"/>
          </w:tcPr>
          <w:p w14:paraId="1DA129EA" w14:textId="6C8704FC" w:rsidR="00E81738" w:rsidRPr="00010F8A" w:rsidRDefault="00E81738" w:rsidP="003A689A">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Vérifier </w:t>
            </w:r>
            <w:proofErr w:type="gramStart"/>
            <w:r w:rsidRPr="00010F8A">
              <w:rPr>
                <w:rFonts w:asciiTheme="minorHAnsi" w:hAnsiTheme="minorHAnsi" w:cstheme="minorHAnsi"/>
                <w:b/>
                <w:bCs/>
                <w:spacing w:val="-2"/>
                <w:sz w:val="20"/>
                <w:szCs w:val="20"/>
                <w:lang w:val="fr-FR"/>
              </w:rPr>
              <w:t>510:</w:t>
            </w:r>
            <w:proofErr w:type="gramEnd"/>
            <w:r w:rsidRPr="00010F8A">
              <w:rPr>
                <w:rFonts w:asciiTheme="minorHAnsi" w:hAnsiTheme="minorHAnsi" w:cstheme="minorHAnsi"/>
                <w:b/>
                <w:bCs/>
                <w:spacing w:val="-2"/>
                <w:sz w:val="20"/>
                <w:szCs w:val="20"/>
                <w:lang w:val="fr-FR"/>
              </w:rPr>
              <w:t xml:space="preserve"> </w:t>
            </w:r>
            <w:r w:rsidR="00EE2A5B" w:rsidRPr="00010F8A">
              <w:rPr>
                <w:rFonts w:asciiTheme="minorHAnsi" w:hAnsiTheme="minorHAnsi" w:cstheme="minorHAnsi"/>
                <w:b/>
                <w:bCs/>
                <w:spacing w:val="-2"/>
                <w:sz w:val="20"/>
                <w:szCs w:val="20"/>
                <w:lang w:val="fr-FR"/>
              </w:rPr>
              <w:t xml:space="preserve">si </w:t>
            </w:r>
            <w:r w:rsidR="008D0AD4" w:rsidRPr="00823A21">
              <w:rPr>
                <w:rFonts w:asciiTheme="minorHAnsi" w:hAnsiTheme="minorHAnsi" w:cstheme="minorHAnsi"/>
                <w:b/>
                <w:bCs/>
                <w:spacing w:val="-2"/>
                <w:sz w:val="20"/>
                <w:szCs w:val="20"/>
                <w:lang w:val="fr-FR"/>
              </w:rPr>
              <w:t>e</w:t>
            </w:r>
            <w:r w:rsidRPr="00010F8A">
              <w:rPr>
                <w:rFonts w:asciiTheme="minorHAnsi" w:hAnsiTheme="minorHAnsi" w:cstheme="minorHAnsi"/>
                <w:b/>
                <w:bCs/>
                <w:spacing w:val="-2"/>
                <w:sz w:val="20"/>
                <w:szCs w:val="20"/>
                <w:lang w:val="fr-FR"/>
              </w:rPr>
              <w:t xml:space="preserve">=1 ou 2 alors demandez </w:t>
            </w:r>
            <w:r w:rsidR="008D0AD4" w:rsidRPr="00010F8A">
              <w:rPr>
                <w:rFonts w:asciiTheme="minorHAnsi" w:hAnsiTheme="minorHAnsi" w:cstheme="minorHAnsi"/>
                <w:b/>
                <w:bCs/>
                <w:spacing w:val="-2"/>
                <w:sz w:val="20"/>
                <w:szCs w:val="20"/>
                <w:lang w:val="fr-FR"/>
              </w:rPr>
              <w:t>55</w:t>
            </w:r>
            <w:r w:rsidR="008D0AD4" w:rsidRPr="00823A21">
              <w:rPr>
                <w:rFonts w:asciiTheme="minorHAnsi" w:hAnsiTheme="minorHAnsi" w:cstheme="minorHAnsi"/>
                <w:b/>
                <w:bCs/>
                <w:spacing w:val="-2"/>
                <w:sz w:val="20"/>
                <w:szCs w:val="20"/>
                <w:lang w:val="fr-FR"/>
              </w:rPr>
              <w:t>7</w:t>
            </w:r>
            <w:r w:rsidRPr="00010F8A">
              <w:rPr>
                <w:rFonts w:asciiTheme="minorHAnsi" w:hAnsiTheme="minorHAnsi" w:cstheme="minorHAnsi"/>
                <w:b/>
                <w:bCs/>
                <w:spacing w:val="-2"/>
                <w:sz w:val="20"/>
                <w:szCs w:val="20"/>
                <w:lang w:val="fr-FR"/>
              </w:rPr>
              <w:t>-</w:t>
            </w:r>
            <w:r w:rsidR="008D0AD4" w:rsidRPr="00010F8A">
              <w:rPr>
                <w:rFonts w:asciiTheme="minorHAnsi" w:hAnsiTheme="minorHAnsi" w:cstheme="minorHAnsi"/>
                <w:b/>
                <w:bCs/>
                <w:spacing w:val="-2"/>
                <w:sz w:val="20"/>
                <w:szCs w:val="20"/>
                <w:lang w:val="fr-FR"/>
              </w:rPr>
              <w:t>56</w:t>
            </w:r>
            <w:r w:rsidR="008D0AD4" w:rsidRPr="00823A21">
              <w:rPr>
                <w:rFonts w:asciiTheme="minorHAnsi" w:hAnsiTheme="minorHAnsi" w:cstheme="minorHAnsi"/>
                <w:b/>
                <w:bCs/>
                <w:spacing w:val="-2"/>
                <w:sz w:val="20"/>
                <w:szCs w:val="20"/>
                <w:lang w:val="fr-FR"/>
              </w:rPr>
              <w:t>3</w:t>
            </w:r>
            <w:r w:rsidRPr="00010F8A">
              <w:rPr>
                <w:rFonts w:asciiTheme="minorHAnsi" w:hAnsiTheme="minorHAnsi" w:cstheme="minorHAnsi"/>
                <w:b/>
                <w:bCs/>
                <w:spacing w:val="-2"/>
                <w:sz w:val="20"/>
                <w:szCs w:val="20"/>
                <w:lang w:val="fr-FR"/>
              </w:rPr>
              <w:t xml:space="preserve">; </w:t>
            </w:r>
          </w:p>
          <w:p w14:paraId="3CD62DD0" w14:textId="64D05A83" w:rsidR="00B2503A" w:rsidRPr="00823A21" w:rsidRDefault="00E81738" w:rsidP="003A689A">
            <w:pPr>
              <w:tabs>
                <w:tab w:val="left" w:pos="-720"/>
              </w:tabs>
              <w:suppressAutoHyphens/>
              <w:rPr>
                <w:rFonts w:asciiTheme="minorHAnsi" w:hAnsiTheme="minorHAnsi" w:cstheme="minorHAnsi"/>
                <w:spacing w:val="-2"/>
                <w:sz w:val="20"/>
                <w:szCs w:val="20"/>
                <w:lang w:val="fr-FR"/>
              </w:rPr>
            </w:pPr>
            <w:proofErr w:type="gramStart"/>
            <w:r w:rsidRPr="00010F8A">
              <w:rPr>
                <w:rFonts w:asciiTheme="minorHAnsi" w:hAnsiTheme="minorHAnsi" w:cstheme="minorHAnsi"/>
                <w:b/>
                <w:bCs/>
                <w:spacing w:val="-2"/>
                <w:sz w:val="20"/>
                <w:szCs w:val="20"/>
                <w:lang w:val="fr-FR"/>
              </w:rPr>
              <w:t>sinon</w:t>
            </w:r>
            <w:proofErr w:type="gramEnd"/>
            <w:r w:rsidRPr="00010F8A">
              <w:rPr>
                <w:rFonts w:asciiTheme="minorHAnsi" w:hAnsiTheme="minorHAnsi" w:cstheme="minorHAnsi"/>
                <w:b/>
                <w:bCs/>
                <w:spacing w:val="-2"/>
                <w:sz w:val="20"/>
                <w:szCs w:val="20"/>
                <w:lang w:val="fr-FR"/>
              </w:rPr>
              <w:t xml:space="preserve"> passez à </w:t>
            </w:r>
            <w:r w:rsidR="008D0AD4" w:rsidRPr="00010F8A">
              <w:rPr>
                <w:rFonts w:asciiTheme="minorHAnsi" w:hAnsiTheme="minorHAnsi" w:cstheme="minorHAnsi"/>
                <w:b/>
                <w:bCs/>
                <w:spacing w:val="-2"/>
                <w:sz w:val="20"/>
                <w:szCs w:val="20"/>
                <w:lang w:val="fr-FR"/>
              </w:rPr>
              <w:t>564</w:t>
            </w:r>
          </w:p>
        </w:tc>
      </w:tr>
      <w:tr w:rsidR="006F04B3" w:rsidRPr="00010F8A" w14:paraId="0492B1FF" w14:textId="77777777" w:rsidTr="00FD32FD">
        <w:trPr>
          <w:trHeight w:val="382"/>
          <w:jc w:val="center"/>
        </w:trPr>
        <w:tc>
          <w:tcPr>
            <w:tcW w:w="658" w:type="dxa"/>
          </w:tcPr>
          <w:p w14:paraId="776E7BC7" w14:textId="641F7FC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55</w:t>
            </w:r>
            <w:r w:rsidR="000B79BD" w:rsidRPr="00823A21">
              <w:rPr>
                <w:rFonts w:asciiTheme="minorHAnsi" w:hAnsiTheme="minorHAnsi" w:cstheme="minorHAnsi"/>
                <w:spacing w:val="-2"/>
                <w:sz w:val="20"/>
                <w:szCs w:val="20"/>
                <w:lang w:val="fr-FR"/>
              </w:rPr>
              <w:t>7</w:t>
            </w:r>
          </w:p>
        </w:tc>
        <w:tc>
          <w:tcPr>
            <w:tcW w:w="5291" w:type="dxa"/>
          </w:tcPr>
          <w:p w14:paraId="648F8863" w14:textId="2DAF1B98" w:rsidR="00B2503A" w:rsidRPr="00823A21" w:rsidRDefault="00E201D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Savez-vous que la contracepti</w:t>
            </w:r>
            <w:r w:rsidR="003C63AF" w:rsidRPr="00823A21">
              <w:rPr>
                <w:rFonts w:asciiTheme="minorHAnsi" w:hAnsiTheme="minorHAnsi" w:cstheme="minorHAnsi"/>
                <w:bCs/>
                <w:color w:val="000000"/>
                <w:sz w:val="20"/>
                <w:szCs w:val="20"/>
                <w:lang w:val="fr-FR" w:eastAsia="en-IN"/>
              </w:rPr>
              <w:t>on</w:t>
            </w:r>
            <w:r w:rsidRPr="00823A21">
              <w:rPr>
                <w:rFonts w:asciiTheme="minorHAnsi" w:hAnsiTheme="minorHAnsi" w:cstheme="minorHAnsi"/>
                <w:bCs/>
                <w:color w:val="000000"/>
                <w:sz w:val="20"/>
                <w:szCs w:val="20"/>
                <w:lang w:val="fr-FR" w:eastAsia="en-IN"/>
              </w:rPr>
              <w:t xml:space="preserve"> d’urgence peut être prise peu de temps après un rapport sexuel non </w:t>
            </w:r>
            <w:r w:rsidR="003C63AF" w:rsidRPr="00823A21">
              <w:rPr>
                <w:rFonts w:asciiTheme="minorHAnsi" w:hAnsiTheme="minorHAnsi" w:cstheme="minorHAnsi"/>
                <w:bCs/>
                <w:color w:val="000000"/>
                <w:sz w:val="20"/>
                <w:szCs w:val="20"/>
                <w:lang w:val="fr-FR" w:eastAsia="en-IN"/>
              </w:rPr>
              <w:t>protégé ?</w:t>
            </w:r>
          </w:p>
        </w:tc>
        <w:tc>
          <w:tcPr>
            <w:tcW w:w="3827" w:type="dxa"/>
          </w:tcPr>
          <w:p w14:paraId="71702AFC" w14:textId="1D84D980"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772DEA66" w14:textId="145A5B0C"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201D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tc>
        <w:tc>
          <w:tcPr>
            <w:tcW w:w="851" w:type="dxa"/>
          </w:tcPr>
          <w:p w14:paraId="378637C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33169659" w14:textId="77F575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010F8A">
              <w:rPr>
                <w:rFonts w:asciiTheme="minorHAnsi" w:hAnsiTheme="minorHAnsi" w:cstheme="minorHAnsi"/>
                <w:bCs/>
                <w:noProof/>
                <w:sz w:val="20"/>
                <w:szCs w:val="20"/>
                <w:lang w:val="fr-FR" w:eastAsia="fr-FR"/>
              </w:rPr>
              <mc:AlternateContent>
                <mc:Choice Requires="wps">
                  <w:drawing>
                    <wp:anchor distT="0" distB="0" distL="114300" distR="114300" simplePos="0" relativeHeight="252462080" behindDoc="0" locked="0" layoutInCell="1" allowOverlap="1" wp14:anchorId="7741A74E" wp14:editId="2CBC4210">
                      <wp:simplePos x="0" y="0"/>
                      <wp:positionH relativeFrom="column">
                        <wp:posOffset>-3175</wp:posOffset>
                      </wp:positionH>
                      <wp:positionV relativeFrom="paragraph">
                        <wp:posOffset>78105</wp:posOffset>
                      </wp:positionV>
                      <wp:extent cx="177800" cy="0"/>
                      <wp:effectExtent l="0" t="76200" r="12700" b="95250"/>
                      <wp:wrapNone/>
                      <wp:docPr id="4627" name="Straight Arrow Connector 4627"/>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AD9612D" id="Straight Arrow Connector 4627" o:spid="_x0000_s1026" type="#_x0000_t32" style="position:absolute;margin-left:-.25pt;margin-top:6.15pt;width:14pt;height:0;z-index:25246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" strokecolor="black [3213]" strokeweight=".5pt">
                      <v:stroke endarrow="block" joinstyle="miter"/>
                    </v:shape>
                  </w:pict>
                </mc:Fallback>
              </mc:AlternateContent>
            </w:r>
            <w:r w:rsidR="00E81738" w:rsidRPr="00010F8A">
              <w:rPr>
                <w:rFonts w:asciiTheme="minorHAnsi" w:hAnsiTheme="minorHAnsi" w:cstheme="minorHAnsi"/>
                <w:spacing w:val="-2"/>
                <w:sz w:val="20"/>
                <w:szCs w:val="20"/>
                <w:lang w:val="fr-FR"/>
              </w:rPr>
              <w:t xml:space="preserve">   </w:t>
            </w:r>
            <w:r w:rsidRPr="00823A21">
              <w:rPr>
                <w:rFonts w:asciiTheme="minorHAnsi" w:hAnsiTheme="minorHAnsi" w:cstheme="minorHAnsi"/>
                <w:spacing w:val="-2"/>
                <w:sz w:val="20"/>
                <w:szCs w:val="20"/>
                <w:lang w:val="fr-FR"/>
              </w:rPr>
              <w:t>560</w:t>
            </w:r>
          </w:p>
        </w:tc>
      </w:tr>
      <w:tr w:rsidR="006F04B3" w:rsidRPr="00F733A2" w14:paraId="1723CE4D" w14:textId="77777777" w:rsidTr="00FD32FD">
        <w:trPr>
          <w:trHeight w:val="382"/>
          <w:jc w:val="center"/>
        </w:trPr>
        <w:tc>
          <w:tcPr>
            <w:tcW w:w="658" w:type="dxa"/>
          </w:tcPr>
          <w:p w14:paraId="0AC33910" w14:textId="5BE0291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55</w:t>
            </w:r>
            <w:r w:rsidR="000B79BD" w:rsidRPr="00823A21">
              <w:rPr>
                <w:rFonts w:asciiTheme="minorHAnsi" w:hAnsiTheme="minorHAnsi" w:cstheme="minorHAnsi"/>
                <w:spacing w:val="-2"/>
                <w:sz w:val="20"/>
                <w:szCs w:val="20"/>
                <w:lang w:val="fr-FR"/>
              </w:rPr>
              <w:t>8</w:t>
            </w:r>
          </w:p>
        </w:tc>
        <w:tc>
          <w:tcPr>
            <w:tcW w:w="5291" w:type="dxa"/>
          </w:tcPr>
          <w:p w14:paraId="7E70E1D7" w14:textId="56F34999" w:rsidR="00B2503A" w:rsidRPr="00823A21" w:rsidRDefault="006B54B6"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Quel est le nombre</w:t>
            </w:r>
            <w:r w:rsidR="00D42B9B" w:rsidRPr="00823A21">
              <w:rPr>
                <w:rFonts w:asciiTheme="minorHAnsi" w:hAnsiTheme="minorHAnsi" w:cstheme="minorHAnsi"/>
                <w:bCs/>
                <w:color w:val="000000"/>
                <w:sz w:val="20"/>
                <w:szCs w:val="20"/>
                <w:lang w:val="fr-FR" w:eastAsia="en-IN"/>
              </w:rPr>
              <w:t xml:space="preserve"> d’heures </w:t>
            </w:r>
            <w:r w:rsidRPr="00010F8A">
              <w:rPr>
                <w:rFonts w:asciiTheme="minorHAnsi" w:hAnsiTheme="minorHAnsi" w:cstheme="minorHAnsi"/>
                <w:bCs/>
                <w:color w:val="000000"/>
                <w:sz w:val="20"/>
                <w:szCs w:val="20"/>
                <w:lang w:val="fr-FR" w:eastAsia="en-IN"/>
              </w:rPr>
              <w:t xml:space="preserve">maximal </w:t>
            </w:r>
            <w:r w:rsidR="00D42B9B" w:rsidRPr="00823A21">
              <w:rPr>
                <w:rFonts w:asciiTheme="minorHAnsi" w:hAnsiTheme="minorHAnsi" w:cstheme="minorHAnsi"/>
                <w:bCs/>
                <w:color w:val="000000"/>
                <w:sz w:val="20"/>
                <w:szCs w:val="20"/>
                <w:lang w:val="fr-FR" w:eastAsia="en-IN"/>
              </w:rPr>
              <w:t xml:space="preserve">après un rapport sexuel non protégé, </w:t>
            </w:r>
            <w:r w:rsidR="00F22B5D" w:rsidRPr="00010F8A">
              <w:rPr>
                <w:rFonts w:asciiTheme="minorHAnsi" w:hAnsiTheme="minorHAnsi" w:cstheme="minorHAnsi"/>
                <w:bCs/>
                <w:color w:val="000000"/>
                <w:sz w:val="20"/>
                <w:szCs w:val="20"/>
                <w:lang w:val="fr-FR" w:eastAsia="en-IN"/>
              </w:rPr>
              <w:t>pour qu’</w:t>
            </w:r>
            <w:r w:rsidR="00D42B9B" w:rsidRPr="00823A21">
              <w:rPr>
                <w:rFonts w:asciiTheme="minorHAnsi" w:hAnsiTheme="minorHAnsi" w:cstheme="minorHAnsi"/>
                <w:bCs/>
                <w:color w:val="000000"/>
                <w:sz w:val="20"/>
                <w:szCs w:val="20"/>
                <w:lang w:val="fr-FR" w:eastAsia="en-IN"/>
              </w:rPr>
              <w:t>une contracepti</w:t>
            </w:r>
            <w:r w:rsidR="003C63AF" w:rsidRPr="00823A21">
              <w:rPr>
                <w:rFonts w:asciiTheme="minorHAnsi" w:hAnsiTheme="minorHAnsi" w:cstheme="minorHAnsi"/>
                <w:bCs/>
                <w:color w:val="000000"/>
                <w:sz w:val="20"/>
                <w:szCs w:val="20"/>
                <w:lang w:val="fr-FR" w:eastAsia="en-IN"/>
              </w:rPr>
              <w:t>on</w:t>
            </w:r>
            <w:ins w:id="782" w:author="Kossa FALL" w:date="2025-03-16T22:40:00Z">
              <w:r w:rsidR="00784CA1">
                <w:rPr>
                  <w:rFonts w:asciiTheme="minorHAnsi" w:hAnsiTheme="minorHAnsi" w:cstheme="minorHAnsi"/>
                  <w:bCs/>
                  <w:color w:val="000000"/>
                  <w:sz w:val="20"/>
                  <w:szCs w:val="20"/>
                  <w:lang w:val="fr-FR" w:eastAsia="en-IN"/>
                </w:rPr>
                <w:t xml:space="preserve"> </w:t>
              </w:r>
            </w:ins>
            <w:r w:rsidR="00D42B9B" w:rsidRPr="00823A21">
              <w:rPr>
                <w:rFonts w:asciiTheme="minorHAnsi" w:hAnsiTheme="minorHAnsi" w:cstheme="minorHAnsi"/>
                <w:bCs/>
                <w:color w:val="000000"/>
                <w:sz w:val="20"/>
                <w:szCs w:val="20"/>
                <w:lang w:val="fr-FR" w:eastAsia="en-IN"/>
              </w:rPr>
              <w:t>d’urgence</w:t>
            </w:r>
            <w:del w:id="783" w:author="Kossa FALL" w:date="2025-03-16T22:41:00Z">
              <w:r w:rsidR="00D42B9B" w:rsidRPr="00823A21" w:rsidDel="00784CA1">
                <w:rPr>
                  <w:rFonts w:asciiTheme="minorHAnsi" w:hAnsiTheme="minorHAnsi" w:cstheme="minorHAnsi"/>
                  <w:bCs/>
                  <w:color w:val="000000"/>
                  <w:sz w:val="20"/>
                  <w:szCs w:val="20"/>
                  <w:lang w:val="fr-FR" w:eastAsia="en-IN"/>
                </w:rPr>
                <w:delText xml:space="preserve"> </w:delText>
              </w:r>
            </w:del>
            <w:r w:rsidR="00D42B9B" w:rsidRPr="00823A21">
              <w:rPr>
                <w:rFonts w:asciiTheme="minorHAnsi" w:hAnsiTheme="minorHAnsi" w:cstheme="minorHAnsi"/>
                <w:bCs/>
                <w:color w:val="000000"/>
                <w:sz w:val="20"/>
                <w:szCs w:val="20"/>
                <w:lang w:val="fr-FR" w:eastAsia="en-IN"/>
              </w:rPr>
              <w:t xml:space="preserve">(CU) </w:t>
            </w:r>
            <w:r w:rsidR="00F22B5D" w:rsidRPr="00010F8A">
              <w:rPr>
                <w:rFonts w:asciiTheme="minorHAnsi" w:hAnsiTheme="minorHAnsi" w:cstheme="minorHAnsi"/>
                <w:bCs/>
                <w:color w:val="000000"/>
                <w:sz w:val="20"/>
                <w:szCs w:val="20"/>
                <w:lang w:val="fr-FR" w:eastAsia="en-IN"/>
              </w:rPr>
              <w:t>puisse</w:t>
            </w:r>
            <w:r w:rsidR="00F22B5D" w:rsidRPr="00823A21">
              <w:rPr>
                <w:rFonts w:asciiTheme="minorHAnsi" w:hAnsiTheme="minorHAnsi" w:cstheme="minorHAnsi"/>
                <w:bCs/>
                <w:color w:val="000000"/>
                <w:sz w:val="20"/>
                <w:szCs w:val="20"/>
                <w:lang w:val="fr-FR" w:eastAsia="en-IN"/>
              </w:rPr>
              <w:t xml:space="preserve"> </w:t>
            </w:r>
            <w:r w:rsidR="00D42B9B" w:rsidRPr="00823A21">
              <w:rPr>
                <w:rFonts w:asciiTheme="minorHAnsi" w:hAnsiTheme="minorHAnsi" w:cstheme="minorHAnsi"/>
                <w:bCs/>
                <w:color w:val="000000"/>
                <w:sz w:val="20"/>
                <w:szCs w:val="20"/>
                <w:lang w:val="fr-FR" w:eastAsia="en-IN"/>
              </w:rPr>
              <w:t xml:space="preserve">être prise </w:t>
            </w:r>
            <w:r w:rsidR="00B2503A" w:rsidRPr="00823A21">
              <w:rPr>
                <w:rFonts w:asciiTheme="minorHAnsi" w:hAnsiTheme="minorHAnsi" w:cstheme="minorHAnsi"/>
                <w:bCs/>
                <w:color w:val="000000"/>
                <w:sz w:val="20"/>
                <w:szCs w:val="20"/>
                <w:lang w:val="fr-FR" w:eastAsia="en-IN"/>
              </w:rPr>
              <w:t>?</w:t>
            </w:r>
          </w:p>
          <w:p w14:paraId="4B94FCCD" w14:textId="73B2ADCB" w:rsidR="00B2503A" w:rsidRPr="00823A21" w:rsidRDefault="00B2503A" w:rsidP="00D42B9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val="fr-FR" w:eastAsia="en-IN"/>
              </w:rPr>
              <w:t>[</w:t>
            </w:r>
            <w:r w:rsidR="00D42B9B" w:rsidRPr="00823A21">
              <w:rPr>
                <w:rFonts w:asciiTheme="minorHAnsi" w:hAnsiTheme="minorHAnsi" w:cstheme="minorHAnsi"/>
                <w:b/>
                <w:color w:val="000000"/>
                <w:sz w:val="20"/>
                <w:szCs w:val="20"/>
                <w:lang w:val="fr-FR" w:eastAsia="en-IN"/>
              </w:rPr>
              <w:t>ENREGISTRER LE NOMBRE D’HEURES</w:t>
            </w:r>
            <w:r w:rsidRPr="00823A21">
              <w:rPr>
                <w:rFonts w:asciiTheme="minorHAnsi" w:hAnsiTheme="minorHAnsi" w:cstheme="minorHAnsi"/>
                <w:b/>
                <w:color w:val="000000"/>
                <w:sz w:val="20"/>
                <w:szCs w:val="20"/>
                <w:lang w:val="fr-FR" w:eastAsia="en-IN"/>
              </w:rPr>
              <w:t>]</w:t>
            </w:r>
          </w:p>
        </w:tc>
        <w:tc>
          <w:tcPr>
            <w:tcW w:w="3827" w:type="dxa"/>
          </w:tcPr>
          <w:p w14:paraId="71A6809C"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2DB31C84" w14:textId="2EB5586E" w:rsidR="00B2503A" w:rsidRPr="00823A21" w:rsidRDefault="00F22B5D"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738560" behindDoc="0" locked="0" layoutInCell="1" allowOverlap="1" wp14:anchorId="576DC48A" wp14:editId="1E694D52">
                      <wp:simplePos x="0" y="0"/>
                      <wp:positionH relativeFrom="column">
                        <wp:posOffset>1024529</wp:posOffset>
                      </wp:positionH>
                      <wp:positionV relativeFrom="paragraph">
                        <wp:posOffset>-1270</wp:posOffset>
                      </wp:positionV>
                      <wp:extent cx="320040" cy="158115"/>
                      <wp:effectExtent l="0" t="0" r="22860" b="13335"/>
                      <wp:wrapNone/>
                      <wp:docPr id="1485747477"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96592065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97752714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6BB3340" id="Group 4620" o:spid="_x0000_s1026" style="position:absolute;margin-left:80.65pt;margin-top:-.1pt;width:25.2pt;height:12.45pt;z-index:252738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" strokecolor="#0070c0"/>
                    </v:group>
                  </w:pict>
                </mc:Fallback>
              </mc:AlternateContent>
            </w:r>
            <w:r w:rsidR="00E201DF" w:rsidRPr="00823A21">
              <w:rPr>
                <w:rFonts w:asciiTheme="minorHAnsi" w:hAnsiTheme="minorHAnsi" w:cstheme="minorHAnsi"/>
                <w:bCs/>
                <w:color w:val="000000"/>
                <w:sz w:val="20"/>
                <w:szCs w:val="20"/>
                <w:lang w:val="fr-FR" w:eastAsia="en-IN"/>
              </w:rPr>
              <w:t>Nombre d’heures</w:t>
            </w:r>
            <w:r w:rsidRPr="00010F8A">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 xml:space="preserve"> </w:t>
            </w:r>
          </w:p>
          <w:p w14:paraId="19D6AA17"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4B59B7D6" w14:textId="788823E9" w:rsidR="00B2503A" w:rsidRPr="00823A21" w:rsidRDefault="00E201D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val="fr-FR" w:eastAsia="en-IN"/>
              </w:rPr>
              <w:t>Ne sait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4BEE7C4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55687654" w14:textId="77777777" w:rsidTr="00FD32FD">
        <w:trPr>
          <w:trHeight w:val="382"/>
          <w:jc w:val="center"/>
        </w:trPr>
        <w:tc>
          <w:tcPr>
            <w:tcW w:w="658" w:type="dxa"/>
          </w:tcPr>
          <w:p w14:paraId="53AE0D27" w14:textId="0E4D451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59</w:t>
            </w:r>
          </w:p>
        </w:tc>
        <w:tc>
          <w:tcPr>
            <w:tcW w:w="5291" w:type="dxa"/>
          </w:tcPr>
          <w:p w14:paraId="573B7F50" w14:textId="0455D3F6" w:rsidR="00B2503A" w:rsidRPr="00823A21" w:rsidRDefault="00D42B9B"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w:t>
            </w:r>
            <w:r w:rsidR="00685953" w:rsidRPr="00823A21">
              <w:rPr>
                <w:rFonts w:asciiTheme="minorHAnsi" w:hAnsiTheme="minorHAnsi" w:cstheme="minorHAnsi"/>
                <w:bCs/>
                <w:color w:val="000000"/>
                <w:sz w:val="20"/>
                <w:szCs w:val="20"/>
                <w:lang w:val="fr-FR" w:eastAsia="en-IN"/>
              </w:rPr>
              <w:t xml:space="preserve">ensez-vous </w:t>
            </w:r>
            <w:r w:rsidRPr="00823A21">
              <w:rPr>
                <w:rFonts w:asciiTheme="minorHAnsi" w:hAnsiTheme="minorHAnsi" w:cstheme="minorHAnsi"/>
                <w:bCs/>
                <w:color w:val="000000"/>
                <w:sz w:val="20"/>
                <w:szCs w:val="20"/>
                <w:lang w:val="fr-FR" w:eastAsia="en-IN"/>
              </w:rPr>
              <w:t xml:space="preserve">qu’une CU peut </w:t>
            </w:r>
            <w:r w:rsidR="00753543" w:rsidRPr="00010F8A">
              <w:rPr>
                <w:rFonts w:asciiTheme="minorHAnsi" w:hAnsiTheme="minorHAnsi" w:cstheme="minorHAnsi"/>
                <w:bCs/>
                <w:color w:val="000000"/>
                <w:sz w:val="20"/>
                <w:szCs w:val="20"/>
                <w:lang w:val="fr-FR" w:eastAsia="en-IN"/>
              </w:rPr>
              <w:t xml:space="preserve">avoir été efficace bien que </w:t>
            </w:r>
            <w:r w:rsidRPr="00823A21">
              <w:rPr>
                <w:rFonts w:asciiTheme="minorHAnsi" w:hAnsiTheme="minorHAnsi" w:cstheme="minorHAnsi"/>
                <w:bCs/>
                <w:color w:val="000000"/>
                <w:sz w:val="20"/>
                <w:szCs w:val="20"/>
                <w:lang w:val="fr-FR" w:eastAsia="en-IN"/>
              </w:rPr>
              <w:t xml:space="preserve">la femme </w:t>
            </w:r>
            <w:r w:rsidR="00753543" w:rsidRPr="00010F8A">
              <w:rPr>
                <w:rFonts w:asciiTheme="minorHAnsi" w:hAnsiTheme="minorHAnsi" w:cstheme="minorHAnsi"/>
                <w:bCs/>
                <w:color w:val="000000"/>
                <w:sz w:val="20"/>
                <w:szCs w:val="20"/>
                <w:lang w:val="fr-FR" w:eastAsia="en-IN"/>
              </w:rPr>
              <w:t xml:space="preserve">soit </w:t>
            </w:r>
            <w:r w:rsidRPr="00823A21">
              <w:rPr>
                <w:rFonts w:asciiTheme="minorHAnsi" w:hAnsiTheme="minorHAnsi" w:cstheme="minorHAnsi"/>
                <w:bCs/>
                <w:color w:val="000000"/>
                <w:sz w:val="20"/>
                <w:szCs w:val="20"/>
                <w:lang w:val="fr-FR" w:eastAsia="en-IN"/>
              </w:rPr>
              <w:t>tomb</w:t>
            </w:r>
            <w:r w:rsidR="00753543" w:rsidRPr="00010F8A">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 xml:space="preserve">e enceinte </w:t>
            </w:r>
            <w:r w:rsidR="00B2503A" w:rsidRPr="00823A21">
              <w:rPr>
                <w:rFonts w:asciiTheme="minorHAnsi" w:hAnsiTheme="minorHAnsi" w:cstheme="minorHAnsi"/>
                <w:bCs/>
                <w:color w:val="000000"/>
                <w:sz w:val="20"/>
                <w:szCs w:val="20"/>
                <w:lang w:val="fr-FR" w:eastAsia="en-IN"/>
              </w:rPr>
              <w:t>?</w:t>
            </w:r>
          </w:p>
        </w:tc>
        <w:tc>
          <w:tcPr>
            <w:tcW w:w="3827" w:type="dxa"/>
          </w:tcPr>
          <w:p w14:paraId="208FFA5A" w14:textId="03D64902"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4E8423D0" w14:textId="36E246F2"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201D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tc>
        <w:tc>
          <w:tcPr>
            <w:tcW w:w="851" w:type="dxa"/>
          </w:tcPr>
          <w:p w14:paraId="3E5EC99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F733A2" w14:paraId="528F75D2" w14:textId="77777777" w:rsidTr="00FD32FD">
        <w:trPr>
          <w:trHeight w:val="382"/>
          <w:jc w:val="center"/>
        </w:trPr>
        <w:tc>
          <w:tcPr>
            <w:tcW w:w="658" w:type="dxa"/>
          </w:tcPr>
          <w:p w14:paraId="23905181" w14:textId="45E5C08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0</w:t>
            </w:r>
          </w:p>
        </w:tc>
        <w:tc>
          <w:tcPr>
            <w:tcW w:w="5291" w:type="dxa"/>
          </w:tcPr>
          <w:p w14:paraId="7293854C" w14:textId="214D7C2C" w:rsidR="00B2503A" w:rsidRPr="00823A21" w:rsidRDefault="00EB7A7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que la CU peut être utilisée comme une méthode de contraception régulière </w:t>
            </w:r>
            <w:r w:rsidR="00B2503A" w:rsidRPr="00823A21">
              <w:rPr>
                <w:rFonts w:asciiTheme="minorHAnsi" w:hAnsiTheme="minorHAnsi" w:cstheme="minorHAnsi"/>
                <w:bCs/>
                <w:color w:val="000000"/>
                <w:sz w:val="20"/>
                <w:szCs w:val="20"/>
                <w:lang w:val="fr-FR" w:eastAsia="en-IN"/>
              </w:rPr>
              <w:t>?</w:t>
            </w:r>
          </w:p>
        </w:tc>
        <w:tc>
          <w:tcPr>
            <w:tcW w:w="3827" w:type="dxa"/>
          </w:tcPr>
          <w:p w14:paraId="206DA0BC" w14:textId="74F16061"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28BC03F8" w14:textId="477D8631"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B7A75"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4FF1195C" w14:textId="31CF21DD"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FE719C" w:rsidRPr="00823A21">
              <w:rPr>
                <w:rFonts w:asciiTheme="minorHAnsi" w:hAnsiTheme="minorHAnsi" w:cstheme="minorHAnsi"/>
                <w:bCs/>
                <w:color w:val="000000"/>
                <w:sz w:val="20"/>
                <w:szCs w:val="20"/>
                <w:lang w:val="fr-FR" w:eastAsia="en-IN"/>
              </w:rPr>
              <w:tab/>
            </w:r>
            <w:ins w:id="784" w:author="Kossa FALL" w:date="2025-03-15T20:24:00Z">
              <w:r w:rsidR="009942B5">
                <w:rPr>
                  <w:rFonts w:asciiTheme="minorHAnsi" w:hAnsiTheme="minorHAnsi" w:cstheme="minorHAnsi"/>
                  <w:bCs/>
                  <w:color w:val="000000"/>
                  <w:sz w:val="20"/>
                  <w:szCs w:val="20"/>
                  <w:lang w:val="fr-FR" w:eastAsia="en-IN"/>
                </w:rPr>
                <w:t>98</w:t>
              </w:r>
            </w:ins>
            <w:del w:id="785" w:author="Kossa FALL" w:date="2025-03-15T20:24:00Z">
              <w:r w:rsidR="00B2503A" w:rsidRPr="00823A21" w:rsidDel="009942B5">
                <w:rPr>
                  <w:rFonts w:asciiTheme="minorHAnsi" w:hAnsiTheme="minorHAnsi" w:cstheme="minorHAnsi"/>
                  <w:bCs/>
                  <w:color w:val="000000"/>
                  <w:sz w:val="20"/>
                  <w:szCs w:val="20"/>
                  <w:lang w:val="fr-FR" w:eastAsia="en-IN"/>
                </w:rPr>
                <w:delText>8</w:delText>
              </w:r>
            </w:del>
          </w:p>
        </w:tc>
        <w:tc>
          <w:tcPr>
            <w:tcW w:w="851" w:type="dxa"/>
          </w:tcPr>
          <w:p w14:paraId="6F66B73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2D76B9" w:rsidRPr="00F733A2" w14:paraId="00539D65" w14:textId="77777777" w:rsidTr="00FD32FD">
        <w:trPr>
          <w:trHeight w:val="382"/>
          <w:jc w:val="center"/>
        </w:trPr>
        <w:tc>
          <w:tcPr>
            <w:tcW w:w="658" w:type="dxa"/>
          </w:tcPr>
          <w:p w14:paraId="64A7E602" w14:textId="2EBC4215"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561</w:t>
            </w:r>
          </w:p>
        </w:tc>
        <w:tc>
          <w:tcPr>
            <w:tcW w:w="5291" w:type="dxa"/>
          </w:tcPr>
          <w:p w14:paraId="182FCA13" w14:textId="551090C1"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201E0CA0"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3BD7257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663DF4A0" w14:textId="426A2969"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86" w:author="Kossa FALL" w:date="2025-03-15T20:24:00Z">
              <w:r w:rsidR="009942B5">
                <w:rPr>
                  <w:rFonts w:asciiTheme="minorHAnsi" w:hAnsiTheme="minorHAnsi" w:cstheme="minorHAnsi"/>
                  <w:bCs/>
                  <w:color w:val="000000"/>
                  <w:sz w:val="20"/>
                  <w:szCs w:val="20"/>
                  <w:lang w:val="fr-FR" w:eastAsia="en-IN"/>
                </w:rPr>
                <w:t>98</w:t>
              </w:r>
            </w:ins>
            <w:del w:id="787" w:author="Kossa FALL" w:date="2025-03-15T20:24:00Z">
              <w:r w:rsidRPr="00823A21" w:rsidDel="009942B5">
                <w:rPr>
                  <w:rFonts w:asciiTheme="minorHAnsi" w:hAnsiTheme="minorHAnsi" w:cstheme="minorHAnsi"/>
                  <w:bCs/>
                  <w:color w:val="000000"/>
                  <w:sz w:val="20"/>
                  <w:szCs w:val="20"/>
                  <w:lang w:val="fr-FR" w:eastAsia="en-IN"/>
                </w:rPr>
                <w:delText>8</w:delText>
              </w:r>
            </w:del>
          </w:p>
        </w:tc>
        <w:tc>
          <w:tcPr>
            <w:tcW w:w="851" w:type="dxa"/>
          </w:tcPr>
          <w:p w14:paraId="71DE82FA"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F733A2" w14:paraId="2BA6B955" w14:textId="77777777" w:rsidTr="00FD32FD">
        <w:trPr>
          <w:trHeight w:val="382"/>
          <w:jc w:val="center"/>
        </w:trPr>
        <w:tc>
          <w:tcPr>
            <w:tcW w:w="658" w:type="dxa"/>
          </w:tcPr>
          <w:p w14:paraId="22C9E6D0" w14:textId="38D16A9E"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562</w:t>
            </w:r>
          </w:p>
        </w:tc>
        <w:tc>
          <w:tcPr>
            <w:tcW w:w="5291" w:type="dxa"/>
          </w:tcPr>
          <w:p w14:paraId="36A8791B" w14:textId="6DB34709"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3C229D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ACC319D"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1BB3089A" w14:textId="7C36351C"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88" w:author="Kossa FALL" w:date="2025-03-15T20:24:00Z">
              <w:r w:rsidR="009942B5">
                <w:rPr>
                  <w:rFonts w:asciiTheme="minorHAnsi" w:hAnsiTheme="minorHAnsi" w:cstheme="minorHAnsi"/>
                  <w:bCs/>
                  <w:color w:val="000000"/>
                  <w:sz w:val="20"/>
                  <w:szCs w:val="20"/>
                  <w:lang w:val="fr-FR" w:eastAsia="en-IN"/>
                </w:rPr>
                <w:t>9</w:t>
              </w:r>
            </w:ins>
            <w:r w:rsidRPr="00823A21">
              <w:rPr>
                <w:rFonts w:asciiTheme="minorHAnsi" w:hAnsiTheme="minorHAnsi" w:cstheme="minorHAnsi"/>
                <w:bCs/>
                <w:color w:val="000000"/>
                <w:sz w:val="20"/>
                <w:szCs w:val="20"/>
                <w:lang w:val="fr-FR" w:eastAsia="en-IN"/>
              </w:rPr>
              <w:t>8</w:t>
            </w:r>
          </w:p>
        </w:tc>
        <w:tc>
          <w:tcPr>
            <w:tcW w:w="851" w:type="dxa"/>
          </w:tcPr>
          <w:p w14:paraId="3E5DB2F2"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F733A2" w14:paraId="3C03F79E" w14:textId="77777777" w:rsidTr="00FD32FD">
        <w:trPr>
          <w:trHeight w:val="382"/>
          <w:jc w:val="center"/>
        </w:trPr>
        <w:tc>
          <w:tcPr>
            <w:tcW w:w="658" w:type="dxa"/>
          </w:tcPr>
          <w:p w14:paraId="3620B1B8" w14:textId="2E391BAF"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563</w:t>
            </w:r>
          </w:p>
        </w:tc>
        <w:tc>
          <w:tcPr>
            <w:tcW w:w="5291" w:type="dxa"/>
          </w:tcPr>
          <w:p w14:paraId="1F4EB065" w14:textId="1CF56D18"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20CBEEC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A947ED1"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1A0DBAE1" w14:textId="6565F5DA"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789" w:author="Kossa FALL" w:date="2025-03-15T20:25:00Z">
              <w:r w:rsidR="009942B5">
                <w:rPr>
                  <w:rFonts w:asciiTheme="minorHAnsi" w:hAnsiTheme="minorHAnsi" w:cstheme="minorHAnsi"/>
                  <w:bCs/>
                  <w:color w:val="000000"/>
                  <w:sz w:val="20"/>
                  <w:szCs w:val="20"/>
                  <w:lang w:val="fr-FR" w:eastAsia="en-IN"/>
                </w:rPr>
                <w:t>9</w:t>
              </w:r>
            </w:ins>
            <w:r w:rsidRPr="00823A21">
              <w:rPr>
                <w:rFonts w:asciiTheme="minorHAnsi" w:hAnsiTheme="minorHAnsi" w:cstheme="minorHAnsi"/>
                <w:bCs/>
                <w:color w:val="000000"/>
                <w:sz w:val="20"/>
                <w:szCs w:val="20"/>
                <w:lang w:val="fr-FR" w:eastAsia="en-IN"/>
              </w:rPr>
              <w:t>8</w:t>
            </w:r>
          </w:p>
        </w:tc>
        <w:tc>
          <w:tcPr>
            <w:tcW w:w="851" w:type="dxa"/>
          </w:tcPr>
          <w:p w14:paraId="1BC6FDD1"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bl>
    <w:p w14:paraId="38F1AEE5" w14:textId="77777777" w:rsidR="00753543" w:rsidRPr="00823A21" w:rsidRDefault="00753543">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399AA74C" w14:textId="77777777" w:rsidTr="00FD32FD">
        <w:trPr>
          <w:trHeight w:val="382"/>
          <w:jc w:val="center"/>
        </w:trPr>
        <w:tc>
          <w:tcPr>
            <w:tcW w:w="10627" w:type="dxa"/>
            <w:gridSpan w:val="4"/>
          </w:tcPr>
          <w:p w14:paraId="50C36D94" w14:textId="3F41A2A0" w:rsidR="00753543" w:rsidRPr="00010F8A" w:rsidRDefault="00753543" w:rsidP="0094235E">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Vérifiez 510 : si </w:t>
            </w:r>
            <w:r w:rsidR="003A79FF" w:rsidRPr="00823A21">
              <w:rPr>
                <w:rFonts w:asciiTheme="minorHAnsi" w:hAnsiTheme="minorHAnsi" w:cstheme="minorHAnsi"/>
                <w:b/>
                <w:bCs/>
                <w:spacing w:val="-2"/>
                <w:sz w:val="20"/>
                <w:szCs w:val="20"/>
                <w:lang w:val="fr-FR"/>
              </w:rPr>
              <w:t>h</w:t>
            </w:r>
            <w:r w:rsidRPr="00010F8A">
              <w:rPr>
                <w:rFonts w:asciiTheme="minorHAnsi" w:hAnsiTheme="minorHAnsi" w:cstheme="minorHAnsi"/>
                <w:b/>
                <w:bCs/>
                <w:spacing w:val="-2"/>
                <w:sz w:val="20"/>
                <w:szCs w:val="20"/>
                <w:lang w:val="fr-FR"/>
              </w:rPr>
              <w:t xml:space="preserve">=1 ou 2 alors demandez </w:t>
            </w:r>
            <w:r w:rsidR="003A79FF" w:rsidRPr="00010F8A">
              <w:rPr>
                <w:rFonts w:asciiTheme="minorHAnsi" w:hAnsiTheme="minorHAnsi" w:cstheme="minorHAnsi"/>
                <w:b/>
                <w:bCs/>
                <w:spacing w:val="-2"/>
                <w:sz w:val="20"/>
                <w:szCs w:val="20"/>
                <w:lang w:val="fr-FR"/>
              </w:rPr>
              <w:t>56</w:t>
            </w:r>
            <w:r w:rsidR="003A79FF" w:rsidRPr="00823A21">
              <w:rPr>
                <w:rFonts w:asciiTheme="minorHAnsi" w:hAnsiTheme="minorHAnsi" w:cstheme="minorHAnsi"/>
                <w:b/>
                <w:bCs/>
                <w:spacing w:val="-2"/>
                <w:sz w:val="20"/>
                <w:szCs w:val="20"/>
                <w:lang w:val="fr-FR"/>
              </w:rPr>
              <w:t>4</w:t>
            </w:r>
            <w:r w:rsidRPr="00010F8A">
              <w:rPr>
                <w:rFonts w:asciiTheme="minorHAnsi" w:hAnsiTheme="minorHAnsi" w:cstheme="minorHAnsi"/>
                <w:b/>
                <w:bCs/>
                <w:spacing w:val="-2"/>
                <w:sz w:val="20"/>
                <w:szCs w:val="20"/>
                <w:lang w:val="fr-FR"/>
              </w:rPr>
              <w:t>-56</w:t>
            </w:r>
            <w:r w:rsidR="003A79FF" w:rsidRPr="00823A21">
              <w:rPr>
                <w:rFonts w:asciiTheme="minorHAnsi" w:hAnsiTheme="minorHAnsi" w:cstheme="minorHAnsi"/>
                <w:b/>
                <w:bCs/>
                <w:spacing w:val="-2"/>
                <w:sz w:val="20"/>
                <w:szCs w:val="20"/>
                <w:lang w:val="fr-FR"/>
              </w:rPr>
              <w:t>6</w:t>
            </w:r>
          </w:p>
          <w:p w14:paraId="7F3F472E" w14:textId="5408A75F" w:rsidR="00B2503A" w:rsidRPr="00823A21" w:rsidRDefault="00753543" w:rsidP="0094235E">
            <w:pPr>
              <w:tabs>
                <w:tab w:val="left" w:pos="-720"/>
              </w:tabs>
              <w:suppressAutoHyphens/>
              <w:rPr>
                <w:rFonts w:asciiTheme="minorHAnsi" w:hAnsiTheme="minorHAnsi" w:cstheme="minorHAnsi"/>
                <w:spacing w:val="-2"/>
                <w:sz w:val="20"/>
                <w:szCs w:val="20"/>
                <w:lang w:val="fr-FR"/>
              </w:rPr>
            </w:pPr>
            <w:proofErr w:type="gramStart"/>
            <w:r w:rsidRPr="00010F8A">
              <w:rPr>
                <w:rFonts w:asciiTheme="minorHAnsi" w:hAnsiTheme="minorHAnsi" w:cstheme="minorHAnsi"/>
                <w:b/>
                <w:bCs/>
                <w:spacing w:val="-2"/>
                <w:sz w:val="20"/>
                <w:szCs w:val="20"/>
                <w:lang w:val="fr-FR"/>
              </w:rPr>
              <w:t>sinon</w:t>
            </w:r>
            <w:proofErr w:type="gramEnd"/>
            <w:r w:rsidRPr="00010F8A">
              <w:rPr>
                <w:rFonts w:asciiTheme="minorHAnsi" w:hAnsiTheme="minorHAnsi" w:cstheme="minorHAnsi"/>
                <w:b/>
                <w:bCs/>
                <w:spacing w:val="-2"/>
                <w:sz w:val="20"/>
                <w:szCs w:val="20"/>
                <w:lang w:val="fr-FR"/>
              </w:rPr>
              <w:t xml:space="preserve"> passez a 56</w:t>
            </w:r>
            <w:r w:rsidR="003A79FF" w:rsidRPr="00823A21">
              <w:rPr>
                <w:rFonts w:asciiTheme="minorHAnsi" w:hAnsiTheme="minorHAnsi" w:cstheme="minorHAnsi"/>
                <w:b/>
                <w:bCs/>
                <w:spacing w:val="-2"/>
                <w:sz w:val="20"/>
                <w:szCs w:val="20"/>
                <w:lang w:val="fr-FR"/>
              </w:rPr>
              <w:t>7</w:t>
            </w:r>
          </w:p>
        </w:tc>
      </w:tr>
      <w:tr w:rsidR="006F04B3" w:rsidRPr="00E763EF" w14:paraId="2888D360" w14:textId="77777777" w:rsidTr="00FD32FD">
        <w:trPr>
          <w:trHeight w:val="382"/>
          <w:jc w:val="center"/>
        </w:trPr>
        <w:tc>
          <w:tcPr>
            <w:tcW w:w="658" w:type="dxa"/>
          </w:tcPr>
          <w:p w14:paraId="7D10E48C" w14:textId="59B87E4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lastRenderedPageBreak/>
              <w:t>56</w:t>
            </w:r>
            <w:r w:rsidR="000B79BD" w:rsidRPr="00823A21">
              <w:rPr>
                <w:rFonts w:asciiTheme="minorHAnsi" w:hAnsiTheme="minorHAnsi" w:cstheme="minorHAnsi"/>
                <w:spacing w:val="-2"/>
                <w:sz w:val="20"/>
                <w:szCs w:val="20"/>
                <w:lang w:val="fr-FR"/>
              </w:rPr>
              <w:t>4</w:t>
            </w:r>
          </w:p>
        </w:tc>
        <w:tc>
          <w:tcPr>
            <w:tcW w:w="5291" w:type="dxa"/>
          </w:tcPr>
          <w:p w14:paraId="0FCD2910" w14:textId="6EFE2488" w:rsidR="00F0063E" w:rsidRPr="00823A21" w:rsidRDefault="00F0063E" w:rsidP="00F0063E">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d’adopter la </w:t>
            </w:r>
            <w:del w:id="790" w:author="Kossa FALL" w:date="2025-03-16T22:40:00Z">
              <w:r w:rsidRPr="00823A21" w:rsidDel="00784CA1">
                <w:rPr>
                  <w:rFonts w:asciiTheme="minorHAnsi" w:hAnsiTheme="minorHAnsi" w:cstheme="minorHAnsi"/>
                  <w:bCs/>
                  <w:color w:val="000000"/>
                  <w:sz w:val="20"/>
                  <w:szCs w:val="20"/>
                  <w:lang w:val="fr-FR" w:eastAsia="en-IN"/>
                </w:rPr>
                <w:delText>sterilisation</w:delText>
              </w:r>
            </w:del>
            <w:ins w:id="791" w:author="Kossa FALL" w:date="2025-03-16T22:40:00Z">
              <w:r w:rsidR="00784CA1" w:rsidRPr="00823A21">
                <w:rPr>
                  <w:rFonts w:asciiTheme="minorHAnsi" w:hAnsiTheme="minorHAnsi" w:cstheme="minorHAnsi"/>
                  <w:bCs/>
                  <w:color w:val="000000"/>
                  <w:sz w:val="20"/>
                  <w:szCs w:val="20"/>
                  <w:lang w:val="fr-FR" w:eastAsia="en-IN"/>
                </w:rPr>
                <w:t>stérilisation</w:t>
              </w:r>
            </w:ins>
            <w:r w:rsidRPr="00823A21">
              <w:rPr>
                <w:rFonts w:asciiTheme="minorHAnsi" w:hAnsiTheme="minorHAnsi" w:cstheme="minorHAnsi"/>
                <w:bCs/>
                <w:color w:val="000000"/>
                <w:sz w:val="20"/>
                <w:szCs w:val="20"/>
                <w:lang w:val="fr-FR" w:eastAsia="en-IN"/>
              </w:rPr>
              <w:t xml:space="preserve"> féminine ou pourquoi une femme devrait utiliser cette méthode ?</w:t>
            </w:r>
          </w:p>
          <w:p w14:paraId="61E970C0" w14:textId="54818DD3" w:rsidR="00B2503A" w:rsidRPr="00010F8A" w:rsidRDefault="00B2503A" w:rsidP="00F0063E">
            <w:pPr>
              <w:tabs>
                <w:tab w:val="left" w:pos="-720"/>
              </w:tabs>
              <w:suppressAutoHyphens/>
              <w:rPr>
                <w:rFonts w:asciiTheme="minorHAnsi" w:hAnsiTheme="minorHAnsi" w:cstheme="minorHAnsi"/>
                <w:bCs/>
                <w:sz w:val="20"/>
                <w:szCs w:val="20"/>
                <w:lang w:val="fr-FR"/>
              </w:rPr>
            </w:pPr>
          </w:p>
          <w:p w14:paraId="1F16AFF3"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3B4A4BE" w14:textId="7C94A9C2" w:rsidR="00AD78B4" w:rsidRPr="00823A21" w:rsidRDefault="00AD78B4" w:rsidP="00F0063E">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420D22F" w14:textId="1A7EE042"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Procédure unique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A2C21A7" w14:textId="45C861DE"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Aucune autre </w:t>
            </w:r>
            <w:r w:rsidR="00AD7B22" w:rsidRPr="00010F8A">
              <w:rPr>
                <w:rFonts w:asciiTheme="minorHAnsi" w:hAnsiTheme="minorHAnsi" w:cstheme="minorHAnsi"/>
                <w:bCs/>
                <w:color w:val="000000"/>
                <w:sz w:val="20"/>
                <w:szCs w:val="20"/>
                <w:lang w:val="fr-FR" w:eastAsia="en-IN"/>
              </w:rPr>
              <w:t>méthode</w:t>
            </w:r>
            <w:r w:rsidR="00AD7B22" w:rsidRPr="00823A21">
              <w:rPr>
                <w:rFonts w:asciiTheme="minorHAnsi" w:hAnsiTheme="minorHAnsi" w:cstheme="minorHAnsi"/>
                <w:bCs/>
                <w:color w:val="000000"/>
                <w:sz w:val="20"/>
                <w:szCs w:val="20"/>
                <w:lang w:val="fr-FR" w:eastAsia="en-IN"/>
              </w:rPr>
              <w:t xml:space="preserve"> </w:t>
            </w:r>
            <w:r w:rsidR="00AD7B22" w:rsidRPr="00010F8A">
              <w:rPr>
                <w:rFonts w:asciiTheme="minorHAnsi" w:hAnsiTheme="minorHAnsi" w:cstheme="minorHAnsi"/>
                <w:bCs/>
                <w:color w:val="000000"/>
                <w:sz w:val="20"/>
                <w:szCs w:val="20"/>
                <w:lang w:val="fr-FR" w:eastAsia="en-IN"/>
              </w:rPr>
              <w:t>ne sera</w:t>
            </w:r>
            <w:r w:rsidR="00AD7B22"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nécessaire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1A13CF93" w14:textId="335F6202" w:rsidR="00B2503A" w:rsidRPr="00823A21" w:rsidRDefault="00AD7B22"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Définitive (plus d’enfant)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50EEDF5" w14:textId="5010EB99"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Procédure simple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28CB8248" w14:textId="1C871A1C"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Facilement disponible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E </w:t>
            </w:r>
          </w:p>
          <w:p w14:paraId="2251D96D" w14:textId="645D2F08" w:rsidR="00B2503A" w:rsidRPr="00823A21" w:rsidDel="003D7CB1" w:rsidRDefault="00F0063E" w:rsidP="001714EC">
            <w:pPr>
              <w:tabs>
                <w:tab w:val="right" w:leader="underscore" w:pos="3530"/>
                <w:tab w:val="right" w:leader="dot" w:pos="4420"/>
              </w:tabs>
              <w:suppressAutoHyphens/>
              <w:rPr>
                <w:del w:id="792" w:author="Kossa FALL" w:date="2025-03-16T22:48:00Z"/>
                <w:rFonts w:asciiTheme="minorHAnsi" w:hAnsiTheme="minorHAnsi" w:cstheme="minorHAnsi"/>
                <w:noProof/>
                <w:color w:val="000000" w:themeColor="text1"/>
                <w:sz w:val="20"/>
                <w:szCs w:val="20"/>
                <w:lang w:val="fr-FR" w:eastAsia="en-IN"/>
              </w:rPr>
            </w:pPr>
            <w:del w:id="793" w:author="Kossa FALL" w:date="2025-03-16T22:48:00Z">
              <w:r w:rsidRPr="00823A21" w:rsidDel="003D7CB1">
                <w:rPr>
                  <w:rFonts w:asciiTheme="minorHAnsi" w:hAnsiTheme="minorHAnsi" w:cstheme="minorHAnsi"/>
                  <w:noProof/>
                  <w:color w:val="000000" w:themeColor="text1"/>
                  <w:sz w:val="20"/>
                  <w:szCs w:val="20"/>
                  <w:lang w:val="fr-FR" w:eastAsia="en-IN"/>
                </w:rPr>
                <w:delText>Autre</w:delText>
              </w:r>
              <w:r w:rsidR="00B2503A" w:rsidRPr="00823A21" w:rsidDel="003D7CB1">
                <w:rPr>
                  <w:rFonts w:asciiTheme="minorHAnsi" w:hAnsiTheme="minorHAnsi" w:cstheme="minorHAnsi"/>
                  <w:noProof/>
                  <w:color w:val="000000" w:themeColor="text1"/>
                  <w:sz w:val="20"/>
                  <w:szCs w:val="20"/>
                  <w:lang w:val="fr-FR" w:eastAsia="en-IN"/>
                </w:rPr>
                <w:delText xml:space="preserve"> (</w:delText>
              </w:r>
              <w:r w:rsidRPr="00823A21" w:rsidDel="003D7CB1">
                <w:rPr>
                  <w:rFonts w:asciiTheme="minorHAnsi" w:hAnsiTheme="minorHAnsi" w:cstheme="minorHAnsi"/>
                  <w:noProof/>
                  <w:color w:val="000000" w:themeColor="text1"/>
                  <w:sz w:val="20"/>
                  <w:szCs w:val="20"/>
                  <w:lang w:val="fr-FR" w:eastAsia="en-IN"/>
                </w:rPr>
                <w:delText>Préciser</w:delText>
              </w:r>
              <w:r w:rsidR="00B2503A" w:rsidRPr="00823A21" w:rsidDel="003D7CB1">
                <w:rPr>
                  <w:rFonts w:asciiTheme="minorHAnsi" w:hAnsiTheme="minorHAnsi" w:cstheme="minorHAnsi"/>
                  <w:noProof/>
                  <w:color w:val="000000" w:themeColor="text1"/>
                  <w:sz w:val="20"/>
                  <w:szCs w:val="20"/>
                  <w:lang w:val="fr-FR" w:eastAsia="en-IN"/>
                </w:rPr>
                <w:delText>)</w:delText>
              </w:r>
              <w:r w:rsidR="00B2503A" w:rsidRPr="00823A21" w:rsidDel="003D7CB1">
                <w:rPr>
                  <w:rFonts w:asciiTheme="minorHAnsi" w:hAnsiTheme="minorHAnsi" w:cstheme="minorHAnsi"/>
                  <w:noProof/>
                  <w:color w:val="000000" w:themeColor="text1"/>
                  <w:sz w:val="20"/>
                  <w:szCs w:val="20"/>
                  <w:lang w:val="fr-FR" w:eastAsia="en-IN"/>
                </w:rPr>
                <w:tab/>
              </w:r>
            </w:del>
            <w:del w:id="794" w:author="Kossa FALL" w:date="2025-03-15T20:25:00Z">
              <w:r w:rsidR="00B2503A" w:rsidRPr="00823A21" w:rsidDel="009942B5">
                <w:rPr>
                  <w:rFonts w:asciiTheme="minorHAnsi" w:hAnsiTheme="minorHAnsi" w:cstheme="minorHAnsi"/>
                  <w:noProof/>
                  <w:color w:val="000000" w:themeColor="text1"/>
                  <w:sz w:val="20"/>
                  <w:szCs w:val="20"/>
                  <w:lang w:val="fr-FR" w:eastAsia="en-IN"/>
                </w:rPr>
                <w:delText>X</w:delText>
              </w:r>
            </w:del>
          </w:p>
          <w:p w14:paraId="390EF933" w14:textId="0390072D"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d’avantages</w:t>
            </w:r>
            <w:r w:rsidR="00B2503A" w:rsidRPr="00823A21">
              <w:rPr>
                <w:rFonts w:asciiTheme="minorHAnsi" w:hAnsiTheme="minorHAnsi" w:cstheme="minorHAnsi"/>
                <w:bCs/>
                <w:color w:val="000000"/>
                <w:sz w:val="20"/>
                <w:szCs w:val="20"/>
                <w:lang w:val="fr-FR" w:eastAsia="en-IN"/>
              </w:rPr>
              <w:tab/>
              <w:t>Y</w:t>
            </w:r>
          </w:p>
          <w:p w14:paraId="10EA6C1E" w14:textId="596C5C15" w:rsidR="003D7CB1" w:rsidRPr="00F733A2" w:rsidRDefault="003D7CB1" w:rsidP="00F733A2">
            <w:pPr>
              <w:tabs>
                <w:tab w:val="right" w:leader="underscore" w:pos="3530"/>
                <w:tab w:val="right" w:leader="dot" w:pos="4420"/>
              </w:tabs>
              <w:suppressAutoHyphens/>
              <w:rPr>
                <w:ins w:id="795" w:author="Kossa FALL" w:date="2025-03-16T22:48:00Z"/>
                <w:rFonts w:asciiTheme="minorHAnsi" w:hAnsiTheme="minorHAnsi" w:cstheme="minorHAnsi"/>
                <w:noProof/>
                <w:color w:val="000000" w:themeColor="text1"/>
                <w:sz w:val="20"/>
                <w:szCs w:val="20"/>
                <w:lang w:val="fr-FR" w:eastAsia="en-IN"/>
              </w:rPr>
            </w:pPr>
            <w:ins w:id="796" w:author="Kossa FALL" w:date="2025-03-16T22:48:00Z">
              <w:r w:rsidRPr="00823A21">
                <w:rPr>
                  <w:rFonts w:asciiTheme="minorHAnsi" w:hAnsiTheme="minorHAnsi" w:cstheme="minorHAnsi"/>
                  <w:noProof/>
                  <w:color w:val="000000" w:themeColor="text1"/>
                  <w:sz w:val="20"/>
                  <w:szCs w:val="20"/>
                  <w:lang w:val="fr-FR" w:eastAsia="en-IN"/>
                </w:rPr>
                <w:t>Autre (Préciser)</w:t>
              </w:r>
              <w:r w:rsidRPr="00823A21">
                <w:rPr>
                  <w:rFonts w:asciiTheme="minorHAnsi" w:hAnsiTheme="minorHAnsi" w:cstheme="minorHAnsi"/>
                  <w:noProof/>
                  <w:color w:val="000000" w:themeColor="text1"/>
                  <w:sz w:val="20"/>
                  <w:szCs w:val="20"/>
                  <w:lang w:val="fr-FR" w:eastAsia="en-IN"/>
                </w:rPr>
                <w:tab/>
              </w:r>
              <w:r>
                <w:rPr>
                  <w:rFonts w:asciiTheme="minorHAnsi" w:hAnsiTheme="minorHAnsi" w:cstheme="minorHAnsi"/>
                  <w:noProof/>
                  <w:color w:val="000000" w:themeColor="text1"/>
                  <w:sz w:val="20"/>
                  <w:szCs w:val="20"/>
                  <w:lang w:val="fr-FR" w:eastAsia="en-IN"/>
                </w:rPr>
                <w:t>96</w:t>
              </w:r>
            </w:ins>
          </w:p>
          <w:p w14:paraId="0E7AE1C3" w14:textId="5860B41C"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797" w:author="Kossa FALL" w:date="2025-03-15T20:26:00Z">
              <w:r w:rsidR="009942B5">
                <w:rPr>
                  <w:rFonts w:asciiTheme="minorHAnsi" w:hAnsiTheme="minorHAnsi" w:cstheme="minorHAnsi"/>
                  <w:bCs/>
                  <w:color w:val="000000"/>
                  <w:sz w:val="20"/>
                  <w:szCs w:val="20"/>
                  <w:lang w:val="fr-FR" w:eastAsia="en-IN"/>
                </w:rPr>
                <w:t>98</w:t>
              </w:r>
            </w:ins>
            <w:del w:id="798" w:author="Kossa FALL" w:date="2025-03-15T20:25:00Z">
              <w:r w:rsidR="00B2503A" w:rsidRPr="00823A21" w:rsidDel="009942B5">
                <w:rPr>
                  <w:rFonts w:asciiTheme="minorHAnsi" w:hAnsiTheme="minorHAnsi" w:cstheme="minorHAnsi"/>
                  <w:bCs/>
                  <w:color w:val="000000"/>
                  <w:sz w:val="20"/>
                  <w:szCs w:val="20"/>
                  <w:lang w:val="fr-FR" w:eastAsia="en-IN"/>
                </w:rPr>
                <w:delText>Z</w:delText>
              </w:r>
            </w:del>
          </w:p>
        </w:tc>
        <w:tc>
          <w:tcPr>
            <w:tcW w:w="851" w:type="dxa"/>
          </w:tcPr>
          <w:p w14:paraId="1B33AD3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33579C" w:rsidRPr="00E763EF" w14:paraId="2A32D0EF" w14:textId="77777777" w:rsidTr="00FD32FD">
        <w:trPr>
          <w:trHeight w:val="382"/>
          <w:jc w:val="center"/>
        </w:trPr>
        <w:tc>
          <w:tcPr>
            <w:tcW w:w="658" w:type="dxa"/>
          </w:tcPr>
          <w:p w14:paraId="2421CCCA" w14:textId="2910EC3E" w:rsidR="0033579C" w:rsidRPr="00823A21" w:rsidRDefault="0033579C" w:rsidP="0033579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565</w:t>
            </w:r>
          </w:p>
        </w:tc>
        <w:tc>
          <w:tcPr>
            <w:tcW w:w="5291" w:type="dxa"/>
          </w:tcPr>
          <w:p w14:paraId="46558B73" w14:textId="460D854F" w:rsidR="0033579C" w:rsidRPr="00823A21" w:rsidRDefault="007B1E83" w:rsidP="0033579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Quels sont les problè</w:t>
            </w:r>
            <w:r w:rsidR="0033579C" w:rsidRPr="00823A21">
              <w:rPr>
                <w:rFonts w:asciiTheme="minorHAnsi" w:hAnsiTheme="minorHAnsi" w:cstheme="minorHAnsi"/>
                <w:bCs/>
                <w:color w:val="000000"/>
                <w:sz w:val="20"/>
                <w:szCs w:val="20"/>
                <w:lang w:val="fr-FR" w:eastAsia="en-IN"/>
              </w:rPr>
              <w:t>m</w:t>
            </w:r>
            <w:r w:rsidRPr="00823A21">
              <w:rPr>
                <w:rFonts w:asciiTheme="minorHAnsi" w:hAnsiTheme="minorHAnsi" w:cstheme="minorHAnsi"/>
                <w:bCs/>
                <w:color w:val="000000"/>
                <w:sz w:val="20"/>
                <w:szCs w:val="20"/>
                <w:lang w:val="fr-FR" w:eastAsia="en-IN"/>
              </w:rPr>
              <w:t>e</w:t>
            </w:r>
            <w:r w:rsidR="0033579C" w:rsidRPr="00823A21">
              <w:rPr>
                <w:rFonts w:asciiTheme="minorHAnsi" w:hAnsiTheme="minorHAnsi" w:cstheme="minorHAnsi"/>
                <w:bCs/>
                <w:color w:val="000000"/>
                <w:sz w:val="20"/>
                <w:szCs w:val="20"/>
                <w:lang w:val="fr-FR" w:eastAsia="en-IN"/>
              </w:rPr>
              <w:t xml:space="preserve">s auxquels un client peut faire face pendant ou après une </w:t>
            </w:r>
            <w:proofErr w:type="spellStart"/>
            <w:r w:rsidR="0033579C" w:rsidRPr="00823A21">
              <w:rPr>
                <w:rFonts w:asciiTheme="minorHAnsi" w:hAnsiTheme="minorHAnsi" w:cstheme="minorHAnsi"/>
                <w:bCs/>
                <w:color w:val="000000"/>
                <w:sz w:val="20"/>
                <w:szCs w:val="20"/>
                <w:lang w:val="fr-FR" w:eastAsia="en-IN"/>
              </w:rPr>
              <w:t>sterilisation</w:t>
            </w:r>
            <w:proofErr w:type="spellEnd"/>
            <w:r w:rsidR="0033579C" w:rsidRPr="00823A21">
              <w:rPr>
                <w:rFonts w:asciiTheme="minorHAnsi" w:hAnsiTheme="minorHAnsi" w:cstheme="minorHAnsi"/>
                <w:bCs/>
                <w:color w:val="000000"/>
                <w:sz w:val="20"/>
                <w:szCs w:val="20"/>
                <w:lang w:val="fr-FR" w:eastAsia="en-IN"/>
              </w:rPr>
              <w:t xml:space="preserve"> </w:t>
            </w:r>
            <w:proofErr w:type="spellStart"/>
            <w:r w:rsidR="0033579C" w:rsidRPr="00823A21">
              <w:rPr>
                <w:rFonts w:asciiTheme="minorHAnsi" w:hAnsiTheme="minorHAnsi" w:cstheme="minorHAnsi"/>
                <w:bCs/>
                <w:color w:val="000000"/>
                <w:sz w:val="20"/>
                <w:szCs w:val="20"/>
                <w:lang w:val="fr-FR" w:eastAsia="en-IN"/>
              </w:rPr>
              <w:t>feminine</w:t>
            </w:r>
            <w:proofErr w:type="spellEnd"/>
            <w:r w:rsidR="0033579C" w:rsidRPr="00823A21">
              <w:rPr>
                <w:rFonts w:asciiTheme="minorHAnsi" w:hAnsiTheme="minorHAnsi" w:cstheme="minorHAnsi"/>
                <w:bCs/>
                <w:color w:val="000000"/>
                <w:sz w:val="20"/>
                <w:szCs w:val="20"/>
                <w:lang w:val="fr-FR" w:eastAsia="en-IN"/>
              </w:rPr>
              <w:t xml:space="preserve">, y compris la </w:t>
            </w:r>
            <w:proofErr w:type="spellStart"/>
            <w:r w:rsidR="0033579C" w:rsidRPr="00823A21">
              <w:rPr>
                <w:rFonts w:asciiTheme="minorHAnsi" w:hAnsiTheme="minorHAnsi" w:cstheme="minorHAnsi"/>
                <w:bCs/>
                <w:color w:val="000000"/>
                <w:sz w:val="20"/>
                <w:szCs w:val="20"/>
                <w:lang w:val="fr-FR" w:eastAsia="en-IN"/>
              </w:rPr>
              <w:t>procedure</w:t>
            </w:r>
            <w:proofErr w:type="spellEnd"/>
            <w:r w:rsidR="0033579C" w:rsidRPr="00823A21">
              <w:rPr>
                <w:rFonts w:asciiTheme="minorHAnsi" w:hAnsiTheme="minorHAnsi" w:cstheme="minorHAnsi"/>
                <w:bCs/>
                <w:color w:val="000000"/>
                <w:sz w:val="20"/>
                <w:szCs w:val="20"/>
                <w:lang w:val="fr-FR" w:eastAsia="en-IN"/>
              </w:rPr>
              <w:t xml:space="preserve"> post-partum/</w:t>
            </w:r>
            <w:r w:rsidR="008254E3" w:rsidRPr="00823A21">
              <w:rPr>
                <w:rFonts w:asciiTheme="minorHAnsi" w:hAnsiTheme="minorHAnsi" w:cstheme="minorHAnsi"/>
                <w:bCs/>
                <w:color w:val="000000"/>
                <w:sz w:val="20"/>
                <w:szCs w:val="20"/>
                <w:lang w:val="fr-FR" w:eastAsia="en-IN"/>
              </w:rPr>
              <w:t xml:space="preserve">post avortement </w:t>
            </w:r>
          </w:p>
          <w:p w14:paraId="0F9427C2" w14:textId="77777777" w:rsidR="0033579C" w:rsidRPr="00010F8A" w:rsidRDefault="0033579C" w:rsidP="0033579C">
            <w:pPr>
              <w:tabs>
                <w:tab w:val="left" w:pos="-720"/>
              </w:tabs>
              <w:suppressAutoHyphens/>
              <w:rPr>
                <w:rFonts w:asciiTheme="minorHAnsi" w:hAnsiTheme="minorHAnsi" w:cstheme="minorHAnsi"/>
                <w:bCs/>
                <w:sz w:val="20"/>
                <w:szCs w:val="20"/>
                <w:lang w:val="fr-FR"/>
              </w:rPr>
            </w:pPr>
          </w:p>
          <w:p w14:paraId="7DD758F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71C300D" w14:textId="657EA38F" w:rsidR="00AD78B4" w:rsidRPr="00823A21" w:rsidRDefault="00AD78B4" w:rsidP="0033579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F6C45DA" w14:textId="3F7ADDC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Saignement du site chirurgical </w:t>
            </w:r>
            <w:r w:rsidRPr="00823A21">
              <w:rPr>
                <w:rFonts w:asciiTheme="minorHAnsi" w:hAnsiTheme="minorHAnsi" w:cstheme="minorHAnsi"/>
                <w:bCs/>
                <w:color w:val="000000"/>
                <w:sz w:val="20"/>
                <w:szCs w:val="20"/>
                <w:lang w:val="fr-FR" w:eastAsia="en-IN"/>
              </w:rPr>
              <w:tab/>
              <w:t>A</w:t>
            </w:r>
          </w:p>
          <w:p w14:paraId="37C0A1F3" w14:textId="7E5B0D8C"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3C63AF" w:rsidRPr="00823A21">
              <w:rPr>
                <w:rFonts w:asciiTheme="minorHAnsi" w:hAnsiTheme="minorHAnsi" w:cstheme="minorHAnsi"/>
                <w:bCs/>
                <w:color w:val="000000"/>
                <w:sz w:val="20"/>
                <w:szCs w:val="20"/>
                <w:lang w:val="fr-FR" w:eastAsia="en-IN"/>
              </w:rPr>
              <w:t>ai</w:t>
            </w:r>
            <w:r w:rsidRPr="00823A21">
              <w:rPr>
                <w:rFonts w:asciiTheme="minorHAnsi" w:hAnsiTheme="minorHAnsi" w:cstheme="minorHAnsi"/>
                <w:bCs/>
                <w:color w:val="000000"/>
                <w:sz w:val="20"/>
                <w:szCs w:val="20"/>
                <w:lang w:val="fr-FR" w:eastAsia="en-IN"/>
              </w:rPr>
              <w:t xml:space="preserve">gnement vaginal </w:t>
            </w:r>
            <w:r w:rsidRPr="00823A21">
              <w:rPr>
                <w:rFonts w:asciiTheme="minorHAnsi" w:hAnsiTheme="minorHAnsi" w:cstheme="minorHAnsi"/>
                <w:bCs/>
                <w:color w:val="000000"/>
                <w:sz w:val="20"/>
                <w:szCs w:val="20"/>
                <w:lang w:val="fr-FR" w:eastAsia="en-IN"/>
              </w:rPr>
              <w:tab/>
              <w:t>B</w:t>
            </w:r>
          </w:p>
          <w:p w14:paraId="7411B460" w14:textId="77777777"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 </w:t>
            </w:r>
            <w:r w:rsidRPr="00823A21">
              <w:rPr>
                <w:rFonts w:asciiTheme="minorHAnsi" w:hAnsiTheme="minorHAnsi" w:cstheme="minorHAnsi"/>
                <w:bCs/>
                <w:color w:val="000000"/>
                <w:sz w:val="20"/>
                <w:szCs w:val="20"/>
                <w:lang w:val="fr-FR" w:eastAsia="en-IN"/>
              </w:rPr>
              <w:tab/>
              <w:t>C</w:t>
            </w:r>
          </w:p>
          <w:p w14:paraId="6641C38E" w14:textId="5DCE818B"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Ecoulement de pus de la plaie </w:t>
            </w:r>
            <w:r w:rsidRPr="00823A21">
              <w:rPr>
                <w:rFonts w:asciiTheme="minorHAnsi" w:hAnsiTheme="minorHAnsi" w:cstheme="minorHAnsi"/>
                <w:bCs/>
                <w:color w:val="000000"/>
                <w:sz w:val="20"/>
                <w:szCs w:val="20"/>
                <w:lang w:val="fr-FR" w:eastAsia="en-IN"/>
              </w:rPr>
              <w:tab/>
              <w:t>D</w:t>
            </w:r>
          </w:p>
          <w:p w14:paraId="03F80205" w14:textId="62AE9B3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Déhiscence de la plaie </w:t>
            </w:r>
            <w:r w:rsidRPr="00823A21">
              <w:rPr>
                <w:rFonts w:asciiTheme="minorHAnsi" w:hAnsiTheme="minorHAnsi" w:cstheme="minorHAnsi"/>
                <w:bCs/>
                <w:color w:val="000000"/>
                <w:sz w:val="20"/>
                <w:szCs w:val="20"/>
                <w:lang w:val="fr-FR" w:eastAsia="en-IN"/>
              </w:rPr>
              <w:tab/>
              <w:t>E</w:t>
            </w:r>
          </w:p>
          <w:p w14:paraId="5C722EB7" w14:textId="7679846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Echec de la méthode </w:t>
            </w:r>
            <w:r w:rsidRPr="00823A21">
              <w:rPr>
                <w:rFonts w:asciiTheme="minorHAnsi" w:hAnsiTheme="minorHAnsi" w:cstheme="minorHAnsi"/>
                <w:bCs/>
                <w:color w:val="000000"/>
                <w:sz w:val="20"/>
                <w:szCs w:val="20"/>
                <w:lang w:val="fr-FR" w:eastAsia="en-IN"/>
              </w:rPr>
              <w:tab/>
              <w:t>F</w:t>
            </w:r>
          </w:p>
          <w:p w14:paraId="23770576" w14:textId="3ECB20A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Gonflement abdominal </w:t>
            </w:r>
            <w:r w:rsidRPr="00823A21">
              <w:rPr>
                <w:rFonts w:asciiTheme="minorHAnsi" w:hAnsiTheme="minorHAnsi" w:cstheme="minorHAnsi"/>
                <w:bCs/>
                <w:color w:val="000000"/>
                <w:sz w:val="20"/>
                <w:szCs w:val="20"/>
                <w:lang w:val="fr-FR" w:eastAsia="en-IN"/>
              </w:rPr>
              <w:tab/>
              <w:t>G</w:t>
            </w:r>
          </w:p>
          <w:p w14:paraId="281957AF" w14:textId="3808149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Lésion/perforation intestinale </w:t>
            </w:r>
            <w:r w:rsidRPr="00823A21">
              <w:rPr>
                <w:rFonts w:asciiTheme="minorHAnsi" w:hAnsiTheme="minorHAnsi" w:cstheme="minorHAnsi"/>
                <w:bCs/>
                <w:color w:val="000000"/>
                <w:sz w:val="20"/>
                <w:szCs w:val="20"/>
                <w:lang w:val="fr-FR" w:eastAsia="en-IN"/>
              </w:rPr>
              <w:tab/>
              <w:t>H</w:t>
            </w:r>
          </w:p>
          <w:p w14:paraId="6F45A9EA" w14:textId="7794AD02"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Lésions de la vessie </w:t>
            </w:r>
            <w:r w:rsidRPr="00823A21">
              <w:rPr>
                <w:rFonts w:asciiTheme="minorHAnsi" w:hAnsiTheme="minorHAnsi" w:cstheme="minorHAnsi"/>
                <w:bCs/>
                <w:color w:val="000000"/>
                <w:sz w:val="20"/>
                <w:szCs w:val="20"/>
                <w:lang w:val="fr-FR" w:eastAsia="en-IN"/>
              </w:rPr>
              <w:tab/>
              <w:t>I</w:t>
            </w:r>
          </w:p>
          <w:p w14:paraId="5E9471F0" w14:textId="5ACEB8F9"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Fièvre </w:t>
            </w:r>
            <w:r w:rsidRPr="00823A21">
              <w:rPr>
                <w:rFonts w:asciiTheme="minorHAnsi" w:hAnsiTheme="minorHAnsi" w:cstheme="minorHAnsi"/>
                <w:bCs/>
                <w:color w:val="000000"/>
                <w:sz w:val="20"/>
                <w:szCs w:val="20"/>
                <w:lang w:val="fr-FR" w:eastAsia="en-IN"/>
              </w:rPr>
              <w:tab/>
              <w:t>J</w:t>
            </w:r>
          </w:p>
          <w:p w14:paraId="7FE3EECF" w14:textId="25952ECF"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Vomissement </w:t>
            </w:r>
            <w:r w:rsidRPr="00823A21">
              <w:rPr>
                <w:rFonts w:asciiTheme="minorHAnsi" w:hAnsiTheme="minorHAnsi" w:cstheme="minorHAnsi"/>
                <w:bCs/>
                <w:color w:val="000000"/>
                <w:sz w:val="20"/>
                <w:szCs w:val="20"/>
                <w:lang w:val="fr-FR" w:eastAsia="en-IN"/>
              </w:rPr>
              <w:tab/>
              <w:t>K</w:t>
            </w:r>
          </w:p>
          <w:p w14:paraId="4CFDEC38" w14:textId="7E312DC4" w:rsidR="003D7CB1" w:rsidRPr="00F733A2" w:rsidRDefault="003D7CB1" w:rsidP="00F733A2">
            <w:pPr>
              <w:tabs>
                <w:tab w:val="right" w:leader="dot" w:pos="3924"/>
              </w:tabs>
              <w:suppressAutoHyphens/>
              <w:rPr>
                <w:ins w:id="799" w:author="Kossa FALL" w:date="2025-03-16T22:49:00Z"/>
                <w:rFonts w:asciiTheme="minorHAnsi" w:hAnsiTheme="minorHAnsi" w:cstheme="minorHAnsi"/>
                <w:bCs/>
                <w:color w:val="000000"/>
                <w:sz w:val="20"/>
                <w:szCs w:val="20"/>
                <w:lang w:val="fr-FR" w:eastAsia="en-IN"/>
              </w:rPr>
            </w:pPr>
            <w:ins w:id="800" w:author="Kossa FALL" w:date="2025-03-16T22:49:00Z">
              <w:r w:rsidRPr="00823A21">
                <w:rPr>
                  <w:rFonts w:asciiTheme="minorHAnsi" w:hAnsiTheme="minorHAnsi" w:cstheme="minorHAnsi"/>
                  <w:bCs/>
                  <w:color w:val="000000"/>
                  <w:sz w:val="20"/>
                  <w:szCs w:val="20"/>
                  <w:lang w:val="fr-FR" w:eastAsia="en-IN"/>
                </w:rPr>
                <w:t>Aucun problème</w:t>
              </w:r>
              <w:r w:rsidRPr="00823A21">
                <w:rPr>
                  <w:rFonts w:asciiTheme="minorHAnsi" w:hAnsiTheme="minorHAnsi" w:cstheme="minorHAnsi"/>
                  <w:bCs/>
                  <w:color w:val="000000"/>
                  <w:sz w:val="20"/>
                  <w:szCs w:val="20"/>
                  <w:lang w:val="fr-FR" w:eastAsia="en-IN"/>
                </w:rPr>
                <w:tab/>
                <w:t>Y</w:t>
              </w:r>
            </w:ins>
          </w:p>
          <w:p w14:paraId="664D673E" w14:textId="120460B0" w:rsidR="0033579C" w:rsidRPr="00823A21" w:rsidRDefault="0033579C" w:rsidP="0033579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(Présicer)</w:t>
            </w:r>
            <w:r w:rsidRPr="00823A21">
              <w:rPr>
                <w:rFonts w:asciiTheme="minorHAnsi" w:hAnsiTheme="minorHAnsi" w:cstheme="minorHAnsi"/>
                <w:noProof/>
                <w:color w:val="000000" w:themeColor="text1"/>
                <w:sz w:val="20"/>
                <w:szCs w:val="20"/>
                <w:lang w:val="fr-FR" w:eastAsia="en-IN"/>
              </w:rPr>
              <w:tab/>
            </w:r>
            <w:r w:rsidRPr="00823A21">
              <w:rPr>
                <w:rFonts w:asciiTheme="minorHAnsi" w:hAnsiTheme="minorHAnsi" w:cstheme="minorHAnsi"/>
                <w:noProof/>
                <w:color w:val="000000" w:themeColor="text1"/>
                <w:sz w:val="20"/>
                <w:szCs w:val="20"/>
                <w:lang w:val="fr-FR" w:eastAsia="en-IN"/>
              </w:rPr>
              <w:tab/>
            </w:r>
            <w:ins w:id="801" w:author="Kossa FALL" w:date="2025-03-15T20:26:00Z">
              <w:r w:rsidR="000E26D6">
                <w:rPr>
                  <w:rFonts w:asciiTheme="minorHAnsi" w:hAnsiTheme="minorHAnsi" w:cstheme="minorHAnsi"/>
                  <w:noProof/>
                  <w:color w:val="000000" w:themeColor="text1"/>
                  <w:sz w:val="20"/>
                  <w:szCs w:val="20"/>
                  <w:lang w:val="fr-FR" w:eastAsia="en-IN"/>
                </w:rPr>
                <w:t>96</w:t>
              </w:r>
            </w:ins>
            <w:del w:id="802" w:author="Kossa FALL" w:date="2025-03-15T20:26:00Z">
              <w:r w:rsidRPr="00823A21" w:rsidDel="000E26D6">
                <w:rPr>
                  <w:rFonts w:asciiTheme="minorHAnsi" w:hAnsiTheme="minorHAnsi" w:cstheme="minorHAnsi"/>
                  <w:noProof/>
                  <w:color w:val="000000" w:themeColor="text1"/>
                  <w:sz w:val="20"/>
                  <w:szCs w:val="20"/>
                  <w:lang w:val="fr-FR" w:eastAsia="en-IN"/>
                </w:rPr>
                <w:delText>X</w:delText>
              </w:r>
            </w:del>
          </w:p>
          <w:p w14:paraId="427EB307" w14:textId="2461E38A" w:rsidR="0033579C" w:rsidRPr="00823A21" w:rsidDel="003D7CB1" w:rsidRDefault="0033579C" w:rsidP="0033579C">
            <w:pPr>
              <w:tabs>
                <w:tab w:val="right" w:leader="dot" w:pos="3924"/>
              </w:tabs>
              <w:suppressAutoHyphens/>
              <w:rPr>
                <w:del w:id="803" w:author="Kossa FALL" w:date="2025-03-16T22:48:00Z"/>
                <w:rFonts w:asciiTheme="minorHAnsi" w:hAnsiTheme="minorHAnsi" w:cstheme="minorHAnsi"/>
                <w:bCs/>
                <w:color w:val="000000"/>
                <w:sz w:val="20"/>
                <w:szCs w:val="20"/>
                <w:lang w:val="fr-FR" w:eastAsia="en-IN"/>
              </w:rPr>
            </w:pPr>
            <w:del w:id="804" w:author="Kossa FALL" w:date="2025-03-16T22:48:00Z">
              <w:r w:rsidRPr="00823A21" w:rsidDel="003D7CB1">
                <w:rPr>
                  <w:rFonts w:asciiTheme="minorHAnsi" w:hAnsiTheme="minorHAnsi" w:cstheme="minorHAnsi"/>
                  <w:bCs/>
                  <w:color w:val="000000"/>
                  <w:sz w:val="20"/>
                  <w:szCs w:val="20"/>
                  <w:lang w:val="fr-FR" w:eastAsia="en-IN"/>
                </w:rPr>
                <w:delText>Aucun problème</w:delText>
              </w:r>
              <w:r w:rsidRPr="00823A21" w:rsidDel="003D7CB1">
                <w:rPr>
                  <w:rFonts w:asciiTheme="minorHAnsi" w:hAnsiTheme="minorHAnsi" w:cstheme="minorHAnsi"/>
                  <w:bCs/>
                  <w:color w:val="000000"/>
                  <w:sz w:val="20"/>
                  <w:szCs w:val="20"/>
                  <w:lang w:val="fr-FR" w:eastAsia="en-IN"/>
                </w:rPr>
                <w:tab/>
                <w:delText>Y</w:delText>
              </w:r>
            </w:del>
          </w:p>
          <w:p w14:paraId="11A6F6E7" w14:textId="0C40F026"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805" w:author="Kossa FALL" w:date="2025-03-15T20:26:00Z">
              <w:r w:rsidR="000E26D6">
                <w:rPr>
                  <w:rFonts w:asciiTheme="minorHAnsi" w:hAnsiTheme="minorHAnsi" w:cstheme="minorHAnsi"/>
                  <w:bCs/>
                  <w:color w:val="000000"/>
                  <w:sz w:val="20"/>
                  <w:szCs w:val="20"/>
                  <w:lang w:val="fr-FR" w:eastAsia="en-IN"/>
                </w:rPr>
                <w:t>98</w:t>
              </w:r>
            </w:ins>
            <w:del w:id="806" w:author="Kossa FALL" w:date="2025-03-15T20:26:00Z">
              <w:r w:rsidRPr="00823A21" w:rsidDel="000E26D6">
                <w:rPr>
                  <w:rFonts w:asciiTheme="minorHAnsi" w:hAnsiTheme="minorHAnsi" w:cstheme="minorHAnsi"/>
                  <w:bCs/>
                  <w:color w:val="000000"/>
                  <w:sz w:val="20"/>
                  <w:szCs w:val="20"/>
                  <w:lang w:val="fr-FR" w:eastAsia="en-IN"/>
                </w:rPr>
                <w:delText>Z</w:delText>
              </w:r>
            </w:del>
          </w:p>
        </w:tc>
        <w:tc>
          <w:tcPr>
            <w:tcW w:w="851" w:type="dxa"/>
          </w:tcPr>
          <w:p w14:paraId="4D5AA9D9" w14:textId="77777777" w:rsidR="0033579C" w:rsidRPr="00823A21" w:rsidRDefault="0033579C" w:rsidP="0033579C">
            <w:pPr>
              <w:tabs>
                <w:tab w:val="left" w:pos="-720"/>
              </w:tabs>
              <w:suppressAutoHyphens/>
              <w:rPr>
                <w:rFonts w:asciiTheme="minorHAnsi" w:hAnsiTheme="minorHAnsi" w:cstheme="minorHAnsi"/>
                <w:spacing w:val="-2"/>
                <w:sz w:val="20"/>
                <w:szCs w:val="20"/>
                <w:lang w:val="fr-FR"/>
              </w:rPr>
            </w:pPr>
          </w:p>
        </w:tc>
      </w:tr>
      <w:tr w:rsidR="006F04B3" w:rsidRPr="00F733A2" w14:paraId="2C216BE4" w14:textId="77777777" w:rsidTr="00FD32FD">
        <w:trPr>
          <w:trHeight w:val="382"/>
          <w:jc w:val="center"/>
        </w:trPr>
        <w:tc>
          <w:tcPr>
            <w:tcW w:w="658" w:type="dxa"/>
          </w:tcPr>
          <w:p w14:paraId="7A863843" w14:textId="0AC12FF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6</w:t>
            </w:r>
          </w:p>
        </w:tc>
        <w:tc>
          <w:tcPr>
            <w:tcW w:w="5291" w:type="dxa"/>
          </w:tcPr>
          <w:p w14:paraId="0A296192" w14:textId="48548C71" w:rsidR="00B2503A" w:rsidRPr="00823A21" w:rsidRDefault="00F41317"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cette méthode est-t-elle adaptée pour la limitation des </w:t>
            </w:r>
            <w:r w:rsidR="009A2441" w:rsidRPr="00823A21">
              <w:rPr>
                <w:rFonts w:asciiTheme="minorHAnsi" w:hAnsiTheme="minorHAnsi" w:cstheme="minorHAnsi"/>
                <w:bCs/>
                <w:color w:val="000000"/>
                <w:sz w:val="20"/>
                <w:szCs w:val="20"/>
                <w:lang w:val="fr-FR" w:eastAsia="en-IN"/>
              </w:rPr>
              <w:t>naissances ?</w:t>
            </w:r>
          </w:p>
        </w:tc>
        <w:tc>
          <w:tcPr>
            <w:tcW w:w="3827" w:type="dxa"/>
          </w:tcPr>
          <w:p w14:paraId="7090E1FF" w14:textId="2A34ECD0"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013AEA2D" w14:textId="6FF37D93"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41317"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4C36819C" w14:textId="4A033A2C"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807" w:author="Kossa FALL" w:date="2025-03-15T20:26:00Z">
              <w:r w:rsidR="000E26D6">
                <w:rPr>
                  <w:rFonts w:asciiTheme="minorHAnsi" w:hAnsiTheme="minorHAnsi" w:cstheme="minorHAnsi"/>
                  <w:bCs/>
                  <w:color w:val="000000"/>
                  <w:sz w:val="20"/>
                  <w:szCs w:val="20"/>
                  <w:lang w:val="fr-FR" w:eastAsia="en-IN"/>
                </w:rPr>
                <w:t>98</w:t>
              </w:r>
            </w:ins>
            <w:del w:id="808" w:author="Kossa FALL" w:date="2025-03-15T20:26:00Z">
              <w:r w:rsidR="00C33365" w:rsidRPr="00823A21" w:rsidDel="000E26D6">
                <w:rPr>
                  <w:rFonts w:asciiTheme="minorHAnsi" w:hAnsiTheme="minorHAnsi" w:cstheme="minorHAnsi"/>
                  <w:bCs/>
                  <w:color w:val="000000"/>
                  <w:sz w:val="20"/>
                  <w:szCs w:val="20"/>
                  <w:lang w:val="fr-FR" w:eastAsia="en-IN"/>
                </w:rPr>
                <w:delText>8</w:delText>
              </w:r>
            </w:del>
          </w:p>
        </w:tc>
        <w:tc>
          <w:tcPr>
            <w:tcW w:w="851" w:type="dxa"/>
          </w:tcPr>
          <w:p w14:paraId="62171F8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0BA7EB69" w14:textId="77777777" w:rsidR="00A621BD" w:rsidRPr="00823A21" w:rsidRDefault="00A621BD">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18F2D821" w14:textId="77777777" w:rsidTr="00FD32FD">
        <w:trPr>
          <w:trHeight w:val="382"/>
          <w:jc w:val="center"/>
        </w:trPr>
        <w:tc>
          <w:tcPr>
            <w:tcW w:w="10627" w:type="dxa"/>
            <w:gridSpan w:val="4"/>
          </w:tcPr>
          <w:p w14:paraId="094B6245" w14:textId="6B3BDE72" w:rsidR="00A621BD" w:rsidRPr="00010F8A" w:rsidRDefault="00A621BD" w:rsidP="00D97CB4">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Vérifier </w:t>
            </w:r>
            <w:proofErr w:type="gramStart"/>
            <w:r w:rsidRPr="00010F8A">
              <w:rPr>
                <w:rFonts w:asciiTheme="minorHAnsi" w:hAnsiTheme="minorHAnsi" w:cstheme="minorHAnsi"/>
                <w:b/>
                <w:bCs/>
                <w:spacing w:val="-2"/>
                <w:sz w:val="20"/>
                <w:szCs w:val="20"/>
                <w:lang w:val="fr-FR"/>
              </w:rPr>
              <w:t>510:</w:t>
            </w:r>
            <w:proofErr w:type="gramEnd"/>
            <w:r w:rsidRPr="00010F8A">
              <w:rPr>
                <w:rFonts w:asciiTheme="minorHAnsi" w:hAnsiTheme="minorHAnsi" w:cstheme="minorHAnsi"/>
                <w:b/>
                <w:bCs/>
                <w:spacing w:val="-2"/>
                <w:sz w:val="20"/>
                <w:szCs w:val="20"/>
                <w:lang w:val="fr-FR"/>
              </w:rPr>
              <w:t xml:space="preserve"> si </w:t>
            </w:r>
            <w:r w:rsidR="00167584" w:rsidRPr="00823A21">
              <w:rPr>
                <w:rFonts w:asciiTheme="minorHAnsi" w:hAnsiTheme="minorHAnsi" w:cstheme="minorHAnsi"/>
                <w:b/>
                <w:bCs/>
                <w:spacing w:val="-2"/>
                <w:sz w:val="20"/>
                <w:szCs w:val="20"/>
                <w:lang w:val="fr-FR"/>
              </w:rPr>
              <w:t>i</w:t>
            </w:r>
            <w:r w:rsidRPr="00010F8A">
              <w:rPr>
                <w:rFonts w:asciiTheme="minorHAnsi" w:hAnsiTheme="minorHAnsi" w:cstheme="minorHAnsi"/>
                <w:b/>
                <w:bCs/>
                <w:spacing w:val="-2"/>
                <w:sz w:val="20"/>
                <w:szCs w:val="20"/>
                <w:lang w:val="fr-FR"/>
              </w:rPr>
              <w:t>=1 ou 2 alors demander 56</w:t>
            </w:r>
            <w:r w:rsidR="00167584" w:rsidRPr="00823A21">
              <w:rPr>
                <w:rFonts w:asciiTheme="minorHAnsi" w:hAnsiTheme="minorHAnsi" w:cstheme="minorHAnsi"/>
                <w:b/>
                <w:bCs/>
                <w:spacing w:val="-2"/>
                <w:sz w:val="20"/>
                <w:szCs w:val="20"/>
                <w:lang w:val="fr-FR"/>
              </w:rPr>
              <w:t>7</w:t>
            </w:r>
            <w:r w:rsidRPr="00010F8A">
              <w:rPr>
                <w:rFonts w:asciiTheme="minorHAnsi" w:hAnsiTheme="minorHAnsi" w:cstheme="minorHAnsi"/>
                <w:b/>
                <w:bCs/>
                <w:spacing w:val="-2"/>
                <w:sz w:val="20"/>
                <w:szCs w:val="20"/>
                <w:lang w:val="fr-FR"/>
              </w:rPr>
              <w:t>-5</w:t>
            </w:r>
            <w:r w:rsidR="00167584" w:rsidRPr="00823A21">
              <w:rPr>
                <w:rFonts w:asciiTheme="minorHAnsi" w:hAnsiTheme="minorHAnsi" w:cstheme="minorHAnsi"/>
                <w:b/>
                <w:bCs/>
                <w:spacing w:val="-2"/>
                <w:sz w:val="20"/>
                <w:szCs w:val="20"/>
                <w:lang w:val="fr-FR"/>
              </w:rPr>
              <w:t>69</w:t>
            </w:r>
            <w:r w:rsidRPr="00010F8A">
              <w:rPr>
                <w:rFonts w:asciiTheme="minorHAnsi" w:hAnsiTheme="minorHAnsi" w:cstheme="minorHAnsi"/>
                <w:b/>
                <w:bCs/>
                <w:spacing w:val="-2"/>
                <w:sz w:val="20"/>
                <w:szCs w:val="20"/>
                <w:lang w:val="fr-FR"/>
              </w:rPr>
              <w:t xml:space="preserve">; </w:t>
            </w:r>
          </w:p>
          <w:p w14:paraId="1934C83F" w14:textId="7242B7B6" w:rsidR="00B2503A" w:rsidRPr="00823A21" w:rsidRDefault="00A621BD" w:rsidP="00D97CB4">
            <w:pPr>
              <w:tabs>
                <w:tab w:val="left" w:pos="-720"/>
              </w:tabs>
              <w:suppressAutoHyphens/>
              <w:rPr>
                <w:rFonts w:asciiTheme="minorHAnsi" w:hAnsiTheme="minorHAnsi" w:cstheme="minorHAnsi"/>
                <w:spacing w:val="-2"/>
                <w:sz w:val="20"/>
                <w:szCs w:val="20"/>
                <w:lang w:val="fr-FR"/>
              </w:rPr>
            </w:pPr>
            <w:proofErr w:type="gramStart"/>
            <w:r w:rsidRPr="00010F8A">
              <w:rPr>
                <w:rFonts w:asciiTheme="minorHAnsi" w:hAnsiTheme="minorHAnsi" w:cstheme="minorHAnsi"/>
                <w:b/>
                <w:bCs/>
                <w:spacing w:val="-2"/>
                <w:sz w:val="20"/>
                <w:szCs w:val="20"/>
                <w:lang w:val="fr-FR"/>
              </w:rPr>
              <w:t>sinon</w:t>
            </w:r>
            <w:proofErr w:type="gramEnd"/>
            <w:r w:rsidRPr="00010F8A">
              <w:rPr>
                <w:rFonts w:asciiTheme="minorHAnsi" w:hAnsiTheme="minorHAnsi" w:cstheme="minorHAnsi"/>
                <w:b/>
                <w:bCs/>
                <w:spacing w:val="-2"/>
                <w:sz w:val="20"/>
                <w:szCs w:val="20"/>
                <w:lang w:val="fr-FR"/>
              </w:rPr>
              <w:t xml:space="preserve"> passer à 57</w:t>
            </w:r>
            <w:r w:rsidR="00167584" w:rsidRPr="00823A21">
              <w:rPr>
                <w:rFonts w:asciiTheme="minorHAnsi" w:hAnsiTheme="minorHAnsi" w:cstheme="minorHAnsi"/>
                <w:b/>
                <w:bCs/>
                <w:spacing w:val="-2"/>
                <w:sz w:val="20"/>
                <w:szCs w:val="20"/>
                <w:lang w:val="fr-FR"/>
              </w:rPr>
              <w:t>0</w:t>
            </w:r>
          </w:p>
        </w:tc>
      </w:tr>
      <w:tr w:rsidR="007B1E83" w:rsidRPr="00E763EF" w14:paraId="35F5BF1C" w14:textId="77777777" w:rsidTr="00FD32FD">
        <w:trPr>
          <w:trHeight w:val="382"/>
          <w:jc w:val="center"/>
        </w:trPr>
        <w:tc>
          <w:tcPr>
            <w:tcW w:w="658" w:type="dxa"/>
          </w:tcPr>
          <w:p w14:paraId="375A2927" w14:textId="630D2EB4" w:rsidR="007B1E83" w:rsidRPr="00823A21" w:rsidRDefault="007B1E83" w:rsidP="007B1E83">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567</w:t>
            </w:r>
          </w:p>
        </w:tc>
        <w:tc>
          <w:tcPr>
            <w:tcW w:w="5291" w:type="dxa"/>
          </w:tcPr>
          <w:p w14:paraId="1FD32CD6" w14:textId="048EC5F8" w:rsidR="007B1E83" w:rsidRPr="00823A21" w:rsidRDefault="007B1E83" w:rsidP="007B1E83">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d’adopter la </w:t>
            </w:r>
            <w:proofErr w:type="spellStart"/>
            <w:r w:rsidR="009A2441" w:rsidRPr="00823A21">
              <w:rPr>
                <w:rFonts w:asciiTheme="minorHAnsi" w:hAnsiTheme="minorHAnsi" w:cstheme="minorHAnsi"/>
                <w:bCs/>
                <w:color w:val="000000"/>
                <w:sz w:val="20"/>
                <w:szCs w:val="20"/>
                <w:lang w:val="fr-FR" w:eastAsia="en-IN"/>
              </w:rPr>
              <w:t>sterilisation</w:t>
            </w:r>
            <w:proofErr w:type="spellEnd"/>
            <w:r w:rsidR="009A2441" w:rsidRPr="00823A21">
              <w:rPr>
                <w:rFonts w:asciiTheme="minorHAnsi" w:hAnsiTheme="minorHAnsi" w:cstheme="minorHAnsi"/>
                <w:bCs/>
                <w:color w:val="000000"/>
                <w:sz w:val="20"/>
                <w:szCs w:val="20"/>
                <w:lang w:val="fr-FR" w:eastAsia="en-IN"/>
              </w:rPr>
              <w:t xml:space="preserve"> </w:t>
            </w:r>
            <w:r w:rsidR="003A79FF" w:rsidRPr="00010F8A">
              <w:rPr>
                <w:rFonts w:asciiTheme="minorHAnsi" w:hAnsiTheme="minorHAnsi" w:cstheme="minorHAnsi"/>
                <w:bCs/>
                <w:color w:val="000000"/>
                <w:sz w:val="20"/>
                <w:szCs w:val="20"/>
                <w:lang w:val="fr-FR" w:eastAsia="en-IN"/>
              </w:rPr>
              <w:t xml:space="preserve">masculine </w:t>
            </w:r>
            <w:r w:rsidR="009A2441" w:rsidRPr="00823A21">
              <w:rPr>
                <w:rFonts w:asciiTheme="minorHAnsi" w:hAnsiTheme="minorHAnsi" w:cstheme="minorHAnsi"/>
                <w:bCs/>
                <w:color w:val="000000"/>
                <w:sz w:val="20"/>
                <w:szCs w:val="20"/>
                <w:lang w:val="fr-FR" w:eastAsia="en-IN"/>
              </w:rPr>
              <w:t>ou</w:t>
            </w:r>
            <w:r w:rsidRPr="00823A21">
              <w:rPr>
                <w:rFonts w:asciiTheme="minorHAnsi" w:hAnsiTheme="minorHAnsi" w:cstheme="minorHAnsi"/>
                <w:bCs/>
                <w:color w:val="000000"/>
                <w:sz w:val="20"/>
                <w:szCs w:val="20"/>
                <w:lang w:val="fr-FR" w:eastAsia="en-IN"/>
              </w:rPr>
              <w:t xml:space="preserve"> pourquoi </w:t>
            </w:r>
            <w:r w:rsidR="003A79FF" w:rsidRPr="00010F8A">
              <w:rPr>
                <w:rFonts w:asciiTheme="minorHAnsi" w:hAnsiTheme="minorHAnsi" w:cstheme="minorHAnsi"/>
                <w:bCs/>
                <w:color w:val="000000"/>
                <w:sz w:val="20"/>
                <w:szCs w:val="20"/>
                <w:lang w:val="fr-FR" w:eastAsia="en-IN"/>
              </w:rPr>
              <w:t>un homme</w:t>
            </w:r>
            <w:r w:rsidRPr="00823A21">
              <w:rPr>
                <w:rFonts w:asciiTheme="minorHAnsi" w:hAnsiTheme="minorHAnsi" w:cstheme="minorHAnsi"/>
                <w:bCs/>
                <w:color w:val="000000"/>
                <w:sz w:val="20"/>
                <w:szCs w:val="20"/>
                <w:lang w:val="fr-FR" w:eastAsia="en-IN"/>
              </w:rPr>
              <w:t xml:space="preserve"> devrait utiliser cette méthode ?</w:t>
            </w:r>
          </w:p>
          <w:p w14:paraId="71C5F242" w14:textId="6A2899B9" w:rsidR="007B1E83" w:rsidRPr="00010F8A" w:rsidRDefault="007B1E83" w:rsidP="007B1E83">
            <w:pPr>
              <w:tabs>
                <w:tab w:val="left" w:pos="-720"/>
              </w:tabs>
              <w:suppressAutoHyphens/>
              <w:rPr>
                <w:rFonts w:asciiTheme="minorHAnsi" w:hAnsiTheme="minorHAnsi" w:cstheme="minorHAnsi"/>
                <w:bCs/>
                <w:sz w:val="20"/>
                <w:szCs w:val="20"/>
                <w:lang w:val="fr-FR"/>
              </w:rPr>
            </w:pPr>
          </w:p>
          <w:p w14:paraId="23CEC87C"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59F6594" w14:textId="30654AB8" w:rsidR="00AD78B4" w:rsidRPr="00823A21" w:rsidRDefault="00AD78B4" w:rsidP="007B1E83">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F589D3F"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Procédure unique </w:t>
            </w:r>
            <w:r w:rsidRPr="00823A21">
              <w:rPr>
                <w:rFonts w:asciiTheme="minorHAnsi" w:hAnsiTheme="minorHAnsi" w:cstheme="minorHAnsi"/>
                <w:bCs/>
                <w:color w:val="000000"/>
                <w:sz w:val="20"/>
                <w:szCs w:val="20"/>
                <w:lang w:val="fr-FR" w:eastAsia="en-IN"/>
              </w:rPr>
              <w:tab/>
              <w:t>A</w:t>
            </w:r>
          </w:p>
          <w:p w14:paraId="259549F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Aucune autre contraception n’est nécessaire </w:t>
            </w:r>
            <w:r w:rsidRPr="00823A21">
              <w:rPr>
                <w:rFonts w:asciiTheme="minorHAnsi" w:hAnsiTheme="minorHAnsi" w:cstheme="minorHAnsi"/>
                <w:bCs/>
                <w:color w:val="000000"/>
                <w:sz w:val="20"/>
                <w:szCs w:val="20"/>
                <w:lang w:val="fr-FR" w:eastAsia="en-IN"/>
              </w:rPr>
              <w:tab/>
              <w:t>B</w:t>
            </w:r>
          </w:p>
          <w:p w14:paraId="6B44290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Plus d’enfants après utilisation </w:t>
            </w:r>
            <w:r w:rsidRPr="00823A21">
              <w:rPr>
                <w:rFonts w:asciiTheme="minorHAnsi" w:hAnsiTheme="minorHAnsi" w:cstheme="minorHAnsi"/>
                <w:bCs/>
                <w:color w:val="000000"/>
                <w:sz w:val="20"/>
                <w:szCs w:val="20"/>
                <w:lang w:val="fr-FR" w:eastAsia="en-IN"/>
              </w:rPr>
              <w:tab/>
              <w:t>C</w:t>
            </w:r>
          </w:p>
          <w:p w14:paraId="30E7D62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Procédure simple </w:t>
            </w:r>
            <w:r w:rsidRPr="00823A21">
              <w:rPr>
                <w:rFonts w:asciiTheme="minorHAnsi" w:hAnsiTheme="minorHAnsi" w:cstheme="minorHAnsi"/>
                <w:bCs/>
                <w:color w:val="000000"/>
                <w:sz w:val="20"/>
                <w:szCs w:val="20"/>
                <w:lang w:val="fr-FR" w:eastAsia="en-IN"/>
              </w:rPr>
              <w:tab/>
              <w:t>D</w:t>
            </w:r>
          </w:p>
          <w:p w14:paraId="490E73F3"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Facilement disponible </w:t>
            </w:r>
            <w:r w:rsidRPr="00823A21">
              <w:rPr>
                <w:rFonts w:asciiTheme="minorHAnsi" w:hAnsiTheme="minorHAnsi" w:cstheme="minorHAnsi"/>
                <w:bCs/>
                <w:color w:val="000000"/>
                <w:sz w:val="20"/>
                <w:szCs w:val="20"/>
                <w:lang w:val="fr-FR" w:eastAsia="en-IN"/>
              </w:rPr>
              <w:tab/>
              <w:t xml:space="preserve">E </w:t>
            </w:r>
          </w:p>
          <w:p w14:paraId="2519F9C7" w14:textId="6250C8AB" w:rsidR="000A78AA" w:rsidRPr="00F733A2" w:rsidRDefault="000A78AA" w:rsidP="00F733A2">
            <w:pPr>
              <w:tabs>
                <w:tab w:val="right" w:leader="dot" w:pos="3924"/>
              </w:tabs>
              <w:suppressAutoHyphens/>
              <w:rPr>
                <w:ins w:id="809" w:author="Kossa FALL" w:date="2025-03-16T22:49:00Z"/>
                <w:rFonts w:asciiTheme="minorHAnsi" w:hAnsiTheme="minorHAnsi" w:cstheme="minorHAnsi"/>
                <w:bCs/>
                <w:color w:val="000000"/>
                <w:sz w:val="20"/>
                <w:szCs w:val="20"/>
                <w:lang w:val="fr-FR" w:eastAsia="en-IN"/>
              </w:rPr>
            </w:pPr>
            <w:ins w:id="810" w:author="Kossa FALL" w:date="2025-03-16T22:49:00Z">
              <w:r w:rsidRPr="00823A21">
                <w:rPr>
                  <w:rFonts w:asciiTheme="minorHAnsi" w:hAnsiTheme="minorHAnsi" w:cstheme="minorHAnsi"/>
                  <w:bCs/>
                  <w:color w:val="000000"/>
                  <w:sz w:val="20"/>
                  <w:szCs w:val="20"/>
                  <w:lang w:val="fr-FR" w:eastAsia="en-IN"/>
                </w:rPr>
                <w:t>Pas d’avantages</w:t>
              </w:r>
              <w:r w:rsidRPr="00823A21">
                <w:rPr>
                  <w:rFonts w:asciiTheme="minorHAnsi" w:hAnsiTheme="minorHAnsi" w:cstheme="minorHAnsi"/>
                  <w:bCs/>
                  <w:color w:val="000000"/>
                  <w:sz w:val="20"/>
                  <w:szCs w:val="20"/>
                  <w:lang w:val="fr-FR" w:eastAsia="en-IN"/>
                </w:rPr>
                <w:tab/>
                <w:t>Y</w:t>
              </w:r>
            </w:ins>
          </w:p>
          <w:p w14:paraId="4A830173" w14:textId="118B3918" w:rsidR="007B1E83" w:rsidRPr="00823A21" w:rsidRDefault="007B1E83" w:rsidP="007B1E83">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Pr="00823A21">
              <w:rPr>
                <w:rFonts w:asciiTheme="minorHAnsi" w:hAnsiTheme="minorHAnsi" w:cstheme="minorHAnsi"/>
                <w:noProof/>
                <w:color w:val="000000" w:themeColor="text1"/>
                <w:sz w:val="20"/>
                <w:szCs w:val="20"/>
                <w:lang w:val="fr-FR" w:eastAsia="en-IN"/>
              </w:rPr>
              <w:tab/>
            </w:r>
            <w:r w:rsidRPr="00823A21">
              <w:rPr>
                <w:rFonts w:asciiTheme="minorHAnsi" w:hAnsiTheme="minorHAnsi" w:cstheme="minorHAnsi"/>
                <w:noProof/>
                <w:color w:val="000000" w:themeColor="text1"/>
                <w:sz w:val="20"/>
                <w:szCs w:val="20"/>
                <w:lang w:val="fr-FR" w:eastAsia="en-IN"/>
              </w:rPr>
              <w:tab/>
            </w:r>
            <w:ins w:id="811" w:author="Kossa FALL" w:date="2025-03-15T20:26:00Z">
              <w:r w:rsidR="000E26D6">
                <w:rPr>
                  <w:rFonts w:asciiTheme="minorHAnsi" w:hAnsiTheme="minorHAnsi" w:cstheme="minorHAnsi"/>
                  <w:noProof/>
                  <w:color w:val="000000" w:themeColor="text1"/>
                  <w:sz w:val="20"/>
                  <w:szCs w:val="20"/>
                  <w:lang w:val="fr-FR" w:eastAsia="en-IN"/>
                </w:rPr>
                <w:t>96</w:t>
              </w:r>
            </w:ins>
            <w:del w:id="812" w:author="Kossa FALL" w:date="2025-03-15T20:26:00Z">
              <w:r w:rsidRPr="00823A21" w:rsidDel="000E26D6">
                <w:rPr>
                  <w:rFonts w:asciiTheme="minorHAnsi" w:hAnsiTheme="minorHAnsi" w:cstheme="minorHAnsi"/>
                  <w:noProof/>
                  <w:color w:val="000000" w:themeColor="text1"/>
                  <w:sz w:val="20"/>
                  <w:szCs w:val="20"/>
                  <w:lang w:val="fr-FR" w:eastAsia="en-IN"/>
                </w:rPr>
                <w:delText>X</w:delText>
              </w:r>
            </w:del>
          </w:p>
          <w:p w14:paraId="1EDB8041" w14:textId="34C48CAA" w:rsidR="007B1E83" w:rsidRPr="00823A21" w:rsidDel="000A78AA" w:rsidRDefault="007B1E83" w:rsidP="007B1E83">
            <w:pPr>
              <w:tabs>
                <w:tab w:val="right" w:leader="dot" w:pos="3924"/>
              </w:tabs>
              <w:suppressAutoHyphens/>
              <w:rPr>
                <w:del w:id="813" w:author="Kossa FALL" w:date="2025-03-16T22:49:00Z"/>
                <w:rFonts w:asciiTheme="minorHAnsi" w:hAnsiTheme="minorHAnsi" w:cstheme="minorHAnsi"/>
                <w:bCs/>
                <w:color w:val="000000"/>
                <w:sz w:val="20"/>
                <w:szCs w:val="20"/>
                <w:lang w:val="fr-FR" w:eastAsia="en-IN"/>
              </w:rPr>
            </w:pPr>
            <w:del w:id="814" w:author="Kossa FALL" w:date="2025-03-16T22:49:00Z">
              <w:r w:rsidRPr="00823A21" w:rsidDel="000A78AA">
                <w:rPr>
                  <w:rFonts w:asciiTheme="minorHAnsi" w:hAnsiTheme="minorHAnsi" w:cstheme="minorHAnsi"/>
                  <w:bCs/>
                  <w:color w:val="000000"/>
                  <w:sz w:val="20"/>
                  <w:szCs w:val="20"/>
                  <w:lang w:val="fr-FR" w:eastAsia="en-IN"/>
                </w:rPr>
                <w:delText>Pas d’avantages</w:delText>
              </w:r>
              <w:r w:rsidRPr="00823A21" w:rsidDel="000A78AA">
                <w:rPr>
                  <w:rFonts w:asciiTheme="minorHAnsi" w:hAnsiTheme="minorHAnsi" w:cstheme="minorHAnsi"/>
                  <w:bCs/>
                  <w:color w:val="000000"/>
                  <w:sz w:val="20"/>
                  <w:szCs w:val="20"/>
                  <w:lang w:val="fr-FR" w:eastAsia="en-IN"/>
                </w:rPr>
                <w:tab/>
                <w:delText>Y</w:delText>
              </w:r>
            </w:del>
          </w:p>
          <w:p w14:paraId="4D26AADB" w14:textId="64E9299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815" w:author="Kossa FALL" w:date="2025-03-15T20:26:00Z">
              <w:r w:rsidR="000E26D6">
                <w:rPr>
                  <w:rFonts w:asciiTheme="minorHAnsi" w:hAnsiTheme="minorHAnsi" w:cstheme="minorHAnsi"/>
                  <w:bCs/>
                  <w:color w:val="000000"/>
                  <w:sz w:val="20"/>
                  <w:szCs w:val="20"/>
                  <w:lang w:val="fr-FR" w:eastAsia="en-IN"/>
                </w:rPr>
                <w:t>98</w:t>
              </w:r>
            </w:ins>
            <w:del w:id="816" w:author="Kossa FALL" w:date="2025-03-15T20:26:00Z">
              <w:r w:rsidRPr="00823A21" w:rsidDel="000E26D6">
                <w:rPr>
                  <w:rFonts w:asciiTheme="minorHAnsi" w:hAnsiTheme="minorHAnsi" w:cstheme="minorHAnsi"/>
                  <w:bCs/>
                  <w:color w:val="000000"/>
                  <w:sz w:val="20"/>
                  <w:szCs w:val="20"/>
                  <w:lang w:val="fr-FR" w:eastAsia="en-IN"/>
                </w:rPr>
                <w:delText>Z</w:delText>
              </w:r>
            </w:del>
          </w:p>
        </w:tc>
        <w:tc>
          <w:tcPr>
            <w:tcW w:w="851" w:type="dxa"/>
          </w:tcPr>
          <w:p w14:paraId="5F7566CD" w14:textId="77777777" w:rsidR="007B1E83" w:rsidRPr="00823A21" w:rsidRDefault="007B1E83" w:rsidP="007B1E83">
            <w:pPr>
              <w:tabs>
                <w:tab w:val="left" w:pos="-720"/>
              </w:tabs>
              <w:suppressAutoHyphens/>
              <w:rPr>
                <w:rFonts w:asciiTheme="minorHAnsi" w:hAnsiTheme="minorHAnsi" w:cstheme="minorHAnsi"/>
                <w:spacing w:val="-2"/>
                <w:sz w:val="20"/>
                <w:szCs w:val="20"/>
                <w:lang w:val="fr-FR"/>
              </w:rPr>
            </w:pPr>
          </w:p>
        </w:tc>
      </w:tr>
      <w:tr w:rsidR="006F04B3" w:rsidRPr="00010F8A" w14:paraId="56377FB0" w14:textId="77777777" w:rsidTr="00FD32FD">
        <w:trPr>
          <w:trHeight w:val="382"/>
          <w:jc w:val="center"/>
        </w:trPr>
        <w:tc>
          <w:tcPr>
            <w:tcW w:w="658" w:type="dxa"/>
          </w:tcPr>
          <w:p w14:paraId="2FB15995" w14:textId="396FB19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8</w:t>
            </w:r>
          </w:p>
        </w:tc>
        <w:tc>
          <w:tcPr>
            <w:tcW w:w="5291" w:type="dxa"/>
          </w:tcPr>
          <w:p w14:paraId="01FB88B3" w14:textId="667D36FF" w:rsidR="007B1E83" w:rsidRPr="00823A21" w:rsidRDefault="007B1E83" w:rsidP="007B1E83">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problèmes auxquels un client peut faire face pendant ou après une </w:t>
            </w:r>
            <w:r w:rsidR="00252CCC" w:rsidRPr="00823A21">
              <w:rPr>
                <w:rFonts w:asciiTheme="minorHAnsi" w:hAnsiTheme="minorHAnsi" w:cstheme="minorHAnsi"/>
                <w:bCs/>
                <w:color w:val="000000"/>
                <w:sz w:val="20"/>
                <w:szCs w:val="20"/>
                <w:lang w:val="fr-FR" w:eastAsia="en-IN"/>
              </w:rPr>
              <w:t>stér</w:t>
            </w:r>
            <w:r w:rsidRPr="00823A21">
              <w:rPr>
                <w:rFonts w:asciiTheme="minorHAnsi" w:hAnsiTheme="minorHAnsi" w:cstheme="minorHAnsi"/>
                <w:bCs/>
                <w:color w:val="000000"/>
                <w:sz w:val="20"/>
                <w:szCs w:val="20"/>
                <w:lang w:val="fr-FR" w:eastAsia="en-IN"/>
              </w:rPr>
              <w:t>ilisation masculine</w:t>
            </w:r>
          </w:p>
          <w:p w14:paraId="5809161F"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032C9E1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6F6EF48" w14:textId="134966DB"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A467725" w14:textId="69022343"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 plaisir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2C55A60D" w14:textId="4695220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la capacité de travail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6CD011DE" w14:textId="37C1F28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w:t>
            </w:r>
            <w:r w:rsidR="008254E3" w:rsidRPr="00823A21">
              <w:rPr>
                <w:rFonts w:asciiTheme="minorHAnsi" w:hAnsiTheme="minorHAnsi" w:cstheme="minorHAnsi"/>
                <w:bCs/>
                <w:color w:val="000000"/>
                <w:sz w:val="20"/>
                <w:szCs w:val="20"/>
                <w:lang w:val="fr-FR" w:eastAsia="en-IN"/>
              </w:rPr>
              <w:t>ch</w:t>
            </w:r>
            <w:r w:rsidRPr="00823A21">
              <w:rPr>
                <w:rFonts w:asciiTheme="minorHAnsi" w:hAnsiTheme="minorHAnsi" w:cstheme="minorHAnsi"/>
                <w:bCs/>
                <w:color w:val="000000"/>
                <w:sz w:val="20"/>
                <w:szCs w:val="20"/>
                <w:lang w:val="fr-FR" w:eastAsia="en-IN"/>
              </w:rPr>
              <w:t>ec de la méthode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54A66FD" w14:textId="0DA60722"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25DBCC6" w14:textId="16E555D5"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Gain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11FA8A2" w14:textId="3A015C4A"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val="fr-FR" w:eastAsia="en-IN"/>
              </w:rPr>
              <w:t>Grastrite</w:t>
            </w:r>
            <w:proofErr w:type="spellEnd"/>
            <w:r w:rsidRPr="00823A21">
              <w:rPr>
                <w:rFonts w:asciiTheme="minorHAnsi" w:hAnsiTheme="minorHAnsi" w:cstheme="minorHAnsi"/>
                <w:bCs/>
                <w:color w:val="000000"/>
                <w:sz w:val="20"/>
                <w:szCs w:val="20"/>
                <w:lang w:val="fr-FR" w:eastAsia="en-IN"/>
              </w:rPr>
              <w:t>/acidité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26952B3D" w14:textId="0C29D2A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Ballonnements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703C5374" w14:textId="451CE878" w:rsidR="000A78AA" w:rsidRPr="00F733A2" w:rsidRDefault="000A78AA" w:rsidP="00F733A2">
            <w:pPr>
              <w:tabs>
                <w:tab w:val="right" w:leader="dot" w:pos="3924"/>
              </w:tabs>
              <w:suppressAutoHyphens/>
              <w:rPr>
                <w:ins w:id="817" w:author="Kossa FALL" w:date="2025-03-16T22:49:00Z"/>
                <w:rFonts w:asciiTheme="minorHAnsi" w:hAnsiTheme="minorHAnsi" w:cstheme="minorHAnsi"/>
                <w:bCs/>
                <w:color w:val="000000"/>
                <w:sz w:val="20"/>
                <w:szCs w:val="20"/>
                <w:lang w:val="fr-FR" w:eastAsia="en-IN"/>
              </w:rPr>
            </w:pPr>
            <w:ins w:id="818" w:author="Kossa FALL" w:date="2025-03-16T22:49:00Z">
              <w:r w:rsidRPr="00823A21">
                <w:rPr>
                  <w:rFonts w:asciiTheme="minorHAnsi" w:hAnsiTheme="minorHAnsi" w:cstheme="minorHAnsi"/>
                  <w:bCs/>
                  <w:color w:val="000000"/>
                  <w:sz w:val="20"/>
                  <w:szCs w:val="20"/>
                  <w:lang w:val="fr-FR" w:eastAsia="en-IN"/>
                </w:rPr>
                <w:t>Aucun problème</w:t>
              </w:r>
              <w:r w:rsidRPr="00823A21">
                <w:rPr>
                  <w:rFonts w:asciiTheme="minorHAnsi" w:hAnsiTheme="minorHAnsi" w:cstheme="minorHAnsi"/>
                  <w:bCs/>
                  <w:color w:val="000000"/>
                  <w:sz w:val="20"/>
                  <w:szCs w:val="20"/>
                  <w:lang w:val="fr-FR" w:eastAsia="en-IN"/>
                </w:rPr>
                <w:tab/>
                <w:t>Y</w:t>
              </w:r>
            </w:ins>
          </w:p>
          <w:p w14:paraId="43A89B93" w14:textId="074153E6" w:rsidR="00B2503A" w:rsidRPr="00823A21" w:rsidRDefault="00B8339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819" w:author="Kossa FALL" w:date="2025-03-15T20:26:00Z">
              <w:r w:rsidR="000E26D6">
                <w:rPr>
                  <w:rFonts w:asciiTheme="minorHAnsi" w:hAnsiTheme="minorHAnsi" w:cstheme="minorHAnsi"/>
                  <w:noProof/>
                  <w:color w:val="000000" w:themeColor="text1"/>
                  <w:sz w:val="20"/>
                  <w:szCs w:val="20"/>
                  <w:lang w:val="fr-FR" w:eastAsia="en-IN"/>
                </w:rPr>
                <w:t>96</w:t>
              </w:r>
            </w:ins>
            <w:del w:id="820" w:author="Kossa FALL" w:date="2025-03-15T20:26:00Z">
              <w:r w:rsidR="00B2503A" w:rsidRPr="00823A21" w:rsidDel="000E26D6">
                <w:rPr>
                  <w:rFonts w:asciiTheme="minorHAnsi" w:hAnsiTheme="minorHAnsi" w:cstheme="minorHAnsi"/>
                  <w:noProof/>
                  <w:color w:val="000000" w:themeColor="text1"/>
                  <w:sz w:val="20"/>
                  <w:szCs w:val="20"/>
                  <w:lang w:val="fr-FR" w:eastAsia="en-IN"/>
                </w:rPr>
                <w:delText>X</w:delText>
              </w:r>
            </w:del>
          </w:p>
          <w:p w14:paraId="36653D21" w14:textId="335F762B" w:rsidR="00B2503A" w:rsidRPr="00823A21" w:rsidDel="000A78AA" w:rsidRDefault="00B8339C" w:rsidP="001714EC">
            <w:pPr>
              <w:tabs>
                <w:tab w:val="right" w:leader="dot" w:pos="3924"/>
              </w:tabs>
              <w:suppressAutoHyphens/>
              <w:rPr>
                <w:del w:id="821" w:author="Kossa FALL" w:date="2025-03-16T22:49:00Z"/>
                <w:rFonts w:asciiTheme="minorHAnsi" w:hAnsiTheme="minorHAnsi" w:cstheme="minorHAnsi"/>
                <w:bCs/>
                <w:color w:val="000000"/>
                <w:sz w:val="20"/>
                <w:szCs w:val="20"/>
                <w:lang w:val="fr-FR" w:eastAsia="en-IN"/>
              </w:rPr>
            </w:pPr>
            <w:del w:id="822" w:author="Kossa FALL" w:date="2025-03-16T22:49:00Z">
              <w:r w:rsidRPr="00823A21" w:rsidDel="000A78AA">
                <w:rPr>
                  <w:rFonts w:asciiTheme="minorHAnsi" w:hAnsiTheme="minorHAnsi" w:cstheme="minorHAnsi"/>
                  <w:bCs/>
                  <w:color w:val="000000"/>
                  <w:sz w:val="20"/>
                  <w:szCs w:val="20"/>
                  <w:lang w:val="fr-FR" w:eastAsia="en-IN"/>
                </w:rPr>
                <w:delText>Aucun problème</w:delText>
              </w:r>
              <w:r w:rsidR="00B2503A" w:rsidRPr="00823A21" w:rsidDel="000A78AA">
                <w:rPr>
                  <w:rFonts w:asciiTheme="minorHAnsi" w:hAnsiTheme="minorHAnsi" w:cstheme="minorHAnsi"/>
                  <w:bCs/>
                  <w:color w:val="000000"/>
                  <w:sz w:val="20"/>
                  <w:szCs w:val="20"/>
                  <w:lang w:val="fr-FR" w:eastAsia="en-IN"/>
                </w:rPr>
                <w:tab/>
                <w:delText>Y</w:delText>
              </w:r>
            </w:del>
          </w:p>
          <w:p w14:paraId="64E6F5F3" w14:textId="4E8292DA"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ins w:id="823" w:author="Kossa FALL" w:date="2025-03-15T20:26:00Z">
              <w:r w:rsidR="000E26D6">
                <w:rPr>
                  <w:rFonts w:asciiTheme="minorHAnsi" w:hAnsiTheme="minorHAnsi" w:cstheme="minorHAnsi"/>
                  <w:bCs/>
                  <w:color w:val="000000"/>
                  <w:sz w:val="20"/>
                  <w:szCs w:val="20"/>
                  <w:lang w:val="fr-FR" w:eastAsia="en-IN"/>
                </w:rPr>
                <w:t>98</w:t>
              </w:r>
            </w:ins>
            <w:del w:id="824" w:author="Kossa FALL" w:date="2025-03-15T20:26:00Z">
              <w:r w:rsidR="00B2503A" w:rsidRPr="00823A21" w:rsidDel="000E26D6">
                <w:rPr>
                  <w:rFonts w:asciiTheme="minorHAnsi" w:hAnsiTheme="minorHAnsi" w:cstheme="minorHAnsi"/>
                  <w:bCs/>
                  <w:color w:val="000000"/>
                  <w:sz w:val="20"/>
                  <w:szCs w:val="20"/>
                  <w:lang w:val="fr-FR" w:eastAsia="en-IN"/>
                </w:rPr>
                <w:delText>Z</w:delText>
              </w:r>
            </w:del>
          </w:p>
        </w:tc>
        <w:tc>
          <w:tcPr>
            <w:tcW w:w="851" w:type="dxa"/>
          </w:tcPr>
          <w:p w14:paraId="0B7658C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1923CA" w:rsidRPr="00F733A2" w14:paraId="063EBB54" w14:textId="77777777" w:rsidTr="00FD32FD">
        <w:trPr>
          <w:trHeight w:val="382"/>
          <w:jc w:val="center"/>
        </w:trPr>
        <w:tc>
          <w:tcPr>
            <w:tcW w:w="658" w:type="dxa"/>
          </w:tcPr>
          <w:p w14:paraId="2A2A56C9" w14:textId="700FA4D6" w:rsidR="001923CA" w:rsidRPr="00823A21" w:rsidRDefault="001923CA" w:rsidP="001923CA">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569</w:t>
            </w:r>
          </w:p>
        </w:tc>
        <w:tc>
          <w:tcPr>
            <w:tcW w:w="5291" w:type="dxa"/>
          </w:tcPr>
          <w:p w14:paraId="35501A50" w14:textId="0293A51A" w:rsidR="001923CA" w:rsidRPr="00823A21" w:rsidRDefault="001923CA" w:rsidP="001923C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cette méthode est-t-elle adaptée pour la limitation des </w:t>
            </w:r>
            <w:r w:rsidR="009A2441" w:rsidRPr="00823A21">
              <w:rPr>
                <w:rFonts w:asciiTheme="minorHAnsi" w:hAnsiTheme="minorHAnsi" w:cstheme="minorHAnsi"/>
                <w:bCs/>
                <w:color w:val="000000"/>
                <w:sz w:val="20"/>
                <w:szCs w:val="20"/>
                <w:lang w:val="fr-FR" w:eastAsia="en-IN"/>
              </w:rPr>
              <w:t>naissances ?</w:t>
            </w:r>
          </w:p>
        </w:tc>
        <w:tc>
          <w:tcPr>
            <w:tcW w:w="3827" w:type="dxa"/>
          </w:tcPr>
          <w:p w14:paraId="5FC9C73F"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5AEDA47C"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2A5AD0A5" w14:textId="38747FD1"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ins w:id="825" w:author="Kossa FALL" w:date="2025-03-15T20:26:00Z">
              <w:r w:rsidR="000E26D6">
                <w:rPr>
                  <w:rFonts w:asciiTheme="minorHAnsi" w:hAnsiTheme="minorHAnsi" w:cstheme="minorHAnsi"/>
                  <w:bCs/>
                  <w:color w:val="000000"/>
                  <w:sz w:val="20"/>
                  <w:szCs w:val="20"/>
                  <w:lang w:val="fr-FR" w:eastAsia="en-IN"/>
                </w:rPr>
                <w:t>98</w:t>
              </w:r>
            </w:ins>
            <w:del w:id="826" w:author="Kossa FALL" w:date="2025-03-15T20:26:00Z">
              <w:r w:rsidRPr="00823A21" w:rsidDel="000E26D6">
                <w:rPr>
                  <w:rFonts w:asciiTheme="minorHAnsi" w:hAnsiTheme="minorHAnsi" w:cstheme="minorHAnsi"/>
                  <w:bCs/>
                  <w:color w:val="000000"/>
                  <w:sz w:val="20"/>
                  <w:szCs w:val="20"/>
                  <w:lang w:val="fr-FR" w:eastAsia="en-IN"/>
                </w:rPr>
                <w:delText>8</w:delText>
              </w:r>
            </w:del>
          </w:p>
        </w:tc>
        <w:tc>
          <w:tcPr>
            <w:tcW w:w="851" w:type="dxa"/>
          </w:tcPr>
          <w:p w14:paraId="790314B7" w14:textId="77777777" w:rsidR="001923CA" w:rsidRPr="00823A21" w:rsidRDefault="001923CA" w:rsidP="001923CA">
            <w:pPr>
              <w:tabs>
                <w:tab w:val="left" w:pos="-720"/>
              </w:tabs>
              <w:suppressAutoHyphens/>
              <w:rPr>
                <w:rFonts w:asciiTheme="minorHAnsi" w:hAnsiTheme="minorHAnsi" w:cstheme="minorHAnsi"/>
                <w:spacing w:val="-2"/>
                <w:sz w:val="20"/>
                <w:szCs w:val="20"/>
                <w:lang w:val="fr-FR"/>
              </w:rPr>
            </w:pPr>
          </w:p>
        </w:tc>
      </w:tr>
      <w:tr w:rsidR="00B2503A" w:rsidRPr="00F733A2" w14:paraId="6E21159E" w14:textId="77777777" w:rsidTr="00FD32FD">
        <w:trPr>
          <w:trHeight w:val="382"/>
          <w:jc w:val="center"/>
        </w:trPr>
        <w:tc>
          <w:tcPr>
            <w:tcW w:w="10627" w:type="dxa"/>
            <w:gridSpan w:val="4"/>
          </w:tcPr>
          <w:p w14:paraId="2FA528F5" w14:textId="003CB4DD" w:rsidR="00B2503A" w:rsidRPr="00823A21" w:rsidRDefault="001923CA"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J’aimerai</w:t>
            </w:r>
            <w:r w:rsidR="00EE2A5B" w:rsidRPr="00010F8A">
              <w:rPr>
                <w:rFonts w:asciiTheme="minorHAnsi" w:hAnsiTheme="minorHAnsi" w:cstheme="minorHAnsi"/>
                <w:b/>
                <w:bCs/>
                <w:spacing w:val="-2"/>
                <w:sz w:val="20"/>
                <w:szCs w:val="20"/>
                <w:lang w:val="fr-FR"/>
              </w:rPr>
              <w:t xml:space="preserve"> </w:t>
            </w:r>
            <w:r w:rsidRPr="00823A21">
              <w:rPr>
                <w:rFonts w:asciiTheme="minorHAnsi" w:hAnsiTheme="minorHAnsi" w:cstheme="minorHAnsi"/>
                <w:b/>
                <w:bCs/>
                <w:spacing w:val="-2"/>
                <w:sz w:val="20"/>
                <w:szCs w:val="20"/>
                <w:lang w:val="fr-FR"/>
              </w:rPr>
              <w:t xml:space="preserve">maintenant connaître votre point de vue sur l’importance de l’utilisation des méthodes de planification familiale. </w:t>
            </w:r>
          </w:p>
        </w:tc>
      </w:tr>
      <w:tr w:rsidR="006F04B3" w:rsidRPr="00010F8A" w14:paraId="0494C6F4" w14:textId="77777777" w:rsidTr="00FD32FD">
        <w:trPr>
          <w:trHeight w:val="382"/>
          <w:jc w:val="center"/>
        </w:trPr>
        <w:tc>
          <w:tcPr>
            <w:tcW w:w="658" w:type="dxa"/>
          </w:tcPr>
          <w:p w14:paraId="06474DB5" w14:textId="0FA5C45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57</w:t>
            </w:r>
            <w:r w:rsidR="000B79BD" w:rsidRPr="00823A21">
              <w:rPr>
                <w:rFonts w:asciiTheme="minorHAnsi" w:hAnsiTheme="minorHAnsi" w:cstheme="minorHAnsi"/>
                <w:spacing w:val="-2"/>
                <w:sz w:val="20"/>
                <w:szCs w:val="20"/>
                <w:lang w:val="fr-FR"/>
              </w:rPr>
              <w:t>0</w:t>
            </w:r>
          </w:p>
        </w:tc>
        <w:tc>
          <w:tcPr>
            <w:tcW w:w="5291" w:type="dxa"/>
          </w:tcPr>
          <w:p w14:paraId="787CBD3E" w14:textId="2E738C8C" w:rsidR="00B2503A" w:rsidRPr="00823A21" w:rsidRDefault="00B20DD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pourquoi est-il important pour les femmes et les couples d’utiliser des méthodes de contraception ?</w:t>
            </w:r>
          </w:p>
          <w:p w14:paraId="19823F2B"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266C97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0275A00" w14:textId="27AD6638" w:rsidR="00AD78B4" w:rsidRPr="00823A21" w:rsidRDefault="00AD78B4" w:rsidP="001714EC">
            <w:pPr>
              <w:tabs>
                <w:tab w:val="left" w:pos="-720"/>
              </w:tabs>
              <w:suppressAutoHyphens/>
              <w:rPr>
                <w:rFonts w:asciiTheme="minorHAnsi" w:hAnsiTheme="minorHAnsi" w:cstheme="minorHAnsi"/>
                <w:b/>
                <w:color w:val="000000"/>
                <w:sz w:val="20"/>
                <w:szCs w:val="20"/>
                <w:lang w:val="fr-FR" w:eastAsia="en-IN"/>
              </w:rPr>
            </w:pPr>
          </w:p>
        </w:tc>
        <w:tc>
          <w:tcPr>
            <w:tcW w:w="3827" w:type="dxa"/>
          </w:tcPr>
          <w:p w14:paraId="50B4767C" w14:textId="58CD0C80"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val="fr-FR" w:eastAsia="en-IN"/>
              </w:rPr>
              <w:t>Limiter la taille des familles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A</w:t>
            </w:r>
          </w:p>
          <w:p w14:paraId="36324DA3" w14:textId="16EED1DF"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val="fr-FR" w:eastAsia="en-IN"/>
              </w:rPr>
              <w:t>Espacer</w:t>
            </w:r>
            <w:r w:rsidR="008254E3" w:rsidRPr="00823A21">
              <w:rPr>
                <w:rFonts w:asciiTheme="minorHAnsi" w:hAnsiTheme="minorHAnsi" w:cstheme="minorHAnsi"/>
                <w:bCs/>
                <w:noProof/>
                <w:sz w:val="20"/>
                <w:szCs w:val="20"/>
                <w:lang w:val="fr-FR" w:eastAsia="en-IN"/>
              </w:rPr>
              <w:t xml:space="preserve"> </w:t>
            </w:r>
            <w:r w:rsidRPr="00823A21">
              <w:rPr>
                <w:rFonts w:asciiTheme="minorHAnsi" w:hAnsiTheme="minorHAnsi" w:cstheme="minorHAnsi"/>
                <w:bCs/>
                <w:noProof/>
                <w:sz w:val="20"/>
                <w:szCs w:val="20"/>
                <w:lang w:val="fr-FR" w:eastAsia="en-IN"/>
              </w:rPr>
              <w:t>les naissances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B</w:t>
            </w:r>
          </w:p>
          <w:p w14:paraId="42D930D8" w14:textId="360CC565"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les grossesses non désirées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C</w:t>
            </w:r>
          </w:p>
          <w:p w14:paraId="2133A503" w14:textId="3ACEF558"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les avortements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 xml:space="preserve">D     </w:t>
            </w:r>
          </w:p>
          <w:p w14:paraId="554E360F" w14:textId="21D80AF4"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de décès maternels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E</w:t>
            </w:r>
          </w:p>
          <w:p w14:paraId="347CD2B7" w14:textId="76CCAD39"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de décès néonatals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F</w:t>
            </w:r>
          </w:p>
          <w:p w14:paraId="33AC7439" w14:textId="0ECCA102"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d’accouchement prématuré</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G</w:t>
            </w:r>
          </w:p>
          <w:p w14:paraId="79F37BF4" w14:textId="4E6F7B9C"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de faible poids à la naissance</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H</w:t>
            </w:r>
          </w:p>
          <w:p w14:paraId="2018A151" w14:textId="03C6B361"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plus faible d’avoir un enfant de petite taille pour l’âge gestationnel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I</w:t>
            </w:r>
          </w:p>
          <w:p w14:paraId="6BF16402" w14:textId="0F513CC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Avantages financiers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J</w:t>
            </w:r>
          </w:p>
          <w:p w14:paraId="26969AC9" w14:textId="2735FA5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Mieux élever les enfants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K</w:t>
            </w:r>
          </w:p>
          <w:p w14:paraId="7ABCE6CF" w14:textId="478A98FD"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Garantir les droits reproductifs des femmes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L</w:t>
            </w:r>
          </w:p>
          <w:p w14:paraId="3BEF9294" w14:textId="6400510D" w:rsidR="00B2503A" w:rsidRPr="00823A21" w:rsidRDefault="00B20DDE" w:rsidP="00B20DDE">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Autres</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r>
            <w:ins w:id="827" w:author="Kossa FALL" w:date="2025-03-15T20:26:00Z">
              <w:r w:rsidR="000E26D6">
                <w:rPr>
                  <w:rFonts w:asciiTheme="minorHAnsi" w:hAnsiTheme="minorHAnsi" w:cstheme="minorHAnsi"/>
                  <w:noProof/>
                  <w:color w:val="000000" w:themeColor="text1"/>
                  <w:sz w:val="20"/>
                  <w:szCs w:val="20"/>
                  <w:lang w:val="fr-FR" w:eastAsia="en-IN"/>
                </w:rPr>
                <w:t>96</w:t>
              </w:r>
            </w:ins>
            <w:del w:id="828" w:author="Kossa FALL" w:date="2025-03-15T20:26:00Z">
              <w:r w:rsidR="00B2503A" w:rsidRPr="00823A21" w:rsidDel="000E26D6">
                <w:rPr>
                  <w:rFonts w:asciiTheme="minorHAnsi" w:hAnsiTheme="minorHAnsi" w:cstheme="minorHAnsi"/>
                  <w:noProof/>
                  <w:color w:val="000000" w:themeColor="text1"/>
                  <w:sz w:val="20"/>
                  <w:szCs w:val="20"/>
                  <w:lang w:val="fr-FR" w:eastAsia="en-IN"/>
                </w:rPr>
                <w:delText>X</w:delText>
              </w:r>
            </w:del>
          </w:p>
        </w:tc>
        <w:tc>
          <w:tcPr>
            <w:tcW w:w="851" w:type="dxa"/>
          </w:tcPr>
          <w:p w14:paraId="70D7098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4E6276AC" w14:textId="77777777" w:rsidR="00E2649D" w:rsidRPr="00823A21" w:rsidRDefault="00E2649D" w:rsidP="00FD32FD">
      <w:pPr>
        <w:ind w:left="720"/>
        <w:jc w:val="center"/>
        <w:rPr>
          <w:rFonts w:asciiTheme="minorHAnsi" w:hAnsiTheme="minorHAnsi" w:cstheme="minorHAnsi"/>
          <w:b/>
          <w:bCs/>
          <w:sz w:val="20"/>
          <w:szCs w:val="20"/>
          <w:lang w:val="fr-FR"/>
        </w:rPr>
      </w:pPr>
    </w:p>
    <w:p w14:paraId="0EEBF42B" w14:textId="77777777" w:rsidR="00257A62" w:rsidRPr="00010F8A" w:rsidRDefault="00257A62" w:rsidP="00FD32FD">
      <w:pPr>
        <w:ind w:left="720"/>
        <w:jc w:val="center"/>
        <w:rPr>
          <w:rFonts w:asciiTheme="minorHAnsi" w:hAnsiTheme="minorHAnsi" w:cstheme="minorHAnsi"/>
          <w:b/>
          <w:bCs/>
          <w:sz w:val="22"/>
          <w:szCs w:val="22"/>
          <w:lang w:val="fr-FR"/>
        </w:rPr>
      </w:pPr>
    </w:p>
    <w:p w14:paraId="78D54400" w14:textId="77777777" w:rsidR="008847F1" w:rsidRDefault="008847F1" w:rsidP="00FD32FD">
      <w:pPr>
        <w:ind w:left="720"/>
        <w:jc w:val="center"/>
        <w:rPr>
          <w:rFonts w:asciiTheme="minorHAnsi" w:hAnsiTheme="minorHAnsi" w:cstheme="minorHAnsi"/>
          <w:b/>
          <w:bCs/>
          <w:sz w:val="22"/>
          <w:szCs w:val="22"/>
          <w:lang w:val="fr-FR"/>
        </w:rPr>
      </w:pPr>
    </w:p>
    <w:p w14:paraId="28D04EBE" w14:textId="77777777" w:rsidR="008847F1" w:rsidRDefault="008847F1" w:rsidP="00FD32FD">
      <w:pPr>
        <w:ind w:left="720"/>
        <w:jc w:val="center"/>
        <w:rPr>
          <w:rFonts w:asciiTheme="minorHAnsi" w:hAnsiTheme="minorHAnsi" w:cstheme="minorHAnsi"/>
          <w:b/>
          <w:bCs/>
          <w:sz w:val="22"/>
          <w:szCs w:val="22"/>
          <w:lang w:val="fr-FR"/>
        </w:rPr>
      </w:pPr>
    </w:p>
    <w:p w14:paraId="2FE8A76C" w14:textId="77777777" w:rsidR="008847F1" w:rsidRDefault="008847F1" w:rsidP="00FD32FD">
      <w:pPr>
        <w:ind w:left="720"/>
        <w:jc w:val="center"/>
        <w:rPr>
          <w:rFonts w:asciiTheme="minorHAnsi" w:hAnsiTheme="minorHAnsi" w:cstheme="minorHAnsi"/>
          <w:b/>
          <w:bCs/>
          <w:sz w:val="22"/>
          <w:szCs w:val="22"/>
          <w:lang w:val="fr-FR"/>
        </w:rPr>
      </w:pPr>
    </w:p>
    <w:p w14:paraId="067E2181" w14:textId="77777777" w:rsidR="008847F1" w:rsidRDefault="008847F1" w:rsidP="00FD32FD">
      <w:pPr>
        <w:ind w:left="720"/>
        <w:jc w:val="center"/>
        <w:rPr>
          <w:rFonts w:asciiTheme="minorHAnsi" w:hAnsiTheme="minorHAnsi" w:cstheme="minorHAnsi"/>
          <w:b/>
          <w:bCs/>
          <w:sz w:val="22"/>
          <w:szCs w:val="22"/>
          <w:lang w:val="fr-FR"/>
        </w:rPr>
      </w:pPr>
    </w:p>
    <w:p w14:paraId="150AF8E3" w14:textId="1132B3B6" w:rsidR="00A517BF" w:rsidRPr="00823A21" w:rsidRDefault="004144C7"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lang w:val="fr-FR"/>
        </w:rPr>
        <w:t xml:space="preserve">SOUS SECTION </w:t>
      </w:r>
      <w:r w:rsidR="00A517BF" w:rsidRPr="00823A21">
        <w:rPr>
          <w:rFonts w:asciiTheme="minorHAnsi" w:hAnsiTheme="minorHAnsi" w:cstheme="minorHAnsi"/>
          <w:b/>
          <w:bCs/>
          <w:sz w:val="22"/>
          <w:szCs w:val="22"/>
          <w:lang w:val="fr-FR"/>
        </w:rPr>
        <w:t>5B</w:t>
      </w:r>
      <w:r w:rsidRPr="00823A21">
        <w:rPr>
          <w:rFonts w:asciiTheme="minorHAnsi" w:hAnsiTheme="minorHAnsi" w:cstheme="minorHAnsi"/>
          <w:b/>
          <w:bCs/>
          <w:sz w:val="22"/>
          <w:szCs w:val="22"/>
          <w:lang w:val="fr-FR"/>
        </w:rPr>
        <w:t xml:space="preserve"> </w:t>
      </w:r>
      <w:r w:rsidR="00A517BF" w:rsidRPr="00823A21">
        <w:rPr>
          <w:rFonts w:asciiTheme="minorHAnsi" w:hAnsiTheme="minorHAnsi" w:cstheme="minorHAnsi"/>
          <w:b/>
          <w:bCs/>
          <w:sz w:val="22"/>
          <w:szCs w:val="22"/>
          <w:lang w:val="fr-FR"/>
        </w:rPr>
        <w:t xml:space="preserve">: </w:t>
      </w:r>
      <w:r w:rsidR="00BB4C4B" w:rsidRPr="00010F8A">
        <w:rPr>
          <w:rFonts w:asciiTheme="minorHAnsi" w:hAnsiTheme="minorHAnsi" w:cstheme="minorHAnsi"/>
          <w:b/>
          <w:bCs/>
          <w:sz w:val="22"/>
          <w:szCs w:val="22"/>
          <w:lang w:val="fr-FR"/>
        </w:rPr>
        <w:t>ATTITUDE A L’EGARD DE LA PLANIFICATION FAMILIALE</w:t>
      </w:r>
    </w:p>
    <w:p w14:paraId="4B0A7F3C" w14:textId="0B930445" w:rsidR="004B5DC7" w:rsidRPr="00823A21" w:rsidRDefault="004B5DC7" w:rsidP="00FD32FD">
      <w:pPr>
        <w:ind w:left="720"/>
        <w:rPr>
          <w:rFonts w:asciiTheme="minorHAnsi" w:hAnsiTheme="minorHAnsi"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731"/>
        <w:gridCol w:w="5306"/>
        <w:gridCol w:w="891"/>
        <w:gridCol w:w="885"/>
        <w:gridCol w:w="1025"/>
        <w:gridCol w:w="885"/>
        <w:gridCol w:w="1040"/>
      </w:tblGrid>
      <w:tr w:rsidR="00C33365" w:rsidRPr="00F733A2" w14:paraId="38997D5D" w14:textId="77777777" w:rsidTr="00823A21">
        <w:trPr>
          <w:trHeight w:val="382"/>
          <w:jc w:val="center"/>
        </w:trPr>
        <w:tc>
          <w:tcPr>
            <w:tcW w:w="5000" w:type="pct"/>
            <w:gridSpan w:val="7"/>
          </w:tcPr>
          <w:p w14:paraId="6AF28C88" w14:textId="49090F8C" w:rsidR="00C33365" w:rsidRPr="00823A21" w:rsidRDefault="003F71C7" w:rsidP="00951C0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color w:val="000000"/>
                <w:sz w:val="20"/>
                <w:szCs w:val="20"/>
                <w:lang w:val="fr-FR" w:eastAsia="en-IN"/>
              </w:rPr>
              <w:t xml:space="preserve">Je vais maintenant vous lire quelques </w:t>
            </w:r>
            <w:r w:rsidR="008254E3" w:rsidRPr="00823A21">
              <w:rPr>
                <w:rFonts w:asciiTheme="minorHAnsi" w:hAnsiTheme="minorHAnsi" w:cstheme="minorHAnsi"/>
                <w:b/>
                <w:color w:val="000000"/>
                <w:sz w:val="20"/>
                <w:szCs w:val="20"/>
                <w:lang w:val="fr-FR" w:eastAsia="en-IN"/>
              </w:rPr>
              <w:t>affirmations :</w:t>
            </w:r>
            <w:r w:rsidR="00C33365" w:rsidRPr="00823A21">
              <w:rPr>
                <w:rFonts w:asciiTheme="minorHAnsi" w:hAnsiTheme="minorHAnsi" w:cstheme="minorHAnsi"/>
                <w:b/>
                <w:color w:val="000000"/>
                <w:sz w:val="20"/>
                <w:szCs w:val="20"/>
                <w:lang w:val="fr-FR" w:eastAsia="en-IN"/>
              </w:rPr>
              <w:t xml:space="preserve"> </w:t>
            </w:r>
            <w:r w:rsidR="00951C0C" w:rsidRPr="00823A21">
              <w:rPr>
                <w:rFonts w:asciiTheme="minorHAnsi" w:hAnsiTheme="minorHAnsi" w:cstheme="minorHAnsi"/>
                <w:b/>
                <w:color w:val="000000"/>
                <w:sz w:val="20"/>
                <w:szCs w:val="20"/>
                <w:lang w:val="fr-FR" w:eastAsia="en-IN"/>
              </w:rPr>
              <w:t>Citez vos réponses comme</w:t>
            </w:r>
            <w:r w:rsidR="00C33365" w:rsidRPr="00823A21">
              <w:rPr>
                <w:rFonts w:asciiTheme="minorHAnsi" w:hAnsiTheme="minorHAnsi" w:cstheme="minorHAnsi"/>
                <w:b/>
                <w:color w:val="000000"/>
                <w:sz w:val="20"/>
                <w:szCs w:val="20"/>
                <w:lang w:val="fr-FR" w:eastAsia="en-IN"/>
              </w:rPr>
              <w:t xml:space="preserve"> ‘</w:t>
            </w:r>
            <w:r w:rsidR="00951C0C" w:rsidRPr="00823A21">
              <w:rPr>
                <w:rFonts w:asciiTheme="minorHAnsi" w:hAnsiTheme="minorHAnsi" w:cstheme="minorHAnsi"/>
                <w:b/>
                <w:color w:val="000000"/>
                <w:sz w:val="20"/>
                <w:szCs w:val="20"/>
                <w:lang w:val="fr-FR" w:eastAsia="en-IN"/>
              </w:rPr>
              <w:t>Pas du tout d’accord</w:t>
            </w:r>
            <w:r w:rsidR="00BB4C4B" w:rsidRPr="00010F8A">
              <w:rPr>
                <w:rFonts w:asciiTheme="minorHAnsi" w:hAnsiTheme="minorHAnsi" w:cstheme="minorHAnsi"/>
                <w:b/>
                <w:color w:val="000000"/>
                <w:sz w:val="20"/>
                <w:szCs w:val="20"/>
                <w:lang w:val="fr-FR" w:eastAsia="en-IN"/>
              </w:rPr>
              <w:t>’</w:t>
            </w:r>
            <w:r w:rsidR="00C33365" w:rsidRPr="00823A21">
              <w:rPr>
                <w:rFonts w:asciiTheme="minorHAnsi" w:hAnsiTheme="minorHAnsi" w:cstheme="minorHAnsi"/>
                <w:b/>
                <w:color w:val="000000"/>
                <w:sz w:val="20"/>
                <w:szCs w:val="20"/>
                <w:lang w:val="fr-FR" w:eastAsia="en-IN"/>
              </w:rPr>
              <w:t>, ‘</w:t>
            </w:r>
            <w:r w:rsidR="00951C0C" w:rsidRPr="00823A21">
              <w:rPr>
                <w:rFonts w:asciiTheme="minorHAnsi" w:hAnsiTheme="minorHAnsi" w:cstheme="minorHAnsi"/>
                <w:b/>
                <w:color w:val="000000"/>
                <w:sz w:val="20"/>
                <w:szCs w:val="20"/>
                <w:lang w:val="fr-FR" w:eastAsia="en-IN"/>
              </w:rPr>
              <w:t xml:space="preserve">Pas </w:t>
            </w:r>
            <w:r w:rsidR="008254E3" w:rsidRPr="00823A21">
              <w:rPr>
                <w:rFonts w:asciiTheme="minorHAnsi" w:hAnsiTheme="minorHAnsi" w:cstheme="minorHAnsi"/>
                <w:b/>
                <w:color w:val="000000"/>
                <w:sz w:val="20"/>
                <w:szCs w:val="20"/>
                <w:lang w:val="fr-FR" w:eastAsia="en-IN"/>
              </w:rPr>
              <w:t>d’accord</w:t>
            </w:r>
            <w:r w:rsidR="00BB4C4B" w:rsidRPr="00010F8A">
              <w:rPr>
                <w:rFonts w:asciiTheme="minorHAnsi" w:hAnsiTheme="minorHAnsi" w:cstheme="minorHAnsi"/>
                <w:b/>
                <w:color w:val="000000"/>
                <w:sz w:val="20"/>
                <w:szCs w:val="20"/>
                <w:lang w:val="fr-FR" w:eastAsia="en-IN"/>
              </w:rPr>
              <w:t>’</w:t>
            </w:r>
            <w:r w:rsidR="008254E3" w:rsidRPr="00823A21">
              <w:rPr>
                <w:rFonts w:asciiTheme="minorHAnsi" w:hAnsiTheme="minorHAnsi" w:cstheme="minorHAnsi"/>
                <w:b/>
                <w:color w:val="000000"/>
                <w:sz w:val="20"/>
                <w:szCs w:val="20"/>
                <w:lang w:val="fr-FR" w:eastAsia="en-IN"/>
              </w:rPr>
              <w:t>, ‘</w:t>
            </w:r>
            <w:r w:rsidR="00C33365" w:rsidRPr="00823A21">
              <w:rPr>
                <w:rFonts w:asciiTheme="minorHAnsi" w:hAnsiTheme="minorHAnsi" w:cstheme="minorHAnsi"/>
                <w:b/>
                <w:color w:val="000000"/>
                <w:sz w:val="20"/>
                <w:szCs w:val="20"/>
                <w:lang w:val="fr-FR" w:eastAsia="en-IN"/>
              </w:rPr>
              <w:t xml:space="preserve"> N</w:t>
            </w:r>
            <w:r w:rsidR="008254E3" w:rsidRPr="00823A21">
              <w:rPr>
                <w:rFonts w:asciiTheme="minorHAnsi" w:hAnsiTheme="minorHAnsi" w:cstheme="minorHAnsi"/>
                <w:b/>
                <w:color w:val="000000"/>
                <w:sz w:val="20"/>
                <w:szCs w:val="20"/>
                <w:lang w:val="fr-FR" w:eastAsia="en-IN"/>
              </w:rPr>
              <w:t>eutre</w:t>
            </w:r>
            <w:r w:rsidR="00C33365" w:rsidRPr="00823A21">
              <w:rPr>
                <w:rFonts w:asciiTheme="minorHAnsi" w:hAnsiTheme="minorHAnsi" w:cstheme="minorHAnsi"/>
                <w:b/>
                <w:color w:val="000000"/>
                <w:sz w:val="20"/>
                <w:szCs w:val="20"/>
                <w:lang w:val="fr-FR" w:eastAsia="en-IN"/>
              </w:rPr>
              <w:t>’, ‘</w:t>
            </w:r>
            <w:r w:rsidR="008254E3" w:rsidRPr="00823A21">
              <w:rPr>
                <w:rFonts w:asciiTheme="minorHAnsi" w:hAnsiTheme="minorHAnsi" w:cstheme="minorHAnsi"/>
                <w:b/>
                <w:color w:val="000000"/>
                <w:sz w:val="20"/>
                <w:szCs w:val="20"/>
                <w:lang w:val="fr-FR" w:eastAsia="en-IN"/>
              </w:rPr>
              <w:t>D’accord</w:t>
            </w:r>
            <w:r w:rsidR="00C33365" w:rsidRPr="00823A21">
              <w:rPr>
                <w:rFonts w:asciiTheme="minorHAnsi" w:hAnsiTheme="minorHAnsi" w:cstheme="minorHAnsi"/>
                <w:b/>
                <w:color w:val="000000"/>
                <w:sz w:val="20"/>
                <w:szCs w:val="20"/>
                <w:lang w:val="fr-FR" w:eastAsia="en-IN"/>
              </w:rPr>
              <w:t xml:space="preserve">’ </w:t>
            </w:r>
            <w:r w:rsidR="008254E3" w:rsidRPr="00823A21">
              <w:rPr>
                <w:rFonts w:asciiTheme="minorHAnsi" w:hAnsiTheme="minorHAnsi" w:cstheme="minorHAnsi"/>
                <w:b/>
                <w:color w:val="000000"/>
                <w:sz w:val="20"/>
                <w:szCs w:val="20"/>
                <w:lang w:val="fr-FR" w:eastAsia="en-IN"/>
              </w:rPr>
              <w:t xml:space="preserve">et </w:t>
            </w:r>
            <w:r w:rsidR="00C33365" w:rsidRPr="00823A21">
              <w:rPr>
                <w:rFonts w:asciiTheme="minorHAnsi" w:hAnsiTheme="minorHAnsi" w:cstheme="minorHAnsi"/>
                <w:b/>
                <w:color w:val="000000"/>
                <w:sz w:val="20"/>
                <w:szCs w:val="20"/>
                <w:lang w:val="fr-FR" w:eastAsia="en-IN"/>
              </w:rPr>
              <w:t>‘</w:t>
            </w:r>
            <w:r w:rsidR="00951C0C" w:rsidRPr="00823A21">
              <w:rPr>
                <w:rFonts w:asciiTheme="minorHAnsi" w:hAnsiTheme="minorHAnsi" w:cstheme="minorHAnsi"/>
                <w:b/>
                <w:color w:val="000000"/>
                <w:sz w:val="20"/>
                <w:szCs w:val="20"/>
                <w:lang w:val="fr-FR" w:eastAsia="en-IN"/>
              </w:rPr>
              <w:t>Tout à fait d’accord</w:t>
            </w:r>
            <w:r w:rsidR="00C33365" w:rsidRPr="00823A21">
              <w:rPr>
                <w:rFonts w:asciiTheme="minorHAnsi" w:hAnsiTheme="minorHAnsi" w:cstheme="minorHAnsi"/>
                <w:b/>
                <w:color w:val="000000"/>
                <w:sz w:val="20"/>
                <w:szCs w:val="20"/>
                <w:lang w:val="fr-FR" w:eastAsia="en-IN"/>
              </w:rPr>
              <w:t>’</w:t>
            </w:r>
          </w:p>
        </w:tc>
      </w:tr>
      <w:tr w:rsidR="00C33365" w:rsidRPr="00010F8A" w14:paraId="4FE6E42B" w14:textId="77777777" w:rsidTr="00823A21">
        <w:trPr>
          <w:trHeight w:val="382"/>
          <w:jc w:val="center"/>
        </w:trPr>
        <w:tc>
          <w:tcPr>
            <w:tcW w:w="340" w:type="pct"/>
            <w:vAlign w:val="center"/>
          </w:tcPr>
          <w:p w14:paraId="736B3625" w14:textId="27EE96DE" w:rsidR="00C33365" w:rsidRPr="00823A21" w:rsidRDefault="00C33365" w:rsidP="00823A21">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57</w:t>
            </w:r>
            <w:r w:rsidR="000B79BD" w:rsidRPr="00823A21">
              <w:rPr>
                <w:rFonts w:asciiTheme="minorHAnsi" w:hAnsiTheme="minorHAnsi" w:cstheme="minorHAnsi"/>
                <w:spacing w:val="-2"/>
                <w:sz w:val="20"/>
                <w:szCs w:val="20"/>
                <w:lang w:val="fr-FR"/>
              </w:rPr>
              <w:t>1</w:t>
            </w:r>
          </w:p>
        </w:tc>
        <w:tc>
          <w:tcPr>
            <w:tcW w:w="2465" w:type="pct"/>
            <w:vAlign w:val="center"/>
          </w:tcPr>
          <w:p w14:paraId="73090FB7" w14:textId="6838DC79" w:rsidR="00C33365" w:rsidRPr="00823A21" w:rsidRDefault="007D3626"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val="fr-FR" w:eastAsia="en-IN"/>
              </w:rPr>
              <w:t>DECLARATIONS</w:t>
            </w:r>
          </w:p>
        </w:tc>
        <w:tc>
          <w:tcPr>
            <w:tcW w:w="414" w:type="pct"/>
            <w:vAlign w:val="center"/>
          </w:tcPr>
          <w:p w14:paraId="2BB7D234" w14:textId="2DEB1971"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Pas du tout d’accord</w:t>
            </w:r>
          </w:p>
        </w:tc>
        <w:tc>
          <w:tcPr>
            <w:tcW w:w="411" w:type="pct"/>
            <w:vAlign w:val="center"/>
          </w:tcPr>
          <w:p w14:paraId="4607D76D" w14:textId="3BCAF398"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Pas d’accord</w:t>
            </w:r>
          </w:p>
        </w:tc>
        <w:tc>
          <w:tcPr>
            <w:tcW w:w="476" w:type="pct"/>
            <w:vAlign w:val="center"/>
          </w:tcPr>
          <w:p w14:paraId="35E055D4" w14:textId="1F1DC88D" w:rsidR="00C33365" w:rsidRPr="00823A21" w:rsidRDefault="008254E3" w:rsidP="00BB4C4B">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Neutre</w:t>
            </w:r>
          </w:p>
        </w:tc>
        <w:tc>
          <w:tcPr>
            <w:tcW w:w="411" w:type="pct"/>
            <w:vAlign w:val="center"/>
          </w:tcPr>
          <w:p w14:paraId="7A4968B3" w14:textId="7100DB19"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D’accord</w:t>
            </w:r>
          </w:p>
        </w:tc>
        <w:tc>
          <w:tcPr>
            <w:tcW w:w="482" w:type="pct"/>
            <w:vAlign w:val="center"/>
          </w:tcPr>
          <w:p w14:paraId="6D428E31" w14:textId="2474AEBB"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spacing w:val="-2"/>
                <w:sz w:val="20"/>
                <w:szCs w:val="20"/>
                <w:lang w:val="fr-FR"/>
              </w:rPr>
              <w:t>Tout à fait d’accord</w:t>
            </w:r>
          </w:p>
        </w:tc>
      </w:tr>
      <w:tr w:rsidR="00C33365" w:rsidRPr="00010F8A" w14:paraId="2F695428" w14:textId="77777777" w:rsidTr="00823A21">
        <w:trPr>
          <w:trHeight w:val="382"/>
          <w:jc w:val="center"/>
        </w:trPr>
        <w:tc>
          <w:tcPr>
            <w:tcW w:w="340" w:type="pct"/>
          </w:tcPr>
          <w:p w14:paraId="67CC223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a.</w:t>
            </w:r>
          </w:p>
        </w:tc>
        <w:tc>
          <w:tcPr>
            <w:tcW w:w="2465" w:type="pct"/>
            <w:vAlign w:val="center"/>
          </w:tcPr>
          <w:p w14:paraId="1D4A1EC2" w14:textId="5DC4350C"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Il est important de parler des méthodes de contraception, </w:t>
            </w:r>
            <w:r w:rsidR="008254E3" w:rsidRPr="00823A21">
              <w:rPr>
                <w:rFonts w:asciiTheme="minorHAnsi" w:hAnsiTheme="minorHAnsi" w:cstheme="minorHAnsi"/>
                <w:bCs/>
                <w:color w:val="000000"/>
                <w:sz w:val="20"/>
                <w:szCs w:val="20"/>
                <w:lang w:val="fr-FR" w:eastAsia="en-IN"/>
              </w:rPr>
              <w:t xml:space="preserve">quel </w:t>
            </w:r>
            <w:r w:rsidRPr="00823A21">
              <w:rPr>
                <w:rFonts w:asciiTheme="minorHAnsi" w:hAnsiTheme="minorHAnsi" w:cstheme="minorHAnsi"/>
                <w:bCs/>
                <w:color w:val="000000"/>
                <w:sz w:val="20"/>
                <w:szCs w:val="20"/>
                <w:lang w:val="fr-FR" w:eastAsia="en-IN"/>
              </w:rPr>
              <w:t xml:space="preserve">que soit le sexe. </w:t>
            </w:r>
          </w:p>
        </w:tc>
        <w:tc>
          <w:tcPr>
            <w:tcW w:w="414" w:type="pct"/>
            <w:vAlign w:val="center"/>
          </w:tcPr>
          <w:p w14:paraId="3F8AAC7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4607A06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DA198B0"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2B6B68C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529FC07C"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36A4D0BE" w14:textId="77777777" w:rsidTr="00823A21">
        <w:trPr>
          <w:trHeight w:val="382"/>
          <w:jc w:val="center"/>
        </w:trPr>
        <w:tc>
          <w:tcPr>
            <w:tcW w:w="340" w:type="pct"/>
          </w:tcPr>
          <w:p w14:paraId="76CE4E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b.</w:t>
            </w:r>
          </w:p>
        </w:tc>
        <w:tc>
          <w:tcPr>
            <w:tcW w:w="2465" w:type="pct"/>
            <w:vAlign w:val="center"/>
          </w:tcPr>
          <w:p w14:paraId="63B51176" w14:textId="68E1E4F8"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informations sur la planification familiale ne devraient être données qu’aux personnes qui en font explicitement la demande.</w:t>
            </w:r>
          </w:p>
        </w:tc>
        <w:tc>
          <w:tcPr>
            <w:tcW w:w="414" w:type="pct"/>
            <w:vAlign w:val="center"/>
          </w:tcPr>
          <w:p w14:paraId="346BC24C"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25099CB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7CCD569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6C80D23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50CD07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4198D61D" w14:textId="77777777" w:rsidTr="00823A21">
        <w:trPr>
          <w:trHeight w:val="382"/>
          <w:jc w:val="center"/>
        </w:trPr>
        <w:tc>
          <w:tcPr>
            <w:tcW w:w="340" w:type="pct"/>
          </w:tcPr>
          <w:p w14:paraId="6BE8D55F"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c.</w:t>
            </w:r>
          </w:p>
        </w:tc>
        <w:tc>
          <w:tcPr>
            <w:tcW w:w="2465" w:type="pct"/>
            <w:vAlign w:val="center"/>
          </w:tcPr>
          <w:p w14:paraId="5E4EA13C" w14:textId="05CA7242"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Des conseils en matière de PF devraient être fournis aux garçons et aux filles non mariées. </w:t>
            </w:r>
          </w:p>
        </w:tc>
        <w:tc>
          <w:tcPr>
            <w:tcW w:w="414" w:type="pct"/>
            <w:vAlign w:val="center"/>
          </w:tcPr>
          <w:p w14:paraId="098C613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697AAD2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251D57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877DCD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696052C3"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13BC16C5" w14:textId="77777777" w:rsidTr="00823A21">
        <w:trPr>
          <w:trHeight w:val="382"/>
          <w:jc w:val="center"/>
        </w:trPr>
        <w:tc>
          <w:tcPr>
            <w:tcW w:w="340" w:type="pct"/>
          </w:tcPr>
          <w:p w14:paraId="1F5AE6DC"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d.</w:t>
            </w:r>
          </w:p>
        </w:tc>
        <w:tc>
          <w:tcPr>
            <w:tcW w:w="2465" w:type="pct"/>
            <w:vAlign w:val="center"/>
          </w:tcPr>
          <w:p w14:paraId="7D5754F8" w14:textId="67162587"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L’utilisation de méthodes contraceptives est importante pour les femmes/hommes en âge de procréer.</w:t>
            </w:r>
          </w:p>
        </w:tc>
        <w:tc>
          <w:tcPr>
            <w:tcW w:w="414" w:type="pct"/>
            <w:vAlign w:val="center"/>
          </w:tcPr>
          <w:p w14:paraId="1A63A02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7B0323DF"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28414F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6024A0B1"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8358E2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A73B75B" w14:textId="77777777" w:rsidTr="00823A21">
        <w:trPr>
          <w:trHeight w:val="382"/>
          <w:jc w:val="center"/>
        </w:trPr>
        <w:tc>
          <w:tcPr>
            <w:tcW w:w="340" w:type="pct"/>
          </w:tcPr>
          <w:p w14:paraId="31C25218"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e.</w:t>
            </w:r>
          </w:p>
        </w:tc>
        <w:tc>
          <w:tcPr>
            <w:tcW w:w="2465" w:type="pct"/>
            <w:vAlign w:val="center"/>
          </w:tcPr>
          <w:p w14:paraId="06D423FC" w14:textId="4F4497A9"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connaissances en matière de planification familiale augmenteront les relati</w:t>
            </w:r>
            <w:r w:rsidR="008254E3" w:rsidRPr="00823A21">
              <w:rPr>
                <w:rFonts w:asciiTheme="minorHAnsi" w:hAnsiTheme="minorHAnsi" w:cstheme="minorHAnsi"/>
                <w:bCs/>
                <w:color w:val="000000"/>
                <w:sz w:val="20"/>
                <w:szCs w:val="20"/>
                <w:lang w:val="fr-FR" w:eastAsia="en-IN"/>
              </w:rPr>
              <w:t xml:space="preserve">ons </w:t>
            </w:r>
            <w:r w:rsidRPr="00823A21">
              <w:rPr>
                <w:rFonts w:asciiTheme="minorHAnsi" w:hAnsiTheme="minorHAnsi" w:cstheme="minorHAnsi"/>
                <w:bCs/>
                <w:color w:val="000000"/>
                <w:sz w:val="20"/>
                <w:szCs w:val="20"/>
                <w:lang w:val="fr-FR" w:eastAsia="en-IN"/>
              </w:rPr>
              <w:t xml:space="preserve">sexuelles </w:t>
            </w:r>
            <w:proofErr w:type="spellStart"/>
            <w:r w:rsidRPr="00823A21">
              <w:rPr>
                <w:rFonts w:asciiTheme="minorHAnsi" w:hAnsiTheme="minorHAnsi" w:cstheme="minorHAnsi"/>
                <w:bCs/>
                <w:color w:val="000000"/>
                <w:sz w:val="20"/>
                <w:szCs w:val="20"/>
                <w:lang w:val="fr-FR" w:eastAsia="en-IN"/>
              </w:rPr>
              <w:t>pré-maritales</w:t>
            </w:r>
            <w:proofErr w:type="spellEnd"/>
            <w:r w:rsidRPr="00823A21">
              <w:rPr>
                <w:rFonts w:asciiTheme="minorHAnsi" w:hAnsiTheme="minorHAnsi" w:cstheme="minorHAnsi"/>
                <w:bCs/>
                <w:color w:val="000000"/>
                <w:sz w:val="20"/>
                <w:szCs w:val="20"/>
                <w:lang w:val="fr-FR" w:eastAsia="en-IN"/>
              </w:rPr>
              <w:t>.</w:t>
            </w:r>
          </w:p>
        </w:tc>
        <w:tc>
          <w:tcPr>
            <w:tcW w:w="414" w:type="pct"/>
            <w:vAlign w:val="center"/>
          </w:tcPr>
          <w:p w14:paraId="1375360B"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12A7000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BB85FE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5B43576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417D5014"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2F1C31A8" w14:textId="77777777" w:rsidTr="00823A21">
        <w:trPr>
          <w:trHeight w:val="382"/>
          <w:jc w:val="center"/>
        </w:trPr>
        <w:tc>
          <w:tcPr>
            <w:tcW w:w="340" w:type="pct"/>
          </w:tcPr>
          <w:p w14:paraId="744E14A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f.</w:t>
            </w:r>
          </w:p>
        </w:tc>
        <w:tc>
          <w:tcPr>
            <w:tcW w:w="2465" w:type="pct"/>
            <w:vAlign w:val="center"/>
          </w:tcPr>
          <w:p w14:paraId="727BD290" w14:textId="0CBA8175"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contraceptifs affectent le désir sexuel du partenaire</w:t>
            </w:r>
            <w:r w:rsidR="00C33365" w:rsidRPr="00823A21">
              <w:rPr>
                <w:rFonts w:asciiTheme="minorHAnsi" w:hAnsiTheme="minorHAnsi" w:cstheme="minorHAnsi"/>
                <w:bCs/>
                <w:color w:val="000000"/>
                <w:sz w:val="20"/>
                <w:szCs w:val="20"/>
                <w:lang w:val="fr-FR" w:eastAsia="en-IN"/>
              </w:rPr>
              <w:t>.</w:t>
            </w:r>
          </w:p>
        </w:tc>
        <w:tc>
          <w:tcPr>
            <w:tcW w:w="414" w:type="pct"/>
            <w:vAlign w:val="center"/>
          </w:tcPr>
          <w:p w14:paraId="1349D4A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126ED0C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04BFCD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E2EC34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30757F6"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7FA4A267" w14:textId="77777777" w:rsidTr="00823A21">
        <w:trPr>
          <w:trHeight w:val="382"/>
          <w:jc w:val="center"/>
        </w:trPr>
        <w:tc>
          <w:tcPr>
            <w:tcW w:w="340" w:type="pct"/>
          </w:tcPr>
          <w:p w14:paraId="67A9C0B0"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g.</w:t>
            </w:r>
          </w:p>
        </w:tc>
        <w:tc>
          <w:tcPr>
            <w:tcW w:w="2465" w:type="pct"/>
            <w:vAlign w:val="center"/>
          </w:tcPr>
          <w:p w14:paraId="765204CA" w14:textId="5D525253" w:rsidR="00C33365" w:rsidRPr="00823A21" w:rsidRDefault="008254E3"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méthodes contraceptives</w:t>
            </w:r>
            <w:r w:rsidR="00580584" w:rsidRPr="00823A21">
              <w:rPr>
                <w:rFonts w:asciiTheme="minorHAnsi" w:hAnsiTheme="minorHAnsi" w:cstheme="minorHAnsi"/>
                <w:bCs/>
                <w:color w:val="000000"/>
                <w:sz w:val="20"/>
                <w:szCs w:val="20"/>
                <w:lang w:val="fr-FR" w:eastAsia="en-IN"/>
              </w:rPr>
              <w:t xml:space="preserve"> ont un impact négatif sur la pratique de la religion. </w:t>
            </w:r>
          </w:p>
        </w:tc>
        <w:tc>
          <w:tcPr>
            <w:tcW w:w="414" w:type="pct"/>
            <w:vAlign w:val="center"/>
          </w:tcPr>
          <w:p w14:paraId="438EA5F4"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5281631F"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8C4822A"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5C2604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CF511AE"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A301BB5" w14:textId="77777777" w:rsidTr="00823A21">
        <w:trPr>
          <w:trHeight w:val="382"/>
          <w:jc w:val="center"/>
        </w:trPr>
        <w:tc>
          <w:tcPr>
            <w:tcW w:w="340" w:type="pct"/>
          </w:tcPr>
          <w:p w14:paraId="69F756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h.</w:t>
            </w:r>
          </w:p>
        </w:tc>
        <w:tc>
          <w:tcPr>
            <w:tcW w:w="2465" w:type="pct"/>
            <w:vAlign w:val="center"/>
          </w:tcPr>
          <w:p w14:paraId="50CCF38B" w14:textId="676D1946"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contraceptifs affectent les activités quotidiennes des femmes</w:t>
            </w:r>
            <w:r w:rsidR="00C33365" w:rsidRPr="00823A21">
              <w:rPr>
                <w:rFonts w:asciiTheme="minorHAnsi" w:hAnsiTheme="minorHAnsi" w:cstheme="minorHAnsi"/>
                <w:bCs/>
                <w:color w:val="000000"/>
                <w:sz w:val="20"/>
                <w:szCs w:val="20"/>
                <w:lang w:val="fr-FR" w:eastAsia="en-IN"/>
              </w:rPr>
              <w:t>.</w:t>
            </w:r>
          </w:p>
        </w:tc>
        <w:tc>
          <w:tcPr>
            <w:tcW w:w="414" w:type="pct"/>
            <w:vAlign w:val="center"/>
          </w:tcPr>
          <w:p w14:paraId="61A7F45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03565799"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26B4AD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092223A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DBE441C"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4BA7275" w14:textId="77777777" w:rsidTr="00823A21">
        <w:trPr>
          <w:trHeight w:val="382"/>
          <w:jc w:val="center"/>
        </w:trPr>
        <w:tc>
          <w:tcPr>
            <w:tcW w:w="340" w:type="pct"/>
          </w:tcPr>
          <w:p w14:paraId="52A3EF54"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i.</w:t>
            </w:r>
          </w:p>
        </w:tc>
        <w:tc>
          <w:tcPr>
            <w:tcW w:w="2465" w:type="pct"/>
            <w:vAlign w:val="center"/>
          </w:tcPr>
          <w:p w14:paraId="76215E07" w14:textId="4417FB08"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L’éducation à la planification familiale devrait être inclu</w:t>
            </w:r>
            <w:r w:rsidR="004C17AE" w:rsidRPr="00823A21">
              <w:rPr>
                <w:rFonts w:asciiTheme="minorHAnsi" w:hAnsiTheme="minorHAnsi" w:cstheme="minorHAnsi"/>
                <w:bCs/>
                <w:color w:val="000000"/>
                <w:sz w:val="20"/>
                <w:szCs w:val="20"/>
                <w:lang w:val="fr-FR" w:eastAsia="en-IN"/>
              </w:rPr>
              <w:t xml:space="preserve">se dans le programme des établissements d’enseignement. </w:t>
            </w:r>
          </w:p>
        </w:tc>
        <w:tc>
          <w:tcPr>
            <w:tcW w:w="414" w:type="pct"/>
            <w:vAlign w:val="center"/>
          </w:tcPr>
          <w:p w14:paraId="79211DB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067CDF8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7F98EC6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28B11C0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D8C3964"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bl>
    <w:p w14:paraId="22176F42" w14:textId="5D63E2A3" w:rsidR="00B2503A" w:rsidRPr="00823A21" w:rsidRDefault="00B2503A" w:rsidP="00FD32FD">
      <w:pPr>
        <w:ind w:left="720"/>
        <w:rPr>
          <w:rFonts w:asciiTheme="minorHAnsi" w:hAnsiTheme="minorHAnsi" w:cstheme="minorHAnsi"/>
          <w:sz w:val="20"/>
          <w:szCs w:val="20"/>
          <w:lang w:val="fr-FR"/>
        </w:rPr>
      </w:pPr>
    </w:p>
    <w:p w14:paraId="16D2EC85" w14:textId="73890E73" w:rsidR="004B5DC7" w:rsidRPr="00823A21" w:rsidRDefault="00BB4C4B"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lang w:val="fr-FR"/>
        </w:rPr>
        <w:lastRenderedPageBreak/>
        <w:t xml:space="preserve">SOUS SECTION </w:t>
      </w:r>
      <w:r w:rsidR="004B5DC7" w:rsidRPr="00823A21">
        <w:rPr>
          <w:rFonts w:asciiTheme="minorHAnsi" w:hAnsiTheme="minorHAnsi" w:cstheme="minorHAnsi"/>
          <w:b/>
          <w:bCs/>
          <w:sz w:val="22"/>
          <w:szCs w:val="22"/>
          <w:lang w:val="fr-FR"/>
        </w:rPr>
        <w:t>5</w:t>
      </w:r>
      <w:proofErr w:type="gramStart"/>
      <w:r w:rsidR="00E2649D" w:rsidRPr="00823A21">
        <w:rPr>
          <w:rFonts w:asciiTheme="minorHAnsi" w:hAnsiTheme="minorHAnsi" w:cstheme="minorHAnsi"/>
          <w:b/>
          <w:bCs/>
          <w:sz w:val="22"/>
          <w:szCs w:val="22"/>
          <w:lang w:val="fr-FR"/>
        </w:rPr>
        <w:t>C</w:t>
      </w:r>
      <w:r w:rsidR="004B5DC7" w:rsidRPr="00823A21">
        <w:rPr>
          <w:rFonts w:asciiTheme="minorHAnsi" w:hAnsiTheme="minorHAnsi" w:cstheme="minorHAnsi"/>
          <w:b/>
          <w:bCs/>
          <w:sz w:val="22"/>
          <w:szCs w:val="22"/>
          <w:lang w:val="fr-FR"/>
        </w:rPr>
        <w:t>:</w:t>
      </w:r>
      <w:proofErr w:type="gramEnd"/>
      <w:r w:rsidR="004B5DC7" w:rsidRPr="00823A21">
        <w:rPr>
          <w:rFonts w:asciiTheme="minorHAnsi" w:hAnsiTheme="minorHAnsi" w:cstheme="minorHAnsi"/>
          <w:b/>
          <w:bCs/>
          <w:sz w:val="22"/>
          <w:szCs w:val="22"/>
          <w:lang w:val="fr-FR"/>
        </w:rPr>
        <w:t xml:space="preserve"> </w:t>
      </w:r>
      <w:r w:rsidR="0091527E" w:rsidRPr="00823A21">
        <w:rPr>
          <w:rFonts w:asciiTheme="minorHAnsi" w:hAnsiTheme="minorHAnsi" w:cstheme="minorHAnsi"/>
          <w:b/>
          <w:bCs/>
          <w:sz w:val="22"/>
          <w:szCs w:val="22"/>
          <w:lang w:val="fr-FR"/>
        </w:rPr>
        <w:t>INTERACTION AVEC LE CLIENT</w:t>
      </w:r>
    </w:p>
    <w:p w14:paraId="682D4E75" w14:textId="77777777" w:rsidR="00BB4C4B" w:rsidRPr="00823A21" w:rsidRDefault="00BB4C4B" w:rsidP="00FD32FD">
      <w:pPr>
        <w:ind w:left="720"/>
        <w:jc w:val="center"/>
        <w:rPr>
          <w:rFonts w:asciiTheme="minorHAnsi" w:hAnsiTheme="minorHAnsi" w:cstheme="minorHAnsi"/>
          <w:b/>
          <w:bCs/>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711"/>
        <w:gridCol w:w="5411"/>
        <w:gridCol w:w="3845"/>
        <w:gridCol w:w="790"/>
      </w:tblGrid>
      <w:tr w:rsidR="009B79DA" w:rsidRPr="00F733A2" w:rsidDel="00512C22" w14:paraId="3C186F45" w14:textId="77777777" w:rsidTr="00823A21">
        <w:trPr>
          <w:trHeight w:hRule="exac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47164316" w14:textId="7BA63B68" w:rsidR="009B79DA" w:rsidRPr="00823A21" w:rsidRDefault="006C0711"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b/>
                <w:sz w:val="20"/>
                <w:szCs w:val="20"/>
                <w:lang w:val="fr-FR"/>
              </w:rPr>
              <w:t>J’aimerai</w:t>
            </w:r>
            <w:r w:rsidR="00010F8A">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 xml:space="preserve">maintenant parler de vos interactions avec les clients. </w:t>
            </w:r>
          </w:p>
        </w:tc>
      </w:tr>
      <w:tr w:rsidR="004B5DC7" w:rsidRPr="00010F8A" w:rsidDel="00512C22" w14:paraId="332712DE" w14:textId="77777777" w:rsidTr="00823A21">
        <w:trPr>
          <w:trHeight w:val="259"/>
          <w:tblHeader/>
        </w:trPr>
        <w:tc>
          <w:tcPr>
            <w:tcW w:w="331"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5B5F8466" w14:textId="334204E9" w:rsidR="004B5DC7" w:rsidRPr="00823A21" w:rsidRDefault="00BB4C4B" w:rsidP="001714EC">
            <w:pPr>
              <w:tabs>
                <w:tab w:val="left" w:pos="-720"/>
              </w:tabs>
              <w:suppressAutoHyphens/>
              <w:jc w:val="center"/>
              <w:rPr>
                <w:rFonts w:asciiTheme="minorHAnsi" w:hAnsiTheme="minorHAnsi" w:cstheme="minorHAnsi"/>
                <w:bCs/>
                <w:sz w:val="20"/>
                <w:szCs w:val="20"/>
                <w:lang w:val="fr-FR"/>
              </w:rPr>
            </w:pPr>
            <w:r w:rsidRPr="00010F8A">
              <w:rPr>
                <w:rFonts w:asciiTheme="minorHAnsi" w:hAnsiTheme="minorHAnsi" w:cstheme="minorHAnsi"/>
                <w:b/>
                <w:sz w:val="20"/>
                <w:szCs w:val="20"/>
                <w:lang w:val="fr-FR"/>
              </w:rPr>
              <w:t>#</w:t>
            </w:r>
          </w:p>
        </w:tc>
        <w:tc>
          <w:tcPr>
            <w:tcW w:w="2515"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A672188" w14:textId="67A59462" w:rsidR="004B5DC7" w:rsidRPr="00823A21" w:rsidRDefault="004B5DC7" w:rsidP="006C0711">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6C0711" w:rsidRPr="00823A21">
              <w:rPr>
                <w:rFonts w:asciiTheme="minorHAnsi" w:hAnsiTheme="minorHAnsi" w:cstheme="minorHAnsi"/>
                <w:b/>
                <w:sz w:val="20"/>
                <w:szCs w:val="20"/>
                <w:lang w:val="fr-FR"/>
              </w:rPr>
              <w:t xml:space="preserve">ET FILTRES </w:t>
            </w:r>
          </w:p>
        </w:tc>
        <w:tc>
          <w:tcPr>
            <w:tcW w:w="1787"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617E4E7F" w14:textId="458BB08F" w:rsidR="004B5DC7" w:rsidRPr="00823A21" w:rsidRDefault="006C0711"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CODAGE</w:t>
            </w:r>
          </w:p>
        </w:tc>
        <w:tc>
          <w:tcPr>
            <w:tcW w:w="367"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45965426" w14:textId="6D4AAC6C" w:rsidR="004B5DC7" w:rsidRPr="00823A21" w:rsidRDefault="006C0711"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B79DA" w:rsidRPr="00010F8A" w:rsidDel="00512C22" w14:paraId="6EE7D6FA" w14:textId="77777777" w:rsidTr="00823A21">
        <w:trPr>
          <w:trHeight w:hRule="exact" w:val="1044"/>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10718076" w14:textId="3C57D9BB"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2</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D59F2E6" w14:textId="4B5B5AB5" w:rsidR="009B79DA" w:rsidRPr="00823A21" w:rsidRDefault="009B430C" w:rsidP="000A5C51">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lang w:val="fr-FR"/>
              </w:rPr>
              <w:t xml:space="preserve">Si une femme/un homme/un couple vient dans votre </w:t>
            </w:r>
            <w:proofErr w:type="spellStart"/>
            <w:r w:rsidRPr="00823A21">
              <w:rPr>
                <w:rFonts w:asciiTheme="minorHAnsi" w:hAnsiTheme="minorHAnsi" w:cstheme="minorHAnsi"/>
                <w:sz w:val="20"/>
                <w:szCs w:val="20"/>
                <w:lang w:val="fr-FR"/>
              </w:rPr>
              <w:t>pharmacie</w:t>
            </w:r>
            <w:del w:id="829" w:author="Ndeye Dibor Ndour" w:date="2025-03-21T10:33:00Z">
              <w:r w:rsidRPr="00823A21" w:rsidDel="0038275E">
                <w:rPr>
                  <w:rFonts w:asciiTheme="minorHAnsi" w:hAnsiTheme="minorHAnsi" w:cstheme="minorHAnsi"/>
                  <w:sz w:val="20"/>
                  <w:szCs w:val="20"/>
                  <w:lang w:val="fr-FR"/>
                </w:rPr>
                <w:delText>/</w:delText>
              </w:r>
              <w:r w:rsidR="00090105" w:rsidRPr="00823A21" w:rsidDel="0038275E">
                <w:rPr>
                  <w:rFonts w:asciiTheme="minorHAnsi" w:hAnsiTheme="minorHAnsi" w:cstheme="minorHAnsi"/>
                  <w:bCs/>
                  <w:sz w:val="20"/>
                  <w:szCs w:val="20"/>
                  <w:lang w:val="fr-FR"/>
                </w:rPr>
                <w:delText xml:space="preserve"> </w:delText>
              </w:r>
            </w:del>
            <w:del w:id="830" w:author="Lenovo" w:date="2024-10-26T14:24:00Z">
              <w:r w:rsidR="00090105" w:rsidRPr="00823A21" w:rsidDel="000A5C51">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sz w:val="20"/>
                <w:szCs w:val="20"/>
                <w:lang w:val="fr-FR"/>
              </w:rPr>
              <w:t>pour</w:t>
            </w:r>
            <w:proofErr w:type="spellEnd"/>
            <w:r w:rsidRPr="00823A21">
              <w:rPr>
                <w:rFonts w:asciiTheme="minorHAnsi" w:hAnsiTheme="minorHAnsi" w:cstheme="minorHAnsi"/>
                <w:sz w:val="20"/>
                <w:szCs w:val="20"/>
                <w:lang w:val="fr-FR"/>
              </w:rPr>
              <w:t xml:space="preserve"> des services de PF, les informez-vous de toutes les méthodes appropriées disponibles dans le panier de leur choix ?</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2EC85F10" w14:textId="39F466D3"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7F3A5E1" w14:textId="720D4BDF"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009B79DA"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392F8400"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F733A2" w:rsidDel="00512C22" w14:paraId="6CD12142" w14:textId="77777777" w:rsidTr="00823A21">
        <w:trPr>
          <w:trHeight w:hRule="exact" w:val="439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F2F3300" w14:textId="2A91610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3</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58E27656" w14:textId="77777777" w:rsidR="009B430C" w:rsidRPr="00823A21" w:rsidRDefault="009B430C" w:rsidP="009B430C">
            <w:pPr>
              <w:pStyle w:val="Default"/>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Selon vous, qui devrait être conseillé en matière de planification familiale ?</w:t>
            </w:r>
          </w:p>
          <w:p w14:paraId="02E2B78F" w14:textId="77777777" w:rsidR="009B430C" w:rsidRPr="00823A21" w:rsidRDefault="009B430C" w:rsidP="009B430C">
            <w:pPr>
              <w:pStyle w:val="Default"/>
              <w:rPr>
                <w:rFonts w:asciiTheme="minorHAnsi" w:eastAsia="Arial Narrow" w:hAnsiTheme="minorHAnsi" w:cstheme="minorHAnsi"/>
                <w:color w:val="auto"/>
                <w:sz w:val="20"/>
                <w:szCs w:val="20"/>
                <w:lang w:val="fr-FR"/>
              </w:rPr>
            </w:pPr>
          </w:p>
          <w:p w14:paraId="4CE4B53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4FD4BA2" w14:textId="46B38D78" w:rsidR="009B79DA" w:rsidRPr="00823A21" w:rsidRDefault="009B79DA" w:rsidP="009B430C">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6D9AFA61" w14:textId="2445A5A6"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Toutes les femmes en âge de procréer </w:t>
            </w:r>
            <w:r w:rsidRPr="00823A21">
              <w:rPr>
                <w:rFonts w:asciiTheme="minorHAnsi" w:hAnsiTheme="minorHAnsi" w:cstheme="minorHAnsi"/>
                <w:color w:val="000000" w:themeColor="text1"/>
                <w:spacing w:val="-2"/>
                <w:sz w:val="20"/>
                <w:szCs w:val="20"/>
                <w:lang w:val="fr-FR" w:bidi="hi-IN"/>
              </w:rPr>
              <w:tab/>
            </w:r>
            <w:ins w:id="831" w:author="Ndeye Dibor Ndour" w:date="2025-03-21T10:31:00Z">
              <w:r w:rsidR="002F05AC">
                <w:rPr>
                  <w:rFonts w:asciiTheme="minorHAnsi" w:eastAsia="Arial Narrow" w:hAnsiTheme="minorHAnsi" w:cstheme="minorHAnsi"/>
                  <w:color w:val="auto"/>
                  <w:sz w:val="20"/>
                  <w:szCs w:val="20"/>
                  <w:lang w:val="fr-FR"/>
                </w:rPr>
                <w:t>a</w:t>
              </w:r>
            </w:ins>
            <w:del w:id="832" w:author="Ndeye Dibor Ndour" w:date="2025-03-21T10:31:00Z">
              <w:r w:rsidRPr="00823A21" w:rsidDel="002F05AC">
                <w:rPr>
                  <w:rFonts w:asciiTheme="minorHAnsi" w:eastAsia="Arial Narrow" w:hAnsiTheme="minorHAnsi" w:cstheme="minorHAnsi"/>
                  <w:color w:val="auto"/>
                  <w:sz w:val="20"/>
                  <w:szCs w:val="20"/>
                  <w:lang w:val="fr-FR"/>
                </w:rPr>
                <w:delText>A</w:delText>
              </w:r>
            </w:del>
          </w:p>
          <w:p w14:paraId="203E4EB7"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Tous les hommes sexuellement actifs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p>
          <w:p w14:paraId="6D845F7C" w14:textId="1EF09C03"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hAnsiTheme="minorHAnsi" w:cstheme="minorHAnsi"/>
                <w:color w:val="000000" w:themeColor="text1"/>
                <w:spacing w:val="-2"/>
                <w:sz w:val="20"/>
                <w:szCs w:val="20"/>
                <w:lang w:val="fr-FR" w:bidi="hi-IN"/>
              </w:rPr>
              <w:tab/>
            </w:r>
            <w:proofErr w:type="gramStart"/>
            <w:ins w:id="833" w:author="Ndeye Dibor Ndour" w:date="2025-03-21T10:32:00Z">
              <w:r w:rsidR="002F05AC">
                <w:rPr>
                  <w:rFonts w:asciiTheme="minorHAnsi" w:eastAsia="Arial Narrow" w:hAnsiTheme="minorHAnsi" w:cstheme="minorHAnsi"/>
                  <w:color w:val="auto"/>
                  <w:sz w:val="20"/>
                  <w:szCs w:val="20"/>
                  <w:lang w:val="fr-FR"/>
                </w:rPr>
                <w:t>b</w:t>
              </w:r>
            </w:ins>
            <w:proofErr w:type="gramEnd"/>
            <w:del w:id="834" w:author="Ndeye Dibor Ndour" w:date="2025-03-21T10:32:00Z">
              <w:r w:rsidRPr="00823A21" w:rsidDel="002F05AC">
                <w:rPr>
                  <w:rFonts w:asciiTheme="minorHAnsi" w:eastAsia="Arial Narrow" w:hAnsiTheme="minorHAnsi" w:cstheme="minorHAnsi"/>
                  <w:color w:val="auto"/>
                  <w:sz w:val="20"/>
                  <w:szCs w:val="20"/>
                  <w:lang w:val="fr-FR"/>
                </w:rPr>
                <w:delText>B</w:delText>
              </w:r>
            </w:del>
          </w:p>
          <w:p w14:paraId="0A5008D1" w14:textId="0F9DD63E"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Garçons adolescents </w:t>
            </w:r>
            <w:r w:rsidRPr="00823A21">
              <w:rPr>
                <w:rFonts w:asciiTheme="minorHAnsi" w:hAnsiTheme="minorHAnsi" w:cstheme="minorHAnsi"/>
                <w:color w:val="000000" w:themeColor="text1"/>
                <w:spacing w:val="-2"/>
                <w:sz w:val="20"/>
                <w:szCs w:val="20"/>
                <w:lang w:val="fr-FR" w:bidi="hi-IN"/>
              </w:rPr>
              <w:tab/>
            </w:r>
            <w:ins w:id="835" w:author="Ndeye Dibor Ndour" w:date="2025-03-21T10:32:00Z">
              <w:r w:rsidR="002F05AC">
                <w:rPr>
                  <w:rFonts w:asciiTheme="minorHAnsi" w:eastAsia="Arial Narrow" w:hAnsiTheme="minorHAnsi" w:cstheme="minorHAnsi"/>
                  <w:color w:val="auto"/>
                  <w:sz w:val="20"/>
                  <w:szCs w:val="20"/>
                  <w:lang w:val="fr-FR"/>
                </w:rPr>
                <w:t>c</w:t>
              </w:r>
            </w:ins>
            <w:del w:id="836" w:author="Ndeye Dibor Ndour" w:date="2025-03-21T10:32:00Z">
              <w:r w:rsidRPr="00823A21" w:rsidDel="002F05AC">
                <w:rPr>
                  <w:rFonts w:asciiTheme="minorHAnsi" w:eastAsia="Arial Narrow" w:hAnsiTheme="minorHAnsi" w:cstheme="minorHAnsi"/>
                  <w:color w:val="auto"/>
                  <w:sz w:val="20"/>
                  <w:szCs w:val="20"/>
                  <w:lang w:val="fr-FR"/>
                </w:rPr>
                <w:delText>C</w:delText>
              </w:r>
            </w:del>
          </w:p>
          <w:p w14:paraId="3B6EFBA3" w14:textId="6BE1FA5E"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Femmes enceintes venues pour des soins prénatals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ins w:id="837" w:author="Ndeye Dibor Ndour" w:date="2025-03-21T10:32:00Z">
              <w:r w:rsidR="002F05AC">
                <w:rPr>
                  <w:rFonts w:asciiTheme="minorHAnsi" w:eastAsia="Arial Narrow" w:hAnsiTheme="minorHAnsi" w:cstheme="minorHAnsi"/>
                  <w:color w:val="auto"/>
                  <w:sz w:val="20"/>
                  <w:szCs w:val="20"/>
                  <w:lang w:val="fr-FR"/>
                </w:rPr>
                <w:t>d</w:t>
              </w:r>
            </w:ins>
            <w:del w:id="838" w:author="Ndeye Dibor Ndour" w:date="2025-03-21T10:32:00Z">
              <w:r w:rsidRPr="00823A21" w:rsidDel="002F05AC">
                <w:rPr>
                  <w:rFonts w:asciiTheme="minorHAnsi" w:eastAsia="Arial Narrow" w:hAnsiTheme="minorHAnsi" w:cstheme="minorHAnsi"/>
                  <w:color w:val="auto"/>
                  <w:sz w:val="20"/>
                  <w:szCs w:val="20"/>
                  <w:lang w:val="fr-FR"/>
                </w:rPr>
                <w:delText>D</w:delText>
              </w:r>
            </w:del>
          </w:p>
          <w:p w14:paraId="2BB88185" w14:textId="574EC72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venue pour un avortement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ins w:id="839" w:author="Ndeye Dibor Ndour" w:date="2025-03-21T10:32:00Z">
              <w:r w:rsidR="002F05AC">
                <w:rPr>
                  <w:rFonts w:asciiTheme="minorHAnsi" w:eastAsia="Arial Narrow" w:hAnsiTheme="minorHAnsi" w:cstheme="minorHAnsi"/>
                  <w:color w:val="auto"/>
                  <w:sz w:val="20"/>
                  <w:szCs w:val="20"/>
                  <w:lang w:val="fr-FR"/>
                </w:rPr>
                <w:t>e</w:t>
              </w:r>
            </w:ins>
            <w:del w:id="840" w:author="Ndeye Dibor Ndour" w:date="2025-03-21T10:32:00Z">
              <w:r w:rsidRPr="00823A21" w:rsidDel="002F05AC">
                <w:rPr>
                  <w:rFonts w:asciiTheme="minorHAnsi" w:eastAsia="Arial Narrow" w:hAnsiTheme="minorHAnsi" w:cstheme="minorHAnsi"/>
                  <w:color w:val="auto"/>
                  <w:sz w:val="20"/>
                  <w:szCs w:val="20"/>
                  <w:lang w:val="fr-FR"/>
                </w:rPr>
                <w:delText>E</w:delText>
              </w:r>
            </w:del>
          </w:p>
          <w:p w14:paraId="604D94F8" w14:textId="043B2FAA"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Femme venue accoucher</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ins w:id="841" w:author="Ndeye Dibor Ndour" w:date="2025-03-21T10:32:00Z">
              <w:r w:rsidR="002F05AC">
                <w:rPr>
                  <w:rFonts w:asciiTheme="minorHAnsi" w:eastAsia="Arial Narrow" w:hAnsiTheme="minorHAnsi" w:cstheme="minorHAnsi"/>
                  <w:color w:val="auto"/>
                  <w:sz w:val="20"/>
                  <w:szCs w:val="20"/>
                  <w:lang w:val="fr-FR"/>
                </w:rPr>
                <w:t>f</w:t>
              </w:r>
            </w:ins>
            <w:del w:id="842" w:author="Ndeye Dibor Ndour" w:date="2025-03-21T10:32:00Z">
              <w:r w:rsidRPr="00823A21" w:rsidDel="002F05AC">
                <w:rPr>
                  <w:rFonts w:asciiTheme="minorHAnsi" w:eastAsia="Arial Narrow" w:hAnsiTheme="minorHAnsi" w:cstheme="minorHAnsi"/>
                  <w:color w:val="auto"/>
                  <w:sz w:val="20"/>
                  <w:szCs w:val="20"/>
                  <w:lang w:val="fr-FR"/>
                </w:rPr>
                <w:delText>F</w:delText>
              </w:r>
            </w:del>
          </w:p>
          <w:p w14:paraId="1B58DD24" w14:textId="6DA02FF9"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en post-partum pendant son séjour dans l'établissement </w:t>
            </w:r>
            <w:r w:rsidRPr="00823A21">
              <w:rPr>
                <w:rFonts w:asciiTheme="minorHAnsi" w:hAnsiTheme="minorHAnsi" w:cstheme="minorHAnsi"/>
                <w:color w:val="000000" w:themeColor="text1"/>
                <w:spacing w:val="-2"/>
                <w:sz w:val="20"/>
                <w:szCs w:val="20"/>
                <w:lang w:val="fr-FR" w:bidi="hi-IN"/>
              </w:rPr>
              <w:tab/>
            </w:r>
            <w:ins w:id="843" w:author="Ndeye Dibor Ndour" w:date="2025-03-21T10:32:00Z">
              <w:r w:rsidR="002F05AC">
                <w:rPr>
                  <w:rFonts w:asciiTheme="minorHAnsi" w:eastAsia="Arial Narrow" w:hAnsiTheme="minorHAnsi" w:cstheme="minorHAnsi"/>
                  <w:color w:val="auto"/>
                  <w:sz w:val="20"/>
                  <w:szCs w:val="20"/>
                  <w:lang w:val="fr-FR"/>
                </w:rPr>
                <w:t>g</w:t>
              </w:r>
            </w:ins>
            <w:del w:id="844" w:author="Ndeye Dibor Ndour" w:date="2025-03-21T10:32:00Z">
              <w:r w:rsidRPr="00823A21" w:rsidDel="002F05AC">
                <w:rPr>
                  <w:rFonts w:asciiTheme="minorHAnsi" w:eastAsia="Arial Narrow" w:hAnsiTheme="minorHAnsi" w:cstheme="minorHAnsi"/>
                  <w:color w:val="auto"/>
                  <w:sz w:val="20"/>
                  <w:szCs w:val="20"/>
                  <w:lang w:val="fr-FR"/>
                </w:rPr>
                <w:delText>G</w:delText>
              </w:r>
            </w:del>
          </w:p>
          <w:p w14:paraId="3B2868E6" w14:textId="355D4B89"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venue faire vacciner son enfant </w:t>
            </w:r>
            <w:r w:rsidRPr="00823A21">
              <w:rPr>
                <w:rFonts w:asciiTheme="minorHAnsi" w:hAnsiTheme="minorHAnsi" w:cstheme="minorHAnsi"/>
                <w:color w:val="000000" w:themeColor="text1"/>
                <w:spacing w:val="-2"/>
                <w:sz w:val="20"/>
                <w:szCs w:val="20"/>
                <w:lang w:val="fr-FR" w:bidi="hi-IN"/>
              </w:rPr>
              <w:tab/>
            </w:r>
            <w:ins w:id="845" w:author="Ndeye Dibor Ndour" w:date="2025-03-21T10:32:00Z">
              <w:r w:rsidR="002F05AC">
                <w:rPr>
                  <w:rFonts w:asciiTheme="minorHAnsi" w:eastAsia="Arial Narrow" w:hAnsiTheme="minorHAnsi" w:cstheme="minorHAnsi"/>
                  <w:color w:val="auto"/>
                  <w:sz w:val="20"/>
                  <w:szCs w:val="20"/>
                  <w:lang w:val="fr-FR"/>
                </w:rPr>
                <w:t>h</w:t>
              </w:r>
            </w:ins>
            <w:del w:id="846" w:author="Ndeye Dibor Ndour" w:date="2025-03-21T10:32:00Z">
              <w:r w:rsidRPr="00823A21" w:rsidDel="002F05AC">
                <w:rPr>
                  <w:rFonts w:asciiTheme="minorHAnsi" w:eastAsia="Arial Narrow" w:hAnsiTheme="minorHAnsi" w:cstheme="minorHAnsi"/>
                  <w:color w:val="auto"/>
                  <w:sz w:val="20"/>
                  <w:szCs w:val="20"/>
                  <w:lang w:val="fr-FR"/>
                </w:rPr>
                <w:delText>H</w:delText>
              </w:r>
            </w:del>
          </w:p>
          <w:p w14:paraId="184D0996" w14:textId="572785C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ayant 2 enfants ou plus </w:t>
            </w:r>
            <w:r w:rsidRPr="00823A21">
              <w:rPr>
                <w:rFonts w:asciiTheme="minorHAnsi" w:hAnsiTheme="minorHAnsi" w:cstheme="minorHAnsi"/>
                <w:color w:val="000000" w:themeColor="text1"/>
                <w:spacing w:val="-2"/>
                <w:sz w:val="20"/>
                <w:szCs w:val="20"/>
                <w:lang w:val="fr-FR" w:bidi="hi-IN"/>
              </w:rPr>
              <w:tab/>
            </w:r>
            <w:ins w:id="847" w:author="Ndeye Dibor Ndour" w:date="2025-03-21T10:32:00Z">
              <w:r w:rsidR="002F05AC">
                <w:rPr>
                  <w:rFonts w:asciiTheme="minorHAnsi" w:eastAsia="Arial Narrow" w:hAnsiTheme="minorHAnsi" w:cstheme="minorHAnsi"/>
                  <w:color w:val="auto"/>
                  <w:sz w:val="20"/>
                  <w:szCs w:val="20"/>
                  <w:lang w:val="fr-FR"/>
                </w:rPr>
                <w:t>i</w:t>
              </w:r>
            </w:ins>
            <w:del w:id="848" w:author="Ndeye Dibor Ndour" w:date="2025-03-21T10:32:00Z">
              <w:r w:rsidRPr="00823A21" w:rsidDel="002F05AC">
                <w:rPr>
                  <w:rFonts w:asciiTheme="minorHAnsi" w:eastAsia="Arial Narrow" w:hAnsiTheme="minorHAnsi" w:cstheme="minorHAnsi"/>
                  <w:color w:val="auto"/>
                  <w:sz w:val="20"/>
                  <w:szCs w:val="20"/>
                  <w:lang w:val="fr-FR"/>
                </w:rPr>
                <w:delText>I</w:delText>
              </w:r>
            </w:del>
          </w:p>
          <w:p w14:paraId="5E7584A6" w14:textId="224440A5"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ayant une grossesse à haut risque (HRP) </w:t>
            </w:r>
            <w:r w:rsidRPr="00823A21">
              <w:rPr>
                <w:rFonts w:asciiTheme="minorHAnsi" w:hAnsiTheme="minorHAnsi" w:cstheme="minorHAnsi"/>
                <w:color w:val="000000" w:themeColor="text1"/>
                <w:spacing w:val="-2"/>
                <w:sz w:val="20"/>
                <w:szCs w:val="20"/>
                <w:lang w:val="fr-FR" w:bidi="hi-IN"/>
              </w:rPr>
              <w:tab/>
            </w:r>
            <w:ins w:id="849" w:author="Ndeye Dibor Ndour" w:date="2025-03-21T10:32:00Z">
              <w:r w:rsidR="002F05AC">
                <w:rPr>
                  <w:rFonts w:asciiTheme="minorHAnsi" w:eastAsia="Arial Narrow" w:hAnsiTheme="minorHAnsi" w:cstheme="minorHAnsi"/>
                  <w:color w:val="auto"/>
                  <w:sz w:val="20"/>
                  <w:szCs w:val="20"/>
                  <w:lang w:val="fr-FR"/>
                </w:rPr>
                <w:t>j</w:t>
              </w:r>
            </w:ins>
            <w:del w:id="850" w:author="Ndeye Dibor Ndour" w:date="2025-03-21T10:32:00Z">
              <w:r w:rsidRPr="00823A21" w:rsidDel="002F05AC">
                <w:rPr>
                  <w:rFonts w:asciiTheme="minorHAnsi" w:eastAsia="Arial Narrow" w:hAnsiTheme="minorHAnsi" w:cstheme="minorHAnsi"/>
                  <w:color w:val="auto"/>
                  <w:sz w:val="20"/>
                  <w:szCs w:val="20"/>
                  <w:lang w:val="fr-FR"/>
                </w:rPr>
                <w:delText>J</w:delText>
              </w:r>
            </w:del>
          </w:p>
          <w:p w14:paraId="5D6EC73E" w14:textId="2F70BE81"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Femme anémique en période prénatale et post-partum</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ins w:id="851" w:author="Ndeye Dibor Ndour" w:date="2025-03-21T10:32:00Z">
              <w:r w:rsidR="002F05AC">
                <w:rPr>
                  <w:rFonts w:asciiTheme="minorHAnsi" w:eastAsia="Arial Narrow" w:hAnsiTheme="minorHAnsi" w:cstheme="minorHAnsi"/>
                  <w:color w:val="auto"/>
                  <w:sz w:val="20"/>
                  <w:szCs w:val="20"/>
                  <w:lang w:val="fr-FR"/>
                </w:rPr>
                <w:t>k</w:t>
              </w:r>
            </w:ins>
            <w:del w:id="852" w:author="Ndeye Dibor Ndour" w:date="2025-03-21T10:32:00Z">
              <w:r w:rsidRPr="00823A21" w:rsidDel="002F05AC">
                <w:rPr>
                  <w:rFonts w:asciiTheme="minorHAnsi" w:eastAsia="Arial Narrow" w:hAnsiTheme="minorHAnsi" w:cstheme="minorHAnsi"/>
                  <w:color w:val="auto"/>
                  <w:sz w:val="20"/>
                  <w:szCs w:val="20"/>
                  <w:lang w:val="fr-FR"/>
                </w:rPr>
                <w:delText>K</w:delText>
              </w:r>
            </w:del>
          </w:p>
          <w:p w14:paraId="7DDE87C9" w14:textId="5B6B5EB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Autres (préciser) </w:t>
            </w:r>
            <w:r w:rsidRPr="00823A21">
              <w:rPr>
                <w:rFonts w:asciiTheme="minorHAnsi" w:hAnsiTheme="minorHAnsi" w:cstheme="minorHAnsi"/>
                <w:color w:val="000000" w:themeColor="text1"/>
                <w:spacing w:val="-2"/>
                <w:sz w:val="20"/>
                <w:szCs w:val="20"/>
                <w:lang w:val="fr-FR" w:bidi="hi-IN"/>
              </w:rPr>
              <w:tab/>
            </w:r>
            <w:ins w:id="853" w:author="Kossa FALL" w:date="2025-03-15T20:27:00Z">
              <w:r w:rsidR="000E26D6">
                <w:rPr>
                  <w:rFonts w:asciiTheme="minorHAnsi" w:eastAsia="Arial Narrow" w:hAnsiTheme="minorHAnsi" w:cstheme="minorHAnsi"/>
                  <w:color w:val="auto"/>
                  <w:sz w:val="20"/>
                  <w:szCs w:val="20"/>
                  <w:lang w:val="fr-FR"/>
                </w:rPr>
                <w:t>96</w:t>
              </w:r>
            </w:ins>
            <w:del w:id="854" w:author="Kossa FALL" w:date="2025-03-15T20:27:00Z">
              <w:r w:rsidRPr="00823A21" w:rsidDel="000E26D6">
                <w:rPr>
                  <w:rFonts w:asciiTheme="minorHAnsi" w:eastAsia="Arial Narrow" w:hAnsiTheme="minorHAnsi" w:cstheme="minorHAnsi"/>
                  <w:color w:val="auto"/>
                  <w:sz w:val="20"/>
                  <w:szCs w:val="20"/>
                  <w:lang w:val="fr-FR"/>
                </w:rPr>
                <w:delText>X</w:delText>
              </w:r>
            </w:del>
          </w:p>
          <w:p w14:paraId="5D0C2A4C"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Ne fournit pas de conseils Y</w:t>
            </w:r>
          </w:p>
          <w:p w14:paraId="36BF7E40"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p>
          <w:p w14:paraId="0640634C" w14:textId="6B5B3284" w:rsidR="009B79DA" w:rsidRPr="00823A21" w:rsidRDefault="009B430C" w:rsidP="009B430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eastAsia="Arial Narrow" w:hAnsiTheme="minorHAnsi" w:cstheme="minorHAnsi"/>
                <w:sz w:val="20"/>
                <w:szCs w:val="20"/>
                <w:lang w:val="fr-FR"/>
              </w:rPr>
              <w:t>Traduit avec DeepL.com (version gratuite)</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F2DFCE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524CF147"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tc>
      </w:tr>
      <w:tr w:rsidR="009B79DA" w:rsidRPr="00A8126F" w:rsidDel="00512C22" w14:paraId="2FA6F09A" w14:textId="77777777" w:rsidTr="00823A21">
        <w:trPr>
          <w:trHeight w:hRule="exact" w:val="226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DF5D378" w14:textId="1F9552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4</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2EC5D011" w14:textId="71470E21"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Avant de vendre les</w:t>
            </w:r>
            <w:r w:rsidR="008254E3" w:rsidRPr="00823A21">
              <w:rPr>
                <w:rFonts w:asciiTheme="minorHAnsi" w:hAnsiTheme="minorHAnsi" w:cstheme="minorHAnsi"/>
                <w:bCs/>
                <w:color w:val="000000" w:themeColor="text1"/>
                <w:sz w:val="20"/>
                <w:szCs w:val="20"/>
                <w:lang w:val="fr-FR"/>
              </w:rPr>
              <w:t xml:space="preserve"> </w:t>
            </w:r>
            <w:r w:rsidR="00BB4C4B" w:rsidRPr="00010F8A">
              <w:rPr>
                <w:rFonts w:asciiTheme="minorHAnsi" w:hAnsiTheme="minorHAnsi" w:cstheme="minorHAnsi"/>
                <w:bCs/>
                <w:color w:val="000000" w:themeColor="text1"/>
                <w:sz w:val="20"/>
                <w:szCs w:val="20"/>
                <w:lang w:val="fr-FR"/>
              </w:rPr>
              <w:t>pi</w:t>
            </w:r>
            <w:r w:rsidR="008054F7" w:rsidRPr="00823A21">
              <w:rPr>
                <w:rFonts w:asciiTheme="minorHAnsi" w:hAnsiTheme="minorHAnsi" w:cstheme="minorHAnsi"/>
                <w:bCs/>
                <w:color w:val="000000" w:themeColor="text1"/>
                <w:sz w:val="20"/>
                <w:szCs w:val="20"/>
                <w:lang w:val="fr-FR"/>
              </w:rPr>
              <w:t>lule</w:t>
            </w:r>
            <w:r w:rsidR="008254E3" w:rsidRPr="00823A21">
              <w:rPr>
                <w:rFonts w:asciiTheme="minorHAnsi" w:hAnsiTheme="minorHAnsi" w:cstheme="minorHAnsi"/>
                <w:bCs/>
                <w:color w:val="000000" w:themeColor="text1"/>
                <w:sz w:val="20"/>
                <w:szCs w:val="20"/>
                <w:lang w:val="fr-FR"/>
              </w:rPr>
              <w:t xml:space="preserve">s </w:t>
            </w:r>
            <w:r w:rsidR="00A91652" w:rsidRPr="00823A21">
              <w:rPr>
                <w:rFonts w:asciiTheme="minorHAnsi" w:hAnsiTheme="minorHAnsi" w:cstheme="minorHAnsi"/>
                <w:bCs/>
                <w:color w:val="000000" w:themeColor="text1"/>
                <w:sz w:val="20"/>
                <w:szCs w:val="20"/>
                <w:lang w:val="fr-FR"/>
              </w:rPr>
              <w:t>/</w:t>
            </w:r>
            <w:r w:rsidR="008254E3" w:rsidRPr="00823A21">
              <w:rPr>
                <w:rFonts w:asciiTheme="minorHAnsi" w:hAnsiTheme="minorHAnsi" w:cstheme="minorHAnsi"/>
                <w:bCs/>
                <w:color w:val="000000" w:themeColor="text1"/>
                <w:sz w:val="20"/>
                <w:szCs w:val="20"/>
                <w:lang w:val="fr-FR"/>
              </w:rPr>
              <w:t>CU</w:t>
            </w:r>
            <w:r w:rsidRPr="00823A21">
              <w:rPr>
                <w:rFonts w:asciiTheme="minorHAnsi" w:hAnsiTheme="minorHAnsi" w:cstheme="minorHAnsi"/>
                <w:bCs/>
                <w:color w:val="000000" w:themeColor="text1"/>
                <w:sz w:val="20"/>
                <w:szCs w:val="20"/>
                <w:lang w:val="fr-FR"/>
              </w:rPr>
              <w:t>, quel conseil donnez-vous généralement au client ?</w:t>
            </w:r>
          </w:p>
          <w:p w14:paraId="75CBEAD9" w14:textId="77777777" w:rsidR="00FA4214" w:rsidRPr="00823A21" w:rsidRDefault="00FA4214" w:rsidP="00FA4214">
            <w:pPr>
              <w:rPr>
                <w:rFonts w:asciiTheme="minorHAnsi" w:hAnsiTheme="minorHAnsi" w:cstheme="minorHAnsi"/>
                <w:bCs/>
                <w:color w:val="000000" w:themeColor="text1"/>
                <w:sz w:val="20"/>
                <w:szCs w:val="20"/>
                <w:lang w:val="fr-FR"/>
              </w:rPr>
            </w:pPr>
          </w:p>
          <w:p w14:paraId="7652F18E"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758560B5" w14:textId="618F36C6"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CF2228" w14:textId="1349160F"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Dosage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w:t>
            </w:r>
            <w:ins w:id="855" w:author="Ndeye Dibor Ndour" w:date="2025-03-21T10:32:00Z">
              <w:r w:rsidR="002F05AC">
                <w:rPr>
                  <w:rFonts w:asciiTheme="minorHAnsi" w:hAnsiTheme="minorHAnsi" w:cstheme="minorHAnsi"/>
                  <w:noProof/>
                  <w:color w:val="000000" w:themeColor="text1"/>
                  <w:sz w:val="20"/>
                  <w:szCs w:val="20"/>
                  <w:lang w:val="fr-FR" w:eastAsia="en-IN"/>
                </w:rPr>
                <w:t>a</w:t>
              </w:r>
            </w:ins>
            <w:del w:id="856" w:author="Ndeye Dibor Ndour" w:date="2025-03-21T10:32:00Z">
              <w:r w:rsidRPr="00823A21" w:rsidDel="002F05AC">
                <w:rPr>
                  <w:rFonts w:asciiTheme="minorHAnsi" w:hAnsiTheme="minorHAnsi" w:cstheme="minorHAnsi"/>
                  <w:noProof/>
                  <w:color w:val="000000" w:themeColor="text1"/>
                  <w:sz w:val="20"/>
                  <w:szCs w:val="20"/>
                  <w:lang w:val="fr-FR" w:eastAsia="en-IN"/>
                </w:rPr>
                <w:delText>A</w:delText>
              </w:r>
            </w:del>
          </w:p>
          <w:p w14:paraId="405E4B66" w14:textId="75E003F4"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Conseils en cas d'oubli du dosage des pilules </w:t>
            </w:r>
            <w:r w:rsidRPr="00823A21">
              <w:rPr>
                <w:rFonts w:asciiTheme="minorHAnsi" w:hAnsiTheme="minorHAnsi" w:cstheme="minorHAnsi"/>
                <w:color w:val="000000" w:themeColor="text1"/>
                <w:spacing w:val="-2"/>
                <w:sz w:val="20"/>
                <w:szCs w:val="20"/>
                <w:lang w:val="fr-FR" w:bidi="hi-IN"/>
              </w:rPr>
              <w:tab/>
            </w:r>
            <w:ins w:id="857" w:author="Ndeye Dibor Ndour" w:date="2025-03-21T10:32:00Z">
              <w:r w:rsidR="002F05AC">
                <w:rPr>
                  <w:rFonts w:asciiTheme="minorHAnsi" w:hAnsiTheme="minorHAnsi" w:cstheme="minorHAnsi"/>
                  <w:noProof/>
                  <w:color w:val="000000" w:themeColor="text1"/>
                  <w:sz w:val="20"/>
                  <w:szCs w:val="20"/>
                  <w:lang w:val="fr-FR" w:eastAsia="en-IN"/>
                </w:rPr>
                <w:t>b</w:t>
              </w:r>
            </w:ins>
            <w:del w:id="858" w:author="Ndeye Dibor Ndour" w:date="2025-03-21T10:32:00Z">
              <w:r w:rsidRPr="00823A21" w:rsidDel="002F05AC">
                <w:rPr>
                  <w:rFonts w:asciiTheme="minorHAnsi" w:hAnsiTheme="minorHAnsi" w:cstheme="minorHAnsi"/>
                  <w:noProof/>
                  <w:color w:val="000000" w:themeColor="text1"/>
                  <w:sz w:val="20"/>
                  <w:szCs w:val="20"/>
                  <w:lang w:val="fr-FR" w:eastAsia="en-IN"/>
                </w:rPr>
                <w:delText>B</w:delText>
              </w:r>
            </w:del>
          </w:p>
          <w:p w14:paraId="7C7F4CFC" w14:textId="2E04A4EC"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Conseils sur ce qu'il faut attendre après la prise des pilules</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w:t>
            </w:r>
            <w:ins w:id="859" w:author="Ndeye Dibor Ndour" w:date="2025-03-21T10:32:00Z">
              <w:r w:rsidR="002F05AC">
                <w:rPr>
                  <w:rFonts w:asciiTheme="minorHAnsi" w:hAnsiTheme="minorHAnsi" w:cstheme="minorHAnsi"/>
                  <w:noProof/>
                  <w:color w:val="000000" w:themeColor="text1"/>
                  <w:sz w:val="20"/>
                  <w:szCs w:val="20"/>
                  <w:lang w:val="fr-FR" w:eastAsia="en-IN"/>
                </w:rPr>
                <w:t>c</w:t>
              </w:r>
            </w:ins>
            <w:del w:id="860" w:author="Ndeye Dibor Ndour" w:date="2025-03-21T10:32:00Z">
              <w:r w:rsidRPr="00823A21" w:rsidDel="002F05AC">
                <w:rPr>
                  <w:rFonts w:asciiTheme="minorHAnsi" w:hAnsiTheme="minorHAnsi" w:cstheme="minorHAnsi"/>
                  <w:noProof/>
                  <w:color w:val="000000" w:themeColor="text1"/>
                  <w:sz w:val="20"/>
                  <w:szCs w:val="20"/>
                  <w:lang w:val="fr-FR" w:eastAsia="en-IN"/>
                </w:rPr>
                <w:delText>C</w:delText>
              </w:r>
            </w:del>
          </w:p>
          <w:p w14:paraId="3AB963F2" w14:textId="3D57D256" w:rsidR="00FA4214" w:rsidRPr="00823A21" w:rsidDel="00F76451" w:rsidRDefault="00FA4214" w:rsidP="00FA4214">
            <w:pPr>
              <w:tabs>
                <w:tab w:val="right" w:leader="dot" w:pos="3566"/>
                <w:tab w:val="right" w:leader="dot" w:pos="4420"/>
              </w:tabs>
              <w:suppressAutoHyphens/>
              <w:rPr>
                <w:del w:id="861" w:author="Kossa FALL" w:date="2025-03-16T22:50:00Z"/>
                <w:rFonts w:asciiTheme="minorHAnsi" w:hAnsiTheme="minorHAnsi" w:cstheme="minorHAnsi"/>
                <w:noProof/>
                <w:color w:val="000000" w:themeColor="text1"/>
                <w:sz w:val="20"/>
                <w:szCs w:val="20"/>
                <w:lang w:val="fr-FR" w:eastAsia="en-IN"/>
              </w:rPr>
            </w:pPr>
            <w:del w:id="862" w:author="Kossa FALL" w:date="2025-03-16T22:50:00Z">
              <w:r w:rsidRPr="00823A21" w:rsidDel="00F76451">
                <w:rPr>
                  <w:rFonts w:asciiTheme="minorHAnsi" w:hAnsiTheme="minorHAnsi" w:cstheme="minorHAnsi"/>
                  <w:noProof/>
                  <w:color w:val="000000" w:themeColor="text1"/>
                  <w:sz w:val="20"/>
                  <w:szCs w:val="20"/>
                  <w:lang w:val="fr-FR" w:eastAsia="en-IN"/>
                </w:rPr>
                <w:delText xml:space="preserve">Autre (préciser) </w:delText>
              </w:r>
              <w:r w:rsidRPr="00823A21" w:rsidDel="00F76451">
                <w:rPr>
                  <w:rFonts w:asciiTheme="minorHAnsi" w:hAnsiTheme="minorHAnsi" w:cstheme="minorHAnsi"/>
                  <w:color w:val="000000" w:themeColor="text1"/>
                  <w:spacing w:val="-2"/>
                  <w:sz w:val="20"/>
                  <w:szCs w:val="20"/>
                  <w:lang w:val="fr-FR" w:bidi="hi-IN"/>
                </w:rPr>
                <w:tab/>
              </w:r>
            </w:del>
            <w:del w:id="863" w:author="Kossa FALL" w:date="2025-03-15T20:27:00Z">
              <w:r w:rsidRPr="00823A21" w:rsidDel="000E26D6">
                <w:rPr>
                  <w:rFonts w:asciiTheme="minorHAnsi" w:hAnsiTheme="minorHAnsi" w:cstheme="minorHAnsi"/>
                  <w:noProof/>
                  <w:color w:val="000000" w:themeColor="text1"/>
                  <w:sz w:val="20"/>
                  <w:szCs w:val="20"/>
                  <w:lang w:val="fr-FR" w:eastAsia="en-IN"/>
                </w:rPr>
                <w:delText>X</w:delText>
              </w:r>
            </w:del>
          </w:p>
          <w:p w14:paraId="316F50FD" w14:textId="0337C030"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ins w:id="864" w:author="Ndeye Dibor Ndour" w:date="2025-03-21T10:32:00Z">
              <w:r w:rsidR="002F05AC">
                <w:rPr>
                  <w:rFonts w:asciiTheme="minorHAnsi" w:hAnsiTheme="minorHAnsi" w:cstheme="minorHAnsi"/>
                  <w:noProof/>
                  <w:color w:val="000000" w:themeColor="text1"/>
                  <w:sz w:val="20"/>
                  <w:szCs w:val="20"/>
                  <w:lang w:val="fr-FR" w:eastAsia="en-IN"/>
                </w:rPr>
                <w:t>y</w:t>
              </w:r>
            </w:ins>
            <w:del w:id="865" w:author="Ndeye Dibor Ndour" w:date="2025-03-21T10:32:00Z">
              <w:r w:rsidRPr="00823A21" w:rsidDel="002F05AC">
                <w:rPr>
                  <w:rFonts w:asciiTheme="minorHAnsi" w:hAnsiTheme="minorHAnsi" w:cstheme="minorHAnsi"/>
                  <w:noProof/>
                  <w:color w:val="000000" w:themeColor="text1"/>
                  <w:sz w:val="20"/>
                  <w:szCs w:val="20"/>
                  <w:lang w:val="fr-FR" w:eastAsia="en-IN"/>
                </w:rPr>
                <w:delText>Y</w:delText>
              </w:r>
            </w:del>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682B6AE"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A8126F" w:rsidDel="00512C22" w14:paraId="5F06FB81" w14:textId="77777777" w:rsidTr="00823A21">
        <w:trPr>
          <w:trHeight w:hRule="exact" w:val="185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3269110C" w14:textId="2DEF360C"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5</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F913674" w14:textId="77777777"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Avant de vendre les injectables/implants, quels conseils donnez-vous généralement au client ?</w:t>
            </w:r>
          </w:p>
          <w:p w14:paraId="20E2D27D" w14:textId="77777777" w:rsidR="00FA4214" w:rsidRPr="00823A21" w:rsidRDefault="00FA4214" w:rsidP="00FA4214">
            <w:pPr>
              <w:rPr>
                <w:rFonts w:asciiTheme="minorHAnsi" w:hAnsiTheme="minorHAnsi" w:cstheme="minorHAnsi"/>
                <w:bCs/>
                <w:color w:val="000000" w:themeColor="text1"/>
                <w:sz w:val="20"/>
                <w:szCs w:val="20"/>
                <w:lang w:val="fr-FR"/>
              </w:rPr>
            </w:pPr>
          </w:p>
          <w:p w14:paraId="5F4EC75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E4775BB" w14:textId="3777181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303CCF72" w14:textId="6A8F4EA6"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Quand le faire administrer/insérer</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w:t>
            </w:r>
            <w:ins w:id="866" w:author="Ndeye Dibor Ndour" w:date="2025-03-21T10:31:00Z">
              <w:r w:rsidR="002F05AC">
                <w:rPr>
                  <w:rFonts w:asciiTheme="minorHAnsi" w:hAnsiTheme="minorHAnsi" w:cstheme="minorHAnsi"/>
                  <w:noProof/>
                  <w:color w:val="000000" w:themeColor="text1"/>
                  <w:sz w:val="20"/>
                  <w:szCs w:val="20"/>
                  <w:lang w:val="fr-FR" w:eastAsia="en-IN"/>
                </w:rPr>
                <w:t>a</w:t>
              </w:r>
            </w:ins>
            <w:del w:id="867" w:author="Ndeye Dibor Ndour" w:date="2025-03-21T10:31:00Z">
              <w:r w:rsidRPr="00823A21" w:rsidDel="002F05AC">
                <w:rPr>
                  <w:rFonts w:asciiTheme="minorHAnsi" w:hAnsiTheme="minorHAnsi" w:cstheme="minorHAnsi"/>
                  <w:noProof/>
                  <w:color w:val="000000" w:themeColor="text1"/>
                  <w:sz w:val="20"/>
                  <w:szCs w:val="20"/>
                  <w:lang w:val="fr-FR" w:eastAsia="en-IN"/>
                </w:rPr>
                <w:delText>A</w:delText>
              </w:r>
            </w:del>
          </w:p>
          <w:p w14:paraId="27EF034F" w14:textId="16C930BE"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Où l'administrer/insérer</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w:t>
            </w:r>
            <w:ins w:id="868" w:author="Ndeye Dibor Ndour" w:date="2025-03-21T10:31:00Z">
              <w:r w:rsidR="002F05AC">
                <w:rPr>
                  <w:rFonts w:asciiTheme="minorHAnsi" w:hAnsiTheme="minorHAnsi" w:cstheme="minorHAnsi"/>
                  <w:noProof/>
                  <w:color w:val="000000" w:themeColor="text1"/>
                  <w:sz w:val="20"/>
                  <w:szCs w:val="20"/>
                  <w:lang w:val="fr-FR" w:eastAsia="en-IN"/>
                </w:rPr>
                <w:t>b</w:t>
              </w:r>
            </w:ins>
            <w:del w:id="869" w:author="Ndeye Dibor Ndour" w:date="2025-03-21T10:31:00Z">
              <w:r w:rsidRPr="00823A21" w:rsidDel="002F05AC">
                <w:rPr>
                  <w:rFonts w:asciiTheme="minorHAnsi" w:hAnsiTheme="minorHAnsi" w:cstheme="minorHAnsi"/>
                  <w:noProof/>
                  <w:color w:val="000000" w:themeColor="text1"/>
                  <w:sz w:val="20"/>
                  <w:szCs w:val="20"/>
                  <w:lang w:val="fr-FR" w:eastAsia="en-IN"/>
                </w:rPr>
                <w:delText>B</w:delText>
              </w:r>
            </w:del>
          </w:p>
          <w:p w14:paraId="175EBEB3" w14:textId="3F5F94DB"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Durée d'efficacité </w:t>
            </w:r>
            <w:r w:rsidRPr="00823A21">
              <w:rPr>
                <w:rFonts w:asciiTheme="minorHAnsi" w:hAnsiTheme="minorHAnsi" w:cstheme="minorHAnsi"/>
                <w:color w:val="000000" w:themeColor="text1"/>
                <w:spacing w:val="-2"/>
                <w:sz w:val="20"/>
                <w:szCs w:val="20"/>
                <w:lang w:val="fr-FR" w:bidi="hi-IN"/>
              </w:rPr>
              <w:tab/>
            </w:r>
            <w:ins w:id="870" w:author="Ndeye Dibor Ndour" w:date="2025-03-21T10:31:00Z">
              <w:r w:rsidR="002F05AC">
                <w:rPr>
                  <w:rFonts w:asciiTheme="minorHAnsi" w:hAnsiTheme="minorHAnsi" w:cstheme="minorHAnsi"/>
                  <w:noProof/>
                  <w:color w:val="000000" w:themeColor="text1"/>
                  <w:sz w:val="20"/>
                  <w:szCs w:val="20"/>
                  <w:lang w:val="fr-FR" w:eastAsia="en-IN"/>
                </w:rPr>
                <w:t>c</w:t>
              </w:r>
            </w:ins>
            <w:del w:id="871" w:author="Ndeye Dibor Ndour" w:date="2025-03-21T10:31:00Z">
              <w:r w:rsidRPr="00823A21" w:rsidDel="002F05AC">
                <w:rPr>
                  <w:rFonts w:asciiTheme="minorHAnsi" w:hAnsiTheme="minorHAnsi" w:cstheme="minorHAnsi"/>
                  <w:noProof/>
                  <w:color w:val="000000" w:themeColor="text1"/>
                  <w:sz w:val="20"/>
                  <w:szCs w:val="20"/>
                  <w:lang w:val="fr-FR" w:eastAsia="en-IN"/>
                </w:rPr>
                <w:delText>C</w:delText>
              </w:r>
            </w:del>
          </w:p>
          <w:p w14:paraId="28C69A11" w14:textId="50DE795D" w:rsidR="00FA4214" w:rsidRPr="00823A21" w:rsidDel="00F76451" w:rsidRDefault="00FA4214" w:rsidP="00FA4214">
            <w:pPr>
              <w:tabs>
                <w:tab w:val="right" w:leader="dot" w:pos="3566"/>
                <w:tab w:val="right" w:leader="dot" w:pos="4420"/>
              </w:tabs>
              <w:suppressAutoHyphens/>
              <w:rPr>
                <w:del w:id="872" w:author="Kossa FALL" w:date="2025-03-16T22:50:00Z"/>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À quoi s'attendre après avoir reçu l'injectable/implant </w:t>
            </w:r>
            <w:r w:rsidRPr="00823A21">
              <w:rPr>
                <w:rFonts w:asciiTheme="minorHAnsi" w:hAnsiTheme="minorHAnsi" w:cstheme="minorHAnsi"/>
                <w:color w:val="000000" w:themeColor="text1"/>
                <w:spacing w:val="-2"/>
                <w:sz w:val="20"/>
                <w:szCs w:val="20"/>
                <w:lang w:val="fr-FR" w:bidi="hi-IN"/>
              </w:rPr>
              <w:tab/>
            </w:r>
            <w:ins w:id="873" w:author="Ndeye Dibor Ndour" w:date="2025-03-21T10:31:00Z">
              <w:r w:rsidR="002F05AC">
                <w:rPr>
                  <w:rFonts w:asciiTheme="minorHAnsi" w:hAnsiTheme="minorHAnsi" w:cstheme="minorHAnsi"/>
                  <w:noProof/>
                  <w:color w:val="000000" w:themeColor="text1"/>
                  <w:sz w:val="20"/>
                  <w:szCs w:val="20"/>
                  <w:lang w:val="fr-FR" w:eastAsia="en-IN"/>
                </w:rPr>
                <w:t>d</w:t>
              </w:r>
            </w:ins>
            <w:del w:id="874" w:author="Ndeye Dibor Ndour" w:date="2025-03-21T10:31:00Z">
              <w:r w:rsidRPr="00823A21" w:rsidDel="002F05AC">
                <w:rPr>
                  <w:rFonts w:asciiTheme="minorHAnsi" w:hAnsiTheme="minorHAnsi" w:cstheme="minorHAnsi"/>
                  <w:noProof/>
                  <w:color w:val="000000" w:themeColor="text1"/>
                  <w:sz w:val="20"/>
                  <w:szCs w:val="20"/>
                  <w:lang w:val="fr-FR" w:eastAsia="en-IN"/>
                </w:rPr>
                <w:delText>D</w:delText>
              </w:r>
            </w:del>
          </w:p>
          <w:p w14:paraId="66114B20" w14:textId="589474C7"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del w:id="875" w:author="Kossa FALL" w:date="2025-03-16T22:50:00Z">
              <w:r w:rsidRPr="00823A21" w:rsidDel="00F76451">
                <w:rPr>
                  <w:rFonts w:asciiTheme="minorHAnsi" w:hAnsiTheme="minorHAnsi" w:cstheme="minorHAnsi"/>
                  <w:noProof/>
                  <w:color w:val="000000" w:themeColor="text1"/>
                  <w:sz w:val="20"/>
                  <w:szCs w:val="20"/>
                  <w:lang w:val="fr-FR" w:eastAsia="en-IN"/>
                </w:rPr>
                <w:delText xml:space="preserve">Autre (préciser) </w:delText>
              </w:r>
              <w:r w:rsidRPr="00823A21" w:rsidDel="00F76451">
                <w:rPr>
                  <w:rFonts w:asciiTheme="minorHAnsi" w:hAnsiTheme="minorHAnsi" w:cstheme="minorHAnsi"/>
                  <w:color w:val="000000" w:themeColor="text1"/>
                  <w:spacing w:val="-2"/>
                  <w:sz w:val="20"/>
                  <w:szCs w:val="20"/>
                  <w:lang w:val="fr-FR" w:bidi="hi-IN"/>
                </w:rPr>
                <w:tab/>
              </w:r>
            </w:del>
            <w:del w:id="876" w:author="Kossa FALL" w:date="2025-03-15T20:27:00Z">
              <w:r w:rsidRPr="00823A21" w:rsidDel="000E26D6">
                <w:rPr>
                  <w:rFonts w:asciiTheme="minorHAnsi" w:hAnsiTheme="minorHAnsi" w:cstheme="minorHAnsi"/>
                  <w:noProof/>
                  <w:color w:val="000000" w:themeColor="text1"/>
                  <w:sz w:val="20"/>
                  <w:szCs w:val="20"/>
                  <w:lang w:val="fr-FR" w:eastAsia="en-IN"/>
                </w:rPr>
                <w:delText>X</w:delText>
              </w:r>
            </w:del>
          </w:p>
          <w:p w14:paraId="0721E280" w14:textId="01E2BC88" w:rsidR="009B79DA" w:rsidRDefault="00FA4214" w:rsidP="00FA4214">
            <w:pPr>
              <w:tabs>
                <w:tab w:val="right" w:leader="dot" w:pos="3566"/>
                <w:tab w:val="right" w:leader="dot" w:pos="4420"/>
              </w:tabs>
              <w:suppressAutoHyphens/>
              <w:autoSpaceDE w:val="0"/>
              <w:autoSpaceDN w:val="0"/>
              <w:adjustRightInd w:val="0"/>
              <w:rPr>
                <w:ins w:id="877" w:author="Kossa FALL" w:date="2025-03-16T22:50:00Z"/>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ins w:id="878" w:author="Ndeye Dibor Ndour" w:date="2025-03-21T10:31:00Z">
              <w:r w:rsidR="002F05AC">
                <w:rPr>
                  <w:rFonts w:asciiTheme="minorHAnsi" w:hAnsiTheme="minorHAnsi" w:cstheme="minorHAnsi"/>
                  <w:noProof/>
                  <w:color w:val="000000" w:themeColor="text1"/>
                  <w:sz w:val="20"/>
                  <w:szCs w:val="20"/>
                  <w:lang w:val="fr-FR" w:eastAsia="en-IN"/>
                </w:rPr>
                <w:t>y</w:t>
              </w:r>
            </w:ins>
            <w:del w:id="879" w:author="Ndeye Dibor Ndour" w:date="2025-03-21T10:31:00Z">
              <w:r w:rsidRPr="00823A21" w:rsidDel="002F05AC">
                <w:rPr>
                  <w:rFonts w:asciiTheme="minorHAnsi" w:hAnsiTheme="minorHAnsi" w:cstheme="minorHAnsi"/>
                  <w:noProof/>
                  <w:color w:val="000000" w:themeColor="text1"/>
                  <w:sz w:val="20"/>
                  <w:szCs w:val="20"/>
                  <w:lang w:val="fr-FR" w:eastAsia="en-IN"/>
                </w:rPr>
                <w:delText>Y</w:delText>
              </w:r>
            </w:del>
          </w:p>
          <w:p w14:paraId="41652DAE" w14:textId="07275F84" w:rsidR="00F76451" w:rsidRPr="00823A21" w:rsidRDefault="00F76451"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ins w:id="880" w:author="Kossa FALL" w:date="2025-03-16T22:50:00Z">
              <w:r w:rsidRPr="00823A21">
                <w:rPr>
                  <w:rFonts w:asciiTheme="minorHAnsi" w:hAnsiTheme="minorHAnsi" w:cstheme="minorHAnsi"/>
                  <w:noProof/>
                  <w:color w:val="000000" w:themeColor="text1"/>
                  <w:sz w:val="20"/>
                  <w:szCs w:val="20"/>
                  <w:lang w:val="fr-FR" w:eastAsia="en-IN"/>
                </w:rPr>
                <w:t xml:space="preserve">Autre (préciser) </w:t>
              </w:r>
              <w:r w:rsidRPr="00823A21">
                <w:rPr>
                  <w:rFonts w:asciiTheme="minorHAnsi" w:hAnsiTheme="minorHAnsi" w:cstheme="minorHAnsi"/>
                  <w:color w:val="000000" w:themeColor="text1"/>
                  <w:spacing w:val="-2"/>
                  <w:sz w:val="20"/>
                  <w:szCs w:val="20"/>
                  <w:lang w:val="fr-FR" w:bidi="hi-IN"/>
                </w:rPr>
                <w:tab/>
              </w:r>
              <w:r>
                <w:rPr>
                  <w:rFonts w:asciiTheme="minorHAnsi" w:hAnsiTheme="minorHAnsi" w:cstheme="minorHAnsi"/>
                  <w:noProof/>
                  <w:color w:val="000000" w:themeColor="text1"/>
                  <w:sz w:val="20"/>
                  <w:szCs w:val="20"/>
                  <w:lang w:val="fr-FR" w:eastAsia="en-IN"/>
                </w:rPr>
                <w:t>96</w:t>
              </w:r>
            </w:ins>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196534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5E67ACD0" w14:textId="77777777" w:rsidTr="00823A21">
        <w:trPr>
          <w:trHeight w:hRule="exact" w:val="57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EB5CBB" w14:textId="0DCEF75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bidi="hi-IN"/>
              </w:rPr>
              <w:t>5</w:t>
            </w:r>
            <w:r w:rsidR="00B04EA7" w:rsidRPr="00823A21">
              <w:rPr>
                <w:rFonts w:asciiTheme="minorHAnsi" w:hAnsiTheme="minorHAnsi" w:cstheme="minorHAnsi"/>
                <w:bCs/>
                <w:color w:val="000000" w:themeColor="text1"/>
                <w:sz w:val="20"/>
                <w:szCs w:val="20"/>
                <w:lang w:val="fr-FR" w:bidi="hi-IN"/>
              </w:rPr>
              <w:t>7</w:t>
            </w:r>
            <w:r w:rsidR="000B79BD" w:rsidRPr="00823A21">
              <w:rPr>
                <w:rFonts w:asciiTheme="minorHAnsi" w:hAnsiTheme="minorHAnsi" w:cstheme="minorHAnsi"/>
                <w:bCs/>
                <w:color w:val="000000" w:themeColor="text1"/>
                <w:sz w:val="20"/>
                <w:szCs w:val="20"/>
                <w:lang w:val="fr-FR" w:bidi="hi-IN"/>
              </w:rPr>
              <w:t>6</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455135BE" w14:textId="1B7A5D95" w:rsidR="009B79DA" w:rsidRPr="00823A21" w:rsidRDefault="00FA421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Conseillez-vous les clients sur les effets secondaires associés aux contraceptifs ?</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87A29F" w14:textId="54E2C131" w:rsidR="009B79DA" w:rsidRPr="00823A21" w:rsidRDefault="00FA421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09769D7C" w14:textId="25D3F73E" w:rsidR="009B79DA" w:rsidRPr="00823A21" w:rsidDel="007F5D65"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val="fr-FR" w:bidi="hi-IN"/>
              </w:rPr>
              <w:t>No</w:t>
            </w:r>
            <w:r w:rsidR="00FA421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6844ADB"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3C387ED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tc>
      </w:tr>
      <w:tr w:rsidR="009B79DA" w:rsidRPr="00A8126F" w:rsidDel="00512C22" w14:paraId="4B7D8797" w14:textId="77777777" w:rsidTr="00823A21">
        <w:trPr>
          <w:trHeight w:hRule="exact" w:val="253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A5DA12C" w14:textId="2F5311D5"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7</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FC4045" w14:textId="77777777" w:rsidR="00FA4214" w:rsidRPr="00823A21" w:rsidRDefault="00FA4214" w:rsidP="00FA4214">
            <w:pPr>
              <w:ind w:right="-20"/>
              <w:rPr>
                <w:rFonts w:asciiTheme="minorHAnsi" w:eastAsia="Arial" w:hAnsiTheme="minorHAnsi" w:cstheme="minorHAnsi"/>
                <w:sz w:val="20"/>
                <w:szCs w:val="20"/>
                <w:lang w:val="fr-FR" w:bidi="hi-IN"/>
              </w:rPr>
            </w:pPr>
            <w:r w:rsidRPr="00823A21">
              <w:rPr>
                <w:rFonts w:asciiTheme="minorHAnsi" w:eastAsia="Arial" w:hAnsiTheme="minorHAnsi" w:cstheme="minorHAnsi"/>
                <w:sz w:val="20"/>
                <w:szCs w:val="20"/>
                <w:lang w:val="fr-FR" w:bidi="hi-IN"/>
              </w:rPr>
              <w:t>Quels sont les obstacles auxquels vous êtes confronté(e) lorsque vous fournissez des services de conseil en matière de planification familiale ?</w:t>
            </w:r>
          </w:p>
          <w:p w14:paraId="193A7AB9" w14:textId="77777777" w:rsidR="00FA4214" w:rsidRPr="00823A21" w:rsidRDefault="00FA4214" w:rsidP="00FA4214">
            <w:pPr>
              <w:ind w:right="-20"/>
              <w:rPr>
                <w:rFonts w:asciiTheme="minorHAnsi" w:eastAsia="Arial" w:hAnsiTheme="minorHAnsi" w:cstheme="minorHAnsi"/>
                <w:sz w:val="20"/>
                <w:szCs w:val="20"/>
                <w:lang w:val="fr-FR" w:bidi="hi-IN"/>
              </w:rPr>
            </w:pPr>
          </w:p>
          <w:p w14:paraId="2C944A22"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55535B0" w14:textId="68E13EE1"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3EEBAC59" w14:textId="7267556A" w:rsidR="00FA4214" w:rsidRPr="002F05AC" w:rsidRDefault="00FA4214" w:rsidP="00FA4214">
            <w:pPr>
              <w:tabs>
                <w:tab w:val="right" w:leader="dot" w:pos="3566"/>
                <w:tab w:val="right" w:leader="dot" w:pos="4420"/>
              </w:tabs>
              <w:suppressAutoHyphens/>
              <w:rPr>
                <w:rFonts w:asciiTheme="minorHAnsi" w:hAnsiTheme="minorHAnsi" w:cstheme="minorHAnsi"/>
                <w:noProof/>
                <w:sz w:val="18"/>
                <w:szCs w:val="20"/>
                <w:lang w:val="fr-FR" w:eastAsia="en-IN"/>
                <w:rPrChange w:id="881" w:author="Ndeye Dibor Ndour" w:date="2025-03-21T10:31:00Z">
                  <w:rPr>
                    <w:rFonts w:asciiTheme="minorHAnsi" w:hAnsiTheme="minorHAnsi" w:cstheme="minorHAnsi"/>
                    <w:noProof/>
                    <w:sz w:val="20"/>
                    <w:szCs w:val="20"/>
                    <w:lang w:val="fr-FR" w:eastAsia="en-IN"/>
                  </w:rPr>
                </w:rPrChange>
              </w:rPr>
            </w:pPr>
            <w:r w:rsidRPr="002F05AC">
              <w:rPr>
                <w:rFonts w:asciiTheme="minorHAnsi" w:hAnsiTheme="minorHAnsi" w:cstheme="minorHAnsi"/>
                <w:noProof/>
                <w:sz w:val="18"/>
                <w:szCs w:val="20"/>
                <w:lang w:val="fr-FR" w:eastAsia="en-IN"/>
                <w:rPrChange w:id="882" w:author="Ndeye Dibor Ndour" w:date="2025-03-21T10:31:00Z">
                  <w:rPr>
                    <w:rFonts w:asciiTheme="minorHAnsi" w:hAnsiTheme="minorHAnsi" w:cstheme="minorHAnsi"/>
                    <w:noProof/>
                    <w:sz w:val="20"/>
                    <w:szCs w:val="20"/>
                    <w:lang w:val="fr-FR" w:eastAsia="en-IN"/>
                  </w:rPr>
                </w:rPrChange>
              </w:rPr>
              <w:t xml:space="preserve">Le client hésite à parler </w:t>
            </w:r>
            <w:r w:rsidRPr="002F05AC">
              <w:rPr>
                <w:rFonts w:asciiTheme="minorHAnsi" w:hAnsiTheme="minorHAnsi" w:cstheme="minorHAnsi"/>
                <w:color w:val="000000" w:themeColor="text1"/>
                <w:spacing w:val="-2"/>
                <w:sz w:val="18"/>
                <w:szCs w:val="20"/>
                <w:lang w:val="fr-FR" w:bidi="hi-IN"/>
                <w:rPrChange w:id="883" w:author="Ndeye Dibor Ndour" w:date="2025-03-21T10:31:00Z">
                  <w:rPr>
                    <w:rFonts w:asciiTheme="minorHAnsi" w:hAnsiTheme="minorHAnsi" w:cstheme="minorHAnsi"/>
                    <w:color w:val="000000" w:themeColor="text1"/>
                    <w:spacing w:val="-2"/>
                    <w:sz w:val="20"/>
                    <w:szCs w:val="20"/>
                    <w:lang w:val="fr-FR" w:bidi="hi-IN"/>
                  </w:rPr>
                </w:rPrChange>
              </w:rPr>
              <w:tab/>
            </w:r>
            <w:ins w:id="884" w:author="Ndeye Dibor Ndour" w:date="2025-03-21T10:31:00Z">
              <w:r w:rsidR="002F05AC">
                <w:rPr>
                  <w:rFonts w:asciiTheme="minorHAnsi" w:hAnsiTheme="minorHAnsi" w:cstheme="minorHAnsi"/>
                  <w:noProof/>
                  <w:sz w:val="18"/>
                  <w:szCs w:val="20"/>
                  <w:lang w:val="fr-FR" w:eastAsia="en-IN"/>
                </w:rPr>
                <w:t>a</w:t>
              </w:r>
            </w:ins>
            <w:del w:id="885" w:author="Ndeye Dibor Ndour" w:date="2025-03-21T10:31:00Z">
              <w:r w:rsidRPr="002F05AC" w:rsidDel="002F05AC">
                <w:rPr>
                  <w:rFonts w:asciiTheme="minorHAnsi" w:hAnsiTheme="minorHAnsi" w:cstheme="minorHAnsi"/>
                  <w:noProof/>
                  <w:sz w:val="18"/>
                  <w:szCs w:val="20"/>
                  <w:lang w:val="fr-FR" w:eastAsia="en-IN"/>
                  <w:rPrChange w:id="886" w:author="Ndeye Dibor Ndour" w:date="2025-03-21T10:31:00Z">
                    <w:rPr>
                      <w:rFonts w:asciiTheme="minorHAnsi" w:hAnsiTheme="minorHAnsi" w:cstheme="minorHAnsi"/>
                      <w:noProof/>
                      <w:sz w:val="20"/>
                      <w:szCs w:val="20"/>
                      <w:lang w:val="fr-FR" w:eastAsia="en-IN"/>
                    </w:rPr>
                  </w:rPrChange>
                </w:rPr>
                <w:delText>A</w:delText>
              </w:r>
            </w:del>
          </w:p>
          <w:p w14:paraId="723FA619" w14:textId="0144C391" w:rsidR="00FA4214" w:rsidRPr="002F05AC" w:rsidRDefault="00FA4214" w:rsidP="00FA4214">
            <w:pPr>
              <w:tabs>
                <w:tab w:val="right" w:leader="dot" w:pos="3566"/>
                <w:tab w:val="right" w:leader="dot" w:pos="4420"/>
              </w:tabs>
              <w:suppressAutoHyphens/>
              <w:rPr>
                <w:rFonts w:asciiTheme="minorHAnsi" w:hAnsiTheme="minorHAnsi" w:cstheme="minorHAnsi"/>
                <w:noProof/>
                <w:sz w:val="18"/>
                <w:szCs w:val="20"/>
                <w:lang w:val="fr-FR" w:eastAsia="en-IN"/>
                <w:rPrChange w:id="887" w:author="Ndeye Dibor Ndour" w:date="2025-03-21T10:31:00Z">
                  <w:rPr>
                    <w:rFonts w:asciiTheme="minorHAnsi" w:hAnsiTheme="minorHAnsi" w:cstheme="minorHAnsi"/>
                    <w:noProof/>
                    <w:sz w:val="20"/>
                    <w:szCs w:val="20"/>
                    <w:lang w:val="fr-FR" w:eastAsia="en-IN"/>
                  </w:rPr>
                </w:rPrChange>
              </w:rPr>
            </w:pPr>
            <w:r w:rsidRPr="002F05AC">
              <w:rPr>
                <w:rFonts w:asciiTheme="minorHAnsi" w:hAnsiTheme="minorHAnsi" w:cstheme="minorHAnsi"/>
                <w:noProof/>
                <w:sz w:val="18"/>
                <w:szCs w:val="20"/>
                <w:lang w:val="fr-FR" w:eastAsia="en-IN"/>
                <w:rPrChange w:id="888" w:author="Ndeye Dibor Ndour" w:date="2025-03-21T10:31:00Z">
                  <w:rPr>
                    <w:rFonts w:asciiTheme="minorHAnsi" w:hAnsiTheme="minorHAnsi" w:cstheme="minorHAnsi"/>
                    <w:noProof/>
                    <w:sz w:val="20"/>
                    <w:szCs w:val="20"/>
                    <w:lang w:val="fr-FR" w:eastAsia="en-IN"/>
                  </w:rPr>
                </w:rPrChange>
              </w:rPr>
              <w:t xml:space="preserve">La cliente hésite à parler devant d'autres clients </w:t>
            </w:r>
            <w:r w:rsidRPr="002F05AC">
              <w:rPr>
                <w:rFonts w:asciiTheme="minorHAnsi" w:hAnsiTheme="minorHAnsi" w:cstheme="minorHAnsi"/>
                <w:color w:val="000000" w:themeColor="text1"/>
                <w:spacing w:val="-2"/>
                <w:sz w:val="18"/>
                <w:szCs w:val="20"/>
                <w:lang w:val="fr-FR" w:bidi="hi-IN"/>
                <w:rPrChange w:id="889" w:author="Ndeye Dibor Ndour" w:date="2025-03-21T10:31:00Z">
                  <w:rPr>
                    <w:rFonts w:asciiTheme="minorHAnsi" w:hAnsiTheme="minorHAnsi" w:cstheme="minorHAnsi"/>
                    <w:color w:val="000000" w:themeColor="text1"/>
                    <w:spacing w:val="-2"/>
                    <w:sz w:val="20"/>
                    <w:szCs w:val="20"/>
                    <w:lang w:val="fr-FR" w:bidi="hi-IN"/>
                  </w:rPr>
                </w:rPrChange>
              </w:rPr>
              <w:tab/>
            </w:r>
            <w:ins w:id="890" w:author="Ndeye Dibor Ndour" w:date="2025-03-21T10:31:00Z">
              <w:r w:rsidR="002F05AC">
                <w:rPr>
                  <w:rFonts w:asciiTheme="minorHAnsi" w:hAnsiTheme="minorHAnsi" w:cstheme="minorHAnsi"/>
                  <w:noProof/>
                  <w:sz w:val="18"/>
                  <w:szCs w:val="20"/>
                  <w:lang w:val="fr-FR" w:eastAsia="en-IN"/>
                </w:rPr>
                <w:t>b</w:t>
              </w:r>
            </w:ins>
            <w:del w:id="891" w:author="Ndeye Dibor Ndour" w:date="2025-03-21T10:31:00Z">
              <w:r w:rsidRPr="002F05AC" w:rsidDel="002F05AC">
                <w:rPr>
                  <w:rFonts w:asciiTheme="minorHAnsi" w:hAnsiTheme="minorHAnsi" w:cstheme="minorHAnsi"/>
                  <w:noProof/>
                  <w:sz w:val="18"/>
                  <w:szCs w:val="20"/>
                  <w:lang w:val="fr-FR" w:eastAsia="en-IN"/>
                  <w:rPrChange w:id="892" w:author="Ndeye Dibor Ndour" w:date="2025-03-21T10:31:00Z">
                    <w:rPr>
                      <w:rFonts w:asciiTheme="minorHAnsi" w:hAnsiTheme="minorHAnsi" w:cstheme="minorHAnsi"/>
                      <w:noProof/>
                      <w:sz w:val="20"/>
                      <w:szCs w:val="20"/>
                      <w:lang w:val="fr-FR" w:eastAsia="en-IN"/>
                    </w:rPr>
                  </w:rPrChange>
                </w:rPr>
                <w:delText xml:space="preserve">B </w:delText>
              </w:r>
            </w:del>
          </w:p>
          <w:p w14:paraId="0ED41023" w14:textId="460F460D" w:rsidR="00FA4214" w:rsidRPr="002F05AC" w:rsidRDefault="00FA4214" w:rsidP="00FA4214">
            <w:pPr>
              <w:tabs>
                <w:tab w:val="right" w:leader="dot" w:pos="3566"/>
                <w:tab w:val="right" w:leader="dot" w:pos="4420"/>
              </w:tabs>
              <w:suppressAutoHyphens/>
              <w:rPr>
                <w:rFonts w:asciiTheme="minorHAnsi" w:hAnsiTheme="minorHAnsi" w:cstheme="minorHAnsi"/>
                <w:noProof/>
                <w:sz w:val="18"/>
                <w:szCs w:val="20"/>
                <w:lang w:val="fr-FR" w:eastAsia="en-IN"/>
                <w:rPrChange w:id="893" w:author="Ndeye Dibor Ndour" w:date="2025-03-21T10:31:00Z">
                  <w:rPr>
                    <w:rFonts w:asciiTheme="minorHAnsi" w:hAnsiTheme="minorHAnsi" w:cstheme="minorHAnsi"/>
                    <w:noProof/>
                    <w:sz w:val="20"/>
                    <w:szCs w:val="20"/>
                    <w:lang w:val="fr-FR" w:eastAsia="en-IN"/>
                  </w:rPr>
                </w:rPrChange>
              </w:rPr>
            </w:pPr>
            <w:r w:rsidRPr="002F05AC">
              <w:rPr>
                <w:rFonts w:asciiTheme="minorHAnsi" w:hAnsiTheme="minorHAnsi" w:cstheme="minorHAnsi"/>
                <w:noProof/>
                <w:sz w:val="18"/>
                <w:szCs w:val="20"/>
                <w:lang w:val="fr-FR" w:eastAsia="en-IN"/>
                <w:rPrChange w:id="894" w:author="Ndeye Dibor Ndour" w:date="2025-03-21T10:31:00Z">
                  <w:rPr>
                    <w:rFonts w:asciiTheme="minorHAnsi" w:hAnsiTheme="minorHAnsi" w:cstheme="minorHAnsi"/>
                    <w:noProof/>
                    <w:sz w:val="20"/>
                    <w:szCs w:val="20"/>
                    <w:lang w:val="fr-FR" w:eastAsia="en-IN"/>
                  </w:rPr>
                </w:rPrChange>
              </w:rPr>
              <w:t xml:space="preserve">Le client n'aime pas utiliser de méthodes contraceptives </w:t>
            </w:r>
            <w:r w:rsidRPr="002F05AC">
              <w:rPr>
                <w:rFonts w:asciiTheme="minorHAnsi" w:hAnsiTheme="minorHAnsi" w:cstheme="minorHAnsi"/>
                <w:color w:val="000000" w:themeColor="text1"/>
                <w:spacing w:val="-2"/>
                <w:sz w:val="18"/>
                <w:szCs w:val="20"/>
                <w:lang w:val="fr-FR" w:bidi="hi-IN"/>
                <w:rPrChange w:id="895" w:author="Ndeye Dibor Ndour" w:date="2025-03-21T10:31:00Z">
                  <w:rPr>
                    <w:rFonts w:asciiTheme="minorHAnsi" w:hAnsiTheme="minorHAnsi" w:cstheme="minorHAnsi"/>
                    <w:color w:val="000000" w:themeColor="text1"/>
                    <w:spacing w:val="-2"/>
                    <w:sz w:val="20"/>
                    <w:szCs w:val="20"/>
                    <w:lang w:val="fr-FR" w:bidi="hi-IN"/>
                  </w:rPr>
                </w:rPrChange>
              </w:rPr>
              <w:tab/>
            </w:r>
            <w:ins w:id="896" w:author="Ndeye Dibor Ndour" w:date="2025-03-21T10:31:00Z">
              <w:r w:rsidR="002F05AC">
                <w:rPr>
                  <w:rFonts w:asciiTheme="minorHAnsi" w:hAnsiTheme="minorHAnsi" w:cstheme="minorHAnsi"/>
                  <w:noProof/>
                  <w:sz w:val="18"/>
                  <w:szCs w:val="20"/>
                  <w:lang w:val="fr-FR" w:eastAsia="en-IN"/>
                </w:rPr>
                <w:t>c</w:t>
              </w:r>
            </w:ins>
            <w:del w:id="897" w:author="Ndeye Dibor Ndour" w:date="2025-03-21T10:31:00Z">
              <w:r w:rsidRPr="002F05AC" w:rsidDel="002F05AC">
                <w:rPr>
                  <w:rFonts w:asciiTheme="minorHAnsi" w:hAnsiTheme="minorHAnsi" w:cstheme="minorHAnsi"/>
                  <w:noProof/>
                  <w:sz w:val="18"/>
                  <w:szCs w:val="20"/>
                  <w:lang w:val="fr-FR" w:eastAsia="en-IN"/>
                  <w:rPrChange w:id="898" w:author="Ndeye Dibor Ndour" w:date="2025-03-21T10:31:00Z">
                    <w:rPr>
                      <w:rFonts w:asciiTheme="minorHAnsi" w:hAnsiTheme="minorHAnsi" w:cstheme="minorHAnsi"/>
                      <w:noProof/>
                      <w:sz w:val="20"/>
                      <w:szCs w:val="20"/>
                      <w:lang w:val="fr-FR" w:eastAsia="en-IN"/>
                    </w:rPr>
                  </w:rPrChange>
                </w:rPr>
                <w:delText>C</w:delText>
              </w:r>
            </w:del>
          </w:p>
          <w:p w14:paraId="787BB659" w14:textId="52FF394A" w:rsidR="00FA4214" w:rsidRPr="002F05AC" w:rsidRDefault="00FA4214" w:rsidP="00FA4214">
            <w:pPr>
              <w:tabs>
                <w:tab w:val="right" w:leader="dot" w:pos="3566"/>
                <w:tab w:val="right" w:leader="dot" w:pos="4420"/>
              </w:tabs>
              <w:suppressAutoHyphens/>
              <w:rPr>
                <w:rFonts w:asciiTheme="minorHAnsi" w:hAnsiTheme="minorHAnsi" w:cstheme="minorHAnsi"/>
                <w:noProof/>
                <w:sz w:val="18"/>
                <w:szCs w:val="20"/>
                <w:lang w:val="fr-FR" w:eastAsia="en-IN"/>
                <w:rPrChange w:id="899" w:author="Ndeye Dibor Ndour" w:date="2025-03-21T10:31:00Z">
                  <w:rPr>
                    <w:rFonts w:asciiTheme="minorHAnsi" w:hAnsiTheme="minorHAnsi" w:cstheme="minorHAnsi"/>
                    <w:noProof/>
                    <w:sz w:val="20"/>
                    <w:szCs w:val="20"/>
                    <w:lang w:val="fr-FR" w:eastAsia="en-IN"/>
                  </w:rPr>
                </w:rPrChange>
              </w:rPr>
            </w:pPr>
            <w:r w:rsidRPr="002F05AC">
              <w:rPr>
                <w:rFonts w:asciiTheme="minorHAnsi" w:hAnsiTheme="minorHAnsi" w:cstheme="minorHAnsi"/>
                <w:noProof/>
                <w:sz w:val="18"/>
                <w:szCs w:val="20"/>
                <w:lang w:val="fr-FR" w:eastAsia="en-IN"/>
                <w:rPrChange w:id="900" w:author="Ndeye Dibor Ndour" w:date="2025-03-21T10:31:00Z">
                  <w:rPr>
                    <w:rFonts w:asciiTheme="minorHAnsi" w:hAnsiTheme="minorHAnsi" w:cstheme="minorHAnsi"/>
                    <w:noProof/>
                    <w:sz w:val="20"/>
                    <w:szCs w:val="20"/>
                    <w:lang w:val="fr-FR" w:eastAsia="en-IN"/>
                  </w:rPr>
                </w:rPrChange>
              </w:rPr>
              <w:t xml:space="preserve">Le/la client(e) tient son/sa partenaire pour responsable de la décision d'utiliser un moyen de contraception </w:t>
            </w:r>
            <w:r w:rsidRPr="002F05AC">
              <w:rPr>
                <w:rFonts w:asciiTheme="minorHAnsi" w:hAnsiTheme="minorHAnsi" w:cstheme="minorHAnsi"/>
                <w:color w:val="000000" w:themeColor="text1"/>
                <w:spacing w:val="-2"/>
                <w:sz w:val="18"/>
                <w:szCs w:val="20"/>
                <w:lang w:val="fr-FR" w:bidi="hi-IN"/>
                <w:rPrChange w:id="901" w:author="Ndeye Dibor Ndour" w:date="2025-03-21T10:31:00Z">
                  <w:rPr>
                    <w:rFonts w:asciiTheme="minorHAnsi" w:hAnsiTheme="minorHAnsi" w:cstheme="minorHAnsi"/>
                    <w:color w:val="000000" w:themeColor="text1"/>
                    <w:spacing w:val="-2"/>
                    <w:sz w:val="20"/>
                    <w:szCs w:val="20"/>
                    <w:lang w:val="fr-FR" w:bidi="hi-IN"/>
                  </w:rPr>
                </w:rPrChange>
              </w:rPr>
              <w:tab/>
            </w:r>
            <w:ins w:id="902" w:author="Ndeye Dibor Ndour" w:date="2025-03-21T10:31:00Z">
              <w:r w:rsidR="002F05AC">
                <w:rPr>
                  <w:rFonts w:asciiTheme="minorHAnsi" w:hAnsiTheme="minorHAnsi" w:cstheme="minorHAnsi"/>
                  <w:noProof/>
                  <w:sz w:val="18"/>
                  <w:szCs w:val="20"/>
                  <w:lang w:val="fr-FR" w:eastAsia="en-IN"/>
                </w:rPr>
                <w:t>d</w:t>
              </w:r>
            </w:ins>
            <w:del w:id="903" w:author="Ndeye Dibor Ndour" w:date="2025-03-21T10:31:00Z">
              <w:r w:rsidRPr="002F05AC" w:rsidDel="002F05AC">
                <w:rPr>
                  <w:rFonts w:asciiTheme="minorHAnsi" w:hAnsiTheme="minorHAnsi" w:cstheme="minorHAnsi"/>
                  <w:noProof/>
                  <w:sz w:val="18"/>
                  <w:szCs w:val="20"/>
                  <w:lang w:val="fr-FR" w:eastAsia="en-IN"/>
                  <w:rPrChange w:id="904" w:author="Ndeye Dibor Ndour" w:date="2025-03-21T10:31:00Z">
                    <w:rPr>
                      <w:rFonts w:asciiTheme="minorHAnsi" w:hAnsiTheme="minorHAnsi" w:cstheme="minorHAnsi"/>
                      <w:noProof/>
                      <w:sz w:val="20"/>
                      <w:szCs w:val="20"/>
                      <w:lang w:val="fr-FR" w:eastAsia="en-IN"/>
                    </w:rPr>
                  </w:rPrChange>
                </w:rPr>
                <w:delText>D</w:delText>
              </w:r>
            </w:del>
          </w:p>
          <w:p w14:paraId="3D0F77E8" w14:textId="01FE164F" w:rsidR="00FA4214" w:rsidRPr="002F05AC" w:rsidDel="00F76451" w:rsidRDefault="00FA4214" w:rsidP="00FA4214">
            <w:pPr>
              <w:tabs>
                <w:tab w:val="right" w:leader="dot" w:pos="3566"/>
                <w:tab w:val="right" w:leader="dot" w:pos="4420"/>
              </w:tabs>
              <w:suppressAutoHyphens/>
              <w:rPr>
                <w:del w:id="905" w:author="Kossa FALL" w:date="2025-03-16T22:51:00Z"/>
                <w:rFonts w:asciiTheme="minorHAnsi" w:hAnsiTheme="minorHAnsi" w:cstheme="minorHAnsi"/>
                <w:noProof/>
                <w:sz w:val="18"/>
                <w:szCs w:val="20"/>
                <w:lang w:val="fr-FR" w:eastAsia="en-IN"/>
                <w:rPrChange w:id="906" w:author="Ndeye Dibor Ndour" w:date="2025-03-21T10:31:00Z">
                  <w:rPr>
                    <w:del w:id="907" w:author="Kossa FALL" w:date="2025-03-16T22:51:00Z"/>
                    <w:rFonts w:asciiTheme="minorHAnsi" w:hAnsiTheme="minorHAnsi" w:cstheme="minorHAnsi"/>
                    <w:noProof/>
                    <w:sz w:val="20"/>
                    <w:szCs w:val="20"/>
                    <w:lang w:val="fr-FR" w:eastAsia="en-IN"/>
                  </w:rPr>
                </w:rPrChange>
              </w:rPr>
            </w:pPr>
            <w:del w:id="908" w:author="Kossa FALL" w:date="2025-03-16T22:51:00Z">
              <w:r w:rsidRPr="002F05AC" w:rsidDel="00F76451">
                <w:rPr>
                  <w:rFonts w:asciiTheme="minorHAnsi" w:hAnsiTheme="minorHAnsi" w:cstheme="minorHAnsi"/>
                  <w:noProof/>
                  <w:sz w:val="18"/>
                  <w:szCs w:val="20"/>
                  <w:lang w:val="fr-FR" w:eastAsia="en-IN"/>
                  <w:rPrChange w:id="909" w:author="Ndeye Dibor Ndour" w:date="2025-03-21T10:31:00Z">
                    <w:rPr>
                      <w:rFonts w:asciiTheme="minorHAnsi" w:hAnsiTheme="minorHAnsi" w:cstheme="minorHAnsi"/>
                      <w:noProof/>
                      <w:sz w:val="20"/>
                      <w:szCs w:val="20"/>
                      <w:lang w:val="fr-FR" w:eastAsia="en-IN"/>
                    </w:rPr>
                  </w:rPrChange>
                </w:rPr>
                <w:delText>Autres (préciser)</w:delText>
              </w:r>
              <w:r w:rsidRPr="002F05AC" w:rsidDel="00F76451">
                <w:rPr>
                  <w:rFonts w:asciiTheme="minorHAnsi" w:hAnsiTheme="minorHAnsi" w:cstheme="minorHAnsi"/>
                  <w:color w:val="000000" w:themeColor="text1"/>
                  <w:spacing w:val="-2"/>
                  <w:sz w:val="18"/>
                  <w:szCs w:val="20"/>
                  <w:lang w:val="fr-FR" w:bidi="hi-IN"/>
                  <w:rPrChange w:id="910" w:author="Ndeye Dibor Ndour" w:date="2025-03-21T10:31:00Z">
                    <w:rPr>
                      <w:rFonts w:asciiTheme="minorHAnsi" w:hAnsiTheme="minorHAnsi" w:cstheme="minorHAnsi"/>
                      <w:color w:val="000000" w:themeColor="text1"/>
                      <w:spacing w:val="-2"/>
                      <w:sz w:val="20"/>
                      <w:szCs w:val="20"/>
                      <w:lang w:val="fr-FR" w:bidi="hi-IN"/>
                    </w:rPr>
                  </w:rPrChange>
                </w:rPr>
                <w:delText xml:space="preserve"> </w:delText>
              </w:r>
              <w:r w:rsidRPr="002F05AC" w:rsidDel="00F76451">
                <w:rPr>
                  <w:rFonts w:asciiTheme="minorHAnsi" w:hAnsiTheme="minorHAnsi" w:cstheme="minorHAnsi"/>
                  <w:color w:val="000000" w:themeColor="text1"/>
                  <w:spacing w:val="-2"/>
                  <w:sz w:val="18"/>
                  <w:szCs w:val="20"/>
                  <w:lang w:val="fr-FR" w:bidi="hi-IN"/>
                  <w:rPrChange w:id="911" w:author="Ndeye Dibor Ndour" w:date="2025-03-21T10:31:00Z">
                    <w:rPr>
                      <w:rFonts w:asciiTheme="minorHAnsi" w:hAnsiTheme="minorHAnsi" w:cstheme="minorHAnsi"/>
                      <w:color w:val="000000" w:themeColor="text1"/>
                      <w:spacing w:val="-2"/>
                      <w:sz w:val="20"/>
                      <w:szCs w:val="20"/>
                      <w:lang w:val="fr-FR" w:bidi="hi-IN"/>
                    </w:rPr>
                  </w:rPrChange>
                </w:rPr>
                <w:tab/>
              </w:r>
              <w:r w:rsidRPr="002F05AC" w:rsidDel="00F76451">
                <w:rPr>
                  <w:rFonts w:asciiTheme="minorHAnsi" w:hAnsiTheme="minorHAnsi" w:cstheme="minorHAnsi"/>
                  <w:noProof/>
                  <w:sz w:val="18"/>
                  <w:szCs w:val="20"/>
                  <w:lang w:val="fr-FR" w:eastAsia="en-IN"/>
                  <w:rPrChange w:id="912" w:author="Ndeye Dibor Ndour" w:date="2025-03-21T10:31:00Z">
                    <w:rPr>
                      <w:rFonts w:asciiTheme="minorHAnsi" w:hAnsiTheme="minorHAnsi" w:cstheme="minorHAnsi"/>
                      <w:noProof/>
                      <w:sz w:val="20"/>
                      <w:szCs w:val="20"/>
                      <w:lang w:val="fr-FR" w:eastAsia="en-IN"/>
                    </w:rPr>
                  </w:rPrChange>
                </w:rPr>
                <w:delText xml:space="preserve"> </w:delText>
              </w:r>
            </w:del>
            <w:del w:id="913" w:author="Kossa FALL" w:date="2025-03-15T20:27:00Z">
              <w:r w:rsidRPr="002F05AC" w:rsidDel="000E26D6">
                <w:rPr>
                  <w:rFonts w:asciiTheme="minorHAnsi" w:hAnsiTheme="minorHAnsi" w:cstheme="minorHAnsi"/>
                  <w:noProof/>
                  <w:sz w:val="18"/>
                  <w:szCs w:val="20"/>
                  <w:lang w:val="fr-FR" w:eastAsia="en-IN"/>
                  <w:rPrChange w:id="914" w:author="Ndeye Dibor Ndour" w:date="2025-03-21T10:31:00Z">
                    <w:rPr>
                      <w:rFonts w:asciiTheme="minorHAnsi" w:hAnsiTheme="minorHAnsi" w:cstheme="minorHAnsi"/>
                      <w:noProof/>
                      <w:sz w:val="20"/>
                      <w:szCs w:val="20"/>
                      <w:lang w:val="fr-FR" w:eastAsia="en-IN"/>
                    </w:rPr>
                  </w:rPrChange>
                </w:rPr>
                <w:delText>X</w:delText>
              </w:r>
            </w:del>
          </w:p>
          <w:p w14:paraId="3C5414F7" w14:textId="36BF78F0" w:rsidR="009B79DA" w:rsidRPr="002F05AC" w:rsidRDefault="00FA4214" w:rsidP="00FA4214">
            <w:pPr>
              <w:tabs>
                <w:tab w:val="right" w:leader="dot" w:pos="3566"/>
                <w:tab w:val="right" w:leader="dot" w:pos="4420"/>
              </w:tabs>
              <w:suppressAutoHyphens/>
              <w:rPr>
                <w:ins w:id="915" w:author="Kossa FALL" w:date="2025-03-16T22:50:00Z"/>
                <w:rFonts w:asciiTheme="minorHAnsi" w:hAnsiTheme="minorHAnsi" w:cstheme="minorHAnsi"/>
                <w:noProof/>
                <w:sz w:val="18"/>
                <w:szCs w:val="20"/>
                <w:lang w:val="fr-FR" w:eastAsia="en-IN"/>
                <w:rPrChange w:id="916" w:author="Ndeye Dibor Ndour" w:date="2025-03-21T10:31:00Z">
                  <w:rPr>
                    <w:ins w:id="917" w:author="Kossa FALL" w:date="2025-03-16T22:50:00Z"/>
                    <w:rFonts w:asciiTheme="minorHAnsi" w:hAnsiTheme="minorHAnsi" w:cstheme="minorHAnsi"/>
                    <w:noProof/>
                    <w:sz w:val="20"/>
                    <w:szCs w:val="20"/>
                    <w:lang w:val="fr-FR" w:eastAsia="en-IN"/>
                  </w:rPr>
                </w:rPrChange>
              </w:rPr>
            </w:pPr>
            <w:r w:rsidRPr="002F05AC">
              <w:rPr>
                <w:rFonts w:asciiTheme="minorHAnsi" w:hAnsiTheme="minorHAnsi" w:cstheme="minorHAnsi"/>
                <w:noProof/>
                <w:sz w:val="18"/>
                <w:szCs w:val="20"/>
                <w:lang w:val="fr-FR" w:eastAsia="en-IN"/>
                <w:rPrChange w:id="918" w:author="Ndeye Dibor Ndour" w:date="2025-03-21T10:31:00Z">
                  <w:rPr>
                    <w:rFonts w:asciiTheme="minorHAnsi" w:hAnsiTheme="minorHAnsi" w:cstheme="minorHAnsi"/>
                    <w:noProof/>
                    <w:sz w:val="20"/>
                    <w:szCs w:val="20"/>
                    <w:lang w:val="fr-FR" w:eastAsia="en-IN"/>
                  </w:rPr>
                </w:rPrChange>
              </w:rPr>
              <w:t xml:space="preserve">Rien </w:t>
            </w:r>
            <w:r w:rsidRPr="002F05AC">
              <w:rPr>
                <w:rFonts w:asciiTheme="minorHAnsi" w:hAnsiTheme="minorHAnsi" w:cstheme="minorHAnsi"/>
                <w:color w:val="000000" w:themeColor="text1"/>
                <w:spacing w:val="-2"/>
                <w:sz w:val="18"/>
                <w:szCs w:val="20"/>
                <w:lang w:val="fr-FR" w:bidi="hi-IN"/>
                <w:rPrChange w:id="919" w:author="Ndeye Dibor Ndour" w:date="2025-03-21T10:31:00Z">
                  <w:rPr>
                    <w:rFonts w:asciiTheme="minorHAnsi" w:hAnsiTheme="minorHAnsi" w:cstheme="minorHAnsi"/>
                    <w:color w:val="000000" w:themeColor="text1"/>
                    <w:spacing w:val="-2"/>
                    <w:sz w:val="20"/>
                    <w:szCs w:val="20"/>
                    <w:lang w:val="fr-FR" w:bidi="hi-IN"/>
                  </w:rPr>
                </w:rPrChange>
              </w:rPr>
              <w:tab/>
            </w:r>
            <w:ins w:id="920" w:author="Ndeye Dibor Ndour" w:date="2025-03-21T10:31:00Z">
              <w:r w:rsidR="002F05AC">
                <w:rPr>
                  <w:rFonts w:asciiTheme="minorHAnsi" w:hAnsiTheme="minorHAnsi" w:cstheme="minorHAnsi"/>
                  <w:noProof/>
                  <w:sz w:val="18"/>
                  <w:szCs w:val="20"/>
                  <w:lang w:val="fr-FR" w:eastAsia="en-IN"/>
                </w:rPr>
                <w:t>y</w:t>
              </w:r>
            </w:ins>
            <w:del w:id="921" w:author="Ndeye Dibor Ndour" w:date="2025-03-21T10:31:00Z">
              <w:r w:rsidRPr="002F05AC" w:rsidDel="002F05AC">
                <w:rPr>
                  <w:rFonts w:asciiTheme="minorHAnsi" w:hAnsiTheme="minorHAnsi" w:cstheme="minorHAnsi"/>
                  <w:noProof/>
                  <w:sz w:val="18"/>
                  <w:szCs w:val="20"/>
                  <w:lang w:val="fr-FR" w:eastAsia="en-IN"/>
                  <w:rPrChange w:id="922" w:author="Ndeye Dibor Ndour" w:date="2025-03-21T10:31:00Z">
                    <w:rPr>
                      <w:rFonts w:asciiTheme="minorHAnsi" w:hAnsiTheme="minorHAnsi" w:cstheme="minorHAnsi"/>
                      <w:noProof/>
                      <w:sz w:val="20"/>
                      <w:szCs w:val="20"/>
                      <w:lang w:val="fr-FR" w:eastAsia="en-IN"/>
                    </w:rPr>
                  </w:rPrChange>
                </w:rPr>
                <w:delText>Y</w:delText>
              </w:r>
            </w:del>
          </w:p>
          <w:p w14:paraId="224DDBFC" w14:textId="7C129DAD" w:rsidR="00F76451" w:rsidRPr="00823A21" w:rsidRDefault="00F76451"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ins w:id="923" w:author="Kossa FALL" w:date="2025-03-16T22:50:00Z">
              <w:r w:rsidRPr="002F05AC">
                <w:rPr>
                  <w:rFonts w:asciiTheme="minorHAnsi" w:hAnsiTheme="minorHAnsi" w:cstheme="minorHAnsi"/>
                  <w:noProof/>
                  <w:color w:val="000000" w:themeColor="text1"/>
                  <w:sz w:val="18"/>
                  <w:szCs w:val="20"/>
                  <w:lang w:val="fr-FR" w:eastAsia="en-IN"/>
                  <w:rPrChange w:id="924" w:author="Ndeye Dibor Ndour" w:date="2025-03-21T10:31:00Z">
                    <w:rPr>
                      <w:rFonts w:asciiTheme="minorHAnsi" w:hAnsiTheme="minorHAnsi" w:cstheme="minorHAnsi"/>
                      <w:noProof/>
                      <w:color w:val="000000" w:themeColor="text1"/>
                      <w:sz w:val="20"/>
                      <w:szCs w:val="20"/>
                      <w:lang w:val="fr-FR" w:eastAsia="en-IN"/>
                    </w:rPr>
                  </w:rPrChange>
                </w:rPr>
                <w:t xml:space="preserve">Autre (préciser) </w:t>
              </w:r>
              <w:r w:rsidRPr="002F05AC">
                <w:rPr>
                  <w:rFonts w:asciiTheme="minorHAnsi" w:hAnsiTheme="minorHAnsi" w:cstheme="minorHAnsi"/>
                  <w:color w:val="000000" w:themeColor="text1"/>
                  <w:spacing w:val="-2"/>
                  <w:sz w:val="18"/>
                  <w:szCs w:val="20"/>
                  <w:lang w:val="fr-FR" w:bidi="hi-IN"/>
                  <w:rPrChange w:id="925" w:author="Ndeye Dibor Ndour" w:date="2025-03-21T10:31:00Z">
                    <w:rPr>
                      <w:rFonts w:asciiTheme="minorHAnsi" w:hAnsiTheme="minorHAnsi" w:cstheme="minorHAnsi"/>
                      <w:color w:val="000000" w:themeColor="text1"/>
                      <w:spacing w:val="-2"/>
                      <w:sz w:val="20"/>
                      <w:szCs w:val="20"/>
                      <w:lang w:val="fr-FR" w:bidi="hi-IN"/>
                    </w:rPr>
                  </w:rPrChange>
                </w:rPr>
                <w:tab/>
              </w:r>
              <w:r w:rsidRPr="002F05AC">
                <w:rPr>
                  <w:rFonts w:asciiTheme="minorHAnsi" w:hAnsiTheme="minorHAnsi" w:cstheme="minorHAnsi"/>
                  <w:noProof/>
                  <w:color w:val="000000" w:themeColor="text1"/>
                  <w:sz w:val="18"/>
                  <w:szCs w:val="20"/>
                  <w:lang w:val="fr-FR" w:eastAsia="en-IN"/>
                  <w:rPrChange w:id="926" w:author="Ndeye Dibor Ndour" w:date="2025-03-21T10:31:00Z">
                    <w:rPr>
                      <w:rFonts w:asciiTheme="minorHAnsi" w:hAnsiTheme="minorHAnsi" w:cstheme="minorHAnsi"/>
                      <w:noProof/>
                      <w:color w:val="000000" w:themeColor="text1"/>
                      <w:sz w:val="20"/>
                      <w:szCs w:val="20"/>
                      <w:lang w:val="fr-FR" w:eastAsia="en-IN"/>
                    </w:rPr>
                  </w:rPrChange>
                </w:rPr>
                <w:t>96</w:t>
              </w:r>
            </w:ins>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FFD178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6BE8BCD9" w14:textId="77777777" w:rsidTr="00823A21">
        <w:trPr>
          <w:trHeight w:hRule="exact" w:val="70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C78000" w14:textId="487655DF"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8</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E177FF0" w14:textId="4AC438A7" w:rsidR="009B79DA" w:rsidRPr="00823A21" w:rsidRDefault="0040136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Indiquez-vous à la cliente où se rendre en cas de complications après l'utilisation des contraceptifs ?</w:t>
            </w: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169418AB" w14:textId="43F9994D" w:rsidR="009B79DA" w:rsidRPr="00823A21" w:rsidRDefault="0040136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4A8322F9" w14:textId="77E5D5E9" w:rsidR="009B79DA" w:rsidRPr="00823A21"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val="fr-FR" w:bidi="hi-IN"/>
              </w:rPr>
              <w:t>No</w:t>
            </w:r>
            <w:r w:rsidR="0040136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3E195E8"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040AAE4" w14:textId="2436248B"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010F8A">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1248" behindDoc="0" locked="0" layoutInCell="1" allowOverlap="1" wp14:anchorId="6F09401E" wp14:editId="646CA4BF">
                      <wp:simplePos x="0" y="0"/>
                      <wp:positionH relativeFrom="column">
                        <wp:posOffset>-118598</wp:posOffset>
                      </wp:positionH>
                      <wp:positionV relativeFrom="paragraph">
                        <wp:posOffset>77030</wp:posOffset>
                      </wp:positionV>
                      <wp:extent cx="219075" cy="0"/>
                      <wp:effectExtent l="0" t="76200" r="28575" b="95250"/>
                      <wp:wrapNone/>
                      <wp:docPr id="1470" name="Straight Arrow Connector 147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174432" id="Straight Arrow Connector 1470" o:spid="_x0000_s1026" type="#_x0000_t32" style="position:absolute;margin-left:-9.35pt;margin-top:6.05pt;width:17.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010F8A">
              <w:rPr>
                <w:rFonts w:asciiTheme="minorHAnsi" w:hAnsiTheme="minorHAnsi" w:cstheme="minorHAnsi"/>
                <w:noProof/>
                <w:color w:val="000000" w:themeColor="text1"/>
                <w:sz w:val="20"/>
                <w:szCs w:val="20"/>
                <w:lang w:val="fr-FR" w:eastAsia="en-IN" w:bidi="hi-IN"/>
              </w:rPr>
              <w:t>FIN</w:t>
            </w:r>
          </w:p>
        </w:tc>
      </w:tr>
      <w:tr w:rsidR="009B79DA" w:rsidRPr="00010F8A" w:rsidDel="00512C22" w14:paraId="4C8FCBB4" w14:textId="77777777" w:rsidTr="00823A21">
        <w:trPr>
          <w:trHeight w:hRule="exact" w:val="241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5AA1D0BC" w14:textId="5121078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0B79BD" w:rsidRPr="00823A21">
              <w:rPr>
                <w:rFonts w:asciiTheme="minorHAnsi" w:hAnsiTheme="minorHAnsi" w:cstheme="minorHAnsi"/>
                <w:bCs/>
                <w:color w:val="000000" w:themeColor="text1"/>
                <w:sz w:val="20"/>
                <w:szCs w:val="20"/>
                <w:lang w:val="fr-FR"/>
              </w:rPr>
              <w:t>79</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3FF0C5A" w14:textId="34B6E32A" w:rsidR="009A57BE" w:rsidRPr="00823A21" w:rsidRDefault="009A57BE" w:rsidP="009A57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Où leur conseillez-vous de se rendre s'ils présentent des complications après avoir consommé des </w:t>
            </w:r>
            <w:r w:rsidR="00884BC7" w:rsidRPr="00010F8A">
              <w:rPr>
                <w:rFonts w:asciiTheme="minorHAnsi" w:hAnsiTheme="minorHAnsi" w:cstheme="minorHAnsi"/>
                <w:bCs/>
                <w:color w:val="000000" w:themeColor="text1"/>
                <w:sz w:val="20"/>
                <w:szCs w:val="20"/>
                <w:lang w:val="fr-FR"/>
              </w:rPr>
              <w:t>pilule</w:t>
            </w:r>
            <w:r w:rsidR="008D1D32" w:rsidRPr="00010F8A">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w:t>
            </w:r>
            <w:r w:rsidR="00BF535A" w:rsidRPr="00823A21">
              <w:rPr>
                <w:rFonts w:asciiTheme="minorHAnsi" w:hAnsiTheme="minorHAnsi" w:cstheme="minorHAnsi"/>
                <w:bCs/>
                <w:color w:val="000000" w:themeColor="text1"/>
                <w:sz w:val="20"/>
                <w:szCs w:val="20"/>
                <w:lang w:val="fr-FR"/>
              </w:rPr>
              <w:t>CU</w:t>
            </w:r>
            <w:r w:rsidRPr="00823A21">
              <w:rPr>
                <w:rFonts w:asciiTheme="minorHAnsi" w:hAnsiTheme="minorHAnsi" w:cstheme="minorHAnsi"/>
                <w:bCs/>
                <w:color w:val="000000" w:themeColor="text1"/>
                <w:sz w:val="20"/>
                <w:szCs w:val="20"/>
                <w:lang w:val="fr-FR"/>
              </w:rPr>
              <w:t xml:space="preserve"> ?</w:t>
            </w:r>
          </w:p>
          <w:p w14:paraId="3A89984F" w14:textId="77777777" w:rsidR="009A57BE" w:rsidRPr="00823A21" w:rsidRDefault="009A57BE" w:rsidP="009A57BE">
            <w:pPr>
              <w:rPr>
                <w:rFonts w:asciiTheme="minorHAnsi" w:hAnsiTheme="minorHAnsi" w:cstheme="minorHAnsi"/>
                <w:bCs/>
                <w:color w:val="000000" w:themeColor="text1"/>
                <w:sz w:val="20"/>
                <w:szCs w:val="20"/>
                <w:lang w:val="fr-FR"/>
              </w:rPr>
            </w:pPr>
          </w:p>
          <w:p w14:paraId="30912B4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138046A"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4D7E742" w14:textId="7ACCDBFB" w:rsidR="009A57BE" w:rsidRPr="00823A21" w:rsidRDefault="009A57BE"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Revenez à </w:t>
            </w:r>
            <w:r w:rsidR="00BF535A" w:rsidRPr="00823A21">
              <w:rPr>
                <w:rFonts w:asciiTheme="minorHAnsi" w:hAnsiTheme="minorHAnsi" w:cstheme="minorHAnsi"/>
                <w:noProof/>
                <w:color w:val="000000" w:themeColor="text1"/>
                <w:sz w:val="20"/>
                <w:szCs w:val="20"/>
                <w:lang w:val="fr-FR" w:eastAsia="en-IN"/>
              </w:rPr>
              <w:t>n</w:t>
            </w:r>
            <w:r w:rsidRPr="00823A21">
              <w:rPr>
                <w:rFonts w:asciiTheme="minorHAnsi" w:hAnsiTheme="minorHAnsi" w:cstheme="minorHAnsi"/>
                <w:noProof/>
                <w:color w:val="000000" w:themeColor="text1"/>
                <w:sz w:val="20"/>
                <w:szCs w:val="20"/>
                <w:lang w:val="fr-FR" w:eastAsia="en-IN"/>
              </w:rPr>
              <w:t xml:space="preserve">ous </w:t>
            </w:r>
            <w:r w:rsidRPr="00823A21">
              <w:rPr>
                <w:rFonts w:asciiTheme="minorHAnsi" w:hAnsiTheme="minorHAnsi" w:cstheme="minorHAnsi"/>
                <w:color w:val="000000" w:themeColor="text1"/>
                <w:spacing w:val="-2"/>
                <w:sz w:val="20"/>
                <w:szCs w:val="20"/>
                <w:lang w:val="fr-FR" w:bidi="hi-IN"/>
              </w:rPr>
              <w:tab/>
            </w:r>
            <w:ins w:id="927" w:author="Ndeye Dibor Ndour" w:date="2025-03-21T10:32:00Z">
              <w:r w:rsidR="00690C46">
                <w:rPr>
                  <w:rFonts w:asciiTheme="minorHAnsi" w:hAnsiTheme="minorHAnsi" w:cstheme="minorHAnsi"/>
                  <w:noProof/>
                  <w:color w:val="000000" w:themeColor="text1"/>
                  <w:sz w:val="20"/>
                  <w:szCs w:val="20"/>
                  <w:lang w:val="fr-FR" w:eastAsia="en-IN"/>
                </w:rPr>
                <w:t>a</w:t>
              </w:r>
            </w:ins>
            <w:del w:id="928" w:author="Ndeye Dibor Ndour" w:date="2025-03-21T10:32:00Z">
              <w:r w:rsidRPr="00823A21" w:rsidDel="00690C46">
                <w:rPr>
                  <w:rFonts w:asciiTheme="minorHAnsi" w:hAnsiTheme="minorHAnsi" w:cstheme="minorHAnsi"/>
                  <w:noProof/>
                  <w:color w:val="000000" w:themeColor="text1"/>
                  <w:sz w:val="20"/>
                  <w:szCs w:val="20"/>
                  <w:lang w:val="fr-FR" w:eastAsia="en-IN"/>
                </w:rPr>
                <w:delText>A</w:delText>
              </w:r>
            </w:del>
          </w:p>
          <w:p w14:paraId="79CFBA6C" w14:textId="20203202"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à</w:t>
            </w:r>
            <w:r w:rsidRPr="00823A21">
              <w:rPr>
                <w:rFonts w:asciiTheme="minorHAnsi" w:hAnsiTheme="minorHAnsi" w:cstheme="minorHAnsi"/>
                <w:noProof/>
                <w:color w:val="000000" w:themeColor="text1"/>
                <w:sz w:val="20"/>
                <w:szCs w:val="20"/>
                <w:lang w:val="fr-FR" w:eastAsia="en-IN"/>
              </w:rPr>
              <w:t xml:space="preserve"> </w:t>
            </w:r>
            <w:r w:rsidR="009A57BE" w:rsidRPr="00823A21">
              <w:rPr>
                <w:rFonts w:asciiTheme="minorHAnsi" w:hAnsiTheme="minorHAnsi" w:cstheme="minorHAnsi"/>
                <w:noProof/>
                <w:color w:val="000000" w:themeColor="text1"/>
                <w:sz w:val="20"/>
                <w:szCs w:val="20"/>
                <w:lang w:val="fr-FR" w:eastAsia="en-IN"/>
              </w:rPr>
              <w:t>l'hôpital</w:t>
            </w:r>
            <w:r w:rsidR="009A57BE" w:rsidRPr="00823A21">
              <w:rPr>
                <w:rFonts w:asciiTheme="minorHAnsi" w:hAnsiTheme="minorHAnsi" w:cstheme="minorHAnsi"/>
                <w:color w:val="000000" w:themeColor="text1"/>
                <w:spacing w:val="-2"/>
                <w:sz w:val="20"/>
                <w:szCs w:val="20"/>
                <w:lang w:val="fr-FR" w:bidi="hi-IN"/>
              </w:rPr>
              <w:tab/>
            </w:r>
            <w:ins w:id="929" w:author="Ndeye Dibor Ndour" w:date="2025-03-21T10:32:00Z">
              <w:r w:rsidR="00690C46">
                <w:rPr>
                  <w:rFonts w:asciiTheme="minorHAnsi" w:hAnsiTheme="minorHAnsi" w:cstheme="minorHAnsi"/>
                  <w:noProof/>
                  <w:color w:val="000000" w:themeColor="text1"/>
                  <w:sz w:val="20"/>
                  <w:szCs w:val="20"/>
                  <w:lang w:val="fr-FR" w:eastAsia="en-IN"/>
                </w:rPr>
                <w:t>b</w:t>
              </w:r>
            </w:ins>
            <w:del w:id="930" w:author="Ndeye Dibor Ndour" w:date="2025-03-21T10:32:00Z">
              <w:r w:rsidR="009A57BE" w:rsidRPr="00823A21" w:rsidDel="00690C46">
                <w:rPr>
                  <w:rFonts w:asciiTheme="minorHAnsi" w:hAnsiTheme="minorHAnsi" w:cstheme="minorHAnsi"/>
                  <w:noProof/>
                  <w:color w:val="000000" w:themeColor="text1"/>
                  <w:sz w:val="20"/>
                  <w:szCs w:val="20"/>
                  <w:lang w:val="fr-FR" w:eastAsia="en-IN"/>
                </w:rPr>
                <w:delText>B</w:delText>
              </w:r>
            </w:del>
          </w:p>
          <w:p w14:paraId="312FAD35" w14:textId="0E2B3A17"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w:t>
            </w:r>
            <w:r w:rsidR="009A57BE" w:rsidRPr="00823A21">
              <w:rPr>
                <w:rFonts w:asciiTheme="minorHAnsi" w:hAnsiTheme="minorHAnsi" w:cstheme="minorHAnsi"/>
                <w:noProof/>
                <w:color w:val="000000" w:themeColor="text1"/>
                <w:sz w:val="20"/>
                <w:szCs w:val="20"/>
                <w:lang w:val="fr-FR" w:eastAsia="en-IN"/>
              </w:rPr>
              <w:t xml:space="preserve"> centre de santé</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 xml:space="preserve"> </w:t>
            </w:r>
            <w:ins w:id="931" w:author="Ndeye Dibor Ndour" w:date="2025-03-21T10:32:00Z">
              <w:r w:rsidR="00690C46">
                <w:rPr>
                  <w:rFonts w:asciiTheme="minorHAnsi" w:hAnsiTheme="minorHAnsi" w:cstheme="minorHAnsi"/>
                  <w:noProof/>
                  <w:color w:val="000000" w:themeColor="text1"/>
                  <w:sz w:val="20"/>
                  <w:szCs w:val="20"/>
                  <w:lang w:val="fr-FR" w:eastAsia="en-IN"/>
                </w:rPr>
                <w:t>c</w:t>
              </w:r>
            </w:ins>
            <w:del w:id="932" w:author="Ndeye Dibor Ndour" w:date="2025-03-21T10:32:00Z">
              <w:r w:rsidR="009A57BE" w:rsidRPr="00823A21" w:rsidDel="00690C46">
                <w:rPr>
                  <w:rFonts w:asciiTheme="minorHAnsi" w:hAnsiTheme="minorHAnsi" w:cstheme="minorHAnsi"/>
                  <w:noProof/>
                  <w:color w:val="000000" w:themeColor="text1"/>
                  <w:sz w:val="20"/>
                  <w:szCs w:val="20"/>
                  <w:lang w:val="fr-FR" w:eastAsia="en-IN"/>
                </w:rPr>
                <w:delText>C</w:delText>
              </w:r>
            </w:del>
          </w:p>
          <w:p w14:paraId="0D149A5B" w14:textId="2B604326"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w:t>
            </w:r>
            <w:r w:rsidR="009A57BE" w:rsidRPr="00823A21">
              <w:rPr>
                <w:rFonts w:asciiTheme="minorHAnsi" w:hAnsiTheme="minorHAnsi" w:cstheme="minorHAnsi"/>
                <w:noProof/>
                <w:color w:val="000000" w:themeColor="text1"/>
                <w:sz w:val="20"/>
                <w:szCs w:val="20"/>
                <w:lang w:val="fr-FR" w:eastAsia="en-IN"/>
              </w:rPr>
              <w:t xml:space="preserve"> </w:t>
            </w:r>
            <w:r w:rsidR="00BF535A" w:rsidRPr="00823A21">
              <w:rPr>
                <w:rFonts w:asciiTheme="minorHAnsi" w:hAnsiTheme="minorHAnsi" w:cstheme="minorHAnsi"/>
                <w:noProof/>
                <w:color w:val="000000" w:themeColor="text1"/>
                <w:sz w:val="20"/>
                <w:szCs w:val="20"/>
                <w:lang w:val="fr-FR" w:eastAsia="en-IN"/>
              </w:rPr>
              <w:t>poste de santé</w:t>
            </w:r>
            <w:r w:rsidR="009D5DA5" w:rsidRPr="00823A21">
              <w:rPr>
                <w:rFonts w:asciiTheme="minorHAnsi" w:hAnsiTheme="minorHAnsi" w:cstheme="minorHAnsi"/>
                <w:color w:val="000000" w:themeColor="text1"/>
                <w:spacing w:val="-2"/>
                <w:sz w:val="20"/>
                <w:szCs w:val="20"/>
                <w:lang w:val="fr-FR" w:bidi="hi-IN"/>
              </w:rPr>
              <w:tab/>
            </w:r>
            <w:ins w:id="933" w:author="Ndeye Dibor Ndour" w:date="2025-03-21T10:32:00Z">
              <w:r w:rsidR="00690C46">
                <w:rPr>
                  <w:rFonts w:asciiTheme="minorHAnsi" w:hAnsiTheme="minorHAnsi" w:cstheme="minorHAnsi"/>
                  <w:noProof/>
                  <w:color w:val="000000" w:themeColor="text1"/>
                  <w:sz w:val="20"/>
                  <w:szCs w:val="20"/>
                  <w:lang w:val="fr-FR" w:eastAsia="en-IN"/>
                </w:rPr>
                <w:t>d</w:t>
              </w:r>
            </w:ins>
            <w:del w:id="934" w:author="Ndeye Dibor Ndour" w:date="2025-03-21T10:32:00Z">
              <w:r w:rsidR="009A57BE" w:rsidRPr="00823A21" w:rsidDel="00690C46">
                <w:rPr>
                  <w:rFonts w:asciiTheme="minorHAnsi" w:hAnsiTheme="minorHAnsi" w:cstheme="minorHAnsi"/>
                  <w:noProof/>
                  <w:color w:val="000000" w:themeColor="text1"/>
                  <w:sz w:val="20"/>
                  <w:szCs w:val="20"/>
                  <w:lang w:val="fr-FR" w:eastAsia="en-IN"/>
                </w:rPr>
                <w:delText>D</w:delText>
              </w:r>
            </w:del>
          </w:p>
          <w:p w14:paraId="6A724F33" w14:textId="26FCC486"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Consulter le </w:t>
            </w:r>
            <w:r w:rsidR="009A57BE" w:rsidRPr="00823A21">
              <w:rPr>
                <w:rFonts w:asciiTheme="minorHAnsi" w:hAnsiTheme="minorHAnsi" w:cstheme="minorHAnsi"/>
                <w:noProof/>
                <w:color w:val="000000" w:themeColor="text1"/>
                <w:sz w:val="20"/>
                <w:szCs w:val="20"/>
                <w:lang w:val="fr-FR" w:eastAsia="en-IN"/>
              </w:rPr>
              <w:t>Médecin privé/établissement de santé le plus proche</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 xml:space="preserve"> </w:t>
            </w:r>
            <w:ins w:id="935" w:author="Ndeye Dibor Ndour" w:date="2025-03-21T10:32:00Z">
              <w:r w:rsidR="00690C46">
                <w:rPr>
                  <w:rFonts w:asciiTheme="minorHAnsi" w:hAnsiTheme="minorHAnsi" w:cstheme="minorHAnsi"/>
                  <w:noProof/>
                  <w:color w:val="000000" w:themeColor="text1"/>
                  <w:sz w:val="20"/>
                  <w:szCs w:val="20"/>
                  <w:lang w:val="fr-FR" w:eastAsia="en-IN"/>
                </w:rPr>
                <w:t>e</w:t>
              </w:r>
            </w:ins>
            <w:del w:id="936" w:author="Ndeye Dibor Ndour" w:date="2025-03-21T10:32:00Z">
              <w:r w:rsidR="009A57BE" w:rsidRPr="00823A21" w:rsidDel="00690C46">
                <w:rPr>
                  <w:rFonts w:asciiTheme="minorHAnsi" w:hAnsiTheme="minorHAnsi" w:cstheme="minorHAnsi"/>
                  <w:noProof/>
                  <w:color w:val="000000" w:themeColor="text1"/>
                  <w:sz w:val="20"/>
                  <w:szCs w:val="20"/>
                  <w:lang w:val="fr-FR" w:eastAsia="en-IN"/>
                </w:rPr>
                <w:delText>E</w:delText>
              </w:r>
            </w:del>
          </w:p>
          <w:p w14:paraId="40901990" w14:textId="4B757E2D" w:rsidR="009B79DA" w:rsidRPr="00823A21" w:rsidRDefault="009A57BE" w:rsidP="009A57BE">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Autre (préciser) </w:t>
            </w:r>
            <w:r w:rsidR="009D5DA5" w:rsidRPr="00823A21">
              <w:rPr>
                <w:rFonts w:asciiTheme="minorHAnsi" w:hAnsiTheme="minorHAnsi" w:cstheme="minorHAnsi"/>
                <w:color w:val="000000" w:themeColor="text1"/>
                <w:spacing w:val="-2"/>
                <w:sz w:val="20"/>
                <w:szCs w:val="20"/>
                <w:lang w:val="fr-FR" w:bidi="hi-IN"/>
              </w:rPr>
              <w:tab/>
            </w:r>
            <w:ins w:id="937" w:author="Kossa FALL" w:date="2025-03-15T20:27:00Z">
              <w:r w:rsidR="000E26D6">
                <w:rPr>
                  <w:rFonts w:asciiTheme="minorHAnsi" w:hAnsiTheme="minorHAnsi" w:cstheme="minorHAnsi"/>
                  <w:noProof/>
                  <w:color w:val="000000" w:themeColor="text1"/>
                  <w:sz w:val="20"/>
                  <w:szCs w:val="20"/>
                  <w:lang w:val="fr-FR" w:eastAsia="en-IN"/>
                </w:rPr>
                <w:t>9</w:t>
              </w:r>
            </w:ins>
            <w:ins w:id="938" w:author="Kossa FALL" w:date="2025-03-15T20:28:00Z">
              <w:r w:rsidR="000E26D6">
                <w:rPr>
                  <w:rFonts w:asciiTheme="minorHAnsi" w:hAnsiTheme="minorHAnsi" w:cstheme="minorHAnsi"/>
                  <w:noProof/>
                  <w:color w:val="000000" w:themeColor="text1"/>
                  <w:sz w:val="20"/>
                  <w:szCs w:val="20"/>
                  <w:lang w:val="fr-FR" w:eastAsia="en-IN"/>
                </w:rPr>
                <w:t>6</w:t>
              </w:r>
            </w:ins>
            <w:del w:id="939" w:author="Kossa FALL" w:date="2025-03-15T20:27:00Z">
              <w:r w:rsidRPr="00823A21" w:rsidDel="000E26D6">
                <w:rPr>
                  <w:rFonts w:asciiTheme="minorHAnsi" w:hAnsiTheme="minorHAnsi" w:cstheme="minorHAnsi"/>
                  <w:noProof/>
                  <w:color w:val="000000" w:themeColor="text1"/>
                  <w:sz w:val="20"/>
                  <w:szCs w:val="20"/>
                  <w:lang w:val="fr-FR" w:eastAsia="en-IN"/>
                </w:rPr>
                <w:delText>X</w:delText>
              </w:r>
            </w:del>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73317CDB"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r w:rsidR="009B79DA" w:rsidRPr="00010F8A" w:rsidDel="00512C22" w14:paraId="636E4962" w14:textId="77777777" w:rsidTr="00823A21">
        <w:trPr>
          <w:trHeight w:hRule="exact" w:val="2550"/>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38692D4" w14:textId="32017C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8</w:t>
            </w:r>
            <w:r w:rsidR="000B79BD" w:rsidRPr="00823A21">
              <w:rPr>
                <w:rFonts w:asciiTheme="minorHAnsi" w:hAnsiTheme="minorHAnsi" w:cstheme="minorHAnsi"/>
                <w:bCs/>
                <w:color w:val="000000" w:themeColor="text1"/>
                <w:sz w:val="20"/>
                <w:szCs w:val="20"/>
                <w:lang w:val="fr-FR"/>
              </w:rPr>
              <w:t>0</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A7E437" w14:textId="77777777" w:rsidR="009D5DA5" w:rsidRPr="00823A21" w:rsidRDefault="009D5DA5" w:rsidP="009D5DA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Où leur conseillez-vous de se rendre en cas de complications après l'administration d'un produit injectable ou d'un implant ?</w:t>
            </w:r>
          </w:p>
          <w:p w14:paraId="74EAF76E" w14:textId="77777777" w:rsidR="009D5DA5" w:rsidRPr="00823A21" w:rsidRDefault="009D5DA5" w:rsidP="009D5DA5">
            <w:pPr>
              <w:rPr>
                <w:rFonts w:asciiTheme="minorHAnsi" w:hAnsiTheme="minorHAnsi" w:cstheme="minorHAnsi"/>
                <w:bCs/>
                <w:color w:val="000000" w:themeColor="text1"/>
                <w:sz w:val="20"/>
                <w:szCs w:val="20"/>
                <w:lang w:val="fr-FR"/>
              </w:rPr>
            </w:pPr>
          </w:p>
          <w:p w14:paraId="287A196A"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56A0C0E0" w14:textId="6B40193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5ADC644" w14:textId="4A0C199A"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Revenez à nous </w:t>
            </w:r>
            <w:r w:rsidRPr="00010F8A">
              <w:rPr>
                <w:rFonts w:asciiTheme="minorHAnsi" w:hAnsiTheme="minorHAnsi" w:cstheme="minorHAnsi"/>
                <w:color w:val="000000" w:themeColor="text1"/>
                <w:spacing w:val="-2"/>
                <w:sz w:val="20"/>
                <w:szCs w:val="20"/>
                <w:lang w:val="fr-FR" w:bidi="hi-IN"/>
              </w:rPr>
              <w:tab/>
            </w:r>
            <w:ins w:id="940" w:author="Ndeye Dibor Ndour" w:date="2025-03-21T10:32:00Z">
              <w:r w:rsidR="00690C46">
                <w:rPr>
                  <w:rFonts w:asciiTheme="minorHAnsi" w:hAnsiTheme="minorHAnsi" w:cstheme="minorHAnsi"/>
                  <w:noProof/>
                  <w:color w:val="000000" w:themeColor="text1"/>
                  <w:sz w:val="20"/>
                  <w:szCs w:val="20"/>
                  <w:lang w:val="fr-FR" w:eastAsia="en-IN"/>
                </w:rPr>
                <w:t>a</w:t>
              </w:r>
            </w:ins>
            <w:del w:id="941" w:author="Ndeye Dibor Ndour" w:date="2025-03-21T10:32:00Z">
              <w:r w:rsidRPr="00010F8A" w:rsidDel="00690C46">
                <w:rPr>
                  <w:rFonts w:asciiTheme="minorHAnsi" w:hAnsiTheme="minorHAnsi" w:cstheme="minorHAnsi"/>
                  <w:noProof/>
                  <w:color w:val="000000" w:themeColor="text1"/>
                  <w:sz w:val="20"/>
                  <w:szCs w:val="20"/>
                  <w:lang w:val="fr-FR" w:eastAsia="en-IN"/>
                </w:rPr>
                <w:delText>A</w:delText>
              </w:r>
            </w:del>
          </w:p>
          <w:p w14:paraId="069C0AE7" w14:textId="4D3F0961"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à l'hôpital</w:t>
            </w:r>
            <w:r w:rsidRPr="00010F8A">
              <w:rPr>
                <w:rFonts w:asciiTheme="minorHAnsi" w:hAnsiTheme="minorHAnsi" w:cstheme="minorHAnsi"/>
                <w:color w:val="000000" w:themeColor="text1"/>
                <w:spacing w:val="-2"/>
                <w:sz w:val="20"/>
                <w:szCs w:val="20"/>
                <w:lang w:val="fr-FR" w:bidi="hi-IN"/>
              </w:rPr>
              <w:tab/>
            </w:r>
            <w:ins w:id="942" w:author="Ndeye Dibor Ndour" w:date="2025-03-21T10:32:00Z">
              <w:r w:rsidR="00690C46">
                <w:rPr>
                  <w:rFonts w:asciiTheme="minorHAnsi" w:hAnsiTheme="minorHAnsi" w:cstheme="minorHAnsi"/>
                  <w:noProof/>
                  <w:color w:val="000000" w:themeColor="text1"/>
                  <w:sz w:val="20"/>
                  <w:szCs w:val="20"/>
                  <w:lang w:val="fr-FR" w:eastAsia="en-IN"/>
                </w:rPr>
                <w:t>b</w:t>
              </w:r>
            </w:ins>
            <w:del w:id="943" w:author="Ndeye Dibor Ndour" w:date="2025-03-21T10:32:00Z">
              <w:r w:rsidRPr="00010F8A" w:rsidDel="00690C46">
                <w:rPr>
                  <w:rFonts w:asciiTheme="minorHAnsi" w:hAnsiTheme="minorHAnsi" w:cstheme="minorHAnsi"/>
                  <w:noProof/>
                  <w:color w:val="000000" w:themeColor="text1"/>
                  <w:sz w:val="20"/>
                  <w:szCs w:val="20"/>
                  <w:lang w:val="fr-FR" w:eastAsia="en-IN"/>
                </w:rPr>
                <w:delText>B</w:delText>
              </w:r>
            </w:del>
          </w:p>
          <w:p w14:paraId="2B5AFE7C" w14:textId="06579F51"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 centre de santé</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 xml:space="preserve"> </w:t>
            </w:r>
            <w:ins w:id="944" w:author="Ndeye Dibor Ndour" w:date="2025-03-21T10:32:00Z">
              <w:r w:rsidR="00690C46">
                <w:rPr>
                  <w:rFonts w:asciiTheme="minorHAnsi" w:hAnsiTheme="minorHAnsi" w:cstheme="minorHAnsi"/>
                  <w:noProof/>
                  <w:color w:val="000000" w:themeColor="text1"/>
                  <w:sz w:val="20"/>
                  <w:szCs w:val="20"/>
                  <w:lang w:val="fr-FR" w:eastAsia="en-IN"/>
                </w:rPr>
                <w:t>c</w:t>
              </w:r>
            </w:ins>
            <w:del w:id="945" w:author="Ndeye Dibor Ndour" w:date="2025-03-21T10:32:00Z">
              <w:r w:rsidRPr="00010F8A" w:rsidDel="00690C46">
                <w:rPr>
                  <w:rFonts w:asciiTheme="minorHAnsi" w:hAnsiTheme="minorHAnsi" w:cstheme="minorHAnsi"/>
                  <w:noProof/>
                  <w:color w:val="000000" w:themeColor="text1"/>
                  <w:sz w:val="20"/>
                  <w:szCs w:val="20"/>
                  <w:lang w:val="fr-FR" w:eastAsia="en-IN"/>
                </w:rPr>
                <w:delText>C</w:delText>
              </w:r>
            </w:del>
          </w:p>
          <w:p w14:paraId="5CE1A839" w14:textId="6A878811"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 poste de santé</w:t>
            </w:r>
            <w:r w:rsidRPr="00010F8A">
              <w:rPr>
                <w:rFonts w:asciiTheme="minorHAnsi" w:hAnsiTheme="minorHAnsi" w:cstheme="minorHAnsi"/>
                <w:color w:val="000000" w:themeColor="text1"/>
                <w:spacing w:val="-2"/>
                <w:sz w:val="20"/>
                <w:szCs w:val="20"/>
                <w:lang w:val="fr-FR" w:bidi="hi-IN"/>
              </w:rPr>
              <w:tab/>
            </w:r>
            <w:ins w:id="946" w:author="Ndeye Dibor Ndour" w:date="2025-03-21T10:32:00Z">
              <w:r w:rsidR="00690C46">
                <w:rPr>
                  <w:rFonts w:asciiTheme="minorHAnsi" w:hAnsiTheme="minorHAnsi" w:cstheme="minorHAnsi"/>
                  <w:noProof/>
                  <w:color w:val="000000" w:themeColor="text1"/>
                  <w:sz w:val="20"/>
                  <w:szCs w:val="20"/>
                  <w:lang w:val="fr-FR" w:eastAsia="en-IN"/>
                </w:rPr>
                <w:t>d</w:t>
              </w:r>
            </w:ins>
            <w:del w:id="947" w:author="Ndeye Dibor Ndour" w:date="2025-03-21T10:32:00Z">
              <w:r w:rsidRPr="00010F8A" w:rsidDel="00690C46">
                <w:rPr>
                  <w:rFonts w:asciiTheme="minorHAnsi" w:hAnsiTheme="minorHAnsi" w:cstheme="minorHAnsi"/>
                  <w:noProof/>
                  <w:color w:val="000000" w:themeColor="text1"/>
                  <w:sz w:val="20"/>
                  <w:szCs w:val="20"/>
                  <w:lang w:val="fr-FR" w:eastAsia="en-IN"/>
                </w:rPr>
                <w:delText>D</w:delText>
              </w:r>
            </w:del>
          </w:p>
          <w:p w14:paraId="57FF6FFE" w14:textId="6C7BE35E"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le Médecin privé/établissement de santé le plus proche</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 xml:space="preserve"> </w:t>
            </w:r>
            <w:ins w:id="948" w:author="Ndeye Dibor Ndour" w:date="2025-03-21T10:32:00Z">
              <w:r w:rsidR="00690C46">
                <w:rPr>
                  <w:rFonts w:asciiTheme="minorHAnsi" w:hAnsiTheme="minorHAnsi" w:cstheme="minorHAnsi"/>
                  <w:noProof/>
                  <w:color w:val="000000" w:themeColor="text1"/>
                  <w:sz w:val="20"/>
                  <w:szCs w:val="20"/>
                  <w:lang w:val="fr-FR" w:eastAsia="en-IN"/>
                </w:rPr>
                <w:t>e</w:t>
              </w:r>
            </w:ins>
            <w:del w:id="949" w:author="Ndeye Dibor Ndour" w:date="2025-03-21T10:32:00Z">
              <w:r w:rsidRPr="00010F8A" w:rsidDel="00690C46">
                <w:rPr>
                  <w:rFonts w:asciiTheme="minorHAnsi" w:hAnsiTheme="minorHAnsi" w:cstheme="minorHAnsi"/>
                  <w:noProof/>
                  <w:color w:val="000000" w:themeColor="text1"/>
                  <w:sz w:val="20"/>
                  <w:szCs w:val="20"/>
                  <w:lang w:val="fr-FR" w:eastAsia="en-IN"/>
                </w:rPr>
                <w:delText>E</w:delText>
              </w:r>
            </w:del>
          </w:p>
          <w:p w14:paraId="6B97316A" w14:textId="77621E54" w:rsidR="009B79DA" w:rsidRPr="00823A21" w:rsidRDefault="00F82C91" w:rsidP="009D5DA5">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Autre (préciser) </w:t>
            </w:r>
            <w:r w:rsidRPr="00010F8A">
              <w:rPr>
                <w:rFonts w:asciiTheme="minorHAnsi" w:hAnsiTheme="minorHAnsi" w:cstheme="minorHAnsi"/>
                <w:color w:val="000000" w:themeColor="text1"/>
                <w:spacing w:val="-2"/>
                <w:sz w:val="20"/>
                <w:szCs w:val="20"/>
                <w:lang w:val="fr-FR" w:bidi="hi-IN"/>
              </w:rPr>
              <w:tab/>
            </w:r>
            <w:ins w:id="950" w:author="Kossa FALL" w:date="2025-03-15T20:28:00Z">
              <w:r w:rsidR="000E26D6">
                <w:rPr>
                  <w:rFonts w:asciiTheme="minorHAnsi" w:hAnsiTheme="minorHAnsi" w:cstheme="minorHAnsi"/>
                  <w:noProof/>
                  <w:color w:val="000000" w:themeColor="text1"/>
                  <w:sz w:val="20"/>
                  <w:szCs w:val="20"/>
                  <w:lang w:val="fr-FR" w:eastAsia="en-IN"/>
                </w:rPr>
                <w:t>96</w:t>
              </w:r>
            </w:ins>
            <w:del w:id="951" w:author="Kossa FALL" w:date="2025-03-15T20:28:00Z">
              <w:r w:rsidRPr="00010F8A" w:rsidDel="000E26D6">
                <w:rPr>
                  <w:rFonts w:asciiTheme="minorHAnsi" w:hAnsiTheme="minorHAnsi" w:cstheme="minorHAnsi"/>
                  <w:noProof/>
                  <w:color w:val="000000" w:themeColor="text1"/>
                  <w:sz w:val="20"/>
                  <w:szCs w:val="20"/>
                  <w:lang w:val="fr-FR" w:eastAsia="en-IN"/>
                </w:rPr>
                <w:delText>X</w:delText>
              </w:r>
            </w:del>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24F9E0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bl>
    <w:p w14:paraId="19022273" w14:textId="367CF6B0" w:rsidR="009B79DA" w:rsidRPr="00823A21" w:rsidRDefault="000A5C51" w:rsidP="00FD32FD">
      <w:pPr>
        <w:tabs>
          <w:tab w:val="left" w:pos="9003"/>
        </w:tabs>
        <w:ind w:left="720"/>
        <w:rPr>
          <w:rFonts w:asciiTheme="minorHAnsi" w:hAnsiTheme="minorHAnsi" w:cstheme="minorHAnsi"/>
          <w:sz w:val="20"/>
          <w:szCs w:val="20"/>
          <w:lang w:val="fr-FR"/>
        </w:rPr>
      </w:pPr>
      <w:ins w:id="952" w:author="Lenovo" w:date="2024-10-26T14:26:00Z">
        <w:r>
          <w:rPr>
            <w:rFonts w:asciiTheme="minorHAnsi" w:hAnsiTheme="minorHAnsi" w:cstheme="minorHAnsi"/>
            <w:sz w:val="20"/>
            <w:szCs w:val="20"/>
            <w:lang w:val="fr-FR"/>
          </w:rPr>
          <w:t>Coordonnées GPS de la pharmacie</w:t>
        </w:r>
      </w:ins>
    </w:p>
    <w:p w14:paraId="01F05432" w14:textId="77777777" w:rsidR="0066040F" w:rsidRPr="00823A21" w:rsidRDefault="0066040F" w:rsidP="00FD32FD">
      <w:pPr>
        <w:ind w:left="720"/>
        <w:rPr>
          <w:rFonts w:asciiTheme="minorHAnsi" w:hAnsiTheme="minorHAnsi" w:cstheme="minorHAnsi"/>
          <w:sz w:val="20"/>
          <w:szCs w:val="20"/>
          <w:lang w:val="fr-FR"/>
        </w:rPr>
      </w:pPr>
    </w:p>
    <w:p w14:paraId="7F2536EE" w14:textId="77777777" w:rsidR="004F4B1D" w:rsidRPr="00823A21" w:rsidRDefault="004F4B1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10757"/>
      </w:tblGrid>
      <w:tr w:rsidR="004F4B1D" w:rsidRPr="00846583" w14:paraId="7A3B5495" w14:textId="77777777" w:rsidTr="00823A21">
        <w:trPr>
          <w:trHeight w:hRule="exact" w:val="1913"/>
        </w:trPr>
        <w:tc>
          <w:tcPr>
            <w:tcW w:w="5000" w:type="pct"/>
            <w:tcBorders>
              <w:top w:val="single" w:sz="2" w:space="0" w:color="000000"/>
              <w:left w:val="single" w:sz="6" w:space="0" w:color="000000"/>
              <w:bottom w:val="single" w:sz="2" w:space="0" w:color="000000"/>
              <w:right w:val="single" w:sz="6" w:space="0" w:color="000000"/>
            </w:tcBorders>
            <w:shd w:val="clear" w:color="auto" w:fill="auto"/>
          </w:tcPr>
          <w:p w14:paraId="4B042CE6" w14:textId="580E835C" w:rsidR="004F4B1D" w:rsidRPr="00823A21" w:rsidRDefault="009D5DA5"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OBSERVATIONS DE L’ENQUËTEUR</w:t>
            </w:r>
          </w:p>
        </w:tc>
      </w:tr>
    </w:tbl>
    <w:p w14:paraId="4A4848F9" w14:textId="77777777" w:rsidR="004F4B1D" w:rsidRPr="00823A21" w:rsidRDefault="004F4B1D" w:rsidP="00FD32FD">
      <w:pPr>
        <w:ind w:left="720"/>
        <w:rPr>
          <w:rFonts w:asciiTheme="minorHAnsi" w:hAnsiTheme="minorHAnsi" w:cstheme="minorHAnsi"/>
          <w:sz w:val="20"/>
          <w:szCs w:val="20"/>
          <w:lang w:val="fr-FR"/>
        </w:rPr>
      </w:pPr>
    </w:p>
    <w:sectPr w:rsidR="004F4B1D" w:rsidRPr="00823A21" w:rsidSect="00822164">
      <w:footerReference w:type="default" r:id="rId8"/>
      <w:pgSz w:w="11906" w:h="16838"/>
      <w:pgMar w:top="993" w:right="424" w:bottom="72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69250" w14:textId="77777777" w:rsidR="00A43A6E" w:rsidRDefault="00A43A6E">
      <w:r>
        <w:separator/>
      </w:r>
    </w:p>
  </w:endnote>
  <w:endnote w:type="continuationSeparator" w:id="0">
    <w:p w14:paraId="5213C150" w14:textId="77777777" w:rsidR="00A43A6E" w:rsidRDefault="00A4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netian301 Dm B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Arial Narrow">
    <w:panose1 w:val="020B0606020202030204"/>
    <w:charset w:val="00"/>
    <w:family w:val="swiss"/>
    <w:pitch w:val="variable"/>
    <w:sig w:usb0="00000287" w:usb1="00000800" w:usb2="00000000" w:usb3="00000000" w:csb0="000000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285832"/>
      <w:docPartObj>
        <w:docPartGallery w:val="Page Numbers (Bottom of Page)"/>
        <w:docPartUnique/>
      </w:docPartObj>
    </w:sdtPr>
    <w:sdtEndPr>
      <w:rPr>
        <w:noProof/>
      </w:rPr>
    </w:sdtEndPr>
    <w:sdtContent>
      <w:p w14:paraId="7E7D6D7A" w14:textId="3BC86BB7" w:rsidR="00801C79" w:rsidRDefault="00801C79">
        <w:pPr>
          <w:pStyle w:val="Footer"/>
        </w:pPr>
        <w:r w:rsidRPr="00A84838">
          <w:rPr>
            <w:rFonts w:ascii="Arial" w:hAnsi="Arial" w:cs="Arial"/>
            <w:sz w:val="14"/>
            <w:szCs w:val="10"/>
          </w:rPr>
          <w:fldChar w:fldCharType="begin"/>
        </w:r>
        <w:r w:rsidRPr="00A84838">
          <w:rPr>
            <w:rFonts w:ascii="Arial" w:hAnsi="Arial" w:cs="Arial"/>
            <w:sz w:val="14"/>
            <w:szCs w:val="10"/>
          </w:rPr>
          <w:instrText xml:space="preserve"> PAGE   \* MERGEFORMAT </w:instrText>
        </w:r>
        <w:r w:rsidRPr="00A84838">
          <w:rPr>
            <w:rFonts w:ascii="Arial" w:hAnsi="Arial" w:cs="Arial"/>
            <w:sz w:val="14"/>
            <w:szCs w:val="10"/>
          </w:rPr>
          <w:fldChar w:fldCharType="separate"/>
        </w:r>
        <w:r>
          <w:rPr>
            <w:rFonts w:ascii="Arial" w:hAnsi="Arial" w:cs="Arial"/>
            <w:noProof/>
            <w:sz w:val="14"/>
            <w:szCs w:val="10"/>
          </w:rPr>
          <w:t>22</w:t>
        </w:r>
        <w:r w:rsidRPr="00A84838">
          <w:rPr>
            <w:rFonts w:ascii="Arial" w:hAnsi="Arial" w:cs="Arial"/>
            <w:noProof/>
            <w:sz w:val="14"/>
            <w:szCs w:val="10"/>
          </w:rPr>
          <w:fldChar w:fldCharType="end"/>
        </w:r>
        <w:r w:rsidRPr="00A84838">
          <w:rPr>
            <w:rFonts w:ascii="Arial" w:hAnsi="Arial" w:cs="Arial"/>
            <w:sz w:val="6"/>
            <w:szCs w:val="2"/>
          </w:rPr>
          <w:t xml:space="preserve"> </w:t>
        </w:r>
        <w:r>
          <w:rPr>
            <w:rFonts w:ascii="Arial" w:hAnsi="Arial" w:cs="Arial"/>
            <w:sz w:val="6"/>
            <w:szCs w:val="2"/>
          </w:rPr>
          <w:tab/>
        </w:r>
        <w:r>
          <w:rPr>
            <w:rFonts w:ascii="Arial" w:hAnsi="Arial" w:cs="Arial"/>
            <w:sz w:val="6"/>
            <w:szCs w:val="2"/>
          </w:rPr>
          <w:tab/>
          <w:t xml:space="preserve">                                                                                                                                                                                                                                             </w:t>
        </w:r>
        <w:proofErr w:type="spellStart"/>
        <w:r>
          <w:rPr>
            <w:rFonts w:ascii="Aptos" w:hAnsi="Aptos" w:cs="Arial"/>
            <w:sz w:val="16"/>
            <w:szCs w:val="12"/>
          </w:rPr>
          <w:t>Pharmacie</w:t>
        </w:r>
        <w:proofErr w:type="spellEnd"/>
        <w:r w:rsidRPr="007164D8">
          <w:rPr>
            <w:rFonts w:ascii="Aptos" w:hAnsi="Aptos" w:cs="Arial"/>
            <w:sz w:val="16"/>
            <w:szCs w:val="12"/>
          </w:rPr>
          <w:t xml:space="preserve"> | </w:t>
        </w:r>
        <w:r>
          <w:rPr>
            <w:rFonts w:ascii="Aptos" w:hAnsi="Aptos" w:cs="Arial"/>
            <w:sz w:val="16"/>
            <w:szCs w:val="12"/>
          </w:rPr>
          <w:t>27</w:t>
        </w:r>
        <w:r w:rsidRPr="007164D8">
          <w:rPr>
            <w:rFonts w:ascii="Aptos" w:hAnsi="Aptos" w:cs="Arial"/>
            <w:sz w:val="16"/>
            <w:szCs w:val="12"/>
          </w:rPr>
          <w:t>-0</w:t>
        </w:r>
        <w:r>
          <w:rPr>
            <w:rFonts w:ascii="Aptos" w:hAnsi="Aptos" w:cs="Arial"/>
            <w:sz w:val="16"/>
            <w:szCs w:val="12"/>
          </w:rPr>
          <w:t>8</w:t>
        </w:r>
        <w:r w:rsidRPr="007164D8">
          <w:rPr>
            <w:rFonts w:ascii="Aptos" w:hAnsi="Aptos" w:cs="Arial"/>
            <w:sz w:val="16"/>
            <w:szCs w:val="12"/>
          </w:rPr>
          <w:t>-24</w:t>
        </w:r>
      </w:p>
    </w:sdtContent>
  </w:sdt>
  <w:p w14:paraId="1871A74E" w14:textId="248ADE43" w:rsidR="00801C79" w:rsidRPr="007164D8" w:rsidRDefault="00801C79" w:rsidP="007164D8">
    <w:pPr>
      <w:pStyle w:val="Footer"/>
      <w:jc w:val="right"/>
      <w:rPr>
        <w:rFonts w:ascii="Aptos" w:hAnsi="Aptos" w:cs="Arial"/>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E2451" w14:textId="77777777" w:rsidR="00A43A6E" w:rsidRDefault="00A43A6E">
      <w:r>
        <w:separator/>
      </w:r>
    </w:p>
  </w:footnote>
  <w:footnote w:type="continuationSeparator" w:id="0">
    <w:p w14:paraId="4809D955" w14:textId="77777777" w:rsidR="00A43A6E" w:rsidRDefault="00A43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A92"/>
    <w:multiLevelType w:val="hybridMultilevel"/>
    <w:tmpl w:val="0504B026"/>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662"/>
    <w:multiLevelType w:val="hybridMultilevel"/>
    <w:tmpl w:val="E9642A6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101A"/>
    <w:multiLevelType w:val="hybridMultilevel"/>
    <w:tmpl w:val="D3BED70A"/>
    <w:lvl w:ilvl="0" w:tplc="1B1E8F40">
      <w:start w:val="801"/>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D58"/>
    <w:multiLevelType w:val="hybridMultilevel"/>
    <w:tmpl w:val="8DC2BB6C"/>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4BBD"/>
    <w:multiLevelType w:val="hybridMultilevel"/>
    <w:tmpl w:val="920C7F5A"/>
    <w:lvl w:ilvl="0" w:tplc="1B1E8F40">
      <w:start w:val="8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46AAF"/>
    <w:multiLevelType w:val="hybridMultilevel"/>
    <w:tmpl w:val="EF6CA01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15C1"/>
    <w:multiLevelType w:val="multilevel"/>
    <w:tmpl w:val="848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31302"/>
    <w:multiLevelType w:val="hybridMultilevel"/>
    <w:tmpl w:val="C7105D3C"/>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A2D9E"/>
    <w:multiLevelType w:val="hybridMultilevel"/>
    <w:tmpl w:val="D3864908"/>
    <w:lvl w:ilvl="0" w:tplc="1B1E8F40">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30E01"/>
    <w:multiLevelType w:val="hybridMultilevel"/>
    <w:tmpl w:val="155A85C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EF296D"/>
    <w:multiLevelType w:val="hybridMultilevel"/>
    <w:tmpl w:val="1974DF18"/>
    <w:lvl w:ilvl="0" w:tplc="CFD01DC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33F9"/>
    <w:multiLevelType w:val="hybridMultilevel"/>
    <w:tmpl w:val="4A2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96134"/>
    <w:multiLevelType w:val="hybridMultilevel"/>
    <w:tmpl w:val="873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91AC5"/>
    <w:multiLevelType w:val="multilevel"/>
    <w:tmpl w:val="543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7198D"/>
    <w:multiLevelType w:val="hybridMultilevel"/>
    <w:tmpl w:val="B6E4C7E4"/>
    <w:lvl w:ilvl="0" w:tplc="8CF28B22">
      <w:start w:val="2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F60DD"/>
    <w:multiLevelType w:val="hybridMultilevel"/>
    <w:tmpl w:val="876EFB00"/>
    <w:lvl w:ilvl="0" w:tplc="34700558">
      <w:start w:val="201"/>
      <w:numFmt w:val="decimal"/>
      <w:lvlText w:val="%1"/>
      <w:lvlJc w:val="left"/>
      <w:pPr>
        <w:tabs>
          <w:tab w:val="num" w:pos="1008"/>
        </w:tabs>
        <w:ind w:left="1008" w:hanging="10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17582C"/>
    <w:multiLevelType w:val="hybridMultilevel"/>
    <w:tmpl w:val="1692686E"/>
    <w:lvl w:ilvl="0" w:tplc="04090019">
      <w:start w:val="1"/>
      <w:numFmt w:val="lowerLetter"/>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85EDF"/>
    <w:multiLevelType w:val="hybridMultilevel"/>
    <w:tmpl w:val="3A9E4918"/>
    <w:lvl w:ilvl="0" w:tplc="97D2037C">
      <w:start w:val="1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A79A8"/>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01101"/>
    <w:multiLevelType w:val="hybridMultilevel"/>
    <w:tmpl w:val="17928B1A"/>
    <w:lvl w:ilvl="0" w:tplc="9500AAC2">
      <w:start w:val="7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65489"/>
    <w:multiLevelType w:val="hybridMultilevel"/>
    <w:tmpl w:val="702A572C"/>
    <w:lvl w:ilvl="0" w:tplc="40090015">
      <w:start w:val="1"/>
      <w:numFmt w:val="upperLetter"/>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1" w15:restartNumberingAfterBreak="0">
    <w:nsid w:val="333E7C9F"/>
    <w:multiLevelType w:val="hybridMultilevel"/>
    <w:tmpl w:val="6D76A67E"/>
    <w:lvl w:ilvl="0" w:tplc="A39E4F8E">
      <w:start w:val="30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67905DA"/>
    <w:multiLevelType w:val="hybridMultilevel"/>
    <w:tmpl w:val="76C0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551CC"/>
    <w:multiLevelType w:val="multilevel"/>
    <w:tmpl w:val="746E21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F6B2259"/>
    <w:multiLevelType w:val="hybridMultilevel"/>
    <w:tmpl w:val="EC0AD03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133CD7"/>
    <w:multiLevelType w:val="hybridMultilevel"/>
    <w:tmpl w:val="9830F7D6"/>
    <w:lvl w:ilvl="0" w:tplc="14FA2B7C">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1291A"/>
    <w:multiLevelType w:val="hybridMultilevel"/>
    <w:tmpl w:val="C638E856"/>
    <w:lvl w:ilvl="0" w:tplc="3B2C886A">
      <w:start w:val="10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15D70"/>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A58BB"/>
    <w:multiLevelType w:val="hybridMultilevel"/>
    <w:tmpl w:val="84F42666"/>
    <w:lvl w:ilvl="0" w:tplc="3C804AE4">
      <w:start w:val="50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31696C"/>
    <w:multiLevelType w:val="hybridMultilevel"/>
    <w:tmpl w:val="5C6C0D2C"/>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25C2A"/>
    <w:multiLevelType w:val="hybridMultilevel"/>
    <w:tmpl w:val="E16690C8"/>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DA57C5"/>
    <w:multiLevelType w:val="hybridMultilevel"/>
    <w:tmpl w:val="060A1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42049B"/>
    <w:multiLevelType w:val="hybridMultilevel"/>
    <w:tmpl w:val="911C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03597"/>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6794A"/>
    <w:multiLevelType w:val="hybridMultilevel"/>
    <w:tmpl w:val="FD9AC070"/>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5041"/>
    <w:multiLevelType w:val="hybridMultilevel"/>
    <w:tmpl w:val="4FB42D14"/>
    <w:lvl w:ilvl="0" w:tplc="A43AED2E">
      <w:start w:val="4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24107"/>
    <w:multiLevelType w:val="hybridMultilevel"/>
    <w:tmpl w:val="C5AAACB2"/>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C57179"/>
    <w:multiLevelType w:val="hybridMultilevel"/>
    <w:tmpl w:val="6F4C1CB8"/>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42A"/>
    <w:multiLevelType w:val="hybridMultilevel"/>
    <w:tmpl w:val="F0823EEC"/>
    <w:lvl w:ilvl="0" w:tplc="9D1247D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547AF"/>
    <w:multiLevelType w:val="hybridMultilevel"/>
    <w:tmpl w:val="9F6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5C10"/>
    <w:multiLevelType w:val="hybridMultilevel"/>
    <w:tmpl w:val="36863EA6"/>
    <w:lvl w:ilvl="0" w:tplc="78141F9C">
      <w:start w:val="2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36F2A"/>
    <w:multiLevelType w:val="hybridMultilevel"/>
    <w:tmpl w:val="C01C8E94"/>
    <w:lvl w:ilvl="0" w:tplc="6C7C6396">
      <w:start w:val="305"/>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64C1D"/>
    <w:multiLevelType w:val="hybridMultilevel"/>
    <w:tmpl w:val="8E3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13CDF"/>
    <w:multiLevelType w:val="hybridMultilevel"/>
    <w:tmpl w:val="5982463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8"/>
  </w:num>
  <w:num w:numId="2">
    <w:abstractNumId w:val="17"/>
  </w:num>
  <w:num w:numId="3">
    <w:abstractNumId w:val="40"/>
  </w:num>
  <w:num w:numId="4">
    <w:abstractNumId w:val="37"/>
  </w:num>
  <w:num w:numId="5">
    <w:abstractNumId w:val="7"/>
  </w:num>
  <w:num w:numId="6">
    <w:abstractNumId w:val="3"/>
  </w:num>
  <w:num w:numId="7">
    <w:abstractNumId w:val="34"/>
  </w:num>
  <w:num w:numId="8">
    <w:abstractNumId w:val="19"/>
  </w:num>
  <w:num w:numId="9">
    <w:abstractNumId w:val="16"/>
  </w:num>
  <w:num w:numId="10">
    <w:abstractNumId w:val="41"/>
  </w:num>
  <w:num w:numId="11">
    <w:abstractNumId w:val="25"/>
  </w:num>
  <w:num w:numId="12">
    <w:abstractNumId w:val="35"/>
  </w:num>
  <w:num w:numId="13">
    <w:abstractNumId w:val="32"/>
  </w:num>
  <w:num w:numId="14">
    <w:abstractNumId w:val="21"/>
  </w:num>
  <w:num w:numId="15">
    <w:abstractNumId w:val="38"/>
  </w:num>
  <w:num w:numId="16">
    <w:abstractNumId w:val="10"/>
  </w:num>
  <w:num w:numId="17">
    <w:abstractNumId w:val="14"/>
  </w:num>
  <w:num w:numId="18">
    <w:abstractNumId w:val="5"/>
  </w:num>
  <w:num w:numId="19">
    <w:abstractNumId w:val="33"/>
  </w:num>
  <w:num w:numId="20">
    <w:abstractNumId w:val="18"/>
  </w:num>
  <w:num w:numId="21">
    <w:abstractNumId w:val="27"/>
  </w:num>
  <w:num w:numId="22">
    <w:abstractNumId w:val="8"/>
  </w:num>
  <w:num w:numId="23">
    <w:abstractNumId w:val="2"/>
  </w:num>
  <w:num w:numId="24">
    <w:abstractNumId w:val="1"/>
  </w:num>
  <w:num w:numId="25">
    <w:abstractNumId w:val="29"/>
  </w:num>
  <w:num w:numId="26">
    <w:abstractNumId w:val="0"/>
  </w:num>
  <w:num w:numId="27">
    <w:abstractNumId w:val="4"/>
  </w:num>
  <w:num w:numId="28">
    <w:abstractNumId w:val="31"/>
  </w:num>
  <w:num w:numId="29">
    <w:abstractNumId w:val="15"/>
  </w:num>
  <w:num w:numId="30">
    <w:abstractNumId w:val="12"/>
  </w:num>
  <w:num w:numId="31">
    <w:abstractNumId w:val="26"/>
  </w:num>
  <w:num w:numId="32">
    <w:abstractNumId w:val="23"/>
  </w:num>
  <w:num w:numId="33">
    <w:abstractNumId w:val="43"/>
  </w:num>
  <w:num w:numId="34">
    <w:abstractNumId w:val="13"/>
  </w:num>
  <w:num w:numId="35">
    <w:abstractNumId w:val="6"/>
  </w:num>
  <w:num w:numId="36">
    <w:abstractNumId w:val="36"/>
  </w:num>
  <w:num w:numId="37">
    <w:abstractNumId w:val="20"/>
  </w:num>
  <w:num w:numId="38">
    <w:abstractNumId w:val="9"/>
  </w:num>
  <w:num w:numId="39">
    <w:abstractNumId w:val="22"/>
  </w:num>
  <w:num w:numId="40">
    <w:abstractNumId w:val="42"/>
  </w:num>
  <w:num w:numId="41">
    <w:abstractNumId w:val="11"/>
  </w:num>
  <w:num w:numId="42">
    <w:abstractNumId w:val="39"/>
  </w:num>
  <w:num w:numId="43">
    <w:abstractNumId w:val="24"/>
  </w:num>
  <w:num w:numId="4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Windows Live" w15:userId="16fdadbe6dbfaf97"/>
  </w15:person>
  <w15:person w15:author="Ndeye Dibor Ndour">
    <w15:presenceInfo w15:providerId="AD" w15:userId="S-1-5-21-3500678920-3757203898-2713560766-1166"/>
  </w15:person>
  <w15:person w15:author="Kossa FALL">
    <w15:presenceInfo w15:providerId="Windows Live" w15:userId="07c3a14317583a81"/>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3NDY1NzcEMkwMTJV0lIJTi4sz8/NACgwNawGHPYxPLQAAAA=="/>
  </w:docVars>
  <w:rsids>
    <w:rsidRoot w:val="009B79DA"/>
    <w:rsid w:val="00001BC9"/>
    <w:rsid w:val="00002DCE"/>
    <w:rsid w:val="00002EB0"/>
    <w:rsid w:val="000033D0"/>
    <w:rsid w:val="00006A41"/>
    <w:rsid w:val="000108A3"/>
    <w:rsid w:val="00010F8A"/>
    <w:rsid w:val="000136AD"/>
    <w:rsid w:val="000307AC"/>
    <w:rsid w:val="00033E17"/>
    <w:rsid w:val="000343A9"/>
    <w:rsid w:val="00036CB7"/>
    <w:rsid w:val="0004021B"/>
    <w:rsid w:val="00040F4B"/>
    <w:rsid w:val="00043C8E"/>
    <w:rsid w:val="000449BE"/>
    <w:rsid w:val="00046CB3"/>
    <w:rsid w:val="00047010"/>
    <w:rsid w:val="00047C36"/>
    <w:rsid w:val="00047C92"/>
    <w:rsid w:val="0005024A"/>
    <w:rsid w:val="00050A73"/>
    <w:rsid w:val="00050D73"/>
    <w:rsid w:val="0005398C"/>
    <w:rsid w:val="00054133"/>
    <w:rsid w:val="000551DC"/>
    <w:rsid w:val="000625FA"/>
    <w:rsid w:val="00063486"/>
    <w:rsid w:val="0006697E"/>
    <w:rsid w:val="00076974"/>
    <w:rsid w:val="0007770F"/>
    <w:rsid w:val="000779F7"/>
    <w:rsid w:val="00080FB7"/>
    <w:rsid w:val="000829C0"/>
    <w:rsid w:val="000837B8"/>
    <w:rsid w:val="000865DF"/>
    <w:rsid w:val="00087DFE"/>
    <w:rsid w:val="00090105"/>
    <w:rsid w:val="00090AB4"/>
    <w:rsid w:val="000A0E28"/>
    <w:rsid w:val="000A3A22"/>
    <w:rsid w:val="000A5C51"/>
    <w:rsid w:val="000A78AA"/>
    <w:rsid w:val="000B3E75"/>
    <w:rsid w:val="000B4849"/>
    <w:rsid w:val="000B79BD"/>
    <w:rsid w:val="000C0C98"/>
    <w:rsid w:val="000C2C60"/>
    <w:rsid w:val="000C3A61"/>
    <w:rsid w:val="000C4E9B"/>
    <w:rsid w:val="000C60C1"/>
    <w:rsid w:val="000C654E"/>
    <w:rsid w:val="000C7FE3"/>
    <w:rsid w:val="000E1ADC"/>
    <w:rsid w:val="000E26D6"/>
    <w:rsid w:val="000E3EDB"/>
    <w:rsid w:val="000E3F24"/>
    <w:rsid w:val="000E6DE2"/>
    <w:rsid w:val="000F068F"/>
    <w:rsid w:val="00100988"/>
    <w:rsid w:val="00103C8D"/>
    <w:rsid w:val="001047A3"/>
    <w:rsid w:val="00106F0E"/>
    <w:rsid w:val="00110B72"/>
    <w:rsid w:val="001120F8"/>
    <w:rsid w:val="0011224A"/>
    <w:rsid w:val="00113797"/>
    <w:rsid w:val="00117600"/>
    <w:rsid w:val="00122000"/>
    <w:rsid w:val="001220E9"/>
    <w:rsid w:val="001241C5"/>
    <w:rsid w:val="001243DB"/>
    <w:rsid w:val="00125EE5"/>
    <w:rsid w:val="00126DC2"/>
    <w:rsid w:val="00127053"/>
    <w:rsid w:val="0013284A"/>
    <w:rsid w:val="00134AB3"/>
    <w:rsid w:val="00142856"/>
    <w:rsid w:val="00143A10"/>
    <w:rsid w:val="00143ACF"/>
    <w:rsid w:val="0015682B"/>
    <w:rsid w:val="00164261"/>
    <w:rsid w:val="00167584"/>
    <w:rsid w:val="00167601"/>
    <w:rsid w:val="001714EC"/>
    <w:rsid w:val="00173D22"/>
    <w:rsid w:val="00173E6C"/>
    <w:rsid w:val="001814E2"/>
    <w:rsid w:val="0018181F"/>
    <w:rsid w:val="0018234C"/>
    <w:rsid w:val="001826E5"/>
    <w:rsid w:val="001846AC"/>
    <w:rsid w:val="00186193"/>
    <w:rsid w:val="001923CA"/>
    <w:rsid w:val="0019318D"/>
    <w:rsid w:val="00193C04"/>
    <w:rsid w:val="001A0B76"/>
    <w:rsid w:val="001C36A7"/>
    <w:rsid w:val="001C5248"/>
    <w:rsid w:val="001D3DB9"/>
    <w:rsid w:val="001D793B"/>
    <w:rsid w:val="001D7CF2"/>
    <w:rsid w:val="001E075E"/>
    <w:rsid w:val="001E0E7C"/>
    <w:rsid w:val="001E3AFB"/>
    <w:rsid w:val="001E4620"/>
    <w:rsid w:val="001F2B74"/>
    <w:rsid w:val="001F3BCF"/>
    <w:rsid w:val="001F68FC"/>
    <w:rsid w:val="00202D83"/>
    <w:rsid w:val="00210803"/>
    <w:rsid w:val="00210E54"/>
    <w:rsid w:val="002118DC"/>
    <w:rsid w:val="00211C9B"/>
    <w:rsid w:val="002162D0"/>
    <w:rsid w:val="002179D5"/>
    <w:rsid w:val="002204F5"/>
    <w:rsid w:val="00223180"/>
    <w:rsid w:val="00230536"/>
    <w:rsid w:val="00230B25"/>
    <w:rsid w:val="002356E6"/>
    <w:rsid w:val="00235DDC"/>
    <w:rsid w:val="0024162A"/>
    <w:rsid w:val="002439AE"/>
    <w:rsid w:val="00243E1C"/>
    <w:rsid w:val="00244F35"/>
    <w:rsid w:val="00246F45"/>
    <w:rsid w:val="00252CCC"/>
    <w:rsid w:val="002556D5"/>
    <w:rsid w:val="00255FEA"/>
    <w:rsid w:val="00257A62"/>
    <w:rsid w:val="00262878"/>
    <w:rsid w:val="002742CE"/>
    <w:rsid w:val="00274B0C"/>
    <w:rsid w:val="002752CA"/>
    <w:rsid w:val="00282085"/>
    <w:rsid w:val="002825ED"/>
    <w:rsid w:val="002845B6"/>
    <w:rsid w:val="002873CC"/>
    <w:rsid w:val="002910FB"/>
    <w:rsid w:val="002934A5"/>
    <w:rsid w:val="0029724F"/>
    <w:rsid w:val="002A0103"/>
    <w:rsid w:val="002A0871"/>
    <w:rsid w:val="002A6FD1"/>
    <w:rsid w:val="002B01CC"/>
    <w:rsid w:val="002C179D"/>
    <w:rsid w:val="002C3D2C"/>
    <w:rsid w:val="002C58B0"/>
    <w:rsid w:val="002C7504"/>
    <w:rsid w:val="002D00A5"/>
    <w:rsid w:val="002D5B8E"/>
    <w:rsid w:val="002D76B9"/>
    <w:rsid w:val="002E208F"/>
    <w:rsid w:val="002E240C"/>
    <w:rsid w:val="002E6954"/>
    <w:rsid w:val="002F05AC"/>
    <w:rsid w:val="002F203E"/>
    <w:rsid w:val="002F2237"/>
    <w:rsid w:val="002F2B6A"/>
    <w:rsid w:val="002F3637"/>
    <w:rsid w:val="002F4139"/>
    <w:rsid w:val="002F4B57"/>
    <w:rsid w:val="0030199C"/>
    <w:rsid w:val="00304B78"/>
    <w:rsid w:val="003068C4"/>
    <w:rsid w:val="00311364"/>
    <w:rsid w:val="00315064"/>
    <w:rsid w:val="00315DF1"/>
    <w:rsid w:val="00321828"/>
    <w:rsid w:val="00326130"/>
    <w:rsid w:val="00327BE8"/>
    <w:rsid w:val="00330C1A"/>
    <w:rsid w:val="003319EA"/>
    <w:rsid w:val="00331E5D"/>
    <w:rsid w:val="00333CA1"/>
    <w:rsid w:val="00334962"/>
    <w:rsid w:val="0033579C"/>
    <w:rsid w:val="003363B9"/>
    <w:rsid w:val="00343857"/>
    <w:rsid w:val="00345F44"/>
    <w:rsid w:val="0034641D"/>
    <w:rsid w:val="003502CD"/>
    <w:rsid w:val="00354FAB"/>
    <w:rsid w:val="00356D6A"/>
    <w:rsid w:val="003604AD"/>
    <w:rsid w:val="00365411"/>
    <w:rsid w:val="00367588"/>
    <w:rsid w:val="00370E0A"/>
    <w:rsid w:val="00374B95"/>
    <w:rsid w:val="00375AD2"/>
    <w:rsid w:val="00377C12"/>
    <w:rsid w:val="0038275E"/>
    <w:rsid w:val="00385C64"/>
    <w:rsid w:val="003946B3"/>
    <w:rsid w:val="003A0BEA"/>
    <w:rsid w:val="003A1D7D"/>
    <w:rsid w:val="003A689A"/>
    <w:rsid w:val="003A79FF"/>
    <w:rsid w:val="003B22B9"/>
    <w:rsid w:val="003C086A"/>
    <w:rsid w:val="003C63AF"/>
    <w:rsid w:val="003D2382"/>
    <w:rsid w:val="003D36E4"/>
    <w:rsid w:val="003D7CB1"/>
    <w:rsid w:val="003E127F"/>
    <w:rsid w:val="003E2396"/>
    <w:rsid w:val="003E27B9"/>
    <w:rsid w:val="003E31DD"/>
    <w:rsid w:val="003E3660"/>
    <w:rsid w:val="003E7B7C"/>
    <w:rsid w:val="003F604C"/>
    <w:rsid w:val="003F71C7"/>
    <w:rsid w:val="00401364"/>
    <w:rsid w:val="004120D5"/>
    <w:rsid w:val="004144C7"/>
    <w:rsid w:val="004171B6"/>
    <w:rsid w:val="00424EB5"/>
    <w:rsid w:val="00426A3B"/>
    <w:rsid w:val="00432012"/>
    <w:rsid w:val="00435D33"/>
    <w:rsid w:val="00441967"/>
    <w:rsid w:val="00447E9C"/>
    <w:rsid w:val="00452ED0"/>
    <w:rsid w:val="0045321B"/>
    <w:rsid w:val="00453405"/>
    <w:rsid w:val="00455277"/>
    <w:rsid w:val="00455883"/>
    <w:rsid w:val="004566D1"/>
    <w:rsid w:val="004623B8"/>
    <w:rsid w:val="004679B8"/>
    <w:rsid w:val="004742CF"/>
    <w:rsid w:val="004779B4"/>
    <w:rsid w:val="00477AC9"/>
    <w:rsid w:val="004829CC"/>
    <w:rsid w:val="00483DAE"/>
    <w:rsid w:val="004919E4"/>
    <w:rsid w:val="00495F6C"/>
    <w:rsid w:val="004A0556"/>
    <w:rsid w:val="004A1E27"/>
    <w:rsid w:val="004A5327"/>
    <w:rsid w:val="004A543A"/>
    <w:rsid w:val="004A613C"/>
    <w:rsid w:val="004B10F5"/>
    <w:rsid w:val="004B114D"/>
    <w:rsid w:val="004B2E30"/>
    <w:rsid w:val="004B5DC7"/>
    <w:rsid w:val="004B7700"/>
    <w:rsid w:val="004B7DE6"/>
    <w:rsid w:val="004C17AE"/>
    <w:rsid w:val="004C6D9C"/>
    <w:rsid w:val="004D5199"/>
    <w:rsid w:val="004D7C56"/>
    <w:rsid w:val="004D7E2B"/>
    <w:rsid w:val="004E03DE"/>
    <w:rsid w:val="004E2FDC"/>
    <w:rsid w:val="004E3F1E"/>
    <w:rsid w:val="004E478D"/>
    <w:rsid w:val="004E6678"/>
    <w:rsid w:val="004E7E81"/>
    <w:rsid w:val="004F3D02"/>
    <w:rsid w:val="004F4B1D"/>
    <w:rsid w:val="004F5106"/>
    <w:rsid w:val="005019C5"/>
    <w:rsid w:val="0050464E"/>
    <w:rsid w:val="00516E9A"/>
    <w:rsid w:val="0051703D"/>
    <w:rsid w:val="005176E1"/>
    <w:rsid w:val="0052433E"/>
    <w:rsid w:val="0052702A"/>
    <w:rsid w:val="00541956"/>
    <w:rsid w:val="00543AD4"/>
    <w:rsid w:val="00543DF1"/>
    <w:rsid w:val="005445D6"/>
    <w:rsid w:val="0055364A"/>
    <w:rsid w:val="00561D0E"/>
    <w:rsid w:val="00565B3D"/>
    <w:rsid w:val="0056735D"/>
    <w:rsid w:val="00570787"/>
    <w:rsid w:val="00570BA0"/>
    <w:rsid w:val="00571173"/>
    <w:rsid w:val="00580584"/>
    <w:rsid w:val="0058197F"/>
    <w:rsid w:val="0058212A"/>
    <w:rsid w:val="00587878"/>
    <w:rsid w:val="0059245C"/>
    <w:rsid w:val="00593CED"/>
    <w:rsid w:val="00594147"/>
    <w:rsid w:val="00595FEC"/>
    <w:rsid w:val="00596D29"/>
    <w:rsid w:val="005A0DCD"/>
    <w:rsid w:val="005A1182"/>
    <w:rsid w:val="005A1233"/>
    <w:rsid w:val="005A4716"/>
    <w:rsid w:val="005A6B67"/>
    <w:rsid w:val="005A72FE"/>
    <w:rsid w:val="005B38D3"/>
    <w:rsid w:val="005B47F3"/>
    <w:rsid w:val="005C34D3"/>
    <w:rsid w:val="005C7446"/>
    <w:rsid w:val="005D0974"/>
    <w:rsid w:val="005E1CFB"/>
    <w:rsid w:val="005E7B38"/>
    <w:rsid w:val="005F2625"/>
    <w:rsid w:val="005F265B"/>
    <w:rsid w:val="005F4115"/>
    <w:rsid w:val="005F416C"/>
    <w:rsid w:val="005F553F"/>
    <w:rsid w:val="005F6E3B"/>
    <w:rsid w:val="006049F8"/>
    <w:rsid w:val="00606A01"/>
    <w:rsid w:val="00607ECE"/>
    <w:rsid w:val="006100FA"/>
    <w:rsid w:val="00610BF6"/>
    <w:rsid w:val="0061120E"/>
    <w:rsid w:val="00613104"/>
    <w:rsid w:val="00620101"/>
    <w:rsid w:val="006211DD"/>
    <w:rsid w:val="006216D4"/>
    <w:rsid w:val="006264A5"/>
    <w:rsid w:val="0062756C"/>
    <w:rsid w:val="00630465"/>
    <w:rsid w:val="006308F0"/>
    <w:rsid w:val="00631238"/>
    <w:rsid w:val="0063294A"/>
    <w:rsid w:val="00634919"/>
    <w:rsid w:val="00637CF7"/>
    <w:rsid w:val="00640324"/>
    <w:rsid w:val="00641E55"/>
    <w:rsid w:val="00646500"/>
    <w:rsid w:val="00651C9B"/>
    <w:rsid w:val="006554DD"/>
    <w:rsid w:val="006564AF"/>
    <w:rsid w:val="0066040F"/>
    <w:rsid w:val="006621B6"/>
    <w:rsid w:val="00663D03"/>
    <w:rsid w:val="006674FF"/>
    <w:rsid w:val="00671060"/>
    <w:rsid w:val="00672BC9"/>
    <w:rsid w:val="00672F31"/>
    <w:rsid w:val="00677BB6"/>
    <w:rsid w:val="00680B47"/>
    <w:rsid w:val="006826F8"/>
    <w:rsid w:val="00684B14"/>
    <w:rsid w:val="00685017"/>
    <w:rsid w:val="00685953"/>
    <w:rsid w:val="00690C46"/>
    <w:rsid w:val="00691E02"/>
    <w:rsid w:val="00692A5F"/>
    <w:rsid w:val="00693304"/>
    <w:rsid w:val="00693B5B"/>
    <w:rsid w:val="00694320"/>
    <w:rsid w:val="00697D83"/>
    <w:rsid w:val="006A603D"/>
    <w:rsid w:val="006B0546"/>
    <w:rsid w:val="006B54B6"/>
    <w:rsid w:val="006B720D"/>
    <w:rsid w:val="006C0711"/>
    <w:rsid w:val="006C14EB"/>
    <w:rsid w:val="006C1E90"/>
    <w:rsid w:val="006C48AC"/>
    <w:rsid w:val="006C4E40"/>
    <w:rsid w:val="006C6BAA"/>
    <w:rsid w:val="006D0AA5"/>
    <w:rsid w:val="006D2889"/>
    <w:rsid w:val="006D2D22"/>
    <w:rsid w:val="006D35B7"/>
    <w:rsid w:val="006D39BD"/>
    <w:rsid w:val="006D7821"/>
    <w:rsid w:val="006E3185"/>
    <w:rsid w:val="006E4B7E"/>
    <w:rsid w:val="006F04B3"/>
    <w:rsid w:val="006F084E"/>
    <w:rsid w:val="006F3AB8"/>
    <w:rsid w:val="00703A51"/>
    <w:rsid w:val="00704951"/>
    <w:rsid w:val="0070776C"/>
    <w:rsid w:val="00707B87"/>
    <w:rsid w:val="007121AA"/>
    <w:rsid w:val="007160A6"/>
    <w:rsid w:val="007164D8"/>
    <w:rsid w:val="007245EE"/>
    <w:rsid w:val="0072589D"/>
    <w:rsid w:val="007302E2"/>
    <w:rsid w:val="0073285C"/>
    <w:rsid w:val="007339EE"/>
    <w:rsid w:val="00736297"/>
    <w:rsid w:val="00741CB6"/>
    <w:rsid w:val="00753543"/>
    <w:rsid w:val="00755BA0"/>
    <w:rsid w:val="00755CF7"/>
    <w:rsid w:val="00755E8D"/>
    <w:rsid w:val="00760C56"/>
    <w:rsid w:val="00763217"/>
    <w:rsid w:val="0076469E"/>
    <w:rsid w:val="00767179"/>
    <w:rsid w:val="00767554"/>
    <w:rsid w:val="00772EBF"/>
    <w:rsid w:val="00784CA1"/>
    <w:rsid w:val="00785D93"/>
    <w:rsid w:val="00786D61"/>
    <w:rsid w:val="00787DA6"/>
    <w:rsid w:val="00790D1F"/>
    <w:rsid w:val="00791DC9"/>
    <w:rsid w:val="00796ABF"/>
    <w:rsid w:val="007A0402"/>
    <w:rsid w:val="007B1E83"/>
    <w:rsid w:val="007B20AF"/>
    <w:rsid w:val="007B3BC0"/>
    <w:rsid w:val="007B424F"/>
    <w:rsid w:val="007B5075"/>
    <w:rsid w:val="007B555B"/>
    <w:rsid w:val="007D0409"/>
    <w:rsid w:val="007D1FAD"/>
    <w:rsid w:val="007D3626"/>
    <w:rsid w:val="007D713B"/>
    <w:rsid w:val="007E0C41"/>
    <w:rsid w:val="007E3B6F"/>
    <w:rsid w:val="007E4EFE"/>
    <w:rsid w:val="00801C79"/>
    <w:rsid w:val="008054F7"/>
    <w:rsid w:val="008077C6"/>
    <w:rsid w:val="00810CCA"/>
    <w:rsid w:val="00820F33"/>
    <w:rsid w:val="00822164"/>
    <w:rsid w:val="00823A21"/>
    <w:rsid w:val="00824099"/>
    <w:rsid w:val="0082543D"/>
    <w:rsid w:val="008254E3"/>
    <w:rsid w:val="00827BD7"/>
    <w:rsid w:val="00831533"/>
    <w:rsid w:val="00831EAF"/>
    <w:rsid w:val="0083324A"/>
    <w:rsid w:val="00833B05"/>
    <w:rsid w:val="00833EE0"/>
    <w:rsid w:val="00833EE7"/>
    <w:rsid w:val="008340DF"/>
    <w:rsid w:val="008365D1"/>
    <w:rsid w:val="00836ED6"/>
    <w:rsid w:val="00841EC2"/>
    <w:rsid w:val="00843C3D"/>
    <w:rsid w:val="00846583"/>
    <w:rsid w:val="0085054D"/>
    <w:rsid w:val="00851FB5"/>
    <w:rsid w:val="00853707"/>
    <w:rsid w:val="00853B1B"/>
    <w:rsid w:val="00854B40"/>
    <w:rsid w:val="00855F51"/>
    <w:rsid w:val="008561CB"/>
    <w:rsid w:val="00862CE6"/>
    <w:rsid w:val="0086359F"/>
    <w:rsid w:val="008647ED"/>
    <w:rsid w:val="00866966"/>
    <w:rsid w:val="008717A8"/>
    <w:rsid w:val="00872A2F"/>
    <w:rsid w:val="008847F1"/>
    <w:rsid w:val="0088496A"/>
    <w:rsid w:val="00884BC7"/>
    <w:rsid w:val="00884E7E"/>
    <w:rsid w:val="008858F4"/>
    <w:rsid w:val="00887539"/>
    <w:rsid w:val="008913CF"/>
    <w:rsid w:val="008918D3"/>
    <w:rsid w:val="00893EAF"/>
    <w:rsid w:val="00894377"/>
    <w:rsid w:val="00895BA1"/>
    <w:rsid w:val="00897AA3"/>
    <w:rsid w:val="008A3B4D"/>
    <w:rsid w:val="008A4289"/>
    <w:rsid w:val="008B1193"/>
    <w:rsid w:val="008B66B6"/>
    <w:rsid w:val="008B74FA"/>
    <w:rsid w:val="008C2A66"/>
    <w:rsid w:val="008C74A4"/>
    <w:rsid w:val="008D0AD4"/>
    <w:rsid w:val="008D1D32"/>
    <w:rsid w:val="008E1596"/>
    <w:rsid w:val="008E7CEC"/>
    <w:rsid w:val="008F009F"/>
    <w:rsid w:val="008F070E"/>
    <w:rsid w:val="008F1E52"/>
    <w:rsid w:val="008F4D48"/>
    <w:rsid w:val="008F70EB"/>
    <w:rsid w:val="00900F85"/>
    <w:rsid w:val="00903A9C"/>
    <w:rsid w:val="00904C82"/>
    <w:rsid w:val="00906421"/>
    <w:rsid w:val="009078CE"/>
    <w:rsid w:val="00913E97"/>
    <w:rsid w:val="0091527E"/>
    <w:rsid w:val="00915C20"/>
    <w:rsid w:val="00917357"/>
    <w:rsid w:val="009174EC"/>
    <w:rsid w:val="00917F39"/>
    <w:rsid w:val="009258DF"/>
    <w:rsid w:val="00937553"/>
    <w:rsid w:val="0094235E"/>
    <w:rsid w:val="00946750"/>
    <w:rsid w:val="00950844"/>
    <w:rsid w:val="00951C0C"/>
    <w:rsid w:val="00952C41"/>
    <w:rsid w:val="00955328"/>
    <w:rsid w:val="00963ED0"/>
    <w:rsid w:val="009643F5"/>
    <w:rsid w:val="00965429"/>
    <w:rsid w:val="00966087"/>
    <w:rsid w:val="00971A5B"/>
    <w:rsid w:val="00972071"/>
    <w:rsid w:val="00975F10"/>
    <w:rsid w:val="0097699E"/>
    <w:rsid w:val="00990AA3"/>
    <w:rsid w:val="00991401"/>
    <w:rsid w:val="009942B5"/>
    <w:rsid w:val="00994BFF"/>
    <w:rsid w:val="009A184B"/>
    <w:rsid w:val="009A2441"/>
    <w:rsid w:val="009A2C84"/>
    <w:rsid w:val="009A57BE"/>
    <w:rsid w:val="009A6FB4"/>
    <w:rsid w:val="009A713D"/>
    <w:rsid w:val="009B3FF4"/>
    <w:rsid w:val="009B4298"/>
    <w:rsid w:val="009B430C"/>
    <w:rsid w:val="009B5673"/>
    <w:rsid w:val="009B79DA"/>
    <w:rsid w:val="009C317E"/>
    <w:rsid w:val="009C3B58"/>
    <w:rsid w:val="009C6968"/>
    <w:rsid w:val="009C744F"/>
    <w:rsid w:val="009C7A55"/>
    <w:rsid w:val="009D10C4"/>
    <w:rsid w:val="009D5DA5"/>
    <w:rsid w:val="009D5E1E"/>
    <w:rsid w:val="009D65F3"/>
    <w:rsid w:val="009E4FA2"/>
    <w:rsid w:val="009E6501"/>
    <w:rsid w:val="009E7FAE"/>
    <w:rsid w:val="009F1203"/>
    <w:rsid w:val="009F37B4"/>
    <w:rsid w:val="009F4EE9"/>
    <w:rsid w:val="00A0019C"/>
    <w:rsid w:val="00A00768"/>
    <w:rsid w:val="00A00F8A"/>
    <w:rsid w:val="00A014A8"/>
    <w:rsid w:val="00A01E40"/>
    <w:rsid w:val="00A0207D"/>
    <w:rsid w:val="00A03B5B"/>
    <w:rsid w:val="00A0502B"/>
    <w:rsid w:val="00A0685B"/>
    <w:rsid w:val="00A1051E"/>
    <w:rsid w:val="00A113AC"/>
    <w:rsid w:val="00A117A9"/>
    <w:rsid w:val="00A11988"/>
    <w:rsid w:val="00A11BB1"/>
    <w:rsid w:val="00A11C1B"/>
    <w:rsid w:val="00A12972"/>
    <w:rsid w:val="00A2018A"/>
    <w:rsid w:val="00A21C6A"/>
    <w:rsid w:val="00A24D84"/>
    <w:rsid w:val="00A2548E"/>
    <w:rsid w:val="00A2736E"/>
    <w:rsid w:val="00A308AC"/>
    <w:rsid w:val="00A31E84"/>
    <w:rsid w:val="00A41F2C"/>
    <w:rsid w:val="00A43A6E"/>
    <w:rsid w:val="00A446E9"/>
    <w:rsid w:val="00A452AE"/>
    <w:rsid w:val="00A464A9"/>
    <w:rsid w:val="00A50B7C"/>
    <w:rsid w:val="00A517BF"/>
    <w:rsid w:val="00A60318"/>
    <w:rsid w:val="00A60575"/>
    <w:rsid w:val="00A61AF1"/>
    <w:rsid w:val="00A621BD"/>
    <w:rsid w:val="00A67220"/>
    <w:rsid w:val="00A725B9"/>
    <w:rsid w:val="00A73396"/>
    <w:rsid w:val="00A8126F"/>
    <w:rsid w:val="00A82B7F"/>
    <w:rsid w:val="00A84838"/>
    <w:rsid w:val="00A91652"/>
    <w:rsid w:val="00A925A4"/>
    <w:rsid w:val="00A94C6A"/>
    <w:rsid w:val="00A96A89"/>
    <w:rsid w:val="00A97F22"/>
    <w:rsid w:val="00AA554E"/>
    <w:rsid w:val="00AB0133"/>
    <w:rsid w:val="00AB3A82"/>
    <w:rsid w:val="00AB4513"/>
    <w:rsid w:val="00AB5DD7"/>
    <w:rsid w:val="00AB6555"/>
    <w:rsid w:val="00AB6B6D"/>
    <w:rsid w:val="00AD78B4"/>
    <w:rsid w:val="00AD7B22"/>
    <w:rsid w:val="00AE1011"/>
    <w:rsid w:val="00AE3B09"/>
    <w:rsid w:val="00AF4C93"/>
    <w:rsid w:val="00AF572E"/>
    <w:rsid w:val="00AF5835"/>
    <w:rsid w:val="00B037D6"/>
    <w:rsid w:val="00B04EA7"/>
    <w:rsid w:val="00B0633B"/>
    <w:rsid w:val="00B11AE8"/>
    <w:rsid w:val="00B177C1"/>
    <w:rsid w:val="00B20DDE"/>
    <w:rsid w:val="00B23D12"/>
    <w:rsid w:val="00B2503A"/>
    <w:rsid w:val="00B269C1"/>
    <w:rsid w:val="00B32B54"/>
    <w:rsid w:val="00B34555"/>
    <w:rsid w:val="00B34C0F"/>
    <w:rsid w:val="00B3655D"/>
    <w:rsid w:val="00B4531D"/>
    <w:rsid w:val="00B47C96"/>
    <w:rsid w:val="00B532D8"/>
    <w:rsid w:val="00B5599A"/>
    <w:rsid w:val="00B6757E"/>
    <w:rsid w:val="00B70EA3"/>
    <w:rsid w:val="00B7150B"/>
    <w:rsid w:val="00B71611"/>
    <w:rsid w:val="00B763E1"/>
    <w:rsid w:val="00B7763D"/>
    <w:rsid w:val="00B77668"/>
    <w:rsid w:val="00B80191"/>
    <w:rsid w:val="00B81073"/>
    <w:rsid w:val="00B8339C"/>
    <w:rsid w:val="00B84CB2"/>
    <w:rsid w:val="00B8662C"/>
    <w:rsid w:val="00B91892"/>
    <w:rsid w:val="00B929DC"/>
    <w:rsid w:val="00B92B08"/>
    <w:rsid w:val="00B9316F"/>
    <w:rsid w:val="00B96BBD"/>
    <w:rsid w:val="00BA2A91"/>
    <w:rsid w:val="00BA5703"/>
    <w:rsid w:val="00BA729A"/>
    <w:rsid w:val="00BB04E2"/>
    <w:rsid w:val="00BB472A"/>
    <w:rsid w:val="00BB4C4B"/>
    <w:rsid w:val="00BB5212"/>
    <w:rsid w:val="00BB5B54"/>
    <w:rsid w:val="00BB73FB"/>
    <w:rsid w:val="00BC26E8"/>
    <w:rsid w:val="00BC2EA0"/>
    <w:rsid w:val="00BC385A"/>
    <w:rsid w:val="00BD0C3C"/>
    <w:rsid w:val="00BD2EEB"/>
    <w:rsid w:val="00BE3EAA"/>
    <w:rsid w:val="00BF0A3D"/>
    <w:rsid w:val="00BF5329"/>
    <w:rsid w:val="00BF535A"/>
    <w:rsid w:val="00C10894"/>
    <w:rsid w:val="00C11FE9"/>
    <w:rsid w:val="00C21422"/>
    <w:rsid w:val="00C32485"/>
    <w:rsid w:val="00C33365"/>
    <w:rsid w:val="00C41C82"/>
    <w:rsid w:val="00C42CC1"/>
    <w:rsid w:val="00C519F0"/>
    <w:rsid w:val="00C60C75"/>
    <w:rsid w:val="00C72570"/>
    <w:rsid w:val="00C7307A"/>
    <w:rsid w:val="00C7332B"/>
    <w:rsid w:val="00C7661A"/>
    <w:rsid w:val="00C76E53"/>
    <w:rsid w:val="00C7797B"/>
    <w:rsid w:val="00C81BA7"/>
    <w:rsid w:val="00C82D1A"/>
    <w:rsid w:val="00C91C51"/>
    <w:rsid w:val="00C91E18"/>
    <w:rsid w:val="00C93913"/>
    <w:rsid w:val="00C93E90"/>
    <w:rsid w:val="00C9451E"/>
    <w:rsid w:val="00C962CE"/>
    <w:rsid w:val="00CA03F0"/>
    <w:rsid w:val="00CA4FA2"/>
    <w:rsid w:val="00CB5A89"/>
    <w:rsid w:val="00CB5B26"/>
    <w:rsid w:val="00CB670C"/>
    <w:rsid w:val="00CC1786"/>
    <w:rsid w:val="00CC6E8D"/>
    <w:rsid w:val="00CD2E9B"/>
    <w:rsid w:val="00CD49DF"/>
    <w:rsid w:val="00CD58B7"/>
    <w:rsid w:val="00CD6574"/>
    <w:rsid w:val="00CE01D2"/>
    <w:rsid w:val="00CE0D89"/>
    <w:rsid w:val="00CE0FB4"/>
    <w:rsid w:val="00CE4999"/>
    <w:rsid w:val="00CE6C26"/>
    <w:rsid w:val="00CE6D60"/>
    <w:rsid w:val="00CF34F8"/>
    <w:rsid w:val="00CF4070"/>
    <w:rsid w:val="00CF49D9"/>
    <w:rsid w:val="00D0081C"/>
    <w:rsid w:val="00D0348B"/>
    <w:rsid w:val="00D0475B"/>
    <w:rsid w:val="00D13915"/>
    <w:rsid w:val="00D14A64"/>
    <w:rsid w:val="00D222AF"/>
    <w:rsid w:val="00D22CB5"/>
    <w:rsid w:val="00D23AFA"/>
    <w:rsid w:val="00D33596"/>
    <w:rsid w:val="00D3503B"/>
    <w:rsid w:val="00D36B6F"/>
    <w:rsid w:val="00D403AD"/>
    <w:rsid w:val="00D4046E"/>
    <w:rsid w:val="00D40D53"/>
    <w:rsid w:val="00D42B9B"/>
    <w:rsid w:val="00D452C7"/>
    <w:rsid w:val="00D46A96"/>
    <w:rsid w:val="00D555E7"/>
    <w:rsid w:val="00D57E91"/>
    <w:rsid w:val="00D6555A"/>
    <w:rsid w:val="00D72DDD"/>
    <w:rsid w:val="00D80AF3"/>
    <w:rsid w:val="00D81543"/>
    <w:rsid w:val="00D90F04"/>
    <w:rsid w:val="00D93DB2"/>
    <w:rsid w:val="00D96AC0"/>
    <w:rsid w:val="00D975E3"/>
    <w:rsid w:val="00D97CB4"/>
    <w:rsid w:val="00DA6070"/>
    <w:rsid w:val="00DB113A"/>
    <w:rsid w:val="00DB2320"/>
    <w:rsid w:val="00DB66F9"/>
    <w:rsid w:val="00DB71EB"/>
    <w:rsid w:val="00DC2D95"/>
    <w:rsid w:val="00DD15E2"/>
    <w:rsid w:val="00DD4446"/>
    <w:rsid w:val="00DD4DC1"/>
    <w:rsid w:val="00DD6B78"/>
    <w:rsid w:val="00DE183A"/>
    <w:rsid w:val="00DE6874"/>
    <w:rsid w:val="00DE6F5C"/>
    <w:rsid w:val="00DF04B4"/>
    <w:rsid w:val="00DF4A8C"/>
    <w:rsid w:val="00E01016"/>
    <w:rsid w:val="00E02055"/>
    <w:rsid w:val="00E02C0D"/>
    <w:rsid w:val="00E0394F"/>
    <w:rsid w:val="00E03A49"/>
    <w:rsid w:val="00E07DE6"/>
    <w:rsid w:val="00E10C66"/>
    <w:rsid w:val="00E10D65"/>
    <w:rsid w:val="00E15E42"/>
    <w:rsid w:val="00E161ED"/>
    <w:rsid w:val="00E17853"/>
    <w:rsid w:val="00E201DF"/>
    <w:rsid w:val="00E20DD9"/>
    <w:rsid w:val="00E234CA"/>
    <w:rsid w:val="00E2649D"/>
    <w:rsid w:val="00E276FF"/>
    <w:rsid w:val="00E3019B"/>
    <w:rsid w:val="00E34A04"/>
    <w:rsid w:val="00E37614"/>
    <w:rsid w:val="00E42212"/>
    <w:rsid w:val="00E43CA8"/>
    <w:rsid w:val="00E4515A"/>
    <w:rsid w:val="00E45F53"/>
    <w:rsid w:val="00E54654"/>
    <w:rsid w:val="00E57E0B"/>
    <w:rsid w:val="00E60CC1"/>
    <w:rsid w:val="00E618A1"/>
    <w:rsid w:val="00E63AF2"/>
    <w:rsid w:val="00E642B7"/>
    <w:rsid w:val="00E65D50"/>
    <w:rsid w:val="00E70EEA"/>
    <w:rsid w:val="00E72641"/>
    <w:rsid w:val="00E72EF4"/>
    <w:rsid w:val="00E737E1"/>
    <w:rsid w:val="00E763EF"/>
    <w:rsid w:val="00E81738"/>
    <w:rsid w:val="00E82206"/>
    <w:rsid w:val="00E825FF"/>
    <w:rsid w:val="00E82690"/>
    <w:rsid w:val="00E91EBB"/>
    <w:rsid w:val="00E9520E"/>
    <w:rsid w:val="00E9573F"/>
    <w:rsid w:val="00EA0362"/>
    <w:rsid w:val="00EB1059"/>
    <w:rsid w:val="00EB60FA"/>
    <w:rsid w:val="00EB624D"/>
    <w:rsid w:val="00EB7A75"/>
    <w:rsid w:val="00EC09D5"/>
    <w:rsid w:val="00EC1E1E"/>
    <w:rsid w:val="00EC4EDF"/>
    <w:rsid w:val="00ED12FC"/>
    <w:rsid w:val="00ED1941"/>
    <w:rsid w:val="00ED31A1"/>
    <w:rsid w:val="00EE0E84"/>
    <w:rsid w:val="00EE2A5B"/>
    <w:rsid w:val="00EE3248"/>
    <w:rsid w:val="00EE3F99"/>
    <w:rsid w:val="00EF03E1"/>
    <w:rsid w:val="00EF2307"/>
    <w:rsid w:val="00EF53B1"/>
    <w:rsid w:val="00F0052C"/>
    <w:rsid w:val="00F0063E"/>
    <w:rsid w:val="00F072DC"/>
    <w:rsid w:val="00F14644"/>
    <w:rsid w:val="00F20D28"/>
    <w:rsid w:val="00F22B5D"/>
    <w:rsid w:val="00F23990"/>
    <w:rsid w:val="00F2405D"/>
    <w:rsid w:val="00F245C4"/>
    <w:rsid w:val="00F24AB7"/>
    <w:rsid w:val="00F27F74"/>
    <w:rsid w:val="00F3522E"/>
    <w:rsid w:val="00F40864"/>
    <w:rsid w:val="00F40C65"/>
    <w:rsid w:val="00F41317"/>
    <w:rsid w:val="00F4250A"/>
    <w:rsid w:val="00F43DE8"/>
    <w:rsid w:val="00F446CE"/>
    <w:rsid w:val="00F44F6F"/>
    <w:rsid w:val="00F512F1"/>
    <w:rsid w:val="00F51F66"/>
    <w:rsid w:val="00F528F7"/>
    <w:rsid w:val="00F541C0"/>
    <w:rsid w:val="00F55CC7"/>
    <w:rsid w:val="00F615B8"/>
    <w:rsid w:val="00F62A77"/>
    <w:rsid w:val="00F6460C"/>
    <w:rsid w:val="00F667D0"/>
    <w:rsid w:val="00F668E8"/>
    <w:rsid w:val="00F70C03"/>
    <w:rsid w:val="00F733A2"/>
    <w:rsid w:val="00F74006"/>
    <w:rsid w:val="00F754F0"/>
    <w:rsid w:val="00F75DF0"/>
    <w:rsid w:val="00F76451"/>
    <w:rsid w:val="00F82C91"/>
    <w:rsid w:val="00F83FEC"/>
    <w:rsid w:val="00F87F11"/>
    <w:rsid w:val="00F97A6C"/>
    <w:rsid w:val="00FA3C7B"/>
    <w:rsid w:val="00FA4214"/>
    <w:rsid w:val="00FA4E92"/>
    <w:rsid w:val="00FB2918"/>
    <w:rsid w:val="00FB3332"/>
    <w:rsid w:val="00FB4F6D"/>
    <w:rsid w:val="00FB7449"/>
    <w:rsid w:val="00FC06A4"/>
    <w:rsid w:val="00FC1100"/>
    <w:rsid w:val="00FC115C"/>
    <w:rsid w:val="00FC4765"/>
    <w:rsid w:val="00FD2DEA"/>
    <w:rsid w:val="00FD32FD"/>
    <w:rsid w:val="00FD4CB4"/>
    <w:rsid w:val="00FD4E23"/>
    <w:rsid w:val="00FD502F"/>
    <w:rsid w:val="00FD653B"/>
    <w:rsid w:val="00FD72BF"/>
    <w:rsid w:val="00FE15BA"/>
    <w:rsid w:val="00FE719C"/>
    <w:rsid w:val="00FF07A9"/>
    <w:rsid w:val="00FF1306"/>
    <w:rsid w:val="00FF45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57E13"/>
  <w15:chartTrackingRefBased/>
  <w15:docId w15:val="{08A4196A-5DD5-4AC9-B598-A53CC859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9DA"/>
    <w:pPr>
      <w:spacing w:after="0" w:line="240" w:lineRule="auto"/>
    </w:pPr>
    <w:rPr>
      <w:rFonts w:ascii="Times New Roman" w:eastAsia="Times New Roman" w:hAnsi="Times New Roman" w:cs="Times New Roman"/>
      <w:sz w:val="24"/>
      <w:szCs w:val="24"/>
      <w:lang w:val="en-GB"/>
    </w:rPr>
  </w:style>
  <w:style w:type="paragraph" w:styleId="Heading3">
    <w:name w:val="heading 3"/>
    <w:aliases w:val="Section Title"/>
    <w:basedOn w:val="Normal"/>
    <w:next w:val="Normal"/>
    <w:link w:val="Heading3Char"/>
    <w:unhideWhenUsed/>
    <w:qFormat/>
    <w:rsid w:val="009B79DA"/>
    <w:pPr>
      <w:keepNext/>
      <w:keepLines/>
      <w:spacing w:before="200" w:line="276" w:lineRule="auto"/>
      <w:outlineLvl w:val="2"/>
    </w:pPr>
    <w:rPr>
      <w:rFonts w:asciiTheme="majorHAnsi" w:eastAsiaTheme="majorEastAsia" w:hAnsiTheme="majorHAnsi" w:cstheme="majorBidi"/>
      <w:b/>
      <w:bCs/>
      <w:color w:val="5B9BD5"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Title Char"/>
    <w:basedOn w:val="DefaultParagraphFont"/>
    <w:link w:val="Heading3"/>
    <w:rsid w:val="009B79DA"/>
    <w:rPr>
      <w:rFonts w:asciiTheme="majorHAnsi" w:eastAsiaTheme="majorEastAsia" w:hAnsiTheme="majorHAnsi" w:cstheme="majorBidi"/>
      <w:b/>
      <w:bCs/>
      <w:color w:val="5B9BD5" w:themeColor="accent1"/>
      <w:lang w:val="en-US"/>
    </w:rPr>
  </w:style>
  <w:style w:type="table" w:styleId="TableGrid">
    <w:name w:val="Table Grid"/>
    <w:basedOn w:val="TableNormal"/>
    <w:uiPriority w:val="39"/>
    <w:qFormat/>
    <w:rsid w:val="009B79D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qFormat/>
    <w:rsid w:val="009B79DA"/>
    <w:rPr>
      <w:rFonts w:cs="Times New Roman"/>
      <w:sz w:val="18"/>
    </w:rPr>
  </w:style>
  <w:style w:type="paragraph" w:styleId="CommentText">
    <w:name w:val="annotation text"/>
    <w:basedOn w:val="Normal"/>
    <w:link w:val="CommentTextChar"/>
    <w:uiPriority w:val="99"/>
    <w:qFormat/>
    <w:rsid w:val="009B79DA"/>
    <w:rPr>
      <w:rFonts w:eastAsia="MS Mincho"/>
      <w:sz w:val="20"/>
      <w:szCs w:val="20"/>
      <w:lang w:val="en-US"/>
    </w:rPr>
  </w:style>
  <w:style w:type="character" w:customStyle="1" w:styleId="CommentTextChar">
    <w:name w:val="Comment Text Char"/>
    <w:basedOn w:val="DefaultParagraphFont"/>
    <w:link w:val="CommentText"/>
    <w:uiPriority w:val="99"/>
    <w:qFormat/>
    <w:rsid w:val="009B79DA"/>
    <w:rPr>
      <w:rFonts w:ascii="Times New Roman" w:eastAsia="MS Mincho" w:hAnsi="Times New Roman" w:cs="Times New Roman"/>
      <w:sz w:val="20"/>
      <w:szCs w:val="20"/>
      <w:lang w:val="en-US"/>
    </w:rPr>
  </w:style>
  <w:style w:type="paragraph" w:styleId="BalloonText">
    <w:name w:val="Balloon Text"/>
    <w:aliases w:val="Char19"/>
    <w:basedOn w:val="Normal"/>
    <w:link w:val="BalloonTextChar"/>
    <w:uiPriority w:val="99"/>
    <w:unhideWhenUsed/>
    <w:rsid w:val="009B79DA"/>
    <w:rPr>
      <w:rFonts w:ascii="Tahoma" w:eastAsiaTheme="minorHAnsi" w:hAnsi="Tahoma" w:cs="Tahoma"/>
      <w:sz w:val="16"/>
      <w:szCs w:val="16"/>
      <w:lang w:val="en-US"/>
    </w:rPr>
  </w:style>
  <w:style w:type="character" w:customStyle="1" w:styleId="BalloonTextChar">
    <w:name w:val="Balloon Text Char"/>
    <w:aliases w:val="Char19 Char"/>
    <w:basedOn w:val="DefaultParagraphFont"/>
    <w:link w:val="BalloonText"/>
    <w:uiPriority w:val="99"/>
    <w:rsid w:val="009B79DA"/>
    <w:rPr>
      <w:rFonts w:ascii="Tahoma"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9B79D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B79DA"/>
    <w:rPr>
      <w:rFonts w:ascii="Times New Roman" w:eastAsia="MS Mincho" w:hAnsi="Times New Roman" w:cs="Times New Roman"/>
      <w:b/>
      <w:bCs/>
      <w:sz w:val="20"/>
      <w:szCs w:val="20"/>
      <w:lang w:val="en-US"/>
    </w:rPr>
  </w:style>
  <w:style w:type="paragraph" w:styleId="ListParagraph">
    <w:name w:val="List Paragraph"/>
    <w:basedOn w:val="Normal"/>
    <w:uiPriority w:val="34"/>
    <w:qFormat/>
    <w:rsid w:val="009B79DA"/>
    <w:pPr>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rsid w:val="009B79DA"/>
    <w:pPr>
      <w:widowControl w:val="0"/>
      <w:tabs>
        <w:tab w:val="center" w:pos="4320"/>
        <w:tab w:val="right" w:pos="8640"/>
      </w:tabs>
    </w:pPr>
    <w:rPr>
      <w:rFonts w:ascii="Venetian301 Dm BT" w:hAnsi="Venetian301 Dm BT"/>
      <w:szCs w:val="20"/>
      <w:lang w:val="en-US"/>
    </w:rPr>
  </w:style>
  <w:style w:type="character" w:customStyle="1" w:styleId="FooterChar">
    <w:name w:val="Footer Char"/>
    <w:basedOn w:val="DefaultParagraphFont"/>
    <w:link w:val="Footer"/>
    <w:uiPriority w:val="99"/>
    <w:rsid w:val="009B79DA"/>
    <w:rPr>
      <w:rFonts w:ascii="Venetian301 Dm BT" w:eastAsia="Times New Roman" w:hAnsi="Venetian301 Dm BT" w:cs="Times New Roman"/>
      <w:sz w:val="24"/>
      <w:szCs w:val="20"/>
      <w:lang w:val="en-US"/>
    </w:rPr>
  </w:style>
  <w:style w:type="paragraph" w:styleId="Subtitle">
    <w:name w:val="Subtitle"/>
    <w:basedOn w:val="Normal"/>
    <w:link w:val="SubtitleChar"/>
    <w:qFormat/>
    <w:rsid w:val="009B79DA"/>
    <w:rPr>
      <w:szCs w:val="20"/>
      <w:lang w:val="en-US"/>
    </w:rPr>
  </w:style>
  <w:style w:type="character" w:customStyle="1" w:styleId="SubtitleChar">
    <w:name w:val="Subtitle Char"/>
    <w:basedOn w:val="DefaultParagraphFont"/>
    <w:link w:val="Subtitle"/>
    <w:rsid w:val="009B79DA"/>
    <w:rPr>
      <w:rFonts w:ascii="Times New Roman" w:eastAsia="Times New Roman" w:hAnsi="Times New Roman" w:cs="Times New Roman"/>
      <w:sz w:val="24"/>
      <w:szCs w:val="20"/>
      <w:lang w:val="en-US"/>
    </w:rPr>
  </w:style>
  <w:style w:type="character" w:customStyle="1" w:styleId="hps">
    <w:name w:val="hps"/>
    <w:basedOn w:val="DefaultParagraphFont"/>
    <w:rsid w:val="009B79DA"/>
  </w:style>
  <w:style w:type="paragraph" w:styleId="Header">
    <w:name w:val="header"/>
    <w:basedOn w:val="Normal"/>
    <w:link w:val="HeaderChar"/>
    <w:uiPriority w:val="99"/>
    <w:unhideWhenUsed/>
    <w:rsid w:val="009B79DA"/>
    <w:pPr>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9B79DA"/>
    <w:rPr>
      <w:lang w:val="en-US"/>
    </w:rPr>
  </w:style>
  <w:style w:type="paragraph" w:styleId="Revision">
    <w:name w:val="Revision"/>
    <w:hidden/>
    <w:uiPriority w:val="99"/>
    <w:semiHidden/>
    <w:rsid w:val="009B79DA"/>
    <w:pPr>
      <w:spacing w:after="0" w:line="240" w:lineRule="auto"/>
    </w:pPr>
    <w:rPr>
      <w:lang w:val="en-US"/>
    </w:rPr>
  </w:style>
  <w:style w:type="paragraph" w:styleId="Title">
    <w:name w:val="Title"/>
    <w:basedOn w:val="Normal"/>
    <w:link w:val="TitleChar"/>
    <w:qFormat/>
    <w:rsid w:val="009B79DA"/>
    <w:pPr>
      <w:jc w:val="center"/>
    </w:pPr>
    <w:rPr>
      <w:rFonts w:ascii="Arial" w:hAnsi="Arial"/>
      <w:b/>
      <w:sz w:val="18"/>
      <w:szCs w:val="20"/>
    </w:rPr>
  </w:style>
  <w:style w:type="character" w:customStyle="1" w:styleId="TitleChar">
    <w:name w:val="Title Char"/>
    <w:basedOn w:val="DefaultParagraphFont"/>
    <w:link w:val="Title"/>
    <w:rsid w:val="009B79DA"/>
    <w:rPr>
      <w:rFonts w:ascii="Arial" w:eastAsia="Times New Roman" w:hAnsi="Arial" w:cs="Times New Roman"/>
      <w:b/>
      <w:sz w:val="18"/>
      <w:szCs w:val="20"/>
      <w:lang w:val="en-GB"/>
    </w:rPr>
  </w:style>
  <w:style w:type="paragraph" w:customStyle="1" w:styleId="Default">
    <w:name w:val="Default"/>
    <w:rsid w:val="009B79D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B79DA"/>
    <w:pPr>
      <w:spacing w:before="100" w:beforeAutospacing="1" w:after="100" w:afterAutospacing="1"/>
    </w:pPr>
    <w:rPr>
      <w:lang w:val="en-IN" w:eastAsia="en-IN" w:bidi="hi-IN"/>
    </w:rPr>
  </w:style>
  <w:style w:type="character" w:styleId="Hyperlink">
    <w:name w:val="Hyperlink"/>
    <w:basedOn w:val="DefaultParagraphFont"/>
    <w:uiPriority w:val="99"/>
    <w:unhideWhenUsed/>
    <w:rsid w:val="009B79DA"/>
    <w:rPr>
      <w:color w:val="0563C1" w:themeColor="hyperlink"/>
      <w:u w:val="single"/>
    </w:rPr>
  </w:style>
  <w:style w:type="character" w:styleId="FollowedHyperlink">
    <w:name w:val="FollowedHyperlink"/>
    <w:basedOn w:val="DefaultParagraphFont"/>
    <w:uiPriority w:val="99"/>
    <w:semiHidden/>
    <w:unhideWhenUsed/>
    <w:rsid w:val="009B79DA"/>
    <w:rPr>
      <w:color w:val="954F72" w:themeColor="followedHyperlink"/>
      <w:u w:val="single"/>
    </w:rPr>
  </w:style>
  <w:style w:type="numbering" w:customStyle="1" w:styleId="NoList1">
    <w:name w:val="No List1"/>
    <w:next w:val="NoList"/>
    <w:uiPriority w:val="99"/>
    <w:semiHidden/>
    <w:unhideWhenUsed/>
    <w:rsid w:val="00B2503A"/>
  </w:style>
  <w:style w:type="table" w:customStyle="1" w:styleId="TableGrid1">
    <w:name w:val="Table Grid1"/>
    <w:basedOn w:val="TableNormal"/>
    <w:next w:val="TableGrid"/>
    <w:uiPriority w:val="39"/>
    <w:rsid w:val="00B2503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Normal"/>
    <w:next w:val="TableGrid"/>
    <w:uiPriority w:val="39"/>
    <w:qFormat/>
    <w:rsid w:val="00477AC9"/>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39"/>
    <w:qFormat/>
    <w:rsid w:val="00C82D1A"/>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1406">
      <w:bodyDiv w:val="1"/>
      <w:marLeft w:val="0"/>
      <w:marRight w:val="0"/>
      <w:marTop w:val="0"/>
      <w:marBottom w:val="0"/>
      <w:divBdr>
        <w:top w:val="none" w:sz="0" w:space="0" w:color="auto"/>
        <w:left w:val="none" w:sz="0" w:space="0" w:color="auto"/>
        <w:bottom w:val="none" w:sz="0" w:space="0" w:color="auto"/>
        <w:right w:val="none" w:sz="0" w:space="0" w:color="auto"/>
      </w:divBdr>
    </w:div>
    <w:div w:id="130633174">
      <w:bodyDiv w:val="1"/>
      <w:marLeft w:val="0"/>
      <w:marRight w:val="0"/>
      <w:marTop w:val="0"/>
      <w:marBottom w:val="0"/>
      <w:divBdr>
        <w:top w:val="none" w:sz="0" w:space="0" w:color="auto"/>
        <w:left w:val="none" w:sz="0" w:space="0" w:color="auto"/>
        <w:bottom w:val="none" w:sz="0" w:space="0" w:color="auto"/>
        <w:right w:val="none" w:sz="0" w:space="0" w:color="auto"/>
      </w:divBdr>
    </w:div>
    <w:div w:id="795411114">
      <w:bodyDiv w:val="1"/>
      <w:marLeft w:val="0"/>
      <w:marRight w:val="0"/>
      <w:marTop w:val="0"/>
      <w:marBottom w:val="0"/>
      <w:divBdr>
        <w:top w:val="none" w:sz="0" w:space="0" w:color="auto"/>
        <w:left w:val="none" w:sz="0" w:space="0" w:color="auto"/>
        <w:bottom w:val="none" w:sz="0" w:space="0" w:color="auto"/>
        <w:right w:val="none" w:sz="0" w:space="0" w:color="auto"/>
      </w:divBdr>
    </w:div>
    <w:div w:id="1276017654">
      <w:bodyDiv w:val="1"/>
      <w:marLeft w:val="0"/>
      <w:marRight w:val="0"/>
      <w:marTop w:val="0"/>
      <w:marBottom w:val="0"/>
      <w:divBdr>
        <w:top w:val="none" w:sz="0" w:space="0" w:color="auto"/>
        <w:left w:val="none" w:sz="0" w:space="0" w:color="auto"/>
        <w:bottom w:val="none" w:sz="0" w:space="0" w:color="auto"/>
        <w:right w:val="none" w:sz="0" w:space="0" w:color="auto"/>
      </w:divBdr>
    </w:div>
    <w:div w:id="13240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BFF5E-3674-4B25-80F5-015DAB62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7457</Words>
  <Characters>41018</Characters>
  <Application>Microsoft Office Word</Application>
  <DocSecurity>0</DocSecurity>
  <Lines>341</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Ndeye Dibor Ndour</cp:lastModifiedBy>
  <cp:revision>49</cp:revision>
  <dcterms:created xsi:type="dcterms:W3CDTF">2024-07-23T18:58:00Z</dcterms:created>
  <dcterms:modified xsi:type="dcterms:W3CDTF">2025-03-21T10:34:00Z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885b17b0-fd4e-46d9-9c7c-801d524c6f91</vt:lpwstr>
  </property>
</Properties>
</file>