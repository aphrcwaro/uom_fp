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BD1AC" w14:textId="77777777" w:rsidR="003061FA" w:rsidRPr="006974FC" w:rsidRDefault="003061FA" w:rsidP="003061FA">
      <w:pPr>
        <w:jc w:val="center"/>
        <w:rPr>
          <w:rFonts w:cstheme="minorHAnsi"/>
          <w:b/>
          <w:bCs/>
          <w:noProof/>
          <w:color w:val="FFFFFF" w:themeColor="background1"/>
          <w:sz w:val="20"/>
          <w:szCs w:val="20"/>
          <w:lang w:val="fr-FR" w:eastAsia="en-IN" w:bidi="hi-IN"/>
        </w:rPr>
      </w:pPr>
      <w:r w:rsidRPr="006974FC">
        <w:rPr>
          <w:noProof/>
          <w:color w:val="FFFFFF" w:themeColor="background1"/>
          <w:lang w:val="fr-FR"/>
        </w:rPr>
        <mc:AlternateContent>
          <mc:Choice Requires="wps">
            <w:drawing>
              <wp:anchor distT="0" distB="0" distL="114300" distR="114300" simplePos="0" relativeHeight="252255232" behindDoc="0" locked="0" layoutInCell="1" allowOverlap="1" wp14:anchorId="2DA67887" wp14:editId="666A9B0C">
                <wp:simplePos x="0" y="0"/>
                <wp:positionH relativeFrom="column">
                  <wp:posOffset>-75565</wp:posOffset>
                </wp:positionH>
                <wp:positionV relativeFrom="paragraph">
                  <wp:posOffset>309245</wp:posOffset>
                </wp:positionV>
                <wp:extent cx="639064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390640" cy="1828800"/>
                        </a:xfrm>
                        <a:prstGeom prst="rect">
                          <a:avLst/>
                        </a:prstGeom>
                        <a:noFill/>
                        <a:ln>
                          <a:noFill/>
                        </a:ln>
                      </wps:spPr>
                      <wps:txbx>
                        <w:txbxContent>
                          <w:p w14:paraId="12E91B99" w14:textId="77777777" w:rsidR="003061FA" w:rsidRPr="00D37CDB" w:rsidRDefault="003061FA" w:rsidP="003061FA">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DA67887" id="_x0000_t202" coordsize="21600,21600" o:spt="202" path="m,l,21600r21600,l21600,xe">
                <v:stroke joinstyle="miter"/>
                <v:path gradientshapeok="t" o:connecttype="rect"/>
              </v:shapetype>
              <v:shape id="Zone de texte 1" o:spid="_x0000_s1026" type="#_x0000_t202" style="position:absolute;left:0;text-align:left;margin-left:-5.95pt;margin-top:24.35pt;width:503.2pt;height:2in;z-index:25225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" filled="f" stroked="f">
                <v:textbox style="mso-fit-shape-to-text:t">
                  <w:txbxContent>
                    <w:p w14:paraId="12E91B99" w14:textId="77777777" w:rsidR="003061FA" w:rsidRPr="00D37CDB" w:rsidRDefault="003061FA" w:rsidP="003061FA">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v:textbox>
                <w10:wrap type="square"/>
              </v:shape>
            </w:pict>
          </mc:Fallback>
        </mc:AlternateContent>
      </w:r>
    </w:p>
    <w:p w14:paraId="0157A9A7" w14:textId="5999A322" w:rsidR="003061FA" w:rsidRPr="006974FC" w:rsidRDefault="003061FA" w:rsidP="003061FA">
      <w:pPr>
        <w:pBdr>
          <w:top w:val="single" w:sz="4" w:space="1" w:color="auto"/>
          <w:left w:val="single" w:sz="4" w:space="4" w:color="auto"/>
          <w:bottom w:val="single" w:sz="4" w:space="1" w:color="auto"/>
          <w:right w:val="single" w:sz="4" w:space="4" w:color="auto"/>
        </w:pBdr>
        <w:shd w:val="clear" w:color="auto" w:fill="FFD966" w:themeFill="accent4" w:themeFillTint="99"/>
        <w:jc w:val="center"/>
        <w:rPr>
          <w:rFonts w:cstheme="minorHAnsi"/>
          <w:b/>
          <w:bCs/>
          <w:noProof/>
          <w:sz w:val="32"/>
          <w:szCs w:val="32"/>
          <w:lang w:val="fr-FR" w:eastAsia="en-IN" w:bidi="hi-IN"/>
        </w:rPr>
      </w:pPr>
      <w:r w:rsidRPr="006974FC">
        <w:rPr>
          <w:rFonts w:cstheme="minorHAnsi"/>
          <w:b/>
          <w:bCs/>
          <w:noProof/>
          <w:sz w:val="32"/>
          <w:szCs w:val="32"/>
          <w:lang w:val="fr-FR" w:eastAsia="en-IN" w:bidi="hi-IN"/>
        </w:rPr>
        <w:t>OUTIL D'ÉVALUATION DES ÉTABLISSEMENTS PUBLICS DE SANTÉ</w:t>
      </w:r>
    </w:p>
    <w:p w14:paraId="1B1409F1" w14:textId="77777777" w:rsidR="003061FA" w:rsidRPr="006974FC" w:rsidRDefault="003061FA" w:rsidP="003061FA">
      <w:pPr>
        <w:pBdr>
          <w:top w:val="single" w:sz="4" w:space="1" w:color="auto"/>
          <w:left w:val="single" w:sz="4" w:space="4" w:color="auto"/>
          <w:bottom w:val="single" w:sz="4" w:space="1" w:color="auto"/>
          <w:right w:val="single" w:sz="4" w:space="4" w:color="auto"/>
        </w:pBdr>
        <w:shd w:val="clear" w:color="auto" w:fill="FFD966" w:themeFill="accent4" w:themeFillTint="99"/>
        <w:jc w:val="center"/>
        <w:rPr>
          <w:rFonts w:cstheme="minorHAnsi"/>
          <w:b/>
          <w:bCs/>
          <w:noProof/>
          <w:sz w:val="32"/>
          <w:szCs w:val="32"/>
          <w:lang w:val="fr-FR" w:eastAsia="en-IN" w:bidi="hi-IN"/>
        </w:rPr>
      </w:pPr>
      <w:r w:rsidRPr="006974FC">
        <w:rPr>
          <w:rFonts w:cstheme="minorHAnsi"/>
          <w:b/>
          <w:bCs/>
          <w:noProof/>
          <w:sz w:val="32"/>
          <w:szCs w:val="32"/>
          <w:lang w:val="fr-FR" w:eastAsia="en-IN" w:bidi="hi-IN"/>
        </w:rPr>
        <w:t>PLANIFICATION FAMILIALE ET SERVICES DE SANTÉ MATERNELLE ET INFANTILE</w:t>
      </w:r>
    </w:p>
    <w:p w14:paraId="6ACE24B6" w14:textId="77777777" w:rsidR="003061FA" w:rsidRPr="006974FC" w:rsidRDefault="003061FA" w:rsidP="003061FA">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01634E5F" w14:textId="77777777" w:rsidR="003061FA" w:rsidRPr="006974FC" w:rsidRDefault="003061FA" w:rsidP="003061FA">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59C25220"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Bonjour. Je m'appelle __________________________________. </w:t>
      </w:r>
    </w:p>
    <w:p w14:paraId="0ED577A3" w14:textId="64974994"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Nous sommes ici au nom de </w:t>
      </w:r>
      <w:r w:rsidR="002E2C65" w:rsidRPr="008D31E3">
        <w:rPr>
          <w:rFonts w:cstheme="minorHAnsi"/>
          <w:sz w:val="20"/>
          <w:szCs w:val="20"/>
          <w:lang w:val="fr-FR"/>
        </w:rPr>
        <w:t>l’Université Cheikh Anta Diop</w:t>
      </w:r>
      <w:r w:rsidR="002E2C65">
        <w:rPr>
          <w:rFonts w:cstheme="minorHAnsi"/>
          <w:sz w:val="20"/>
          <w:szCs w:val="20"/>
          <w:lang w:val="fr-FR"/>
        </w:rPr>
        <w:t xml:space="preserve"> (UCAD)</w:t>
      </w:r>
      <w:r w:rsidR="002E2C65" w:rsidRPr="008D31E3">
        <w:rPr>
          <w:rFonts w:cstheme="minorHAnsi"/>
          <w:sz w:val="20"/>
          <w:szCs w:val="20"/>
          <w:lang w:val="fr-FR"/>
        </w:rPr>
        <w:t xml:space="preserve"> de Dakar pour aider le </w:t>
      </w:r>
      <w:proofErr w:type="gramStart"/>
      <w:r w:rsidR="002E2C65" w:rsidRPr="008D31E3">
        <w:rPr>
          <w:rFonts w:cstheme="minorHAnsi"/>
          <w:sz w:val="20"/>
          <w:szCs w:val="20"/>
          <w:lang w:val="fr-FR"/>
        </w:rPr>
        <w:t>Ministère</w:t>
      </w:r>
      <w:proofErr w:type="gramEnd"/>
      <w:r w:rsidR="002E2C65" w:rsidRPr="008D31E3">
        <w:rPr>
          <w:rFonts w:cstheme="minorHAnsi"/>
          <w:sz w:val="20"/>
          <w:szCs w:val="20"/>
          <w:lang w:val="fr-FR"/>
        </w:rPr>
        <w:t xml:space="preserve"> de la </w:t>
      </w:r>
      <w:r w:rsidR="002E2C65">
        <w:rPr>
          <w:rFonts w:cstheme="minorHAnsi"/>
          <w:sz w:val="20"/>
          <w:szCs w:val="20"/>
          <w:lang w:val="fr-FR"/>
        </w:rPr>
        <w:t>S</w:t>
      </w:r>
      <w:r w:rsidR="002E2C65" w:rsidRPr="008D31E3">
        <w:rPr>
          <w:rFonts w:cstheme="minorHAnsi"/>
          <w:sz w:val="20"/>
          <w:szCs w:val="20"/>
          <w:lang w:val="fr-FR"/>
        </w:rPr>
        <w:t>anté et de l’</w:t>
      </w:r>
      <w:r w:rsidR="002E2C65">
        <w:rPr>
          <w:rFonts w:cstheme="minorHAnsi"/>
          <w:sz w:val="20"/>
          <w:szCs w:val="20"/>
          <w:lang w:val="fr-FR"/>
        </w:rPr>
        <w:t>A</w:t>
      </w:r>
      <w:r w:rsidR="002E2C65" w:rsidRPr="008D31E3">
        <w:rPr>
          <w:rFonts w:cstheme="minorHAnsi"/>
          <w:sz w:val="20"/>
          <w:szCs w:val="20"/>
          <w:lang w:val="fr-FR"/>
        </w:rPr>
        <w:t xml:space="preserve">ction </w:t>
      </w:r>
      <w:r w:rsidR="002E2C65">
        <w:rPr>
          <w:rFonts w:cstheme="minorHAnsi"/>
          <w:sz w:val="20"/>
          <w:szCs w:val="20"/>
          <w:lang w:val="fr-FR"/>
        </w:rPr>
        <w:t>S</w:t>
      </w:r>
      <w:r w:rsidR="002E2C65" w:rsidRPr="008D31E3">
        <w:rPr>
          <w:rFonts w:cstheme="minorHAnsi"/>
          <w:sz w:val="20"/>
          <w:szCs w:val="20"/>
          <w:lang w:val="fr-FR"/>
        </w:rPr>
        <w:t>ociale</w:t>
      </w:r>
      <w:r w:rsidR="002E2C65">
        <w:rPr>
          <w:rFonts w:cstheme="minorHAnsi"/>
          <w:sz w:val="20"/>
          <w:szCs w:val="20"/>
          <w:lang w:val="fr-FR"/>
        </w:rPr>
        <w:t xml:space="preserve"> (MSAS)</w:t>
      </w:r>
      <w:r w:rsidR="002E2C65" w:rsidRPr="008D31E3">
        <w:rPr>
          <w:rFonts w:cstheme="minorHAnsi"/>
          <w:sz w:val="20"/>
          <w:szCs w:val="20"/>
          <w:lang w:val="fr-FR"/>
        </w:rPr>
        <w:t>, plus précisément la Direction de la Santé de la Mère et de l’</w:t>
      </w:r>
      <w:r w:rsidR="002E2C65">
        <w:rPr>
          <w:rFonts w:cstheme="minorHAnsi"/>
          <w:sz w:val="20"/>
          <w:szCs w:val="20"/>
          <w:lang w:val="fr-FR"/>
        </w:rPr>
        <w:t>E</w:t>
      </w:r>
      <w:r w:rsidR="002E2C65" w:rsidRPr="008D31E3">
        <w:rPr>
          <w:rFonts w:cstheme="minorHAnsi"/>
          <w:sz w:val="20"/>
          <w:szCs w:val="20"/>
          <w:lang w:val="fr-FR"/>
        </w:rPr>
        <w:t>nfant</w:t>
      </w:r>
      <w:r w:rsidR="002E2C65">
        <w:rPr>
          <w:rFonts w:cstheme="minorHAnsi"/>
          <w:sz w:val="20"/>
          <w:szCs w:val="20"/>
          <w:lang w:val="fr-FR"/>
        </w:rPr>
        <w:t xml:space="preserve"> (DSME)</w:t>
      </w:r>
      <w:r w:rsidRPr="006974FC">
        <w:rPr>
          <w:rFonts w:cstheme="minorHAnsi"/>
          <w:sz w:val="20"/>
          <w:szCs w:val="20"/>
          <w:lang w:val="fr-FR"/>
        </w:rPr>
        <w:t xml:space="preserve">. Nous sommes chargés de cartographier tous les établissements publics de santé (EPS), les centres de santé et postes de santé du pays afin de déterminer leurs capacités à fournir des services de planification familiale et de santé maternelle et infantile (SMNI). Nous aimerions recueillir des informations sur l'infrastructure, l'équipement, les médicaments, les fournitures, la disponibilité du personnel formé en matière de planification familiale et de santé maternelle et infantile, ainsi que des statistiques sur certains services liés à votre structure sanitaire. Je vous demande de bien vouloir nous aider à remplir ce formulaire pour votre structure sanitaire. </w:t>
      </w:r>
    </w:p>
    <w:p w14:paraId="2E5B5745"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Le temps d’administration de ce formulaire est d’environ une heure. Votre soutien dans la réalisation de cet exercice de cartographie est inestimable. Je vous demande de fournir les informations les plus honnêtes et les plus correctes possibles. Si, pour certaines questions, quelqu'un d'autre est le mieux placé pour fournir l'information, nous vous serions reconnaissants de nous présenter cette personne. Nous souhaiterions également interroger individuellement certains membres de votre personnel pour leur administrer un questionnaire prestataire.  </w:t>
      </w:r>
    </w:p>
    <w:p w14:paraId="012FCE9B"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Avez-vous des questions ? </w:t>
      </w:r>
    </w:p>
    <w:p w14:paraId="2215D04D"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Etes-vous d’accord pour participer à cet interview ?  </w:t>
      </w:r>
      <w:r w:rsidRPr="006974FC">
        <w:rPr>
          <w:rFonts w:cstheme="minorHAnsi"/>
          <w:b/>
          <w:bCs/>
          <w:sz w:val="20"/>
          <w:szCs w:val="20"/>
          <w:lang w:val="fr-FR"/>
        </w:rPr>
        <w:t xml:space="preserve">Oui </w:t>
      </w:r>
      <w:r w:rsidRPr="006974FC">
        <w:rPr>
          <w:rFonts w:cstheme="minorHAnsi"/>
          <w:sz w:val="20"/>
          <w:szCs w:val="20"/>
          <w:lang w:val="fr-FR"/>
        </w:rPr>
        <w:t xml:space="preserve">    </w:t>
      </w:r>
      <w:r w:rsidRPr="006974FC">
        <w:rPr>
          <w:rFonts w:cstheme="minorHAnsi"/>
          <w:b/>
          <w:bCs/>
          <w:sz w:val="20"/>
          <w:szCs w:val="20"/>
          <w:lang w:val="fr-FR"/>
        </w:rPr>
        <w:t>Non</w:t>
      </w:r>
    </w:p>
    <w:p w14:paraId="39E4D219"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A5CC9EF" w14:textId="51EA4A8D"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sz w:val="20"/>
          <w:szCs w:val="20"/>
          <w:lang w:val="fr-FR"/>
        </w:rPr>
      </w:pPr>
      <w:r w:rsidRPr="006974FC">
        <w:rPr>
          <w:rFonts w:cstheme="minorHAnsi"/>
          <w:b/>
          <w:sz w:val="20"/>
          <w:szCs w:val="20"/>
          <w:lang w:val="fr-FR"/>
        </w:rPr>
        <w:t xml:space="preserve">NOM DU MÉDECIN CHEF DE SERVICE </w:t>
      </w:r>
      <w:r w:rsidR="002A05A4">
        <w:rPr>
          <w:rFonts w:cstheme="minorHAnsi"/>
          <w:b/>
          <w:sz w:val="20"/>
          <w:szCs w:val="20"/>
          <w:lang w:val="fr-FR"/>
        </w:rPr>
        <w:t>OU SON REPRESENTANT</w:t>
      </w:r>
      <w:r w:rsidR="002A05A4" w:rsidRPr="006974FC" w:rsidDel="002A05A4">
        <w:rPr>
          <w:rFonts w:cstheme="minorHAnsi"/>
          <w:b/>
          <w:sz w:val="20"/>
          <w:szCs w:val="20"/>
          <w:lang w:val="fr-FR"/>
        </w:rPr>
        <w:t xml:space="preserve"> </w:t>
      </w:r>
      <w:r w:rsidRPr="006974FC">
        <w:rPr>
          <w:rFonts w:cstheme="minorHAnsi"/>
          <w:b/>
          <w:sz w:val="20"/>
          <w:szCs w:val="20"/>
          <w:lang w:val="fr-FR"/>
        </w:rPr>
        <w:t xml:space="preserve"> </w:t>
      </w:r>
    </w:p>
    <w:p w14:paraId="74BBA47F"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5DA291B3" w14:textId="243ADBA4" w:rsidR="003061FA" w:rsidRPr="006974FC" w:rsidRDefault="00A11A87"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Pr>
          <w:rFonts w:cstheme="minorHAnsi"/>
          <w:sz w:val="20"/>
          <w:szCs w:val="20"/>
          <w:lang w:val="fr-FR"/>
        </w:rPr>
        <w:t xml:space="preserve">PRENOM(S) ET </w:t>
      </w:r>
      <w:r w:rsidRPr="002D084C">
        <w:rPr>
          <w:rFonts w:cstheme="minorHAnsi"/>
          <w:sz w:val="20"/>
          <w:szCs w:val="20"/>
          <w:lang w:val="fr-FR"/>
        </w:rPr>
        <w:t>NOM</w:t>
      </w:r>
      <w:r w:rsidR="003061FA" w:rsidRPr="006974FC">
        <w:rPr>
          <w:rFonts w:cstheme="minorHAnsi"/>
          <w:sz w:val="20"/>
          <w:szCs w:val="20"/>
          <w:lang w:val="fr-FR"/>
        </w:rPr>
        <w:t>________________________________</w:t>
      </w:r>
    </w:p>
    <w:p w14:paraId="40BC59B7"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4CAAB95" w14:textId="0108E2F2"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6974FC">
        <w:rPr>
          <w:rFonts w:cstheme="minorHAnsi"/>
          <w:sz w:val="20"/>
          <w:szCs w:val="20"/>
          <w:lang w:val="fr-FR"/>
        </w:rPr>
        <w:t>DESIGNATION</w:t>
      </w:r>
      <w:r w:rsidR="00911DBC">
        <w:rPr>
          <w:rFonts w:cstheme="minorHAnsi"/>
          <w:sz w:val="20"/>
          <w:szCs w:val="20"/>
          <w:lang w:val="fr-FR"/>
        </w:rPr>
        <w:t xml:space="preserve"> : 1. Chef de service ; 2. Représentant</w:t>
      </w:r>
      <w:r w:rsidR="00911DBC" w:rsidRPr="006974FC" w:rsidDel="00911DBC">
        <w:rPr>
          <w:rFonts w:cstheme="minorHAnsi"/>
          <w:sz w:val="20"/>
          <w:szCs w:val="20"/>
          <w:lang w:val="fr-FR"/>
        </w:rPr>
        <w:t xml:space="preserve"> </w:t>
      </w:r>
    </w:p>
    <w:p w14:paraId="3E252E66"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3371CC88"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6974FC">
        <w:rPr>
          <w:rFonts w:cstheme="minorHAnsi"/>
          <w:sz w:val="20"/>
          <w:szCs w:val="20"/>
          <w:lang w:val="fr-FR"/>
        </w:rPr>
        <w:t>SIGNATURE___________________________</w:t>
      </w:r>
    </w:p>
    <w:p w14:paraId="2FC05034"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7FD1A9B6"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6974FC">
        <w:rPr>
          <w:rFonts w:cstheme="minorHAnsi"/>
          <w:b/>
          <w:sz w:val="20"/>
          <w:szCs w:val="20"/>
          <w:lang w:val="fr-FR"/>
        </w:rPr>
        <w:t>REMARQUES/COMMENTAIRES DU SIGNATAIRE</w:t>
      </w:r>
      <w:r w:rsidRPr="006974FC">
        <w:rPr>
          <w:rFonts w:cstheme="minorHAnsi"/>
          <w:b/>
          <w:bCs/>
          <w:sz w:val="20"/>
          <w:szCs w:val="20"/>
          <w:lang w:val="fr-FR"/>
        </w:rPr>
        <w:t>_________________________________________________________</w:t>
      </w:r>
    </w:p>
    <w:p w14:paraId="2968AE9E"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p>
    <w:p w14:paraId="2FFFB4D9"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6974FC">
        <w:rPr>
          <w:rFonts w:cstheme="minorHAnsi"/>
          <w:b/>
          <w:bCs/>
          <w:sz w:val="20"/>
          <w:szCs w:val="20"/>
          <w:lang w:val="fr-FR"/>
        </w:rPr>
        <w:t>_________________________________________________________________________________________________</w:t>
      </w:r>
    </w:p>
    <w:p w14:paraId="7FC9AD50"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after="160" w:line="259" w:lineRule="auto"/>
        <w:rPr>
          <w:rFonts w:cstheme="minorHAnsi"/>
          <w:sz w:val="20"/>
          <w:szCs w:val="20"/>
          <w:lang w:val="fr-FR"/>
        </w:rPr>
      </w:pPr>
    </w:p>
    <w:p w14:paraId="770AD703" w14:textId="77777777" w:rsidR="003061FA" w:rsidRPr="006974FC" w:rsidRDefault="003061FA" w:rsidP="003061FA">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cs/>
          <w:lang w:val="fr-FR" w:bidi="hi-IN"/>
        </w:rPr>
      </w:pPr>
    </w:p>
    <w:p w14:paraId="75E77F27" w14:textId="77777777" w:rsidR="003061FA" w:rsidRPr="006974FC" w:rsidRDefault="003061FA" w:rsidP="003061FA">
      <w:pPr>
        <w:spacing w:after="160" w:line="259" w:lineRule="auto"/>
        <w:rPr>
          <w:rFonts w:eastAsia="Arial Narrow" w:cstheme="minorHAnsi"/>
          <w:b/>
          <w:bCs/>
          <w:sz w:val="20"/>
          <w:szCs w:val="20"/>
          <w:lang w:val="fr-FR" w:bidi="hi-IN"/>
        </w:rPr>
      </w:pPr>
      <w:r w:rsidRPr="006974FC">
        <w:rPr>
          <w:rFonts w:eastAsia="Arial Narrow" w:cstheme="minorHAnsi"/>
          <w:b/>
          <w:bCs/>
          <w:sz w:val="20"/>
          <w:szCs w:val="20"/>
          <w:lang w:val="fr-FR" w:bidi="hi-IN"/>
        </w:rPr>
        <w:br w:type="page"/>
      </w:r>
    </w:p>
    <w:p w14:paraId="4D05FF1E" w14:textId="77777777" w:rsidR="003061FA" w:rsidRPr="006974FC" w:rsidRDefault="003061FA" w:rsidP="003061FA">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4"/>
          <w:szCs w:val="24"/>
          <w:lang w:val="fr-FR" w:bidi="hi-IN"/>
        </w:rPr>
      </w:pPr>
      <w:r w:rsidRPr="006974FC">
        <w:rPr>
          <w:rFonts w:eastAsia="Arial Narrow" w:cstheme="minorHAnsi"/>
          <w:b/>
          <w:bCs/>
          <w:sz w:val="24"/>
          <w:szCs w:val="24"/>
          <w:lang w:val="fr-FR" w:bidi="hi-IN"/>
        </w:rPr>
        <w:lastRenderedPageBreak/>
        <w:t>SECTION 1 : DONNÉES D'IDENTIFICATION ET DÉTAILS DE L'ENTRETIEN</w:t>
      </w:r>
    </w:p>
    <w:p w14:paraId="7A18F6CA" w14:textId="77777777" w:rsidR="003061FA" w:rsidRPr="006974FC" w:rsidRDefault="003061FA" w:rsidP="003061FA">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0"/>
          <w:szCs w:val="20"/>
          <w:cs/>
          <w:lang w:val="fr-FR" w:bidi="hi-IN"/>
        </w:rPr>
      </w:pPr>
    </w:p>
    <w:tbl>
      <w:tblPr>
        <w:tblStyle w:val="TableGrid"/>
        <w:tblW w:w="10615" w:type="dxa"/>
        <w:jc w:val="center"/>
        <w:tblLook w:val="04A0" w:firstRow="1" w:lastRow="0" w:firstColumn="1" w:lastColumn="0" w:noHBand="0" w:noVBand="1"/>
      </w:tblPr>
      <w:tblGrid>
        <w:gridCol w:w="6655"/>
        <w:gridCol w:w="3960"/>
      </w:tblGrid>
      <w:tr w:rsidR="003061FA" w:rsidRPr="006974FC" w14:paraId="3C7020E9" w14:textId="77777777" w:rsidTr="00D37CDB">
        <w:trPr>
          <w:trHeight w:val="389"/>
          <w:jc w:val="center"/>
        </w:trPr>
        <w:tc>
          <w:tcPr>
            <w:tcW w:w="6655" w:type="dxa"/>
            <w:tcBorders>
              <w:bottom w:val="single" w:sz="4" w:space="0" w:color="auto"/>
            </w:tcBorders>
            <w:shd w:val="clear" w:color="auto" w:fill="BFBFBF" w:themeFill="background1" w:themeFillShade="BF"/>
            <w:vAlign w:val="center"/>
          </w:tcPr>
          <w:p w14:paraId="2AC09BDE" w14:textId="77777777" w:rsidR="003061FA" w:rsidRPr="006974FC" w:rsidRDefault="003061FA" w:rsidP="00D37CDB">
            <w:pPr>
              <w:suppressAutoHyphens/>
              <w:jc w:val="center"/>
              <w:rPr>
                <w:rFonts w:cstheme="minorHAnsi"/>
                <w:b/>
                <w:bCs/>
                <w:szCs w:val="20"/>
                <w:rtl/>
                <w:cs/>
                <w:lang w:val="fr-FR"/>
              </w:rPr>
            </w:pPr>
            <w:r w:rsidRPr="006974FC">
              <w:rPr>
                <w:rFonts w:eastAsia="Arial Narrow" w:cstheme="minorHAnsi"/>
                <w:b/>
                <w:bCs/>
                <w:spacing w:val="-2"/>
                <w:szCs w:val="20"/>
                <w:lang w:val="fr-FR"/>
              </w:rPr>
              <w:t>IDENTIFICATION</w:t>
            </w:r>
            <w:r w:rsidRPr="006974FC">
              <w:rPr>
                <w:rFonts w:eastAsia="Arial Narrow" w:cstheme="minorHAnsi"/>
                <w:b/>
                <w:bCs/>
                <w:szCs w:val="20"/>
                <w:rtl/>
                <w:lang w:val="fr-FR"/>
              </w:rPr>
              <w:t xml:space="preserve"> </w:t>
            </w:r>
          </w:p>
        </w:tc>
        <w:tc>
          <w:tcPr>
            <w:tcW w:w="3960" w:type="dxa"/>
            <w:tcBorders>
              <w:bottom w:val="single" w:sz="4" w:space="0" w:color="auto"/>
            </w:tcBorders>
            <w:shd w:val="clear" w:color="auto" w:fill="BFBFBF" w:themeFill="background1" w:themeFillShade="BF"/>
            <w:vAlign w:val="center"/>
          </w:tcPr>
          <w:p w14:paraId="3A28707C" w14:textId="77777777" w:rsidR="003061FA" w:rsidRPr="006974FC" w:rsidRDefault="003061FA" w:rsidP="00D37CDB">
            <w:pPr>
              <w:suppressAutoHyphens/>
              <w:jc w:val="center"/>
              <w:rPr>
                <w:rFonts w:cstheme="minorHAnsi"/>
                <w:b/>
                <w:bCs/>
                <w:szCs w:val="20"/>
                <w:rtl/>
                <w:cs/>
                <w:lang w:val="fr-FR"/>
              </w:rPr>
            </w:pPr>
            <w:r w:rsidRPr="006974FC">
              <w:rPr>
                <w:rFonts w:eastAsia="Arial Narrow" w:cstheme="minorHAnsi"/>
                <w:noProof/>
                <w:szCs w:val="20"/>
                <w:lang w:val="fr-FR" w:eastAsia="fr-FR"/>
              </w:rPr>
              <mc:AlternateContent>
                <mc:Choice Requires="wpg">
                  <w:drawing>
                    <wp:anchor distT="0" distB="0" distL="114300" distR="114300" simplePos="0" relativeHeight="252234752" behindDoc="0" locked="0" layoutInCell="1" allowOverlap="1" wp14:anchorId="22CB0A8E" wp14:editId="6260B257">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82CB7FE" id="Group 509" o:spid="_x0000_s1026" style="position:absolute;margin-left:15.2pt;margin-top:21.25pt;width:52.05pt;height:16.95pt;z-index:252234752;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6974FC">
              <w:rPr>
                <w:rFonts w:eastAsia="Arial Narrow" w:cstheme="minorHAnsi"/>
                <w:b/>
                <w:bCs/>
                <w:szCs w:val="20"/>
                <w:lang w:val="fr-FR"/>
              </w:rPr>
              <w:t>Code</w:t>
            </w:r>
            <w:r w:rsidRPr="006974FC">
              <w:rPr>
                <w:rFonts w:eastAsia="Arial Narrow" w:cstheme="minorHAnsi"/>
                <w:b/>
                <w:bCs/>
                <w:szCs w:val="20"/>
                <w:rtl/>
                <w:lang w:val="fr-FR"/>
              </w:rPr>
              <w:t xml:space="preserve"> </w:t>
            </w:r>
          </w:p>
        </w:tc>
      </w:tr>
      <w:tr w:rsidR="003061FA" w:rsidRPr="00E922E2" w14:paraId="16FDC096" w14:textId="77777777" w:rsidTr="00D37CDB">
        <w:trPr>
          <w:trHeight w:val="288"/>
          <w:jc w:val="center"/>
        </w:trPr>
        <w:tc>
          <w:tcPr>
            <w:tcW w:w="6655" w:type="dxa"/>
            <w:tcBorders>
              <w:top w:val="nil"/>
              <w:left w:val="single" w:sz="4" w:space="0" w:color="auto"/>
              <w:bottom w:val="nil"/>
              <w:right w:val="nil"/>
            </w:tcBorders>
          </w:tcPr>
          <w:p w14:paraId="34AB58A5" w14:textId="77777777" w:rsidR="003061FA" w:rsidRPr="006974FC" w:rsidRDefault="003061FA" w:rsidP="00D37CDB">
            <w:pPr>
              <w:tabs>
                <w:tab w:val="right" w:leader="dot" w:pos="6444"/>
              </w:tabs>
              <w:suppressAutoHyphens/>
              <w:rPr>
                <w:rFonts w:cstheme="minorHAnsi"/>
                <w:szCs w:val="20"/>
                <w:rtl/>
                <w:cs/>
                <w:lang w:val="fr-FR"/>
              </w:rPr>
            </w:pPr>
          </w:p>
          <w:p w14:paraId="2C748F27" w14:textId="4CF71283" w:rsidR="003061FA" w:rsidRPr="006974FC" w:rsidRDefault="003061FA" w:rsidP="00D37CDB">
            <w:pPr>
              <w:tabs>
                <w:tab w:val="right" w:leader="underscore" w:pos="6412"/>
              </w:tabs>
              <w:suppressAutoHyphens/>
              <w:rPr>
                <w:rFonts w:eastAsia="Arial Narrow" w:cstheme="minorHAnsi"/>
                <w:szCs w:val="20"/>
                <w:cs/>
                <w:lang w:val="fr-FR" w:bidi="hi-IN"/>
              </w:rPr>
            </w:pPr>
            <w:r w:rsidRPr="006974FC">
              <w:rPr>
                <w:rFonts w:eastAsia="Arial Narrow" w:cstheme="minorHAnsi"/>
                <w:szCs w:val="20"/>
                <w:lang w:val="fr-FR"/>
              </w:rPr>
              <w:t xml:space="preserve">NOM DE LA RÉGION         </w:t>
            </w:r>
            <w:r w:rsidRPr="006974FC">
              <w:rPr>
                <w:rFonts w:eastAsia="Arial Narrow" w:cs="Mangal"/>
                <w:szCs w:val="20"/>
                <w:cs/>
                <w:lang w:val="fr-FR" w:bidi="hi-IN"/>
              </w:rPr>
              <w:tab/>
            </w:r>
          </w:p>
          <w:p w14:paraId="0EA4A383" w14:textId="77777777" w:rsidR="003061FA" w:rsidRPr="006974FC" w:rsidRDefault="003061FA" w:rsidP="00D37CDB">
            <w:pPr>
              <w:tabs>
                <w:tab w:val="right" w:leader="underscore" w:pos="6412"/>
              </w:tabs>
              <w:suppressAutoHyphens/>
              <w:rPr>
                <w:rFonts w:eastAsia="Arial Narrow" w:cstheme="minorHAnsi"/>
                <w:szCs w:val="20"/>
                <w:rtl/>
                <w:cs/>
                <w:lang w:val="fr-FR"/>
              </w:rPr>
            </w:pPr>
          </w:p>
          <w:p w14:paraId="5D2191FC" w14:textId="3D8E1910" w:rsidR="003061FA" w:rsidRPr="006974FC" w:rsidRDefault="003061FA" w:rsidP="00D37CDB">
            <w:pPr>
              <w:tabs>
                <w:tab w:val="right" w:leader="underscore" w:pos="6412"/>
              </w:tabs>
              <w:suppressAutoHyphens/>
              <w:rPr>
                <w:rFonts w:eastAsia="Arial Narrow" w:cstheme="minorHAnsi"/>
                <w:szCs w:val="20"/>
                <w:rtl/>
                <w:cs/>
                <w:lang w:val="fr-FR"/>
              </w:rPr>
            </w:pPr>
            <w:r w:rsidRPr="006974FC">
              <w:rPr>
                <w:rFonts w:eastAsia="Arial Narrow" w:cstheme="minorHAnsi"/>
                <w:szCs w:val="20"/>
                <w:lang w:val="fr-FR"/>
              </w:rPr>
              <w:t>NOM DU DEPARTEMENT</w:t>
            </w:r>
            <w:r w:rsidRPr="006974FC">
              <w:rPr>
                <w:rFonts w:eastAsia="Arial Narrow" w:cstheme="minorHAnsi"/>
                <w:szCs w:val="20"/>
                <w:rtl/>
                <w:lang w:val="fr-FR"/>
              </w:rPr>
              <w:t xml:space="preserve"> </w:t>
            </w:r>
            <w:r w:rsidRPr="006974FC">
              <w:rPr>
                <w:rFonts w:eastAsia="Arial Narrow" w:cs="Mangal"/>
                <w:szCs w:val="20"/>
                <w:cs/>
                <w:lang w:val="fr-FR" w:bidi="hi-IN"/>
              </w:rPr>
              <w:tab/>
            </w:r>
          </w:p>
        </w:tc>
        <w:tc>
          <w:tcPr>
            <w:tcW w:w="3960" w:type="dxa"/>
            <w:tcBorders>
              <w:top w:val="nil"/>
              <w:left w:val="nil"/>
              <w:bottom w:val="nil"/>
              <w:right w:val="single" w:sz="4" w:space="0" w:color="auto"/>
            </w:tcBorders>
          </w:tcPr>
          <w:p w14:paraId="6BEA4FA1" w14:textId="77777777" w:rsidR="003061FA" w:rsidRPr="006974FC" w:rsidRDefault="003061FA" w:rsidP="00D37CDB">
            <w:pPr>
              <w:tabs>
                <w:tab w:val="left" w:pos="491"/>
              </w:tabs>
              <w:suppressAutoHyphens/>
              <w:rPr>
                <w:rFonts w:cstheme="minorHAnsi"/>
                <w:szCs w:val="20"/>
                <w:rtl/>
                <w:cs/>
                <w:lang w:val="fr-FR" w:eastAsia="en-IN"/>
              </w:rPr>
            </w:pPr>
          </w:p>
        </w:tc>
      </w:tr>
      <w:tr w:rsidR="003061FA" w:rsidRPr="00BF76E6" w14:paraId="1463C25B" w14:textId="77777777" w:rsidTr="00D37CDB">
        <w:trPr>
          <w:trHeight w:val="453"/>
          <w:jc w:val="center"/>
        </w:trPr>
        <w:tc>
          <w:tcPr>
            <w:tcW w:w="6655" w:type="dxa"/>
            <w:tcBorders>
              <w:top w:val="nil"/>
              <w:left w:val="single" w:sz="4" w:space="0" w:color="auto"/>
              <w:bottom w:val="nil"/>
              <w:right w:val="nil"/>
            </w:tcBorders>
            <w:vAlign w:val="center"/>
          </w:tcPr>
          <w:p w14:paraId="1FD1FFF4" w14:textId="0F644837" w:rsidR="003061FA" w:rsidRPr="006974FC" w:rsidRDefault="003061FA" w:rsidP="00D37CDB">
            <w:pPr>
              <w:tabs>
                <w:tab w:val="right" w:leader="dot" w:pos="6444"/>
              </w:tabs>
              <w:suppressAutoHyphens/>
              <w:rPr>
                <w:rFonts w:cstheme="minorHAnsi"/>
                <w:szCs w:val="20"/>
                <w:rtl/>
                <w:cs/>
                <w:lang w:val="fr-FR"/>
              </w:rPr>
            </w:pPr>
            <w:r w:rsidRPr="006974FC">
              <w:rPr>
                <w:rFonts w:cstheme="minorHAnsi"/>
                <w:szCs w:val="20"/>
                <w:lang w:val="fr-FR"/>
              </w:rPr>
              <w:t>NOM DU DISTRICT ______________________________</w:t>
            </w:r>
          </w:p>
        </w:tc>
        <w:tc>
          <w:tcPr>
            <w:tcW w:w="3960" w:type="dxa"/>
            <w:tcBorders>
              <w:top w:val="nil"/>
              <w:left w:val="nil"/>
              <w:bottom w:val="nil"/>
              <w:right w:val="single" w:sz="4" w:space="0" w:color="auto"/>
            </w:tcBorders>
          </w:tcPr>
          <w:p w14:paraId="5654F5BA" w14:textId="77777777" w:rsidR="003061FA" w:rsidRPr="006974FC" w:rsidRDefault="003061FA" w:rsidP="00D37CDB">
            <w:pPr>
              <w:tabs>
                <w:tab w:val="left" w:pos="491"/>
              </w:tabs>
              <w:suppressAutoHyphens/>
              <w:rPr>
                <w:rFonts w:eastAsia="Arial Narrow" w:cstheme="minorHAnsi"/>
                <w:noProof/>
                <w:szCs w:val="20"/>
                <w:lang w:val="fr-FR" w:eastAsia="en-IN" w:bidi="hi-IN"/>
              </w:rPr>
            </w:pPr>
            <w:r w:rsidRPr="006974FC">
              <w:rPr>
                <w:rFonts w:eastAsia="Arial Narrow" w:cstheme="minorHAnsi"/>
                <w:noProof/>
                <w:szCs w:val="20"/>
                <w:lang w:val="fr-FR" w:eastAsia="fr-FR"/>
              </w:rPr>
              <mc:AlternateContent>
                <mc:Choice Requires="wpg">
                  <w:drawing>
                    <wp:anchor distT="0" distB="0" distL="114300" distR="114300" simplePos="0" relativeHeight="252237824" behindDoc="0" locked="0" layoutInCell="1" allowOverlap="1" wp14:anchorId="32A69BC2" wp14:editId="3CB22763">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F3A1D03" id="Group 86" o:spid="_x0000_s1026" style="position:absolute;margin-left:14.65pt;margin-top:2.2pt;width:52.05pt;height:16.95pt;z-index:252237824;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6974FC">
              <w:rPr>
                <w:rFonts w:eastAsia="Arial Narrow" w:cstheme="minorHAnsi"/>
                <w:noProof/>
                <w:szCs w:val="20"/>
                <w:lang w:val="fr-FR" w:eastAsia="fr-FR"/>
              </w:rPr>
              <mc:AlternateContent>
                <mc:Choice Requires="wpg">
                  <w:drawing>
                    <wp:anchor distT="0" distB="0" distL="114300" distR="114300" simplePos="0" relativeHeight="252256256" behindDoc="0" locked="0" layoutInCell="1" allowOverlap="1" wp14:anchorId="199DC680" wp14:editId="54D4E58E">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EC4E356" id="Group 509" o:spid="_x0000_s1026" style="position:absolute;margin-left:15.2pt;margin-top:-20.25pt;width:52.05pt;height:16.95pt;z-index:252256256;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3061FA" w:rsidRPr="00E922E2" w14:paraId="66A278DE" w14:textId="77777777" w:rsidTr="00D37CDB">
        <w:trPr>
          <w:trHeight w:val="288"/>
          <w:jc w:val="center"/>
        </w:trPr>
        <w:tc>
          <w:tcPr>
            <w:tcW w:w="6655" w:type="dxa"/>
            <w:tcBorders>
              <w:top w:val="nil"/>
              <w:bottom w:val="nil"/>
              <w:right w:val="nil"/>
            </w:tcBorders>
          </w:tcPr>
          <w:p w14:paraId="5223D21B" w14:textId="77777777" w:rsidR="003061FA" w:rsidRPr="006974FC" w:rsidRDefault="003061FA" w:rsidP="00D37CDB">
            <w:pPr>
              <w:tabs>
                <w:tab w:val="right" w:leader="dot" w:pos="6444"/>
              </w:tabs>
              <w:suppressAutoHyphens/>
              <w:rPr>
                <w:rFonts w:cstheme="minorHAnsi"/>
                <w:szCs w:val="20"/>
                <w:rtl/>
                <w:cs/>
                <w:lang w:val="fr-FR"/>
              </w:rPr>
            </w:pPr>
          </w:p>
          <w:p w14:paraId="434046BA" w14:textId="153331D0" w:rsidR="003061FA" w:rsidRPr="006974FC" w:rsidRDefault="003061FA" w:rsidP="00D37CDB">
            <w:pPr>
              <w:tabs>
                <w:tab w:val="right" w:leader="dot" w:pos="6444"/>
              </w:tabs>
              <w:suppressAutoHyphens/>
              <w:rPr>
                <w:rFonts w:cstheme="minorHAnsi"/>
                <w:color w:val="0D0D0D" w:themeColor="text1" w:themeTint="F2"/>
                <w:szCs w:val="20"/>
                <w:cs/>
                <w:lang w:val="fr-FR" w:bidi="hi-IN"/>
              </w:rPr>
            </w:pPr>
            <w:r w:rsidRPr="006974FC">
              <w:rPr>
                <w:rFonts w:eastAsia="Arial Narrow" w:cstheme="minorHAnsi"/>
                <w:color w:val="0D0D0D" w:themeColor="text1" w:themeTint="F2"/>
                <w:szCs w:val="20"/>
                <w:lang w:val="fr-FR" w:bidi="hi-IN"/>
              </w:rPr>
              <w:t>NOM DU QUARTIER</w:t>
            </w:r>
            <w:r w:rsidRPr="006974FC">
              <w:rPr>
                <w:rFonts w:eastAsia="Arial Narrow" w:cs="Mangal"/>
                <w:color w:val="0D0D0D" w:themeColor="text1" w:themeTint="F2"/>
                <w:szCs w:val="20"/>
                <w:cs/>
                <w:lang w:val="fr-FR" w:bidi="hi-IN"/>
              </w:rPr>
              <w:tab/>
            </w:r>
          </w:p>
          <w:p w14:paraId="13E61D26" w14:textId="77777777" w:rsidR="003061FA" w:rsidRPr="006974FC" w:rsidRDefault="003061FA" w:rsidP="00D37CDB">
            <w:pPr>
              <w:tabs>
                <w:tab w:val="right" w:leader="dot" w:pos="6444"/>
              </w:tabs>
              <w:suppressAutoHyphens/>
              <w:rPr>
                <w:rFonts w:cstheme="minorHAnsi"/>
                <w:szCs w:val="20"/>
                <w:cs/>
                <w:lang w:val="fr-FR" w:bidi="hi-IN"/>
              </w:rPr>
            </w:pPr>
          </w:p>
          <w:p w14:paraId="7DF8EA88" w14:textId="77777777" w:rsidR="003061FA" w:rsidRPr="006974FC" w:rsidRDefault="003061FA" w:rsidP="00D37CDB">
            <w:pPr>
              <w:tabs>
                <w:tab w:val="right" w:leader="dot" w:pos="6444"/>
              </w:tabs>
              <w:suppressAutoHyphens/>
              <w:rPr>
                <w:rFonts w:cstheme="minorHAnsi"/>
                <w:szCs w:val="20"/>
                <w:rtl/>
                <w:cs/>
                <w:lang w:val="fr-FR"/>
              </w:rPr>
            </w:pPr>
            <w:r w:rsidRPr="006974FC">
              <w:rPr>
                <w:rFonts w:cstheme="minorHAnsi"/>
                <w:szCs w:val="20"/>
                <w:lang w:val="fr-FR"/>
              </w:rPr>
              <w:t>TYPE DE LIEU (RURAL= 1 URBAIN = 2)</w:t>
            </w:r>
            <w:r w:rsidRPr="006974FC">
              <w:rPr>
                <w:rFonts w:eastAsia="Arial Narrow" w:cs="Mangal"/>
                <w:szCs w:val="20"/>
                <w:cs/>
                <w:lang w:val="fr-FR" w:bidi="hi-IN"/>
              </w:rPr>
              <w:tab/>
            </w:r>
          </w:p>
        </w:tc>
        <w:tc>
          <w:tcPr>
            <w:tcW w:w="3960" w:type="dxa"/>
            <w:tcBorders>
              <w:top w:val="nil"/>
              <w:left w:val="nil"/>
              <w:bottom w:val="nil"/>
            </w:tcBorders>
          </w:tcPr>
          <w:p w14:paraId="514A584B" w14:textId="77777777" w:rsidR="003061FA" w:rsidRPr="006974FC" w:rsidRDefault="003061FA" w:rsidP="00D37CDB">
            <w:pPr>
              <w:suppressAutoHyphens/>
              <w:ind w:left="343"/>
              <w:jc w:val="center"/>
              <w:rPr>
                <w:rFonts w:cstheme="minorHAnsi"/>
                <w:bCs/>
                <w:szCs w:val="20"/>
                <w:lang w:val="fr-FR" w:eastAsia="en-IN" w:bidi="hi-IN"/>
              </w:rPr>
            </w:pPr>
            <w:r w:rsidRPr="006974FC">
              <w:rPr>
                <w:rFonts w:eastAsia="Arial Narrow" w:cstheme="minorHAnsi"/>
                <w:noProof/>
                <w:szCs w:val="20"/>
                <w:lang w:val="fr-FR" w:eastAsia="fr-FR"/>
              </w:rPr>
              <mc:AlternateContent>
                <mc:Choice Requires="wpg">
                  <w:drawing>
                    <wp:anchor distT="0" distB="0" distL="114300" distR="114300" simplePos="0" relativeHeight="252235776" behindDoc="0" locked="0" layoutInCell="1" allowOverlap="1" wp14:anchorId="06775640" wp14:editId="2B348AAD">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03CE8F5C" id="Group 47" o:spid="_x0000_s1026" style="position:absolute;margin-left:14.15pt;margin-top:5.5pt;width:52.05pt;height:16.95pt;z-index:252235776"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2C2A1CE0" w14:textId="77777777" w:rsidR="003061FA" w:rsidRPr="006974FC" w:rsidRDefault="003061FA" w:rsidP="00D37CDB">
            <w:pPr>
              <w:suppressAutoHyphens/>
              <w:ind w:left="343"/>
              <w:jc w:val="center"/>
              <w:rPr>
                <w:rFonts w:cstheme="minorHAnsi"/>
                <w:bCs/>
                <w:szCs w:val="20"/>
                <w:rtl/>
                <w:cs/>
                <w:lang w:val="fr-FR" w:eastAsia="en-IN"/>
              </w:rPr>
            </w:pPr>
            <w:r w:rsidRPr="006974FC">
              <w:rPr>
                <w:rFonts w:eastAsia="Arial Narrow" w:cstheme="minorHAnsi"/>
                <w:noProof/>
                <w:szCs w:val="20"/>
                <w:lang w:val="fr-FR" w:eastAsia="fr-FR"/>
              </w:rPr>
              <mc:AlternateContent>
                <mc:Choice Requires="wps">
                  <w:drawing>
                    <wp:anchor distT="0" distB="0" distL="114300" distR="114300" simplePos="0" relativeHeight="252236800" behindDoc="0" locked="0" layoutInCell="1" allowOverlap="1" wp14:anchorId="19B8D5E2" wp14:editId="62F1FA11">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219AD69" id="Rectangle 221" o:spid="_x0000_s1026" style="position:absolute;margin-left:14.9pt;margin-top:16.15pt;width:17.25pt;height:16.9pt;z-index:25223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pict>
                </mc:Fallback>
              </mc:AlternateContent>
            </w:r>
          </w:p>
        </w:tc>
      </w:tr>
      <w:tr w:rsidR="003061FA" w:rsidRPr="00E922E2" w14:paraId="03D4422A" w14:textId="77777777" w:rsidTr="00D37CDB">
        <w:trPr>
          <w:trHeight w:val="288"/>
          <w:jc w:val="center"/>
        </w:trPr>
        <w:tc>
          <w:tcPr>
            <w:tcW w:w="6655" w:type="dxa"/>
            <w:tcBorders>
              <w:top w:val="nil"/>
              <w:bottom w:val="nil"/>
              <w:right w:val="nil"/>
            </w:tcBorders>
          </w:tcPr>
          <w:p w14:paraId="0203BF09" w14:textId="77777777" w:rsidR="003061FA" w:rsidRPr="006974FC" w:rsidRDefault="003061FA" w:rsidP="00D37CDB">
            <w:pPr>
              <w:tabs>
                <w:tab w:val="right" w:leader="dot" w:pos="6444"/>
              </w:tabs>
              <w:suppressAutoHyphens/>
              <w:rPr>
                <w:rFonts w:eastAsia="Arial Narrow" w:cstheme="minorHAnsi"/>
                <w:szCs w:val="20"/>
                <w:rtl/>
                <w:cs/>
                <w:lang w:val="fr-FR"/>
              </w:rPr>
            </w:pPr>
          </w:p>
          <w:p w14:paraId="64C45C56" w14:textId="680AA525" w:rsidR="003061FA" w:rsidRPr="006974FC" w:rsidRDefault="003061FA" w:rsidP="00D37CDB">
            <w:pPr>
              <w:tabs>
                <w:tab w:val="left" w:leader="dot" w:pos="6294"/>
              </w:tabs>
              <w:suppressAutoHyphens/>
              <w:rPr>
                <w:rFonts w:cstheme="minorHAnsi"/>
                <w:szCs w:val="20"/>
                <w:rtl/>
                <w:cs/>
                <w:lang w:val="fr-FR"/>
              </w:rPr>
            </w:pPr>
            <w:r w:rsidRPr="006974FC">
              <w:rPr>
                <w:rFonts w:eastAsia="Arial Narrow" w:cstheme="minorHAnsi"/>
                <w:szCs w:val="20"/>
                <w:lang w:val="fr-FR"/>
              </w:rPr>
              <w:t>NOM DE LA STRUCTURE SANITAIRE</w:t>
            </w:r>
            <w:r w:rsidRPr="006974FC">
              <w:rPr>
                <w:rFonts w:eastAsia="Arial Narrow" w:cstheme="minorHAnsi"/>
                <w:szCs w:val="20"/>
                <w:lang w:val="fr-FR"/>
              </w:rPr>
              <w:tab/>
              <w:t xml:space="preserve"> </w:t>
            </w:r>
          </w:p>
        </w:tc>
        <w:tc>
          <w:tcPr>
            <w:tcW w:w="3960" w:type="dxa"/>
            <w:tcBorders>
              <w:top w:val="nil"/>
              <w:left w:val="nil"/>
              <w:bottom w:val="nil"/>
            </w:tcBorders>
          </w:tcPr>
          <w:p w14:paraId="5C17458E" w14:textId="77777777" w:rsidR="003061FA" w:rsidRPr="006974FC" w:rsidRDefault="003061FA" w:rsidP="00D37CDB">
            <w:pPr>
              <w:tabs>
                <w:tab w:val="left" w:pos="491"/>
              </w:tabs>
              <w:suppressAutoHyphens/>
              <w:rPr>
                <w:rFonts w:cstheme="minorHAnsi"/>
                <w:bCs/>
                <w:szCs w:val="20"/>
                <w:rtl/>
                <w:cs/>
                <w:lang w:val="fr-FR"/>
              </w:rPr>
            </w:pPr>
            <w:r w:rsidRPr="006974FC">
              <w:rPr>
                <w:rFonts w:eastAsia="Arial Narrow" w:cstheme="minorHAnsi"/>
                <w:szCs w:val="20"/>
                <w:rtl/>
                <w:lang w:val="fr-FR"/>
              </w:rPr>
              <w:t xml:space="preserve">     </w:t>
            </w:r>
          </w:p>
        </w:tc>
      </w:tr>
      <w:tr w:rsidR="003061FA" w:rsidRPr="00E922E2" w14:paraId="11282A50" w14:textId="77777777" w:rsidTr="00D37CDB">
        <w:trPr>
          <w:trHeight w:val="571"/>
          <w:jc w:val="center"/>
        </w:trPr>
        <w:tc>
          <w:tcPr>
            <w:tcW w:w="6655" w:type="dxa"/>
            <w:tcBorders>
              <w:top w:val="nil"/>
              <w:bottom w:val="nil"/>
              <w:right w:val="nil"/>
            </w:tcBorders>
            <w:vAlign w:val="center"/>
          </w:tcPr>
          <w:p w14:paraId="00FAF61E" w14:textId="77777777" w:rsidR="003061FA" w:rsidRPr="006974FC" w:rsidRDefault="003061FA" w:rsidP="00D37CDB">
            <w:pPr>
              <w:tabs>
                <w:tab w:val="left" w:leader="underscore" w:pos="1701"/>
              </w:tabs>
              <w:ind w:right="318"/>
              <w:rPr>
                <w:rFonts w:cstheme="minorHAnsi"/>
                <w:szCs w:val="20"/>
                <w:lang w:val="fr-FR"/>
              </w:rPr>
            </w:pPr>
            <w:r w:rsidRPr="006974FC">
              <w:rPr>
                <w:rFonts w:eastAsia="Arial Narrow" w:cstheme="minorHAnsi"/>
                <w:szCs w:val="20"/>
                <w:lang w:val="fr-FR" w:bidi="hi-IN"/>
              </w:rPr>
              <w:t>AUTORITÉ DE GESTION / PROPRIÉTÉ (PUBLIC-1, PRIVÉ-2)</w:t>
            </w:r>
            <w:r w:rsidRPr="006974FC">
              <w:rPr>
                <w:rFonts w:eastAsia="Arial Narrow" w:cstheme="minorHAnsi"/>
                <w:szCs w:val="20"/>
                <w:lang w:val="fr-FR" w:bidi="hi-IN"/>
              </w:rPr>
              <w:tab/>
            </w:r>
            <w:r w:rsidRPr="006974FC">
              <w:rPr>
                <w:rFonts w:eastAsia="Arial Narrow" w:cstheme="minorHAnsi"/>
                <w:szCs w:val="20"/>
                <w:lang w:val="fr-FR"/>
              </w:rPr>
              <w:t xml:space="preserve"> </w:t>
            </w:r>
          </w:p>
        </w:tc>
        <w:tc>
          <w:tcPr>
            <w:tcW w:w="3960" w:type="dxa"/>
            <w:tcBorders>
              <w:top w:val="nil"/>
              <w:left w:val="nil"/>
              <w:bottom w:val="nil"/>
            </w:tcBorders>
          </w:tcPr>
          <w:p w14:paraId="36C07A7F" w14:textId="77777777" w:rsidR="003061FA" w:rsidRPr="006974FC" w:rsidRDefault="003061FA" w:rsidP="00D37CDB">
            <w:pPr>
              <w:tabs>
                <w:tab w:val="left" w:pos="491"/>
              </w:tabs>
              <w:suppressAutoHyphens/>
              <w:rPr>
                <w:rFonts w:eastAsia="Arial Narrow" w:cstheme="minorHAnsi"/>
                <w:noProof/>
                <w:szCs w:val="20"/>
                <w:lang w:val="fr-FR" w:eastAsia="en-IN"/>
              </w:rPr>
            </w:pPr>
            <w:r w:rsidRPr="006974FC">
              <w:rPr>
                <w:rFonts w:eastAsia="Arial Narrow" w:cstheme="minorHAnsi"/>
                <w:noProof/>
                <w:szCs w:val="20"/>
                <w:lang w:val="fr-FR" w:eastAsia="fr-FR"/>
              </w:rPr>
              <mc:AlternateContent>
                <mc:Choice Requires="wps">
                  <w:drawing>
                    <wp:anchor distT="0" distB="0" distL="114300" distR="114300" simplePos="0" relativeHeight="252238848" behindDoc="0" locked="0" layoutInCell="1" allowOverlap="1" wp14:anchorId="78135C80" wp14:editId="19D0A425">
                      <wp:simplePos x="0" y="0"/>
                      <wp:positionH relativeFrom="column">
                        <wp:posOffset>189770</wp:posOffset>
                      </wp:positionH>
                      <wp:positionV relativeFrom="paragraph">
                        <wp:posOffset>68989</wp:posOffset>
                      </wp:positionV>
                      <wp:extent cx="219075" cy="214630"/>
                      <wp:effectExtent l="0" t="0" r="28575" b="13970"/>
                      <wp:wrapNone/>
                      <wp:docPr id="5521836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81CEBAB" id="Rectangle 221" o:spid="_x0000_s1026" style="position:absolute;margin-left:14.95pt;margin-top:5.45pt;width:17.25pt;height:16.9pt;z-index:25223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"/>
                  </w:pict>
                </mc:Fallback>
              </mc:AlternateContent>
            </w:r>
            <w:r w:rsidRPr="006974FC">
              <w:rPr>
                <w:rFonts w:eastAsia="Arial Narrow" w:cstheme="minorHAnsi"/>
                <w:noProof/>
                <w:szCs w:val="20"/>
                <w:lang w:val="fr-FR" w:eastAsia="fr-FR"/>
              </w:rPr>
              <mc:AlternateContent>
                <mc:Choice Requires="wpg">
                  <w:drawing>
                    <wp:anchor distT="0" distB="0" distL="114300" distR="114300" simplePos="0" relativeHeight="252257280" behindDoc="0" locked="0" layoutInCell="1" allowOverlap="1" wp14:anchorId="7435ECD7" wp14:editId="53CBE64C">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2C992BDB" id="Group 47" o:spid="_x0000_s1026" style="position:absolute;margin-left:15.2pt;margin-top:-21pt;width:52.05pt;height:16.95pt;z-index:252257280"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3061FA" w:rsidRPr="006974FC" w14:paraId="4C9D738F" w14:textId="77777777" w:rsidTr="00D37CDB">
        <w:trPr>
          <w:trHeight w:val="1063"/>
          <w:jc w:val="center"/>
        </w:trPr>
        <w:tc>
          <w:tcPr>
            <w:tcW w:w="6655" w:type="dxa"/>
            <w:tcBorders>
              <w:top w:val="nil"/>
              <w:bottom w:val="nil"/>
              <w:right w:val="nil"/>
            </w:tcBorders>
          </w:tcPr>
          <w:p w14:paraId="4CEC0BA4" w14:textId="77777777" w:rsidR="003061FA" w:rsidRPr="006974FC" w:rsidRDefault="003061FA" w:rsidP="00D37CDB">
            <w:pPr>
              <w:tabs>
                <w:tab w:val="right" w:leader="dot" w:pos="6444"/>
              </w:tabs>
              <w:suppressAutoHyphens/>
              <w:rPr>
                <w:rFonts w:eastAsia="Arial Narrow" w:cstheme="minorHAnsi"/>
                <w:szCs w:val="20"/>
                <w:lang w:val="fr-FR"/>
              </w:rPr>
            </w:pPr>
          </w:p>
          <w:p w14:paraId="16875E7C" w14:textId="77777777" w:rsidR="003061FA" w:rsidRPr="006974FC" w:rsidRDefault="003061FA" w:rsidP="00D37CDB">
            <w:pPr>
              <w:tabs>
                <w:tab w:val="right" w:leader="dot" w:pos="3623"/>
                <w:tab w:val="right" w:leader="dot" w:pos="6444"/>
              </w:tabs>
              <w:suppressAutoHyphens/>
              <w:rPr>
                <w:rFonts w:eastAsia="Arial Narrow" w:cstheme="minorHAnsi"/>
                <w:szCs w:val="20"/>
                <w:lang w:val="fr-FR"/>
              </w:rPr>
            </w:pPr>
            <w:r w:rsidRPr="006974FC">
              <w:rPr>
                <w:rFonts w:eastAsia="Arial Narrow" w:cstheme="minorHAnsi"/>
                <w:szCs w:val="20"/>
                <w:lang w:val="fr-FR"/>
              </w:rPr>
              <w:t>COORDONNÉES GPS DE LA STRUCTURE SANITAIRE</w:t>
            </w:r>
            <w:r w:rsidRPr="006974FC">
              <w:rPr>
                <w:rFonts w:eastAsia="Arial Narrow" w:cstheme="minorHAnsi"/>
                <w:szCs w:val="20"/>
                <w:lang w:val="fr-FR"/>
              </w:rPr>
              <w:tab/>
            </w:r>
          </w:p>
          <w:p w14:paraId="62406E99" w14:textId="77777777" w:rsidR="003061FA" w:rsidRPr="006974FC" w:rsidRDefault="003061FA" w:rsidP="00D37CDB">
            <w:pPr>
              <w:tabs>
                <w:tab w:val="right" w:leader="dot" w:pos="3623"/>
                <w:tab w:val="right" w:leader="dot" w:pos="6444"/>
              </w:tabs>
              <w:suppressAutoHyphens/>
              <w:rPr>
                <w:rFonts w:eastAsia="Arial Narrow" w:cstheme="minorHAnsi"/>
                <w:szCs w:val="20"/>
                <w:rtl/>
                <w:cs/>
                <w:lang w:val="fr-FR"/>
              </w:rPr>
            </w:pPr>
          </w:p>
        </w:tc>
        <w:tc>
          <w:tcPr>
            <w:tcW w:w="3960" w:type="dxa"/>
            <w:tcBorders>
              <w:top w:val="nil"/>
              <w:left w:val="nil"/>
              <w:bottom w:val="nil"/>
            </w:tcBorders>
          </w:tcPr>
          <w:p w14:paraId="5CDFBC39" w14:textId="77777777" w:rsidR="003061FA" w:rsidRPr="006974FC" w:rsidRDefault="003061FA" w:rsidP="00D37CDB">
            <w:pPr>
              <w:tabs>
                <w:tab w:val="right" w:leader="dot" w:pos="3623"/>
                <w:tab w:val="right" w:leader="dot" w:pos="6444"/>
              </w:tabs>
              <w:suppressAutoHyphens/>
              <w:rPr>
                <w:rFonts w:eastAsia="Arial Narrow" w:cstheme="minorHAnsi"/>
                <w:szCs w:val="20"/>
                <w:lang w:val="fr-FR"/>
              </w:rPr>
            </w:pPr>
            <w:r w:rsidRPr="006974FC">
              <w:rPr>
                <w:rFonts w:eastAsia="Arial Narrow" w:cstheme="minorHAnsi"/>
                <w:noProof/>
                <w:szCs w:val="20"/>
                <w:lang w:val="fr-FR" w:eastAsia="fr-FR"/>
              </w:rPr>
              <mc:AlternateContent>
                <mc:Choice Requires="wps">
                  <w:drawing>
                    <wp:anchor distT="0" distB="0" distL="114300" distR="114300" simplePos="0" relativeHeight="252239872" behindDoc="0" locked="0" layoutInCell="1" allowOverlap="1" wp14:anchorId="504EC48E" wp14:editId="78D75858">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D2830AC" id="Rectangle 221" o:spid="_x0000_s1026" style="position:absolute;margin-left:105.2pt;margin-top:3.9pt;width:82.2pt;height:14.95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pict>
                </mc:Fallback>
              </mc:AlternateContent>
            </w:r>
            <w:r w:rsidRPr="006974FC">
              <w:rPr>
                <w:rFonts w:eastAsia="Arial Narrow" w:cstheme="minorHAnsi"/>
                <w:szCs w:val="20"/>
                <w:lang w:val="fr-FR"/>
              </w:rPr>
              <w:t>LATITUDE</w:t>
            </w:r>
          </w:p>
          <w:p w14:paraId="0E44ABFB" w14:textId="77777777" w:rsidR="003061FA" w:rsidRPr="006974FC" w:rsidRDefault="003061FA" w:rsidP="00D37CDB">
            <w:pPr>
              <w:tabs>
                <w:tab w:val="right" w:leader="dot" w:pos="3623"/>
                <w:tab w:val="right" w:leader="dot" w:pos="6444"/>
              </w:tabs>
              <w:suppressAutoHyphens/>
              <w:rPr>
                <w:rFonts w:eastAsia="Arial Narrow" w:cstheme="minorHAnsi"/>
                <w:szCs w:val="20"/>
                <w:lang w:val="fr-FR"/>
              </w:rPr>
            </w:pPr>
            <w:r w:rsidRPr="006974FC">
              <w:rPr>
                <w:rFonts w:eastAsia="Arial Narrow" w:cstheme="minorHAnsi"/>
                <w:noProof/>
                <w:szCs w:val="20"/>
                <w:lang w:val="fr-FR" w:eastAsia="fr-FR"/>
              </w:rPr>
              <mc:AlternateContent>
                <mc:Choice Requires="wps">
                  <w:drawing>
                    <wp:anchor distT="0" distB="0" distL="114300" distR="114300" simplePos="0" relativeHeight="252240896" behindDoc="0" locked="0" layoutInCell="1" allowOverlap="1" wp14:anchorId="78652339" wp14:editId="5B053A44">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A8F0282" id="Rectangle 221" o:spid="_x0000_s1026" style="position:absolute;margin-left:104.6pt;margin-top:10.6pt;width:82.15pt;height:14.9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pict>
                </mc:Fallback>
              </mc:AlternateContent>
            </w:r>
          </w:p>
          <w:p w14:paraId="7B86646B" w14:textId="77777777" w:rsidR="003061FA" w:rsidRPr="006974FC" w:rsidRDefault="003061FA" w:rsidP="00D37CDB">
            <w:pPr>
              <w:tabs>
                <w:tab w:val="right" w:leader="dot" w:pos="3623"/>
                <w:tab w:val="right" w:leader="dot" w:pos="6444"/>
              </w:tabs>
              <w:suppressAutoHyphens/>
              <w:rPr>
                <w:rFonts w:eastAsia="Arial Narrow" w:cstheme="minorHAnsi"/>
                <w:szCs w:val="20"/>
                <w:lang w:val="fr-FR"/>
              </w:rPr>
            </w:pPr>
            <w:r w:rsidRPr="006974FC">
              <w:rPr>
                <w:rFonts w:eastAsia="Arial Narrow" w:cstheme="minorHAnsi"/>
                <w:szCs w:val="20"/>
                <w:lang w:val="fr-FR"/>
              </w:rPr>
              <w:t>LONGITUDE</w:t>
            </w:r>
          </w:p>
          <w:p w14:paraId="6DC74B76" w14:textId="77777777" w:rsidR="003061FA" w:rsidRPr="006974FC" w:rsidRDefault="003061FA" w:rsidP="00D37CDB">
            <w:pPr>
              <w:tabs>
                <w:tab w:val="left" w:pos="491"/>
              </w:tabs>
              <w:suppressAutoHyphens/>
              <w:rPr>
                <w:rFonts w:eastAsia="Arial Narrow" w:cstheme="minorHAnsi"/>
                <w:szCs w:val="20"/>
                <w:lang w:val="fr-FR"/>
              </w:rPr>
            </w:pPr>
            <w:r w:rsidRPr="006974FC">
              <w:rPr>
                <w:rFonts w:eastAsia="Arial Narrow" w:cstheme="minorHAnsi"/>
                <w:noProof/>
                <w:szCs w:val="20"/>
                <w:lang w:val="fr-FR" w:eastAsia="fr-FR"/>
              </w:rPr>
              <mc:AlternateContent>
                <mc:Choice Requires="wps">
                  <w:drawing>
                    <wp:anchor distT="0" distB="0" distL="114300" distR="114300" simplePos="0" relativeHeight="252241920" behindDoc="0" locked="0" layoutInCell="1" allowOverlap="1" wp14:anchorId="72992694" wp14:editId="786A00D6">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9E1F799" id="Rectangle 221" o:spid="_x0000_s1026" style="position:absolute;margin-left:104.45pt;margin-top:5.15pt;width:82.2pt;height:14.95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pict>
                </mc:Fallback>
              </mc:AlternateContent>
            </w:r>
          </w:p>
          <w:p w14:paraId="11A6F1F8" w14:textId="77777777" w:rsidR="003061FA" w:rsidRPr="006974FC" w:rsidRDefault="003061FA" w:rsidP="00D37CDB">
            <w:pPr>
              <w:tabs>
                <w:tab w:val="left" w:pos="491"/>
              </w:tabs>
              <w:suppressAutoHyphens/>
              <w:rPr>
                <w:rFonts w:cstheme="minorHAnsi"/>
                <w:bCs/>
                <w:szCs w:val="20"/>
                <w:rtl/>
                <w:cs/>
                <w:lang w:val="fr-FR"/>
              </w:rPr>
            </w:pPr>
            <w:r w:rsidRPr="006974FC">
              <w:rPr>
                <w:rFonts w:eastAsia="Arial Narrow" w:cstheme="minorHAnsi"/>
                <w:szCs w:val="20"/>
                <w:lang w:val="fr-FR"/>
              </w:rPr>
              <w:t>ALTITUDE</w:t>
            </w:r>
          </w:p>
        </w:tc>
      </w:tr>
      <w:tr w:rsidR="003061FA" w:rsidRPr="006974FC" w14:paraId="0A9DF8CA" w14:textId="77777777" w:rsidTr="00D37CDB">
        <w:trPr>
          <w:trHeight w:val="288"/>
          <w:jc w:val="center"/>
        </w:trPr>
        <w:tc>
          <w:tcPr>
            <w:tcW w:w="6655" w:type="dxa"/>
            <w:tcBorders>
              <w:top w:val="nil"/>
              <w:bottom w:val="single" w:sz="4" w:space="0" w:color="auto"/>
              <w:right w:val="nil"/>
            </w:tcBorders>
          </w:tcPr>
          <w:p w14:paraId="4F672531" w14:textId="77777777" w:rsidR="003061FA" w:rsidRPr="006974FC" w:rsidRDefault="003061FA" w:rsidP="00D37CDB">
            <w:pPr>
              <w:tabs>
                <w:tab w:val="right" w:leader="dot" w:pos="6444"/>
              </w:tabs>
              <w:suppressAutoHyphens/>
              <w:rPr>
                <w:rFonts w:cstheme="minorHAnsi"/>
                <w:szCs w:val="20"/>
                <w:lang w:val="fr-FR" w:bidi="hi-IN"/>
              </w:rPr>
            </w:pPr>
          </w:p>
        </w:tc>
        <w:tc>
          <w:tcPr>
            <w:tcW w:w="3960" w:type="dxa"/>
            <w:tcBorders>
              <w:top w:val="nil"/>
              <w:left w:val="nil"/>
              <w:bottom w:val="single" w:sz="4" w:space="0" w:color="auto"/>
            </w:tcBorders>
          </w:tcPr>
          <w:p w14:paraId="430AA663" w14:textId="77777777" w:rsidR="003061FA" w:rsidRPr="006974FC" w:rsidRDefault="003061FA" w:rsidP="00D37CDB">
            <w:pPr>
              <w:suppressAutoHyphens/>
              <w:ind w:left="252"/>
              <w:rPr>
                <w:rFonts w:cstheme="minorHAnsi"/>
                <w:bCs/>
                <w:noProof/>
                <w:szCs w:val="20"/>
                <w:cs/>
                <w:lang w:val="fr-FR" w:eastAsia="en-IN" w:bidi="hi-IN"/>
              </w:rPr>
            </w:pPr>
          </w:p>
        </w:tc>
      </w:tr>
    </w:tbl>
    <w:p w14:paraId="695E022C" w14:textId="77777777" w:rsidR="003061FA" w:rsidRPr="006974FC" w:rsidRDefault="003061FA" w:rsidP="003061FA">
      <w:pPr>
        <w:rPr>
          <w:rFonts w:cstheme="minorHAnsi"/>
          <w:sz w:val="20"/>
          <w:szCs w:val="20"/>
          <w:lang w:val="fr-FR" w:bidi="hi-IN"/>
        </w:rPr>
      </w:pPr>
    </w:p>
    <w:p w14:paraId="568632F1" w14:textId="77777777" w:rsidR="003061FA" w:rsidRPr="006974FC" w:rsidRDefault="003061FA" w:rsidP="003061FA">
      <w:pPr>
        <w:rPr>
          <w:rFonts w:cstheme="minorHAnsi"/>
          <w:sz w:val="20"/>
          <w:szCs w:val="20"/>
          <w:lang w:val="fr-FR" w:bidi="hi-IN"/>
        </w:rPr>
      </w:pPr>
    </w:p>
    <w:tbl>
      <w:tblPr>
        <w:tblStyle w:val="TableGrid"/>
        <w:tblW w:w="10925" w:type="dxa"/>
        <w:tblInd w:w="-43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78"/>
        <w:gridCol w:w="2977"/>
        <w:gridCol w:w="2835"/>
        <w:gridCol w:w="2835"/>
      </w:tblGrid>
      <w:tr w:rsidR="003061FA" w:rsidRPr="006974FC" w14:paraId="11160828" w14:textId="77777777" w:rsidTr="00D37CDB">
        <w:tc>
          <w:tcPr>
            <w:tcW w:w="10925" w:type="dxa"/>
            <w:gridSpan w:val="4"/>
            <w:tcBorders>
              <w:top w:val="single" w:sz="4" w:space="0" w:color="auto"/>
              <w:left w:val="single" w:sz="4" w:space="0" w:color="auto"/>
              <w:bottom w:val="single" w:sz="4" w:space="0" w:color="auto"/>
              <w:right w:val="single" w:sz="4" w:space="0" w:color="auto"/>
            </w:tcBorders>
          </w:tcPr>
          <w:p w14:paraId="755D2309" w14:textId="77777777" w:rsidR="003061FA" w:rsidRPr="006974FC" w:rsidRDefault="003061FA" w:rsidP="00D37CDB">
            <w:pPr>
              <w:jc w:val="center"/>
              <w:rPr>
                <w:rFonts w:cstheme="minorHAnsi"/>
                <w:b/>
                <w:bCs/>
                <w:szCs w:val="20"/>
                <w:lang w:val="fr-FR"/>
              </w:rPr>
            </w:pPr>
            <w:r w:rsidRPr="006974FC">
              <w:rPr>
                <w:rFonts w:cstheme="minorHAnsi"/>
                <w:b/>
                <w:bCs/>
                <w:szCs w:val="20"/>
                <w:lang w:val="fr-FR"/>
              </w:rPr>
              <w:t>VISITES DE L'ENQUÊTEUR</w:t>
            </w:r>
          </w:p>
        </w:tc>
      </w:tr>
      <w:tr w:rsidR="003061FA" w:rsidRPr="006974FC" w14:paraId="69C90E68" w14:textId="77777777" w:rsidTr="00D37CDB">
        <w:tc>
          <w:tcPr>
            <w:tcW w:w="2278" w:type="dxa"/>
            <w:tcBorders>
              <w:top w:val="single" w:sz="4" w:space="0" w:color="auto"/>
              <w:left w:val="single" w:sz="4" w:space="0" w:color="auto"/>
              <w:bottom w:val="single" w:sz="4" w:space="0" w:color="auto"/>
              <w:right w:val="single" w:sz="4" w:space="0" w:color="auto"/>
            </w:tcBorders>
          </w:tcPr>
          <w:p w14:paraId="1543B1FD" w14:textId="77777777" w:rsidR="003061FA" w:rsidRPr="006974FC" w:rsidRDefault="003061FA" w:rsidP="00D37CDB">
            <w:pPr>
              <w:rPr>
                <w:rFonts w:cstheme="minorHAnsi"/>
                <w:szCs w:val="20"/>
                <w:lang w:val="fr-FR"/>
              </w:rPr>
            </w:pPr>
          </w:p>
        </w:tc>
        <w:tc>
          <w:tcPr>
            <w:tcW w:w="2977" w:type="dxa"/>
            <w:tcBorders>
              <w:top w:val="single" w:sz="4" w:space="0" w:color="auto"/>
              <w:left w:val="single" w:sz="4" w:space="0" w:color="auto"/>
              <w:bottom w:val="single" w:sz="4" w:space="0" w:color="auto"/>
              <w:right w:val="single" w:sz="4" w:space="0" w:color="auto"/>
            </w:tcBorders>
          </w:tcPr>
          <w:p w14:paraId="610FE703" w14:textId="77777777" w:rsidR="003061FA" w:rsidRPr="006974FC" w:rsidRDefault="003061FA" w:rsidP="00D37CDB">
            <w:pPr>
              <w:rPr>
                <w:rFonts w:cstheme="minorHAnsi"/>
                <w:b/>
                <w:bCs/>
                <w:szCs w:val="20"/>
                <w:lang w:val="fr-FR"/>
              </w:rPr>
            </w:pPr>
            <w:r w:rsidRPr="006974FC">
              <w:rPr>
                <w:rFonts w:cstheme="minorHAnsi"/>
                <w:b/>
                <w:bCs/>
                <w:szCs w:val="20"/>
                <w:lang w:val="fr-FR"/>
              </w:rPr>
              <w:t>1</w:t>
            </w:r>
          </w:p>
        </w:tc>
        <w:tc>
          <w:tcPr>
            <w:tcW w:w="2835" w:type="dxa"/>
            <w:tcBorders>
              <w:top w:val="single" w:sz="4" w:space="0" w:color="auto"/>
              <w:left w:val="single" w:sz="4" w:space="0" w:color="auto"/>
              <w:bottom w:val="single" w:sz="4" w:space="0" w:color="auto"/>
              <w:right w:val="single" w:sz="4" w:space="0" w:color="auto"/>
            </w:tcBorders>
          </w:tcPr>
          <w:p w14:paraId="3A1E4F75" w14:textId="77777777" w:rsidR="003061FA" w:rsidRPr="006974FC" w:rsidRDefault="003061FA" w:rsidP="00D37CDB">
            <w:pPr>
              <w:rPr>
                <w:rFonts w:cstheme="minorHAnsi"/>
                <w:b/>
                <w:bCs/>
                <w:szCs w:val="20"/>
                <w:lang w:val="fr-FR"/>
              </w:rPr>
            </w:pPr>
            <w:r w:rsidRPr="006974FC">
              <w:rPr>
                <w:rFonts w:cstheme="minorHAnsi"/>
                <w:b/>
                <w:bCs/>
                <w:szCs w:val="20"/>
                <w:lang w:val="fr-FR"/>
              </w:rPr>
              <w:t>2</w:t>
            </w:r>
          </w:p>
        </w:tc>
        <w:tc>
          <w:tcPr>
            <w:tcW w:w="2835" w:type="dxa"/>
            <w:tcBorders>
              <w:top w:val="single" w:sz="4" w:space="0" w:color="auto"/>
              <w:left w:val="single" w:sz="4" w:space="0" w:color="auto"/>
              <w:bottom w:val="single" w:sz="4" w:space="0" w:color="auto"/>
              <w:right w:val="single" w:sz="4" w:space="0" w:color="auto"/>
            </w:tcBorders>
          </w:tcPr>
          <w:p w14:paraId="37DB0E86" w14:textId="77777777" w:rsidR="003061FA" w:rsidRPr="006974FC" w:rsidRDefault="003061FA" w:rsidP="00D37CDB">
            <w:pPr>
              <w:rPr>
                <w:rFonts w:cstheme="minorHAnsi"/>
                <w:b/>
                <w:bCs/>
                <w:szCs w:val="20"/>
                <w:lang w:val="fr-FR"/>
              </w:rPr>
            </w:pPr>
            <w:r w:rsidRPr="006974FC">
              <w:rPr>
                <w:rFonts w:cstheme="minorHAnsi"/>
                <w:b/>
                <w:bCs/>
                <w:szCs w:val="20"/>
                <w:lang w:val="fr-FR"/>
              </w:rPr>
              <w:t>VISITES FINALES</w:t>
            </w:r>
          </w:p>
        </w:tc>
      </w:tr>
      <w:tr w:rsidR="003061FA" w:rsidRPr="006974FC" w14:paraId="0835752E" w14:textId="77777777" w:rsidTr="00D37CDB">
        <w:trPr>
          <w:trHeight w:val="3144"/>
        </w:trPr>
        <w:tc>
          <w:tcPr>
            <w:tcW w:w="2278" w:type="dxa"/>
            <w:tcBorders>
              <w:top w:val="single" w:sz="4" w:space="0" w:color="auto"/>
              <w:left w:val="single" w:sz="4" w:space="0" w:color="auto"/>
              <w:bottom w:val="single" w:sz="4" w:space="0" w:color="auto"/>
              <w:right w:val="single" w:sz="4" w:space="0" w:color="auto"/>
            </w:tcBorders>
          </w:tcPr>
          <w:p w14:paraId="613AA2EA" w14:textId="77777777" w:rsidR="003061FA" w:rsidRPr="006974FC" w:rsidRDefault="003061FA" w:rsidP="00D37CDB">
            <w:pPr>
              <w:rPr>
                <w:rFonts w:cstheme="minorHAnsi"/>
                <w:szCs w:val="20"/>
                <w:lang w:val="fr-FR"/>
              </w:rPr>
            </w:pPr>
          </w:p>
          <w:p w14:paraId="2188E3DF" w14:textId="77777777" w:rsidR="003061FA" w:rsidRPr="006974FC" w:rsidRDefault="003061FA" w:rsidP="00D37CDB">
            <w:pPr>
              <w:rPr>
                <w:rFonts w:cstheme="minorHAnsi"/>
                <w:szCs w:val="20"/>
                <w:lang w:val="fr-FR"/>
              </w:rPr>
            </w:pPr>
            <w:r w:rsidRPr="006974FC">
              <w:rPr>
                <w:rFonts w:cstheme="minorHAnsi"/>
                <w:szCs w:val="20"/>
                <w:lang w:val="fr-FR"/>
              </w:rPr>
              <w:t>DATE</w:t>
            </w:r>
          </w:p>
          <w:p w14:paraId="1B9A94F7" w14:textId="77777777" w:rsidR="003061FA" w:rsidRPr="006974FC" w:rsidRDefault="003061FA" w:rsidP="00D37CDB">
            <w:pPr>
              <w:rPr>
                <w:rFonts w:cstheme="minorHAnsi"/>
                <w:szCs w:val="20"/>
                <w:lang w:val="fr-FR"/>
              </w:rPr>
            </w:pPr>
          </w:p>
          <w:p w14:paraId="14518EFE" w14:textId="77777777" w:rsidR="003061FA" w:rsidRPr="006974FC" w:rsidRDefault="003061FA" w:rsidP="00D37CDB">
            <w:pPr>
              <w:rPr>
                <w:rFonts w:cstheme="minorHAnsi"/>
                <w:szCs w:val="20"/>
                <w:lang w:val="fr-FR"/>
              </w:rPr>
            </w:pPr>
          </w:p>
          <w:p w14:paraId="17E74FC9" w14:textId="77777777" w:rsidR="003061FA" w:rsidRPr="006974FC" w:rsidRDefault="003061FA" w:rsidP="00D37CDB">
            <w:pPr>
              <w:pStyle w:val="Title"/>
              <w:ind w:left="142" w:hanging="120"/>
              <w:jc w:val="left"/>
              <w:rPr>
                <w:rFonts w:asciiTheme="minorHAnsi" w:hAnsiTheme="minorHAnsi" w:cstheme="minorHAnsi"/>
                <w:b w:val="0"/>
                <w:bCs/>
                <w:sz w:val="20"/>
                <w:lang w:val="fr-FR"/>
              </w:rPr>
            </w:pPr>
          </w:p>
          <w:p w14:paraId="1FEC9DA0" w14:textId="77777777" w:rsidR="003061FA" w:rsidRPr="006974FC" w:rsidRDefault="003061FA" w:rsidP="00D37CDB">
            <w:pPr>
              <w:pStyle w:val="Title"/>
              <w:ind w:left="142" w:hanging="120"/>
              <w:jc w:val="left"/>
              <w:rPr>
                <w:rFonts w:asciiTheme="minorHAnsi" w:hAnsiTheme="minorHAnsi" w:cstheme="minorHAnsi"/>
                <w:b w:val="0"/>
                <w:bCs/>
                <w:sz w:val="20"/>
                <w:lang w:val="fr-FR"/>
              </w:rPr>
            </w:pPr>
          </w:p>
          <w:p w14:paraId="5367C12A" w14:textId="77777777" w:rsidR="003061FA" w:rsidRPr="006974FC" w:rsidRDefault="003061FA" w:rsidP="00D37CDB">
            <w:pPr>
              <w:rPr>
                <w:rFonts w:eastAsia="Times New Roman" w:cstheme="minorHAnsi"/>
                <w:bCs/>
                <w:szCs w:val="20"/>
                <w:lang w:val="fr-FR"/>
              </w:rPr>
            </w:pPr>
            <w:r w:rsidRPr="006974FC">
              <w:rPr>
                <w:rFonts w:eastAsia="Times New Roman" w:cstheme="minorHAnsi"/>
                <w:bCs/>
                <w:szCs w:val="20"/>
                <w:lang w:val="fr-FR"/>
              </w:rPr>
              <w:t>CODE DE L'ENQUÊTEUR</w:t>
            </w:r>
          </w:p>
          <w:p w14:paraId="4E6A5162" w14:textId="77777777" w:rsidR="003061FA" w:rsidRPr="006974FC" w:rsidRDefault="003061FA" w:rsidP="00D37CDB">
            <w:pPr>
              <w:rPr>
                <w:rFonts w:cstheme="minorHAnsi"/>
                <w:szCs w:val="20"/>
                <w:lang w:val="fr-FR"/>
              </w:rPr>
            </w:pPr>
          </w:p>
          <w:p w14:paraId="5FC0F05F" w14:textId="77777777" w:rsidR="003061FA" w:rsidRPr="006974FC" w:rsidRDefault="003061FA" w:rsidP="00D37CDB">
            <w:pPr>
              <w:rPr>
                <w:rFonts w:cstheme="minorHAnsi"/>
                <w:szCs w:val="20"/>
                <w:lang w:val="fr-FR"/>
              </w:rPr>
            </w:pPr>
            <w:r w:rsidRPr="006974FC">
              <w:rPr>
                <w:rFonts w:cstheme="minorHAnsi"/>
                <w:szCs w:val="20"/>
                <w:lang w:val="fr-FR"/>
              </w:rPr>
              <w:t>RÉSULTAT*</w:t>
            </w:r>
          </w:p>
          <w:p w14:paraId="07D24934" w14:textId="77777777" w:rsidR="003061FA" w:rsidRPr="006974FC" w:rsidRDefault="003061FA" w:rsidP="00D37CDB">
            <w:pPr>
              <w:rPr>
                <w:rFonts w:cstheme="minorHAnsi"/>
                <w:szCs w:val="20"/>
                <w:lang w:val="fr-FR"/>
              </w:rPr>
            </w:pPr>
          </w:p>
          <w:p w14:paraId="294EF774" w14:textId="77777777" w:rsidR="003061FA" w:rsidRPr="006974FC" w:rsidRDefault="003061FA" w:rsidP="00D37CDB">
            <w:pPr>
              <w:rPr>
                <w:rFonts w:cstheme="minorHAnsi"/>
                <w:szCs w:val="20"/>
                <w:lang w:val="fr-FR"/>
              </w:rPr>
            </w:pPr>
            <w:r w:rsidRPr="006974FC">
              <w:rPr>
                <w:rFonts w:cstheme="minorHAnsi"/>
                <w:szCs w:val="20"/>
                <w:lang w:val="fr-FR"/>
              </w:rPr>
              <w:t>TEMPS PASSÉ</w:t>
            </w:r>
          </w:p>
        </w:tc>
        <w:tc>
          <w:tcPr>
            <w:tcW w:w="2977" w:type="dxa"/>
            <w:tcBorders>
              <w:top w:val="single" w:sz="4" w:space="0" w:color="auto"/>
              <w:left w:val="single" w:sz="4" w:space="0" w:color="auto"/>
              <w:bottom w:val="single" w:sz="4" w:space="0" w:color="auto"/>
              <w:right w:val="single" w:sz="4" w:space="0" w:color="auto"/>
            </w:tcBorders>
          </w:tcPr>
          <w:p w14:paraId="5577F362" w14:textId="77777777" w:rsidR="003061FA" w:rsidRPr="006974FC" w:rsidRDefault="003061FA" w:rsidP="00D37CDB">
            <w:pPr>
              <w:rPr>
                <w:rFonts w:cstheme="minorHAnsi"/>
                <w:szCs w:val="20"/>
                <w:lang w:val="fr-FR"/>
              </w:rPr>
            </w:pPr>
          </w:p>
          <w:p w14:paraId="75C0D30F" w14:textId="77777777" w:rsidR="003061FA" w:rsidRPr="006974FC" w:rsidRDefault="003061FA" w:rsidP="00D37CDB">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42944" behindDoc="0" locked="0" layoutInCell="1" allowOverlap="1" wp14:anchorId="15AF025D" wp14:editId="75FA5D8F">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39EE8820" id="Group 4176" o:spid="_x0000_s1026" style="position:absolute;margin-left:50.45pt;margin-top:3.25pt;width:67pt;height:79.05pt;z-index:252242944;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v:group id="Group 4177"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6974FC">
              <w:rPr>
                <w:rFonts w:cstheme="minorHAnsi"/>
                <w:szCs w:val="20"/>
                <w:lang w:val="fr-FR"/>
              </w:rPr>
              <w:t>JOUR</w:t>
            </w:r>
          </w:p>
          <w:p w14:paraId="016DEC33" w14:textId="77777777" w:rsidR="003061FA" w:rsidRPr="006974FC" w:rsidRDefault="003061FA" w:rsidP="00D37CDB">
            <w:pPr>
              <w:rPr>
                <w:rFonts w:cstheme="minorHAnsi"/>
                <w:szCs w:val="20"/>
                <w:lang w:val="fr-FR"/>
              </w:rPr>
            </w:pPr>
          </w:p>
          <w:p w14:paraId="710B1CD8" w14:textId="77777777" w:rsidR="003061FA" w:rsidRPr="006974FC" w:rsidRDefault="003061FA" w:rsidP="00D37CDB">
            <w:pPr>
              <w:rPr>
                <w:rFonts w:cstheme="minorHAnsi"/>
                <w:szCs w:val="20"/>
                <w:lang w:val="fr-FR"/>
              </w:rPr>
            </w:pPr>
            <w:r w:rsidRPr="006974FC">
              <w:rPr>
                <w:rFonts w:cstheme="minorHAnsi"/>
                <w:szCs w:val="20"/>
                <w:lang w:val="fr-FR"/>
              </w:rPr>
              <w:t>MOIS</w:t>
            </w:r>
          </w:p>
          <w:p w14:paraId="525E6CC6" w14:textId="77777777" w:rsidR="003061FA" w:rsidRPr="006974FC" w:rsidRDefault="003061FA" w:rsidP="00D37CDB">
            <w:pPr>
              <w:rPr>
                <w:rFonts w:cstheme="minorHAnsi"/>
                <w:szCs w:val="20"/>
                <w:lang w:val="fr-FR"/>
              </w:rPr>
            </w:pPr>
          </w:p>
          <w:p w14:paraId="0B7FD94D" w14:textId="77777777" w:rsidR="003061FA" w:rsidRPr="006974FC" w:rsidRDefault="003061FA" w:rsidP="00D37CDB">
            <w:pPr>
              <w:rPr>
                <w:rFonts w:cstheme="minorHAnsi"/>
                <w:szCs w:val="20"/>
                <w:lang w:val="fr-FR"/>
              </w:rPr>
            </w:pPr>
            <w:r w:rsidRPr="006974FC">
              <w:rPr>
                <w:rFonts w:cstheme="minorHAnsi"/>
                <w:szCs w:val="20"/>
                <w:lang w:val="fr-FR"/>
              </w:rPr>
              <w:t>ANNEE</w:t>
            </w:r>
          </w:p>
          <w:p w14:paraId="42C00BA1" w14:textId="77777777" w:rsidR="003061FA" w:rsidRPr="006974FC" w:rsidRDefault="003061FA" w:rsidP="00D37CDB">
            <w:pPr>
              <w:rPr>
                <w:rFonts w:cstheme="minorHAnsi"/>
                <w:szCs w:val="20"/>
                <w:lang w:val="fr-FR"/>
              </w:rPr>
            </w:pPr>
          </w:p>
          <w:p w14:paraId="5C8B0337" w14:textId="77777777" w:rsidR="003061FA" w:rsidRPr="006974FC" w:rsidRDefault="003061FA" w:rsidP="00D37CDB">
            <w:pPr>
              <w:rPr>
                <w:rFonts w:cstheme="minorHAnsi"/>
                <w:szCs w:val="20"/>
                <w:lang w:val="fr-FR"/>
              </w:rPr>
            </w:pPr>
            <w:r w:rsidRPr="006974FC">
              <w:rPr>
                <w:rFonts w:cstheme="minorHAnsi"/>
                <w:szCs w:val="20"/>
                <w:lang w:val="fr-FR"/>
              </w:rPr>
              <w:t>CODE</w:t>
            </w:r>
          </w:p>
          <w:p w14:paraId="5C074C1D" w14:textId="77777777" w:rsidR="003061FA" w:rsidRPr="006974FC" w:rsidRDefault="003061FA" w:rsidP="00D37CDB">
            <w:pPr>
              <w:rPr>
                <w:rFonts w:cstheme="minorHAnsi"/>
                <w:szCs w:val="20"/>
                <w:lang w:val="fr-FR"/>
              </w:rPr>
            </w:pPr>
            <w:r w:rsidRPr="006974FC">
              <w:rPr>
                <w:rFonts w:cstheme="minorHAnsi"/>
                <w:noProof/>
                <w:szCs w:val="20"/>
                <w:lang w:val="fr-FR" w:eastAsia="fr-FR"/>
              </w:rPr>
              <mc:AlternateContent>
                <mc:Choice Requires="wps">
                  <w:drawing>
                    <wp:anchor distT="0" distB="0" distL="114300" distR="114300" simplePos="0" relativeHeight="252243968" behindDoc="0" locked="0" layoutInCell="1" allowOverlap="1" wp14:anchorId="20E4247F" wp14:editId="6B58E531">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27AF310" id="Rectangle 175" o:spid="_x0000_s1026" style="position:absolute;margin-left:96.9pt;margin-top:7.55pt;width:18pt;height:19.85pt;z-index:25224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1EFFED66" w14:textId="77777777" w:rsidR="003061FA" w:rsidRPr="006974FC" w:rsidRDefault="003061FA" w:rsidP="00D37CDB">
            <w:pPr>
              <w:rPr>
                <w:rFonts w:cstheme="minorHAnsi"/>
                <w:szCs w:val="20"/>
                <w:lang w:val="fr-FR"/>
              </w:rPr>
            </w:pPr>
            <w:r w:rsidRPr="006974FC">
              <w:rPr>
                <w:rFonts w:cstheme="minorHAnsi"/>
                <w:szCs w:val="20"/>
                <w:lang w:val="fr-FR"/>
              </w:rPr>
              <w:t>RESULTAT DU CODE</w:t>
            </w:r>
          </w:p>
          <w:p w14:paraId="5B431501" w14:textId="77777777" w:rsidR="003061FA" w:rsidRPr="006974FC" w:rsidRDefault="003061FA" w:rsidP="00D37CDB">
            <w:pPr>
              <w:rPr>
                <w:rFonts w:cstheme="minorHAnsi"/>
                <w:szCs w:val="20"/>
                <w:lang w:val="fr-FR"/>
              </w:rPr>
            </w:pPr>
          </w:p>
          <w:p w14:paraId="3789B4FC" w14:textId="77777777" w:rsidR="003061FA" w:rsidRPr="006974FC" w:rsidRDefault="003061FA" w:rsidP="00D37CDB">
            <w:pPr>
              <w:rPr>
                <w:rFonts w:cstheme="minorHAnsi"/>
                <w:szCs w:val="20"/>
                <w:lang w:val="fr-FR"/>
              </w:rPr>
            </w:pPr>
          </w:p>
          <w:p w14:paraId="38F0F76C" w14:textId="77777777" w:rsidR="003061FA" w:rsidRPr="006974FC" w:rsidRDefault="003061FA" w:rsidP="00D37CDB">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46016" behindDoc="0" locked="0" layoutInCell="1" allowOverlap="1" wp14:anchorId="4C5D6676" wp14:editId="363098CE">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63085DAC" id="Group 4303" o:spid="_x0000_s1026" style="position:absolute;margin-left:97.25pt;margin-top:2.65pt;width:36pt;height:11.65pt;z-index:252246016;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6974FC">
              <w:rPr>
                <w:rFonts w:cstheme="minorHAnsi"/>
                <w:noProof/>
                <w:szCs w:val="20"/>
                <w:lang w:val="fr-FR" w:eastAsia="fr-FR"/>
              </w:rPr>
              <mc:AlternateContent>
                <mc:Choice Requires="wps">
                  <w:drawing>
                    <wp:anchor distT="0" distB="0" distL="114300" distR="114300" simplePos="0" relativeHeight="252244992" behindDoc="0" locked="0" layoutInCell="1" allowOverlap="1" wp14:anchorId="0162EBCF" wp14:editId="4AFD16ED">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428C7E9D" id="Rectangle 175" o:spid="_x0000_s1026" style="position:absolute;margin-left:62.5pt;margin-top:2.65pt;width:18pt;height:11.6pt;z-index:252244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6974FC">
              <w:rPr>
                <w:rFonts w:cstheme="minorHAnsi"/>
                <w:szCs w:val="20"/>
                <w:lang w:val="fr-FR"/>
              </w:rPr>
              <w:t xml:space="preserve">TEMPS TOTAL            </w:t>
            </w:r>
          </w:p>
          <w:p w14:paraId="0F50B5D7" w14:textId="77777777" w:rsidR="003061FA" w:rsidRPr="006974FC" w:rsidRDefault="003061FA" w:rsidP="00D37CDB">
            <w:pPr>
              <w:rPr>
                <w:rFonts w:cstheme="minorHAnsi"/>
                <w:szCs w:val="20"/>
                <w:lang w:val="fr-FR"/>
              </w:rPr>
            </w:pPr>
            <w:r w:rsidRPr="006974FC">
              <w:rPr>
                <w:rFonts w:cstheme="minorHAnsi"/>
                <w:szCs w:val="20"/>
                <w:lang w:val="fr-FR"/>
              </w:rPr>
              <w:t xml:space="preserve">                             HR              MIN</w:t>
            </w:r>
          </w:p>
        </w:tc>
        <w:tc>
          <w:tcPr>
            <w:tcW w:w="2835" w:type="dxa"/>
            <w:tcBorders>
              <w:top w:val="single" w:sz="4" w:space="0" w:color="auto"/>
              <w:left w:val="single" w:sz="4" w:space="0" w:color="auto"/>
              <w:bottom w:val="single" w:sz="4" w:space="0" w:color="auto"/>
              <w:right w:val="single" w:sz="4" w:space="0" w:color="auto"/>
            </w:tcBorders>
          </w:tcPr>
          <w:p w14:paraId="265CB726" w14:textId="77777777" w:rsidR="003061FA" w:rsidRPr="006974FC" w:rsidRDefault="003061FA" w:rsidP="00D37CDB">
            <w:pPr>
              <w:rPr>
                <w:rFonts w:cstheme="minorHAnsi"/>
                <w:szCs w:val="20"/>
                <w:lang w:val="fr-FR"/>
              </w:rPr>
            </w:pPr>
          </w:p>
          <w:p w14:paraId="4DEAEF91" w14:textId="77777777" w:rsidR="003061FA" w:rsidRPr="006974FC" w:rsidRDefault="003061FA" w:rsidP="00D37CDB">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47040" behindDoc="0" locked="0" layoutInCell="1" allowOverlap="1" wp14:anchorId="6A655AD0" wp14:editId="4D59C543">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A839A52" id="Group 9" o:spid="_x0000_s1026" style="position:absolute;margin-left:50.45pt;margin-top:3.25pt;width:67pt;height:79.05pt;z-index:252247040;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v:group id="Group 10"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6974FC">
              <w:rPr>
                <w:rFonts w:cstheme="minorHAnsi"/>
                <w:szCs w:val="20"/>
                <w:lang w:val="fr-FR"/>
              </w:rPr>
              <w:t>JOUR</w:t>
            </w:r>
          </w:p>
          <w:p w14:paraId="48F56172" w14:textId="77777777" w:rsidR="003061FA" w:rsidRPr="006974FC" w:rsidRDefault="003061FA" w:rsidP="00D37CDB">
            <w:pPr>
              <w:rPr>
                <w:rFonts w:cstheme="minorHAnsi"/>
                <w:szCs w:val="20"/>
                <w:lang w:val="fr-FR"/>
              </w:rPr>
            </w:pPr>
          </w:p>
          <w:p w14:paraId="08A82F1B" w14:textId="77777777" w:rsidR="003061FA" w:rsidRPr="006974FC" w:rsidRDefault="003061FA" w:rsidP="00D37CDB">
            <w:pPr>
              <w:rPr>
                <w:rFonts w:cstheme="minorHAnsi"/>
                <w:szCs w:val="20"/>
                <w:lang w:val="fr-FR"/>
              </w:rPr>
            </w:pPr>
            <w:r w:rsidRPr="006974FC">
              <w:rPr>
                <w:rFonts w:cstheme="minorHAnsi"/>
                <w:szCs w:val="20"/>
                <w:lang w:val="fr-FR"/>
              </w:rPr>
              <w:t>MOIS</w:t>
            </w:r>
          </w:p>
          <w:p w14:paraId="3723C65F" w14:textId="77777777" w:rsidR="003061FA" w:rsidRPr="006974FC" w:rsidRDefault="003061FA" w:rsidP="00D37CDB">
            <w:pPr>
              <w:rPr>
                <w:rFonts w:cstheme="minorHAnsi"/>
                <w:szCs w:val="20"/>
                <w:lang w:val="fr-FR"/>
              </w:rPr>
            </w:pPr>
          </w:p>
          <w:p w14:paraId="727E00C0" w14:textId="77777777" w:rsidR="003061FA" w:rsidRPr="006974FC" w:rsidRDefault="003061FA" w:rsidP="00D37CDB">
            <w:pPr>
              <w:rPr>
                <w:rFonts w:cstheme="minorHAnsi"/>
                <w:szCs w:val="20"/>
                <w:lang w:val="fr-FR"/>
              </w:rPr>
            </w:pPr>
            <w:r w:rsidRPr="006974FC">
              <w:rPr>
                <w:rFonts w:cstheme="minorHAnsi"/>
                <w:szCs w:val="20"/>
                <w:lang w:val="fr-FR"/>
              </w:rPr>
              <w:t>ANNEE</w:t>
            </w:r>
          </w:p>
          <w:p w14:paraId="66EFC893" w14:textId="77777777" w:rsidR="003061FA" w:rsidRPr="006974FC" w:rsidRDefault="003061FA" w:rsidP="00D37CDB">
            <w:pPr>
              <w:rPr>
                <w:rFonts w:cstheme="minorHAnsi"/>
                <w:szCs w:val="20"/>
                <w:lang w:val="fr-FR"/>
              </w:rPr>
            </w:pPr>
          </w:p>
          <w:p w14:paraId="17EE8EF0" w14:textId="77777777" w:rsidR="003061FA" w:rsidRPr="006974FC" w:rsidRDefault="003061FA" w:rsidP="00D37CDB">
            <w:pPr>
              <w:rPr>
                <w:rFonts w:cstheme="minorHAnsi"/>
                <w:szCs w:val="20"/>
                <w:lang w:val="fr-FR"/>
              </w:rPr>
            </w:pPr>
            <w:r w:rsidRPr="006974FC">
              <w:rPr>
                <w:rFonts w:cstheme="minorHAnsi"/>
                <w:szCs w:val="20"/>
                <w:lang w:val="fr-FR"/>
              </w:rPr>
              <w:t>CODE</w:t>
            </w:r>
          </w:p>
          <w:p w14:paraId="35EE575E" w14:textId="77777777" w:rsidR="003061FA" w:rsidRPr="006974FC" w:rsidRDefault="003061FA" w:rsidP="00D37CDB">
            <w:pPr>
              <w:rPr>
                <w:rFonts w:cstheme="minorHAnsi"/>
                <w:szCs w:val="20"/>
                <w:lang w:val="fr-FR"/>
              </w:rPr>
            </w:pPr>
            <w:r w:rsidRPr="006974FC">
              <w:rPr>
                <w:rFonts w:cstheme="minorHAnsi"/>
                <w:noProof/>
                <w:szCs w:val="20"/>
                <w:lang w:val="fr-FR" w:eastAsia="fr-FR"/>
              </w:rPr>
              <mc:AlternateContent>
                <mc:Choice Requires="wps">
                  <w:drawing>
                    <wp:anchor distT="0" distB="0" distL="114300" distR="114300" simplePos="0" relativeHeight="252248064" behindDoc="0" locked="0" layoutInCell="1" allowOverlap="1" wp14:anchorId="07F1842B" wp14:editId="57681D84">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13F5C58" id="Rectangle 175" o:spid="_x0000_s1026" style="position:absolute;margin-left:96.9pt;margin-top:7.55pt;width:18pt;height:19.85pt;z-index:25224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139A843F" w14:textId="77777777" w:rsidR="003061FA" w:rsidRPr="006974FC" w:rsidRDefault="003061FA" w:rsidP="00D37CDB">
            <w:pPr>
              <w:rPr>
                <w:rFonts w:cstheme="minorHAnsi"/>
                <w:szCs w:val="20"/>
                <w:lang w:val="fr-FR"/>
              </w:rPr>
            </w:pPr>
            <w:r w:rsidRPr="006974FC">
              <w:rPr>
                <w:rFonts w:cstheme="minorHAnsi"/>
                <w:szCs w:val="20"/>
                <w:lang w:val="fr-FR"/>
              </w:rPr>
              <w:t>RESULTAT DU CODE</w:t>
            </w:r>
          </w:p>
          <w:p w14:paraId="29D02939" w14:textId="77777777" w:rsidR="003061FA" w:rsidRPr="006974FC" w:rsidRDefault="003061FA" w:rsidP="00D37CDB">
            <w:pPr>
              <w:rPr>
                <w:rFonts w:cstheme="minorHAnsi"/>
                <w:szCs w:val="20"/>
                <w:lang w:val="fr-FR"/>
              </w:rPr>
            </w:pPr>
          </w:p>
          <w:p w14:paraId="31CA3C5C" w14:textId="77777777" w:rsidR="003061FA" w:rsidRPr="006974FC" w:rsidRDefault="003061FA" w:rsidP="00D37CDB">
            <w:pPr>
              <w:rPr>
                <w:rFonts w:cstheme="minorHAnsi"/>
                <w:szCs w:val="20"/>
                <w:lang w:val="fr-FR"/>
              </w:rPr>
            </w:pPr>
          </w:p>
          <w:p w14:paraId="367A684B" w14:textId="77777777" w:rsidR="003061FA" w:rsidRPr="006974FC" w:rsidRDefault="003061FA" w:rsidP="00D37CDB">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50112" behindDoc="0" locked="0" layoutInCell="1" allowOverlap="1" wp14:anchorId="50413E1F" wp14:editId="71F91E0D">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11D3C6DD" id="Group 179" o:spid="_x0000_s1026" style="position:absolute;margin-left:97.25pt;margin-top:2.65pt;width:36pt;height:11.65pt;z-index:252250112;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6974FC">
              <w:rPr>
                <w:rFonts w:cstheme="minorHAnsi"/>
                <w:noProof/>
                <w:szCs w:val="20"/>
                <w:lang w:val="fr-FR" w:eastAsia="fr-FR"/>
              </w:rPr>
              <mc:AlternateContent>
                <mc:Choice Requires="wps">
                  <w:drawing>
                    <wp:anchor distT="0" distB="0" distL="114300" distR="114300" simplePos="0" relativeHeight="252249088" behindDoc="0" locked="0" layoutInCell="1" allowOverlap="1" wp14:anchorId="7D02BD0C" wp14:editId="6D1B7DF4">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0FD32D6" id="Rectangle 175" o:spid="_x0000_s1026" style="position:absolute;margin-left:62.5pt;margin-top:2.65pt;width:18pt;height:11.6pt;z-index:25224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6974FC">
              <w:rPr>
                <w:rFonts w:cstheme="minorHAnsi"/>
                <w:szCs w:val="20"/>
                <w:lang w:val="fr-FR"/>
              </w:rPr>
              <w:t xml:space="preserve">TEMPS TOTAL            </w:t>
            </w:r>
          </w:p>
          <w:p w14:paraId="10FFDB0B" w14:textId="77777777" w:rsidR="003061FA" w:rsidRPr="006974FC" w:rsidRDefault="003061FA" w:rsidP="00D37CDB">
            <w:pPr>
              <w:rPr>
                <w:rFonts w:cstheme="minorHAnsi"/>
                <w:szCs w:val="20"/>
                <w:lang w:val="fr-FR"/>
              </w:rPr>
            </w:pPr>
            <w:r w:rsidRPr="006974FC">
              <w:rPr>
                <w:rFonts w:cstheme="minorHAnsi"/>
                <w:szCs w:val="20"/>
                <w:lang w:val="fr-FR"/>
              </w:rPr>
              <w:t xml:space="preserve">                             HR             MIN </w:t>
            </w:r>
          </w:p>
        </w:tc>
        <w:tc>
          <w:tcPr>
            <w:tcW w:w="2835" w:type="dxa"/>
            <w:tcBorders>
              <w:top w:val="single" w:sz="4" w:space="0" w:color="auto"/>
              <w:left w:val="single" w:sz="4" w:space="0" w:color="auto"/>
              <w:bottom w:val="single" w:sz="4" w:space="0" w:color="auto"/>
              <w:right w:val="single" w:sz="4" w:space="0" w:color="auto"/>
            </w:tcBorders>
          </w:tcPr>
          <w:p w14:paraId="4282E7A6" w14:textId="77777777" w:rsidR="003061FA" w:rsidRPr="006974FC" w:rsidRDefault="003061FA" w:rsidP="00D37CDB">
            <w:pPr>
              <w:rPr>
                <w:rFonts w:cstheme="minorHAnsi"/>
                <w:szCs w:val="20"/>
                <w:lang w:val="fr-FR"/>
              </w:rPr>
            </w:pPr>
          </w:p>
          <w:p w14:paraId="32FD9D0D" w14:textId="77777777" w:rsidR="003061FA" w:rsidRPr="006974FC" w:rsidRDefault="003061FA" w:rsidP="00D37CDB">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51136" behindDoc="0" locked="0" layoutInCell="1" allowOverlap="1" wp14:anchorId="52BBD893" wp14:editId="0B705EA4">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11F1572" id="Group 183" o:spid="_x0000_s1026" style="position:absolute;margin-left:50.45pt;margin-top:3.25pt;width:67pt;height:79.05pt;z-index:252251136;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v:group id="Group 184"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6974FC">
              <w:rPr>
                <w:rFonts w:cstheme="minorHAnsi"/>
                <w:szCs w:val="20"/>
                <w:lang w:val="fr-FR"/>
              </w:rPr>
              <w:t>JOUR</w:t>
            </w:r>
          </w:p>
          <w:p w14:paraId="467EDC15" w14:textId="77777777" w:rsidR="003061FA" w:rsidRPr="006974FC" w:rsidRDefault="003061FA" w:rsidP="00D37CDB">
            <w:pPr>
              <w:rPr>
                <w:rFonts w:cstheme="minorHAnsi"/>
                <w:szCs w:val="20"/>
                <w:lang w:val="fr-FR"/>
              </w:rPr>
            </w:pPr>
          </w:p>
          <w:p w14:paraId="0BCDDBBD" w14:textId="77777777" w:rsidR="003061FA" w:rsidRPr="006974FC" w:rsidRDefault="003061FA" w:rsidP="00D37CDB">
            <w:pPr>
              <w:rPr>
                <w:rFonts w:cstheme="minorHAnsi"/>
                <w:szCs w:val="20"/>
                <w:lang w:val="fr-FR"/>
              </w:rPr>
            </w:pPr>
            <w:r w:rsidRPr="006974FC">
              <w:rPr>
                <w:rFonts w:cstheme="minorHAnsi"/>
                <w:szCs w:val="20"/>
                <w:lang w:val="fr-FR"/>
              </w:rPr>
              <w:t>MOIS</w:t>
            </w:r>
          </w:p>
          <w:p w14:paraId="7373876C" w14:textId="77777777" w:rsidR="003061FA" w:rsidRPr="006974FC" w:rsidRDefault="003061FA" w:rsidP="00D37CDB">
            <w:pPr>
              <w:rPr>
                <w:rFonts w:cstheme="minorHAnsi"/>
                <w:szCs w:val="20"/>
                <w:lang w:val="fr-FR"/>
              </w:rPr>
            </w:pPr>
          </w:p>
          <w:p w14:paraId="321F290E" w14:textId="77777777" w:rsidR="003061FA" w:rsidRPr="006974FC" w:rsidRDefault="003061FA" w:rsidP="00D37CDB">
            <w:pPr>
              <w:rPr>
                <w:rFonts w:cstheme="minorHAnsi"/>
                <w:szCs w:val="20"/>
                <w:lang w:val="fr-FR"/>
              </w:rPr>
            </w:pPr>
            <w:r w:rsidRPr="006974FC">
              <w:rPr>
                <w:rFonts w:cstheme="minorHAnsi"/>
                <w:szCs w:val="20"/>
                <w:lang w:val="fr-FR"/>
              </w:rPr>
              <w:t>ANNEE</w:t>
            </w:r>
          </w:p>
          <w:p w14:paraId="7076CA6F" w14:textId="77777777" w:rsidR="003061FA" w:rsidRPr="006974FC" w:rsidRDefault="003061FA" w:rsidP="00D37CDB">
            <w:pPr>
              <w:rPr>
                <w:rFonts w:cstheme="minorHAnsi"/>
                <w:szCs w:val="20"/>
                <w:lang w:val="fr-FR"/>
              </w:rPr>
            </w:pPr>
          </w:p>
          <w:p w14:paraId="1841080D" w14:textId="77777777" w:rsidR="003061FA" w:rsidRPr="006974FC" w:rsidRDefault="003061FA" w:rsidP="00D37CDB">
            <w:pPr>
              <w:rPr>
                <w:rFonts w:cstheme="minorHAnsi"/>
                <w:szCs w:val="20"/>
                <w:lang w:val="fr-FR"/>
              </w:rPr>
            </w:pPr>
            <w:r w:rsidRPr="006974FC">
              <w:rPr>
                <w:rFonts w:cstheme="minorHAnsi"/>
                <w:szCs w:val="20"/>
                <w:lang w:val="fr-FR"/>
              </w:rPr>
              <w:t>CODE</w:t>
            </w:r>
          </w:p>
          <w:p w14:paraId="11DE9ACA" w14:textId="77777777" w:rsidR="003061FA" w:rsidRPr="006974FC" w:rsidRDefault="003061FA" w:rsidP="00D37CDB">
            <w:pPr>
              <w:rPr>
                <w:rFonts w:cstheme="minorHAnsi"/>
                <w:szCs w:val="20"/>
                <w:lang w:val="fr-FR"/>
              </w:rPr>
            </w:pPr>
            <w:r w:rsidRPr="006974FC">
              <w:rPr>
                <w:rFonts w:cstheme="minorHAnsi"/>
                <w:noProof/>
                <w:szCs w:val="20"/>
                <w:lang w:val="fr-FR" w:eastAsia="fr-FR"/>
              </w:rPr>
              <mc:AlternateContent>
                <mc:Choice Requires="wps">
                  <w:drawing>
                    <wp:anchor distT="0" distB="0" distL="114300" distR="114300" simplePos="0" relativeHeight="252252160" behindDoc="0" locked="0" layoutInCell="1" allowOverlap="1" wp14:anchorId="70EB67E2" wp14:editId="11FD2CAF">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7AA223F" id="Rectangle 175" o:spid="_x0000_s1026" style="position:absolute;margin-left:96.9pt;margin-top:7.55pt;width:18pt;height:19.85pt;z-index:25225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23E4F679" w14:textId="77777777" w:rsidR="003061FA" w:rsidRPr="006974FC" w:rsidRDefault="003061FA" w:rsidP="00D37CDB">
            <w:pPr>
              <w:rPr>
                <w:rFonts w:cstheme="minorHAnsi"/>
                <w:szCs w:val="20"/>
                <w:lang w:val="fr-FR"/>
              </w:rPr>
            </w:pPr>
            <w:r w:rsidRPr="006974FC">
              <w:rPr>
                <w:rFonts w:cstheme="minorHAnsi"/>
                <w:szCs w:val="20"/>
                <w:lang w:val="fr-FR"/>
              </w:rPr>
              <w:t>RESULTAT DU CODE</w:t>
            </w:r>
          </w:p>
          <w:p w14:paraId="21D0578D" w14:textId="77777777" w:rsidR="003061FA" w:rsidRPr="006974FC" w:rsidRDefault="003061FA" w:rsidP="00D37CDB">
            <w:pPr>
              <w:rPr>
                <w:rFonts w:cstheme="minorHAnsi"/>
                <w:szCs w:val="20"/>
                <w:lang w:val="fr-FR"/>
              </w:rPr>
            </w:pPr>
          </w:p>
          <w:p w14:paraId="50BB7CA9" w14:textId="77777777" w:rsidR="003061FA" w:rsidRPr="006974FC" w:rsidRDefault="003061FA" w:rsidP="00D37CDB">
            <w:pPr>
              <w:rPr>
                <w:rFonts w:cstheme="minorHAnsi"/>
                <w:szCs w:val="20"/>
                <w:lang w:val="fr-FR"/>
              </w:rPr>
            </w:pPr>
          </w:p>
          <w:p w14:paraId="43AA4153" w14:textId="77777777" w:rsidR="003061FA" w:rsidRPr="006974FC" w:rsidRDefault="003061FA" w:rsidP="00D37CDB">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54208" behindDoc="0" locked="0" layoutInCell="1" allowOverlap="1" wp14:anchorId="38A7F87C" wp14:editId="1EF48EC1">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182A4B7" id="Group 1374230600" o:spid="_x0000_s1026" style="position:absolute;margin-left:97.25pt;margin-top:2.65pt;width:36pt;height:11.65pt;z-index:252254208;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6974FC">
              <w:rPr>
                <w:rFonts w:cstheme="minorHAnsi"/>
                <w:noProof/>
                <w:szCs w:val="20"/>
                <w:lang w:val="fr-FR" w:eastAsia="fr-FR"/>
              </w:rPr>
              <mc:AlternateContent>
                <mc:Choice Requires="wps">
                  <w:drawing>
                    <wp:anchor distT="0" distB="0" distL="114300" distR="114300" simplePos="0" relativeHeight="252253184" behindDoc="0" locked="0" layoutInCell="1" allowOverlap="1" wp14:anchorId="2715568F" wp14:editId="78A67A9F">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506055A" id="Rectangle 175" o:spid="_x0000_s1026" style="position:absolute;margin-left:62.5pt;margin-top:2.65pt;width:18pt;height:11.6pt;z-index:252253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6974FC">
              <w:rPr>
                <w:rFonts w:cstheme="minorHAnsi"/>
                <w:szCs w:val="20"/>
                <w:lang w:val="fr-FR"/>
              </w:rPr>
              <w:t xml:space="preserve">TEMPS TOTAL            </w:t>
            </w:r>
          </w:p>
          <w:p w14:paraId="7598F680" w14:textId="77777777" w:rsidR="003061FA" w:rsidRPr="006974FC" w:rsidRDefault="003061FA" w:rsidP="00D37CDB">
            <w:pPr>
              <w:rPr>
                <w:rFonts w:cstheme="minorHAnsi"/>
                <w:szCs w:val="20"/>
                <w:lang w:val="fr-FR"/>
              </w:rPr>
            </w:pPr>
            <w:r w:rsidRPr="006974FC">
              <w:rPr>
                <w:rFonts w:cstheme="minorHAnsi"/>
                <w:szCs w:val="20"/>
                <w:lang w:val="fr-FR"/>
              </w:rPr>
              <w:t xml:space="preserve">                              HR             MIN</w:t>
            </w:r>
          </w:p>
        </w:tc>
      </w:tr>
      <w:tr w:rsidR="003061FA" w:rsidRPr="006974FC" w14:paraId="416EE637" w14:textId="77777777" w:rsidTr="00D37CDB">
        <w:trPr>
          <w:trHeight w:val="1415"/>
        </w:trPr>
        <w:tc>
          <w:tcPr>
            <w:tcW w:w="2278" w:type="dxa"/>
            <w:tcBorders>
              <w:top w:val="single" w:sz="4" w:space="0" w:color="auto"/>
              <w:left w:val="single" w:sz="4" w:space="0" w:color="auto"/>
              <w:bottom w:val="single" w:sz="4" w:space="0" w:color="auto"/>
              <w:right w:val="single" w:sz="4" w:space="0" w:color="auto"/>
            </w:tcBorders>
          </w:tcPr>
          <w:p w14:paraId="05DD0FC0" w14:textId="77777777" w:rsidR="003061FA" w:rsidRPr="006974FC" w:rsidRDefault="003061FA" w:rsidP="00D37CDB">
            <w:pPr>
              <w:rPr>
                <w:rFonts w:cstheme="minorHAnsi"/>
                <w:szCs w:val="20"/>
                <w:lang w:val="fr-FR"/>
              </w:rPr>
            </w:pPr>
            <w:r w:rsidRPr="006974FC">
              <w:rPr>
                <w:rFonts w:cstheme="minorHAnsi"/>
                <w:szCs w:val="20"/>
                <w:lang w:val="fr-FR"/>
              </w:rPr>
              <w:t xml:space="preserve">PROCHAINE </w:t>
            </w:r>
            <w:proofErr w:type="gramStart"/>
            <w:r w:rsidRPr="006974FC">
              <w:rPr>
                <w:rFonts w:cstheme="minorHAnsi"/>
                <w:szCs w:val="20"/>
                <w:lang w:val="fr-FR"/>
              </w:rPr>
              <w:t>VISITE:</w:t>
            </w:r>
            <w:proofErr w:type="gramEnd"/>
          </w:p>
          <w:p w14:paraId="0CB1E868" w14:textId="77777777" w:rsidR="003061FA" w:rsidRPr="006974FC" w:rsidRDefault="003061FA" w:rsidP="00D37CDB">
            <w:pPr>
              <w:rPr>
                <w:rFonts w:cstheme="minorHAnsi"/>
                <w:szCs w:val="20"/>
                <w:lang w:val="fr-FR"/>
              </w:rPr>
            </w:pPr>
          </w:p>
          <w:p w14:paraId="202DA557" w14:textId="77777777" w:rsidR="003061FA" w:rsidRPr="006974FC" w:rsidRDefault="003061FA" w:rsidP="00D37CDB">
            <w:pPr>
              <w:rPr>
                <w:rFonts w:cstheme="minorHAnsi"/>
                <w:szCs w:val="20"/>
                <w:lang w:val="fr-FR"/>
              </w:rPr>
            </w:pPr>
            <w:r w:rsidRPr="006974FC">
              <w:rPr>
                <w:rFonts w:cstheme="minorHAnsi"/>
                <w:szCs w:val="20"/>
                <w:lang w:val="fr-FR"/>
              </w:rPr>
              <w:t xml:space="preserve">    DATE</w:t>
            </w:r>
          </w:p>
          <w:p w14:paraId="122CBFFE" w14:textId="77777777" w:rsidR="003061FA" w:rsidRPr="006974FC" w:rsidRDefault="003061FA" w:rsidP="00D37CDB">
            <w:pPr>
              <w:rPr>
                <w:rFonts w:cstheme="minorHAnsi"/>
                <w:szCs w:val="20"/>
                <w:lang w:val="fr-FR"/>
              </w:rPr>
            </w:pPr>
          </w:p>
          <w:p w14:paraId="59CE2E64" w14:textId="77777777" w:rsidR="003061FA" w:rsidRPr="006974FC" w:rsidRDefault="003061FA" w:rsidP="00D37CDB">
            <w:pPr>
              <w:rPr>
                <w:rFonts w:cstheme="minorHAnsi"/>
                <w:szCs w:val="20"/>
                <w:lang w:val="fr-FR"/>
              </w:rPr>
            </w:pPr>
            <w:r w:rsidRPr="006974FC">
              <w:rPr>
                <w:rFonts w:cstheme="minorHAnsi"/>
                <w:szCs w:val="20"/>
                <w:lang w:val="fr-FR"/>
              </w:rPr>
              <w:t xml:space="preserve">    HEURE</w:t>
            </w:r>
          </w:p>
        </w:tc>
        <w:tc>
          <w:tcPr>
            <w:tcW w:w="2977" w:type="dxa"/>
            <w:tcBorders>
              <w:top w:val="single" w:sz="4" w:space="0" w:color="auto"/>
              <w:left w:val="single" w:sz="4" w:space="0" w:color="auto"/>
              <w:bottom w:val="single" w:sz="4" w:space="0" w:color="auto"/>
              <w:right w:val="single" w:sz="4" w:space="0" w:color="auto"/>
            </w:tcBorders>
          </w:tcPr>
          <w:p w14:paraId="55D6983B" w14:textId="77777777" w:rsidR="003061FA" w:rsidRPr="006974FC" w:rsidRDefault="003061FA" w:rsidP="00D37CDB">
            <w:pPr>
              <w:rPr>
                <w:rFonts w:cstheme="minorHAnsi"/>
                <w:szCs w:val="20"/>
                <w:lang w:val="fr-FR"/>
              </w:rPr>
            </w:pPr>
          </w:p>
          <w:p w14:paraId="249AEA79" w14:textId="77777777" w:rsidR="003061FA" w:rsidRPr="006974FC" w:rsidRDefault="003061FA" w:rsidP="00D37CDB">
            <w:pPr>
              <w:rPr>
                <w:rFonts w:cstheme="minorHAnsi"/>
                <w:szCs w:val="20"/>
                <w:lang w:val="fr-FR"/>
              </w:rPr>
            </w:pPr>
            <w:r w:rsidRPr="006974FC">
              <w:rPr>
                <w:rFonts w:cstheme="minorHAnsi"/>
                <w:szCs w:val="20"/>
                <w:lang w:val="fr-FR"/>
              </w:rPr>
              <w:t>_______________</w:t>
            </w:r>
          </w:p>
          <w:p w14:paraId="6621F208" w14:textId="77777777" w:rsidR="003061FA" w:rsidRPr="006974FC" w:rsidRDefault="003061FA" w:rsidP="00D37CDB">
            <w:pPr>
              <w:rPr>
                <w:rFonts w:cstheme="minorHAnsi"/>
                <w:szCs w:val="20"/>
                <w:lang w:val="fr-FR"/>
              </w:rPr>
            </w:pPr>
          </w:p>
          <w:p w14:paraId="3F4F0116" w14:textId="77777777" w:rsidR="003061FA" w:rsidRPr="006974FC" w:rsidRDefault="003061FA" w:rsidP="00D37CDB">
            <w:pPr>
              <w:rPr>
                <w:rFonts w:cstheme="minorHAnsi"/>
                <w:szCs w:val="20"/>
                <w:lang w:val="fr-FR"/>
              </w:rPr>
            </w:pPr>
            <w:r w:rsidRPr="006974FC">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4E97D36" w14:textId="77777777" w:rsidR="003061FA" w:rsidRPr="006974FC" w:rsidRDefault="003061FA" w:rsidP="00D37CDB">
            <w:pPr>
              <w:rPr>
                <w:rFonts w:cstheme="minorHAnsi"/>
                <w:szCs w:val="20"/>
                <w:lang w:val="fr-FR"/>
              </w:rPr>
            </w:pPr>
          </w:p>
          <w:p w14:paraId="1C7560C1" w14:textId="77777777" w:rsidR="003061FA" w:rsidRPr="006974FC" w:rsidRDefault="003061FA" w:rsidP="00D37CDB">
            <w:pPr>
              <w:rPr>
                <w:rFonts w:cstheme="minorHAnsi"/>
                <w:szCs w:val="20"/>
                <w:lang w:val="fr-FR"/>
              </w:rPr>
            </w:pPr>
            <w:r w:rsidRPr="006974FC">
              <w:rPr>
                <w:rFonts w:cstheme="minorHAnsi"/>
                <w:szCs w:val="20"/>
                <w:lang w:val="fr-FR"/>
              </w:rPr>
              <w:t>_______________</w:t>
            </w:r>
          </w:p>
          <w:p w14:paraId="5E0D8150" w14:textId="77777777" w:rsidR="003061FA" w:rsidRPr="006974FC" w:rsidRDefault="003061FA" w:rsidP="00D37CDB">
            <w:pPr>
              <w:rPr>
                <w:rFonts w:cstheme="minorHAnsi"/>
                <w:szCs w:val="20"/>
                <w:lang w:val="fr-FR"/>
              </w:rPr>
            </w:pPr>
          </w:p>
          <w:p w14:paraId="4726B28D" w14:textId="77777777" w:rsidR="003061FA" w:rsidRPr="006974FC" w:rsidRDefault="003061FA" w:rsidP="00D37CDB">
            <w:pPr>
              <w:rPr>
                <w:rFonts w:cstheme="minorHAnsi"/>
                <w:szCs w:val="20"/>
                <w:lang w:val="fr-FR"/>
              </w:rPr>
            </w:pPr>
            <w:r w:rsidRPr="006974FC">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tcPr>
          <w:p w14:paraId="329CB8EB" w14:textId="77777777" w:rsidR="003061FA" w:rsidRPr="006974FC" w:rsidRDefault="003061FA" w:rsidP="00D37CDB">
            <w:pPr>
              <w:rPr>
                <w:rFonts w:cstheme="minorHAnsi"/>
                <w:szCs w:val="20"/>
                <w:lang w:val="fr-FR"/>
              </w:rPr>
            </w:pPr>
            <w:r w:rsidRPr="006974FC">
              <w:rPr>
                <w:rFonts w:cstheme="minorHAnsi"/>
                <w:szCs w:val="20"/>
                <w:lang w:val="fr-FR"/>
              </w:rPr>
              <w:t>NOMBRE TOTAL DE VISITES</w:t>
            </w:r>
          </w:p>
        </w:tc>
      </w:tr>
      <w:tr w:rsidR="003061FA" w:rsidRPr="006974FC" w14:paraId="66D73DAC" w14:textId="77777777" w:rsidTr="00D37CDB">
        <w:trPr>
          <w:trHeight w:val="968"/>
        </w:trPr>
        <w:tc>
          <w:tcPr>
            <w:tcW w:w="10925" w:type="dxa"/>
            <w:gridSpan w:val="4"/>
            <w:tcBorders>
              <w:top w:val="single" w:sz="4" w:space="0" w:color="auto"/>
              <w:left w:val="single" w:sz="4" w:space="0" w:color="auto"/>
              <w:bottom w:val="single" w:sz="4" w:space="0" w:color="auto"/>
              <w:right w:val="single" w:sz="4" w:space="0" w:color="auto"/>
            </w:tcBorders>
          </w:tcPr>
          <w:p w14:paraId="56829376" w14:textId="77777777" w:rsidR="003061FA" w:rsidRPr="006974FC" w:rsidRDefault="003061FA" w:rsidP="00D37CDB">
            <w:pPr>
              <w:pStyle w:val="Title"/>
              <w:ind w:left="142" w:right="-598" w:hanging="120"/>
              <w:jc w:val="left"/>
              <w:rPr>
                <w:rFonts w:asciiTheme="minorHAnsi" w:hAnsiTheme="minorHAnsi" w:cstheme="minorHAnsi"/>
                <w:bCs/>
                <w:sz w:val="20"/>
                <w:lang w:val="fr-FR"/>
              </w:rPr>
            </w:pPr>
            <w:r w:rsidRPr="006974FC">
              <w:rPr>
                <w:rFonts w:asciiTheme="minorHAnsi" w:hAnsiTheme="minorHAnsi" w:cstheme="minorHAnsi"/>
                <w:bCs/>
                <w:sz w:val="20"/>
                <w:lang w:val="fr-FR"/>
              </w:rPr>
              <w:t xml:space="preserve">*CODE RÉSULTAT : </w:t>
            </w:r>
          </w:p>
          <w:p w14:paraId="6A5FFAA5" w14:textId="77777777" w:rsidR="003061FA" w:rsidRPr="006974FC" w:rsidRDefault="003061FA" w:rsidP="00D37CDB">
            <w:pPr>
              <w:pStyle w:val="Title"/>
              <w:ind w:left="142" w:right="-598" w:hanging="120"/>
              <w:jc w:val="left"/>
              <w:rPr>
                <w:rFonts w:asciiTheme="minorHAnsi" w:hAnsiTheme="minorHAnsi" w:cstheme="minorHAnsi"/>
                <w:b w:val="0"/>
                <w:bCs/>
                <w:sz w:val="20"/>
                <w:lang w:val="fr-FR"/>
              </w:rPr>
            </w:pPr>
            <w:r w:rsidRPr="006974FC">
              <w:rPr>
                <w:rFonts w:asciiTheme="minorHAnsi" w:hAnsiTheme="minorHAnsi" w:cstheme="minorHAnsi"/>
                <w:b w:val="0"/>
                <w:bCs/>
                <w:sz w:val="20"/>
                <w:lang w:val="fr-FR"/>
              </w:rPr>
              <w:t xml:space="preserve">1. COMPLÉTÉ                                                                         </w:t>
            </w:r>
            <w:r w:rsidRPr="006974FC">
              <w:rPr>
                <w:rFonts w:asciiTheme="minorHAnsi" w:hAnsiTheme="minorHAnsi" w:cstheme="minorHAnsi"/>
                <w:b w:val="0"/>
                <w:bCs/>
                <w:sz w:val="20"/>
                <w:lang w:val="fr-FR"/>
              </w:rPr>
              <w:tab/>
            </w:r>
            <w:r w:rsidRPr="006974FC">
              <w:rPr>
                <w:rFonts w:asciiTheme="minorHAnsi" w:hAnsiTheme="minorHAnsi" w:cstheme="minorHAnsi"/>
                <w:b w:val="0"/>
                <w:bCs/>
                <w:sz w:val="20"/>
                <w:lang w:val="fr-FR"/>
              </w:rPr>
              <w:tab/>
            </w:r>
          </w:p>
          <w:p w14:paraId="7F1F718A" w14:textId="77777777" w:rsidR="003061FA" w:rsidRPr="006974FC" w:rsidRDefault="003061FA" w:rsidP="00D37CDB">
            <w:pPr>
              <w:pStyle w:val="Title"/>
              <w:ind w:left="142" w:right="-598" w:hanging="120"/>
              <w:jc w:val="left"/>
              <w:rPr>
                <w:rFonts w:asciiTheme="minorHAnsi" w:hAnsiTheme="minorHAnsi" w:cstheme="minorHAnsi"/>
                <w:b w:val="0"/>
                <w:bCs/>
                <w:sz w:val="20"/>
                <w:lang w:val="fr-FR"/>
              </w:rPr>
            </w:pPr>
            <w:r w:rsidRPr="006974FC">
              <w:rPr>
                <w:rFonts w:asciiTheme="minorHAnsi" w:hAnsiTheme="minorHAnsi" w:cstheme="minorHAnsi"/>
                <w:b w:val="0"/>
                <w:bCs/>
                <w:sz w:val="20"/>
                <w:lang w:val="fr-FR"/>
              </w:rPr>
              <w:t xml:space="preserve">2. STRUCTURE SANITAIRE NON TROUVÉE                        </w:t>
            </w:r>
            <w:r w:rsidRPr="006974FC">
              <w:rPr>
                <w:rFonts w:asciiTheme="minorHAnsi" w:hAnsiTheme="minorHAnsi" w:cstheme="minorHAnsi"/>
                <w:b w:val="0"/>
                <w:bCs/>
                <w:sz w:val="20"/>
                <w:lang w:val="fr-FR"/>
              </w:rPr>
              <w:tab/>
            </w:r>
          </w:p>
          <w:p w14:paraId="7453C705" w14:textId="77777777" w:rsidR="003061FA" w:rsidRPr="006974FC" w:rsidRDefault="003061FA" w:rsidP="00D37CDB">
            <w:pPr>
              <w:rPr>
                <w:rFonts w:cstheme="minorHAnsi"/>
                <w:bCs/>
                <w:szCs w:val="20"/>
                <w:lang w:val="fr-FR"/>
              </w:rPr>
            </w:pPr>
            <w:r w:rsidRPr="006974FC">
              <w:rPr>
                <w:rFonts w:cstheme="minorHAnsi"/>
                <w:bCs/>
                <w:szCs w:val="20"/>
                <w:lang w:val="fr-FR"/>
              </w:rPr>
              <w:t>3. REPORTÉ</w:t>
            </w:r>
          </w:p>
          <w:p w14:paraId="4D070FD0" w14:textId="77777777" w:rsidR="003061FA" w:rsidRPr="006974FC" w:rsidRDefault="003061FA" w:rsidP="00D37CDB">
            <w:pPr>
              <w:rPr>
                <w:rFonts w:cstheme="minorHAnsi"/>
                <w:bCs/>
                <w:lang w:val="fr-FR"/>
              </w:rPr>
            </w:pPr>
            <w:r w:rsidRPr="006974FC">
              <w:rPr>
                <w:rFonts w:cstheme="minorHAnsi"/>
                <w:bCs/>
                <w:lang w:val="fr-FR"/>
              </w:rPr>
              <w:t>4. REFUS</w:t>
            </w:r>
          </w:p>
          <w:p w14:paraId="22F6884A" w14:textId="77777777" w:rsidR="003061FA" w:rsidRPr="006974FC" w:rsidRDefault="003061FA" w:rsidP="00D37CDB">
            <w:pPr>
              <w:rPr>
                <w:rFonts w:cstheme="minorHAnsi"/>
                <w:szCs w:val="20"/>
                <w:lang w:val="fr-FR"/>
              </w:rPr>
            </w:pPr>
            <w:r w:rsidRPr="006974FC">
              <w:rPr>
                <w:rFonts w:cstheme="minorHAnsi"/>
                <w:bCs/>
                <w:lang w:val="fr-FR"/>
              </w:rPr>
              <w:t>5. PARTIELLEMENT COMPLET</w:t>
            </w:r>
            <w:r w:rsidRPr="006974FC">
              <w:rPr>
                <w:rFonts w:cstheme="minorHAnsi"/>
                <w:b/>
                <w:lang w:val="fr-FR"/>
              </w:rPr>
              <w:t>É</w:t>
            </w:r>
            <w:r w:rsidRPr="006974FC">
              <w:rPr>
                <w:rFonts w:cstheme="minorHAnsi"/>
                <w:b/>
                <w:lang w:val="fr-FR"/>
              </w:rPr>
              <w:tab/>
            </w:r>
            <w:r w:rsidRPr="006974FC">
              <w:rPr>
                <w:rFonts w:cstheme="minorHAnsi"/>
                <w:bCs/>
                <w:szCs w:val="20"/>
                <w:lang w:val="fr-FR"/>
              </w:rPr>
              <w:t xml:space="preserve">                                                                 </w:t>
            </w:r>
          </w:p>
        </w:tc>
      </w:tr>
    </w:tbl>
    <w:p w14:paraId="6A65D190" w14:textId="77777777" w:rsidR="003061FA" w:rsidRPr="006974FC" w:rsidRDefault="003061FA" w:rsidP="003061FA">
      <w:pPr>
        <w:jc w:val="center"/>
        <w:rPr>
          <w:rFonts w:cstheme="minorHAnsi"/>
          <w:sz w:val="20"/>
          <w:szCs w:val="20"/>
          <w:u w:val="single"/>
          <w:lang w:val="fr-FR"/>
        </w:rPr>
      </w:pPr>
    </w:p>
    <w:p w14:paraId="5F257899" w14:textId="77777777" w:rsidR="003061FA" w:rsidRPr="006974FC" w:rsidRDefault="003061FA" w:rsidP="003061FA">
      <w:pPr>
        <w:jc w:val="center"/>
        <w:rPr>
          <w:rFonts w:cstheme="minorHAnsi"/>
          <w:sz w:val="20"/>
          <w:szCs w:val="20"/>
          <w:u w:val="single"/>
          <w:lang w:val="fr-FR"/>
        </w:rPr>
      </w:pPr>
    </w:p>
    <w:p w14:paraId="3B906604" w14:textId="77777777" w:rsidR="003061FA" w:rsidRPr="006974FC" w:rsidRDefault="003061FA" w:rsidP="003061FA">
      <w:pPr>
        <w:jc w:val="center"/>
        <w:rPr>
          <w:rFonts w:cstheme="minorHAnsi"/>
          <w:sz w:val="20"/>
          <w:szCs w:val="20"/>
          <w:u w:val="single"/>
          <w:lang w:val="fr-FR"/>
        </w:rPr>
      </w:pPr>
    </w:p>
    <w:p w14:paraId="34AB3162" w14:textId="2C8F4E3B" w:rsidR="00F464C3" w:rsidRPr="00504735" w:rsidRDefault="00F464C3">
      <w:pPr>
        <w:spacing w:after="160" w:line="259" w:lineRule="auto"/>
        <w:rPr>
          <w:rFonts w:cstheme="minorHAnsi"/>
          <w:sz w:val="20"/>
          <w:szCs w:val="20"/>
          <w:u w:val="single"/>
          <w:lang w:val="fr-FR"/>
        </w:rPr>
      </w:pPr>
      <w:r w:rsidRPr="00504735">
        <w:rPr>
          <w:rFonts w:cstheme="minorHAnsi"/>
          <w:sz w:val="20"/>
          <w:szCs w:val="20"/>
          <w:u w:val="single"/>
          <w:lang w:val="fr-FR"/>
        </w:rPr>
        <w:br w:type="page"/>
      </w:r>
    </w:p>
    <w:p w14:paraId="696F5197" w14:textId="77777777" w:rsidR="000245D1" w:rsidRPr="00504735" w:rsidRDefault="000245D1" w:rsidP="000245D1">
      <w:pPr>
        <w:jc w:val="center"/>
        <w:rPr>
          <w:rFonts w:eastAsia="Arial Narrow" w:cstheme="minorHAnsi"/>
          <w:b/>
          <w:bCs/>
          <w:sz w:val="24"/>
          <w:szCs w:val="24"/>
          <w:lang w:val="fr-FR" w:bidi="hi-IN"/>
        </w:rPr>
      </w:pPr>
      <w:r w:rsidRPr="00504735">
        <w:rPr>
          <w:rFonts w:eastAsia="Arial Narrow" w:cstheme="minorHAnsi"/>
          <w:b/>
          <w:bCs/>
          <w:sz w:val="24"/>
          <w:szCs w:val="24"/>
          <w:lang w:val="fr-FR" w:bidi="hi-IN"/>
        </w:rPr>
        <w:lastRenderedPageBreak/>
        <w:t>SECTION 2 : INFORMATIONS GÉNÉRALES</w:t>
      </w:r>
    </w:p>
    <w:p w14:paraId="2B8B77F0" w14:textId="6E9A0956" w:rsidR="006849E1" w:rsidRPr="00504735" w:rsidRDefault="000245D1" w:rsidP="000245D1">
      <w:pPr>
        <w:jc w:val="center"/>
        <w:rPr>
          <w:rFonts w:eastAsia="Arial Narrow" w:cstheme="minorHAnsi"/>
          <w:b/>
          <w:bCs/>
          <w:sz w:val="20"/>
          <w:szCs w:val="20"/>
          <w:lang w:val="fr-FR" w:bidi="hi-IN"/>
        </w:rPr>
      </w:pPr>
      <w:r w:rsidRPr="00504735">
        <w:rPr>
          <w:rFonts w:eastAsia="Arial Narrow" w:cstheme="minorHAnsi"/>
          <w:b/>
          <w:bCs/>
          <w:sz w:val="20"/>
          <w:szCs w:val="20"/>
          <w:lang w:val="fr-FR" w:bidi="hi-IN"/>
        </w:rPr>
        <w:t>(NE REMPLIR CETTE SECTION QUE POUR LES ÉTABLISSEMENTS DE SANTÉ PUBLICS)</w:t>
      </w:r>
    </w:p>
    <w:p w14:paraId="142DF1D1" w14:textId="77777777" w:rsidR="003E1B79" w:rsidRPr="00504735" w:rsidRDefault="003E1B79" w:rsidP="000245D1">
      <w:pPr>
        <w:jc w:val="center"/>
        <w:rPr>
          <w:rFonts w:cstheme="minorHAnsi"/>
          <w:b/>
          <w:bCs/>
          <w:sz w:val="20"/>
          <w:szCs w:val="20"/>
          <w:lang w:val="fr-FR"/>
        </w:rPr>
      </w:pPr>
    </w:p>
    <w:tbl>
      <w:tblPr>
        <w:tblStyle w:val="TableGrid"/>
        <w:tblW w:w="5000" w:type="pct"/>
        <w:jc w:val="center"/>
        <w:tblLook w:val="04A0" w:firstRow="1" w:lastRow="0" w:firstColumn="1" w:lastColumn="0" w:noHBand="0" w:noVBand="1"/>
      </w:tblPr>
      <w:tblGrid>
        <w:gridCol w:w="658"/>
        <w:gridCol w:w="4482"/>
        <w:gridCol w:w="3895"/>
        <w:gridCol w:w="736"/>
      </w:tblGrid>
      <w:tr w:rsidR="0025666F" w:rsidRPr="006974FC" w14:paraId="17BDF1A8" w14:textId="77777777" w:rsidTr="00E8509A">
        <w:trPr>
          <w:trHeight w:val="233"/>
          <w:tblHeader/>
          <w:jc w:val="center"/>
        </w:trPr>
        <w:tc>
          <w:tcPr>
            <w:tcW w:w="337" w:type="pct"/>
            <w:shd w:val="clear" w:color="auto" w:fill="BFBFBF" w:themeFill="background1" w:themeFillShade="BF"/>
            <w:vAlign w:val="center"/>
          </w:tcPr>
          <w:p w14:paraId="54D403ED" w14:textId="6F11E31A" w:rsidR="0025666F" w:rsidRPr="00504735" w:rsidRDefault="00A2618A" w:rsidP="001F1DE8">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lang w:val="fr-FR" w:bidi="hi-IN"/>
              </w:rPr>
              <w:t xml:space="preserve">NO. </w:t>
            </w:r>
            <w:r w:rsidR="0025666F" w:rsidRPr="00504735">
              <w:rPr>
                <w:rFonts w:eastAsia="Arial Narrow" w:cstheme="minorHAnsi"/>
                <w:b/>
                <w:bCs/>
                <w:spacing w:val="-2"/>
                <w:szCs w:val="20"/>
                <w:lang w:val="fr-FR" w:bidi="hi-IN"/>
              </w:rPr>
              <w:t>Q.</w:t>
            </w:r>
          </w:p>
        </w:tc>
        <w:tc>
          <w:tcPr>
            <w:tcW w:w="2294" w:type="pct"/>
            <w:shd w:val="clear" w:color="auto" w:fill="BFBFBF" w:themeFill="background1" w:themeFillShade="BF"/>
            <w:vAlign w:val="center"/>
          </w:tcPr>
          <w:p w14:paraId="64A773F6" w14:textId="2D8751AE" w:rsidR="0025666F" w:rsidRPr="00504735" w:rsidRDefault="000245D1" w:rsidP="001F1DE8">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1993" w:type="pct"/>
            <w:shd w:val="clear" w:color="auto" w:fill="BFBFBF" w:themeFill="background1" w:themeFillShade="BF"/>
            <w:vAlign w:val="center"/>
          </w:tcPr>
          <w:p w14:paraId="07188E8B" w14:textId="54C41F12" w:rsidR="0025666F" w:rsidRPr="00504735" w:rsidRDefault="000245D1" w:rsidP="001F1DE8">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77" w:type="pct"/>
            <w:shd w:val="clear" w:color="auto" w:fill="BFBFBF" w:themeFill="background1" w:themeFillShade="BF"/>
            <w:vAlign w:val="center"/>
          </w:tcPr>
          <w:p w14:paraId="54212CBB" w14:textId="7958C0AE" w:rsidR="0025666F" w:rsidRPr="00504735" w:rsidRDefault="000245D1" w:rsidP="001F1DE8">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143645" w:rsidRPr="006974FC" w14:paraId="02C90727" w14:textId="77777777" w:rsidTr="00E8509A">
        <w:trPr>
          <w:trHeight w:val="647"/>
          <w:jc w:val="center"/>
        </w:trPr>
        <w:tc>
          <w:tcPr>
            <w:tcW w:w="337" w:type="pct"/>
          </w:tcPr>
          <w:p w14:paraId="00E6EFFC" w14:textId="5A5AE5B3" w:rsidR="00143645" w:rsidRPr="00504735" w:rsidRDefault="00143645" w:rsidP="00143645">
            <w:pPr>
              <w:spacing w:before="240"/>
              <w:jc w:val="center"/>
              <w:rPr>
                <w:rFonts w:cstheme="minorHAnsi"/>
                <w:szCs w:val="20"/>
                <w:lang w:val="fr-FR"/>
              </w:rPr>
            </w:pPr>
            <w:r w:rsidRPr="00504735">
              <w:rPr>
                <w:rFonts w:eastAsia="Arial Narrow" w:cs="Mangal"/>
                <w:szCs w:val="20"/>
                <w:cs/>
                <w:lang w:val="fr-FR" w:bidi="hi-IN"/>
              </w:rPr>
              <w:t>20</w:t>
            </w:r>
            <w:r w:rsidR="00F464C3" w:rsidRPr="00504735">
              <w:rPr>
                <w:rFonts w:eastAsia="Arial Narrow" w:cs="Mangal"/>
                <w:szCs w:val="20"/>
                <w:cs/>
                <w:lang w:val="fr-FR" w:bidi="hi-IN"/>
              </w:rPr>
              <w:t>1</w:t>
            </w:r>
          </w:p>
        </w:tc>
        <w:tc>
          <w:tcPr>
            <w:tcW w:w="2294" w:type="pct"/>
          </w:tcPr>
          <w:p w14:paraId="3691430E" w14:textId="7B6E5933" w:rsidR="00143645" w:rsidRPr="00504735" w:rsidRDefault="00251C35" w:rsidP="00504735">
            <w:pPr>
              <w:rPr>
                <w:rFonts w:cstheme="minorHAnsi"/>
                <w:szCs w:val="20"/>
                <w:lang w:val="fr-FR"/>
              </w:rPr>
            </w:pPr>
            <w:r w:rsidRPr="00504735">
              <w:rPr>
                <w:rFonts w:cstheme="minorHAnsi"/>
                <w:color w:val="FF0000"/>
                <w:szCs w:val="20"/>
                <w:lang w:val="fr-FR"/>
              </w:rPr>
              <w:t xml:space="preserve">Estimation de la population polarisée par </w:t>
            </w:r>
            <w:r w:rsidR="003E1B79" w:rsidRPr="00504735">
              <w:rPr>
                <w:rFonts w:cstheme="minorHAnsi"/>
                <w:color w:val="FF0000"/>
                <w:szCs w:val="20"/>
                <w:lang w:val="fr-FR"/>
              </w:rPr>
              <w:t>l’EPS</w:t>
            </w:r>
          </w:p>
        </w:tc>
        <w:tc>
          <w:tcPr>
            <w:tcW w:w="1993" w:type="pct"/>
          </w:tcPr>
          <w:p w14:paraId="7DC645E0" w14:textId="77777777" w:rsidR="00143645" w:rsidRPr="00504735" w:rsidRDefault="00143645" w:rsidP="00143645">
            <w:pPr>
              <w:tabs>
                <w:tab w:val="right" w:leader="dot" w:pos="4092"/>
              </w:tabs>
              <w:spacing w:before="240"/>
              <w:rPr>
                <w:rFonts w:eastAsia="Arial Narrow" w:cstheme="minorHAnsi"/>
                <w:szCs w:val="20"/>
                <w:cs/>
                <w:lang w:val="fr-FR" w:bidi="hi-IN"/>
              </w:rPr>
            </w:pPr>
            <w:r w:rsidRPr="00504735">
              <w:rPr>
                <w:rFonts w:eastAsia="Arial Narrow" w:cstheme="minorHAnsi"/>
                <w:noProof/>
                <w:szCs w:val="20"/>
                <w:lang w:val="fr-FR" w:eastAsia="en-IN" w:bidi="hi-IN"/>
              </w:rPr>
              <mc:AlternateContent>
                <mc:Choice Requires="wpg">
                  <w:drawing>
                    <wp:anchor distT="0" distB="0" distL="114300" distR="114300" simplePos="0" relativeHeight="251691008" behindDoc="0" locked="0" layoutInCell="1" allowOverlap="1" wp14:anchorId="49E6F80B" wp14:editId="5FC4CBDA">
                      <wp:simplePos x="0" y="0"/>
                      <wp:positionH relativeFrom="column">
                        <wp:posOffset>1044872</wp:posOffset>
                      </wp:positionH>
                      <wp:positionV relativeFrom="paragraph">
                        <wp:posOffset>62865</wp:posOffset>
                      </wp:positionV>
                      <wp:extent cx="1315720" cy="215900"/>
                      <wp:effectExtent l="0" t="0" r="17780" b="12700"/>
                      <wp:wrapNone/>
                      <wp:docPr id="12" name="Group 12"/>
                      <wp:cNvGraphicFramePr/>
                      <a:graphic xmlns:a="http://schemas.openxmlformats.org/drawingml/2006/main">
                        <a:graphicData uri="http://schemas.microsoft.com/office/word/2010/wordprocessingGroup">
                          <wpg:wgp>
                            <wpg:cNvGrpSpPr/>
                            <wpg:grpSpPr>
                              <a:xfrm>
                                <a:off x="0" y="0"/>
                                <a:ext cx="1315720" cy="215900"/>
                                <a:chOff x="0" y="0"/>
                                <a:chExt cx="1315720" cy="215900"/>
                              </a:xfrm>
                            </wpg:grpSpPr>
                            <wpg:grpSp>
                              <wpg:cNvPr id="364" name="Group 364"/>
                              <wpg:cNvGrpSpPr/>
                              <wpg:grpSpPr>
                                <a:xfrm>
                                  <a:off x="876300" y="0"/>
                                  <a:ext cx="439420" cy="215900"/>
                                  <a:chOff x="8711" y="2856"/>
                                  <a:chExt cx="1080" cy="360"/>
                                </a:xfrm>
                              </wpg:grpSpPr>
                              <wps:wsp>
                                <wps:cNvPr id="36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2" name="Group 2"/>
                              <wpg:cNvGrpSpPr/>
                              <wpg:grpSpPr>
                                <a:xfrm>
                                  <a:off x="438150" y="0"/>
                                  <a:ext cx="439420" cy="215900"/>
                                  <a:chOff x="8711" y="2856"/>
                                  <a:chExt cx="1080" cy="360"/>
                                </a:xfrm>
                              </wpg:grpSpPr>
                              <wps:wsp>
                                <wps:cNvPr id="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5" name="Group 5"/>
                              <wpg:cNvGrpSpPr/>
                              <wpg:grpSpPr>
                                <a:xfrm>
                                  <a:off x="0" y="0"/>
                                  <a:ext cx="439420" cy="215900"/>
                                  <a:chOff x="8711" y="2856"/>
                                  <a:chExt cx="1080" cy="360"/>
                                </a:xfrm>
                              </wpg:grpSpPr>
                              <wps:wsp>
                                <wps:cNvPr id="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21802A32" id="Group 12" o:spid="_x0000_s1026" style="position:absolute;margin-left:82.25pt;margin-top:4.95pt;width:103.6pt;height:17pt;z-index:251691008" coordsize="13157,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">
                      <v:group id="Group 364" o:spid="_x0000_s1027" style="position:absolute;left:8763;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"/>
                      </v:group>
                      <v:group id="Group 2" o:spid="_x0000_s1030" style="position:absolute;left:4381;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21" o:spid="_x0000_s1031"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222" o:spid="_x0000_s1032"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group>
                      <v:group id="Group 5" o:spid="_x0000_s1033" style="position:absolute;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21" o:spid="_x0000_s1034"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222" o:spid="_x0000_s1035"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group>
                    </v:group>
                  </w:pict>
                </mc:Fallback>
              </mc:AlternateContent>
            </w:r>
            <w:r w:rsidRPr="00504735">
              <w:rPr>
                <w:rFonts w:eastAsia="Arial Narrow" w:cstheme="minorHAnsi"/>
                <w:szCs w:val="20"/>
                <w:lang w:val="fr-FR" w:bidi="hi-IN"/>
              </w:rPr>
              <w:t>Population</w:t>
            </w:r>
            <w:r w:rsidRPr="00504735">
              <w:rPr>
                <w:rFonts w:eastAsia="Arial Narrow" w:cs="Mangal"/>
                <w:szCs w:val="20"/>
                <w:cs/>
                <w:lang w:val="fr-FR" w:bidi="hi-IN"/>
              </w:rPr>
              <w:tab/>
            </w:r>
          </w:p>
        </w:tc>
        <w:tc>
          <w:tcPr>
            <w:tcW w:w="377" w:type="pct"/>
          </w:tcPr>
          <w:p w14:paraId="3A73AD38" w14:textId="77777777" w:rsidR="00143645" w:rsidRPr="00504735" w:rsidRDefault="00143645" w:rsidP="00143645">
            <w:pPr>
              <w:spacing w:before="240"/>
              <w:rPr>
                <w:rFonts w:cstheme="minorHAnsi"/>
                <w:b/>
                <w:bCs/>
                <w:szCs w:val="20"/>
                <w:lang w:val="fr-FR"/>
              </w:rPr>
            </w:pPr>
          </w:p>
        </w:tc>
      </w:tr>
      <w:tr w:rsidR="005F11C2" w:rsidRPr="005F11C2" w14:paraId="60B545FC" w14:textId="77777777" w:rsidTr="00E8509A">
        <w:trPr>
          <w:trHeight w:val="647"/>
          <w:jc w:val="center"/>
        </w:trPr>
        <w:tc>
          <w:tcPr>
            <w:tcW w:w="337" w:type="pct"/>
          </w:tcPr>
          <w:p w14:paraId="4D5CE00B" w14:textId="38463979" w:rsidR="005F11C2" w:rsidRPr="00DD0383" w:rsidRDefault="005F11C2" w:rsidP="00143645">
            <w:pPr>
              <w:spacing w:before="240"/>
              <w:jc w:val="center"/>
              <w:rPr>
                <w:rFonts w:eastAsia="Arial Narrow" w:cs="Mangal"/>
                <w:szCs w:val="20"/>
                <w:u w:val="single"/>
                <w:cs/>
                <w:lang w:val="fr-FR" w:bidi="hi-IN"/>
              </w:rPr>
            </w:pPr>
            <w:r>
              <w:rPr>
                <w:rFonts w:eastAsia="Arial Narrow" w:cs="Mangal"/>
                <w:szCs w:val="20"/>
                <w:u w:val="single"/>
                <w:lang w:val="fr-FR" w:bidi="hi-IN"/>
              </w:rPr>
              <w:t>202</w:t>
            </w:r>
          </w:p>
        </w:tc>
        <w:tc>
          <w:tcPr>
            <w:tcW w:w="2294" w:type="pct"/>
          </w:tcPr>
          <w:p w14:paraId="7F0BF5B6" w14:textId="311AEB24" w:rsidR="005F11C2" w:rsidRPr="005F11C2" w:rsidRDefault="005F11C2" w:rsidP="00504735">
            <w:pPr>
              <w:rPr>
                <w:rFonts w:cstheme="minorHAnsi"/>
                <w:color w:val="FF0000"/>
                <w:szCs w:val="20"/>
                <w:lang w:val="fr-FR"/>
              </w:rPr>
            </w:pPr>
            <w:r>
              <w:rPr>
                <w:rFonts w:cstheme="minorHAnsi"/>
                <w:color w:val="FF0000"/>
                <w:szCs w:val="20"/>
                <w:lang w:val="fr-FR"/>
              </w:rPr>
              <w:t xml:space="preserve">Est-ce que cet EPS dispose d’un service de </w:t>
            </w:r>
            <w:proofErr w:type="spellStart"/>
            <w:r>
              <w:rPr>
                <w:rFonts w:cstheme="minorHAnsi"/>
                <w:color w:val="FF0000"/>
                <w:szCs w:val="20"/>
                <w:lang w:val="fr-FR"/>
              </w:rPr>
              <w:t>gynecologie</w:t>
            </w:r>
            <w:proofErr w:type="spellEnd"/>
            <w:r>
              <w:rPr>
                <w:rFonts w:cstheme="minorHAnsi"/>
                <w:color w:val="FF0000"/>
                <w:szCs w:val="20"/>
                <w:lang w:val="fr-FR"/>
              </w:rPr>
              <w:t xml:space="preserve"> obstétrique ou de maternité</w:t>
            </w:r>
          </w:p>
        </w:tc>
        <w:tc>
          <w:tcPr>
            <w:tcW w:w="1993" w:type="pct"/>
          </w:tcPr>
          <w:p w14:paraId="22230BE1" w14:textId="77777777" w:rsidR="005F11C2" w:rsidRDefault="005F11C2" w:rsidP="005F11C2">
            <w:pPr>
              <w:pStyle w:val="ListParagraph"/>
              <w:numPr>
                <w:ilvl w:val="0"/>
                <w:numId w:val="37"/>
              </w:numPr>
              <w:tabs>
                <w:tab w:val="right" w:leader="dot" w:pos="4092"/>
              </w:tabs>
              <w:spacing w:before="240"/>
              <w:rPr>
                <w:rFonts w:eastAsia="Arial Narrow" w:cstheme="minorHAnsi"/>
                <w:noProof/>
                <w:szCs w:val="20"/>
                <w:u w:val="single"/>
                <w:lang w:val="fr-FR" w:eastAsia="en-IN" w:bidi="hi-IN"/>
              </w:rPr>
            </w:pPr>
            <w:r>
              <w:rPr>
                <w:rFonts w:eastAsia="Arial Narrow" w:cstheme="minorHAnsi"/>
                <w:noProof/>
                <w:szCs w:val="20"/>
                <w:u w:val="single"/>
                <w:lang w:val="fr-FR" w:eastAsia="en-IN" w:bidi="hi-IN"/>
              </w:rPr>
              <w:t>Oui</w:t>
            </w:r>
          </w:p>
          <w:p w14:paraId="08DE40A8" w14:textId="2E2C1860" w:rsidR="005F11C2" w:rsidRPr="00DD0383" w:rsidRDefault="005F11C2" w:rsidP="00DD0383">
            <w:pPr>
              <w:pStyle w:val="ListParagraph"/>
              <w:numPr>
                <w:ilvl w:val="0"/>
                <w:numId w:val="37"/>
              </w:numPr>
              <w:tabs>
                <w:tab w:val="right" w:leader="dot" w:pos="4092"/>
              </w:tabs>
              <w:spacing w:before="240"/>
              <w:rPr>
                <w:rFonts w:eastAsia="Arial Narrow" w:cstheme="minorHAnsi"/>
                <w:noProof/>
                <w:szCs w:val="20"/>
                <w:u w:val="single"/>
                <w:lang w:val="fr-FR" w:eastAsia="en-IN" w:bidi="hi-IN"/>
              </w:rPr>
            </w:pPr>
            <w:r>
              <w:rPr>
                <w:rFonts w:eastAsia="Arial Narrow" w:cstheme="minorHAnsi"/>
                <w:noProof/>
                <w:szCs w:val="20"/>
                <w:u w:val="single"/>
                <w:lang w:val="fr-FR" w:eastAsia="en-IN" w:bidi="hi-IN"/>
              </w:rPr>
              <w:t>Non</w:t>
            </w:r>
          </w:p>
        </w:tc>
        <w:tc>
          <w:tcPr>
            <w:tcW w:w="377" w:type="pct"/>
          </w:tcPr>
          <w:p w14:paraId="516311F8" w14:textId="77777777" w:rsidR="005F11C2" w:rsidRPr="00DD0383" w:rsidRDefault="005F11C2" w:rsidP="00143645">
            <w:pPr>
              <w:spacing w:before="240"/>
              <w:rPr>
                <w:rFonts w:cstheme="minorHAnsi"/>
                <w:b/>
                <w:bCs/>
                <w:szCs w:val="20"/>
                <w:u w:val="single"/>
                <w:lang w:val="fr-FR"/>
              </w:rPr>
            </w:pPr>
          </w:p>
        </w:tc>
      </w:tr>
      <w:tr w:rsidR="005F11C2" w:rsidRPr="005F11C2" w14:paraId="33040B77" w14:textId="77777777" w:rsidTr="00E8509A">
        <w:trPr>
          <w:trHeight w:val="647"/>
          <w:jc w:val="center"/>
        </w:trPr>
        <w:tc>
          <w:tcPr>
            <w:tcW w:w="337" w:type="pct"/>
          </w:tcPr>
          <w:p w14:paraId="393B0330" w14:textId="6AB49ABD" w:rsidR="005F11C2" w:rsidRPr="005F11C2" w:rsidRDefault="005F11C2" w:rsidP="00143645">
            <w:pPr>
              <w:spacing w:before="240"/>
              <w:jc w:val="center"/>
              <w:rPr>
                <w:rFonts w:eastAsia="Arial Narrow" w:cs="Mangal"/>
                <w:szCs w:val="20"/>
                <w:u w:val="single"/>
                <w:cs/>
                <w:lang w:val="fr-FR" w:bidi="hi-IN"/>
              </w:rPr>
            </w:pPr>
            <w:r>
              <w:rPr>
                <w:rFonts w:eastAsia="Arial Narrow" w:cs="Mangal"/>
                <w:szCs w:val="20"/>
                <w:u w:val="single"/>
                <w:lang w:val="fr-FR" w:bidi="hi-IN"/>
              </w:rPr>
              <w:t>203</w:t>
            </w:r>
          </w:p>
        </w:tc>
        <w:tc>
          <w:tcPr>
            <w:tcW w:w="2294" w:type="pct"/>
          </w:tcPr>
          <w:p w14:paraId="27F60954" w14:textId="085D5D75" w:rsidR="005F11C2" w:rsidRPr="005F11C2" w:rsidRDefault="005F11C2" w:rsidP="00504735">
            <w:pPr>
              <w:rPr>
                <w:rFonts w:cstheme="minorHAnsi"/>
                <w:color w:val="FF0000"/>
                <w:szCs w:val="20"/>
                <w:u w:val="single"/>
                <w:lang w:val="fr-FR"/>
              </w:rPr>
            </w:pPr>
            <w:r>
              <w:rPr>
                <w:rFonts w:cstheme="minorHAnsi"/>
                <w:color w:val="FF0000"/>
                <w:szCs w:val="20"/>
                <w:lang w:val="fr-FR"/>
              </w:rPr>
              <w:t>Est-ce que cet EPS dispose d’un service de pédiatrie</w:t>
            </w:r>
          </w:p>
        </w:tc>
        <w:tc>
          <w:tcPr>
            <w:tcW w:w="1993" w:type="pct"/>
          </w:tcPr>
          <w:p w14:paraId="00CC80F2" w14:textId="77777777" w:rsidR="005F11C2" w:rsidRDefault="005F11C2" w:rsidP="005F11C2">
            <w:pPr>
              <w:pStyle w:val="ListParagraph"/>
              <w:numPr>
                <w:ilvl w:val="0"/>
                <w:numId w:val="38"/>
              </w:numPr>
              <w:tabs>
                <w:tab w:val="right" w:leader="dot" w:pos="4092"/>
              </w:tabs>
              <w:spacing w:before="240"/>
              <w:rPr>
                <w:rFonts w:eastAsia="Arial Narrow" w:cstheme="minorHAnsi"/>
                <w:noProof/>
                <w:szCs w:val="20"/>
                <w:u w:val="single"/>
                <w:lang w:val="fr-FR" w:eastAsia="en-IN" w:bidi="hi-IN"/>
              </w:rPr>
            </w:pPr>
            <w:r>
              <w:rPr>
                <w:rFonts w:eastAsia="Arial Narrow" w:cstheme="minorHAnsi"/>
                <w:noProof/>
                <w:szCs w:val="20"/>
                <w:u w:val="single"/>
                <w:lang w:val="fr-FR" w:eastAsia="en-IN" w:bidi="hi-IN"/>
              </w:rPr>
              <w:t>Oui</w:t>
            </w:r>
          </w:p>
          <w:p w14:paraId="24D09A88" w14:textId="7C2DB6D8" w:rsidR="005F11C2" w:rsidRPr="00DD0383" w:rsidRDefault="005F11C2" w:rsidP="00DD0383">
            <w:pPr>
              <w:pStyle w:val="ListParagraph"/>
              <w:numPr>
                <w:ilvl w:val="0"/>
                <w:numId w:val="38"/>
              </w:numPr>
              <w:tabs>
                <w:tab w:val="right" w:leader="dot" w:pos="4092"/>
              </w:tabs>
              <w:spacing w:before="240"/>
              <w:rPr>
                <w:rFonts w:eastAsia="Arial Narrow" w:cstheme="minorHAnsi"/>
                <w:noProof/>
                <w:szCs w:val="20"/>
                <w:u w:val="single"/>
                <w:lang w:val="fr-FR" w:eastAsia="en-IN" w:bidi="hi-IN"/>
              </w:rPr>
            </w:pPr>
            <w:r w:rsidRPr="00DD0383">
              <w:rPr>
                <w:rFonts w:eastAsia="Arial Narrow" w:cstheme="minorHAnsi"/>
                <w:noProof/>
                <w:szCs w:val="20"/>
                <w:u w:val="single"/>
                <w:lang w:val="fr-FR" w:eastAsia="en-IN" w:bidi="hi-IN"/>
              </w:rPr>
              <w:t>Non</w:t>
            </w:r>
          </w:p>
        </w:tc>
        <w:tc>
          <w:tcPr>
            <w:tcW w:w="377" w:type="pct"/>
          </w:tcPr>
          <w:p w14:paraId="71C52407" w14:textId="77777777" w:rsidR="005F11C2" w:rsidRPr="005F11C2" w:rsidRDefault="005F11C2" w:rsidP="00143645">
            <w:pPr>
              <w:spacing w:before="240"/>
              <w:rPr>
                <w:rFonts w:cstheme="minorHAnsi"/>
                <w:b/>
                <w:bCs/>
                <w:szCs w:val="20"/>
                <w:u w:val="single"/>
                <w:lang w:val="fr-FR"/>
              </w:rPr>
            </w:pPr>
          </w:p>
        </w:tc>
      </w:tr>
    </w:tbl>
    <w:p w14:paraId="28925ECA" w14:textId="77777777" w:rsidR="007B3A93" w:rsidRPr="00504735" w:rsidRDefault="007B3A93" w:rsidP="007B3A93">
      <w:pPr>
        <w:rPr>
          <w:rFonts w:eastAsia="Arial Narrow" w:cstheme="minorHAnsi"/>
          <w:b/>
          <w:bCs/>
          <w:sz w:val="20"/>
          <w:szCs w:val="20"/>
          <w:cs/>
          <w:lang w:val="fr-FR" w:bidi="hi-IN"/>
        </w:rPr>
      </w:pPr>
    </w:p>
    <w:p w14:paraId="124B44DA" w14:textId="77777777" w:rsidR="00D95FB8" w:rsidRPr="00504735" w:rsidRDefault="00D95FB8" w:rsidP="00D95FB8">
      <w:pPr>
        <w:rPr>
          <w:rFonts w:cstheme="minorHAnsi"/>
          <w:sz w:val="20"/>
          <w:szCs w:val="20"/>
          <w:lang w:val="fr-FR" w:bidi="hi-IN"/>
        </w:rPr>
      </w:pPr>
    </w:p>
    <w:p w14:paraId="6C9D0E06" w14:textId="77777777" w:rsidR="007942D0" w:rsidRPr="00504735" w:rsidRDefault="007942D0">
      <w:pPr>
        <w:rPr>
          <w:rFonts w:cstheme="minorHAnsi"/>
          <w:sz w:val="20"/>
          <w:szCs w:val="20"/>
          <w:lang w:val="fr-FR"/>
        </w:rPr>
      </w:pPr>
    </w:p>
    <w:p w14:paraId="602FEA2C" w14:textId="77777777" w:rsidR="00981EDA" w:rsidRPr="00504735" w:rsidRDefault="00981EDA">
      <w:pPr>
        <w:spacing w:after="160" w:line="259" w:lineRule="auto"/>
        <w:rPr>
          <w:rFonts w:eastAsia="Arial Narrow" w:cstheme="minorHAnsi"/>
          <w:b/>
          <w:bCs/>
          <w:sz w:val="20"/>
          <w:szCs w:val="20"/>
          <w:cs/>
          <w:lang w:val="fr-FR" w:bidi="hi-IN"/>
        </w:rPr>
      </w:pPr>
      <w:r w:rsidRPr="00504735">
        <w:rPr>
          <w:rFonts w:eastAsia="Arial Narrow" w:cs="Mangal"/>
          <w:b/>
          <w:bCs/>
          <w:sz w:val="20"/>
          <w:szCs w:val="20"/>
          <w:cs/>
          <w:lang w:val="fr-FR" w:bidi="hi-IN"/>
        </w:rPr>
        <w:br w:type="page"/>
      </w:r>
    </w:p>
    <w:p w14:paraId="73E4B74A" w14:textId="77777777" w:rsidR="000D775A" w:rsidRPr="00504735" w:rsidRDefault="000D775A" w:rsidP="000D775A">
      <w:pPr>
        <w:jc w:val="center"/>
        <w:rPr>
          <w:rFonts w:eastAsia="Arial Narrow" w:cstheme="minorHAnsi"/>
          <w:b/>
          <w:bCs/>
          <w:sz w:val="24"/>
          <w:szCs w:val="24"/>
          <w:lang w:val="fr-FR" w:bidi="hi-IN"/>
        </w:rPr>
      </w:pPr>
      <w:r w:rsidRPr="00504735">
        <w:rPr>
          <w:rFonts w:eastAsia="Arial Narrow" w:cstheme="minorHAnsi"/>
          <w:b/>
          <w:bCs/>
          <w:sz w:val="24"/>
          <w:szCs w:val="24"/>
          <w:lang w:val="fr-FR" w:bidi="hi-IN"/>
        </w:rPr>
        <w:lastRenderedPageBreak/>
        <w:t>SECTION 3 : INFRASTRUCTURE GÉNÉRALE</w:t>
      </w:r>
    </w:p>
    <w:p w14:paraId="28589862" w14:textId="77777777" w:rsidR="000D775A" w:rsidRPr="00504735" w:rsidRDefault="000D775A" w:rsidP="000D775A">
      <w:pPr>
        <w:jc w:val="both"/>
        <w:rPr>
          <w:rFonts w:eastAsia="Arial Narrow" w:cstheme="minorHAnsi"/>
          <w:b/>
          <w:bCs/>
          <w:sz w:val="20"/>
          <w:szCs w:val="20"/>
          <w:lang w:val="fr-FR" w:bidi="hi-IN"/>
        </w:rPr>
      </w:pPr>
    </w:p>
    <w:p w14:paraId="39FB2D33" w14:textId="5BF05AD7" w:rsidR="00BD6455" w:rsidRPr="00504735" w:rsidRDefault="007D3D64" w:rsidP="00BD6455">
      <w:pPr>
        <w:jc w:val="center"/>
        <w:rPr>
          <w:rFonts w:cstheme="minorHAnsi"/>
          <w:i/>
          <w:iCs/>
          <w:sz w:val="20"/>
          <w:szCs w:val="20"/>
          <w:lang w:val="fr-FR"/>
        </w:rPr>
      </w:pPr>
      <w:r w:rsidRPr="00504735">
        <w:rPr>
          <w:rFonts w:eastAsia="Arial Narrow" w:cstheme="minorHAnsi"/>
          <w:i/>
          <w:iCs/>
          <w:sz w:val="20"/>
          <w:szCs w:val="20"/>
          <w:lang w:val="fr-FR" w:bidi="hi-IN"/>
        </w:rPr>
        <w:t xml:space="preserve">Observation générale de l'état de préparation des installations : les informations de cette section seront recueillies soit par des observations, soit en interrogeant le médecin chef </w:t>
      </w:r>
      <w:r w:rsidR="00DD1A4F" w:rsidRPr="00504735">
        <w:rPr>
          <w:rFonts w:eastAsia="Arial Narrow" w:cstheme="minorHAnsi"/>
          <w:i/>
          <w:iCs/>
          <w:sz w:val="20"/>
          <w:szCs w:val="20"/>
          <w:lang w:val="fr-FR" w:bidi="hi-IN"/>
        </w:rPr>
        <w:t>ou l</w:t>
      </w:r>
      <w:r w:rsidRPr="00504735">
        <w:rPr>
          <w:rFonts w:eastAsia="Arial Narrow" w:cstheme="minorHAnsi"/>
          <w:i/>
          <w:iCs/>
          <w:sz w:val="20"/>
          <w:szCs w:val="20"/>
          <w:lang w:val="fr-FR" w:bidi="hi-IN"/>
        </w:rPr>
        <w:t xml:space="preserve">a personne désignée par le </w:t>
      </w:r>
      <w:r w:rsidR="00DD1A4F" w:rsidRPr="00504735">
        <w:rPr>
          <w:rFonts w:eastAsia="Arial Narrow" w:cstheme="minorHAnsi"/>
          <w:i/>
          <w:iCs/>
          <w:sz w:val="20"/>
          <w:szCs w:val="20"/>
          <w:lang w:val="fr-FR" w:bidi="hi-IN"/>
        </w:rPr>
        <w:t>ce dernier</w:t>
      </w:r>
    </w:p>
    <w:tbl>
      <w:tblPr>
        <w:tblStyle w:val="TableGrid"/>
        <w:tblW w:w="5078" w:type="pct"/>
        <w:jc w:val="center"/>
        <w:tblLayout w:type="fixed"/>
        <w:tblLook w:val="04A0" w:firstRow="1" w:lastRow="0" w:firstColumn="1" w:lastColumn="0" w:noHBand="0" w:noVBand="1"/>
      </w:tblPr>
      <w:tblGrid>
        <w:gridCol w:w="614"/>
        <w:gridCol w:w="91"/>
        <w:gridCol w:w="3826"/>
        <w:gridCol w:w="1419"/>
        <w:gridCol w:w="1133"/>
        <w:gridCol w:w="2126"/>
        <w:gridCol w:w="714"/>
      </w:tblGrid>
      <w:tr w:rsidR="000B531E" w:rsidRPr="006974FC" w14:paraId="650F0D42" w14:textId="77777777" w:rsidTr="00DD0383">
        <w:trPr>
          <w:trHeight w:val="233"/>
          <w:tblHeader/>
          <w:jc w:val="center"/>
        </w:trPr>
        <w:tc>
          <w:tcPr>
            <w:tcW w:w="355" w:type="pct"/>
            <w:gridSpan w:val="2"/>
            <w:shd w:val="clear" w:color="auto" w:fill="BFBFBF" w:themeFill="background1" w:themeFillShade="BF"/>
            <w:vAlign w:val="center"/>
          </w:tcPr>
          <w:p w14:paraId="18A05A0B" w14:textId="6509BDF9" w:rsidR="00204D88" w:rsidRPr="00504735" w:rsidRDefault="00204D88" w:rsidP="001F1DE8">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lang w:val="fr-FR" w:bidi="hi-IN"/>
              </w:rPr>
              <w:t>NO.</w:t>
            </w:r>
            <w:r w:rsidR="00A2618A" w:rsidRPr="00504735">
              <w:rPr>
                <w:rFonts w:eastAsia="Arial Narrow" w:cstheme="minorHAnsi"/>
                <w:b/>
                <w:bCs/>
                <w:spacing w:val="-2"/>
                <w:szCs w:val="20"/>
                <w:lang w:val="fr-FR" w:bidi="hi-IN"/>
              </w:rPr>
              <w:t xml:space="preserve"> Q.</w:t>
            </w:r>
          </w:p>
        </w:tc>
        <w:tc>
          <w:tcPr>
            <w:tcW w:w="1928" w:type="pct"/>
            <w:shd w:val="clear" w:color="auto" w:fill="BFBFBF" w:themeFill="background1" w:themeFillShade="BF"/>
            <w:vAlign w:val="center"/>
          </w:tcPr>
          <w:p w14:paraId="5AAB1177" w14:textId="0BFD06F4" w:rsidR="00204D88" w:rsidRPr="00504735" w:rsidRDefault="00A2618A" w:rsidP="001F1DE8">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357" w:type="pct"/>
            <w:gridSpan w:val="3"/>
            <w:shd w:val="clear" w:color="auto" w:fill="BFBFBF" w:themeFill="background1" w:themeFillShade="BF"/>
            <w:vAlign w:val="center"/>
          </w:tcPr>
          <w:p w14:paraId="6FC9E848" w14:textId="30CC0C46" w:rsidR="00204D88" w:rsidRPr="00504735" w:rsidRDefault="00204D88" w:rsidP="009608E8">
            <w:pPr>
              <w:keepNext/>
              <w:widowControl w:val="0"/>
              <w:tabs>
                <w:tab w:val="left" w:pos="0"/>
              </w:tabs>
              <w:suppressAutoHyphens/>
              <w:jc w:val="center"/>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w:t>
            </w:r>
            <w:r w:rsidR="00A2618A" w:rsidRPr="00504735">
              <w:rPr>
                <w:rFonts w:eastAsia="Times New Roman" w:cstheme="minorHAnsi"/>
                <w:b/>
                <w:bCs/>
                <w:spacing w:val="-2"/>
                <w:szCs w:val="20"/>
                <w:lang w:val="fr-FR" w:bidi="hi-IN"/>
              </w:rPr>
              <w:t>AGE</w:t>
            </w:r>
          </w:p>
        </w:tc>
        <w:tc>
          <w:tcPr>
            <w:tcW w:w="360" w:type="pct"/>
            <w:shd w:val="clear" w:color="auto" w:fill="BFBFBF" w:themeFill="background1" w:themeFillShade="BF"/>
            <w:vAlign w:val="center"/>
          </w:tcPr>
          <w:p w14:paraId="2FE0FB22" w14:textId="62645522" w:rsidR="00204D88" w:rsidRPr="00504735" w:rsidRDefault="00A2618A" w:rsidP="001F1DE8">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0B531E" w:rsidRPr="006974FC" w14:paraId="443FFCD8" w14:textId="77777777" w:rsidTr="00DD0383">
        <w:trPr>
          <w:trHeight w:val="376"/>
          <w:jc w:val="center"/>
        </w:trPr>
        <w:tc>
          <w:tcPr>
            <w:tcW w:w="355" w:type="pct"/>
            <w:gridSpan w:val="2"/>
            <w:vAlign w:val="center"/>
          </w:tcPr>
          <w:p w14:paraId="0D7C88E0" w14:textId="77777777" w:rsidR="000B531E" w:rsidRPr="00504735" w:rsidRDefault="000B531E" w:rsidP="000B531E">
            <w:pPr>
              <w:rPr>
                <w:rFonts w:cstheme="minorHAnsi"/>
                <w:b/>
                <w:bCs/>
                <w:szCs w:val="20"/>
                <w:lang w:val="fr-FR"/>
              </w:rPr>
            </w:pPr>
            <w:r w:rsidRPr="00504735">
              <w:rPr>
                <w:rFonts w:eastAsia="Arial Narrow" w:cs="Mangal"/>
                <w:b/>
                <w:bCs/>
                <w:szCs w:val="20"/>
                <w:cs/>
                <w:lang w:val="fr-FR" w:bidi="hi-IN"/>
              </w:rPr>
              <w:t>301</w:t>
            </w:r>
          </w:p>
        </w:tc>
        <w:tc>
          <w:tcPr>
            <w:tcW w:w="1928" w:type="pct"/>
            <w:vAlign w:val="center"/>
          </w:tcPr>
          <w:p w14:paraId="7D9BC26D" w14:textId="2ED9D8A0" w:rsidR="000B531E" w:rsidRPr="00504735" w:rsidRDefault="000B531E" w:rsidP="000B531E">
            <w:pPr>
              <w:suppressAutoHyphens/>
              <w:rPr>
                <w:rFonts w:cstheme="minorHAnsi"/>
                <w:b/>
                <w:bCs/>
                <w:spacing w:val="-2"/>
                <w:szCs w:val="20"/>
                <w:lang w:val="fr-FR"/>
              </w:rPr>
            </w:pPr>
            <w:r>
              <w:rPr>
                <w:rFonts w:cstheme="minorHAnsi"/>
                <w:b/>
                <w:bCs/>
                <w:szCs w:val="20"/>
                <w:lang w:val="fr-FR"/>
              </w:rPr>
              <w:t>L’EPS</w:t>
            </w:r>
            <w:r w:rsidRPr="00504735">
              <w:rPr>
                <w:rFonts w:cstheme="minorHAnsi"/>
                <w:b/>
                <w:bCs/>
                <w:szCs w:val="20"/>
                <w:lang w:val="fr-FR"/>
              </w:rPr>
              <w:t xml:space="preserve"> dispose-t-il des éléments suivants ?</w:t>
            </w:r>
          </w:p>
        </w:tc>
        <w:tc>
          <w:tcPr>
            <w:tcW w:w="1286" w:type="pct"/>
            <w:gridSpan w:val="2"/>
            <w:shd w:val="clear" w:color="auto" w:fill="BFBFBF" w:themeFill="background1" w:themeFillShade="BF"/>
            <w:vAlign w:val="center"/>
          </w:tcPr>
          <w:p w14:paraId="75133896" w14:textId="77777777" w:rsidR="000B531E" w:rsidRPr="00504735" w:rsidRDefault="000B531E" w:rsidP="000B531E">
            <w:pPr>
              <w:tabs>
                <w:tab w:val="right" w:leader="dot" w:pos="4092"/>
              </w:tabs>
              <w:jc w:val="center"/>
              <w:rPr>
                <w:rFonts w:cstheme="minorHAnsi"/>
                <w:b/>
                <w:bCs/>
                <w:szCs w:val="20"/>
                <w:lang w:val="fr-FR"/>
              </w:rPr>
            </w:pPr>
            <w:r w:rsidRPr="008D31E3">
              <w:rPr>
                <w:rFonts w:cstheme="minorHAnsi"/>
                <w:b/>
                <w:bCs/>
                <w:szCs w:val="20"/>
                <w:lang w:val="fr-FR"/>
              </w:rPr>
              <w:t>Oui</w:t>
            </w:r>
          </w:p>
          <w:p w14:paraId="313A699C" w14:textId="74973DBC" w:rsidR="000B531E" w:rsidRPr="00504735" w:rsidRDefault="000B531E" w:rsidP="000B531E">
            <w:pPr>
              <w:tabs>
                <w:tab w:val="right" w:leader="dot" w:pos="4092"/>
              </w:tabs>
              <w:jc w:val="center"/>
              <w:rPr>
                <w:rFonts w:cstheme="minorHAnsi"/>
                <w:b/>
                <w:bCs/>
                <w:szCs w:val="20"/>
                <w:lang w:val="fr-FR"/>
              </w:rPr>
            </w:pPr>
          </w:p>
          <w:p w14:paraId="5B7ED39F" w14:textId="69284384"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BFBFBF" w:themeFill="background1" w:themeFillShade="BF"/>
            <w:vAlign w:val="center"/>
          </w:tcPr>
          <w:p w14:paraId="2B8956B3" w14:textId="35FE2054" w:rsidR="000B531E" w:rsidRPr="00504735" w:rsidRDefault="000B531E" w:rsidP="000B531E">
            <w:pPr>
              <w:tabs>
                <w:tab w:val="right" w:leader="dot" w:pos="4092"/>
              </w:tabs>
              <w:jc w:val="center"/>
              <w:rPr>
                <w:rFonts w:cstheme="minorHAnsi"/>
                <w:b/>
                <w:bCs/>
                <w:szCs w:val="20"/>
                <w:lang w:val="fr-FR"/>
              </w:rPr>
            </w:pPr>
            <w:r w:rsidRPr="008D31E3">
              <w:rPr>
                <w:rFonts w:cstheme="minorHAnsi"/>
                <w:b/>
                <w:bCs/>
                <w:szCs w:val="20"/>
                <w:lang w:val="fr-FR"/>
              </w:rPr>
              <w:t>Non</w:t>
            </w:r>
          </w:p>
        </w:tc>
        <w:tc>
          <w:tcPr>
            <w:tcW w:w="360" w:type="pct"/>
            <w:vMerge w:val="restart"/>
          </w:tcPr>
          <w:p w14:paraId="4ECFE5FF" w14:textId="77777777" w:rsidR="000B531E" w:rsidRPr="00504735" w:rsidRDefault="000B531E" w:rsidP="000B531E">
            <w:pPr>
              <w:rPr>
                <w:rFonts w:cstheme="minorHAnsi"/>
                <w:b/>
                <w:bCs/>
                <w:szCs w:val="20"/>
                <w:lang w:val="fr-FR"/>
              </w:rPr>
            </w:pPr>
          </w:p>
          <w:p w14:paraId="18B740BB" w14:textId="77777777" w:rsidR="000B531E" w:rsidRPr="00504735" w:rsidRDefault="000B531E" w:rsidP="000B531E">
            <w:pPr>
              <w:rPr>
                <w:rFonts w:cstheme="minorHAnsi"/>
                <w:szCs w:val="20"/>
                <w:lang w:val="fr-FR"/>
              </w:rPr>
            </w:pPr>
          </w:p>
          <w:p w14:paraId="493AF849" w14:textId="77777777" w:rsidR="000B531E" w:rsidRPr="00504735" w:rsidRDefault="000B531E" w:rsidP="000B531E">
            <w:pPr>
              <w:rPr>
                <w:rFonts w:cstheme="minorHAnsi"/>
                <w:szCs w:val="20"/>
                <w:lang w:val="fr-FR"/>
              </w:rPr>
            </w:pPr>
          </w:p>
          <w:p w14:paraId="7653E4C1" w14:textId="77777777" w:rsidR="000B531E" w:rsidRPr="00504735" w:rsidRDefault="000B531E" w:rsidP="000B531E">
            <w:pPr>
              <w:rPr>
                <w:rFonts w:cstheme="minorHAnsi"/>
                <w:szCs w:val="20"/>
                <w:lang w:val="fr-FR"/>
              </w:rPr>
            </w:pPr>
          </w:p>
          <w:p w14:paraId="0B7BB0F5" w14:textId="77777777" w:rsidR="000B531E" w:rsidRPr="00504735" w:rsidRDefault="000B531E" w:rsidP="000B531E">
            <w:pPr>
              <w:rPr>
                <w:rFonts w:cstheme="minorHAnsi"/>
                <w:szCs w:val="20"/>
                <w:lang w:val="fr-FR"/>
              </w:rPr>
            </w:pPr>
          </w:p>
          <w:p w14:paraId="23406FC3" w14:textId="77777777" w:rsidR="000B531E" w:rsidRPr="00504735" w:rsidRDefault="000B531E" w:rsidP="000B531E">
            <w:pPr>
              <w:rPr>
                <w:rFonts w:cstheme="minorHAnsi"/>
                <w:szCs w:val="20"/>
                <w:lang w:val="fr-FR"/>
              </w:rPr>
            </w:pPr>
          </w:p>
          <w:p w14:paraId="7A0C4DA0" w14:textId="77777777" w:rsidR="000B531E" w:rsidRPr="00504735" w:rsidRDefault="000B531E" w:rsidP="000B531E">
            <w:pPr>
              <w:rPr>
                <w:rFonts w:cstheme="minorHAnsi"/>
                <w:szCs w:val="20"/>
                <w:lang w:val="fr-FR"/>
              </w:rPr>
            </w:pPr>
          </w:p>
          <w:p w14:paraId="450ADF65" w14:textId="77777777" w:rsidR="000B531E" w:rsidRPr="00504735" w:rsidRDefault="000B531E" w:rsidP="000B531E">
            <w:pPr>
              <w:rPr>
                <w:rFonts w:cstheme="minorHAnsi"/>
                <w:szCs w:val="20"/>
                <w:lang w:val="fr-FR"/>
              </w:rPr>
            </w:pPr>
          </w:p>
          <w:p w14:paraId="4D2911AA" w14:textId="77777777" w:rsidR="000B531E" w:rsidRPr="00504735" w:rsidRDefault="000B531E" w:rsidP="000B531E">
            <w:pPr>
              <w:rPr>
                <w:rFonts w:cstheme="minorHAnsi"/>
                <w:szCs w:val="20"/>
                <w:lang w:val="fr-FR"/>
              </w:rPr>
            </w:pPr>
          </w:p>
          <w:p w14:paraId="3B9776C8" w14:textId="77777777" w:rsidR="000B531E" w:rsidRPr="00504735" w:rsidRDefault="000B531E" w:rsidP="000B531E">
            <w:pPr>
              <w:rPr>
                <w:rFonts w:cstheme="minorHAnsi"/>
                <w:szCs w:val="20"/>
                <w:lang w:val="fr-FR"/>
              </w:rPr>
            </w:pPr>
          </w:p>
          <w:p w14:paraId="3CB4B032" w14:textId="77777777" w:rsidR="000B531E" w:rsidRPr="00504735" w:rsidRDefault="000B531E" w:rsidP="000B531E">
            <w:pPr>
              <w:rPr>
                <w:rFonts w:cstheme="minorHAnsi"/>
                <w:szCs w:val="20"/>
                <w:lang w:val="fr-FR"/>
              </w:rPr>
            </w:pPr>
          </w:p>
          <w:p w14:paraId="7AD84A53" w14:textId="77777777" w:rsidR="000B531E" w:rsidRPr="00504735" w:rsidRDefault="000B531E" w:rsidP="000B531E">
            <w:pPr>
              <w:rPr>
                <w:rFonts w:cstheme="minorHAnsi"/>
                <w:szCs w:val="20"/>
                <w:lang w:val="fr-FR"/>
              </w:rPr>
            </w:pPr>
          </w:p>
          <w:p w14:paraId="56A83C06" w14:textId="77777777" w:rsidR="000B531E" w:rsidRPr="00504735" w:rsidRDefault="000B531E" w:rsidP="000B531E">
            <w:pPr>
              <w:rPr>
                <w:rFonts w:cstheme="minorHAnsi"/>
                <w:szCs w:val="20"/>
                <w:lang w:val="fr-FR"/>
              </w:rPr>
            </w:pPr>
          </w:p>
          <w:p w14:paraId="0F13A559" w14:textId="77777777" w:rsidR="000B531E" w:rsidRPr="00504735" w:rsidRDefault="000B531E" w:rsidP="000B531E">
            <w:pPr>
              <w:rPr>
                <w:rFonts w:cstheme="minorHAnsi"/>
                <w:szCs w:val="20"/>
                <w:lang w:val="fr-FR"/>
              </w:rPr>
            </w:pPr>
          </w:p>
          <w:p w14:paraId="7FBB01C6" w14:textId="77777777" w:rsidR="000B531E" w:rsidRPr="00504735" w:rsidRDefault="000B531E" w:rsidP="000B531E">
            <w:pPr>
              <w:rPr>
                <w:rFonts w:cstheme="minorHAnsi"/>
                <w:szCs w:val="20"/>
                <w:lang w:val="fr-FR"/>
              </w:rPr>
            </w:pPr>
          </w:p>
        </w:tc>
      </w:tr>
      <w:tr w:rsidR="000B531E" w:rsidRPr="006974FC" w14:paraId="2344B625" w14:textId="77777777" w:rsidTr="00DD0383">
        <w:tblPrEx>
          <w:jc w:val="left"/>
        </w:tblPrEx>
        <w:trPr>
          <w:cantSplit/>
          <w:trHeight w:val="20"/>
        </w:trPr>
        <w:tc>
          <w:tcPr>
            <w:tcW w:w="355" w:type="pct"/>
            <w:gridSpan w:val="2"/>
            <w:vAlign w:val="center"/>
          </w:tcPr>
          <w:p w14:paraId="65D3C44E" w14:textId="3684CDAE"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cstheme="minorHAnsi"/>
                <w:b/>
                <w:bCs/>
                <w:szCs w:val="20"/>
                <w:lang w:val="fr-FR"/>
              </w:rPr>
              <w:t>N</w:t>
            </w:r>
            <w:r>
              <w:rPr>
                <w:rFonts w:cstheme="minorHAnsi"/>
                <w:b/>
                <w:bCs/>
                <w:szCs w:val="20"/>
                <w:lang w:val="fr-FR"/>
              </w:rPr>
              <w:t>on</w:t>
            </w:r>
          </w:p>
        </w:tc>
        <w:tc>
          <w:tcPr>
            <w:tcW w:w="1928" w:type="pct"/>
          </w:tcPr>
          <w:p w14:paraId="081EDC60" w14:textId="6CFF27F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Une salle d'attente avec des sièges </w:t>
            </w:r>
          </w:p>
        </w:tc>
        <w:tc>
          <w:tcPr>
            <w:tcW w:w="1286" w:type="pct"/>
            <w:gridSpan w:val="2"/>
            <w:vAlign w:val="center"/>
          </w:tcPr>
          <w:p w14:paraId="22F901E7" w14:textId="49073363"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45CAC925" w14:textId="344B3143"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0F935C3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B56DF83" w14:textId="77777777" w:rsidTr="00DD0383">
        <w:tblPrEx>
          <w:jc w:val="left"/>
        </w:tblPrEx>
        <w:trPr>
          <w:cantSplit/>
          <w:trHeight w:val="20"/>
        </w:trPr>
        <w:tc>
          <w:tcPr>
            <w:tcW w:w="355" w:type="pct"/>
            <w:gridSpan w:val="2"/>
          </w:tcPr>
          <w:p w14:paraId="1E0C63F6" w14:textId="0AC5807F"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lang w:val="fr-FR" w:bidi="hi-IN"/>
              </w:rPr>
              <w:t>2</w:t>
            </w:r>
          </w:p>
        </w:tc>
        <w:tc>
          <w:tcPr>
            <w:tcW w:w="1928" w:type="pct"/>
          </w:tcPr>
          <w:p w14:paraId="5C63A8E3" w14:textId="0755D01F" w:rsidR="000B531E" w:rsidRPr="00504735" w:rsidRDefault="000B531E" w:rsidP="000B531E">
            <w:pPr>
              <w:pStyle w:val="ListParagraph1"/>
              <w:spacing w:after="0" w:line="240" w:lineRule="auto"/>
              <w:ind w:left="0"/>
              <w:rPr>
                <w:rFonts w:cstheme="minorHAnsi"/>
                <w:szCs w:val="20"/>
                <w:lang w:val="fr-FR" w:bidi="hi-IN"/>
              </w:rPr>
            </w:pPr>
            <w:r w:rsidRPr="00504735">
              <w:rPr>
                <w:rFonts w:cstheme="minorHAnsi"/>
                <w:szCs w:val="20"/>
                <w:lang w:val="fr-FR"/>
              </w:rPr>
              <w:t>Toilettes pour hommes avec eau courante dans la salle d'attente</w:t>
            </w:r>
          </w:p>
        </w:tc>
        <w:tc>
          <w:tcPr>
            <w:tcW w:w="1286" w:type="pct"/>
            <w:gridSpan w:val="2"/>
            <w:vAlign w:val="center"/>
          </w:tcPr>
          <w:p w14:paraId="7652E21B" w14:textId="3B0AADB9"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64B91740" w14:textId="23B76275"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2BBDCC6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93BB80F" w14:textId="77777777" w:rsidTr="00DD0383">
        <w:tblPrEx>
          <w:jc w:val="left"/>
        </w:tblPrEx>
        <w:trPr>
          <w:cantSplit/>
          <w:trHeight w:val="20"/>
        </w:trPr>
        <w:tc>
          <w:tcPr>
            <w:tcW w:w="355" w:type="pct"/>
            <w:gridSpan w:val="2"/>
          </w:tcPr>
          <w:p w14:paraId="3EC96D7F" w14:textId="6E413BC0"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lang w:val="fr-FR" w:bidi="hi-IN"/>
              </w:rPr>
              <w:t>2</w:t>
            </w:r>
          </w:p>
        </w:tc>
        <w:tc>
          <w:tcPr>
            <w:tcW w:w="1928" w:type="pct"/>
          </w:tcPr>
          <w:p w14:paraId="507A70DC" w14:textId="4E8AE272" w:rsidR="000B531E" w:rsidRPr="00504735" w:rsidRDefault="000B531E" w:rsidP="000B531E">
            <w:pPr>
              <w:pStyle w:val="ListParagraph1"/>
              <w:spacing w:after="0" w:line="240" w:lineRule="auto"/>
              <w:ind w:left="0"/>
              <w:rPr>
                <w:rFonts w:cstheme="minorHAnsi"/>
                <w:szCs w:val="20"/>
                <w:lang w:val="fr-FR" w:bidi="hi-IN"/>
              </w:rPr>
            </w:pPr>
            <w:r w:rsidRPr="00504735">
              <w:rPr>
                <w:rFonts w:cstheme="minorHAnsi"/>
                <w:szCs w:val="20"/>
                <w:lang w:val="fr-FR"/>
              </w:rPr>
              <w:t>Toilettes pour femmes avec eau courante dans la salle d'attente</w:t>
            </w:r>
          </w:p>
        </w:tc>
        <w:tc>
          <w:tcPr>
            <w:tcW w:w="1286" w:type="pct"/>
            <w:gridSpan w:val="2"/>
            <w:vAlign w:val="center"/>
          </w:tcPr>
          <w:p w14:paraId="04488BF5" w14:textId="6CA0A943"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6E2DD5EC" w14:textId="6A8A638D"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6F74A71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3721C9B" w14:textId="77777777" w:rsidTr="00DD0383">
        <w:tblPrEx>
          <w:jc w:val="left"/>
        </w:tblPrEx>
        <w:trPr>
          <w:cantSplit/>
          <w:trHeight w:val="20"/>
        </w:trPr>
        <w:tc>
          <w:tcPr>
            <w:tcW w:w="355" w:type="pct"/>
            <w:gridSpan w:val="2"/>
          </w:tcPr>
          <w:p w14:paraId="3310FE07" w14:textId="694E7E3C"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lang w:val="fr-FR" w:bidi="hi-IN"/>
              </w:rPr>
              <w:t>2</w:t>
            </w:r>
          </w:p>
        </w:tc>
        <w:tc>
          <w:tcPr>
            <w:tcW w:w="1928" w:type="pct"/>
          </w:tcPr>
          <w:p w14:paraId="2DEE1F92" w14:textId="3A63F39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Dispositif de lavage des mains</w:t>
            </w:r>
          </w:p>
        </w:tc>
        <w:tc>
          <w:tcPr>
            <w:tcW w:w="1286" w:type="pct"/>
            <w:gridSpan w:val="2"/>
            <w:vAlign w:val="center"/>
          </w:tcPr>
          <w:p w14:paraId="233DF364" w14:textId="6BE00157"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1AAF0485" w14:textId="0BA05308"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474D16D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A45388F" w14:textId="77777777" w:rsidTr="00DD0383">
        <w:tblPrEx>
          <w:jc w:val="left"/>
        </w:tblPrEx>
        <w:trPr>
          <w:cantSplit/>
          <w:trHeight w:val="20"/>
        </w:trPr>
        <w:tc>
          <w:tcPr>
            <w:tcW w:w="355" w:type="pct"/>
            <w:gridSpan w:val="2"/>
          </w:tcPr>
          <w:p w14:paraId="7BC052BA" w14:textId="5898EEDA"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lang w:val="fr-FR" w:bidi="hi-IN"/>
              </w:rPr>
              <w:t>2</w:t>
            </w:r>
          </w:p>
        </w:tc>
        <w:tc>
          <w:tcPr>
            <w:tcW w:w="1928" w:type="pct"/>
          </w:tcPr>
          <w:p w14:paraId="1C32A37B" w14:textId="598F836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Eau potable</w:t>
            </w:r>
          </w:p>
        </w:tc>
        <w:tc>
          <w:tcPr>
            <w:tcW w:w="1286" w:type="pct"/>
            <w:gridSpan w:val="2"/>
            <w:vAlign w:val="center"/>
          </w:tcPr>
          <w:p w14:paraId="5DB66D8A" w14:textId="7E73BD7A"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3A952864" w14:textId="3938FEB6"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073B555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16AE0E7" w14:textId="77777777" w:rsidTr="00DD0383">
        <w:tblPrEx>
          <w:jc w:val="left"/>
        </w:tblPrEx>
        <w:trPr>
          <w:cantSplit/>
          <w:trHeight w:val="20"/>
        </w:trPr>
        <w:tc>
          <w:tcPr>
            <w:tcW w:w="355" w:type="pct"/>
            <w:gridSpan w:val="2"/>
          </w:tcPr>
          <w:p w14:paraId="1C976C8A" w14:textId="49A7E835"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lang w:val="fr-FR" w:bidi="hi-IN"/>
              </w:rPr>
              <w:t>2</w:t>
            </w:r>
          </w:p>
        </w:tc>
        <w:tc>
          <w:tcPr>
            <w:tcW w:w="1928" w:type="pct"/>
          </w:tcPr>
          <w:p w14:paraId="782BB283" w14:textId="34205C5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Alimentation en électricité</w:t>
            </w:r>
          </w:p>
        </w:tc>
        <w:tc>
          <w:tcPr>
            <w:tcW w:w="1286" w:type="pct"/>
            <w:gridSpan w:val="2"/>
            <w:vAlign w:val="center"/>
          </w:tcPr>
          <w:p w14:paraId="3F6C3743" w14:textId="569EC851"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3590DFEE" w14:textId="2477ACE9"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11EB781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714EA54" w14:textId="77777777" w:rsidTr="00DD0383">
        <w:tblPrEx>
          <w:jc w:val="left"/>
        </w:tblPrEx>
        <w:trPr>
          <w:cantSplit/>
          <w:trHeight w:val="20"/>
        </w:trPr>
        <w:tc>
          <w:tcPr>
            <w:tcW w:w="355" w:type="pct"/>
            <w:gridSpan w:val="2"/>
          </w:tcPr>
          <w:p w14:paraId="4C42A987" w14:textId="6A5ED714"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lang w:val="fr-FR" w:bidi="hi-IN"/>
              </w:rPr>
              <w:t>2</w:t>
            </w:r>
          </w:p>
        </w:tc>
        <w:tc>
          <w:tcPr>
            <w:tcW w:w="1928" w:type="pct"/>
          </w:tcPr>
          <w:p w14:paraId="346E6EF2" w14:textId="41D90B1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Laboratoire</w:t>
            </w:r>
          </w:p>
        </w:tc>
        <w:tc>
          <w:tcPr>
            <w:tcW w:w="1286" w:type="pct"/>
            <w:gridSpan w:val="2"/>
            <w:vAlign w:val="center"/>
          </w:tcPr>
          <w:p w14:paraId="0BA2F7A9" w14:textId="581666DA"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0603B549" w14:textId="6E748D6A"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574E6F6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3983BBF" w14:textId="77777777" w:rsidTr="00DD0383">
        <w:tblPrEx>
          <w:jc w:val="left"/>
        </w:tblPrEx>
        <w:trPr>
          <w:cantSplit/>
          <w:trHeight w:val="20"/>
        </w:trPr>
        <w:tc>
          <w:tcPr>
            <w:tcW w:w="355" w:type="pct"/>
            <w:gridSpan w:val="2"/>
            <w:shd w:val="clear" w:color="auto" w:fill="auto"/>
          </w:tcPr>
          <w:p w14:paraId="0D708AE7" w14:textId="40569226"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lang w:val="fr-FR" w:bidi="hi-IN"/>
              </w:rPr>
              <w:t>2</w:t>
            </w:r>
          </w:p>
        </w:tc>
        <w:tc>
          <w:tcPr>
            <w:tcW w:w="1928" w:type="pct"/>
            <w:shd w:val="clear" w:color="auto" w:fill="auto"/>
          </w:tcPr>
          <w:p w14:paraId="318D8381" w14:textId="0519C3E9" w:rsidR="000B531E" w:rsidRPr="00504735" w:rsidRDefault="000B531E" w:rsidP="000B531E">
            <w:pPr>
              <w:pStyle w:val="ListParagraph1"/>
              <w:spacing w:after="0" w:line="240" w:lineRule="auto"/>
              <w:ind w:left="0"/>
              <w:rPr>
                <w:rFonts w:cstheme="minorHAnsi"/>
                <w:szCs w:val="20"/>
                <w:lang w:val="fr-FR"/>
              </w:rPr>
            </w:pPr>
            <w:r>
              <w:rPr>
                <w:rFonts w:cstheme="minorHAnsi"/>
                <w:szCs w:val="20"/>
                <w:lang w:val="fr-FR"/>
              </w:rPr>
              <w:t>Service d’imagerie</w:t>
            </w:r>
          </w:p>
        </w:tc>
        <w:tc>
          <w:tcPr>
            <w:tcW w:w="1286" w:type="pct"/>
            <w:gridSpan w:val="2"/>
            <w:shd w:val="clear" w:color="auto" w:fill="auto"/>
            <w:vAlign w:val="center"/>
          </w:tcPr>
          <w:p w14:paraId="6D6DC02A" w14:textId="3136F156" w:rsidR="000B531E"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1</w:t>
            </w:r>
          </w:p>
        </w:tc>
        <w:tc>
          <w:tcPr>
            <w:tcW w:w="1071" w:type="pct"/>
            <w:shd w:val="clear" w:color="auto" w:fill="auto"/>
            <w:vAlign w:val="center"/>
          </w:tcPr>
          <w:p w14:paraId="2672077E" w14:textId="4128916B" w:rsidR="000B531E"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360" w:type="pct"/>
            <w:shd w:val="clear" w:color="auto" w:fill="auto"/>
          </w:tcPr>
          <w:p w14:paraId="7F96266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A4E1B8D" w14:textId="77777777" w:rsidTr="00DD0383">
        <w:tblPrEx>
          <w:jc w:val="left"/>
        </w:tblPrEx>
        <w:trPr>
          <w:cantSplit/>
          <w:trHeight w:val="20"/>
        </w:trPr>
        <w:tc>
          <w:tcPr>
            <w:tcW w:w="355" w:type="pct"/>
            <w:gridSpan w:val="2"/>
          </w:tcPr>
          <w:p w14:paraId="786E9AE3" w14:textId="0B63C258"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lang w:val="fr-FR" w:bidi="hi-IN"/>
              </w:rPr>
              <w:t>2</w:t>
            </w:r>
          </w:p>
        </w:tc>
        <w:tc>
          <w:tcPr>
            <w:tcW w:w="1928" w:type="pct"/>
          </w:tcPr>
          <w:p w14:paraId="4638F8C4" w14:textId="7859305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d'opération</w:t>
            </w:r>
          </w:p>
        </w:tc>
        <w:tc>
          <w:tcPr>
            <w:tcW w:w="1286" w:type="pct"/>
            <w:gridSpan w:val="2"/>
            <w:vAlign w:val="center"/>
          </w:tcPr>
          <w:p w14:paraId="12AC4C40" w14:textId="6F704942"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76F5ECF1" w14:textId="41B7668E"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val="restart"/>
          </w:tcPr>
          <w:p w14:paraId="538FD48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73B10C6" w14:textId="77777777" w:rsidTr="00DD0383">
        <w:tblPrEx>
          <w:jc w:val="left"/>
        </w:tblPrEx>
        <w:trPr>
          <w:cantSplit/>
          <w:trHeight w:val="20"/>
        </w:trPr>
        <w:tc>
          <w:tcPr>
            <w:tcW w:w="355" w:type="pct"/>
            <w:gridSpan w:val="2"/>
          </w:tcPr>
          <w:p w14:paraId="3A4AEDEF" w14:textId="20F86DC3"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lang w:val="fr-FR" w:bidi="hi-IN"/>
              </w:rPr>
              <w:t>2</w:t>
            </w:r>
          </w:p>
        </w:tc>
        <w:tc>
          <w:tcPr>
            <w:tcW w:w="1928" w:type="pct"/>
          </w:tcPr>
          <w:p w14:paraId="6796C011" w14:textId="483F975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Pharmacie</w:t>
            </w:r>
          </w:p>
        </w:tc>
        <w:tc>
          <w:tcPr>
            <w:tcW w:w="1286" w:type="pct"/>
            <w:gridSpan w:val="2"/>
            <w:vAlign w:val="center"/>
          </w:tcPr>
          <w:p w14:paraId="1D5328A4" w14:textId="37253D57"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1A4AD49A" w14:textId="2AAEF6DE"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43CAD43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E833945" w14:textId="77777777" w:rsidTr="00DD0383">
        <w:tblPrEx>
          <w:jc w:val="left"/>
        </w:tblPrEx>
        <w:trPr>
          <w:cantSplit/>
          <w:trHeight w:val="20"/>
        </w:trPr>
        <w:tc>
          <w:tcPr>
            <w:tcW w:w="355" w:type="pct"/>
            <w:gridSpan w:val="2"/>
          </w:tcPr>
          <w:p w14:paraId="0FFF65E2" w14:textId="5132C27A"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lang w:val="fr-FR" w:bidi="hi-IN"/>
              </w:rPr>
              <w:t>2</w:t>
            </w:r>
          </w:p>
        </w:tc>
        <w:tc>
          <w:tcPr>
            <w:tcW w:w="1928" w:type="pct"/>
          </w:tcPr>
          <w:p w14:paraId="53F43C6F" w14:textId="0E9AA4E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Panneaux de signalisation pour orientation</w:t>
            </w:r>
          </w:p>
        </w:tc>
        <w:tc>
          <w:tcPr>
            <w:tcW w:w="1286" w:type="pct"/>
            <w:gridSpan w:val="2"/>
            <w:vAlign w:val="center"/>
          </w:tcPr>
          <w:p w14:paraId="5BBF440A" w14:textId="698D0B7F"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53A22C0B" w14:textId="62FEED7D"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0F8077D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8FF66D1" w14:textId="77777777" w:rsidTr="00DD0383">
        <w:tblPrEx>
          <w:jc w:val="left"/>
        </w:tblPrEx>
        <w:trPr>
          <w:cantSplit/>
          <w:trHeight w:val="20"/>
        </w:trPr>
        <w:tc>
          <w:tcPr>
            <w:tcW w:w="355" w:type="pct"/>
            <w:gridSpan w:val="2"/>
            <w:vAlign w:val="center"/>
          </w:tcPr>
          <w:p w14:paraId="1B38D9B2" w14:textId="77777777" w:rsidR="000B531E" w:rsidRPr="00504735" w:rsidRDefault="000B531E" w:rsidP="000B531E">
            <w:pPr>
              <w:pStyle w:val="ListParagraph1"/>
              <w:numPr>
                <w:ilvl w:val="0"/>
                <w:numId w:val="1"/>
              </w:numPr>
              <w:spacing w:after="0" w:line="240" w:lineRule="auto"/>
              <w:rPr>
                <w:rFonts w:cstheme="minorHAnsi"/>
                <w:szCs w:val="20"/>
                <w:lang w:val="fr-FR"/>
              </w:rPr>
            </w:pPr>
          </w:p>
        </w:tc>
        <w:tc>
          <w:tcPr>
            <w:tcW w:w="1928" w:type="pct"/>
          </w:tcPr>
          <w:p w14:paraId="6F043C08" w14:textId="619421A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Rampes pour personnes handicapées</w:t>
            </w:r>
          </w:p>
        </w:tc>
        <w:tc>
          <w:tcPr>
            <w:tcW w:w="1286" w:type="pct"/>
            <w:gridSpan w:val="2"/>
            <w:vAlign w:val="center"/>
          </w:tcPr>
          <w:p w14:paraId="107FEBDB" w14:textId="5E1B0F6C"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1687E83C" w14:textId="4F2B79D3"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76E4F7B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034C5F7" w14:textId="77777777" w:rsidTr="00DD0383">
        <w:tblPrEx>
          <w:jc w:val="left"/>
        </w:tblPrEx>
        <w:trPr>
          <w:cantSplit/>
          <w:trHeight w:val="20"/>
        </w:trPr>
        <w:tc>
          <w:tcPr>
            <w:tcW w:w="355" w:type="pct"/>
            <w:gridSpan w:val="2"/>
            <w:vAlign w:val="center"/>
          </w:tcPr>
          <w:p w14:paraId="09184336" w14:textId="77777777" w:rsidR="000B531E" w:rsidRPr="00504735" w:rsidRDefault="000B531E" w:rsidP="000B531E">
            <w:pPr>
              <w:pStyle w:val="ListParagraph1"/>
              <w:numPr>
                <w:ilvl w:val="0"/>
                <w:numId w:val="1"/>
              </w:numPr>
              <w:spacing w:after="0" w:line="240" w:lineRule="auto"/>
              <w:rPr>
                <w:rFonts w:cstheme="minorHAnsi"/>
                <w:szCs w:val="20"/>
                <w:lang w:val="fr-FR"/>
              </w:rPr>
            </w:pPr>
          </w:p>
        </w:tc>
        <w:tc>
          <w:tcPr>
            <w:tcW w:w="1928" w:type="pct"/>
          </w:tcPr>
          <w:p w14:paraId="02D71595" w14:textId="1A63EC8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de collecte des déchets biomédicaux</w:t>
            </w:r>
          </w:p>
        </w:tc>
        <w:tc>
          <w:tcPr>
            <w:tcW w:w="1286" w:type="pct"/>
            <w:gridSpan w:val="2"/>
            <w:vAlign w:val="center"/>
          </w:tcPr>
          <w:p w14:paraId="1063B9FE" w14:textId="4EC70224"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5CE2F5FA" w14:textId="43A9EF67"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0A036B3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3CA5E33" w14:textId="77777777" w:rsidTr="00DD0383">
        <w:tblPrEx>
          <w:jc w:val="left"/>
        </w:tblPrEx>
        <w:trPr>
          <w:cantSplit/>
          <w:trHeight w:val="20"/>
        </w:trPr>
        <w:tc>
          <w:tcPr>
            <w:tcW w:w="355" w:type="pct"/>
            <w:gridSpan w:val="2"/>
            <w:vAlign w:val="center"/>
          </w:tcPr>
          <w:p w14:paraId="439B7C48" w14:textId="77777777" w:rsidR="000B531E" w:rsidRPr="00504735" w:rsidRDefault="000B531E" w:rsidP="000B531E">
            <w:pPr>
              <w:pStyle w:val="ListParagraph1"/>
              <w:numPr>
                <w:ilvl w:val="0"/>
                <w:numId w:val="1"/>
              </w:numPr>
              <w:spacing w:after="0" w:line="240" w:lineRule="auto"/>
              <w:rPr>
                <w:rFonts w:cstheme="minorHAnsi"/>
                <w:szCs w:val="20"/>
                <w:lang w:val="fr-FR"/>
              </w:rPr>
            </w:pPr>
          </w:p>
        </w:tc>
        <w:tc>
          <w:tcPr>
            <w:tcW w:w="1928" w:type="pct"/>
          </w:tcPr>
          <w:p w14:paraId="3EFBB10B" w14:textId="6A32AC7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Parking automobile</w:t>
            </w:r>
          </w:p>
        </w:tc>
        <w:tc>
          <w:tcPr>
            <w:tcW w:w="1286" w:type="pct"/>
            <w:gridSpan w:val="2"/>
            <w:vAlign w:val="center"/>
          </w:tcPr>
          <w:p w14:paraId="58C3D97F" w14:textId="12543BB2"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6C7BC98E" w14:textId="4482C972"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63F0466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E922E2" w14:paraId="27D963A8" w14:textId="77777777" w:rsidTr="00DD0383">
        <w:trPr>
          <w:trHeight w:val="376"/>
          <w:jc w:val="center"/>
        </w:trPr>
        <w:tc>
          <w:tcPr>
            <w:tcW w:w="5000" w:type="pct"/>
            <w:gridSpan w:val="7"/>
            <w:shd w:val="clear" w:color="auto" w:fill="AEAAAA" w:themeFill="background2" w:themeFillShade="BF"/>
            <w:vAlign w:val="center"/>
          </w:tcPr>
          <w:p w14:paraId="13E0EAA5" w14:textId="6876F394" w:rsidR="000B531E" w:rsidRPr="00504735" w:rsidRDefault="000B531E" w:rsidP="000B531E">
            <w:pPr>
              <w:jc w:val="center"/>
              <w:rPr>
                <w:rFonts w:cstheme="minorHAnsi"/>
                <w:b/>
                <w:szCs w:val="20"/>
                <w:lang w:val="fr-FR"/>
              </w:rPr>
            </w:pPr>
            <w:r>
              <w:rPr>
                <w:rFonts w:cstheme="minorHAnsi"/>
                <w:b/>
                <w:szCs w:val="20"/>
                <w:lang w:val="fr-FR"/>
              </w:rPr>
              <w:t>ESPACE</w:t>
            </w:r>
            <w:r w:rsidRPr="00504735">
              <w:rPr>
                <w:rFonts w:cstheme="minorHAnsi"/>
                <w:b/>
                <w:szCs w:val="20"/>
                <w:lang w:val="fr-FR"/>
              </w:rPr>
              <w:t xml:space="preserve"> DE TRAVAIL</w:t>
            </w:r>
          </w:p>
          <w:p w14:paraId="0C90BE18" w14:textId="31E38F08" w:rsidR="000B531E" w:rsidRPr="00504735" w:rsidRDefault="000B531E" w:rsidP="000B531E">
            <w:pPr>
              <w:jc w:val="center"/>
              <w:rPr>
                <w:rFonts w:cstheme="minorHAnsi"/>
                <w:b/>
                <w:bCs/>
                <w:i/>
                <w:iCs/>
                <w:szCs w:val="20"/>
                <w:lang w:val="fr-FR"/>
              </w:rPr>
            </w:pPr>
            <w:r w:rsidRPr="00504735">
              <w:rPr>
                <w:rFonts w:cstheme="minorHAnsi"/>
                <w:i/>
                <w:iCs/>
                <w:szCs w:val="20"/>
                <w:lang w:val="fr-FR"/>
              </w:rPr>
              <w:t>Visite de la salle d'accouchement et enregistrement sur la base de l'observation</w:t>
            </w:r>
          </w:p>
        </w:tc>
      </w:tr>
      <w:tr w:rsidR="000B531E" w:rsidRPr="006974FC" w14:paraId="64CA9BC6" w14:textId="77777777" w:rsidTr="00DD0383">
        <w:trPr>
          <w:trHeight w:val="376"/>
          <w:jc w:val="center"/>
        </w:trPr>
        <w:tc>
          <w:tcPr>
            <w:tcW w:w="355" w:type="pct"/>
            <w:gridSpan w:val="2"/>
            <w:vAlign w:val="center"/>
          </w:tcPr>
          <w:p w14:paraId="59D0DBB4" w14:textId="77777777" w:rsidR="000B531E" w:rsidRPr="00504735" w:rsidRDefault="000B531E" w:rsidP="000B531E">
            <w:pPr>
              <w:rPr>
                <w:rFonts w:cstheme="minorHAnsi"/>
                <w:b/>
                <w:bCs/>
                <w:szCs w:val="20"/>
                <w:lang w:val="fr-FR"/>
              </w:rPr>
            </w:pPr>
            <w:r w:rsidRPr="00504735">
              <w:rPr>
                <w:rFonts w:eastAsia="Arial Narrow" w:cs="Mangal"/>
                <w:b/>
                <w:bCs/>
                <w:szCs w:val="20"/>
                <w:cs/>
                <w:lang w:val="fr-FR" w:bidi="hi-IN"/>
              </w:rPr>
              <w:t>302</w:t>
            </w:r>
          </w:p>
        </w:tc>
        <w:tc>
          <w:tcPr>
            <w:tcW w:w="1928" w:type="pct"/>
          </w:tcPr>
          <w:p w14:paraId="3C8960A8" w14:textId="366B5473" w:rsidR="000B531E" w:rsidRPr="00504735" w:rsidRDefault="000B531E" w:rsidP="000B531E">
            <w:pPr>
              <w:suppressAutoHyphens/>
              <w:rPr>
                <w:rFonts w:cstheme="minorHAnsi"/>
                <w:b/>
                <w:bCs/>
                <w:spacing w:val="-2"/>
                <w:szCs w:val="20"/>
                <w:lang w:val="fr-FR"/>
              </w:rPr>
            </w:pPr>
            <w:r>
              <w:rPr>
                <w:rFonts w:cstheme="minorHAnsi"/>
                <w:b/>
                <w:bCs/>
                <w:szCs w:val="20"/>
                <w:lang w:val="fr-FR"/>
              </w:rPr>
              <w:t>L’EPS</w:t>
            </w:r>
            <w:r w:rsidRPr="00504735">
              <w:rPr>
                <w:rFonts w:cstheme="minorHAnsi"/>
                <w:b/>
                <w:bCs/>
                <w:szCs w:val="20"/>
                <w:lang w:val="fr-FR"/>
              </w:rPr>
              <w:t xml:space="preserve"> dispose-t-il des éléments suivants dans </w:t>
            </w:r>
            <w:proofErr w:type="gramStart"/>
            <w:r w:rsidRPr="00504735">
              <w:rPr>
                <w:rFonts w:cstheme="minorHAnsi"/>
                <w:b/>
                <w:bCs/>
                <w:szCs w:val="20"/>
                <w:lang w:val="fr-FR"/>
              </w:rPr>
              <w:t xml:space="preserve">la </w:t>
            </w:r>
            <w:r>
              <w:rPr>
                <w:rFonts w:cstheme="minorHAnsi"/>
                <w:b/>
                <w:bCs/>
                <w:szCs w:val="20"/>
                <w:lang w:val="fr-FR"/>
              </w:rPr>
              <w:t>espace</w:t>
            </w:r>
            <w:proofErr w:type="gramEnd"/>
            <w:r w:rsidRPr="00504735">
              <w:rPr>
                <w:rFonts w:cstheme="minorHAnsi"/>
                <w:b/>
                <w:bCs/>
                <w:szCs w:val="20"/>
                <w:lang w:val="fr-FR"/>
              </w:rPr>
              <w:t xml:space="preserve"> de travail ?</w:t>
            </w:r>
          </w:p>
        </w:tc>
        <w:tc>
          <w:tcPr>
            <w:tcW w:w="1286" w:type="pct"/>
            <w:gridSpan w:val="2"/>
            <w:shd w:val="clear" w:color="auto" w:fill="BFBFBF" w:themeFill="background1" w:themeFillShade="BF"/>
            <w:vAlign w:val="center"/>
          </w:tcPr>
          <w:p w14:paraId="7D4DE5D1" w14:textId="45DEA01D"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O</w:t>
            </w:r>
            <w:r>
              <w:rPr>
                <w:rFonts w:cstheme="minorHAnsi"/>
                <w:b/>
                <w:bCs/>
                <w:szCs w:val="20"/>
                <w:lang w:val="fr-FR"/>
              </w:rPr>
              <w:t>ui</w:t>
            </w:r>
          </w:p>
        </w:tc>
        <w:tc>
          <w:tcPr>
            <w:tcW w:w="1071" w:type="pct"/>
            <w:shd w:val="clear" w:color="auto" w:fill="BFBFBF" w:themeFill="background1" w:themeFillShade="BF"/>
            <w:vAlign w:val="center"/>
          </w:tcPr>
          <w:p w14:paraId="30768C7F" w14:textId="08B145B7"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N</w:t>
            </w:r>
            <w:r>
              <w:rPr>
                <w:rFonts w:cstheme="minorHAnsi"/>
                <w:b/>
                <w:bCs/>
                <w:szCs w:val="20"/>
                <w:lang w:val="fr-FR"/>
              </w:rPr>
              <w:t>on</w:t>
            </w:r>
          </w:p>
        </w:tc>
        <w:tc>
          <w:tcPr>
            <w:tcW w:w="360" w:type="pct"/>
            <w:vMerge w:val="restart"/>
          </w:tcPr>
          <w:p w14:paraId="36749FFF" w14:textId="77777777" w:rsidR="000B531E" w:rsidRPr="00504735" w:rsidRDefault="000B531E" w:rsidP="000B531E">
            <w:pPr>
              <w:rPr>
                <w:rFonts w:cstheme="minorHAnsi"/>
                <w:szCs w:val="20"/>
                <w:lang w:val="fr-FR"/>
              </w:rPr>
            </w:pPr>
          </w:p>
          <w:p w14:paraId="097EE958" w14:textId="77777777" w:rsidR="000B531E" w:rsidRPr="00504735" w:rsidRDefault="000B531E" w:rsidP="000B531E">
            <w:pPr>
              <w:rPr>
                <w:rFonts w:cstheme="minorHAnsi"/>
                <w:szCs w:val="20"/>
                <w:lang w:val="fr-FR"/>
              </w:rPr>
            </w:pPr>
          </w:p>
        </w:tc>
      </w:tr>
      <w:tr w:rsidR="000B531E" w:rsidRPr="006974FC" w14:paraId="589AA33A" w14:textId="77777777" w:rsidTr="00DD0383">
        <w:tblPrEx>
          <w:jc w:val="left"/>
        </w:tblPrEx>
        <w:trPr>
          <w:trHeight w:val="20"/>
        </w:trPr>
        <w:tc>
          <w:tcPr>
            <w:tcW w:w="355" w:type="pct"/>
            <w:gridSpan w:val="2"/>
          </w:tcPr>
          <w:p w14:paraId="4BC6EDB8"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
          <w:p w14:paraId="299A902D" w14:textId="5F8BEB0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Toilettes fonctionnelles avec eau courante et chasse d'eau </w:t>
            </w:r>
          </w:p>
        </w:tc>
        <w:tc>
          <w:tcPr>
            <w:tcW w:w="1286" w:type="pct"/>
            <w:gridSpan w:val="2"/>
          </w:tcPr>
          <w:p w14:paraId="2999CA2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0BEC9E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0F9B6C6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2E5E9A1" w14:textId="77777777" w:rsidTr="00DD0383">
        <w:tblPrEx>
          <w:jc w:val="left"/>
        </w:tblPrEx>
        <w:trPr>
          <w:trHeight w:val="20"/>
        </w:trPr>
        <w:tc>
          <w:tcPr>
            <w:tcW w:w="355" w:type="pct"/>
            <w:gridSpan w:val="2"/>
          </w:tcPr>
          <w:p w14:paraId="3F74D2EB"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
          <w:p w14:paraId="7FCC5BF5" w14:textId="5872C93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triage et d'examen </w:t>
            </w:r>
          </w:p>
        </w:tc>
        <w:tc>
          <w:tcPr>
            <w:tcW w:w="1286" w:type="pct"/>
            <w:gridSpan w:val="2"/>
          </w:tcPr>
          <w:p w14:paraId="5DF0B6F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76A92B2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52EA55A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6C81EAD" w14:textId="77777777" w:rsidTr="00DD0383">
        <w:tblPrEx>
          <w:jc w:val="left"/>
        </w:tblPrEx>
        <w:trPr>
          <w:trHeight w:val="20"/>
        </w:trPr>
        <w:tc>
          <w:tcPr>
            <w:tcW w:w="355" w:type="pct"/>
            <w:gridSpan w:val="2"/>
          </w:tcPr>
          <w:p w14:paraId="49406ACD"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
          <w:p w14:paraId="474E25D9" w14:textId="29967BD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de travail réservées aux infirmières</w:t>
            </w:r>
          </w:p>
        </w:tc>
        <w:tc>
          <w:tcPr>
            <w:tcW w:w="1286" w:type="pct"/>
            <w:gridSpan w:val="2"/>
          </w:tcPr>
          <w:p w14:paraId="1C0ECB7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7EA0D2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7AB46D0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B5F4BAC" w14:textId="77777777" w:rsidTr="00DD0383">
        <w:tblPrEx>
          <w:jc w:val="left"/>
        </w:tblPrEx>
        <w:trPr>
          <w:trHeight w:val="184"/>
        </w:trPr>
        <w:tc>
          <w:tcPr>
            <w:tcW w:w="355" w:type="pct"/>
            <w:gridSpan w:val="2"/>
          </w:tcPr>
          <w:p w14:paraId="764DD166"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
          <w:p w14:paraId="22672E51" w14:textId="20C6857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Salle de garde pour les médecins </w:t>
            </w:r>
          </w:p>
        </w:tc>
        <w:tc>
          <w:tcPr>
            <w:tcW w:w="1286" w:type="pct"/>
            <w:gridSpan w:val="2"/>
          </w:tcPr>
          <w:p w14:paraId="6B68A16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2805E82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05A80F4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6542E13" w14:textId="77777777" w:rsidTr="00DD0383">
        <w:tblPrEx>
          <w:jc w:val="left"/>
        </w:tblPrEx>
        <w:trPr>
          <w:trHeight w:val="68"/>
        </w:trPr>
        <w:tc>
          <w:tcPr>
            <w:tcW w:w="355" w:type="pct"/>
            <w:gridSpan w:val="2"/>
          </w:tcPr>
          <w:p w14:paraId="433ECA74"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
          <w:p w14:paraId="5AE99669" w14:textId="1F9F3D84" w:rsidR="000B531E" w:rsidRPr="00504735" w:rsidRDefault="000B531E" w:rsidP="000B531E">
            <w:pPr>
              <w:pStyle w:val="ListParagraph1"/>
              <w:spacing w:after="0" w:line="240" w:lineRule="auto"/>
              <w:ind w:left="0"/>
              <w:rPr>
                <w:rFonts w:cstheme="minorHAnsi"/>
                <w:szCs w:val="20"/>
                <w:lang w:val="fr-FR"/>
              </w:rPr>
            </w:pPr>
            <w:r>
              <w:rPr>
                <w:rFonts w:cstheme="minorHAnsi"/>
                <w:szCs w:val="20"/>
                <w:lang w:val="fr-FR"/>
              </w:rPr>
              <w:t>Salle de garde pour les INF/SFE</w:t>
            </w:r>
          </w:p>
        </w:tc>
        <w:tc>
          <w:tcPr>
            <w:tcW w:w="1286" w:type="pct"/>
            <w:gridSpan w:val="2"/>
          </w:tcPr>
          <w:p w14:paraId="4E3C24EB" w14:textId="4008FBAE"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74611EFD" w14:textId="33AC24BE"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
          <w:p w14:paraId="4CEEC50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D888DA0" w14:textId="77777777" w:rsidTr="00DD0383">
        <w:tblPrEx>
          <w:jc w:val="left"/>
        </w:tblPrEx>
        <w:trPr>
          <w:trHeight w:val="20"/>
        </w:trPr>
        <w:tc>
          <w:tcPr>
            <w:tcW w:w="355" w:type="pct"/>
            <w:gridSpan w:val="2"/>
          </w:tcPr>
          <w:p w14:paraId="31E6CB65"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
          <w:p w14:paraId="7E15A739" w14:textId="1076FC9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soins aux nouveau-nés </w:t>
            </w:r>
          </w:p>
        </w:tc>
        <w:tc>
          <w:tcPr>
            <w:tcW w:w="1286" w:type="pct"/>
            <w:gridSpan w:val="2"/>
          </w:tcPr>
          <w:p w14:paraId="1FBD252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36461A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val="restart"/>
          </w:tcPr>
          <w:p w14:paraId="3A6E1E2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E50FAC0" w14:textId="77777777" w:rsidTr="00DD0383">
        <w:tblPrEx>
          <w:jc w:val="left"/>
        </w:tblPrEx>
        <w:trPr>
          <w:trHeight w:val="20"/>
        </w:trPr>
        <w:tc>
          <w:tcPr>
            <w:tcW w:w="355" w:type="pct"/>
            <w:gridSpan w:val="2"/>
          </w:tcPr>
          <w:p w14:paraId="6AADEE77"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
          <w:p w14:paraId="2DA2460A" w14:textId="5F1DDC4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stockage </w:t>
            </w:r>
            <w:proofErr w:type="spellStart"/>
            <w:r w:rsidRPr="00504735">
              <w:rPr>
                <w:rFonts w:cstheme="minorHAnsi"/>
                <w:szCs w:val="20"/>
                <w:lang w:val="fr-FR"/>
              </w:rPr>
              <w:t>medical</w:t>
            </w:r>
            <w:proofErr w:type="spellEnd"/>
          </w:p>
        </w:tc>
        <w:tc>
          <w:tcPr>
            <w:tcW w:w="1286" w:type="pct"/>
            <w:gridSpan w:val="2"/>
          </w:tcPr>
          <w:p w14:paraId="4565BC4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6AF5F1E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784DDE2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6ABD2D5" w14:textId="77777777" w:rsidTr="00DD0383">
        <w:tblPrEx>
          <w:jc w:val="left"/>
        </w:tblPrEx>
        <w:trPr>
          <w:trHeight w:val="20"/>
        </w:trPr>
        <w:tc>
          <w:tcPr>
            <w:tcW w:w="355" w:type="pct"/>
            <w:gridSpan w:val="2"/>
          </w:tcPr>
          <w:p w14:paraId="63B07D93"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
          <w:p w14:paraId="04CE6AD7" w14:textId="575107D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Vestiaires </w:t>
            </w:r>
          </w:p>
        </w:tc>
        <w:tc>
          <w:tcPr>
            <w:tcW w:w="1286" w:type="pct"/>
            <w:gridSpan w:val="2"/>
          </w:tcPr>
          <w:p w14:paraId="7DE565E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64848BF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4BFB670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8C8E453" w14:textId="77777777" w:rsidTr="00DD0383">
        <w:tblPrEx>
          <w:jc w:val="left"/>
        </w:tblPrEx>
        <w:trPr>
          <w:trHeight w:val="20"/>
        </w:trPr>
        <w:tc>
          <w:tcPr>
            <w:tcW w:w="355" w:type="pct"/>
            <w:gridSpan w:val="2"/>
          </w:tcPr>
          <w:p w14:paraId="08C3E8B5"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
          <w:p w14:paraId="5EC32B7D" w14:textId="4078F44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Lavabo médical </w:t>
            </w:r>
          </w:p>
        </w:tc>
        <w:tc>
          <w:tcPr>
            <w:tcW w:w="1286" w:type="pct"/>
            <w:gridSpan w:val="2"/>
          </w:tcPr>
          <w:p w14:paraId="00683C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39D43F7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1E93D7C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FA10706" w14:textId="77777777" w:rsidTr="00DD0383">
        <w:tblPrEx>
          <w:jc w:val="left"/>
        </w:tblPrEx>
        <w:trPr>
          <w:trHeight w:val="20"/>
        </w:trPr>
        <w:tc>
          <w:tcPr>
            <w:tcW w:w="355" w:type="pct"/>
            <w:gridSpan w:val="2"/>
          </w:tcPr>
          <w:p w14:paraId="3DEC1C7E"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
          <w:p w14:paraId="260DED89" w14:textId="6CA68CD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décontamination </w:t>
            </w:r>
          </w:p>
        </w:tc>
        <w:tc>
          <w:tcPr>
            <w:tcW w:w="1286" w:type="pct"/>
            <w:gridSpan w:val="2"/>
          </w:tcPr>
          <w:p w14:paraId="7F5E597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619BFD8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385929B0" w14:textId="77777777" w:rsidR="000B531E" w:rsidRPr="00504735" w:rsidRDefault="000B531E" w:rsidP="000B531E">
            <w:pPr>
              <w:pStyle w:val="ListParagraph1"/>
              <w:rPr>
                <w:rFonts w:eastAsia="Times New Roman" w:cstheme="minorHAnsi"/>
                <w:color w:val="000000"/>
                <w:szCs w:val="20"/>
                <w:lang w:val="fr-FR" w:bidi="hi-IN"/>
              </w:rPr>
            </w:pPr>
          </w:p>
        </w:tc>
      </w:tr>
      <w:tr w:rsidR="0057755C" w:rsidRPr="006974FC" w14:paraId="36D5038F" w14:textId="77777777" w:rsidTr="0057755C">
        <w:trPr>
          <w:trHeight w:val="747"/>
          <w:jc w:val="center"/>
        </w:trPr>
        <w:tc>
          <w:tcPr>
            <w:tcW w:w="355" w:type="pct"/>
            <w:gridSpan w:val="2"/>
            <w:vAlign w:val="center"/>
          </w:tcPr>
          <w:p w14:paraId="6ABDFC1B" w14:textId="77777777" w:rsidR="000B531E" w:rsidRPr="00504735" w:rsidRDefault="000B531E" w:rsidP="000B531E">
            <w:pPr>
              <w:rPr>
                <w:rFonts w:cstheme="minorHAnsi"/>
                <w:b/>
                <w:bCs/>
                <w:szCs w:val="20"/>
                <w:lang w:val="fr-FR"/>
              </w:rPr>
            </w:pPr>
            <w:r w:rsidRPr="00504735">
              <w:rPr>
                <w:rFonts w:eastAsia="Arial Narrow" w:cs="Mangal"/>
                <w:b/>
                <w:bCs/>
                <w:szCs w:val="20"/>
                <w:cs/>
                <w:lang w:val="fr-FR" w:bidi="hi-IN"/>
              </w:rPr>
              <w:t>303</w:t>
            </w:r>
          </w:p>
        </w:tc>
        <w:tc>
          <w:tcPr>
            <w:tcW w:w="1928" w:type="pct"/>
          </w:tcPr>
          <w:p w14:paraId="157D79AB" w14:textId="51962B94" w:rsidR="000B531E" w:rsidRPr="00504735" w:rsidRDefault="000B531E" w:rsidP="000B531E">
            <w:pPr>
              <w:suppressAutoHyphens/>
              <w:rPr>
                <w:rFonts w:cstheme="minorHAnsi"/>
                <w:b/>
                <w:bCs/>
                <w:spacing w:val="-2"/>
                <w:szCs w:val="20"/>
                <w:lang w:val="fr-FR"/>
              </w:rPr>
            </w:pPr>
            <w:r w:rsidRPr="00504735">
              <w:rPr>
                <w:rFonts w:cstheme="minorHAnsi"/>
                <w:b/>
                <w:bCs/>
                <w:szCs w:val="20"/>
                <w:lang w:val="fr-FR"/>
              </w:rPr>
              <w:t>Les instruments et équipements suivants sont-ils disponibles et fonctionnels dans la salle d'accouchement ?</w:t>
            </w:r>
          </w:p>
        </w:tc>
        <w:tc>
          <w:tcPr>
            <w:tcW w:w="715" w:type="pct"/>
            <w:shd w:val="clear" w:color="auto" w:fill="BFBFBF" w:themeFill="background1" w:themeFillShade="BF"/>
            <w:vAlign w:val="center"/>
          </w:tcPr>
          <w:p w14:paraId="09B15124" w14:textId="479748D6" w:rsidR="000B531E" w:rsidRPr="00504735" w:rsidRDefault="000B531E" w:rsidP="000B531E">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Disponible et fonctionnel</w:t>
            </w:r>
          </w:p>
        </w:tc>
        <w:tc>
          <w:tcPr>
            <w:tcW w:w="571" w:type="pct"/>
            <w:shd w:val="clear" w:color="auto" w:fill="BFBFBF" w:themeFill="background1" w:themeFillShade="BF"/>
            <w:vAlign w:val="center"/>
          </w:tcPr>
          <w:p w14:paraId="72829882" w14:textId="2261F6A5" w:rsidR="000B531E" w:rsidRPr="00504735" w:rsidRDefault="000B531E" w:rsidP="000B531E">
            <w:pPr>
              <w:pStyle w:val="ListParagraph1"/>
              <w:spacing w:after="0"/>
              <w:ind w:left="0"/>
              <w:jc w:val="center"/>
              <w:rPr>
                <w:rFonts w:cstheme="minorHAnsi"/>
                <w:b/>
                <w:bCs/>
                <w:szCs w:val="20"/>
                <w:lang w:val="fr-FR"/>
              </w:rPr>
            </w:pPr>
            <w:r w:rsidRPr="00504735">
              <w:rPr>
                <w:rFonts w:eastAsia="Times New Roman" w:cstheme="minorHAnsi"/>
                <w:b/>
                <w:color w:val="000000"/>
                <w:szCs w:val="20"/>
                <w:lang w:val="fr-FR" w:bidi="hi-IN"/>
              </w:rPr>
              <w:t>Disponible mais pas fonctionnel</w:t>
            </w:r>
          </w:p>
        </w:tc>
        <w:tc>
          <w:tcPr>
            <w:tcW w:w="1071" w:type="pct"/>
            <w:shd w:val="clear" w:color="auto" w:fill="BFBFBF" w:themeFill="background1" w:themeFillShade="BF"/>
            <w:vAlign w:val="center"/>
          </w:tcPr>
          <w:p w14:paraId="1721A98B" w14:textId="21E7BBC4"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 xml:space="preserve"> Indisponible</w:t>
            </w:r>
          </w:p>
        </w:tc>
        <w:tc>
          <w:tcPr>
            <w:tcW w:w="360" w:type="pct"/>
            <w:vMerge w:val="restart"/>
          </w:tcPr>
          <w:p w14:paraId="0171E5C8" w14:textId="77777777" w:rsidR="000B531E" w:rsidRPr="00504735" w:rsidRDefault="000B531E" w:rsidP="000B531E">
            <w:pPr>
              <w:rPr>
                <w:rFonts w:cstheme="minorHAnsi"/>
                <w:b/>
                <w:bCs/>
                <w:szCs w:val="20"/>
                <w:lang w:val="fr-FR"/>
              </w:rPr>
            </w:pPr>
          </w:p>
          <w:p w14:paraId="0988EA8C" w14:textId="77777777" w:rsidR="000B531E" w:rsidRPr="00504735" w:rsidRDefault="000B531E" w:rsidP="000B531E">
            <w:pPr>
              <w:rPr>
                <w:rFonts w:cstheme="minorHAnsi"/>
                <w:szCs w:val="20"/>
                <w:lang w:val="fr-FR"/>
              </w:rPr>
            </w:pPr>
          </w:p>
          <w:p w14:paraId="649ABBE0" w14:textId="77777777" w:rsidR="000B531E" w:rsidRPr="00504735" w:rsidRDefault="000B531E" w:rsidP="000B531E">
            <w:pPr>
              <w:rPr>
                <w:rFonts w:cstheme="minorHAnsi"/>
                <w:szCs w:val="20"/>
                <w:lang w:val="fr-FR"/>
              </w:rPr>
            </w:pPr>
          </w:p>
          <w:p w14:paraId="1F265C80" w14:textId="77777777" w:rsidR="000B531E" w:rsidRPr="00504735" w:rsidRDefault="000B531E" w:rsidP="000B531E">
            <w:pPr>
              <w:rPr>
                <w:rFonts w:cstheme="minorHAnsi"/>
                <w:szCs w:val="20"/>
                <w:lang w:val="fr-FR"/>
              </w:rPr>
            </w:pPr>
          </w:p>
          <w:p w14:paraId="1DB76DAC" w14:textId="77777777" w:rsidR="000B531E" w:rsidRPr="00504735" w:rsidRDefault="000B531E" w:rsidP="000B531E">
            <w:pPr>
              <w:rPr>
                <w:rFonts w:cstheme="minorHAnsi"/>
                <w:szCs w:val="20"/>
                <w:lang w:val="fr-FR"/>
              </w:rPr>
            </w:pPr>
          </w:p>
          <w:p w14:paraId="20F72ACA" w14:textId="77777777" w:rsidR="000B531E" w:rsidRPr="00504735" w:rsidRDefault="000B531E" w:rsidP="000B531E">
            <w:pPr>
              <w:rPr>
                <w:rFonts w:cstheme="minorHAnsi"/>
                <w:szCs w:val="20"/>
                <w:lang w:val="fr-FR"/>
              </w:rPr>
            </w:pPr>
          </w:p>
          <w:p w14:paraId="45314FEA" w14:textId="77777777" w:rsidR="000B531E" w:rsidRPr="00504735" w:rsidRDefault="000B531E" w:rsidP="000B531E">
            <w:pPr>
              <w:rPr>
                <w:rFonts w:cstheme="minorHAnsi"/>
                <w:szCs w:val="20"/>
                <w:lang w:val="fr-FR"/>
              </w:rPr>
            </w:pPr>
          </w:p>
          <w:p w14:paraId="0FD39742" w14:textId="77777777" w:rsidR="000B531E" w:rsidRPr="00504735" w:rsidRDefault="000B531E" w:rsidP="000B531E">
            <w:pPr>
              <w:rPr>
                <w:rFonts w:cstheme="minorHAnsi"/>
                <w:szCs w:val="20"/>
                <w:lang w:val="fr-FR"/>
              </w:rPr>
            </w:pPr>
          </w:p>
          <w:p w14:paraId="435E6AE2" w14:textId="77777777" w:rsidR="000B531E" w:rsidRPr="00504735" w:rsidRDefault="000B531E" w:rsidP="000B531E">
            <w:pPr>
              <w:rPr>
                <w:rFonts w:cstheme="minorHAnsi"/>
                <w:szCs w:val="20"/>
                <w:lang w:val="fr-FR"/>
              </w:rPr>
            </w:pPr>
          </w:p>
          <w:p w14:paraId="18374AE1" w14:textId="77777777" w:rsidR="000B531E" w:rsidRPr="00504735" w:rsidRDefault="000B531E" w:rsidP="000B531E">
            <w:pPr>
              <w:rPr>
                <w:rFonts w:cstheme="minorHAnsi"/>
                <w:szCs w:val="20"/>
                <w:lang w:val="fr-FR"/>
              </w:rPr>
            </w:pPr>
          </w:p>
          <w:p w14:paraId="1C4046FF" w14:textId="77777777" w:rsidR="000B531E" w:rsidRPr="00504735" w:rsidRDefault="000B531E" w:rsidP="000B531E">
            <w:pPr>
              <w:rPr>
                <w:rFonts w:cstheme="minorHAnsi"/>
                <w:szCs w:val="20"/>
                <w:lang w:val="fr-FR"/>
              </w:rPr>
            </w:pPr>
          </w:p>
          <w:p w14:paraId="68F07362" w14:textId="77777777" w:rsidR="000B531E" w:rsidRPr="00504735" w:rsidRDefault="000B531E" w:rsidP="000B531E">
            <w:pPr>
              <w:rPr>
                <w:rFonts w:cstheme="minorHAnsi"/>
                <w:szCs w:val="20"/>
                <w:lang w:val="fr-FR"/>
              </w:rPr>
            </w:pPr>
          </w:p>
          <w:p w14:paraId="6B877321" w14:textId="77777777" w:rsidR="000B531E" w:rsidRPr="00504735" w:rsidRDefault="000B531E" w:rsidP="000B531E">
            <w:pPr>
              <w:rPr>
                <w:rFonts w:cstheme="minorHAnsi"/>
                <w:szCs w:val="20"/>
                <w:lang w:val="fr-FR"/>
              </w:rPr>
            </w:pPr>
          </w:p>
          <w:p w14:paraId="4658B4D8" w14:textId="77777777" w:rsidR="000B531E" w:rsidRPr="00504735" w:rsidRDefault="000B531E" w:rsidP="000B531E">
            <w:pPr>
              <w:rPr>
                <w:rFonts w:cstheme="minorHAnsi"/>
                <w:szCs w:val="20"/>
                <w:lang w:val="fr-FR"/>
              </w:rPr>
            </w:pPr>
          </w:p>
          <w:p w14:paraId="541EA60C" w14:textId="77777777" w:rsidR="000B531E" w:rsidRPr="00504735" w:rsidRDefault="000B531E" w:rsidP="000B531E">
            <w:pPr>
              <w:rPr>
                <w:rFonts w:cstheme="minorHAnsi"/>
                <w:szCs w:val="20"/>
                <w:lang w:val="fr-FR"/>
              </w:rPr>
            </w:pPr>
          </w:p>
        </w:tc>
      </w:tr>
      <w:tr w:rsidR="000B531E" w:rsidRPr="006974FC" w14:paraId="70D16BF9" w14:textId="77777777" w:rsidTr="00DD0383">
        <w:trPr>
          <w:trHeight w:val="20"/>
          <w:jc w:val="center"/>
        </w:trPr>
        <w:tc>
          <w:tcPr>
            <w:tcW w:w="355" w:type="pct"/>
            <w:gridSpan w:val="2"/>
          </w:tcPr>
          <w:p w14:paraId="24F65FB0"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1AC1BB81" w14:textId="3903D52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Table </w:t>
            </w:r>
            <w:r>
              <w:rPr>
                <w:rFonts w:cstheme="minorHAnsi"/>
                <w:szCs w:val="20"/>
                <w:lang w:val="fr-FR"/>
              </w:rPr>
              <w:t>d’accouchement</w:t>
            </w:r>
            <w:r w:rsidRPr="00504735">
              <w:rPr>
                <w:rFonts w:cstheme="minorHAnsi"/>
                <w:szCs w:val="20"/>
                <w:lang w:val="fr-FR"/>
              </w:rPr>
              <w:t xml:space="preserve">                               </w:t>
            </w:r>
          </w:p>
        </w:tc>
        <w:tc>
          <w:tcPr>
            <w:tcW w:w="715" w:type="pct"/>
          </w:tcPr>
          <w:p w14:paraId="1543122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FFFFFF" w:themeFill="background1"/>
          </w:tcPr>
          <w:p w14:paraId="491CA7FA" w14:textId="54F139F1"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
          <w:p w14:paraId="6B65100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F2530E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AEA4F93" w14:textId="77777777" w:rsidTr="00DD0383">
        <w:tblPrEx>
          <w:jc w:val="left"/>
        </w:tblPrEx>
        <w:trPr>
          <w:trHeight w:val="20"/>
        </w:trPr>
        <w:tc>
          <w:tcPr>
            <w:tcW w:w="355" w:type="pct"/>
            <w:gridSpan w:val="2"/>
          </w:tcPr>
          <w:p w14:paraId="2D2824CC"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78186AF7" w14:textId="0455D17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Lampe/éclairage réglable                              </w:t>
            </w:r>
          </w:p>
        </w:tc>
        <w:tc>
          <w:tcPr>
            <w:tcW w:w="715" w:type="pct"/>
          </w:tcPr>
          <w:p w14:paraId="5BCC832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FD0986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0749A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450CD8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62AAD2A" w14:textId="77777777" w:rsidTr="00DD0383">
        <w:tblPrEx>
          <w:jc w:val="left"/>
        </w:tblPrEx>
        <w:trPr>
          <w:trHeight w:val="20"/>
        </w:trPr>
        <w:tc>
          <w:tcPr>
            <w:tcW w:w="355" w:type="pct"/>
            <w:gridSpan w:val="2"/>
          </w:tcPr>
          <w:p w14:paraId="59FB7A77"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1F960CB0" w14:textId="0E9BC8D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Bouteille d'oxygène avec régulateur et masque                  </w:t>
            </w:r>
          </w:p>
        </w:tc>
        <w:tc>
          <w:tcPr>
            <w:tcW w:w="715" w:type="pct"/>
          </w:tcPr>
          <w:p w14:paraId="5A716D2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C75CB0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DFBE06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22DBD29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12EF7B8" w14:textId="77777777" w:rsidTr="00DD0383">
        <w:tblPrEx>
          <w:jc w:val="left"/>
        </w:tblPrEx>
        <w:trPr>
          <w:trHeight w:val="20"/>
        </w:trPr>
        <w:tc>
          <w:tcPr>
            <w:tcW w:w="355" w:type="pct"/>
            <w:gridSpan w:val="2"/>
          </w:tcPr>
          <w:p w14:paraId="52D9ABCC"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03A08C14" w14:textId="471A8BA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Aspirateur électrique intra-utérine</w:t>
            </w:r>
          </w:p>
        </w:tc>
        <w:tc>
          <w:tcPr>
            <w:tcW w:w="715" w:type="pct"/>
          </w:tcPr>
          <w:p w14:paraId="412A7C0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5E4410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09F7D6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19A229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ABC3C7D" w14:textId="77777777" w:rsidTr="00DD0383">
        <w:tblPrEx>
          <w:jc w:val="left"/>
        </w:tblPrEx>
        <w:trPr>
          <w:trHeight w:val="20"/>
        </w:trPr>
        <w:tc>
          <w:tcPr>
            <w:tcW w:w="355" w:type="pct"/>
            <w:gridSpan w:val="2"/>
          </w:tcPr>
          <w:p w14:paraId="01E20C0A"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57F485F8" w14:textId="14936EC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Ampoule d'aspiration                               </w:t>
            </w:r>
          </w:p>
        </w:tc>
        <w:tc>
          <w:tcPr>
            <w:tcW w:w="715" w:type="pct"/>
          </w:tcPr>
          <w:p w14:paraId="5AC4521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388F446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6B3F244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05F152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49BA9C8" w14:textId="77777777" w:rsidTr="00DD0383">
        <w:tblPrEx>
          <w:jc w:val="left"/>
        </w:tblPrEx>
        <w:trPr>
          <w:trHeight w:val="20"/>
        </w:trPr>
        <w:tc>
          <w:tcPr>
            <w:tcW w:w="355" w:type="pct"/>
            <w:gridSpan w:val="2"/>
          </w:tcPr>
          <w:p w14:paraId="7269327E"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48C2F69F" w14:textId="5EC19EAA" w:rsidR="000B531E" w:rsidRPr="00A93814" w:rsidRDefault="000B531E" w:rsidP="000B531E">
            <w:pPr>
              <w:pStyle w:val="ListParagraph1"/>
              <w:spacing w:after="0" w:line="240" w:lineRule="auto"/>
              <w:ind w:left="0"/>
              <w:rPr>
                <w:rFonts w:cstheme="minorHAnsi"/>
                <w:szCs w:val="20"/>
                <w:highlight w:val="yellow"/>
                <w:lang w:val="fr-FR"/>
              </w:rPr>
            </w:pPr>
            <w:r w:rsidRPr="00A93814">
              <w:rPr>
                <w:rFonts w:cstheme="minorHAnsi"/>
                <w:szCs w:val="20"/>
                <w:highlight w:val="yellow"/>
                <w:lang w:val="fr-FR"/>
              </w:rPr>
              <w:t xml:space="preserve">Médicament d'urgence dans le plateau/chariot de l'équipement                 </w:t>
            </w:r>
          </w:p>
        </w:tc>
        <w:tc>
          <w:tcPr>
            <w:tcW w:w="715" w:type="pct"/>
          </w:tcPr>
          <w:p w14:paraId="7A7C0C7F" w14:textId="77777777" w:rsidR="000B531E" w:rsidRPr="00A93814" w:rsidRDefault="000B531E" w:rsidP="000B531E">
            <w:pPr>
              <w:pStyle w:val="ListParagraph1"/>
              <w:ind w:left="0"/>
              <w:jc w:val="center"/>
              <w:rPr>
                <w:rFonts w:eastAsia="Times New Roman" w:cstheme="minorHAnsi"/>
                <w:color w:val="000000"/>
                <w:szCs w:val="20"/>
                <w:highlight w:val="yellow"/>
                <w:lang w:val="fr-FR" w:bidi="hi-IN"/>
              </w:rPr>
            </w:pPr>
            <w:r w:rsidRPr="00A93814">
              <w:rPr>
                <w:rFonts w:eastAsia="Times New Roman" w:cstheme="minorHAnsi"/>
                <w:color w:val="000000"/>
                <w:szCs w:val="20"/>
                <w:highlight w:val="yellow"/>
                <w:lang w:val="fr-FR" w:bidi="hi-IN"/>
              </w:rPr>
              <w:t>1</w:t>
            </w:r>
          </w:p>
        </w:tc>
        <w:tc>
          <w:tcPr>
            <w:tcW w:w="571" w:type="pct"/>
          </w:tcPr>
          <w:p w14:paraId="03F86312" w14:textId="77777777" w:rsidR="000B531E" w:rsidRPr="00A93814" w:rsidRDefault="000B531E" w:rsidP="000B531E">
            <w:pPr>
              <w:pStyle w:val="ListParagraph1"/>
              <w:ind w:left="0"/>
              <w:jc w:val="center"/>
              <w:rPr>
                <w:rFonts w:eastAsia="Times New Roman" w:cstheme="minorHAnsi"/>
                <w:color w:val="000000"/>
                <w:szCs w:val="20"/>
                <w:highlight w:val="yellow"/>
                <w:lang w:val="fr-FR" w:bidi="hi-IN"/>
              </w:rPr>
            </w:pPr>
            <w:r w:rsidRPr="00A93814">
              <w:rPr>
                <w:rFonts w:eastAsia="Times New Roman" w:cstheme="minorHAnsi"/>
                <w:color w:val="000000"/>
                <w:szCs w:val="20"/>
                <w:highlight w:val="yellow"/>
                <w:lang w:val="fr-FR" w:bidi="hi-IN"/>
              </w:rPr>
              <w:t>2</w:t>
            </w:r>
          </w:p>
        </w:tc>
        <w:tc>
          <w:tcPr>
            <w:tcW w:w="1071" w:type="pct"/>
          </w:tcPr>
          <w:p w14:paraId="6AFD51A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A93814">
              <w:rPr>
                <w:rFonts w:eastAsia="Times New Roman" w:cstheme="minorHAnsi"/>
                <w:color w:val="000000"/>
                <w:szCs w:val="20"/>
                <w:highlight w:val="yellow"/>
                <w:lang w:val="fr-FR" w:bidi="hi-IN"/>
              </w:rPr>
              <w:t>3</w:t>
            </w:r>
          </w:p>
        </w:tc>
        <w:tc>
          <w:tcPr>
            <w:tcW w:w="360" w:type="pct"/>
            <w:vMerge/>
          </w:tcPr>
          <w:p w14:paraId="133147C9" w14:textId="77777777" w:rsidR="000B531E" w:rsidRPr="00504735" w:rsidRDefault="000B531E" w:rsidP="000B531E">
            <w:pPr>
              <w:pStyle w:val="ListParagraph1"/>
              <w:rPr>
                <w:rFonts w:eastAsia="Times New Roman" w:cstheme="minorHAnsi"/>
                <w:color w:val="000000"/>
                <w:szCs w:val="20"/>
                <w:lang w:val="fr-FR" w:bidi="hi-IN"/>
              </w:rPr>
            </w:pPr>
          </w:p>
        </w:tc>
      </w:tr>
      <w:tr w:rsidR="006C20B8" w:rsidRPr="006974FC" w14:paraId="5DDA11F9" w14:textId="77777777" w:rsidTr="0057755C">
        <w:trPr>
          <w:trHeight w:val="20"/>
          <w:jc w:val="center"/>
        </w:trPr>
        <w:tc>
          <w:tcPr>
            <w:tcW w:w="355" w:type="pct"/>
            <w:gridSpan w:val="2"/>
          </w:tcPr>
          <w:p w14:paraId="09C916C4"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027B1B53" w14:textId="40B17342" w:rsidR="000B531E" w:rsidRPr="00504735" w:rsidRDefault="000B531E" w:rsidP="000B531E">
            <w:pPr>
              <w:pStyle w:val="ListParagraph1"/>
              <w:spacing w:after="0" w:line="240" w:lineRule="auto"/>
              <w:ind w:left="0"/>
              <w:rPr>
                <w:rFonts w:cstheme="minorHAnsi"/>
                <w:szCs w:val="20"/>
                <w:lang w:val="fr-FR"/>
              </w:rPr>
            </w:pPr>
            <w:r>
              <w:rPr>
                <w:rFonts w:cstheme="minorHAnsi"/>
                <w:szCs w:val="20"/>
                <w:lang w:val="fr-FR"/>
              </w:rPr>
              <w:t>Fœtoscope/ Doppler</w:t>
            </w:r>
          </w:p>
        </w:tc>
        <w:tc>
          <w:tcPr>
            <w:tcW w:w="715" w:type="pct"/>
          </w:tcPr>
          <w:p w14:paraId="47D3E285"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571" w:type="pct"/>
            <w:shd w:val="clear" w:color="auto" w:fill="auto"/>
          </w:tcPr>
          <w:p w14:paraId="26A5D7F8"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435B12CB"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val="restart"/>
          </w:tcPr>
          <w:p w14:paraId="17ECDD73" w14:textId="77777777" w:rsidR="000B531E" w:rsidRPr="00504735" w:rsidRDefault="000B531E" w:rsidP="000B531E">
            <w:pPr>
              <w:pStyle w:val="ListParagraph1"/>
              <w:rPr>
                <w:rFonts w:eastAsia="Times New Roman" w:cstheme="minorHAnsi"/>
                <w:color w:val="000000"/>
                <w:szCs w:val="20"/>
                <w:lang w:val="fr-FR" w:bidi="hi-IN"/>
              </w:rPr>
            </w:pPr>
          </w:p>
        </w:tc>
      </w:tr>
      <w:tr w:rsidR="006C20B8" w:rsidRPr="006974FC" w14:paraId="76C95FF7" w14:textId="77777777" w:rsidTr="0057755C">
        <w:trPr>
          <w:trHeight w:val="20"/>
          <w:jc w:val="center"/>
        </w:trPr>
        <w:tc>
          <w:tcPr>
            <w:tcW w:w="355" w:type="pct"/>
            <w:gridSpan w:val="2"/>
          </w:tcPr>
          <w:p w14:paraId="452CF696"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68FCA84A" w14:textId="30A8B33A" w:rsidR="000B531E" w:rsidRDefault="000B531E" w:rsidP="000B531E">
            <w:pPr>
              <w:pStyle w:val="ListParagraph1"/>
              <w:spacing w:after="0" w:line="240" w:lineRule="auto"/>
              <w:ind w:left="0"/>
              <w:rPr>
                <w:rFonts w:cstheme="minorHAnsi"/>
                <w:szCs w:val="20"/>
                <w:lang w:val="fr-FR"/>
              </w:rPr>
            </w:pPr>
            <w:r>
              <w:rPr>
                <w:rFonts w:cstheme="minorHAnsi"/>
                <w:szCs w:val="20"/>
                <w:lang w:val="fr-FR"/>
              </w:rPr>
              <w:t>Stéthoscope Pinard</w:t>
            </w:r>
          </w:p>
        </w:tc>
        <w:tc>
          <w:tcPr>
            <w:tcW w:w="715" w:type="pct"/>
          </w:tcPr>
          <w:p w14:paraId="3FD109E1"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571" w:type="pct"/>
            <w:shd w:val="clear" w:color="auto" w:fill="auto"/>
          </w:tcPr>
          <w:p w14:paraId="5174E543"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0C8C2418"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
          <w:p w14:paraId="77515DA5" w14:textId="77777777" w:rsidR="000B531E" w:rsidRPr="00504735" w:rsidRDefault="000B531E" w:rsidP="000B531E">
            <w:pPr>
              <w:pStyle w:val="ListParagraph1"/>
              <w:rPr>
                <w:rFonts w:eastAsia="Times New Roman" w:cstheme="minorHAnsi"/>
                <w:color w:val="000000"/>
                <w:szCs w:val="20"/>
                <w:lang w:val="fr-FR" w:bidi="hi-IN"/>
              </w:rPr>
            </w:pPr>
          </w:p>
        </w:tc>
      </w:tr>
      <w:tr w:rsidR="006C20B8" w:rsidRPr="004F7231" w14:paraId="4EA763C2" w14:textId="77777777" w:rsidTr="00DD0383">
        <w:tblPrEx>
          <w:jc w:val="left"/>
        </w:tblPrEx>
        <w:trPr>
          <w:trHeight w:val="20"/>
        </w:trPr>
        <w:tc>
          <w:tcPr>
            <w:tcW w:w="355" w:type="pct"/>
            <w:gridSpan w:val="2"/>
          </w:tcPr>
          <w:p w14:paraId="480A0CC2" w14:textId="77777777" w:rsidR="006C20B8" w:rsidRPr="008D31E3" w:rsidRDefault="006C20B8" w:rsidP="00A93814">
            <w:pPr>
              <w:pStyle w:val="ListParagraph1"/>
              <w:numPr>
                <w:ilvl w:val="0"/>
                <w:numId w:val="2"/>
              </w:numPr>
              <w:spacing w:after="0" w:line="240" w:lineRule="auto"/>
              <w:jc w:val="both"/>
              <w:rPr>
                <w:rFonts w:cstheme="minorHAnsi"/>
                <w:szCs w:val="20"/>
                <w:lang w:val="fr-FR"/>
              </w:rPr>
            </w:pPr>
          </w:p>
        </w:tc>
        <w:tc>
          <w:tcPr>
            <w:tcW w:w="1928" w:type="pct"/>
          </w:tcPr>
          <w:p w14:paraId="44984EE9" w14:textId="6E6B85DD" w:rsidR="006C20B8" w:rsidRPr="008D31E3" w:rsidRDefault="006C20B8" w:rsidP="00C61737">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sidR="005727E5" w:rsidRPr="008D31E3">
              <w:rPr>
                <w:rFonts w:cstheme="minorHAnsi"/>
                <w:szCs w:val="20"/>
                <w:lang w:val="fr-FR"/>
              </w:rPr>
              <w:t xml:space="preserve">  </w:t>
            </w:r>
            <w:r w:rsidR="005727E5">
              <w:rPr>
                <w:rFonts w:cstheme="minorHAnsi"/>
                <w:szCs w:val="20"/>
                <w:lang w:val="fr-FR"/>
              </w:rPr>
              <w:t>(</w:t>
            </w:r>
            <w:proofErr w:type="gramEnd"/>
            <w:r>
              <w:rPr>
                <w:rFonts w:cstheme="minorHAnsi"/>
                <w:szCs w:val="20"/>
                <w:lang w:val="fr-FR"/>
              </w:rPr>
              <w:t xml:space="preserve"> antibiotique)</w:t>
            </w:r>
            <w:r w:rsidRPr="008D31E3">
              <w:rPr>
                <w:rFonts w:cstheme="minorHAnsi"/>
                <w:szCs w:val="20"/>
                <w:lang w:val="fr-FR"/>
              </w:rPr>
              <w:t xml:space="preserve">             </w:t>
            </w:r>
          </w:p>
        </w:tc>
        <w:tc>
          <w:tcPr>
            <w:tcW w:w="715" w:type="pct"/>
          </w:tcPr>
          <w:p w14:paraId="221811B8"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106C87DA"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2EA47F07"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77A9F84C" w14:textId="77777777" w:rsidR="006C20B8" w:rsidRPr="008D31E3" w:rsidRDefault="006C20B8" w:rsidP="00C61737">
            <w:pPr>
              <w:pStyle w:val="ListParagraph1"/>
              <w:rPr>
                <w:rFonts w:eastAsia="Times New Roman" w:cstheme="minorHAnsi"/>
                <w:color w:val="000000"/>
                <w:szCs w:val="20"/>
                <w:lang w:val="fr-FR" w:bidi="hi-IN"/>
              </w:rPr>
            </w:pPr>
          </w:p>
        </w:tc>
      </w:tr>
      <w:tr w:rsidR="006C20B8" w:rsidRPr="004F7231" w14:paraId="163AB128" w14:textId="77777777" w:rsidTr="00DD0383">
        <w:tblPrEx>
          <w:jc w:val="left"/>
        </w:tblPrEx>
        <w:trPr>
          <w:trHeight w:val="20"/>
        </w:trPr>
        <w:tc>
          <w:tcPr>
            <w:tcW w:w="355" w:type="pct"/>
            <w:gridSpan w:val="2"/>
          </w:tcPr>
          <w:p w14:paraId="06AAF5C0" w14:textId="77777777" w:rsidR="006C20B8" w:rsidRPr="008D31E3" w:rsidRDefault="006C20B8" w:rsidP="00A93814">
            <w:pPr>
              <w:pStyle w:val="ListParagraph1"/>
              <w:numPr>
                <w:ilvl w:val="0"/>
                <w:numId w:val="2"/>
              </w:numPr>
              <w:spacing w:after="0" w:line="240" w:lineRule="auto"/>
              <w:jc w:val="both"/>
              <w:rPr>
                <w:rFonts w:cstheme="minorHAnsi"/>
                <w:szCs w:val="20"/>
                <w:lang w:val="fr-FR"/>
              </w:rPr>
            </w:pPr>
          </w:p>
        </w:tc>
        <w:tc>
          <w:tcPr>
            <w:tcW w:w="1928" w:type="pct"/>
          </w:tcPr>
          <w:p w14:paraId="67A28C48" w14:textId="77777777" w:rsidR="006C20B8" w:rsidRPr="008D31E3" w:rsidRDefault="006C20B8" w:rsidP="00C61737">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Antalgiques)</w:t>
            </w:r>
            <w:r w:rsidRPr="008D31E3">
              <w:rPr>
                <w:rFonts w:cstheme="minorHAnsi"/>
                <w:szCs w:val="20"/>
                <w:lang w:val="fr-FR"/>
              </w:rPr>
              <w:t xml:space="preserve">             </w:t>
            </w:r>
          </w:p>
        </w:tc>
        <w:tc>
          <w:tcPr>
            <w:tcW w:w="715" w:type="pct"/>
          </w:tcPr>
          <w:p w14:paraId="61EC9593"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4C330610"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5C7C6F99"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2CD22DFB" w14:textId="77777777" w:rsidR="006C20B8" w:rsidRPr="008D31E3" w:rsidRDefault="006C20B8" w:rsidP="00C61737">
            <w:pPr>
              <w:pStyle w:val="ListParagraph1"/>
              <w:rPr>
                <w:rFonts w:eastAsia="Times New Roman" w:cstheme="minorHAnsi"/>
                <w:color w:val="000000"/>
                <w:szCs w:val="20"/>
                <w:lang w:val="fr-FR" w:bidi="hi-IN"/>
              </w:rPr>
            </w:pPr>
          </w:p>
        </w:tc>
      </w:tr>
      <w:tr w:rsidR="006C20B8" w:rsidRPr="004F7231" w14:paraId="7EBACB93" w14:textId="77777777" w:rsidTr="00DD0383">
        <w:tblPrEx>
          <w:jc w:val="left"/>
        </w:tblPrEx>
        <w:trPr>
          <w:trHeight w:val="20"/>
        </w:trPr>
        <w:tc>
          <w:tcPr>
            <w:tcW w:w="355" w:type="pct"/>
            <w:gridSpan w:val="2"/>
          </w:tcPr>
          <w:p w14:paraId="64AAFD22" w14:textId="77777777" w:rsidR="006C20B8" w:rsidRPr="008D31E3" w:rsidRDefault="006C20B8" w:rsidP="00A93814">
            <w:pPr>
              <w:pStyle w:val="ListParagraph1"/>
              <w:numPr>
                <w:ilvl w:val="0"/>
                <w:numId w:val="2"/>
              </w:numPr>
              <w:spacing w:after="0" w:line="240" w:lineRule="auto"/>
              <w:jc w:val="both"/>
              <w:rPr>
                <w:rFonts w:cstheme="minorHAnsi"/>
                <w:szCs w:val="20"/>
                <w:lang w:val="fr-FR"/>
              </w:rPr>
            </w:pPr>
          </w:p>
        </w:tc>
        <w:tc>
          <w:tcPr>
            <w:tcW w:w="1928" w:type="pct"/>
          </w:tcPr>
          <w:p w14:paraId="0EBDE4A3" w14:textId="77777777" w:rsidR="006C20B8" w:rsidRPr="008D31E3" w:rsidRDefault="006C20B8" w:rsidP="00C61737">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Acide tranexamique ou Exacyl)</w:t>
            </w:r>
            <w:r w:rsidRPr="008D31E3">
              <w:rPr>
                <w:rFonts w:cstheme="minorHAnsi"/>
                <w:szCs w:val="20"/>
                <w:lang w:val="fr-FR"/>
              </w:rPr>
              <w:t xml:space="preserve">             </w:t>
            </w:r>
          </w:p>
        </w:tc>
        <w:tc>
          <w:tcPr>
            <w:tcW w:w="715" w:type="pct"/>
          </w:tcPr>
          <w:p w14:paraId="25F8E82E"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58EFF192"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0813451C"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664EF931" w14:textId="77777777" w:rsidR="006C20B8" w:rsidRPr="008D31E3" w:rsidRDefault="006C20B8" w:rsidP="00C61737">
            <w:pPr>
              <w:pStyle w:val="ListParagraph1"/>
              <w:rPr>
                <w:rFonts w:eastAsia="Times New Roman" w:cstheme="minorHAnsi"/>
                <w:color w:val="000000"/>
                <w:szCs w:val="20"/>
                <w:lang w:val="fr-FR" w:bidi="hi-IN"/>
              </w:rPr>
            </w:pPr>
          </w:p>
        </w:tc>
      </w:tr>
      <w:tr w:rsidR="006C20B8" w:rsidRPr="004F7231" w14:paraId="4442BADB" w14:textId="77777777" w:rsidTr="00DD0383">
        <w:tblPrEx>
          <w:jc w:val="left"/>
        </w:tblPrEx>
        <w:trPr>
          <w:trHeight w:val="20"/>
        </w:trPr>
        <w:tc>
          <w:tcPr>
            <w:tcW w:w="355" w:type="pct"/>
            <w:gridSpan w:val="2"/>
          </w:tcPr>
          <w:p w14:paraId="5F20D37E" w14:textId="77777777" w:rsidR="006C20B8" w:rsidRPr="008D31E3" w:rsidRDefault="006C20B8" w:rsidP="00A93814">
            <w:pPr>
              <w:pStyle w:val="ListParagraph1"/>
              <w:numPr>
                <w:ilvl w:val="0"/>
                <w:numId w:val="2"/>
              </w:numPr>
              <w:spacing w:after="0" w:line="240" w:lineRule="auto"/>
              <w:jc w:val="both"/>
              <w:rPr>
                <w:rFonts w:cstheme="minorHAnsi"/>
                <w:szCs w:val="20"/>
                <w:lang w:val="fr-FR"/>
              </w:rPr>
            </w:pPr>
          </w:p>
        </w:tc>
        <w:tc>
          <w:tcPr>
            <w:tcW w:w="1928" w:type="pct"/>
          </w:tcPr>
          <w:p w14:paraId="095E63D1" w14:textId="77777777" w:rsidR="006C20B8" w:rsidRPr="008D31E3" w:rsidRDefault="006C20B8" w:rsidP="00C61737">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Sulfate de </w:t>
            </w:r>
            <w:proofErr w:type="spellStart"/>
            <w:r>
              <w:rPr>
                <w:rFonts w:cstheme="minorHAnsi"/>
                <w:szCs w:val="20"/>
                <w:lang w:val="fr-FR"/>
              </w:rPr>
              <w:t>magnesium</w:t>
            </w:r>
            <w:proofErr w:type="spellEnd"/>
            <w:r>
              <w:rPr>
                <w:rFonts w:cstheme="minorHAnsi"/>
                <w:szCs w:val="20"/>
                <w:lang w:val="fr-FR"/>
              </w:rPr>
              <w:t>)</w:t>
            </w:r>
            <w:r w:rsidRPr="008D31E3">
              <w:rPr>
                <w:rFonts w:cstheme="minorHAnsi"/>
                <w:szCs w:val="20"/>
                <w:lang w:val="fr-FR"/>
              </w:rPr>
              <w:t xml:space="preserve">             </w:t>
            </w:r>
          </w:p>
        </w:tc>
        <w:tc>
          <w:tcPr>
            <w:tcW w:w="715" w:type="pct"/>
          </w:tcPr>
          <w:p w14:paraId="0527F0A4"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68478164"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1A3BD3EA"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043D71C8" w14:textId="77777777" w:rsidR="006C20B8" w:rsidRPr="008D31E3" w:rsidRDefault="006C20B8" w:rsidP="00C61737">
            <w:pPr>
              <w:pStyle w:val="ListParagraph1"/>
              <w:rPr>
                <w:rFonts w:eastAsia="Times New Roman" w:cstheme="minorHAnsi"/>
                <w:color w:val="000000"/>
                <w:szCs w:val="20"/>
                <w:lang w:val="fr-FR" w:bidi="hi-IN"/>
              </w:rPr>
            </w:pPr>
          </w:p>
        </w:tc>
      </w:tr>
      <w:tr w:rsidR="006C20B8" w:rsidRPr="004F7231" w14:paraId="7F2D1887" w14:textId="77777777" w:rsidTr="00DD0383">
        <w:tblPrEx>
          <w:jc w:val="left"/>
        </w:tblPrEx>
        <w:trPr>
          <w:trHeight w:val="20"/>
        </w:trPr>
        <w:tc>
          <w:tcPr>
            <w:tcW w:w="355" w:type="pct"/>
            <w:gridSpan w:val="2"/>
          </w:tcPr>
          <w:p w14:paraId="4F073C0C" w14:textId="77777777" w:rsidR="006C20B8" w:rsidRPr="008D31E3" w:rsidRDefault="006C20B8" w:rsidP="00A93814">
            <w:pPr>
              <w:pStyle w:val="ListParagraph1"/>
              <w:numPr>
                <w:ilvl w:val="0"/>
                <w:numId w:val="2"/>
              </w:numPr>
              <w:spacing w:after="0" w:line="240" w:lineRule="auto"/>
              <w:jc w:val="both"/>
              <w:rPr>
                <w:rFonts w:cstheme="minorHAnsi"/>
                <w:szCs w:val="20"/>
                <w:lang w:val="fr-FR"/>
              </w:rPr>
            </w:pPr>
          </w:p>
        </w:tc>
        <w:tc>
          <w:tcPr>
            <w:tcW w:w="1928" w:type="pct"/>
          </w:tcPr>
          <w:p w14:paraId="6397860D" w14:textId="77777777" w:rsidR="006C20B8" w:rsidRPr="008D31E3" w:rsidRDefault="006C20B8" w:rsidP="00C61737">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Nifédipine)</w:t>
            </w:r>
            <w:r w:rsidRPr="008D31E3">
              <w:rPr>
                <w:rFonts w:cstheme="minorHAnsi"/>
                <w:szCs w:val="20"/>
                <w:lang w:val="fr-FR"/>
              </w:rPr>
              <w:t xml:space="preserve">             </w:t>
            </w:r>
          </w:p>
        </w:tc>
        <w:tc>
          <w:tcPr>
            <w:tcW w:w="715" w:type="pct"/>
          </w:tcPr>
          <w:p w14:paraId="46FE9DED"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30FD7AF2"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07625455"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624A001E" w14:textId="77777777" w:rsidR="006C20B8" w:rsidRPr="008D31E3" w:rsidRDefault="006C20B8" w:rsidP="00C61737">
            <w:pPr>
              <w:pStyle w:val="ListParagraph1"/>
              <w:rPr>
                <w:rFonts w:eastAsia="Times New Roman" w:cstheme="minorHAnsi"/>
                <w:color w:val="000000"/>
                <w:szCs w:val="20"/>
                <w:lang w:val="fr-FR" w:bidi="hi-IN"/>
              </w:rPr>
            </w:pPr>
          </w:p>
        </w:tc>
      </w:tr>
      <w:tr w:rsidR="006C20B8" w:rsidRPr="004F7231" w14:paraId="0D319DB7" w14:textId="77777777" w:rsidTr="00DD0383">
        <w:tblPrEx>
          <w:jc w:val="left"/>
        </w:tblPrEx>
        <w:trPr>
          <w:trHeight w:val="20"/>
        </w:trPr>
        <w:tc>
          <w:tcPr>
            <w:tcW w:w="355" w:type="pct"/>
            <w:gridSpan w:val="2"/>
          </w:tcPr>
          <w:p w14:paraId="53608828" w14:textId="77777777" w:rsidR="006C20B8" w:rsidRPr="008D31E3" w:rsidRDefault="006C20B8" w:rsidP="00A93814">
            <w:pPr>
              <w:pStyle w:val="ListParagraph1"/>
              <w:numPr>
                <w:ilvl w:val="0"/>
                <w:numId w:val="2"/>
              </w:numPr>
              <w:spacing w:after="0" w:line="240" w:lineRule="auto"/>
              <w:jc w:val="both"/>
              <w:rPr>
                <w:rFonts w:cstheme="minorHAnsi"/>
                <w:szCs w:val="20"/>
                <w:lang w:val="fr-FR"/>
              </w:rPr>
            </w:pPr>
          </w:p>
        </w:tc>
        <w:tc>
          <w:tcPr>
            <w:tcW w:w="1928" w:type="pct"/>
          </w:tcPr>
          <w:p w14:paraId="39544936" w14:textId="77777777" w:rsidR="006C20B8" w:rsidRPr="008D31E3" w:rsidRDefault="006C20B8" w:rsidP="00C61737">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Corticostéroïde)</w:t>
            </w:r>
            <w:r w:rsidRPr="008D31E3">
              <w:rPr>
                <w:rFonts w:cstheme="minorHAnsi"/>
                <w:szCs w:val="20"/>
                <w:lang w:val="fr-FR"/>
              </w:rPr>
              <w:t xml:space="preserve">             </w:t>
            </w:r>
          </w:p>
        </w:tc>
        <w:tc>
          <w:tcPr>
            <w:tcW w:w="715" w:type="pct"/>
          </w:tcPr>
          <w:p w14:paraId="71897EEC"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42D70990"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4E96AD75"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05893AAC" w14:textId="77777777" w:rsidR="006C20B8" w:rsidRPr="008D31E3" w:rsidRDefault="006C20B8" w:rsidP="00C61737">
            <w:pPr>
              <w:pStyle w:val="ListParagraph1"/>
              <w:rPr>
                <w:rFonts w:eastAsia="Times New Roman" w:cstheme="minorHAnsi"/>
                <w:color w:val="000000"/>
                <w:szCs w:val="20"/>
                <w:lang w:val="fr-FR" w:bidi="hi-IN"/>
              </w:rPr>
            </w:pPr>
          </w:p>
        </w:tc>
      </w:tr>
      <w:tr w:rsidR="006C20B8" w:rsidRPr="004F7231" w14:paraId="79DC1A40" w14:textId="77777777" w:rsidTr="00DD0383">
        <w:tblPrEx>
          <w:jc w:val="left"/>
        </w:tblPrEx>
        <w:trPr>
          <w:trHeight w:val="20"/>
        </w:trPr>
        <w:tc>
          <w:tcPr>
            <w:tcW w:w="355" w:type="pct"/>
            <w:gridSpan w:val="2"/>
          </w:tcPr>
          <w:p w14:paraId="44B6AE92" w14:textId="77777777" w:rsidR="006C20B8" w:rsidRPr="008D31E3" w:rsidRDefault="006C20B8" w:rsidP="00A93814">
            <w:pPr>
              <w:pStyle w:val="ListParagraph1"/>
              <w:numPr>
                <w:ilvl w:val="0"/>
                <w:numId w:val="2"/>
              </w:numPr>
              <w:spacing w:after="0" w:line="240" w:lineRule="auto"/>
              <w:jc w:val="both"/>
              <w:rPr>
                <w:rFonts w:cstheme="minorHAnsi"/>
                <w:szCs w:val="20"/>
                <w:lang w:val="fr-FR"/>
              </w:rPr>
            </w:pPr>
          </w:p>
        </w:tc>
        <w:tc>
          <w:tcPr>
            <w:tcW w:w="1928" w:type="pct"/>
          </w:tcPr>
          <w:p w14:paraId="2F53E03F" w14:textId="77777777" w:rsidR="006C20B8" w:rsidRPr="008D31E3" w:rsidRDefault="006C20B8" w:rsidP="00C61737">
            <w:pPr>
              <w:pStyle w:val="ListParagraph1"/>
              <w:spacing w:after="0" w:line="240" w:lineRule="auto"/>
              <w:ind w:left="0"/>
              <w:rPr>
                <w:rFonts w:cstheme="minorHAnsi"/>
                <w:szCs w:val="20"/>
                <w:lang w:val="fr-FR"/>
              </w:rPr>
            </w:pPr>
            <w:r w:rsidRPr="008D31E3">
              <w:rPr>
                <w:rFonts w:cstheme="minorHAnsi"/>
                <w:szCs w:val="20"/>
                <w:lang w:val="fr-FR"/>
              </w:rPr>
              <w:t>Kit d'accouchement normal</w:t>
            </w:r>
            <w:r>
              <w:rPr>
                <w:rFonts w:cstheme="minorHAnsi"/>
                <w:szCs w:val="20"/>
                <w:lang w:val="fr-FR"/>
              </w:rPr>
              <w:t> : Ciseau pour cordon ombilical</w:t>
            </w:r>
            <w:r w:rsidRPr="008D31E3">
              <w:rPr>
                <w:rFonts w:cstheme="minorHAnsi"/>
                <w:szCs w:val="20"/>
                <w:lang w:val="fr-FR"/>
              </w:rPr>
              <w:t xml:space="preserve">  </w:t>
            </w:r>
          </w:p>
        </w:tc>
        <w:tc>
          <w:tcPr>
            <w:tcW w:w="715" w:type="pct"/>
          </w:tcPr>
          <w:p w14:paraId="3FCE961F"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7361F6CE"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10462AFC"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6EEBB978" w14:textId="77777777" w:rsidR="006C20B8" w:rsidRPr="008D31E3" w:rsidRDefault="006C20B8" w:rsidP="00C61737">
            <w:pPr>
              <w:pStyle w:val="ListParagraph1"/>
              <w:rPr>
                <w:rFonts w:eastAsia="Times New Roman" w:cstheme="minorHAnsi"/>
                <w:color w:val="000000"/>
                <w:szCs w:val="20"/>
                <w:lang w:val="fr-FR" w:bidi="hi-IN"/>
              </w:rPr>
            </w:pPr>
          </w:p>
        </w:tc>
      </w:tr>
      <w:tr w:rsidR="006C20B8" w:rsidRPr="004F7231" w14:paraId="574370AF" w14:textId="77777777" w:rsidTr="00DD0383">
        <w:tblPrEx>
          <w:jc w:val="left"/>
        </w:tblPrEx>
        <w:trPr>
          <w:trHeight w:val="20"/>
        </w:trPr>
        <w:tc>
          <w:tcPr>
            <w:tcW w:w="355" w:type="pct"/>
            <w:gridSpan w:val="2"/>
          </w:tcPr>
          <w:p w14:paraId="33A2BBEE" w14:textId="77777777" w:rsidR="006C20B8" w:rsidRPr="008D31E3" w:rsidRDefault="006C20B8" w:rsidP="00A93814">
            <w:pPr>
              <w:pStyle w:val="ListParagraph1"/>
              <w:numPr>
                <w:ilvl w:val="0"/>
                <w:numId w:val="2"/>
              </w:numPr>
              <w:spacing w:after="0" w:line="240" w:lineRule="auto"/>
              <w:jc w:val="both"/>
              <w:rPr>
                <w:rFonts w:cstheme="minorHAnsi"/>
                <w:szCs w:val="20"/>
                <w:lang w:val="fr-FR"/>
              </w:rPr>
            </w:pPr>
          </w:p>
        </w:tc>
        <w:tc>
          <w:tcPr>
            <w:tcW w:w="1928" w:type="pct"/>
          </w:tcPr>
          <w:p w14:paraId="051069F0" w14:textId="77777777" w:rsidR="006C20B8" w:rsidRPr="008D31E3" w:rsidRDefault="006C20B8" w:rsidP="00C61737">
            <w:pPr>
              <w:pStyle w:val="ListParagraph1"/>
              <w:spacing w:after="0" w:line="240" w:lineRule="auto"/>
              <w:ind w:left="0"/>
              <w:rPr>
                <w:rFonts w:cstheme="minorHAnsi"/>
                <w:szCs w:val="20"/>
                <w:lang w:val="fr-FR"/>
              </w:rPr>
            </w:pPr>
            <w:r w:rsidRPr="008D31E3">
              <w:rPr>
                <w:rFonts w:cstheme="minorHAnsi"/>
                <w:szCs w:val="20"/>
                <w:lang w:val="fr-FR"/>
              </w:rPr>
              <w:t>Kit d'accouchement normal</w:t>
            </w:r>
            <w:proofErr w:type="gramStart"/>
            <w:r w:rsidRPr="008D31E3">
              <w:rPr>
                <w:rFonts w:cstheme="minorHAnsi"/>
                <w:szCs w:val="20"/>
                <w:lang w:val="fr-FR"/>
              </w:rPr>
              <w:t xml:space="preserve">   </w:t>
            </w:r>
            <w:r>
              <w:rPr>
                <w:rFonts w:cstheme="minorHAnsi"/>
                <w:szCs w:val="20"/>
                <w:lang w:val="fr-FR"/>
              </w:rPr>
              <w:t>:</w:t>
            </w:r>
            <w:proofErr w:type="gramEnd"/>
            <w:r>
              <w:rPr>
                <w:rFonts w:cstheme="minorHAnsi"/>
                <w:szCs w:val="20"/>
                <w:lang w:val="fr-FR"/>
              </w:rPr>
              <w:t xml:space="preserve"> Clamp de bar</w:t>
            </w:r>
            <w:r w:rsidRPr="008D31E3">
              <w:rPr>
                <w:rFonts w:cstheme="minorHAnsi"/>
                <w:szCs w:val="20"/>
                <w:lang w:val="fr-FR"/>
              </w:rPr>
              <w:t xml:space="preserve">                         </w:t>
            </w:r>
          </w:p>
        </w:tc>
        <w:tc>
          <w:tcPr>
            <w:tcW w:w="715" w:type="pct"/>
          </w:tcPr>
          <w:p w14:paraId="61BCD2CF"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23F03900"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51C77AC2"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6CBD426F" w14:textId="77777777" w:rsidR="006C20B8" w:rsidRPr="008D31E3" w:rsidRDefault="006C20B8" w:rsidP="00C61737">
            <w:pPr>
              <w:pStyle w:val="ListParagraph1"/>
              <w:rPr>
                <w:rFonts w:eastAsia="Times New Roman" w:cstheme="minorHAnsi"/>
                <w:color w:val="000000"/>
                <w:szCs w:val="20"/>
                <w:lang w:val="fr-FR" w:bidi="hi-IN"/>
              </w:rPr>
            </w:pPr>
          </w:p>
        </w:tc>
      </w:tr>
      <w:tr w:rsidR="006C20B8" w:rsidRPr="004F7231" w14:paraId="0EF7A5E3" w14:textId="77777777" w:rsidTr="00DD0383">
        <w:tblPrEx>
          <w:jc w:val="left"/>
        </w:tblPrEx>
        <w:trPr>
          <w:trHeight w:val="20"/>
        </w:trPr>
        <w:tc>
          <w:tcPr>
            <w:tcW w:w="355" w:type="pct"/>
            <w:gridSpan w:val="2"/>
          </w:tcPr>
          <w:p w14:paraId="31FC0789" w14:textId="77777777" w:rsidR="006C20B8" w:rsidRPr="008D31E3" w:rsidRDefault="006C20B8" w:rsidP="00A93814">
            <w:pPr>
              <w:pStyle w:val="ListParagraph1"/>
              <w:numPr>
                <w:ilvl w:val="0"/>
                <w:numId w:val="2"/>
              </w:numPr>
              <w:spacing w:after="0" w:line="240" w:lineRule="auto"/>
              <w:jc w:val="both"/>
              <w:rPr>
                <w:rFonts w:cstheme="minorHAnsi"/>
                <w:szCs w:val="20"/>
                <w:lang w:val="fr-FR"/>
              </w:rPr>
            </w:pPr>
          </w:p>
        </w:tc>
        <w:tc>
          <w:tcPr>
            <w:tcW w:w="1928" w:type="pct"/>
          </w:tcPr>
          <w:p w14:paraId="2CB9D635" w14:textId="77777777" w:rsidR="006C20B8" w:rsidRPr="008D31E3" w:rsidRDefault="006C20B8" w:rsidP="00C61737">
            <w:pPr>
              <w:pStyle w:val="ListParagraph1"/>
              <w:spacing w:after="0" w:line="240" w:lineRule="auto"/>
              <w:ind w:left="0"/>
              <w:rPr>
                <w:rFonts w:cstheme="minorHAnsi"/>
                <w:szCs w:val="20"/>
                <w:lang w:val="fr-FR"/>
              </w:rPr>
            </w:pPr>
            <w:r w:rsidRPr="008D31E3">
              <w:rPr>
                <w:rFonts w:cstheme="minorHAnsi"/>
                <w:szCs w:val="20"/>
                <w:lang w:val="fr-FR"/>
              </w:rPr>
              <w:t>Kit d'accouchement normal</w:t>
            </w:r>
            <w:proofErr w:type="gramStart"/>
            <w:r w:rsidRPr="008D31E3">
              <w:rPr>
                <w:rFonts w:cstheme="minorHAnsi"/>
                <w:szCs w:val="20"/>
                <w:lang w:val="fr-FR"/>
              </w:rPr>
              <w:t xml:space="preserve">   </w:t>
            </w:r>
            <w:r>
              <w:rPr>
                <w:rFonts w:cstheme="minorHAnsi"/>
                <w:szCs w:val="20"/>
                <w:lang w:val="fr-FR"/>
              </w:rPr>
              <w:t>:</w:t>
            </w:r>
            <w:proofErr w:type="gramEnd"/>
            <w:r>
              <w:rPr>
                <w:rFonts w:cstheme="minorHAnsi"/>
                <w:szCs w:val="20"/>
                <w:lang w:val="fr-FR"/>
              </w:rPr>
              <w:t xml:space="preserve"> Pince à rompre</w:t>
            </w:r>
            <w:r w:rsidRPr="008D31E3">
              <w:rPr>
                <w:rFonts w:cstheme="minorHAnsi"/>
                <w:szCs w:val="20"/>
                <w:lang w:val="fr-FR"/>
              </w:rPr>
              <w:t xml:space="preserve">                         </w:t>
            </w:r>
          </w:p>
        </w:tc>
        <w:tc>
          <w:tcPr>
            <w:tcW w:w="715" w:type="pct"/>
          </w:tcPr>
          <w:p w14:paraId="705B7502"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7FA4D20C"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711B0E04"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35F5B2CE" w14:textId="77777777" w:rsidR="006C20B8" w:rsidRPr="008D31E3" w:rsidRDefault="006C20B8" w:rsidP="00C61737">
            <w:pPr>
              <w:pStyle w:val="ListParagraph1"/>
              <w:rPr>
                <w:rFonts w:eastAsia="Times New Roman" w:cstheme="minorHAnsi"/>
                <w:color w:val="000000"/>
                <w:szCs w:val="20"/>
                <w:lang w:val="fr-FR" w:bidi="hi-IN"/>
              </w:rPr>
            </w:pPr>
          </w:p>
        </w:tc>
      </w:tr>
      <w:tr w:rsidR="006C20B8" w:rsidRPr="004F7231" w14:paraId="108523AD" w14:textId="77777777" w:rsidTr="00DD0383">
        <w:tblPrEx>
          <w:jc w:val="left"/>
        </w:tblPrEx>
        <w:trPr>
          <w:trHeight w:val="20"/>
        </w:trPr>
        <w:tc>
          <w:tcPr>
            <w:tcW w:w="355" w:type="pct"/>
            <w:gridSpan w:val="2"/>
          </w:tcPr>
          <w:p w14:paraId="0452BF10" w14:textId="77777777" w:rsidR="006C20B8" w:rsidRPr="008D31E3" w:rsidRDefault="006C20B8" w:rsidP="00A93814">
            <w:pPr>
              <w:pStyle w:val="ListParagraph1"/>
              <w:numPr>
                <w:ilvl w:val="0"/>
                <w:numId w:val="2"/>
              </w:numPr>
              <w:spacing w:after="0" w:line="240" w:lineRule="auto"/>
              <w:jc w:val="both"/>
              <w:rPr>
                <w:rFonts w:cstheme="minorHAnsi"/>
                <w:szCs w:val="20"/>
                <w:lang w:val="fr-FR"/>
              </w:rPr>
            </w:pPr>
          </w:p>
        </w:tc>
        <w:tc>
          <w:tcPr>
            <w:tcW w:w="1928" w:type="pct"/>
          </w:tcPr>
          <w:p w14:paraId="75787C49" w14:textId="77777777" w:rsidR="006C20B8" w:rsidRPr="008D31E3" w:rsidRDefault="006C20B8" w:rsidP="00C61737">
            <w:pPr>
              <w:pStyle w:val="ListParagraph1"/>
              <w:spacing w:after="0" w:line="240" w:lineRule="auto"/>
              <w:ind w:left="0"/>
              <w:rPr>
                <w:rFonts w:cstheme="minorHAnsi"/>
                <w:szCs w:val="20"/>
                <w:lang w:val="fr-FR"/>
              </w:rPr>
            </w:pPr>
            <w:r w:rsidRPr="008D31E3">
              <w:rPr>
                <w:rFonts w:cstheme="minorHAnsi"/>
                <w:szCs w:val="20"/>
                <w:lang w:val="fr-FR"/>
              </w:rPr>
              <w:t>Kit d'accouchement normal</w:t>
            </w:r>
            <w:r>
              <w:rPr>
                <w:rFonts w:cstheme="minorHAnsi"/>
                <w:szCs w:val="20"/>
                <w:lang w:val="fr-FR"/>
              </w:rPr>
              <w:t> : Compresses stériles</w:t>
            </w:r>
            <w:r w:rsidRPr="008D31E3">
              <w:rPr>
                <w:rFonts w:cstheme="minorHAnsi"/>
                <w:szCs w:val="20"/>
                <w:lang w:val="fr-FR"/>
              </w:rPr>
              <w:t xml:space="preserve">                          </w:t>
            </w:r>
          </w:p>
        </w:tc>
        <w:tc>
          <w:tcPr>
            <w:tcW w:w="715" w:type="pct"/>
          </w:tcPr>
          <w:p w14:paraId="2A44F48E"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3266C4FA"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2B9F790C"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1FF38D1D" w14:textId="77777777" w:rsidR="006C20B8" w:rsidRPr="008D31E3" w:rsidRDefault="006C20B8" w:rsidP="00C61737">
            <w:pPr>
              <w:pStyle w:val="ListParagraph1"/>
              <w:rPr>
                <w:rFonts w:eastAsia="Times New Roman" w:cstheme="minorHAnsi"/>
                <w:color w:val="000000"/>
                <w:szCs w:val="20"/>
                <w:lang w:val="fr-FR" w:bidi="hi-IN"/>
              </w:rPr>
            </w:pPr>
          </w:p>
        </w:tc>
      </w:tr>
      <w:tr w:rsidR="006C20B8" w:rsidRPr="004F7231" w14:paraId="7846884E" w14:textId="77777777" w:rsidTr="00DD0383">
        <w:tblPrEx>
          <w:jc w:val="left"/>
        </w:tblPrEx>
        <w:trPr>
          <w:trHeight w:val="20"/>
        </w:trPr>
        <w:tc>
          <w:tcPr>
            <w:tcW w:w="355" w:type="pct"/>
            <w:gridSpan w:val="2"/>
          </w:tcPr>
          <w:p w14:paraId="14054B7A" w14:textId="77777777" w:rsidR="006C20B8" w:rsidRPr="008D31E3" w:rsidRDefault="006C20B8" w:rsidP="00A93814">
            <w:pPr>
              <w:pStyle w:val="ListParagraph1"/>
              <w:numPr>
                <w:ilvl w:val="0"/>
                <w:numId w:val="2"/>
              </w:numPr>
              <w:spacing w:after="0" w:line="240" w:lineRule="auto"/>
              <w:jc w:val="both"/>
              <w:rPr>
                <w:rFonts w:cstheme="minorHAnsi"/>
                <w:szCs w:val="20"/>
                <w:lang w:val="fr-FR"/>
              </w:rPr>
            </w:pPr>
          </w:p>
        </w:tc>
        <w:tc>
          <w:tcPr>
            <w:tcW w:w="1928" w:type="pct"/>
          </w:tcPr>
          <w:p w14:paraId="2A2D357A" w14:textId="77777777" w:rsidR="006C20B8" w:rsidRPr="008D31E3" w:rsidRDefault="006C20B8" w:rsidP="00C61737">
            <w:pPr>
              <w:pStyle w:val="ListParagraph1"/>
              <w:spacing w:after="0" w:line="240" w:lineRule="auto"/>
              <w:ind w:left="0"/>
              <w:rPr>
                <w:rFonts w:cstheme="minorHAnsi"/>
                <w:szCs w:val="20"/>
                <w:lang w:val="fr-FR"/>
              </w:rPr>
            </w:pPr>
            <w:r w:rsidRPr="008D31E3">
              <w:rPr>
                <w:rFonts w:cstheme="minorHAnsi"/>
                <w:szCs w:val="20"/>
                <w:lang w:val="fr-FR"/>
              </w:rPr>
              <w:t>Kit d'accouchement normal</w:t>
            </w:r>
            <w:r>
              <w:rPr>
                <w:rFonts w:cstheme="minorHAnsi"/>
                <w:szCs w:val="20"/>
                <w:lang w:val="fr-FR"/>
              </w:rPr>
              <w:t> : Gants stériles</w:t>
            </w:r>
            <w:r w:rsidRPr="008D31E3">
              <w:rPr>
                <w:rFonts w:cstheme="minorHAnsi"/>
                <w:szCs w:val="20"/>
                <w:lang w:val="fr-FR"/>
              </w:rPr>
              <w:t xml:space="preserve">                            </w:t>
            </w:r>
          </w:p>
        </w:tc>
        <w:tc>
          <w:tcPr>
            <w:tcW w:w="715" w:type="pct"/>
          </w:tcPr>
          <w:p w14:paraId="23695EF7"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1C6CF4D0"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1AF88331"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4ACDA80C" w14:textId="77777777" w:rsidR="006C20B8" w:rsidRPr="008D31E3" w:rsidRDefault="006C20B8" w:rsidP="00C61737">
            <w:pPr>
              <w:pStyle w:val="ListParagraph1"/>
              <w:rPr>
                <w:rFonts w:eastAsia="Times New Roman" w:cstheme="minorHAnsi"/>
                <w:color w:val="000000"/>
                <w:szCs w:val="20"/>
                <w:lang w:val="fr-FR" w:bidi="hi-IN"/>
              </w:rPr>
            </w:pPr>
          </w:p>
        </w:tc>
      </w:tr>
      <w:tr w:rsidR="006C20B8" w:rsidRPr="004F7231" w14:paraId="4894B610" w14:textId="77777777" w:rsidTr="00DD0383">
        <w:tblPrEx>
          <w:jc w:val="left"/>
        </w:tblPrEx>
        <w:trPr>
          <w:trHeight w:val="20"/>
        </w:trPr>
        <w:tc>
          <w:tcPr>
            <w:tcW w:w="355" w:type="pct"/>
            <w:gridSpan w:val="2"/>
          </w:tcPr>
          <w:p w14:paraId="033E3B34" w14:textId="77777777" w:rsidR="006C20B8" w:rsidRPr="008D31E3" w:rsidRDefault="006C20B8" w:rsidP="00A93814">
            <w:pPr>
              <w:pStyle w:val="ListParagraph1"/>
              <w:numPr>
                <w:ilvl w:val="0"/>
                <w:numId w:val="2"/>
              </w:numPr>
              <w:spacing w:after="0" w:line="240" w:lineRule="auto"/>
              <w:jc w:val="both"/>
              <w:rPr>
                <w:rFonts w:cstheme="minorHAnsi"/>
                <w:szCs w:val="20"/>
                <w:lang w:val="fr-FR"/>
              </w:rPr>
            </w:pPr>
          </w:p>
        </w:tc>
        <w:tc>
          <w:tcPr>
            <w:tcW w:w="1928" w:type="pct"/>
          </w:tcPr>
          <w:p w14:paraId="0571FE9B" w14:textId="77777777" w:rsidR="006C20B8" w:rsidRPr="008D31E3" w:rsidRDefault="006C20B8" w:rsidP="00C61737">
            <w:pPr>
              <w:pStyle w:val="ListParagraph1"/>
              <w:spacing w:after="0" w:line="240" w:lineRule="auto"/>
              <w:ind w:left="0"/>
              <w:rPr>
                <w:rFonts w:cstheme="minorHAnsi"/>
                <w:szCs w:val="20"/>
                <w:lang w:val="fr-FR"/>
              </w:rPr>
            </w:pPr>
            <w:r>
              <w:rPr>
                <w:rFonts w:cstheme="minorHAnsi"/>
                <w:szCs w:val="20"/>
                <w:lang w:val="fr-FR"/>
              </w:rPr>
              <w:t>Equipement adapté pour accouchement style libre</w:t>
            </w:r>
            <w:r w:rsidRPr="008D31E3">
              <w:rPr>
                <w:rFonts w:cstheme="minorHAnsi"/>
                <w:szCs w:val="20"/>
                <w:lang w:val="fr-FR"/>
              </w:rPr>
              <w:t xml:space="preserve">                            </w:t>
            </w:r>
          </w:p>
        </w:tc>
        <w:tc>
          <w:tcPr>
            <w:tcW w:w="715" w:type="pct"/>
          </w:tcPr>
          <w:p w14:paraId="01412315"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3AEB8B88"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7954A760" w14:textId="77777777" w:rsidR="006C20B8" w:rsidRPr="008D31E3" w:rsidRDefault="006C20B8" w:rsidP="00C61737">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3FA60AA2" w14:textId="77777777" w:rsidR="006C20B8" w:rsidRPr="008D31E3" w:rsidRDefault="006C20B8" w:rsidP="00C61737">
            <w:pPr>
              <w:pStyle w:val="ListParagraph1"/>
              <w:rPr>
                <w:rFonts w:eastAsia="Times New Roman" w:cstheme="minorHAnsi"/>
                <w:color w:val="000000"/>
                <w:szCs w:val="20"/>
                <w:lang w:val="fr-FR" w:bidi="hi-IN"/>
              </w:rPr>
            </w:pPr>
          </w:p>
        </w:tc>
      </w:tr>
      <w:tr w:rsidR="000B531E" w:rsidRPr="006974FC" w14:paraId="3FCEAEA5" w14:textId="77777777" w:rsidTr="00DD0383">
        <w:tblPrEx>
          <w:jc w:val="left"/>
        </w:tblPrEx>
        <w:trPr>
          <w:trHeight w:val="20"/>
        </w:trPr>
        <w:tc>
          <w:tcPr>
            <w:tcW w:w="355" w:type="pct"/>
            <w:gridSpan w:val="2"/>
          </w:tcPr>
          <w:p w14:paraId="1B05E3CB"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4C00ABF3" w14:textId="2ADE2FC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Pince à forceps </w:t>
            </w:r>
          </w:p>
        </w:tc>
        <w:tc>
          <w:tcPr>
            <w:tcW w:w="715" w:type="pct"/>
          </w:tcPr>
          <w:p w14:paraId="50D174E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E7D88E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0FA8D8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tcPr>
          <w:p w14:paraId="2713DB3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1AB3271" w14:textId="77777777" w:rsidTr="00DD0383">
        <w:tblPrEx>
          <w:jc w:val="left"/>
        </w:tblPrEx>
        <w:trPr>
          <w:trHeight w:val="20"/>
        </w:trPr>
        <w:tc>
          <w:tcPr>
            <w:tcW w:w="355" w:type="pct"/>
            <w:gridSpan w:val="2"/>
          </w:tcPr>
          <w:p w14:paraId="582E4252"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01B3372F" w14:textId="16D2C790" w:rsidR="000B531E" w:rsidRPr="00504735" w:rsidRDefault="000B531E" w:rsidP="000B531E">
            <w:pPr>
              <w:pStyle w:val="ListParagraph1"/>
              <w:spacing w:after="0" w:line="240" w:lineRule="auto"/>
              <w:ind w:left="0"/>
              <w:rPr>
                <w:rFonts w:cstheme="minorHAnsi"/>
                <w:szCs w:val="20"/>
                <w:lang w:val="fr-FR"/>
              </w:rPr>
            </w:pPr>
            <w:r>
              <w:rPr>
                <w:rFonts w:cstheme="minorHAnsi"/>
                <w:szCs w:val="20"/>
                <w:lang w:val="fr-FR"/>
              </w:rPr>
              <w:t>Ventouse</w:t>
            </w:r>
          </w:p>
        </w:tc>
        <w:tc>
          <w:tcPr>
            <w:tcW w:w="715" w:type="pct"/>
          </w:tcPr>
          <w:p w14:paraId="5358AF0F" w14:textId="23C9FD54"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C40BA02" w14:textId="17083D7C"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A2C83E5" w14:textId="322B79D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tcPr>
          <w:p w14:paraId="08CC9F4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84910C7" w14:textId="77777777" w:rsidTr="00DD0383">
        <w:tblPrEx>
          <w:jc w:val="left"/>
        </w:tblPrEx>
        <w:trPr>
          <w:trHeight w:val="243"/>
        </w:trPr>
        <w:tc>
          <w:tcPr>
            <w:tcW w:w="355" w:type="pct"/>
            <w:gridSpan w:val="2"/>
          </w:tcPr>
          <w:p w14:paraId="770EBC1A"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0B5336F9" w14:textId="6315A7F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Pince à </w:t>
            </w:r>
            <w:r>
              <w:rPr>
                <w:rFonts w:cstheme="minorHAnsi"/>
                <w:szCs w:val="20"/>
                <w:lang w:val="fr-FR"/>
              </w:rPr>
              <w:t xml:space="preserve">cœur </w:t>
            </w:r>
            <w:r w:rsidRPr="00504735">
              <w:rPr>
                <w:rFonts w:cstheme="minorHAnsi"/>
                <w:szCs w:val="20"/>
                <w:lang w:val="fr-FR"/>
              </w:rPr>
              <w:t xml:space="preserve">                     </w:t>
            </w:r>
          </w:p>
        </w:tc>
        <w:tc>
          <w:tcPr>
            <w:tcW w:w="715" w:type="pct"/>
          </w:tcPr>
          <w:p w14:paraId="127095F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43534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81FF60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val="restart"/>
          </w:tcPr>
          <w:p w14:paraId="4D2DFCD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27104B5" w14:textId="77777777" w:rsidTr="00DD0383">
        <w:trPr>
          <w:trHeight w:val="243"/>
          <w:jc w:val="center"/>
        </w:trPr>
        <w:tc>
          <w:tcPr>
            <w:tcW w:w="355" w:type="pct"/>
            <w:gridSpan w:val="2"/>
          </w:tcPr>
          <w:p w14:paraId="2615923D"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2497F006" w14:textId="3022256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Plateau réniforme (Haricots)</w:t>
            </w:r>
          </w:p>
        </w:tc>
        <w:tc>
          <w:tcPr>
            <w:tcW w:w="715" w:type="pct"/>
          </w:tcPr>
          <w:p w14:paraId="73DFE30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6F1677DC" w14:textId="036AA648"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4C0122C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2A0809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DEC61AA" w14:textId="77777777" w:rsidTr="00DD0383">
        <w:trPr>
          <w:trHeight w:val="243"/>
          <w:jc w:val="center"/>
        </w:trPr>
        <w:tc>
          <w:tcPr>
            <w:tcW w:w="355" w:type="pct"/>
            <w:gridSpan w:val="2"/>
          </w:tcPr>
          <w:p w14:paraId="04CE58EB"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7B35D595" w14:textId="58F922C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Seringue et canule AMIU (Aspiration manuelle intra-</w:t>
            </w:r>
            <w:proofErr w:type="gramStart"/>
            <w:r w:rsidRPr="00504735">
              <w:rPr>
                <w:rFonts w:cstheme="minorHAnsi"/>
                <w:szCs w:val="20"/>
                <w:lang w:val="fr-FR"/>
              </w:rPr>
              <w:t xml:space="preserve">utérine)   </w:t>
            </w:r>
            <w:proofErr w:type="gramEnd"/>
            <w:r w:rsidRPr="00504735">
              <w:rPr>
                <w:rFonts w:cstheme="minorHAnsi"/>
                <w:szCs w:val="20"/>
                <w:lang w:val="fr-FR"/>
              </w:rPr>
              <w:t xml:space="preserve">                    </w:t>
            </w:r>
          </w:p>
        </w:tc>
        <w:tc>
          <w:tcPr>
            <w:tcW w:w="715" w:type="pct"/>
          </w:tcPr>
          <w:p w14:paraId="5B4FA7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19D5A7AF" w14:textId="2D79C125"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348E9DD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E49526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271CBA1" w14:textId="77777777" w:rsidTr="00DD0383">
        <w:tblPrEx>
          <w:jc w:val="left"/>
        </w:tblPrEx>
        <w:trPr>
          <w:trHeight w:val="243"/>
        </w:trPr>
        <w:tc>
          <w:tcPr>
            <w:tcW w:w="355" w:type="pct"/>
            <w:gridSpan w:val="2"/>
          </w:tcPr>
          <w:p w14:paraId="306B7B78"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266C73BA" w14:textId="156357D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Tambour                               </w:t>
            </w:r>
          </w:p>
        </w:tc>
        <w:tc>
          <w:tcPr>
            <w:tcW w:w="715" w:type="pct"/>
          </w:tcPr>
          <w:p w14:paraId="29A064D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9493D6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9C5AC8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0F797B0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5AFB8DA" w14:textId="77777777" w:rsidTr="00DD0383">
        <w:trPr>
          <w:trHeight w:val="243"/>
          <w:jc w:val="center"/>
        </w:trPr>
        <w:tc>
          <w:tcPr>
            <w:tcW w:w="355" w:type="pct"/>
            <w:gridSpan w:val="2"/>
          </w:tcPr>
          <w:p w14:paraId="229DC4A5"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198DA9A9" w14:textId="614F026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Ciseaux à cordon                               </w:t>
            </w:r>
          </w:p>
        </w:tc>
        <w:tc>
          <w:tcPr>
            <w:tcW w:w="715" w:type="pct"/>
          </w:tcPr>
          <w:p w14:paraId="6AB289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auto"/>
          </w:tcPr>
          <w:p w14:paraId="5E4AC8DB" w14:textId="33F95730"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
          <w:p w14:paraId="760870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CE3AEA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C9E132" w14:textId="77777777" w:rsidTr="00DD0383">
        <w:trPr>
          <w:trHeight w:val="243"/>
          <w:jc w:val="center"/>
        </w:trPr>
        <w:tc>
          <w:tcPr>
            <w:tcW w:w="355" w:type="pct"/>
            <w:gridSpan w:val="2"/>
          </w:tcPr>
          <w:p w14:paraId="41532C8E"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2EE1279E" w14:textId="591044B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Pinces à cordon                              </w:t>
            </w:r>
          </w:p>
        </w:tc>
        <w:tc>
          <w:tcPr>
            <w:tcW w:w="715" w:type="pct"/>
          </w:tcPr>
          <w:p w14:paraId="0EB99EA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auto"/>
          </w:tcPr>
          <w:p w14:paraId="02096197" w14:textId="2732FAF1"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
          <w:p w14:paraId="3CF1924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A8699E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6522528" w14:textId="77777777" w:rsidTr="00DD0383">
        <w:trPr>
          <w:trHeight w:val="243"/>
          <w:jc w:val="center"/>
        </w:trPr>
        <w:tc>
          <w:tcPr>
            <w:tcW w:w="355" w:type="pct"/>
            <w:gridSpan w:val="2"/>
          </w:tcPr>
          <w:p w14:paraId="33D10532"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74C11452" w14:textId="25A981C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Clamp de Bar                                 </w:t>
            </w:r>
          </w:p>
        </w:tc>
        <w:tc>
          <w:tcPr>
            <w:tcW w:w="715" w:type="pct"/>
          </w:tcPr>
          <w:p w14:paraId="2E3580B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auto"/>
          </w:tcPr>
          <w:p w14:paraId="559851FC" w14:textId="2FB93647"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
          <w:p w14:paraId="4F8E186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94AD17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2F53AA7" w14:textId="77777777" w:rsidTr="00DD0383">
        <w:trPr>
          <w:trHeight w:val="243"/>
          <w:jc w:val="center"/>
        </w:trPr>
        <w:tc>
          <w:tcPr>
            <w:tcW w:w="355" w:type="pct"/>
            <w:gridSpan w:val="2"/>
          </w:tcPr>
          <w:p w14:paraId="78685D73"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56D5F086" w14:textId="6D8375D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Support à perfusion                                </w:t>
            </w:r>
          </w:p>
        </w:tc>
        <w:tc>
          <w:tcPr>
            <w:tcW w:w="715" w:type="pct"/>
          </w:tcPr>
          <w:p w14:paraId="6879264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0ABF988B" w14:textId="62EB8AA5"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734BB8E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B02514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B788BE1" w14:textId="77777777" w:rsidTr="00DD0383">
        <w:trPr>
          <w:trHeight w:val="243"/>
          <w:jc w:val="center"/>
        </w:trPr>
        <w:tc>
          <w:tcPr>
            <w:tcW w:w="355" w:type="pct"/>
            <w:gridSpan w:val="2"/>
          </w:tcPr>
          <w:p w14:paraId="74D81067"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1FFA234D" w14:textId="628DAF2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Kits de perfusion intraveineuse                                  </w:t>
            </w:r>
          </w:p>
        </w:tc>
        <w:tc>
          <w:tcPr>
            <w:tcW w:w="715" w:type="pct"/>
          </w:tcPr>
          <w:p w14:paraId="5A28F96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70F468E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6B69AEF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069874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FD87A57" w14:textId="77777777" w:rsidTr="00DD0383">
        <w:trPr>
          <w:trHeight w:val="243"/>
          <w:jc w:val="center"/>
        </w:trPr>
        <w:tc>
          <w:tcPr>
            <w:tcW w:w="355" w:type="pct"/>
            <w:gridSpan w:val="2"/>
          </w:tcPr>
          <w:p w14:paraId="5A9B410E"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111B9BEB" w14:textId="25F0E63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Sonde urinaire                             </w:t>
            </w:r>
          </w:p>
        </w:tc>
        <w:tc>
          <w:tcPr>
            <w:tcW w:w="715" w:type="pct"/>
          </w:tcPr>
          <w:p w14:paraId="6B39341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0C8FB57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03153C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F66A51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92BAF92" w14:textId="77777777" w:rsidTr="00DD0383">
        <w:trPr>
          <w:trHeight w:val="243"/>
          <w:jc w:val="center"/>
        </w:trPr>
        <w:tc>
          <w:tcPr>
            <w:tcW w:w="355" w:type="pct"/>
            <w:gridSpan w:val="2"/>
          </w:tcPr>
          <w:p w14:paraId="4EDA1DC4"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20B4D0F5" w14:textId="78177A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Coton et compresse stérilisés                         </w:t>
            </w:r>
          </w:p>
        </w:tc>
        <w:tc>
          <w:tcPr>
            <w:tcW w:w="715" w:type="pct"/>
          </w:tcPr>
          <w:p w14:paraId="53C0F7E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2CF456C1" w14:textId="14266C4B"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34B0F62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03E0911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D5452EA" w14:textId="77777777" w:rsidTr="00DD0383">
        <w:tblPrEx>
          <w:jc w:val="left"/>
        </w:tblPrEx>
        <w:trPr>
          <w:trHeight w:val="243"/>
        </w:trPr>
        <w:tc>
          <w:tcPr>
            <w:tcW w:w="355" w:type="pct"/>
            <w:gridSpan w:val="2"/>
          </w:tcPr>
          <w:p w14:paraId="7BFB4A0E"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7254E901" w14:textId="191BC72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Stérilisateur à haute pression / Autoclave                      </w:t>
            </w:r>
          </w:p>
        </w:tc>
        <w:tc>
          <w:tcPr>
            <w:tcW w:w="715" w:type="pct"/>
          </w:tcPr>
          <w:p w14:paraId="3E7BB72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2B2F6E9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5B2CC5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4755B02C" w14:textId="77777777" w:rsidR="000B531E" w:rsidRPr="00504735" w:rsidRDefault="000B531E" w:rsidP="000B531E">
            <w:pPr>
              <w:pStyle w:val="ListParagraph1"/>
              <w:rPr>
                <w:rFonts w:eastAsia="Times New Roman" w:cstheme="minorHAnsi"/>
                <w:color w:val="000000"/>
                <w:szCs w:val="20"/>
                <w:lang w:val="fr-FR" w:bidi="hi-IN"/>
              </w:rPr>
            </w:pPr>
          </w:p>
        </w:tc>
      </w:tr>
      <w:tr w:rsidR="0057755C" w:rsidRPr="002D084C" w14:paraId="6EA44281" w14:textId="77777777" w:rsidTr="00DD0383">
        <w:tblPrEx>
          <w:jc w:val="left"/>
        </w:tblPrEx>
        <w:trPr>
          <w:trHeight w:val="243"/>
        </w:trPr>
        <w:tc>
          <w:tcPr>
            <w:tcW w:w="309" w:type="pct"/>
          </w:tcPr>
          <w:p w14:paraId="7EC28D58" w14:textId="77777777" w:rsidR="0057755C" w:rsidRPr="00EC5256" w:rsidRDefault="0057755C" w:rsidP="00A93814">
            <w:pPr>
              <w:pStyle w:val="ListParagraph1"/>
              <w:numPr>
                <w:ilvl w:val="0"/>
                <w:numId w:val="2"/>
              </w:numPr>
              <w:spacing w:after="0" w:line="240" w:lineRule="auto"/>
              <w:jc w:val="both"/>
              <w:rPr>
                <w:rFonts w:ascii="Arial" w:hAnsi="Arial" w:cs="Arial"/>
                <w:szCs w:val="20"/>
                <w:lang w:val="fr-FR"/>
              </w:rPr>
            </w:pPr>
          </w:p>
        </w:tc>
        <w:tc>
          <w:tcPr>
            <w:tcW w:w="1974" w:type="pct"/>
            <w:gridSpan w:val="2"/>
            <w:vAlign w:val="bottom"/>
          </w:tcPr>
          <w:p w14:paraId="08B56DF8" w14:textId="77777777" w:rsidR="0057755C" w:rsidRPr="00EC5256" w:rsidRDefault="0057755C" w:rsidP="00C61737">
            <w:pPr>
              <w:pStyle w:val="ListParagraph1"/>
              <w:spacing w:after="0" w:line="240" w:lineRule="auto"/>
              <w:ind w:left="0"/>
              <w:rPr>
                <w:rFonts w:ascii="Arial" w:hAnsi="Arial" w:cs="Arial"/>
                <w:szCs w:val="20"/>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pince</w:t>
            </w:r>
            <w:proofErr w:type="spellEnd"/>
            <w:r>
              <w:rPr>
                <w:rFonts w:ascii="Calibri" w:hAnsi="Calibri" w:cs="Calibri"/>
                <w:color w:val="000000"/>
                <w:sz w:val="22"/>
              </w:rPr>
              <w:t>)</w:t>
            </w:r>
          </w:p>
        </w:tc>
        <w:tc>
          <w:tcPr>
            <w:tcW w:w="715" w:type="pct"/>
          </w:tcPr>
          <w:p w14:paraId="33488675"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71" w:type="pct"/>
          </w:tcPr>
          <w:p w14:paraId="005AF54C"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71" w:type="pct"/>
          </w:tcPr>
          <w:p w14:paraId="3C812054"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60" w:type="pct"/>
            <w:vMerge w:val="restart"/>
          </w:tcPr>
          <w:p w14:paraId="40C20771" w14:textId="77777777" w:rsidR="0057755C" w:rsidRPr="00EC5256" w:rsidRDefault="0057755C" w:rsidP="00C61737">
            <w:pPr>
              <w:pStyle w:val="ListParagraph1"/>
              <w:rPr>
                <w:rFonts w:ascii="Arial" w:eastAsia="Times New Roman" w:hAnsi="Arial" w:cs="Arial"/>
                <w:color w:val="000000"/>
                <w:szCs w:val="20"/>
                <w:lang w:val="fr-FR" w:bidi="hi-IN"/>
              </w:rPr>
            </w:pPr>
          </w:p>
        </w:tc>
      </w:tr>
      <w:tr w:rsidR="0057755C" w:rsidRPr="002D084C" w14:paraId="1319B4F4" w14:textId="77777777" w:rsidTr="00DD0383">
        <w:tblPrEx>
          <w:jc w:val="left"/>
        </w:tblPrEx>
        <w:trPr>
          <w:trHeight w:val="243"/>
        </w:trPr>
        <w:tc>
          <w:tcPr>
            <w:tcW w:w="309" w:type="pct"/>
          </w:tcPr>
          <w:p w14:paraId="2E984181" w14:textId="77777777" w:rsidR="0057755C" w:rsidRPr="00EC5256" w:rsidRDefault="0057755C" w:rsidP="00A93814">
            <w:pPr>
              <w:pStyle w:val="ListParagraph1"/>
              <w:numPr>
                <w:ilvl w:val="0"/>
                <w:numId w:val="2"/>
              </w:numPr>
              <w:spacing w:after="0" w:line="240" w:lineRule="auto"/>
              <w:jc w:val="both"/>
              <w:rPr>
                <w:rFonts w:ascii="Arial" w:hAnsi="Arial" w:cs="Arial"/>
                <w:szCs w:val="20"/>
                <w:lang w:val="fr-FR"/>
              </w:rPr>
            </w:pPr>
          </w:p>
        </w:tc>
        <w:tc>
          <w:tcPr>
            <w:tcW w:w="1974" w:type="pct"/>
            <w:gridSpan w:val="2"/>
            <w:vAlign w:val="bottom"/>
          </w:tcPr>
          <w:p w14:paraId="2215C842" w14:textId="77777777" w:rsidR="0057755C" w:rsidRPr="00EC5256" w:rsidRDefault="0057755C"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porte</w:t>
            </w:r>
            <w:proofErr w:type="spellEnd"/>
            <w:r>
              <w:rPr>
                <w:rFonts w:ascii="Calibri" w:hAnsi="Calibri" w:cs="Calibri"/>
                <w:color w:val="000000"/>
                <w:sz w:val="22"/>
              </w:rPr>
              <w:t xml:space="preserve"> aiguille)</w:t>
            </w:r>
          </w:p>
        </w:tc>
        <w:tc>
          <w:tcPr>
            <w:tcW w:w="715" w:type="pct"/>
          </w:tcPr>
          <w:p w14:paraId="38B05003"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71" w:type="pct"/>
          </w:tcPr>
          <w:p w14:paraId="5EFA5A3B"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71" w:type="pct"/>
          </w:tcPr>
          <w:p w14:paraId="45646CCA"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60" w:type="pct"/>
            <w:vMerge/>
          </w:tcPr>
          <w:p w14:paraId="38AE55AE" w14:textId="77777777" w:rsidR="0057755C" w:rsidRPr="00EC5256" w:rsidRDefault="0057755C" w:rsidP="00C61737">
            <w:pPr>
              <w:pStyle w:val="ListParagraph1"/>
              <w:rPr>
                <w:rFonts w:ascii="Arial" w:eastAsia="Times New Roman" w:hAnsi="Arial" w:cs="Arial"/>
                <w:color w:val="000000"/>
                <w:szCs w:val="20"/>
                <w:lang w:val="fr-FR" w:bidi="hi-IN"/>
              </w:rPr>
            </w:pPr>
          </w:p>
        </w:tc>
      </w:tr>
      <w:tr w:rsidR="0057755C" w:rsidRPr="002D084C" w14:paraId="43A3AE1A" w14:textId="77777777" w:rsidTr="00DD0383">
        <w:tblPrEx>
          <w:jc w:val="left"/>
        </w:tblPrEx>
        <w:trPr>
          <w:trHeight w:val="243"/>
        </w:trPr>
        <w:tc>
          <w:tcPr>
            <w:tcW w:w="309" w:type="pct"/>
          </w:tcPr>
          <w:p w14:paraId="5C3FA5B8" w14:textId="77777777" w:rsidR="0057755C" w:rsidRPr="00EC5256" w:rsidRDefault="0057755C" w:rsidP="00A93814">
            <w:pPr>
              <w:pStyle w:val="ListParagraph1"/>
              <w:numPr>
                <w:ilvl w:val="0"/>
                <w:numId w:val="2"/>
              </w:numPr>
              <w:spacing w:after="0" w:line="240" w:lineRule="auto"/>
              <w:jc w:val="both"/>
              <w:rPr>
                <w:rFonts w:ascii="Arial" w:hAnsi="Arial" w:cs="Arial"/>
                <w:szCs w:val="20"/>
                <w:lang w:val="fr-FR"/>
              </w:rPr>
            </w:pPr>
          </w:p>
        </w:tc>
        <w:tc>
          <w:tcPr>
            <w:tcW w:w="1974" w:type="pct"/>
            <w:gridSpan w:val="2"/>
            <w:vAlign w:val="bottom"/>
          </w:tcPr>
          <w:p w14:paraId="10C55CB6" w14:textId="77777777" w:rsidR="0057755C" w:rsidRPr="00EC5256" w:rsidRDefault="0057755C"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gramEnd"/>
            <w:r>
              <w:rPr>
                <w:rFonts w:ascii="Calibri" w:hAnsi="Calibri" w:cs="Calibri"/>
                <w:color w:val="000000"/>
                <w:sz w:val="22"/>
              </w:rPr>
              <w:t>ciseaux)</w:t>
            </w:r>
          </w:p>
        </w:tc>
        <w:tc>
          <w:tcPr>
            <w:tcW w:w="715" w:type="pct"/>
          </w:tcPr>
          <w:p w14:paraId="7E8275EC"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71" w:type="pct"/>
          </w:tcPr>
          <w:p w14:paraId="6DF2EDB2"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71" w:type="pct"/>
          </w:tcPr>
          <w:p w14:paraId="1B95B562"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60" w:type="pct"/>
            <w:vMerge/>
          </w:tcPr>
          <w:p w14:paraId="595C43D8" w14:textId="77777777" w:rsidR="0057755C" w:rsidRPr="00EC5256" w:rsidRDefault="0057755C" w:rsidP="00C61737">
            <w:pPr>
              <w:pStyle w:val="ListParagraph1"/>
              <w:rPr>
                <w:rFonts w:ascii="Arial" w:eastAsia="Times New Roman" w:hAnsi="Arial" w:cs="Arial"/>
                <w:color w:val="000000"/>
                <w:szCs w:val="20"/>
                <w:lang w:val="fr-FR" w:bidi="hi-IN"/>
              </w:rPr>
            </w:pPr>
          </w:p>
        </w:tc>
      </w:tr>
      <w:tr w:rsidR="0057755C" w:rsidRPr="002D084C" w14:paraId="303EEF48" w14:textId="77777777" w:rsidTr="00DD0383">
        <w:tblPrEx>
          <w:jc w:val="left"/>
        </w:tblPrEx>
        <w:trPr>
          <w:trHeight w:val="243"/>
        </w:trPr>
        <w:tc>
          <w:tcPr>
            <w:tcW w:w="309" w:type="pct"/>
          </w:tcPr>
          <w:p w14:paraId="795B0637" w14:textId="77777777" w:rsidR="0057755C" w:rsidRPr="00EC5256" w:rsidRDefault="0057755C" w:rsidP="00A93814">
            <w:pPr>
              <w:pStyle w:val="ListParagraph1"/>
              <w:numPr>
                <w:ilvl w:val="0"/>
                <w:numId w:val="2"/>
              </w:numPr>
              <w:spacing w:after="0" w:line="240" w:lineRule="auto"/>
              <w:jc w:val="both"/>
              <w:rPr>
                <w:rFonts w:ascii="Arial" w:hAnsi="Arial" w:cs="Arial"/>
                <w:szCs w:val="20"/>
                <w:lang w:val="fr-FR"/>
              </w:rPr>
            </w:pPr>
          </w:p>
        </w:tc>
        <w:tc>
          <w:tcPr>
            <w:tcW w:w="1974" w:type="pct"/>
            <w:gridSpan w:val="2"/>
            <w:vAlign w:val="bottom"/>
          </w:tcPr>
          <w:p w14:paraId="340A65F7" w14:textId="77777777" w:rsidR="0057755C" w:rsidRPr="00EC5256" w:rsidRDefault="0057755C"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gramEnd"/>
            <w:r>
              <w:rPr>
                <w:rFonts w:ascii="Calibri" w:hAnsi="Calibri" w:cs="Calibri"/>
                <w:color w:val="000000"/>
                <w:sz w:val="22"/>
              </w:rPr>
              <w:t>lames)</w:t>
            </w:r>
          </w:p>
        </w:tc>
        <w:tc>
          <w:tcPr>
            <w:tcW w:w="715" w:type="pct"/>
          </w:tcPr>
          <w:p w14:paraId="0DF6837C"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71" w:type="pct"/>
          </w:tcPr>
          <w:p w14:paraId="451EDBDA"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71" w:type="pct"/>
          </w:tcPr>
          <w:p w14:paraId="4BE50FB0"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60" w:type="pct"/>
            <w:vMerge/>
          </w:tcPr>
          <w:p w14:paraId="2D97B672" w14:textId="77777777" w:rsidR="0057755C" w:rsidRPr="00EC5256" w:rsidRDefault="0057755C" w:rsidP="00C61737">
            <w:pPr>
              <w:pStyle w:val="ListParagraph1"/>
              <w:rPr>
                <w:rFonts w:ascii="Arial" w:eastAsia="Times New Roman" w:hAnsi="Arial" w:cs="Arial"/>
                <w:color w:val="000000"/>
                <w:szCs w:val="20"/>
                <w:lang w:val="fr-FR" w:bidi="hi-IN"/>
              </w:rPr>
            </w:pPr>
          </w:p>
        </w:tc>
      </w:tr>
      <w:tr w:rsidR="0057755C" w:rsidRPr="002D084C" w14:paraId="0BD5F8DE" w14:textId="77777777" w:rsidTr="00DD0383">
        <w:tblPrEx>
          <w:jc w:val="left"/>
        </w:tblPrEx>
        <w:trPr>
          <w:trHeight w:val="243"/>
        </w:trPr>
        <w:tc>
          <w:tcPr>
            <w:tcW w:w="309" w:type="pct"/>
          </w:tcPr>
          <w:p w14:paraId="796E7C03" w14:textId="77777777" w:rsidR="0057755C" w:rsidRPr="00EC5256" w:rsidRDefault="0057755C" w:rsidP="00A93814">
            <w:pPr>
              <w:pStyle w:val="ListParagraph1"/>
              <w:numPr>
                <w:ilvl w:val="0"/>
                <w:numId w:val="2"/>
              </w:numPr>
              <w:spacing w:after="0" w:line="240" w:lineRule="auto"/>
              <w:jc w:val="both"/>
              <w:rPr>
                <w:rFonts w:ascii="Arial" w:hAnsi="Arial" w:cs="Arial"/>
                <w:szCs w:val="20"/>
                <w:lang w:val="fr-FR"/>
              </w:rPr>
            </w:pPr>
          </w:p>
        </w:tc>
        <w:tc>
          <w:tcPr>
            <w:tcW w:w="1974" w:type="pct"/>
            <w:gridSpan w:val="2"/>
            <w:vAlign w:val="bottom"/>
          </w:tcPr>
          <w:p w14:paraId="1E987DA5" w14:textId="77777777" w:rsidR="0057755C" w:rsidRPr="00EC5256" w:rsidRDefault="0057755C"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fils</w:t>
            </w:r>
            <w:proofErr w:type="spellEnd"/>
            <w:r>
              <w:rPr>
                <w:rFonts w:ascii="Calibri" w:hAnsi="Calibri" w:cs="Calibri"/>
                <w:color w:val="000000"/>
                <w:sz w:val="22"/>
              </w:rPr>
              <w:t>)</w:t>
            </w:r>
          </w:p>
        </w:tc>
        <w:tc>
          <w:tcPr>
            <w:tcW w:w="715" w:type="pct"/>
          </w:tcPr>
          <w:p w14:paraId="5B18F4D6"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71" w:type="pct"/>
          </w:tcPr>
          <w:p w14:paraId="6775A409"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71" w:type="pct"/>
          </w:tcPr>
          <w:p w14:paraId="2722D57F"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60" w:type="pct"/>
            <w:vMerge/>
          </w:tcPr>
          <w:p w14:paraId="7E653602" w14:textId="77777777" w:rsidR="0057755C" w:rsidRPr="00EC5256" w:rsidRDefault="0057755C" w:rsidP="00C61737">
            <w:pPr>
              <w:pStyle w:val="ListParagraph1"/>
              <w:rPr>
                <w:rFonts w:ascii="Arial" w:eastAsia="Times New Roman" w:hAnsi="Arial" w:cs="Arial"/>
                <w:color w:val="000000"/>
                <w:szCs w:val="20"/>
                <w:lang w:val="fr-FR" w:bidi="hi-IN"/>
              </w:rPr>
            </w:pPr>
          </w:p>
        </w:tc>
      </w:tr>
      <w:tr w:rsidR="0057755C" w:rsidRPr="002D084C" w14:paraId="6F7448C7" w14:textId="77777777" w:rsidTr="00DD0383">
        <w:tblPrEx>
          <w:jc w:val="left"/>
        </w:tblPrEx>
        <w:trPr>
          <w:trHeight w:val="243"/>
        </w:trPr>
        <w:tc>
          <w:tcPr>
            <w:tcW w:w="309" w:type="pct"/>
          </w:tcPr>
          <w:p w14:paraId="2AB92628" w14:textId="77777777" w:rsidR="0057755C" w:rsidRPr="00EC5256" w:rsidRDefault="0057755C" w:rsidP="00A93814">
            <w:pPr>
              <w:pStyle w:val="ListParagraph1"/>
              <w:numPr>
                <w:ilvl w:val="0"/>
                <w:numId w:val="2"/>
              </w:numPr>
              <w:spacing w:after="0" w:line="240" w:lineRule="auto"/>
              <w:jc w:val="both"/>
              <w:rPr>
                <w:rFonts w:ascii="Arial" w:hAnsi="Arial" w:cs="Arial"/>
                <w:szCs w:val="20"/>
                <w:lang w:val="fr-FR"/>
              </w:rPr>
            </w:pPr>
          </w:p>
        </w:tc>
        <w:tc>
          <w:tcPr>
            <w:tcW w:w="1974" w:type="pct"/>
            <w:gridSpan w:val="2"/>
            <w:vAlign w:val="bottom"/>
          </w:tcPr>
          <w:p w14:paraId="1BF98747" w14:textId="77777777" w:rsidR="0057755C" w:rsidRPr="00EC5256" w:rsidRDefault="0057755C"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gramEnd"/>
            <w:r>
              <w:rPr>
                <w:rFonts w:ascii="Calibri" w:hAnsi="Calibri" w:cs="Calibri"/>
                <w:color w:val="000000"/>
                <w:sz w:val="22"/>
              </w:rPr>
              <w:t xml:space="preserve">compresses </w:t>
            </w:r>
            <w:proofErr w:type="spellStart"/>
            <w:r>
              <w:rPr>
                <w:rFonts w:ascii="Calibri" w:hAnsi="Calibri" w:cs="Calibri"/>
                <w:color w:val="000000"/>
                <w:sz w:val="22"/>
              </w:rPr>
              <w:t>stériles</w:t>
            </w:r>
            <w:proofErr w:type="spellEnd"/>
            <w:r>
              <w:rPr>
                <w:rFonts w:ascii="Calibri" w:hAnsi="Calibri" w:cs="Calibri"/>
                <w:color w:val="000000"/>
                <w:sz w:val="22"/>
              </w:rPr>
              <w:t>)</w:t>
            </w:r>
          </w:p>
        </w:tc>
        <w:tc>
          <w:tcPr>
            <w:tcW w:w="715" w:type="pct"/>
          </w:tcPr>
          <w:p w14:paraId="4EC771DA"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71" w:type="pct"/>
          </w:tcPr>
          <w:p w14:paraId="5467A7D6"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71" w:type="pct"/>
          </w:tcPr>
          <w:p w14:paraId="279EAF4F"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60" w:type="pct"/>
            <w:vMerge/>
          </w:tcPr>
          <w:p w14:paraId="0DB83920" w14:textId="77777777" w:rsidR="0057755C" w:rsidRPr="00EC5256" w:rsidRDefault="0057755C" w:rsidP="00C61737">
            <w:pPr>
              <w:pStyle w:val="ListParagraph1"/>
              <w:rPr>
                <w:rFonts w:ascii="Arial" w:eastAsia="Times New Roman" w:hAnsi="Arial" w:cs="Arial"/>
                <w:color w:val="000000"/>
                <w:szCs w:val="20"/>
                <w:lang w:val="fr-FR" w:bidi="hi-IN"/>
              </w:rPr>
            </w:pPr>
          </w:p>
        </w:tc>
      </w:tr>
      <w:tr w:rsidR="0057755C" w:rsidRPr="002D084C" w14:paraId="7E72E863" w14:textId="77777777" w:rsidTr="00DD0383">
        <w:tblPrEx>
          <w:jc w:val="left"/>
        </w:tblPrEx>
        <w:trPr>
          <w:trHeight w:val="243"/>
        </w:trPr>
        <w:tc>
          <w:tcPr>
            <w:tcW w:w="309" w:type="pct"/>
          </w:tcPr>
          <w:p w14:paraId="5B18F76C" w14:textId="77777777" w:rsidR="0057755C" w:rsidRPr="00EC5256" w:rsidRDefault="0057755C" w:rsidP="00A93814">
            <w:pPr>
              <w:pStyle w:val="ListParagraph1"/>
              <w:numPr>
                <w:ilvl w:val="0"/>
                <w:numId w:val="2"/>
              </w:numPr>
              <w:spacing w:after="0" w:line="240" w:lineRule="auto"/>
              <w:jc w:val="both"/>
              <w:rPr>
                <w:rFonts w:ascii="Arial" w:hAnsi="Arial" w:cs="Arial"/>
                <w:szCs w:val="20"/>
                <w:lang w:val="fr-FR"/>
              </w:rPr>
            </w:pPr>
          </w:p>
        </w:tc>
        <w:tc>
          <w:tcPr>
            <w:tcW w:w="1974" w:type="pct"/>
            <w:gridSpan w:val="2"/>
            <w:vAlign w:val="bottom"/>
          </w:tcPr>
          <w:p w14:paraId="67D8D11C" w14:textId="77777777" w:rsidR="0057755C" w:rsidRPr="00EC5256" w:rsidRDefault="0057755C"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gants</w:t>
            </w:r>
            <w:proofErr w:type="spellEnd"/>
            <w:r>
              <w:rPr>
                <w:rFonts w:ascii="Calibri" w:hAnsi="Calibri" w:cs="Calibri"/>
                <w:color w:val="000000"/>
                <w:sz w:val="22"/>
              </w:rPr>
              <w:t xml:space="preserve"> </w:t>
            </w:r>
            <w:proofErr w:type="spellStart"/>
            <w:r>
              <w:rPr>
                <w:rFonts w:ascii="Calibri" w:hAnsi="Calibri" w:cs="Calibri"/>
                <w:color w:val="000000"/>
                <w:sz w:val="22"/>
              </w:rPr>
              <w:t>stériles</w:t>
            </w:r>
            <w:proofErr w:type="spellEnd"/>
            <w:r>
              <w:rPr>
                <w:rFonts w:ascii="Calibri" w:hAnsi="Calibri" w:cs="Calibri"/>
                <w:color w:val="000000"/>
                <w:sz w:val="22"/>
              </w:rPr>
              <w:t>)</w:t>
            </w:r>
          </w:p>
        </w:tc>
        <w:tc>
          <w:tcPr>
            <w:tcW w:w="715" w:type="pct"/>
          </w:tcPr>
          <w:p w14:paraId="03DB0813"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71" w:type="pct"/>
          </w:tcPr>
          <w:p w14:paraId="04D17FC5"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71" w:type="pct"/>
          </w:tcPr>
          <w:p w14:paraId="741F6B40"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60" w:type="pct"/>
            <w:vMerge/>
          </w:tcPr>
          <w:p w14:paraId="74626969" w14:textId="77777777" w:rsidR="0057755C" w:rsidRPr="00EC5256" w:rsidRDefault="0057755C" w:rsidP="00C61737">
            <w:pPr>
              <w:pStyle w:val="ListParagraph1"/>
              <w:rPr>
                <w:rFonts w:ascii="Arial" w:eastAsia="Times New Roman" w:hAnsi="Arial" w:cs="Arial"/>
                <w:color w:val="000000"/>
                <w:szCs w:val="20"/>
                <w:lang w:val="fr-FR" w:bidi="hi-IN"/>
              </w:rPr>
            </w:pPr>
          </w:p>
        </w:tc>
      </w:tr>
      <w:tr w:rsidR="0057755C" w:rsidRPr="002D084C" w14:paraId="6DA3A289" w14:textId="77777777" w:rsidTr="00DD0383">
        <w:trPr>
          <w:trHeight w:val="243"/>
          <w:jc w:val="center"/>
        </w:trPr>
        <w:tc>
          <w:tcPr>
            <w:tcW w:w="309" w:type="pct"/>
          </w:tcPr>
          <w:p w14:paraId="194A18ED" w14:textId="77777777" w:rsidR="0057755C" w:rsidRPr="00EC5256" w:rsidRDefault="0057755C" w:rsidP="00A93814">
            <w:pPr>
              <w:pStyle w:val="ListParagraph1"/>
              <w:numPr>
                <w:ilvl w:val="0"/>
                <w:numId w:val="2"/>
              </w:numPr>
              <w:spacing w:after="0" w:line="240" w:lineRule="auto"/>
              <w:jc w:val="both"/>
              <w:rPr>
                <w:rFonts w:ascii="Arial" w:hAnsi="Arial" w:cs="Arial"/>
                <w:szCs w:val="20"/>
                <w:lang w:val="fr-FR"/>
              </w:rPr>
            </w:pPr>
          </w:p>
        </w:tc>
        <w:tc>
          <w:tcPr>
            <w:tcW w:w="1974" w:type="pct"/>
            <w:gridSpan w:val="2"/>
            <w:vAlign w:val="bottom"/>
          </w:tcPr>
          <w:p w14:paraId="4AAAF26C" w14:textId="77777777" w:rsidR="0057755C" w:rsidRPr="00EC5256" w:rsidRDefault="0057755C" w:rsidP="00C61737">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bétadine</w:t>
            </w:r>
            <w:proofErr w:type="spellEnd"/>
            <w:r>
              <w:rPr>
                <w:rFonts w:ascii="Calibri" w:hAnsi="Calibri" w:cs="Calibri"/>
                <w:color w:val="000000"/>
                <w:sz w:val="22"/>
              </w:rPr>
              <w:t>)</w:t>
            </w:r>
          </w:p>
        </w:tc>
        <w:tc>
          <w:tcPr>
            <w:tcW w:w="715" w:type="pct"/>
          </w:tcPr>
          <w:p w14:paraId="1B22E72A"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71" w:type="pct"/>
            <w:shd w:val="clear" w:color="auto" w:fill="auto"/>
          </w:tcPr>
          <w:p w14:paraId="250AE624"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71" w:type="pct"/>
            <w:shd w:val="clear" w:color="auto" w:fill="auto"/>
          </w:tcPr>
          <w:p w14:paraId="2E2BA92E" w14:textId="77777777" w:rsidR="0057755C" w:rsidRPr="00EC5256" w:rsidRDefault="0057755C" w:rsidP="00C61737">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60" w:type="pct"/>
            <w:vMerge/>
          </w:tcPr>
          <w:p w14:paraId="5C0602BB" w14:textId="77777777" w:rsidR="0057755C" w:rsidRPr="00EC5256" w:rsidRDefault="0057755C" w:rsidP="00C61737">
            <w:pPr>
              <w:pStyle w:val="ListParagraph1"/>
              <w:rPr>
                <w:rFonts w:ascii="Arial" w:eastAsia="Times New Roman" w:hAnsi="Arial" w:cs="Arial"/>
                <w:color w:val="000000"/>
                <w:szCs w:val="20"/>
                <w:lang w:val="fr-FR" w:bidi="hi-IN"/>
              </w:rPr>
            </w:pPr>
          </w:p>
        </w:tc>
      </w:tr>
      <w:tr w:rsidR="0057755C" w:rsidRPr="006974FC" w14:paraId="27C2F896" w14:textId="77777777" w:rsidTr="0057755C">
        <w:trPr>
          <w:trHeight w:val="243"/>
          <w:jc w:val="center"/>
        </w:trPr>
        <w:tc>
          <w:tcPr>
            <w:tcW w:w="355" w:type="pct"/>
            <w:gridSpan w:val="2"/>
          </w:tcPr>
          <w:p w14:paraId="51CAB05B"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67DC8519" w14:textId="67524AC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de test de grossesse urinaire                            </w:t>
            </w:r>
          </w:p>
        </w:tc>
        <w:tc>
          <w:tcPr>
            <w:tcW w:w="715" w:type="pct"/>
          </w:tcPr>
          <w:p w14:paraId="11EAFB7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7EBD7624" w14:textId="64E68D13"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456A3D9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val="restart"/>
          </w:tcPr>
          <w:p w14:paraId="17C97CB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0282081" w14:textId="77777777" w:rsidTr="00DD0383">
        <w:tblPrEx>
          <w:jc w:val="left"/>
        </w:tblPrEx>
        <w:trPr>
          <w:trHeight w:val="243"/>
        </w:trPr>
        <w:tc>
          <w:tcPr>
            <w:tcW w:w="355" w:type="pct"/>
            <w:gridSpan w:val="2"/>
          </w:tcPr>
          <w:p w14:paraId="7DC7667C"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65B394A3" w14:textId="6AFE5EF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Lavage des mains à l'eau courante au point d'utilisation </w:t>
            </w:r>
          </w:p>
        </w:tc>
        <w:tc>
          <w:tcPr>
            <w:tcW w:w="715" w:type="pct"/>
          </w:tcPr>
          <w:p w14:paraId="355A192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C83517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4D8545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A2748F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2B3D4DE" w14:textId="77777777" w:rsidTr="00DD0383">
        <w:tblPrEx>
          <w:jc w:val="left"/>
        </w:tblPrEx>
        <w:trPr>
          <w:trHeight w:val="243"/>
        </w:trPr>
        <w:tc>
          <w:tcPr>
            <w:tcW w:w="355" w:type="pct"/>
            <w:gridSpan w:val="2"/>
          </w:tcPr>
          <w:p w14:paraId="1E739B61"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541C99A7" w14:textId="5D69284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Robinets actionnés par le coude  </w:t>
            </w:r>
          </w:p>
        </w:tc>
        <w:tc>
          <w:tcPr>
            <w:tcW w:w="715" w:type="pct"/>
          </w:tcPr>
          <w:p w14:paraId="683F737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53E316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DF99EE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0C51A1A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40D0194" w14:textId="77777777" w:rsidTr="00DD0383">
        <w:tblPrEx>
          <w:jc w:val="left"/>
        </w:tblPrEx>
        <w:trPr>
          <w:trHeight w:val="243"/>
        </w:trPr>
        <w:tc>
          <w:tcPr>
            <w:tcW w:w="355" w:type="pct"/>
            <w:gridSpan w:val="2"/>
          </w:tcPr>
          <w:p w14:paraId="37FA27E2"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12D8DDC6" w14:textId="2178F86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Lavabo large et profond pour éviter les éclaboussures et la rétention d'eau</w:t>
            </w:r>
          </w:p>
        </w:tc>
        <w:tc>
          <w:tcPr>
            <w:tcW w:w="715" w:type="pct"/>
          </w:tcPr>
          <w:p w14:paraId="24C0B22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F7F1E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AC7545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BFA7FF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1B91C1B" w14:textId="77777777" w:rsidTr="00DD0383">
        <w:trPr>
          <w:trHeight w:val="243"/>
          <w:jc w:val="center"/>
        </w:trPr>
        <w:tc>
          <w:tcPr>
            <w:tcW w:w="355" w:type="pct"/>
            <w:gridSpan w:val="2"/>
          </w:tcPr>
          <w:p w14:paraId="02023734"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2A0C6E5B" w14:textId="618C188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Savon antiseptique avec porte-savon/antiseptique liquide avec distributeur.</w:t>
            </w:r>
          </w:p>
        </w:tc>
        <w:tc>
          <w:tcPr>
            <w:tcW w:w="715" w:type="pct"/>
          </w:tcPr>
          <w:p w14:paraId="39F24FD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1FED86C2" w14:textId="66864845"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765774E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42D87A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75FE1EB" w14:textId="77777777" w:rsidTr="00DD0383">
        <w:trPr>
          <w:trHeight w:val="243"/>
          <w:jc w:val="center"/>
        </w:trPr>
        <w:tc>
          <w:tcPr>
            <w:tcW w:w="355" w:type="pct"/>
            <w:gridSpan w:val="2"/>
          </w:tcPr>
          <w:p w14:paraId="257811E0"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0A527E98" w14:textId="3AFBAE6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Produit de friction pour les mains à base d'alcool </w:t>
            </w:r>
          </w:p>
        </w:tc>
        <w:tc>
          <w:tcPr>
            <w:tcW w:w="715" w:type="pct"/>
          </w:tcPr>
          <w:p w14:paraId="19CF33E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3D063473" w14:textId="42F8986A"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3217075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880FC6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7F531D4" w14:textId="77777777" w:rsidTr="00DD0383">
        <w:trPr>
          <w:trHeight w:val="243"/>
          <w:jc w:val="center"/>
        </w:trPr>
        <w:tc>
          <w:tcPr>
            <w:tcW w:w="355" w:type="pct"/>
            <w:gridSpan w:val="2"/>
          </w:tcPr>
          <w:p w14:paraId="446AE0CB"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533E9F37" w14:textId="21CD4AD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Affichage des instructions relatives au lavage des mains au point d'utilisation </w:t>
            </w:r>
          </w:p>
        </w:tc>
        <w:tc>
          <w:tcPr>
            <w:tcW w:w="715" w:type="pct"/>
          </w:tcPr>
          <w:p w14:paraId="246EE82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4DCD24F1" w14:textId="3B10EC14"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520F064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257155C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423F440" w14:textId="77777777" w:rsidTr="00DD0383">
        <w:trPr>
          <w:trHeight w:val="243"/>
          <w:jc w:val="center"/>
        </w:trPr>
        <w:tc>
          <w:tcPr>
            <w:tcW w:w="355" w:type="pct"/>
            <w:gridSpan w:val="2"/>
          </w:tcPr>
          <w:p w14:paraId="648546C3"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67F8A23F" w14:textId="0AED440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Équipement de protection individuelle (EPI)</w:t>
            </w:r>
          </w:p>
        </w:tc>
        <w:tc>
          <w:tcPr>
            <w:tcW w:w="715" w:type="pct"/>
          </w:tcPr>
          <w:p w14:paraId="48752AF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51FD5A82" w14:textId="6F0CBFDE"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7F8609D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434441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3240A31" w14:textId="77777777" w:rsidTr="00DD0383">
        <w:trPr>
          <w:trHeight w:val="243"/>
          <w:jc w:val="center"/>
        </w:trPr>
        <w:tc>
          <w:tcPr>
            <w:tcW w:w="355" w:type="pct"/>
            <w:gridSpan w:val="2"/>
          </w:tcPr>
          <w:p w14:paraId="225E1E4F"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0FBD7546" w14:textId="0A4C20A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Désinfectant </w:t>
            </w:r>
          </w:p>
        </w:tc>
        <w:tc>
          <w:tcPr>
            <w:tcW w:w="715" w:type="pct"/>
          </w:tcPr>
          <w:p w14:paraId="7248B73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6AA9F9C5" w14:textId="6F9E3B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15DFE25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48FB136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D523340" w14:textId="77777777" w:rsidTr="00DD0383">
        <w:trPr>
          <w:trHeight w:val="243"/>
          <w:jc w:val="center"/>
        </w:trPr>
        <w:tc>
          <w:tcPr>
            <w:tcW w:w="355" w:type="pct"/>
            <w:gridSpan w:val="2"/>
          </w:tcPr>
          <w:p w14:paraId="78A7E758"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5C630A3C" w14:textId="60F2778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Produits de nettoyage </w:t>
            </w:r>
          </w:p>
        </w:tc>
        <w:tc>
          <w:tcPr>
            <w:tcW w:w="715" w:type="pct"/>
          </w:tcPr>
          <w:p w14:paraId="5E8C95F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5261C300" w14:textId="01DCD21C"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0B82BF8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1FA606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3B3E2E9" w14:textId="77777777" w:rsidTr="00DD0383">
        <w:trPr>
          <w:trHeight w:val="243"/>
          <w:jc w:val="center"/>
        </w:trPr>
        <w:tc>
          <w:tcPr>
            <w:tcW w:w="355" w:type="pct"/>
            <w:gridSpan w:val="2"/>
          </w:tcPr>
          <w:p w14:paraId="05850F8C"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5CB2138C" w14:textId="5318C78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Poubelles à code couleur au point de production des déchets </w:t>
            </w:r>
          </w:p>
        </w:tc>
        <w:tc>
          <w:tcPr>
            <w:tcW w:w="715" w:type="pct"/>
          </w:tcPr>
          <w:p w14:paraId="36A4C9B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auto"/>
          </w:tcPr>
          <w:p w14:paraId="6ADB1B83" w14:textId="3242E359"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
          <w:p w14:paraId="72BB6CF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B50540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9A86649" w14:textId="77777777" w:rsidTr="00DD0383">
        <w:trPr>
          <w:trHeight w:val="243"/>
          <w:jc w:val="center"/>
        </w:trPr>
        <w:tc>
          <w:tcPr>
            <w:tcW w:w="355" w:type="pct"/>
            <w:gridSpan w:val="2"/>
          </w:tcPr>
          <w:p w14:paraId="5714ED18"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58D893A6" w14:textId="5F53EC4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Sacs en plastique au point de production des déchets</w:t>
            </w:r>
          </w:p>
        </w:tc>
        <w:tc>
          <w:tcPr>
            <w:tcW w:w="715" w:type="pct"/>
          </w:tcPr>
          <w:p w14:paraId="07A530A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67485F57" w14:textId="456CDB01"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5E7E834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67FA34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E922E2" w14:paraId="20E32387" w14:textId="77777777" w:rsidTr="00DD0383">
        <w:trPr>
          <w:trHeight w:val="376"/>
          <w:jc w:val="center"/>
        </w:trPr>
        <w:tc>
          <w:tcPr>
            <w:tcW w:w="5000" w:type="pct"/>
            <w:gridSpan w:val="7"/>
            <w:shd w:val="clear" w:color="auto" w:fill="AEAAAA" w:themeFill="background2" w:themeFillShade="BF"/>
            <w:vAlign w:val="center"/>
          </w:tcPr>
          <w:p w14:paraId="48A484DD" w14:textId="02F94F8A" w:rsidR="000B531E" w:rsidRPr="00504735" w:rsidRDefault="000B531E" w:rsidP="000B531E">
            <w:pPr>
              <w:jc w:val="center"/>
              <w:rPr>
                <w:rFonts w:cstheme="minorHAnsi"/>
                <w:b/>
                <w:sz w:val="24"/>
                <w:szCs w:val="24"/>
                <w:lang w:val="fr-FR"/>
              </w:rPr>
            </w:pPr>
            <w:r w:rsidRPr="00504735">
              <w:rPr>
                <w:rFonts w:cstheme="minorHAnsi"/>
                <w:b/>
                <w:sz w:val="24"/>
                <w:szCs w:val="24"/>
                <w:lang w:val="fr-FR"/>
              </w:rPr>
              <w:t>Salle</w:t>
            </w:r>
          </w:p>
          <w:p w14:paraId="4FE1B4D5" w14:textId="6F5C7D52" w:rsidR="000B531E" w:rsidRPr="00504735" w:rsidRDefault="000B531E" w:rsidP="000B531E">
            <w:pPr>
              <w:jc w:val="center"/>
              <w:rPr>
                <w:rFonts w:cstheme="minorHAnsi"/>
                <w:bCs/>
                <w:szCs w:val="20"/>
                <w:lang w:val="fr-FR"/>
              </w:rPr>
            </w:pPr>
            <w:r w:rsidRPr="00504735">
              <w:rPr>
                <w:rFonts w:cstheme="minorHAnsi"/>
                <w:bCs/>
                <w:i/>
                <w:iCs/>
                <w:szCs w:val="20"/>
                <w:lang w:val="fr-FR"/>
              </w:rPr>
              <w:t>Visite des services d'obstétrique/gynécologie et de pédiatrie et enregistrement sur la base de ses observations</w:t>
            </w:r>
          </w:p>
        </w:tc>
      </w:tr>
      <w:tr w:rsidR="000B531E" w:rsidRPr="006974FC" w14:paraId="69837781" w14:textId="77777777" w:rsidTr="00DD0383">
        <w:trPr>
          <w:trHeight w:val="376"/>
          <w:jc w:val="center"/>
        </w:trPr>
        <w:tc>
          <w:tcPr>
            <w:tcW w:w="355" w:type="pct"/>
            <w:gridSpan w:val="2"/>
            <w:vAlign w:val="center"/>
          </w:tcPr>
          <w:p w14:paraId="44D6A4D8" w14:textId="77777777" w:rsidR="000B531E" w:rsidRPr="00504735" w:rsidRDefault="000B531E" w:rsidP="000B531E">
            <w:pPr>
              <w:rPr>
                <w:rFonts w:cstheme="minorHAnsi"/>
                <w:b/>
                <w:bCs/>
                <w:szCs w:val="20"/>
                <w:lang w:val="fr-FR"/>
              </w:rPr>
            </w:pPr>
            <w:r w:rsidRPr="00504735">
              <w:rPr>
                <w:rFonts w:cstheme="minorHAnsi"/>
                <w:b/>
                <w:bCs/>
                <w:szCs w:val="20"/>
                <w:lang w:val="fr-FR"/>
              </w:rPr>
              <w:t>304</w:t>
            </w:r>
          </w:p>
        </w:tc>
        <w:tc>
          <w:tcPr>
            <w:tcW w:w="1928" w:type="pct"/>
          </w:tcPr>
          <w:p w14:paraId="797ED226" w14:textId="41BDE535"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lang w:val="fr-FR"/>
              </w:rPr>
              <w:t>Les installations suivantes sont-ils disponibles dans les services de gynécologie-obstétrique et de pédiatrie ?</w:t>
            </w:r>
          </w:p>
        </w:tc>
        <w:tc>
          <w:tcPr>
            <w:tcW w:w="1286" w:type="pct"/>
            <w:gridSpan w:val="2"/>
            <w:shd w:val="clear" w:color="auto" w:fill="BFBFBF" w:themeFill="background1" w:themeFillShade="BF"/>
          </w:tcPr>
          <w:p w14:paraId="1150FA49" w14:textId="2D0F01B7" w:rsidR="000B531E" w:rsidRPr="00504735" w:rsidRDefault="000B531E" w:rsidP="000B531E">
            <w:pPr>
              <w:tabs>
                <w:tab w:val="right" w:leader="dot" w:pos="4092"/>
              </w:tabs>
              <w:jc w:val="center"/>
              <w:rPr>
                <w:rFonts w:cstheme="minorHAnsi"/>
                <w:b/>
                <w:bCs/>
                <w:szCs w:val="20"/>
                <w:lang w:val="fr-FR"/>
              </w:rPr>
            </w:pPr>
            <w:r w:rsidRPr="00504735">
              <w:rPr>
                <w:rFonts w:cstheme="minorHAnsi"/>
                <w:b/>
                <w:szCs w:val="20"/>
                <w:lang w:val="fr-FR"/>
              </w:rPr>
              <w:t>A. Service Gynécologie</w:t>
            </w:r>
            <w:r>
              <w:rPr>
                <w:rFonts w:cstheme="minorHAnsi"/>
                <w:b/>
                <w:szCs w:val="20"/>
                <w:lang w:val="fr-FR"/>
              </w:rPr>
              <w:t>-obstétrique / Maternité</w:t>
            </w:r>
            <w:r w:rsidRPr="00504735">
              <w:rPr>
                <w:rFonts w:cstheme="minorHAnsi"/>
                <w:b/>
                <w:szCs w:val="20"/>
                <w:lang w:val="fr-FR"/>
              </w:rPr>
              <w:t xml:space="preserve"> </w:t>
            </w:r>
          </w:p>
        </w:tc>
        <w:tc>
          <w:tcPr>
            <w:tcW w:w="1071" w:type="pct"/>
            <w:shd w:val="clear" w:color="auto" w:fill="BFBFBF" w:themeFill="background1" w:themeFillShade="BF"/>
          </w:tcPr>
          <w:p w14:paraId="0B6E39A6" w14:textId="77777777" w:rsidR="000B531E" w:rsidRPr="00504735" w:rsidRDefault="000B531E" w:rsidP="000B531E">
            <w:pPr>
              <w:tabs>
                <w:tab w:val="right" w:leader="dot" w:pos="4092"/>
              </w:tabs>
              <w:jc w:val="center"/>
              <w:rPr>
                <w:rFonts w:cstheme="minorHAnsi"/>
                <w:szCs w:val="20"/>
                <w:lang w:val="fr-FR"/>
              </w:rPr>
            </w:pPr>
          </w:p>
          <w:p w14:paraId="6A9E8D5F" w14:textId="6B0A766E" w:rsidR="000B531E" w:rsidRPr="00504735" w:rsidRDefault="000B531E" w:rsidP="000B531E">
            <w:pPr>
              <w:tabs>
                <w:tab w:val="right" w:leader="dot" w:pos="4092"/>
              </w:tabs>
              <w:jc w:val="center"/>
              <w:rPr>
                <w:rFonts w:cstheme="minorHAnsi"/>
                <w:b/>
                <w:bCs/>
                <w:szCs w:val="20"/>
                <w:lang w:val="fr-FR"/>
              </w:rPr>
            </w:pPr>
            <w:r w:rsidRPr="00504735">
              <w:rPr>
                <w:rFonts w:cstheme="minorHAnsi"/>
                <w:b/>
                <w:szCs w:val="20"/>
                <w:lang w:val="fr-FR"/>
              </w:rPr>
              <w:t xml:space="preserve"> B. Service de pédiatrie</w:t>
            </w:r>
          </w:p>
        </w:tc>
        <w:tc>
          <w:tcPr>
            <w:tcW w:w="360" w:type="pct"/>
            <w:vMerge w:val="restart"/>
          </w:tcPr>
          <w:p w14:paraId="5FA260F5" w14:textId="77777777" w:rsidR="000B531E" w:rsidRPr="00504735" w:rsidRDefault="000B531E" w:rsidP="000B531E">
            <w:pPr>
              <w:rPr>
                <w:rFonts w:cstheme="minorHAnsi"/>
                <w:b/>
                <w:bCs/>
                <w:szCs w:val="20"/>
                <w:lang w:val="fr-FR"/>
              </w:rPr>
            </w:pPr>
          </w:p>
          <w:p w14:paraId="736E82F9" w14:textId="77777777" w:rsidR="000B531E" w:rsidRPr="00504735" w:rsidRDefault="000B531E" w:rsidP="000B531E">
            <w:pPr>
              <w:rPr>
                <w:rFonts w:cstheme="minorHAnsi"/>
                <w:szCs w:val="20"/>
                <w:lang w:val="fr-FR"/>
              </w:rPr>
            </w:pPr>
          </w:p>
          <w:p w14:paraId="71A380D7" w14:textId="77777777" w:rsidR="000B531E" w:rsidRPr="00504735" w:rsidRDefault="000B531E" w:rsidP="000B531E">
            <w:pPr>
              <w:rPr>
                <w:rFonts w:cstheme="minorHAnsi"/>
                <w:szCs w:val="20"/>
                <w:lang w:val="fr-FR"/>
              </w:rPr>
            </w:pPr>
          </w:p>
          <w:p w14:paraId="2892B803" w14:textId="77777777" w:rsidR="000B531E" w:rsidRPr="00504735" w:rsidRDefault="000B531E" w:rsidP="000B531E">
            <w:pPr>
              <w:rPr>
                <w:rFonts w:cstheme="minorHAnsi"/>
                <w:szCs w:val="20"/>
                <w:lang w:val="fr-FR"/>
              </w:rPr>
            </w:pPr>
          </w:p>
          <w:p w14:paraId="1FAA00F7" w14:textId="77777777" w:rsidR="000B531E" w:rsidRPr="00504735" w:rsidRDefault="000B531E" w:rsidP="000B531E">
            <w:pPr>
              <w:rPr>
                <w:rFonts w:cstheme="minorHAnsi"/>
                <w:szCs w:val="20"/>
                <w:lang w:val="fr-FR"/>
              </w:rPr>
            </w:pPr>
          </w:p>
          <w:p w14:paraId="57F3CE35" w14:textId="77777777" w:rsidR="000B531E" w:rsidRPr="00504735" w:rsidRDefault="000B531E" w:rsidP="000B531E">
            <w:pPr>
              <w:rPr>
                <w:rFonts w:cstheme="minorHAnsi"/>
                <w:szCs w:val="20"/>
                <w:lang w:val="fr-FR"/>
              </w:rPr>
            </w:pPr>
          </w:p>
          <w:p w14:paraId="3F3AB639" w14:textId="77777777" w:rsidR="000B531E" w:rsidRPr="00504735" w:rsidRDefault="000B531E" w:rsidP="000B531E">
            <w:pPr>
              <w:rPr>
                <w:rFonts w:cstheme="minorHAnsi"/>
                <w:szCs w:val="20"/>
                <w:lang w:val="fr-FR"/>
              </w:rPr>
            </w:pPr>
          </w:p>
          <w:p w14:paraId="4A6D82EC" w14:textId="77777777" w:rsidR="000B531E" w:rsidRPr="00504735" w:rsidRDefault="000B531E" w:rsidP="000B531E">
            <w:pPr>
              <w:rPr>
                <w:rFonts w:cstheme="minorHAnsi"/>
                <w:szCs w:val="20"/>
                <w:lang w:val="fr-FR"/>
              </w:rPr>
            </w:pPr>
          </w:p>
          <w:p w14:paraId="664465E2" w14:textId="77777777" w:rsidR="000B531E" w:rsidRPr="00504735" w:rsidRDefault="000B531E" w:rsidP="000B531E">
            <w:pPr>
              <w:rPr>
                <w:rFonts w:cstheme="minorHAnsi"/>
                <w:szCs w:val="20"/>
                <w:lang w:val="fr-FR"/>
              </w:rPr>
            </w:pPr>
          </w:p>
          <w:p w14:paraId="69057A3F" w14:textId="77777777" w:rsidR="000B531E" w:rsidRPr="00504735" w:rsidRDefault="000B531E" w:rsidP="000B531E">
            <w:pPr>
              <w:rPr>
                <w:rFonts w:cstheme="minorHAnsi"/>
                <w:szCs w:val="20"/>
                <w:lang w:val="fr-FR"/>
              </w:rPr>
            </w:pPr>
          </w:p>
          <w:p w14:paraId="122FB95A" w14:textId="77777777" w:rsidR="000B531E" w:rsidRPr="00504735" w:rsidRDefault="000B531E" w:rsidP="000B531E">
            <w:pPr>
              <w:rPr>
                <w:rFonts w:cstheme="minorHAnsi"/>
                <w:szCs w:val="20"/>
                <w:lang w:val="fr-FR"/>
              </w:rPr>
            </w:pPr>
          </w:p>
          <w:p w14:paraId="4BE66BD7" w14:textId="77777777" w:rsidR="000B531E" w:rsidRPr="00504735" w:rsidRDefault="000B531E" w:rsidP="000B531E">
            <w:pPr>
              <w:rPr>
                <w:rFonts w:cstheme="minorHAnsi"/>
                <w:szCs w:val="20"/>
                <w:lang w:val="fr-FR"/>
              </w:rPr>
            </w:pPr>
          </w:p>
          <w:p w14:paraId="61C3EF25" w14:textId="77777777" w:rsidR="000B531E" w:rsidRPr="00504735" w:rsidRDefault="000B531E" w:rsidP="000B531E">
            <w:pPr>
              <w:rPr>
                <w:rFonts w:cstheme="minorHAnsi"/>
                <w:szCs w:val="20"/>
                <w:lang w:val="fr-FR"/>
              </w:rPr>
            </w:pPr>
          </w:p>
          <w:p w14:paraId="34BA48B1" w14:textId="77777777" w:rsidR="000B531E" w:rsidRPr="00504735" w:rsidRDefault="000B531E" w:rsidP="000B531E">
            <w:pPr>
              <w:rPr>
                <w:rFonts w:cstheme="minorHAnsi"/>
                <w:szCs w:val="20"/>
                <w:lang w:val="fr-FR"/>
              </w:rPr>
            </w:pPr>
          </w:p>
        </w:tc>
      </w:tr>
      <w:tr w:rsidR="000B531E" w:rsidRPr="006974FC" w14:paraId="23A0762C" w14:textId="77777777" w:rsidTr="00DD0383">
        <w:tblPrEx>
          <w:jc w:val="left"/>
        </w:tblPrEx>
        <w:trPr>
          <w:trHeight w:val="20"/>
        </w:trPr>
        <w:tc>
          <w:tcPr>
            <w:tcW w:w="355" w:type="pct"/>
            <w:gridSpan w:val="2"/>
          </w:tcPr>
          <w:p w14:paraId="738C7B75" w14:textId="77777777" w:rsidR="000B531E" w:rsidRPr="00504735" w:rsidRDefault="000B531E" w:rsidP="000B531E">
            <w:pPr>
              <w:pStyle w:val="ListParagraph1"/>
              <w:numPr>
                <w:ilvl w:val="0"/>
                <w:numId w:val="36"/>
              </w:numPr>
              <w:spacing w:after="0" w:line="240" w:lineRule="auto"/>
              <w:rPr>
                <w:rFonts w:cstheme="minorHAnsi"/>
                <w:szCs w:val="20"/>
                <w:lang w:val="fr-FR"/>
              </w:rPr>
            </w:pPr>
          </w:p>
        </w:tc>
        <w:tc>
          <w:tcPr>
            <w:tcW w:w="1928" w:type="pct"/>
          </w:tcPr>
          <w:p w14:paraId="6F693169" w14:textId="3BC58A4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Services d’hospitalisation</w:t>
            </w:r>
          </w:p>
        </w:tc>
        <w:tc>
          <w:tcPr>
            <w:tcW w:w="1286" w:type="pct"/>
            <w:gridSpan w:val="2"/>
          </w:tcPr>
          <w:p w14:paraId="3199775E" w14:textId="3B9299D9"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67850C1D" w14:textId="3CD91641"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
          <w:p w14:paraId="388E8FBC"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7890AB90" w14:textId="01CB8F5E"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2</w:t>
            </w:r>
          </w:p>
        </w:tc>
        <w:tc>
          <w:tcPr>
            <w:tcW w:w="360" w:type="pct"/>
            <w:vMerge/>
          </w:tcPr>
          <w:p w14:paraId="6112A71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458AB02" w14:textId="77777777" w:rsidTr="00DD0383">
        <w:tblPrEx>
          <w:jc w:val="left"/>
        </w:tblPrEx>
        <w:trPr>
          <w:trHeight w:val="20"/>
        </w:trPr>
        <w:tc>
          <w:tcPr>
            <w:tcW w:w="355" w:type="pct"/>
            <w:gridSpan w:val="2"/>
          </w:tcPr>
          <w:p w14:paraId="5DE22989" w14:textId="77777777" w:rsidR="000B531E" w:rsidRPr="00504735" w:rsidRDefault="000B531E" w:rsidP="000B531E">
            <w:pPr>
              <w:pStyle w:val="ListParagraph1"/>
              <w:numPr>
                <w:ilvl w:val="0"/>
                <w:numId w:val="36"/>
              </w:numPr>
              <w:spacing w:after="0" w:line="240" w:lineRule="auto"/>
              <w:rPr>
                <w:rFonts w:cstheme="minorHAnsi"/>
                <w:szCs w:val="20"/>
                <w:lang w:val="fr-FR"/>
              </w:rPr>
            </w:pPr>
          </w:p>
        </w:tc>
        <w:tc>
          <w:tcPr>
            <w:tcW w:w="1928" w:type="pct"/>
          </w:tcPr>
          <w:p w14:paraId="48604569" w14:textId="4640789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Toilettes fonctionnelles avec eau courante et chasse d'eau dans le service</w:t>
            </w:r>
          </w:p>
        </w:tc>
        <w:tc>
          <w:tcPr>
            <w:tcW w:w="1286" w:type="pct"/>
            <w:gridSpan w:val="2"/>
          </w:tcPr>
          <w:p w14:paraId="3053A26A" w14:textId="23BE71BF"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138A8B1C" w14:textId="5C1E6F72"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
          <w:p w14:paraId="09DEACA8"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4AC94227" w14:textId="5955508F"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2</w:t>
            </w:r>
          </w:p>
        </w:tc>
        <w:tc>
          <w:tcPr>
            <w:tcW w:w="360" w:type="pct"/>
            <w:vMerge/>
          </w:tcPr>
          <w:p w14:paraId="25FBB4E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AE48E3A" w14:textId="77777777" w:rsidTr="00DD0383">
        <w:tblPrEx>
          <w:jc w:val="left"/>
        </w:tblPrEx>
        <w:trPr>
          <w:trHeight w:val="20"/>
        </w:trPr>
        <w:tc>
          <w:tcPr>
            <w:tcW w:w="355" w:type="pct"/>
            <w:gridSpan w:val="2"/>
          </w:tcPr>
          <w:p w14:paraId="18A54D70"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928" w:type="pct"/>
          </w:tcPr>
          <w:p w14:paraId="18986FC5" w14:textId="5256FE4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Aire de lavage des mains et de bain séparé pour les patients et les visiteurs.</w:t>
            </w:r>
          </w:p>
        </w:tc>
        <w:tc>
          <w:tcPr>
            <w:tcW w:w="1286" w:type="pct"/>
            <w:gridSpan w:val="2"/>
          </w:tcPr>
          <w:p w14:paraId="2B04A73E" w14:textId="435DF4D3"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6C90C4B8" w14:textId="0686276F"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
          <w:p w14:paraId="721F8977"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58F3496B" w14:textId="6A79777D"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2</w:t>
            </w:r>
          </w:p>
        </w:tc>
        <w:tc>
          <w:tcPr>
            <w:tcW w:w="360" w:type="pct"/>
            <w:vMerge/>
          </w:tcPr>
          <w:p w14:paraId="085473A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5229324" w14:textId="77777777" w:rsidTr="00DD0383">
        <w:tblPrEx>
          <w:jc w:val="left"/>
        </w:tblPrEx>
        <w:trPr>
          <w:trHeight w:val="20"/>
        </w:trPr>
        <w:tc>
          <w:tcPr>
            <w:tcW w:w="355" w:type="pct"/>
            <w:gridSpan w:val="2"/>
          </w:tcPr>
          <w:p w14:paraId="1D311D64"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928" w:type="pct"/>
          </w:tcPr>
          <w:p w14:paraId="00414266" w14:textId="6E574F5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d'attente ombragée pour les accompagnateurs des patients </w:t>
            </w:r>
          </w:p>
        </w:tc>
        <w:tc>
          <w:tcPr>
            <w:tcW w:w="1286" w:type="pct"/>
            <w:gridSpan w:val="2"/>
          </w:tcPr>
          <w:p w14:paraId="76C8376F" w14:textId="16AE0AEF"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 xml:space="preserve">Espace adéquat </w:t>
            </w:r>
          </w:p>
          <w:p w14:paraId="3AE12E9F" w14:textId="7A0395F5"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disponible</w:t>
            </w:r>
            <w:proofErr w:type="gramEnd"/>
            <w:r w:rsidRPr="00504735">
              <w:rPr>
                <w:rFonts w:eastAsia="Times New Roman" w:cstheme="minorHAnsi"/>
                <w:color w:val="000000"/>
                <w:szCs w:val="20"/>
                <w:lang w:val="fr-FR" w:bidi="hi-IN"/>
              </w:rPr>
              <w:tab/>
              <w:t>1</w:t>
            </w:r>
          </w:p>
          <w:p w14:paraId="6BC66FF6" w14:textId="2FD69075"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Espace disponible inadéquat</w:t>
            </w:r>
            <w:r w:rsidRPr="00504735">
              <w:rPr>
                <w:rFonts w:eastAsia="Times New Roman" w:cstheme="minorHAnsi"/>
                <w:color w:val="000000"/>
                <w:szCs w:val="20"/>
                <w:lang w:val="fr-FR" w:bidi="hi-IN"/>
              </w:rPr>
              <w:tab/>
              <w:t>2</w:t>
            </w:r>
          </w:p>
          <w:p w14:paraId="36C22747" w14:textId="1DFBA193"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Pas disponible</w:t>
            </w:r>
            <w:r w:rsidRPr="00504735">
              <w:rPr>
                <w:rFonts w:eastAsia="Times New Roman" w:cstheme="minorHAnsi"/>
                <w:color w:val="000000"/>
                <w:szCs w:val="20"/>
                <w:lang w:val="fr-FR" w:bidi="hi-IN"/>
              </w:rPr>
              <w:tab/>
              <w:t>3</w:t>
            </w:r>
          </w:p>
        </w:tc>
        <w:tc>
          <w:tcPr>
            <w:tcW w:w="1071" w:type="pct"/>
          </w:tcPr>
          <w:p w14:paraId="09AB8871"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 xml:space="preserve">Espace adéquat </w:t>
            </w:r>
          </w:p>
          <w:p w14:paraId="149E0522"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disponible</w:t>
            </w:r>
            <w:proofErr w:type="gramEnd"/>
            <w:r w:rsidRPr="00504735">
              <w:rPr>
                <w:rFonts w:eastAsia="Times New Roman" w:cstheme="minorHAnsi"/>
                <w:color w:val="000000"/>
                <w:szCs w:val="20"/>
                <w:lang w:val="fr-FR" w:bidi="hi-IN"/>
              </w:rPr>
              <w:tab/>
              <w:t>1</w:t>
            </w:r>
          </w:p>
          <w:p w14:paraId="0D37B808"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Espace disponible inadéquat</w:t>
            </w:r>
            <w:r w:rsidRPr="00504735">
              <w:rPr>
                <w:rFonts w:eastAsia="Times New Roman" w:cstheme="minorHAnsi"/>
                <w:color w:val="000000"/>
                <w:szCs w:val="20"/>
                <w:lang w:val="fr-FR" w:bidi="hi-IN"/>
              </w:rPr>
              <w:tab/>
              <w:t>2</w:t>
            </w:r>
          </w:p>
          <w:p w14:paraId="538FCF33" w14:textId="52A10D82"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Pas disponible</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3</w:t>
            </w:r>
          </w:p>
        </w:tc>
        <w:tc>
          <w:tcPr>
            <w:tcW w:w="360" w:type="pct"/>
            <w:vMerge/>
          </w:tcPr>
          <w:p w14:paraId="4F0CB25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2E10C8B" w14:textId="77777777" w:rsidTr="00DD0383">
        <w:tblPrEx>
          <w:jc w:val="left"/>
        </w:tblPrEx>
        <w:trPr>
          <w:trHeight w:val="20"/>
        </w:trPr>
        <w:tc>
          <w:tcPr>
            <w:tcW w:w="355" w:type="pct"/>
            <w:gridSpan w:val="2"/>
          </w:tcPr>
          <w:p w14:paraId="0A739643"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928" w:type="pct"/>
          </w:tcPr>
          <w:p w14:paraId="0F583513" w14:textId="7733F0D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de travail réservées aux infirmières</w:t>
            </w:r>
          </w:p>
        </w:tc>
        <w:tc>
          <w:tcPr>
            <w:tcW w:w="1286" w:type="pct"/>
            <w:gridSpan w:val="2"/>
          </w:tcPr>
          <w:p w14:paraId="5375E276"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777296CF" w14:textId="6C7DB35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
          <w:p w14:paraId="54B3C1B7"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4D828444" w14:textId="6C00707A"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2</w:t>
            </w:r>
          </w:p>
        </w:tc>
        <w:tc>
          <w:tcPr>
            <w:tcW w:w="360" w:type="pct"/>
            <w:vMerge/>
          </w:tcPr>
          <w:p w14:paraId="23190BA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C9CEB92" w14:textId="77777777" w:rsidTr="00DD0383">
        <w:tblPrEx>
          <w:jc w:val="left"/>
        </w:tblPrEx>
        <w:trPr>
          <w:trHeight w:val="20"/>
        </w:trPr>
        <w:tc>
          <w:tcPr>
            <w:tcW w:w="355" w:type="pct"/>
            <w:gridSpan w:val="2"/>
          </w:tcPr>
          <w:p w14:paraId="5EAAE22C"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928" w:type="pct"/>
          </w:tcPr>
          <w:p w14:paraId="5CB39C3B" w14:textId="221AB9D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de décontamination</w:t>
            </w:r>
          </w:p>
        </w:tc>
        <w:tc>
          <w:tcPr>
            <w:tcW w:w="1286" w:type="pct"/>
            <w:gridSpan w:val="2"/>
          </w:tcPr>
          <w:p w14:paraId="2B3490AC"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74B1B298" w14:textId="1A9EE550"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
          <w:p w14:paraId="2E8AB71E"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63A398D8" w14:textId="6DF0E458"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2</w:t>
            </w:r>
          </w:p>
        </w:tc>
        <w:tc>
          <w:tcPr>
            <w:tcW w:w="360" w:type="pct"/>
            <w:vMerge/>
          </w:tcPr>
          <w:p w14:paraId="162B77B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0B02E2E" w14:textId="77777777" w:rsidTr="00DD0383">
        <w:trPr>
          <w:trHeight w:val="20"/>
          <w:jc w:val="center"/>
        </w:trPr>
        <w:tc>
          <w:tcPr>
            <w:tcW w:w="355" w:type="pct"/>
            <w:gridSpan w:val="2"/>
            <w:vAlign w:val="center"/>
          </w:tcPr>
          <w:p w14:paraId="4B060114" w14:textId="77777777"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lang w:val="fr-FR"/>
              </w:rPr>
              <w:t>305</w:t>
            </w:r>
          </w:p>
        </w:tc>
        <w:tc>
          <w:tcPr>
            <w:tcW w:w="1928" w:type="pct"/>
          </w:tcPr>
          <w:p w14:paraId="40642938" w14:textId="5DF2706D"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lang w:val="fr-FR"/>
              </w:rPr>
              <w:t xml:space="preserve">Les instruments et équipements suivants sont-ils disponibles et fonctionnels dans les services d'obstétrique, de gynécologie et de pédiatrie </w:t>
            </w:r>
            <w:r>
              <w:rPr>
                <w:rFonts w:cstheme="minorHAnsi"/>
                <w:b/>
                <w:bCs/>
                <w:szCs w:val="20"/>
                <w:lang w:val="fr-FR"/>
              </w:rPr>
              <w:t>(Hospitalisation</w:t>
            </w:r>
            <w:proofErr w:type="gramStart"/>
            <w:r>
              <w:rPr>
                <w:rFonts w:cstheme="minorHAnsi"/>
                <w:b/>
                <w:bCs/>
                <w:szCs w:val="20"/>
                <w:lang w:val="fr-FR"/>
              </w:rPr>
              <w:t>)</w:t>
            </w:r>
            <w:r w:rsidRPr="00504735">
              <w:rPr>
                <w:rFonts w:cstheme="minorHAnsi"/>
                <w:b/>
                <w:bCs/>
                <w:szCs w:val="20"/>
                <w:lang w:val="fr-FR"/>
              </w:rPr>
              <w:t>?</w:t>
            </w:r>
            <w:proofErr w:type="gramEnd"/>
          </w:p>
        </w:tc>
        <w:tc>
          <w:tcPr>
            <w:tcW w:w="1286" w:type="pct"/>
            <w:gridSpan w:val="2"/>
            <w:shd w:val="clear" w:color="auto" w:fill="D9D9D9" w:themeFill="background1" w:themeFillShade="D9"/>
          </w:tcPr>
          <w:p w14:paraId="5CA10C1D" w14:textId="233F3985"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Pr>
                <w:rFonts w:eastAsia="Times New Roman" w:cstheme="minorHAnsi"/>
                <w:color w:val="000000"/>
                <w:szCs w:val="20"/>
                <w:lang w:val="fr-FR" w:bidi="hi-IN"/>
              </w:rPr>
              <w:t>Disponible et fonctionnel</w:t>
            </w:r>
            <w:r w:rsidRPr="00504735">
              <w:rPr>
                <w:rFonts w:eastAsia="Times New Roman" w:cstheme="minorHAnsi"/>
                <w:color w:val="000000"/>
                <w:szCs w:val="20"/>
                <w:lang w:val="fr-FR" w:bidi="hi-IN"/>
              </w:rPr>
              <w:tab/>
              <w:t>1</w:t>
            </w:r>
          </w:p>
          <w:p w14:paraId="295AA6F4" w14:textId="4B8E674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Pr>
                <w:rFonts w:eastAsia="Times New Roman" w:cstheme="minorHAnsi"/>
                <w:color w:val="000000"/>
                <w:szCs w:val="20"/>
                <w:lang w:val="fr-FR" w:bidi="hi-IN"/>
              </w:rPr>
              <w:t>Disponible et Non fonctionnel</w:t>
            </w:r>
            <w:r w:rsidRPr="00504735">
              <w:rPr>
                <w:rFonts w:eastAsia="Times New Roman" w:cstheme="minorHAnsi"/>
                <w:color w:val="000000"/>
                <w:szCs w:val="20"/>
                <w:lang w:val="fr-FR" w:bidi="hi-IN"/>
              </w:rPr>
              <w:tab/>
              <w:t>2</w:t>
            </w:r>
          </w:p>
          <w:p w14:paraId="07627F41" w14:textId="5B0C0DD4"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3</w:t>
            </w:r>
          </w:p>
        </w:tc>
        <w:tc>
          <w:tcPr>
            <w:tcW w:w="1071" w:type="pct"/>
            <w:shd w:val="clear" w:color="auto" w:fill="D9D9D9" w:themeFill="background1" w:themeFillShade="D9"/>
          </w:tcPr>
          <w:p w14:paraId="65579461" w14:textId="77777777" w:rsidR="000B531E" w:rsidRPr="00D37CDB" w:rsidRDefault="000B531E" w:rsidP="000B531E">
            <w:pPr>
              <w:pStyle w:val="ListParagraph1"/>
              <w:tabs>
                <w:tab w:val="left" w:leader="dot" w:pos="1701"/>
              </w:tabs>
              <w:ind w:left="0"/>
              <w:rPr>
                <w:rFonts w:eastAsia="Times New Roman" w:cstheme="minorHAnsi"/>
                <w:color w:val="000000"/>
                <w:szCs w:val="20"/>
                <w:lang w:val="fr-FR" w:bidi="hi-IN"/>
              </w:rPr>
            </w:pPr>
            <w:r>
              <w:rPr>
                <w:rFonts w:eastAsia="Times New Roman" w:cstheme="minorHAnsi"/>
                <w:color w:val="000000"/>
                <w:szCs w:val="20"/>
                <w:lang w:val="fr-FR" w:bidi="hi-IN"/>
              </w:rPr>
              <w:t>Disponible et fonctionnel</w:t>
            </w:r>
            <w:r w:rsidRPr="00D37CDB">
              <w:rPr>
                <w:rFonts w:eastAsia="Times New Roman" w:cstheme="minorHAnsi"/>
                <w:color w:val="000000"/>
                <w:szCs w:val="20"/>
                <w:lang w:val="fr-FR" w:bidi="hi-IN"/>
              </w:rPr>
              <w:tab/>
              <w:t>1</w:t>
            </w:r>
          </w:p>
          <w:p w14:paraId="6BE43EAD" w14:textId="77777777" w:rsidR="000B531E" w:rsidRPr="00D37CDB" w:rsidRDefault="000B531E" w:rsidP="000B531E">
            <w:pPr>
              <w:pStyle w:val="ListParagraph1"/>
              <w:tabs>
                <w:tab w:val="left" w:leader="dot" w:pos="1701"/>
              </w:tabs>
              <w:ind w:left="0"/>
              <w:rPr>
                <w:rFonts w:eastAsia="Times New Roman" w:cstheme="minorHAnsi"/>
                <w:color w:val="000000"/>
                <w:szCs w:val="20"/>
                <w:lang w:val="fr-FR" w:bidi="hi-IN"/>
              </w:rPr>
            </w:pPr>
            <w:r>
              <w:rPr>
                <w:rFonts w:eastAsia="Times New Roman" w:cstheme="minorHAnsi"/>
                <w:color w:val="000000"/>
                <w:szCs w:val="20"/>
                <w:lang w:val="fr-FR" w:bidi="hi-IN"/>
              </w:rPr>
              <w:t>Disponible et Non fonctionnel</w:t>
            </w:r>
            <w:r w:rsidRPr="00D37CDB">
              <w:rPr>
                <w:rFonts w:eastAsia="Times New Roman" w:cstheme="minorHAnsi"/>
                <w:color w:val="000000"/>
                <w:szCs w:val="20"/>
                <w:lang w:val="fr-FR" w:bidi="hi-IN"/>
              </w:rPr>
              <w:tab/>
              <w:t>2</w:t>
            </w:r>
          </w:p>
          <w:p w14:paraId="4FA82651" w14:textId="635E8C24"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D37CDB">
              <w:rPr>
                <w:rFonts w:eastAsia="Times New Roman" w:cstheme="minorHAnsi"/>
                <w:color w:val="000000"/>
                <w:szCs w:val="20"/>
                <w:lang w:val="fr-FR" w:bidi="hi-IN"/>
              </w:rPr>
              <w:t>Indisponible</w:t>
            </w:r>
            <w:r>
              <w:rPr>
                <w:rFonts w:eastAsia="Times New Roman" w:cstheme="minorHAnsi"/>
                <w:color w:val="000000"/>
                <w:szCs w:val="20"/>
                <w:lang w:val="fr-FR" w:bidi="hi-IN"/>
              </w:rPr>
              <w:t>…</w:t>
            </w:r>
            <w:proofErr w:type="gramStart"/>
            <w:r>
              <w:rPr>
                <w:rFonts w:eastAsia="Times New Roman" w:cstheme="minorHAnsi"/>
                <w:color w:val="000000"/>
                <w:szCs w:val="20"/>
                <w:lang w:val="fr-FR" w:bidi="hi-IN"/>
              </w:rPr>
              <w:t>…….</w:t>
            </w:r>
            <w:proofErr w:type="gramEnd"/>
            <w:r>
              <w:rPr>
                <w:rFonts w:eastAsia="Times New Roman" w:cstheme="minorHAnsi"/>
                <w:color w:val="000000"/>
                <w:szCs w:val="20"/>
                <w:lang w:val="fr-FR" w:bidi="hi-IN"/>
              </w:rPr>
              <w:t>.</w:t>
            </w:r>
            <w:r w:rsidRPr="00D37CDB">
              <w:rPr>
                <w:rFonts w:eastAsia="Times New Roman" w:cstheme="minorHAnsi"/>
                <w:color w:val="000000"/>
                <w:szCs w:val="20"/>
                <w:lang w:val="fr-FR" w:bidi="hi-IN"/>
              </w:rPr>
              <w:tab/>
              <w:t>3</w:t>
            </w:r>
          </w:p>
        </w:tc>
        <w:tc>
          <w:tcPr>
            <w:tcW w:w="360" w:type="pct"/>
          </w:tcPr>
          <w:p w14:paraId="00D2C3D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391DBE1" w14:textId="77777777" w:rsidTr="00DD0383">
        <w:tblPrEx>
          <w:jc w:val="left"/>
        </w:tblPrEx>
        <w:trPr>
          <w:trHeight w:val="20"/>
        </w:trPr>
        <w:tc>
          <w:tcPr>
            <w:tcW w:w="355" w:type="pct"/>
            <w:gridSpan w:val="2"/>
          </w:tcPr>
          <w:p w14:paraId="71E86616"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7BA15B5A" w14:textId="44D8B53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Mobilier</w:t>
            </w:r>
          </w:p>
        </w:tc>
        <w:tc>
          <w:tcPr>
            <w:tcW w:w="1286" w:type="pct"/>
            <w:gridSpan w:val="2"/>
          </w:tcPr>
          <w:p w14:paraId="783A8F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79B101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val="restart"/>
          </w:tcPr>
          <w:p w14:paraId="168C688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A05A887" w14:textId="77777777" w:rsidTr="00DD0383">
        <w:tblPrEx>
          <w:jc w:val="left"/>
        </w:tblPrEx>
        <w:trPr>
          <w:trHeight w:val="121"/>
        </w:trPr>
        <w:tc>
          <w:tcPr>
            <w:tcW w:w="355" w:type="pct"/>
            <w:gridSpan w:val="2"/>
          </w:tcPr>
          <w:p w14:paraId="2DAD175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64660F58" w14:textId="4189F32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Tensiomètre</w:t>
            </w:r>
          </w:p>
        </w:tc>
        <w:tc>
          <w:tcPr>
            <w:tcW w:w="1286" w:type="pct"/>
            <w:gridSpan w:val="2"/>
          </w:tcPr>
          <w:p w14:paraId="3A67848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
          <w:p w14:paraId="3053F58D"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
          <w:p w14:paraId="1FFFF92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15572B8" w14:textId="77777777" w:rsidTr="00DD0383">
        <w:tblPrEx>
          <w:jc w:val="left"/>
        </w:tblPrEx>
        <w:trPr>
          <w:trHeight w:val="20"/>
        </w:trPr>
        <w:tc>
          <w:tcPr>
            <w:tcW w:w="355" w:type="pct"/>
            <w:gridSpan w:val="2"/>
          </w:tcPr>
          <w:p w14:paraId="061F23B4"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73A97000" w14:textId="523F904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Thermomètre</w:t>
            </w:r>
          </w:p>
        </w:tc>
        <w:tc>
          <w:tcPr>
            <w:tcW w:w="1286" w:type="pct"/>
            <w:gridSpan w:val="2"/>
          </w:tcPr>
          <w:p w14:paraId="463AB85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55BFDE7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3CC65FC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3374DE2" w14:textId="77777777" w:rsidTr="00DD0383">
        <w:tblPrEx>
          <w:jc w:val="left"/>
        </w:tblPrEx>
        <w:trPr>
          <w:trHeight w:val="20"/>
        </w:trPr>
        <w:tc>
          <w:tcPr>
            <w:tcW w:w="355" w:type="pct"/>
            <w:gridSpan w:val="2"/>
          </w:tcPr>
          <w:p w14:paraId="661EC85F"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45F9C1F2" w14:textId="79CE2D8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Fœtoscope/Doppler</w:t>
            </w:r>
          </w:p>
        </w:tc>
        <w:tc>
          <w:tcPr>
            <w:tcW w:w="1286" w:type="pct"/>
            <w:gridSpan w:val="2"/>
          </w:tcPr>
          <w:p w14:paraId="19924E2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
          <w:p w14:paraId="1CCD4E4B"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
          <w:p w14:paraId="0B414D1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D674DBE" w14:textId="77777777" w:rsidTr="00DD0383">
        <w:tblPrEx>
          <w:jc w:val="left"/>
        </w:tblPrEx>
        <w:trPr>
          <w:trHeight w:val="20"/>
        </w:trPr>
        <w:tc>
          <w:tcPr>
            <w:tcW w:w="355" w:type="pct"/>
            <w:gridSpan w:val="2"/>
          </w:tcPr>
          <w:p w14:paraId="6DE2539B"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1EAE4F61" w14:textId="5007B562" w:rsidR="000B531E" w:rsidRPr="00504735" w:rsidRDefault="000B531E" w:rsidP="000B531E">
            <w:pPr>
              <w:pStyle w:val="ListParagraph1"/>
              <w:spacing w:after="0" w:line="240" w:lineRule="auto"/>
              <w:ind w:left="0"/>
              <w:rPr>
                <w:rFonts w:cstheme="minorHAnsi"/>
                <w:szCs w:val="20"/>
                <w:lang w:val="fr-FR"/>
              </w:rPr>
            </w:pPr>
            <w:r w:rsidRPr="00CB2487">
              <w:rPr>
                <w:rFonts w:cstheme="minorHAnsi"/>
                <w:szCs w:val="20"/>
                <w:lang w:val="fr-FR"/>
              </w:rPr>
              <w:t>Stéthoscope Pinard</w:t>
            </w:r>
          </w:p>
        </w:tc>
        <w:tc>
          <w:tcPr>
            <w:tcW w:w="1286" w:type="pct"/>
            <w:gridSpan w:val="2"/>
          </w:tcPr>
          <w:p w14:paraId="20280FA3" w14:textId="44E91F82"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
          <w:p w14:paraId="3BEC9A0F"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tcPr>
          <w:p w14:paraId="7EDF13F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4D27C0B" w14:textId="77777777" w:rsidTr="00DD0383">
        <w:tblPrEx>
          <w:jc w:val="left"/>
        </w:tblPrEx>
        <w:trPr>
          <w:trHeight w:val="20"/>
        </w:trPr>
        <w:tc>
          <w:tcPr>
            <w:tcW w:w="355" w:type="pct"/>
            <w:gridSpan w:val="2"/>
          </w:tcPr>
          <w:p w14:paraId="5BB3D1D5"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1C85C673" w14:textId="50D9844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Balance nourrisson</w:t>
            </w:r>
          </w:p>
        </w:tc>
        <w:tc>
          <w:tcPr>
            <w:tcW w:w="1286" w:type="pct"/>
            <w:gridSpan w:val="2"/>
          </w:tcPr>
          <w:p w14:paraId="531AFD1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4D6C815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val="restart"/>
          </w:tcPr>
          <w:p w14:paraId="56AA0D7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90C6B77" w14:textId="77777777" w:rsidTr="00DD0383">
        <w:tblPrEx>
          <w:jc w:val="left"/>
        </w:tblPrEx>
        <w:trPr>
          <w:trHeight w:val="20"/>
        </w:trPr>
        <w:tc>
          <w:tcPr>
            <w:tcW w:w="355" w:type="pct"/>
            <w:gridSpan w:val="2"/>
          </w:tcPr>
          <w:p w14:paraId="29EDA397"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1CA9996C" w14:textId="39F2B8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Balance adulte</w:t>
            </w:r>
          </w:p>
        </w:tc>
        <w:tc>
          <w:tcPr>
            <w:tcW w:w="1286" w:type="pct"/>
            <w:gridSpan w:val="2"/>
          </w:tcPr>
          <w:p w14:paraId="316F753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1BF1770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1971426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49F5CB9" w14:textId="77777777" w:rsidTr="00DD0383">
        <w:tblPrEx>
          <w:jc w:val="left"/>
        </w:tblPrEx>
        <w:trPr>
          <w:trHeight w:val="20"/>
        </w:trPr>
        <w:tc>
          <w:tcPr>
            <w:tcW w:w="355" w:type="pct"/>
            <w:gridSpan w:val="2"/>
          </w:tcPr>
          <w:p w14:paraId="5C83811B"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3BFCD096" w14:textId="43B5421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Stéthoscope adulte</w:t>
            </w:r>
          </w:p>
        </w:tc>
        <w:tc>
          <w:tcPr>
            <w:tcW w:w="1286" w:type="pct"/>
            <w:gridSpan w:val="2"/>
          </w:tcPr>
          <w:p w14:paraId="6CDAD3E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
          <w:p w14:paraId="2200DEE0"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
          <w:p w14:paraId="1672FEA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F165442" w14:textId="77777777" w:rsidTr="00DD0383">
        <w:tblPrEx>
          <w:jc w:val="left"/>
        </w:tblPrEx>
        <w:trPr>
          <w:trHeight w:val="20"/>
        </w:trPr>
        <w:tc>
          <w:tcPr>
            <w:tcW w:w="355" w:type="pct"/>
            <w:gridSpan w:val="2"/>
          </w:tcPr>
          <w:p w14:paraId="00B5172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3E46D764" w14:textId="2A93795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Spéculum</w:t>
            </w:r>
          </w:p>
        </w:tc>
        <w:tc>
          <w:tcPr>
            <w:tcW w:w="1286" w:type="pct"/>
            <w:gridSpan w:val="2"/>
          </w:tcPr>
          <w:p w14:paraId="3EC1DA1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
          <w:p w14:paraId="2DD88397"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
          <w:p w14:paraId="663D0C8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52EF350" w14:textId="77777777" w:rsidTr="00DD0383">
        <w:tblPrEx>
          <w:jc w:val="left"/>
        </w:tblPrEx>
        <w:trPr>
          <w:trHeight w:val="20"/>
        </w:trPr>
        <w:tc>
          <w:tcPr>
            <w:tcW w:w="355" w:type="pct"/>
            <w:gridSpan w:val="2"/>
          </w:tcPr>
          <w:p w14:paraId="26AB512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15560617" w14:textId="3BE3C2E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Écarteur de paroi vaginale antérieure</w:t>
            </w:r>
          </w:p>
        </w:tc>
        <w:tc>
          <w:tcPr>
            <w:tcW w:w="1286" w:type="pct"/>
            <w:gridSpan w:val="2"/>
          </w:tcPr>
          <w:p w14:paraId="2034528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1250064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230C97F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EC30777" w14:textId="77777777" w:rsidTr="00DD0383">
        <w:tblPrEx>
          <w:jc w:val="left"/>
        </w:tblPrEx>
        <w:trPr>
          <w:trHeight w:val="20"/>
        </w:trPr>
        <w:tc>
          <w:tcPr>
            <w:tcW w:w="355" w:type="pct"/>
            <w:gridSpan w:val="2"/>
          </w:tcPr>
          <w:p w14:paraId="65392551"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5C598BC9" w14:textId="4CC993A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Oxygène à canalisation centrale/concentrateur/cylindre</w:t>
            </w:r>
          </w:p>
        </w:tc>
        <w:tc>
          <w:tcPr>
            <w:tcW w:w="1286" w:type="pct"/>
            <w:gridSpan w:val="2"/>
          </w:tcPr>
          <w:p w14:paraId="7254856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2F8F4D3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2790F2E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C139170" w14:textId="77777777" w:rsidTr="00DD0383">
        <w:tblPrEx>
          <w:jc w:val="left"/>
        </w:tblPrEx>
        <w:trPr>
          <w:trHeight w:val="20"/>
        </w:trPr>
        <w:tc>
          <w:tcPr>
            <w:tcW w:w="355" w:type="pct"/>
            <w:gridSpan w:val="2"/>
          </w:tcPr>
          <w:p w14:paraId="1B025CF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44B61A05" w14:textId="57E9B43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Débitmètre pour la source d'oxygène, avec graduations en ml</w:t>
            </w:r>
          </w:p>
        </w:tc>
        <w:tc>
          <w:tcPr>
            <w:tcW w:w="1286" w:type="pct"/>
            <w:gridSpan w:val="2"/>
          </w:tcPr>
          <w:p w14:paraId="19110FE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3E9CD65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21D74F8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FD19D02" w14:textId="77777777" w:rsidTr="00DD0383">
        <w:tblPrEx>
          <w:jc w:val="left"/>
        </w:tblPrEx>
        <w:trPr>
          <w:trHeight w:val="20"/>
        </w:trPr>
        <w:tc>
          <w:tcPr>
            <w:tcW w:w="355" w:type="pct"/>
            <w:gridSpan w:val="2"/>
          </w:tcPr>
          <w:p w14:paraId="75BF5EE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49A80534" w14:textId="1054805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Humidificateur/Climatisation</w:t>
            </w:r>
          </w:p>
        </w:tc>
        <w:tc>
          <w:tcPr>
            <w:tcW w:w="1286" w:type="pct"/>
            <w:gridSpan w:val="2"/>
          </w:tcPr>
          <w:p w14:paraId="4DDC748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1D6F5AA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53F66D7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9371160" w14:textId="77777777" w:rsidTr="00DD0383">
        <w:tblPrEx>
          <w:jc w:val="left"/>
        </w:tblPrEx>
        <w:trPr>
          <w:trHeight w:val="20"/>
        </w:trPr>
        <w:tc>
          <w:tcPr>
            <w:tcW w:w="355" w:type="pct"/>
            <w:gridSpan w:val="2"/>
          </w:tcPr>
          <w:p w14:paraId="17813377"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52A0189F" w14:textId="2391052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Appareil d'administration d'oxygène pour adultes/enfants (tubes de raccordement et masque)</w:t>
            </w:r>
          </w:p>
        </w:tc>
        <w:tc>
          <w:tcPr>
            <w:tcW w:w="1286" w:type="pct"/>
            <w:gridSpan w:val="2"/>
          </w:tcPr>
          <w:p w14:paraId="62DD750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64DFBB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763B3A4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F55709F" w14:textId="77777777" w:rsidTr="00DD0383">
        <w:tblPrEx>
          <w:jc w:val="left"/>
        </w:tblPrEx>
        <w:trPr>
          <w:trHeight w:val="20"/>
        </w:trPr>
        <w:tc>
          <w:tcPr>
            <w:tcW w:w="355" w:type="pct"/>
            <w:gridSpan w:val="2"/>
          </w:tcPr>
          <w:p w14:paraId="30A28597"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65EBB30B" w14:textId="7768DD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Appareil d'administration d'oxygène pour adultes/enfants (pinces nasales)</w:t>
            </w:r>
          </w:p>
        </w:tc>
        <w:tc>
          <w:tcPr>
            <w:tcW w:w="1286" w:type="pct"/>
            <w:gridSpan w:val="2"/>
          </w:tcPr>
          <w:p w14:paraId="1E4087E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2CA9CF9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098E335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B6669D3" w14:textId="77777777" w:rsidTr="00DD0383">
        <w:tblPrEx>
          <w:jc w:val="left"/>
        </w:tblPrEx>
        <w:trPr>
          <w:trHeight w:val="20"/>
        </w:trPr>
        <w:tc>
          <w:tcPr>
            <w:tcW w:w="355" w:type="pct"/>
            <w:gridSpan w:val="2"/>
          </w:tcPr>
          <w:p w14:paraId="7BCE449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332999D0" w14:textId="002E23C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Aspirateur</w:t>
            </w:r>
          </w:p>
        </w:tc>
        <w:tc>
          <w:tcPr>
            <w:tcW w:w="1286" w:type="pct"/>
            <w:gridSpan w:val="2"/>
          </w:tcPr>
          <w:p w14:paraId="5DFE954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0AB2BBE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05DEB22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6790A5" w14:textId="77777777" w:rsidTr="00DD0383">
        <w:tblPrEx>
          <w:jc w:val="left"/>
        </w:tblPrEx>
        <w:trPr>
          <w:trHeight w:val="20"/>
        </w:trPr>
        <w:tc>
          <w:tcPr>
            <w:tcW w:w="355" w:type="pct"/>
            <w:gridSpan w:val="2"/>
          </w:tcPr>
          <w:p w14:paraId="32F698B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394CC4B9" w14:textId="2A48CC8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Réfrigérateur</w:t>
            </w:r>
          </w:p>
        </w:tc>
        <w:tc>
          <w:tcPr>
            <w:tcW w:w="1286" w:type="pct"/>
            <w:gridSpan w:val="2"/>
          </w:tcPr>
          <w:p w14:paraId="5123C1C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63CEB21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0B92BCF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F357C13" w14:textId="77777777" w:rsidTr="00DD0383">
        <w:tblPrEx>
          <w:jc w:val="left"/>
        </w:tblPrEx>
        <w:trPr>
          <w:trHeight w:val="20"/>
        </w:trPr>
        <w:tc>
          <w:tcPr>
            <w:tcW w:w="355" w:type="pct"/>
            <w:gridSpan w:val="2"/>
          </w:tcPr>
          <w:p w14:paraId="7B24BFA9"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4BD9BFAA" w14:textId="60005F2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Chariot de réanimation avec plateau d'urgence</w:t>
            </w:r>
          </w:p>
        </w:tc>
        <w:tc>
          <w:tcPr>
            <w:tcW w:w="1286" w:type="pct"/>
            <w:gridSpan w:val="2"/>
          </w:tcPr>
          <w:p w14:paraId="7B9AAD9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7802ECC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23423D4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20492D8" w14:textId="77777777" w:rsidTr="00DD0383">
        <w:tblPrEx>
          <w:jc w:val="left"/>
        </w:tblPrEx>
        <w:trPr>
          <w:trHeight w:val="20"/>
        </w:trPr>
        <w:tc>
          <w:tcPr>
            <w:tcW w:w="355" w:type="pct"/>
            <w:gridSpan w:val="2"/>
          </w:tcPr>
          <w:p w14:paraId="01E5AFFC"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639D0A2C" w14:textId="34F52F8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Équipement pour la prévention standard des infections courantes</w:t>
            </w:r>
          </w:p>
        </w:tc>
        <w:tc>
          <w:tcPr>
            <w:tcW w:w="1286" w:type="pct"/>
            <w:gridSpan w:val="2"/>
          </w:tcPr>
          <w:p w14:paraId="1A9C199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718EC45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0D10366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7031F67" w14:textId="77777777" w:rsidTr="00DD0383">
        <w:tblPrEx>
          <w:jc w:val="left"/>
        </w:tblPrEx>
        <w:trPr>
          <w:trHeight w:val="20"/>
        </w:trPr>
        <w:tc>
          <w:tcPr>
            <w:tcW w:w="355" w:type="pct"/>
            <w:gridSpan w:val="2"/>
          </w:tcPr>
          <w:p w14:paraId="4482387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52BE1350" w14:textId="035534D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Support à perfusion (potence)</w:t>
            </w:r>
          </w:p>
        </w:tc>
        <w:tc>
          <w:tcPr>
            <w:tcW w:w="1286" w:type="pct"/>
            <w:gridSpan w:val="2"/>
          </w:tcPr>
          <w:p w14:paraId="60F7C03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1B96349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6C6C04D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5084794" w14:textId="77777777" w:rsidTr="00DD0383">
        <w:tblPrEx>
          <w:jc w:val="left"/>
        </w:tblPrEx>
        <w:trPr>
          <w:trHeight w:val="20"/>
        </w:trPr>
        <w:tc>
          <w:tcPr>
            <w:tcW w:w="355" w:type="pct"/>
            <w:gridSpan w:val="2"/>
          </w:tcPr>
          <w:p w14:paraId="1DD85DC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109361D5" w14:textId="7DA4E7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Dispositif électrique pour les équipements comme l'aspirateur</w:t>
            </w:r>
          </w:p>
        </w:tc>
        <w:tc>
          <w:tcPr>
            <w:tcW w:w="1286" w:type="pct"/>
            <w:gridSpan w:val="2"/>
          </w:tcPr>
          <w:p w14:paraId="011CF27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4E8F4B2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6A43C5C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21AC5D1" w14:textId="77777777" w:rsidTr="00DD0383">
        <w:tblPrEx>
          <w:jc w:val="left"/>
        </w:tblPrEx>
        <w:trPr>
          <w:trHeight w:val="20"/>
        </w:trPr>
        <w:tc>
          <w:tcPr>
            <w:tcW w:w="355" w:type="pct"/>
            <w:gridSpan w:val="2"/>
          </w:tcPr>
          <w:p w14:paraId="69AEC723"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711A89C4" w14:textId="2F26F89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Poste de soins infirmiers</w:t>
            </w:r>
          </w:p>
        </w:tc>
        <w:tc>
          <w:tcPr>
            <w:tcW w:w="1286" w:type="pct"/>
            <w:gridSpan w:val="2"/>
          </w:tcPr>
          <w:p w14:paraId="22240E4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5C45819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7189E4C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BF77E1E" w14:textId="77777777" w:rsidTr="00DD0383">
        <w:tblPrEx>
          <w:jc w:val="left"/>
        </w:tblPrEx>
        <w:trPr>
          <w:trHeight w:val="20"/>
        </w:trPr>
        <w:tc>
          <w:tcPr>
            <w:tcW w:w="355" w:type="pct"/>
            <w:gridSpan w:val="2"/>
          </w:tcPr>
          <w:p w14:paraId="6823B1D3"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3C69CFC2" w14:textId="2D3F7E9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Stadiomètre pour la hauteur</w:t>
            </w:r>
          </w:p>
        </w:tc>
        <w:tc>
          <w:tcPr>
            <w:tcW w:w="1286" w:type="pct"/>
            <w:gridSpan w:val="2"/>
            <w:shd w:val="clear" w:color="auto" w:fill="D9D9D9" w:themeFill="background1" w:themeFillShade="D9"/>
          </w:tcPr>
          <w:p w14:paraId="425412BA"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2E5F4DD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193972D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5F27C3" w14:textId="77777777" w:rsidTr="00DD0383">
        <w:tblPrEx>
          <w:jc w:val="left"/>
        </w:tblPrEx>
        <w:trPr>
          <w:trHeight w:val="20"/>
        </w:trPr>
        <w:tc>
          <w:tcPr>
            <w:tcW w:w="355" w:type="pct"/>
            <w:gridSpan w:val="2"/>
          </w:tcPr>
          <w:p w14:paraId="70AE20D5"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632E86B6" w14:textId="43D07037" w:rsidR="000B531E" w:rsidRPr="00504735" w:rsidRDefault="000B531E" w:rsidP="000B531E">
            <w:pPr>
              <w:pStyle w:val="ListParagraph1"/>
              <w:spacing w:after="0" w:line="240" w:lineRule="auto"/>
              <w:ind w:left="0"/>
              <w:rPr>
                <w:rFonts w:cstheme="minorHAnsi"/>
                <w:szCs w:val="20"/>
                <w:lang w:val="fr-FR"/>
              </w:rPr>
            </w:pPr>
            <w:proofErr w:type="spellStart"/>
            <w:r w:rsidRPr="00504735">
              <w:rPr>
                <w:rFonts w:cstheme="minorHAnsi"/>
                <w:szCs w:val="20"/>
                <w:lang w:val="fr-FR"/>
              </w:rPr>
              <w:t>Infantomètre</w:t>
            </w:r>
            <w:proofErr w:type="spellEnd"/>
            <w:r w:rsidRPr="00504735">
              <w:rPr>
                <w:rFonts w:cstheme="minorHAnsi"/>
                <w:szCs w:val="20"/>
                <w:lang w:val="fr-FR"/>
              </w:rPr>
              <w:t xml:space="preserve"> pour la longueur</w:t>
            </w:r>
          </w:p>
        </w:tc>
        <w:tc>
          <w:tcPr>
            <w:tcW w:w="1286" w:type="pct"/>
            <w:gridSpan w:val="2"/>
            <w:shd w:val="clear" w:color="auto" w:fill="D9D9D9" w:themeFill="background1" w:themeFillShade="D9"/>
          </w:tcPr>
          <w:p w14:paraId="0AF2CD5C"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1FBD02B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311DD41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05EF980" w14:textId="77777777" w:rsidTr="00DD0383">
        <w:tblPrEx>
          <w:jc w:val="left"/>
        </w:tblPrEx>
        <w:trPr>
          <w:trHeight w:val="20"/>
        </w:trPr>
        <w:tc>
          <w:tcPr>
            <w:tcW w:w="355" w:type="pct"/>
            <w:gridSpan w:val="2"/>
          </w:tcPr>
          <w:p w14:paraId="3D854BC4"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3DB87592" w14:textId="43E55CF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Stéthoscope pédiatrique</w:t>
            </w:r>
          </w:p>
        </w:tc>
        <w:tc>
          <w:tcPr>
            <w:tcW w:w="1286" w:type="pct"/>
            <w:gridSpan w:val="2"/>
          </w:tcPr>
          <w:p w14:paraId="688333E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0C6C461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30CAD52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3CC3662" w14:textId="77777777" w:rsidTr="00DD0383">
        <w:tblPrEx>
          <w:jc w:val="left"/>
        </w:tblPrEx>
        <w:trPr>
          <w:trHeight w:val="20"/>
        </w:trPr>
        <w:tc>
          <w:tcPr>
            <w:tcW w:w="355" w:type="pct"/>
            <w:gridSpan w:val="2"/>
          </w:tcPr>
          <w:p w14:paraId="06968B48"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5869EC4C" w14:textId="4008C62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Oxymètre de pouls</w:t>
            </w:r>
          </w:p>
        </w:tc>
        <w:tc>
          <w:tcPr>
            <w:tcW w:w="1286" w:type="pct"/>
            <w:gridSpan w:val="2"/>
          </w:tcPr>
          <w:p w14:paraId="729B00B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3F7755E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60276EA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B5FAE8" w14:textId="77777777" w:rsidTr="00DD0383">
        <w:tblPrEx>
          <w:jc w:val="left"/>
        </w:tblPrEx>
        <w:trPr>
          <w:trHeight w:val="20"/>
        </w:trPr>
        <w:tc>
          <w:tcPr>
            <w:tcW w:w="355" w:type="pct"/>
            <w:gridSpan w:val="2"/>
          </w:tcPr>
          <w:p w14:paraId="2C4F3F45"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773B0298" w14:textId="11B3F63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Tensiomètre avec brassard pédiatrique</w:t>
            </w:r>
          </w:p>
        </w:tc>
        <w:tc>
          <w:tcPr>
            <w:tcW w:w="1286" w:type="pct"/>
            <w:gridSpan w:val="2"/>
          </w:tcPr>
          <w:p w14:paraId="2DDF7AD4"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7177E9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2040602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0B4C2AF" w14:textId="77777777" w:rsidTr="00DD0383">
        <w:tblPrEx>
          <w:jc w:val="left"/>
        </w:tblPrEx>
        <w:trPr>
          <w:trHeight w:val="20"/>
        </w:trPr>
        <w:tc>
          <w:tcPr>
            <w:tcW w:w="355" w:type="pct"/>
            <w:gridSpan w:val="2"/>
          </w:tcPr>
          <w:p w14:paraId="40677358"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5BC0C15F" w14:textId="66CF7E6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Torche</w:t>
            </w:r>
          </w:p>
        </w:tc>
        <w:tc>
          <w:tcPr>
            <w:tcW w:w="1286" w:type="pct"/>
            <w:gridSpan w:val="2"/>
          </w:tcPr>
          <w:p w14:paraId="0CC7418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53291CE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6B477DD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5EFD01F" w14:textId="77777777" w:rsidTr="00DD0383">
        <w:tblPrEx>
          <w:jc w:val="left"/>
        </w:tblPrEx>
        <w:trPr>
          <w:trHeight w:val="20"/>
        </w:trPr>
        <w:tc>
          <w:tcPr>
            <w:tcW w:w="355" w:type="pct"/>
            <w:gridSpan w:val="2"/>
          </w:tcPr>
          <w:p w14:paraId="219D71F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302ADC84" w14:textId="0EA810B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Nébuliseur</w:t>
            </w:r>
          </w:p>
        </w:tc>
        <w:tc>
          <w:tcPr>
            <w:tcW w:w="1286" w:type="pct"/>
            <w:gridSpan w:val="2"/>
          </w:tcPr>
          <w:p w14:paraId="775A731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63FF247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4E267F5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4F61966" w14:textId="77777777" w:rsidTr="00DD0383">
        <w:tblPrEx>
          <w:jc w:val="left"/>
        </w:tblPrEx>
        <w:trPr>
          <w:trHeight w:val="20"/>
        </w:trPr>
        <w:tc>
          <w:tcPr>
            <w:tcW w:w="355" w:type="pct"/>
            <w:gridSpan w:val="2"/>
          </w:tcPr>
          <w:p w14:paraId="4C1012D9"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1FAFE3A7" w14:textId="1D0AF9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Masque avec chambre d’inhalation</w:t>
            </w:r>
          </w:p>
        </w:tc>
        <w:tc>
          <w:tcPr>
            <w:tcW w:w="1286" w:type="pct"/>
            <w:gridSpan w:val="2"/>
          </w:tcPr>
          <w:p w14:paraId="39BD48D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2D9F813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5B2E295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B9DFBBC" w14:textId="77777777" w:rsidTr="00DD0383">
        <w:tblPrEx>
          <w:jc w:val="left"/>
        </w:tblPrEx>
        <w:trPr>
          <w:trHeight w:val="20"/>
        </w:trPr>
        <w:tc>
          <w:tcPr>
            <w:tcW w:w="355" w:type="pct"/>
            <w:gridSpan w:val="2"/>
          </w:tcPr>
          <w:p w14:paraId="4039298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6BFA36B1" w14:textId="3402881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Masques de protection : Nouveau-né</w:t>
            </w:r>
          </w:p>
        </w:tc>
        <w:tc>
          <w:tcPr>
            <w:tcW w:w="1286" w:type="pct"/>
            <w:gridSpan w:val="2"/>
          </w:tcPr>
          <w:p w14:paraId="791115A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1F79143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03096CC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EC372B0" w14:textId="77777777" w:rsidTr="00DD0383">
        <w:tblPrEx>
          <w:jc w:val="left"/>
        </w:tblPrEx>
        <w:trPr>
          <w:trHeight w:val="20"/>
        </w:trPr>
        <w:tc>
          <w:tcPr>
            <w:tcW w:w="355" w:type="pct"/>
            <w:gridSpan w:val="2"/>
          </w:tcPr>
          <w:p w14:paraId="16CF2A0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248CFB88" w14:textId="24B065A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Masques de protection : Nourrisson</w:t>
            </w:r>
          </w:p>
        </w:tc>
        <w:tc>
          <w:tcPr>
            <w:tcW w:w="1286" w:type="pct"/>
            <w:gridSpan w:val="2"/>
            <w:shd w:val="clear" w:color="auto" w:fill="D9D9D9" w:themeFill="background1" w:themeFillShade="D9"/>
          </w:tcPr>
          <w:p w14:paraId="4F9A5CD5"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6FE83BB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3B4770E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95474D9" w14:textId="77777777" w:rsidTr="00DD0383">
        <w:tblPrEx>
          <w:jc w:val="left"/>
        </w:tblPrEx>
        <w:trPr>
          <w:trHeight w:val="20"/>
        </w:trPr>
        <w:tc>
          <w:tcPr>
            <w:tcW w:w="355" w:type="pct"/>
            <w:gridSpan w:val="2"/>
          </w:tcPr>
          <w:p w14:paraId="6B138DD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6834A0DB" w14:textId="1BB4FDB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Masques de protection : </w:t>
            </w:r>
            <w:r>
              <w:rPr>
                <w:rFonts w:cstheme="minorHAnsi"/>
                <w:szCs w:val="20"/>
                <w:lang w:val="fr-FR"/>
              </w:rPr>
              <w:t>Enfant</w:t>
            </w:r>
          </w:p>
        </w:tc>
        <w:tc>
          <w:tcPr>
            <w:tcW w:w="1286" w:type="pct"/>
            <w:gridSpan w:val="2"/>
            <w:shd w:val="clear" w:color="auto" w:fill="D9D9D9" w:themeFill="background1" w:themeFillShade="D9"/>
          </w:tcPr>
          <w:p w14:paraId="460BDD3B"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5032FAF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4ED1FFF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E50E5F" w14:textId="77777777" w:rsidTr="00DD0383">
        <w:tblPrEx>
          <w:jc w:val="left"/>
        </w:tblPrEx>
        <w:trPr>
          <w:trHeight w:val="20"/>
        </w:trPr>
        <w:tc>
          <w:tcPr>
            <w:tcW w:w="355" w:type="pct"/>
            <w:gridSpan w:val="2"/>
          </w:tcPr>
          <w:p w14:paraId="6813A0CA"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
          <w:p w14:paraId="540C5E2B" w14:textId="7255D58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Masques de protection : Adulte</w:t>
            </w:r>
          </w:p>
        </w:tc>
        <w:tc>
          <w:tcPr>
            <w:tcW w:w="1286" w:type="pct"/>
            <w:gridSpan w:val="2"/>
          </w:tcPr>
          <w:p w14:paraId="798569F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
          <w:p w14:paraId="0E3F1A7A"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
          <w:p w14:paraId="25E7639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E922E2" w14:paraId="30132502" w14:textId="77777777" w:rsidTr="00DD0383">
        <w:trPr>
          <w:trHeight w:val="376"/>
          <w:jc w:val="center"/>
        </w:trPr>
        <w:tc>
          <w:tcPr>
            <w:tcW w:w="5000" w:type="pct"/>
            <w:gridSpan w:val="7"/>
            <w:shd w:val="clear" w:color="auto" w:fill="AEAAAA" w:themeFill="background2" w:themeFillShade="BF"/>
            <w:vAlign w:val="center"/>
          </w:tcPr>
          <w:p w14:paraId="3B782308" w14:textId="77777777" w:rsidR="000B531E" w:rsidRPr="00504735" w:rsidRDefault="000B531E" w:rsidP="000B531E">
            <w:pPr>
              <w:tabs>
                <w:tab w:val="left" w:leader="dot" w:pos="2160"/>
                <w:tab w:val="left" w:pos="2520"/>
              </w:tabs>
              <w:suppressAutoHyphens/>
              <w:spacing w:line="276" w:lineRule="auto"/>
              <w:jc w:val="center"/>
              <w:rPr>
                <w:rFonts w:cstheme="minorHAnsi"/>
                <w:b/>
                <w:bCs/>
                <w:szCs w:val="20"/>
                <w:lang w:val="fr-FR"/>
              </w:rPr>
            </w:pPr>
            <w:r w:rsidRPr="00504735">
              <w:rPr>
                <w:rFonts w:cstheme="minorHAnsi"/>
                <w:b/>
                <w:bCs/>
                <w:szCs w:val="20"/>
                <w:lang w:val="fr-FR"/>
              </w:rPr>
              <w:t>UNITÉ DE SOINS POUR NOUVEAU-NÉS MALADES</w:t>
            </w:r>
          </w:p>
          <w:p w14:paraId="46651CEA" w14:textId="154B463C" w:rsidR="000B531E" w:rsidRPr="00504735" w:rsidRDefault="000B531E" w:rsidP="000B531E">
            <w:pPr>
              <w:tabs>
                <w:tab w:val="left" w:leader="dot" w:pos="2160"/>
                <w:tab w:val="left" w:pos="2520"/>
              </w:tabs>
              <w:suppressAutoHyphens/>
              <w:spacing w:line="276" w:lineRule="auto"/>
              <w:jc w:val="center"/>
              <w:rPr>
                <w:rFonts w:cstheme="minorHAnsi"/>
                <w:i/>
                <w:iCs/>
                <w:szCs w:val="20"/>
                <w:lang w:val="fr-FR"/>
              </w:rPr>
            </w:pPr>
            <w:r w:rsidRPr="00504735">
              <w:rPr>
                <w:rFonts w:cstheme="minorHAnsi"/>
                <w:i/>
                <w:iCs/>
                <w:szCs w:val="20"/>
                <w:lang w:val="fr-FR"/>
              </w:rPr>
              <w:t>Visiter l'unité de soins pour nouveau-nés malades, le cas échéant, et consigner ses observations</w:t>
            </w:r>
          </w:p>
        </w:tc>
      </w:tr>
      <w:tr w:rsidR="000B531E" w:rsidRPr="006974FC" w14:paraId="47A0AED3" w14:textId="77777777" w:rsidTr="00DD0383">
        <w:trPr>
          <w:trHeight w:val="529"/>
          <w:jc w:val="center"/>
        </w:trPr>
        <w:tc>
          <w:tcPr>
            <w:tcW w:w="355" w:type="pct"/>
            <w:gridSpan w:val="2"/>
          </w:tcPr>
          <w:p w14:paraId="697F9C0F" w14:textId="77777777" w:rsidR="000B531E" w:rsidRPr="00504735" w:rsidRDefault="000B531E" w:rsidP="000B531E">
            <w:pPr>
              <w:jc w:val="center"/>
              <w:rPr>
                <w:rFonts w:eastAsia="Arial Narrow" w:cstheme="minorHAnsi"/>
                <w:szCs w:val="20"/>
                <w:cs/>
                <w:lang w:val="fr-FR" w:bidi="hi-IN"/>
              </w:rPr>
            </w:pPr>
            <w:r w:rsidRPr="00504735">
              <w:rPr>
                <w:rFonts w:eastAsia="Arial Narrow" w:cstheme="minorHAnsi"/>
                <w:szCs w:val="20"/>
                <w:lang w:val="fr-FR" w:bidi="hi-IN"/>
              </w:rPr>
              <w:t>306</w:t>
            </w:r>
          </w:p>
        </w:tc>
        <w:tc>
          <w:tcPr>
            <w:tcW w:w="1928" w:type="pct"/>
          </w:tcPr>
          <w:p w14:paraId="5F92DF96" w14:textId="345DC324" w:rsidR="000B531E" w:rsidRPr="00504735" w:rsidRDefault="000B531E" w:rsidP="000B531E">
            <w:pPr>
              <w:rPr>
                <w:rFonts w:cstheme="minorHAnsi"/>
                <w:szCs w:val="20"/>
                <w:lang w:val="fr-FR"/>
              </w:rPr>
            </w:pPr>
            <w:r w:rsidRPr="00504735">
              <w:rPr>
                <w:rFonts w:cstheme="minorHAnsi"/>
                <w:szCs w:val="20"/>
                <w:lang w:val="fr-FR"/>
              </w:rPr>
              <w:t>L'établissement dispose-t-il d'une unité de soins intensifs ?</w:t>
            </w:r>
          </w:p>
        </w:tc>
        <w:tc>
          <w:tcPr>
            <w:tcW w:w="2357" w:type="pct"/>
            <w:gridSpan w:val="3"/>
          </w:tcPr>
          <w:p w14:paraId="20986C2A" w14:textId="59A0C5A5"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127A459A" w14:textId="07CB20E3"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shd w:val="clear" w:color="auto" w:fill="auto"/>
          </w:tcPr>
          <w:p w14:paraId="77CCDD37" w14:textId="77777777" w:rsidR="000B531E" w:rsidRPr="00504735" w:rsidRDefault="000B531E" w:rsidP="000B531E">
            <w:pPr>
              <w:rPr>
                <w:rFonts w:cstheme="minorHAnsi"/>
                <w:b/>
                <w:bCs/>
                <w:szCs w:val="20"/>
                <w:lang w:val="fr-FR"/>
              </w:rPr>
            </w:pPr>
          </w:p>
          <w:p w14:paraId="094F70A2" w14:textId="77777777" w:rsidR="000B531E" w:rsidRPr="00504735" w:rsidRDefault="000B531E" w:rsidP="000B531E">
            <w:pPr>
              <w:rPr>
                <w:rFonts w:cstheme="minorHAnsi"/>
                <w:b/>
                <w:bCs/>
                <w:szCs w:val="20"/>
                <w:lang w:val="fr-FR"/>
              </w:rPr>
            </w:pPr>
            <w:r w:rsidRPr="00504735">
              <w:rPr>
                <w:rFonts w:cstheme="minorHAnsi"/>
                <w:noProof/>
                <w:szCs w:val="20"/>
                <w:lang w:val="fr-FR" w:eastAsia="en-IN" w:bidi="hi-IN"/>
              </w:rPr>
              <mc:AlternateContent>
                <mc:Choice Requires="wps">
                  <w:drawing>
                    <wp:anchor distT="0" distB="0" distL="114300" distR="114300" simplePos="0" relativeHeight="253006848" behindDoc="0" locked="0" layoutInCell="1" allowOverlap="1" wp14:anchorId="649C8B0B" wp14:editId="5FF26203">
                      <wp:simplePos x="0" y="0"/>
                      <wp:positionH relativeFrom="column">
                        <wp:posOffset>-161925</wp:posOffset>
                      </wp:positionH>
                      <wp:positionV relativeFrom="paragraph">
                        <wp:posOffset>75565</wp:posOffset>
                      </wp:positionV>
                      <wp:extent cx="226695" cy="0"/>
                      <wp:effectExtent l="0" t="76200" r="20955" b="95250"/>
                      <wp:wrapNone/>
                      <wp:docPr id="1393785692" name="Straight Arrow Connector 1393785692"/>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0D795E" id="_x0000_t32" coordsize="21600,21600" o:spt="32" o:oned="t" path="m,l21600,21600e" filled="f">
                      <v:path arrowok="t" fillok="f" o:connecttype="none"/>
                      <o:lock v:ext="edit" shapetype="t"/>
                    </v:shapetype>
                    <v:shape id="Straight Arrow Connector 1393785692" o:spid="_x0000_s1026" type="#_x0000_t32" style="position:absolute;margin-left:-12.75pt;margin-top:5.95pt;width:17.85pt;height:0;z-index:25300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" strokecolor="black [3213]" strokeweight=".5pt">
                      <v:stroke endarrow="block" joinstyle="miter"/>
                    </v:shape>
                  </w:pict>
                </mc:Fallback>
              </mc:AlternateContent>
            </w:r>
            <w:r w:rsidRPr="00504735">
              <w:rPr>
                <w:rFonts w:cstheme="minorHAnsi"/>
                <w:noProof/>
                <w:szCs w:val="20"/>
                <w:lang w:val="fr-FR" w:eastAsia="en-IN"/>
              </w:rPr>
              <w:t xml:space="preserve">  </w:t>
            </w:r>
            <w:r w:rsidRPr="00504735">
              <w:rPr>
                <w:rFonts w:cstheme="minorHAnsi"/>
                <w:b/>
                <w:bCs/>
                <w:szCs w:val="20"/>
                <w:lang w:val="fr-FR"/>
              </w:rPr>
              <w:t>315</w:t>
            </w:r>
          </w:p>
        </w:tc>
      </w:tr>
      <w:tr w:rsidR="000B531E" w:rsidRPr="006974FC" w14:paraId="7EB543EA" w14:textId="77777777" w:rsidTr="00DD0383">
        <w:trPr>
          <w:trHeight w:val="529"/>
          <w:jc w:val="center"/>
        </w:trPr>
        <w:tc>
          <w:tcPr>
            <w:tcW w:w="355" w:type="pct"/>
            <w:gridSpan w:val="2"/>
          </w:tcPr>
          <w:p w14:paraId="7A5FA26D"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307</w:t>
            </w:r>
          </w:p>
        </w:tc>
        <w:tc>
          <w:tcPr>
            <w:tcW w:w="1928" w:type="pct"/>
          </w:tcPr>
          <w:p w14:paraId="41E71E44" w14:textId="77E1DDD4" w:rsidR="000B531E" w:rsidRPr="00504735" w:rsidRDefault="000B531E" w:rsidP="000B531E">
            <w:pPr>
              <w:rPr>
                <w:rFonts w:eastAsia="Arial Narrow" w:cstheme="minorHAnsi"/>
                <w:szCs w:val="20"/>
                <w:lang w:val="fr-FR" w:bidi="hi-IN"/>
              </w:rPr>
            </w:pPr>
            <w:r w:rsidRPr="00504735">
              <w:rPr>
                <w:rFonts w:cstheme="minorHAnsi"/>
                <w:szCs w:val="20"/>
                <w:lang w:val="fr-FR"/>
              </w:rPr>
              <w:t>Zone propre pour le mélange des fluides intraveineux et des médicaments/zone de préparation des fluides</w:t>
            </w:r>
          </w:p>
        </w:tc>
        <w:tc>
          <w:tcPr>
            <w:tcW w:w="2357" w:type="pct"/>
            <w:gridSpan w:val="3"/>
          </w:tcPr>
          <w:p w14:paraId="4A88877D"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213C834A" w14:textId="72C2A724"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
          <w:p w14:paraId="29856D0D" w14:textId="77777777" w:rsidR="000B531E" w:rsidRPr="00504735" w:rsidRDefault="000B531E" w:rsidP="000B531E">
            <w:pPr>
              <w:jc w:val="center"/>
              <w:rPr>
                <w:rFonts w:eastAsia="Arial Narrow" w:cstheme="minorHAnsi"/>
                <w:szCs w:val="20"/>
                <w:lang w:val="fr-FR" w:bidi="hi-IN"/>
              </w:rPr>
            </w:pPr>
          </w:p>
        </w:tc>
      </w:tr>
      <w:tr w:rsidR="000B531E" w:rsidRPr="006974FC" w14:paraId="191AC554" w14:textId="77777777" w:rsidTr="00DD0383">
        <w:trPr>
          <w:trHeight w:val="529"/>
          <w:jc w:val="center"/>
        </w:trPr>
        <w:tc>
          <w:tcPr>
            <w:tcW w:w="355" w:type="pct"/>
            <w:gridSpan w:val="2"/>
          </w:tcPr>
          <w:p w14:paraId="0AFB710E"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308</w:t>
            </w:r>
          </w:p>
        </w:tc>
        <w:tc>
          <w:tcPr>
            <w:tcW w:w="1928" w:type="pct"/>
          </w:tcPr>
          <w:p w14:paraId="6B2CE21A" w14:textId="5FC6522A" w:rsidR="000B531E" w:rsidRPr="00504735" w:rsidRDefault="000B531E" w:rsidP="000B531E">
            <w:pPr>
              <w:rPr>
                <w:rFonts w:eastAsia="Arial Narrow" w:cstheme="minorHAnsi"/>
                <w:szCs w:val="20"/>
                <w:lang w:val="fr-FR" w:bidi="hi-IN"/>
              </w:rPr>
            </w:pPr>
            <w:r w:rsidRPr="00504735">
              <w:rPr>
                <w:rFonts w:cstheme="minorHAnsi"/>
                <w:szCs w:val="20"/>
                <w:lang w:val="fr-FR"/>
              </w:rPr>
              <w:t xml:space="preserve">Zone réservée à la mère pour l'extraction du lait maternel/l'allaitement, zone d'habillage </w:t>
            </w:r>
          </w:p>
        </w:tc>
        <w:tc>
          <w:tcPr>
            <w:tcW w:w="2357" w:type="pct"/>
            <w:gridSpan w:val="3"/>
          </w:tcPr>
          <w:p w14:paraId="1201AD38"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5675D679" w14:textId="655EEF3E"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
          <w:p w14:paraId="01B1B288" w14:textId="77777777" w:rsidR="000B531E" w:rsidRPr="00504735" w:rsidRDefault="000B531E" w:rsidP="000B531E">
            <w:pPr>
              <w:jc w:val="center"/>
              <w:rPr>
                <w:rFonts w:eastAsia="Arial Narrow" w:cstheme="minorHAnsi"/>
                <w:szCs w:val="20"/>
                <w:lang w:val="fr-FR" w:bidi="hi-IN"/>
              </w:rPr>
            </w:pPr>
          </w:p>
        </w:tc>
      </w:tr>
      <w:tr w:rsidR="000B531E" w:rsidRPr="006974FC" w14:paraId="69CC1FE1" w14:textId="77777777" w:rsidTr="00DD0383">
        <w:trPr>
          <w:trHeight w:val="529"/>
          <w:jc w:val="center"/>
        </w:trPr>
        <w:tc>
          <w:tcPr>
            <w:tcW w:w="355" w:type="pct"/>
            <w:gridSpan w:val="2"/>
          </w:tcPr>
          <w:p w14:paraId="3310EAA8"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309</w:t>
            </w:r>
          </w:p>
        </w:tc>
        <w:tc>
          <w:tcPr>
            <w:tcW w:w="1928" w:type="pct"/>
          </w:tcPr>
          <w:p w14:paraId="2B06EFEC" w14:textId="3735B20E" w:rsidR="000B531E" w:rsidRPr="00504735" w:rsidRDefault="000B531E" w:rsidP="000B531E">
            <w:pPr>
              <w:rPr>
                <w:rFonts w:eastAsia="Arial Narrow" w:cstheme="minorHAnsi"/>
                <w:szCs w:val="20"/>
                <w:lang w:val="fr-FR" w:bidi="hi-IN"/>
              </w:rPr>
            </w:pPr>
            <w:r w:rsidRPr="00504735">
              <w:rPr>
                <w:rFonts w:cstheme="minorHAnsi"/>
                <w:szCs w:val="20"/>
                <w:lang w:val="fr-FR"/>
              </w:rPr>
              <w:t>Espace réservé à l'unité</w:t>
            </w:r>
            <w:r>
              <w:rPr>
                <w:rFonts w:cstheme="minorHAnsi"/>
                <w:szCs w:val="20"/>
                <w:lang w:val="fr-FR"/>
              </w:rPr>
              <w:t xml:space="preserve"> </w:t>
            </w:r>
            <w:r w:rsidRPr="00504735">
              <w:rPr>
                <w:rFonts w:cstheme="minorHAnsi"/>
                <w:szCs w:val="20"/>
                <w:lang w:val="fr-FR"/>
              </w:rPr>
              <w:t>de centre de gestion principal</w:t>
            </w:r>
          </w:p>
        </w:tc>
        <w:tc>
          <w:tcPr>
            <w:tcW w:w="2357" w:type="pct"/>
            <w:gridSpan w:val="3"/>
          </w:tcPr>
          <w:p w14:paraId="4011FC0E" w14:textId="77777777" w:rsidR="000B531E" w:rsidRPr="00504735" w:rsidRDefault="000B531E" w:rsidP="000B531E">
            <w:pPr>
              <w:tabs>
                <w:tab w:val="left" w:pos="0"/>
                <w:tab w:val="right" w:leader="dot" w:pos="4092"/>
              </w:tabs>
              <w:rPr>
                <w:rFonts w:cstheme="minorHAnsi"/>
                <w:b/>
                <w:bCs/>
                <w:szCs w:val="20"/>
                <w:lang w:val="fr-FR"/>
              </w:rPr>
            </w:pPr>
            <w:r w:rsidRPr="00504735">
              <w:rPr>
                <w:rFonts w:eastAsia="Arial Narrow" w:cstheme="minorHAnsi"/>
                <w:b/>
                <w:szCs w:val="20"/>
                <w:lang w:val="fr-FR" w:bidi="hi-IN"/>
              </w:rPr>
              <w:t>Oui</w:t>
            </w:r>
            <w:r w:rsidRPr="00504735">
              <w:rPr>
                <w:rFonts w:eastAsia="Arial Narrow" w:cs="Mangal"/>
                <w:b/>
                <w:szCs w:val="20"/>
                <w:cs/>
                <w:lang w:val="fr-FR" w:bidi="hi-IN"/>
              </w:rPr>
              <w:tab/>
              <w:t>1</w:t>
            </w:r>
          </w:p>
          <w:p w14:paraId="57B0695F" w14:textId="0CFF6B72" w:rsidR="000B531E" w:rsidRPr="00504735" w:rsidRDefault="000B531E" w:rsidP="000B531E">
            <w:pPr>
              <w:tabs>
                <w:tab w:val="right" w:leader="dot" w:pos="4092"/>
              </w:tabs>
              <w:rPr>
                <w:rFonts w:eastAsia="Arial Narrow" w:cstheme="minorHAnsi"/>
                <w:b/>
                <w:szCs w:val="20"/>
                <w:lang w:val="fr-FR" w:bidi="hi-IN"/>
              </w:rPr>
            </w:pPr>
            <w:r w:rsidRPr="00504735">
              <w:rPr>
                <w:rFonts w:eastAsia="Arial Narrow" w:cstheme="minorHAnsi"/>
                <w:b/>
                <w:szCs w:val="20"/>
                <w:lang w:val="fr-FR" w:bidi="hi-IN"/>
              </w:rPr>
              <w:t>Non</w:t>
            </w:r>
            <w:r w:rsidRPr="00504735">
              <w:rPr>
                <w:rFonts w:eastAsia="Arial Narrow" w:cs="Mangal"/>
                <w:b/>
                <w:szCs w:val="20"/>
                <w:cs/>
                <w:lang w:val="fr-FR" w:bidi="hi-IN"/>
              </w:rPr>
              <w:tab/>
              <w:t>2</w:t>
            </w:r>
          </w:p>
        </w:tc>
        <w:tc>
          <w:tcPr>
            <w:tcW w:w="360" w:type="pct"/>
          </w:tcPr>
          <w:p w14:paraId="25C74C70" w14:textId="77777777" w:rsidR="000B531E" w:rsidRPr="00504735" w:rsidRDefault="000B531E" w:rsidP="000B531E">
            <w:pPr>
              <w:jc w:val="center"/>
              <w:rPr>
                <w:rFonts w:eastAsia="Arial Narrow" w:cstheme="minorHAnsi"/>
                <w:b/>
                <w:szCs w:val="20"/>
                <w:lang w:val="fr-FR" w:bidi="hi-IN"/>
              </w:rPr>
            </w:pPr>
          </w:p>
        </w:tc>
      </w:tr>
      <w:tr w:rsidR="000B531E" w:rsidRPr="006974FC" w14:paraId="5F8ED441" w14:textId="77777777" w:rsidTr="00DD0383">
        <w:trPr>
          <w:trHeight w:val="529"/>
          <w:jc w:val="center"/>
        </w:trPr>
        <w:tc>
          <w:tcPr>
            <w:tcW w:w="355" w:type="pct"/>
            <w:gridSpan w:val="2"/>
          </w:tcPr>
          <w:p w14:paraId="56EFE79C"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310</w:t>
            </w:r>
          </w:p>
        </w:tc>
        <w:tc>
          <w:tcPr>
            <w:tcW w:w="1928" w:type="pct"/>
          </w:tcPr>
          <w:p w14:paraId="4C952297" w14:textId="470A2D4A" w:rsidR="000B531E" w:rsidRPr="00504735" w:rsidRDefault="000B531E" w:rsidP="000B531E">
            <w:pPr>
              <w:rPr>
                <w:rFonts w:eastAsia="Arial Narrow" w:cstheme="minorHAnsi"/>
                <w:szCs w:val="20"/>
                <w:lang w:val="fr-FR" w:bidi="hi-IN"/>
              </w:rPr>
            </w:pPr>
            <w:r w:rsidRPr="00504735">
              <w:rPr>
                <w:rFonts w:cstheme="minorHAnsi"/>
                <w:szCs w:val="20"/>
                <w:lang w:val="fr-FR"/>
              </w:rPr>
              <w:t>Disponibilité d'un vestiaire/d'une salle de garde pour les infirmières</w:t>
            </w:r>
          </w:p>
        </w:tc>
        <w:tc>
          <w:tcPr>
            <w:tcW w:w="2357" w:type="pct"/>
            <w:gridSpan w:val="3"/>
          </w:tcPr>
          <w:p w14:paraId="2708F636"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52A395FE" w14:textId="1DDA4DCF"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lastRenderedPageBreak/>
              <w:t>Non</w:t>
            </w:r>
            <w:r w:rsidRPr="00504735">
              <w:rPr>
                <w:rFonts w:eastAsia="Arial Narrow" w:cs="Mangal"/>
                <w:szCs w:val="20"/>
                <w:cs/>
                <w:lang w:val="fr-FR" w:bidi="hi-IN"/>
              </w:rPr>
              <w:tab/>
              <w:t>2</w:t>
            </w:r>
          </w:p>
        </w:tc>
        <w:tc>
          <w:tcPr>
            <w:tcW w:w="360" w:type="pct"/>
          </w:tcPr>
          <w:p w14:paraId="68BE1740" w14:textId="77777777" w:rsidR="000B531E" w:rsidRPr="00504735" w:rsidRDefault="000B531E" w:rsidP="000B531E">
            <w:pPr>
              <w:jc w:val="center"/>
              <w:rPr>
                <w:rFonts w:eastAsia="Arial Narrow" w:cstheme="minorHAnsi"/>
                <w:szCs w:val="20"/>
                <w:lang w:val="fr-FR" w:bidi="hi-IN"/>
              </w:rPr>
            </w:pPr>
          </w:p>
        </w:tc>
      </w:tr>
      <w:tr w:rsidR="000B531E" w:rsidRPr="006974FC" w14:paraId="38A9C117" w14:textId="77777777" w:rsidTr="00DD0383">
        <w:trPr>
          <w:trHeight w:val="529"/>
          <w:jc w:val="center"/>
        </w:trPr>
        <w:tc>
          <w:tcPr>
            <w:tcW w:w="355" w:type="pct"/>
            <w:gridSpan w:val="2"/>
          </w:tcPr>
          <w:p w14:paraId="0571B1EF"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311</w:t>
            </w:r>
          </w:p>
        </w:tc>
        <w:tc>
          <w:tcPr>
            <w:tcW w:w="1928" w:type="pct"/>
          </w:tcPr>
          <w:p w14:paraId="75C3DC03" w14:textId="5B60EA85" w:rsidR="000B531E" w:rsidRPr="00504735" w:rsidRDefault="000B531E" w:rsidP="000B531E">
            <w:pPr>
              <w:rPr>
                <w:rFonts w:eastAsia="Arial Narrow" w:cstheme="minorHAnsi"/>
                <w:szCs w:val="20"/>
                <w:lang w:val="fr-FR" w:bidi="hi-IN"/>
              </w:rPr>
            </w:pPr>
            <w:r w:rsidRPr="00504735">
              <w:rPr>
                <w:rFonts w:cstheme="minorHAnsi"/>
                <w:szCs w:val="20"/>
                <w:lang w:val="fr-FR"/>
              </w:rPr>
              <w:t>Disponibilité d'une buanderie sale</w:t>
            </w:r>
          </w:p>
        </w:tc>
        <w:tc>
          <w:tcPr>
            <w:tcW w:w="2357" w:type="pct"/>
            <w:gridSpan w:val="3"/>
          </w:tcPr>
          <w:p w14:paraId="0A243725"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20E1E1C6" w14:textId="2A644C6D"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
          <w:p w14:paraId="149F270C" w14:textId="77777777" w:rsidR="000B531E" w:rsidRPr="00504735" w:rsidRDefault="000B531E" w:rsidP="000B531E">
            <w:pPr>
              <w:jc w:val="center"/>
              <w:rPr>
                <w:rFonts w:eastAsia="Arial Narrow" w:cstheme="minorHAnsi"/>
                <w:szCs w:val="20"/>
                <w:lang w:val="fr-FR" w:bidi="hi-IN"/>
              </w:rPr>
            </w:pPr>
          </w:p>
        </w:tc>
      </w:tr>
      <w:tr w:rsidR="000B531E" w:rsidRPr="006974FC" w14:paraId="23738505" w14:textId="77777777" w:rsidTr="00DD0383">
        <w:trPr>
          <w:trHeight w:val="529"/>
          <w:jc w:val="center"/>
        </w:trPr>
        <w:tc>
          <w:tcPr>
            <w:tcW w:w="355" w:type="pct"/>
            <w:gridSpan w:val="2"/>
          </w:tcPr>
          <w:p w14:paraId="63615F01"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312</w:t>
            </w:r>
          </w:p>
        </w:tc>
        <w:tc>
          <w:tcPr>
            <w:tcW w:w="1928" w:type="pct"/>
          </w:tcPr>
          <w:p w14:paraId="2986866D" w14:textId="3631AA72" w:rsidR="000B531E" w:rsidRPr="00504735" w:rsidRDefault="000B531E" w:rsidP="000B531E">
            <w:pPr>
              <w:rPr>
                <w:rFonts w:eastAsia="Arial Narrow" w:cstheme="minorHAnsi"/>
                <w:szCs w:val="20"/>
                <w:lang w:val="fr-FR" w:bidi="hi-IN"/>
              </w:rPr>
            </w:pPr>
            <w:r w:rsidRPr="00504735">
              <w:rPr>
                <w:rFonts w:cstheme="minorHAnsi"/>
                <w:szCs w:val="20"/>
                <w:lang w:val="fr-FR"/>
              </w:rPr>
              <w:t>Disponibilité d'une salle de garde pour les médecins</w:t>
            </w:r>
          </w:p>
        </w:tc>
        <w:tc>
          <w:tcPr>
            <w:tcW w:w="2357" w:type="pct"/>
            <w:gridSpan w:val="3"/>
          </w:tcPr>
          <w:p w14:paraId="508DB061"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2CEEBE01" w14:textId="66B45745"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
          <w:p w14:paraId="5DFBE455" w14:textId="77777777" w:rsidR="000B531E" w:rsidRPr="00504735" w:rsidRDefault="000B531E" w:rsidP="000B531E">
            <w:pPr>
              <w:jc w:val="center"/>
              <w:rPr>
                <w:rFonts w:eastAsia="Arial Narrow" w:cstheme="minorHAnsi"/>
                <w:szCs w:val="20"/>
                <w:lang w:val="fr-FR" w:bidi="hi-IN"/>
              </w:rPr>
            </w:pPr>
          </w:p>
        </w:tc>
      </w:tr>
      <w:tr w:rsidR="000B531E" w:rsidRPr="006974FC" w14:paraId="24F28FEB" w14:textId="77777777" w:rsidTr="00DD0383">
        <w:trPr>
          <w:trHeight w:val="529"/>
          <w:jc w:val="center"/>
        </w:trPr>
        <w:tc>
          <w:tcPr>
            <w:tcW w:w="355" w:type="pct"/>
            <w:gridSpan w:val="2"/>
          </w:tcPr>
          <w:p w14:paraId="03566491" w14:textId="77777777" w:rsidR="000B531E" w:rsidRPr="00504735" w:rsidRDefault="000B531E" w:rsidP="000B531E">
            <w:pPr>
              <w:jc w:val="center"/>
              <w:rPr>
                <w:rFonts w:eastAsia="Arial Narrow" w:cstheme="minorHAnsi"/>
                <w:szCs w:val="20"/>
                <w:lang w:val="fr-FR" w:bidi="hi-IN"/>
              </w:rPr>
            </w:pPr>
          </w:p>
        </w:tc>
        <w:tc>
          <w:tcPr>
            <w:tcW w:w="1928" w:type="pct"/>
          </w:tcPr>
          <w:p w14:paraId="245CB3B1" w14:textId="06738B76" w:rsidR="000B531E" w:rsidRPr="00504735" w:rsidRDefault="000B531E" w:rsidP="000B531E">
            <w:pPr>
              <w:rPr>
                <w:rFonts w:cstheme="minorHAnsi"/>
                <w:szCs w:val="20"/>
                <w:lang w:val="fr-FR"/>
              </w:rPr>
            </w:pPr>
            <w:r w:rsidRPr="00504735">
              <w:rPr>
                <w:rFonts w:cstheme="minorHAnsi"/>
                <w:szCs w:val="20"/>
                <w:lang w:val="fr-FR"/>
              </w:rPr>
              <w:t xml:space="preserve">Disponibilité d'une salle de garde pour les </w:t>
            </w:r>
            <w:r>
              <w:rPr>
                <w:rFonts w:cstheme="minorHAnsi"/>
                <w:szCs w:val="20"/>
                <w:lang w:val="fr-FR"/>
              </w:rPr>
              <w:t>infirmiers</w:t>
            </w:r>
          </w:p>
        </w:tc>
        <w:tc>
          <w:tcPr>
            <w:tcW w:w="2357" w:type="pct"/>
            <w:gridSpan w:val="3"/>
          </w:tcPr>
          <w:p w14:paraId="13665CCE" w14:textId="77777777" w:rsidR="000B531E" w:rsidRPr="00504735" w:rsidRDefault="000B531E" w:rsidP="000B531E">
            <w:pPr>
              <w:tabs>
                <w:tab w:val="left" w:pos="0"/>
                <w:tab w:val="right" w:leader="dot" w:pos="4092"/>
              </w:tabs>
              <w:rPr>
                <w:rFonts w:eastAsia="Arial Narrow" w:cstheme="minorHAnsi"/>
                <w:szCs w:val="20"/>
                <w:lang w:val="fr-FR" w:bidi="hi-IN"/>
              </w:rPr>
            </w:pPr>
          </w:p>
        </w:tc>
        <w:tc>
          <w:tcPr>
            <w:tcW w:w="360" w:type="pct"/>
          </w:tcPr>
          <w:p w14:paraId="5902F399" w14:textId="77777777" w:rsidR="000B531E" w:rsidRPr="00504735" w:rsidRDefault="000B531E" w:rsidP="000B531E">
            <w:pPr>
              <w:jc w:val="center"/>
              <w:rPr>
                <w:rFonts w:eastAsia="Arial Narrow" w:cstheme="minorHAnsi"/>
                <w:szCs w:val="20"/>
                <w:lang w:val="fr-FR" w:bidi="hi-IN"/>
              </w:rPr>
            </w:pPr>
          </w:p>
        </w:tc>
      </w:tr>
      <w:tr w:rsidR="000B531E" w:rsidRPr="006974FC" w14:paraId="3BD96A6E" w14:textId="77777777" w:rsidTr="00DD0383">
        <w:trPr>
          <w:trHeight w:val="529"/>
          <w:jc w:val="center"/>
        </w:trPr>
        <w:tc>
          <w:tcPr>
            <w:tcW w:w="355" w:type="pct"/>
            <w:gridSpan w:val="2"/>
          </w:tcPr>
          <w:p w14:paraId="21C2D920"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313</w:t>
            </w:r>
          </w:p>
        </w:tc>
        <w:tc>
          <w:tcPr>
            <w:tcW w:w="1928" w:type="pct"/>
          </w:tcPr>
          <w:p w14:paraId="4B105EF7" w14:textId="71503A8B" w:rsidR="000B531E" w:rsidRPr="00504735" w:rsidRDefault="000B531E" w:rsidP="000B531E">
            <w:pPr>
              <w:rPr>
                <w:rFonts w:eastAsia="Arial Narrow" w:cstheme="minorHAnsi"/>
                <w:szCs w:val="20"/>
                <w:lang w:val="fr-FR" w:bidi="hi-IN"/>
              </w:rPr>
            </w:pPr>
            <w:r w:rsidRPr="00504735">
              <w:rPr>
                <w:rFonts w:cstheme="minorHAnsi"/>
                <w:szCs w:val="20"/>
                <w:lang w:val="fr-FR"/>
              </w:rPr>
              <w:t>Disponibilité d'une zone de stockage des médicaments</w:t>
            </w:r>
          </w:p>
        </w:tc>
        <w:tc>
          <w:tcPr>
            <w:tcW w:w="2357" w:type="pct"/>
            <w:gridSpan w:val="3"/>
          </w:tcPr>
          <w:p w14:paraId="00E3DB03"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0B05C170" w14:textId="4055BAA9"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
          <w:p w14:paraId="76DA9D82" w14:textId="77777777" w:rsidR="000B531E" w:rsidRPr="00504735" w:rsidRDefault="000B531E" w:rsidP="000B531E">
            <w:pPr>
              <w:jc w:val="center"/>
              <w:rPr>
                <w:rFonts w:eastAsia="Arial Narrow" w:cstheme="minorHAnsi"/>
                <w:szCs w:val="20"/>
                <w:lang w:val="fr-FR" w:bidi="hi-IN"/>
              </w:rPr>
            </w:pPr>
          </w:p>
        </w:tc>
      </w:tr>
      <w:tr w:rsidR="0057755C" w:rsidRPr="006974FC" w14:paraId="013C4D54" w14:textId="77777777" w:rsidTr="0057755C">
        <w:trPr>
          <w:trHeight w:val="747"/>
          <w:jc w:val="center"/>
        </w:trPr>
        <w:tc>
          <w:tcPr>
            <w:tcW w:w="355" w:type="pct"/>
            <w:gridSpan w:val="2"/>
          </w:tcPr>
          <w:p w14:paraId="1ED4CE83"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314</w:t>
            </w:r>
          </w:p>
        </w:tc>
        <w:tc>
          <w:tcPr>
            <w:tcW w:w="1928" w:type="pct"/>
          </w:tcPr>
          <w:p w14:paraId="6503352E" w14:textId="4782040F" w:rsidR="000B531E" w:rsidRPr="00504735" w:rsidRDefault="000B531E" w:rsidP="000B531E">
            <w:pPr>
              <w:suppressAutoHyphens/>
              <w:rPr>
                <w:rFonts w:cstheme="minorHAnsi"/>
                <w:b/>
                <w:bCs/>
                <w:spacing w:val="-2"/>
                <w:szCs w:val="20"/>
                <w:lang w:val="fr-FR"/>
              </w:rPr>
            </w:pPr>
            <w:r w:rsidRPr="00504735">
              <w:rPr>
                <w:rFonts w:cstheme="minorHAnsi"/>
                <w:b/>
                <w:bCs/>
                <w:szCs w:val="20"/>
                <w:lang w:val="fr-FR"/>
              </w:rPr>
              <w:t>Les instruments et équipements suivants sont-ils disponibles et fonctionnels dans l'unité de soins aux nouveau-nés malades ?</w:t>
            </w:r>
          </w:p>
        </w:tc>
        <w:tc>
          <w:tcPr>
            <w:tcW w:w="715" w:type="pct"/>
            <w:shd w:val="clear" w:color="auto" w:fill="BFBFBF" w:themeFill="background1" w:themeFillShade="BF"/>
            <w:vAlign w:val="center"/>
          </w:tcPr>
          <w:p w14:paraId="471C0B63" w14:textId="16ED04B6" w:rsidR="000B531E" w:rsidRPr="00504735" w:rsidRDefault="000B531E" w:rsidP="000B531E">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Disponible et fonctionnel</w:t>
            </w:r>
          </w:p>
        </w:tc>
        <w:tc>
          <w:tcPr>
            <w:tcW w:w="571" w:type="pct"/>
            <w:shd w:val="clear" w:color="auto" w:fill="BFBFBF" w:themeFill="background1" w:themeFillShade="BF"/>
            <w:vAlign w:val="center"/>
          </w:tcPr>
          <w:p w14:paraId="19EDC177" w14:textId="612C608F" w:rsidR="000B531E" w:rsidRPr="00504735" w:rsidRDefault="000B531E" w:rsidP="000B531E">
            <w:pPr>
              <w:pStyle w:val="ListParagraph1"/>
              <w:ind w:left="0"/>
              <w:jc w:val="center"/>
              <w:rPr>
                <w:rFonts w:cstheme="minorHAnsi"/>
                <w:b/>
                <w:bCs/>
                <w:szCs w:val="20"/>
                <w:lang w:val="fr-FR"/>
              </w:rPr>
            </w:pPr>
            <w:r w:rsidRPr="00504735">
              <w:rPr>
                <w:rFonts w:eastAsia="Times New Roman" w:cstheme="minorHAnsi"/>
                <w:b/>
                <w:color w:val="000000"/>
                <w:szCs w:val="20"/>
                <w:lang w:val="fr-FR" w:bidi="hi-IN"/>
              </w:rPr>
              <w:t>Disponible mais pas fonctionnel</w:t>
            </w:r>
          </w:p>
        </w:tc>
        <w:tc>
          <w:tcPr>
            <w:tcW w:w="1071" w:type="pct"/>
            <w:shd w:val="clear" w:color="auto" w:fill="BFBFBF" w:themeFill="background1" w:themeFillShade="BF"/>
            <w:vAlign w:val="center"/>
          </w:tcPr>
          <w:p w14:paraId="5123A64E" w14:textId="5B4612AD"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
          <w:p w14:paraId="5FAFE164" w14:textId="77777777" w:rsidR="000B531E" w:rsidRPr="00504735" w:rsidRDefault="000B531E" w:rsidP="000B531E">
            <w:pPr>
              <w:rPr>
                <w:rFonts w:cstheme="minorHAnsi"/>
                <w:b/>
                <w:bCs/>
                <w:szCs w:val="20"/>
                <w:lang w:val="fr-FR"/>
              </w:rPr>
            </w:pPr>
          </w:p>
          <w:p w14:paraId="7966981C" w14:textId="77777777" w:rsidR="000B531E" w:rsidRPr="00504735" w:rsidRDefault="000B531E" w:rsidP="000B531E">
            <w:pPr>
              <w:rPr>
                <w:rFonts w:cstheme="minorHAnsi"/>
                <w:szCs w:val="20"/>
                <w:lang w:val="fr-FR"/>
              </w:rPr>
            </w:pPr>
          </w:p>
          <w:p w14:paraId="6FE661C1" w14:textId="77777777" w:rsidR="000B531E" w:rsidRPr="00504735" w:rsidRDefault="000B531E" w:rsidP="000B531E">
            <w:pPr>
              <w:rPr>
                <w:rFonts w:cstheme="minorHAnsi"/>
                <w:szCs w:val="20"/>
                <w:lang w:val="fr-FR"/>
              </w:rPr>
            </w:pPr>
          </w:p>
          <w:p w14:paraId="7441256B" w14:textId="77777777" w:rsidR="000B531E" w:rsidRPr="00504735" w:rsidRDefault="000B531E" w:rsidP="000B531E">
            <w:pPr>
              <w:rPr>
                <w:rFonts w:cstheme="minorHAnsi"/>
                <w:szCs w:val="20"/>
                <w:lang w:val="fr-FR"/>
              </w:rPr>
            </w:pPr>
          </w:p>
          <w:p w14:paraId="024560E7" w14:textId="77777777" w:rsidR="000B531E" w:rsidRPr="00504735" w:rsidRDefault="000B531E" w:rsidP="000B531E">
            <w:pPr>
              <w:rPr>
                <w:rFonts w:cstheme="minorHAnsi"/>
                <w:szCs w:val="20"/>
                <w:lang w:val="fr-FR"/>
              </w:rPr>
            </w:pPr>
          </w:p>
          <w:p w14:paraId="3AA3281A" w14:textId="77777777" w:rsidR="000B531E" w:rsidRPr="00504735" w:rsidRDefault="000B531E" w:rsidP="000B531E">
            <w:pPr>
              <w:rPr>
                <w:rFonts w:cstheme="minorHAnsi"/>
                <w:szCs w:val="20"/>
                <w:lang w:val="fr-FR"/>
              </w:rPr>
            </w:pPr>
          </w:p>
          <w:p w14:paraId="20465167" w14:textId="77777777" w:rsidR="000B531E" w:rsidRPr="00504735" w:rsidRDefault="000B531E" w:rsidP="000B531E">
            <w:pPr>
              <w:rPr>
                <w:rFonts w:cstheme="minorHAnsi"/>
                <w:szCs w:val="20"/>
                <w:lang w:val="fr-FR"/>
              </w:rPr>
            </w:pPr>
          </w:p>
          <w:p w14:paraId="44ADB2BC" w14:textId="77777777" w:rsidR="000B531E" w:rsidRPr="00504735" w:rsidRDefault="000B531E" w:rsidP="000B531E">
            <w:pPr>
              <w:rPr>
                <w:rFonts w:cstheme="minorHAnsi"/>
                <w:szCs w:val="20"/>
                <w:lang w:val="fr-FR"/>
              </w:rPr>
            </w:pPr>
          </w:p>
          <w:p w14:paraId="56AEB9BA" w14:textId="77777777" w:rsidR="000B531E" w:rsidRPr="00504735" w:rsidRDefault="000B531E" w:rsidP="000B531E">
            <w:pPr>
              <w:rPr>
                <w:rFonts w:cstheme="minorHAnsi"/>
                <w:szCs w:val="20"/>
                <w:lang w:val="fr-FR"/>
              </w:rPr>
            </w:pPr>
          </w:p>
          <w:p w14:paraId="0817EFD6" w14:textId="77777777" w:rsidR="000B531E" w:rsidRPr="00504735" w:rsidRDefault="000B531E" w:rsidP="000B531E">
            <w:pPr>
              <w:rPr>
                <w:rFonts w:cstheme="minorHAnsi"/>
                <w:szCs w:val="20"/>
                <w:lang w:val="fr-FR"/>
              </w:rPr>
            </w:pPr>
          </w:p>
          <w:p w14:paraId="1958A15D" w14:textId="77777777" w:rsidR="000B531E" w:rsidRPr="00504735" w:rsidRDefault="000B531E" w:rsidP="000B531E">
            <w:pPr>
              <w:rPr>
                <w:rFonts w:cstheme="minorHAnsi"/>
                <w:szCs w:val="20"/>
                <w:lang w:val="fr-FR"/>
              </w:rPr>
            </w:pPr>
          </w:p>
          <w:p w14:paraId="78331E3C" w14:textId="77777777" w:rsidR="000B531E" w:rsidRPr="00504735" w:rsidRDefault="000B531E" w:rsidP="000B531E">
            <w:pPr>
              <w:rPr>
                <w:rFonts w:cstheme="minorHAnsi"/>
                <w:szCs w:val="20"/>
                <w:lang w:val="fr-FR"/>
              </w:rPr>
            </w:pPr>
          </w:p>
          <w:p w14:paraId="5C1BDF81" w14:textId="77777777" w:rsidR="000B531E" w:rsidRPr="00504735" w:rsidRDefault="000B531E" w:rsidP="000B531E">
            <w:pPr>
              <w:rPr>
                <w:rFonts w:cstheme="minorHAnsi"/>
                <w:szCs w:val="20"/>
                <w:lang w:val="fr-FR"/>
              </w:rPr>
            </w:pPr>
          </w:p>
          <w:p w14:paraId="345A2D82" w14:textId="77777777" w:rsidR="000B531E" w:rsidRPr="00504735" w:rsidRDefault="000B531E" w:rsidP="000B531E">
            <w:pPr>
              <w:rPr>
                <w:rFonts w:cstheme="minorHAnsi"/>
                <w:szCs w:val="20"/>
                <w:lang w:val="fr-FR"/>
              </w:rPr>
            </w:pPr>
          </w:p>
          <w:p w14:paraId="02909F4F" w14:textId="77777777" w:rsidR="000B531E" w:rsidRPr="00504735" w:rsidRDefault="000B531E" w:rsidP="000B531E">
            <w:pPr>
              <w:rPr>
                <w:rFonts w:cstheme="minorHAnsi"/>
                <w:szCs w:val="20"/>
                <w:lang w:val="fr-FR"/>
              </w:rPr>
            </w:pPr>
          </w:p>
        </w:tc>
      </w:tr>
      <w:tr w:rsidR="000B531E" w:rsidRPr="006974FC" w14:paraId="473A9569" w14:textId="77777777" w:rsidTr="00DD0383">
        <w:tblPrEx>
          <w:jc w:val="left"/>
        </w:tblPrEx>
        <w:trPr>
          <w:trHeight w:val="20"/>
        </w:trPr>
        <w:tc>
          <w:tcPr>
            <w:tcW w:w="355" w:type="pct"/>
            <w:gridSpan w:val="2"/>
          </w:tcPr>
          <w:p w14:paraId="016F48C4"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254748FC" w14:textId="4B953E94"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Moniteur </w:t>
            </w:r>
            <w:proofErr w:type="spellStart"/>
            <w:r w:rsidRPr="00504735">
              <w:rPr>
                <w:rFonts w:cstheme="minorHAnsi"/>
                <w:szCs w:val="20"/>
                <w:lang w:val="fr-FR"/>
              </w:rPr>
              <w:t>multipara</w:t>
            </w:r>
            <w:proofErr w:type="spellEnd"/>
            <w:r w:rsidRPr="00504735">
              <w:rPr>
                <w:rFonts w:cstheme="minorHAnsi"/>
                <w:szCs w:val="20"/>
                <w:lang w:val="fr-FR"/>
              </w:rPr>
              <w:t xml:space="preserve"> (écran de surveillance des constantes)</w:t>
            </w:r>
          </w:p>
        </w:tc>
        <w:tc>
          <w:tcPr>
            <w:tcW w:w="715" w:type="pct"/>
          </w:tcPr>
          <w:p w14:paraId="3AC7C4B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CD1A1D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13B031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FF2232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54BD9BA" w14:textId="77777777" w:rsidTr="00DD0383">
        <w:tblPrEx>
          <w:jc w:val="left"/>
        </w:tblPrEx>
        <w:trPr>
          <w:trHeight w:val="20"/>
        </w:trPr>
        <w:tc>
          <w:tcPr>
            <w:tcW w:w="355" w:type="pct"/>
            <w:gridSpan w:val="2"/>
          </w:tcPr>
          <w:p w14:paraId="2D82B09E"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09BE5E37" w14:textId="75D502B5"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Thermomètre</w:t>
            </w:r>
          </w:p>
        </w:tc>
        <w:tc>
          <w:tcPr>
            <w:tcW w:w="715" w:type="pct"/>
          </w:tcPr>
          <w:p w14:paraId="67311C0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20D0D4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9C3941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4F14354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AFF369E" w14:textId="77777777" w:rsidTr="00DD0383">
        <w:tblPrEx>
          <w:jc w:val="left"/>
        </w:tblPrEx>
        <w:trPr>
          <w:trHeight w:val="20"/>
        </w:trPr>
        <w:tc>
          <w:tcPr>
            <w:tcW w:w="355" w:type="pct"/>
            <w:gridSpan w:val="2"/>
          </w:tcPr>
          <w:p w14:paraId="59EC899D"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62682C17" w14:textId="2F571D8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Balance</w:t>
            </w:r>
          </w:p>
        </w:tc>
        <w:tc>
          <w:tcPr>
            <w:tcW w:w="715" w:type="pct"/>
          </w:tcPr>
          <w:p w14:paraId="5170695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084FEA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692AF9C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0BE2E3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17F962F" w14:textId="77777777" w:rsidTr="00DD0383">
        <w:tblPrEx>
          <w:jc w:val="left"/>
        </w:tblPrEx>
        <w:trPr>
          <w:trHeight w:val="20"/>
        </w:trPr>
        <w:tc>
          <w:tcPr>
            <w:tcW w:w="355" w:type="pct"/>
            <w:gridSpan w:val="2"/>
          </w:tcPr>
          <w:p w14:paraId="7BDF07F0"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36407966" w14:textId="6514F77D"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Oxymètre de pouls</w:t>
            </w:r>
          </w:p>
        </w:tc>
        <w:tc>
          <w:tcPr>
            <w:tcW w:w="715" w:type="pct"/>
          </w:tcPr>
          <w:p w14:paraId="627E179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A5BFE6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63AB91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25DC5A4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DC570EC" w14:textId="77777777" w:rsidTr="00DD0383">
        <w:tblPrEx>
          <w:jc w:val="left"/>
        </w:tblPrEx>
        <w:trPr>
          <w:trHeight w:val="20"/>
        </w:trPr>
        <w:tc>
          <w:tcPr>
            <w:tcW w:w="355" w:type="pct"/>
            <w:gridSpan w:val="2"/>
          </w:tcPr>
          <w:p w14:paraId="66B13461"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37336CFE" w14:textId="47504F7B"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Stéthoscope pédiatrique</w:t>
            </w:r>
          </w:p>
        </w:tc>
        <w:tc>
          <w:tcPr>
            <w:tcW w:w="715" w:type="pct"/>
          </w:tcPr>
          <w:p w14:paraId="4AE91A8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BAA6C4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407C59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93412E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35C7BF7" w14:textId="77777777" w:rsidTr="00DD0383">
        <w:tblPrEx>
          <w:jc w:val="left"/>
        </w:tblPrEx>
        <w:trPr>
          <w:trHeight w:val="20"/>
        </w:trPr>
        <w:tc>
          <w:tcPr>
            <w:tcW w:w="355" w:type="pct"/>
            <w:gridSpan w:val="2"/>
          </w:tcPr>
          <w:p w14:paraId="3A89DB23"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55A8998B" w14:textId="54698B86" w:rsidR="000B531E" w:rsidRPr="00504735" w:rsidRDefault="000B531E" w:rsidP="000B531E">
            <w:pPr>
              <w:pStyle w:val="ListParagraph1"/>
              <w:spacing w:after="0" w:line="240" w:lineRule="auto"/>
              <w:ind w:left="0"/>
              <w:rPr>
                <w:rFonts w:cstheme="minorHAnsi"/>
                <w:b/>
                <w:szCs w:val="20"/>
                <w:lang w:val="fr-FR"/>
              </w:rPr>
            </w:pPr>
            <w:proofErr w:type="spellStart"/>
            <w:r w:rsidRPr="00504735">
              <w:rPr>
                <w:rFonts w:cstheme="minorHAnsi"/>
                <w:szCs w:val="20"/>
                <w:lang w:val="fr-FR"/>
              </w:rPr>
              <w:t>Infantomètre</w:t>
            </w:r>
            <w:proofErr w:type="spellEnd"/>
          </w:p>
        </w:tc>
        <w:tc>
          <w:tcPr>
            <w:tcW w:w="715" w:type="pct"/>
          </w:tcPr>
          <w:p w14:paraId="40173C7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67697D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EAADB7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BB1E9A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ED31769" w14:textId="77777777" w:rsidTr="00DD0383">
        <w:tblPrEx>
          <w:jc w:val="left"/>
        </w:tblPrEx>
        <w:trPr>
          <w:trHeight w:val="20"/>
        </w:trPr>
        <w:tc>
          <w:tcPr>
            <w:tcW w:w="355" w:type="pct"/>
            <w:gridSpan w:val="2"/>
          </w:tcPr>
          <w:p w14:paraId="5E0C683A"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1D076D70" w14:textId="3FEB645F"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Ruban de mesure</w:t>
            </w:r>
          </w:p>
        </w:tc>
        <w:tc>
          <w:tcPr>
            <w:tcW w:w="715" w:type="pct"/>
          </w:tcPr>
          <w:p w14:paraId="40FE188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F00181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1A9C9E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9B48EB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0636FD5" w14:textId="77777777" w:rsidTr="00DD0383">
        <w:tblPrEx>
          <w:jc w:val="left"/>
        </w:tblPrEx>
        <w:trPr>
          <w:trHeight w:val="20"/>
        </w:trPr>
        <w:tc>
          <w:tcPr>
            <w:tcW w:w="355" w:type="pct"/>
            <w:gridSpan w:val="2"/>
          </w:tcPr>
          <w:p w14:paraId="4335DB54"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042C0A99" w14:textId="0AAA7519"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Fluxmètre</w:t>
            </w:r>
          </w:p>
        </w:tc>
        <w:tc>
          <w:tcPr>
            <w:tcW w:w="715" w:type="pct"/>
          </w:tcPr>
          <w:p w14:paraId="289F445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10D45E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5404EC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F1B965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3EB0AFE" w14:textId="77777777" w:rsidTr="00DD0383">
        <w:tblPrEx>
          <w:jc w:val="left"/>
        </w:tblPrEx>
        <w:trPr>
          <w:trHeight w:val="20"/>
        </w:trPr>
        <w:tc>
          <w:tcPr>
            <w:tcW w:w="355" w:type="pct"/>
            <w:gridSpan w:val="2"/>
          </w:tcPr>
          <w:p w14:paraId="21C60B42"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45AAA464" w14:textId="6718A5C5"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Glucomètre</w:t>
            </w:r>
          </w:p>
        </w:tc>
        <w:tc>
          <w:tcPr>
            <w:tcW w:w="715" w:type="pct"/>
          </w:tcPr>
          <w:p w14:paraId="3E7159C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D8D419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F1B119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C7E4A0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4DE9EFE" w14:textId="77777777" w:rsidTr="00DD0383">
        <w:tblPrEx>
          <w:jc w:val="left"/>
        </w:tblPrEx>
        <w:trPr>
          <w:trHeight w:val="243"/>
        </w:trPr>
        <w:tc>
          <w:tcPr>
            <w:tcW w:w="355" w:type="pct"/>
            <w:gridSpan w:val="2"/>
          </w:tcPr>
          <w:p w14:paraId="1B11964E"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0CBFF4B2" w14:textId="06D048E6"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Bandelettes de glucomètre</w:t>
            </w:r>
          </w:p>
        </w:tc>
        <w:tc>
          <w:tcPr>
            <w:tcW w:w="715" w:type="pct"/>
          </w:tcPr>
          <w:p w14:paraId="3B1B19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9B3A5A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BE617C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52A5A7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0DCD99D" w14:textId="77777777" w:rsidTr="00DD0383">
        <w:tblPrEx>
          <w:jc w:val="left"/>
        </w:tblPrEx>
        <w:trPr>
          <w:trHeight w:val="243"/>
        </w:trPr>
        <w:tc>
          <w:tcPr>
            <w:tcW w:w="355" w:type="pct"/>
            <w:gridSpan w:val="2"/>
          </w:tcPr>
          <w:p w14:paraId="0B863C7C"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37CB1C17" w14:textId="5414D6A0"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Équipement fonctionnel de soins intensifs pour la réanimation </w:t>
            </w:r>
          </w:p>
        </w:tc>
        <w:tc>
          <w:tcPr>
            <w:tcW w:w="715" w:type="pct"/>
          </w:tcPr>
          <w:p w14:paraId="06017D4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2305F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4BAF6B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396F25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F84C18C" w14:textId="77777777" w:rsidTr="00DD0383">
        <w:tblPrEx>
          <w:jc w:val="left"/>
        </w:tblPrEx>
        <w:trPr>
          <w:trHeight w:val="243"/>
        </w:trPr>
        <w:tc>
          <w:tcPr>
            <w:tcW w:w="355" w:type="pct"/>
            <w:gridSpan w:val="2"/>
          </w:tcPr>
          <w:p w14:paraId="2395313B"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2D8E6C11" w14:textId="029CDB9C"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Pompe à </w:t>
            </w:r>
            <w:proofErr w:type="spellStart"/>
            <w:r w:rsidRPr="00504735">
              <w:rPr>
                <w:rFonts w:cstheme="minorHAnsi"/>
                <w:szCs w:val="20"/>
                <w:lang w:val="fr-FR"/>
              </w:rPr>
              <w:t>microperfusion</w:t>
            </w:r>
            <w:proofErr w:type="spellEnd"/>
            <w:r w:rsidRPr="00504735">
              <w:rPr>
                <w:rFonts w:cstheme="minorHAnsi"/>
                <w:szCs w:val="20"/>
                <w:lang w:val="fr-FR"/>
              </w:rPr>
              <w:t xml:space="preserve"> avec set</w:t>
            </w:r>
          </w:p>
        </w:tc>
        <w:tc>
          <w:tcPr>
            <w:tcW w:w="715" w:type="pct"/>
          </w:tcPr>
          <w:p w14:paraId="4BD4948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3552DC6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6DE41B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78B212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CBAF430" w14:textId="77777777" w:rsidTr="00DD0383">
        <w:tblPrEx>
          <w:jc w:val="left"/>
        </w:tblPrEx>
        <w:trPr>
          <w:trHeight w:val="243"/>
        </w:trPr>
        <w:tc>
          <w:tcPr>
            <w:tcW w:w="355" w:type="pct"/>
            <w:gridSpan w:val="2"/>
          </w:tcPr>
          <w:p w14:paraId="7301D78C"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28B6FED6" w14:textId="109E0A4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Kit de réanimation pour bébé</w:t>
            </w:r>
          </w:p>
        </w:tc>
        <w:tc>
          <w:tcPr>
            <w:tcW w:w="715" w:type="pct"/>
          </w:tcPr>
          <w:p w14:paraId="0F5B1DA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358D553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A0A74F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4E35459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29EBE7F" w14:textId="77777777" w:rsidTr="00DD0383">
        <w:tblPrEx>
          <w:jc w:val="left"/>
        </w:tblPrEx>
        <w:trPr>
          <w:trHeight w:val="243"/>
        </w:trPr>
        <w:tc>
          <w:tcPr>
            <w:tcW w:w="355" w:type="pct"/>
            <w:gridSpan w:val="2"/>
          </w:tcPr>
          <w:p w14:paraId="5B36C2D5"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5EDD46B6" w14:textId="00315AE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Bouteille d'oxygène avec détendeur et masque</w:t>
            </w:r>
          </w:p>
        </w:tc>
        <w:tc>
          <w:tcPr>
            <w:tcW w:w="715" w:type="pct"/>
          </w:tcPr>
          <w:p w14:paraId="69EE8C1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7F80E4E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EDA8B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138945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1826602" w14:textId="77777777" w:rsidTr="00DD0383">
        <w:tblPrEx>
          <w:jc w:val="left"/>
        </w:tblPrEx>
        <w:trPr>
          <w:trHeight w:val="243"/>
        </w:trPr>
        <w:tc>
          <w:tcPr>
            <w:tcW w:w="355" w:type="pct"/>
            <w:gridSpan w:val="2"/>
          </w:tcPr>
          <w:p w14:paraId="3EFEC44F"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4EBDF10D" w14:textId="426C32D9"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Cagoule à oxygène</w:t>
            </w:r>
          </w:p>
        </w:tc>
        <w:tc>
          <w:tcPr>
            <w:tcW w:w="715" w:type="pct"/>
          </w:tcPr>
          <w:p w14:paraId="67D55E3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7F8BF2F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6F4D42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97BE80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D839819" w14:textId="77777777" w:rsidTr="00DD0383">
        <w:tblPrEx>
          <w:jc w:val="left"/>
        </w:tblPrEx>
        <w:trPr>
          <w:trHeight w:val="243"/>
        </w:trPr>
        <w:tc>
          <w:tcPr>
            <w:tcW w:w="355" w:type="pct"/>
            <w:gridSpan w:val="2"/>
          </w:tcPr>
          <w:p w14:paraId="12903D6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4290A116" w14:textId="0EDC85E0"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Machine d'aspiration</w:t>
            </w:r>
          </w:p>
        </w:tc>
        <w:tc>
          <w:tcPr>
            <w:tcW w:w="715" w:type="pct"/>
          </w:tcPr>
          <w:p w14:paraId="4180AED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0BF825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DF8D59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E27F23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32FB5E0" w14:textId="77777777" w:rsidTr="00DD0383">
        <w:tblPrEx>
          <w:jc w:val="left"/>
        </w:tblPrEx>
        <w:trPr>
          <w:trHeight w:val="243"/>
        </w:trPr>
        <w:tc>
          <w:tcPr>
            <w:tcW w:w="355" w:type="pct"/>
            <w:gridSpan w:val="2"/>
          </w:tcPr>
          <w:p w14:paraId="7C6EBD70"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3F666108" w14:textId="0F0A6B1E"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Appareil de photothérapie</w:t>
            </w:r>
          </w:p>
        </w:tc>
        <w:tc>
          <w:tcPr>
            <w:tcW w:w="715" w:type="pct"/>
          </w:tcPr>
          <w:p w14:paraId="55A546B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097FB3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18DEB3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C855C3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14D4A8D" w14:textId="77777777" w:rsidTr="00DD0383">
        <w:tblPrEx>
          <w:jc w:val="left"/>
        </w:tblPrEx>
        <w:trPr>
          <w:trHeight w:val="243"/>
        </w:trPr>
        <w:tc>
          <w:tcPr>
            <w:tcW w:w="355" w:type="pct"/>
            <w:gridSpan w:val="2"/>
          </w:tcPr>
          <w:p w14:paraId="58610A92"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1DDF65B9" w14:textId="5551E642"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Réchauffeurs radiants - commandés par servomoteur avec oxygène et aspiration</w:t>
            </w:r>
          </w:p>
        </w:tc>
        <w:tc>
          <w:tcPr>
            <w:tcW w:w="715" w:type="pct"/>
          </w:tcPr>
          <w:p w14:paraId="1E4E3D2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3A8CDDE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92AC85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09551D2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294FDC9" w14:textId="77777777" w:rsidTr="00DD0383">
        <w:tblPrEx>
          <w:jc w:val="left"/>
        </w:tblPrEx>
        <w:trPr>
          <w:trHeight w:val="243"/>
        </w:trPr>
        <w:tc>
          <w:tcPr>
            <w:tcW w:w="355" w:type="pct"/>
            <w:gridSpan w:val="2"/>
          </w:tcPr>
          <w:p w14:paraId="2D31B8B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67885F35" w14:textId="6272AD42"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Équipement de transport néonatal</w:t>
            </w:r>
          </w:p>
        </w:tc>
        <w:tc>
          <w:tcPr>
            <w:tcW w:w="715" w:type="pct"/>
          </w:tcPr>
          <w:p w14:paraId="75B951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1771A9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14332E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A037B1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46D2986" w14:textId="77777777" w:rsidTr="00DD0383">
        <w:tblPrEx>
          <w:jc w:val="left"/>
        </w:tblPrEx>
        <w:trPr>
          <w:trHeight w:val="243"/>
        </w:trPr>
        <w:tc>
          <w:tcPr>
            <w:tcW w:w="355" w:type="pct"/>
            <w:gridSpan w:val="2"/>
          </w:tcPr>
          <w:p w14:paraId="58D8F44A"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1620A6DB" w14:textId="5CC3B02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Thermomètre numérique</w:t>
            </w:r>
          </w:p>
        </w:tc>
        <w:tc>
          <w:tcPr>
            <w:tcW w:w="715" w:type="pct"/>
          </w:tcPr>
          <w:p w14:paraId="7DADEF9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4CD00A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79F7C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C729FE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EF28101" w14:textId="77777777" w:rsidTr="00DD0383">
        <w:tblPrEx>
          <w:jc w:val="left"/>
        </w:tblPrEx>
        <w:trPr>
          <w:trHeight w:val="243"/>
        </w:trPr>
        <w:tc>
          <w:tcPr>
            <w:tcW w:w="355" w:type="pct"/>
            <w:gridSpan w:val="2"/>
          </w:tcPr>
          <w:p w14:paraId="5ADED3E4"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3173C658" w14:textId="41A5C10E"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Débitmètre pour source d'oxygène, avec graduations en ml</w:t>
            </w:r>
          </w:p>
        </w:tc>
        <w:tc>
          <w:tcPr>
            <w:tcW w:w="715" w:type="pct"/>
          </w:tcPr>
          <w:p w14:paraId="418CE2C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4E3D63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39DB62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460C1A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87B8F1D" w14:textId="77777777" w:rsidTr="00DD0383">
        <w:tblPrEx>
          <w:jc w:val="left"/>
        </w:tblPrEx>
        <w:trPr>
          <w:trHeight w:val="243"/>
        </w:trPr>
        <w:tc>
          <w:tcPr>
            <w:tcW w:w="355" w:type="pct"/>
            <w:gridSpan w:val="2"/>
          </w:tcPr>
          <w:p w14:paraId="184BF2EF"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34B3800F" w14:textId="128D58DE"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Humidificateur</w:t>
            </w:r>
          </w:p>
        </w:tc>
        <w:tc>
          <w:tcPr>
            <w:tcW w:w="715" w:type="pct"/>
          </w:tcPr>
          <w:p w14:paraId="654492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2C8086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EF7CB2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2339B90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9BDB036" w14:textId="77777777" w:rsidTr="00DD0383">
        <w:tblPrEx>
          <w:jc w:val="left"/>
        </w:tblPrEx>
        <w:trPr>
          <w:trHeight w:val="243"/>
        </w:trPr>
        <w:tc>
          <w:tcPr>
            <w:tcW w:w="355" w:type="pct"/>
            <w:gridSpan w:val="2"/>
          </w:tcPr>
          <w:p w14:paraId="372E425F"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04B513A7" w14:textId="5F3C3C2B"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Appareil pédiatrique d'administration d'oxygène (tubes de connexion et masque/angles nasaux)</w:t>
            </w:r>
          </w:p>
        </w:tc>
        <w:tc>
          <w:tcPr>
            <w:tcW w:w="715" w:type="pct"/>
          </w:tcPr>
          <w:p w14:paraId="31BF98A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E5108B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5C8A64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D9FE26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8A3BC8" w14:textId="77777777" w:rsidTr="00DD0383">
        <w:tblPrEx>
          <w:jc w:val="left"/>
        </w:tblPrEx>
        <w:trPr>
          <w:trHeight w:val="243"/>
        </w:trPr>
        <w:tc>
          <w:tcPr>
            <w:tcW w:w="355" w:type="pct"/>
            <w:gridSpan w:val="2"/>
          </w:tcPr>
          <w:p w14:paraId="1D1DC7D5"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1A880368" w14:textId="52D0E4E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Masques et canules de taille néonatale</w:t>
            </w:r>
          </w:p>
        </w:tc>
        <w:tc>
          <w:tcPr>
            <w:tcW w:w="715" w:type="pct"/>
          </w:tcPr>
          <w:p w14:paraId="6EF77C2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2761E58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1AFBA2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D85F80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4235FDD" w14:textId="77777777" w:rsidTr="00DD0383">
        <w:tblPrEx>
          <w:jc w:val="left"/>
        </w:tblPrEx>
        <w:trPr>
          <w:trHeight w:val="243"/>
        </w:trPr>
        <w:tc>
          <w:tcPr>
            <w:tcW w:w="355" w:type="pct"/>
            <w:gridSpan w:val="2"/>
          </w:tcPr>
          <w:p w14:paraId="2D242387"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5E73AA8A" w14:textId="683FB46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Pince nasale</w:t>
            </w:r>
          </w:p>
        </w:tc>
        <w:tc>
          <w:tcPr>
            <w:tcW w:w="715" w:type="pct"/>
          </w:tcPr>
          <w:p w14:paraId="1662485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37D69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D575CC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B8F510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01FF56B" w14:textId="77777777" w:rsidTr="00DD0383">
        <w:tblPrEx>
          <w:jc w:val="left"/>
        </w:tblPrEx>
        <w:trPr>
          <w:trHeight w:val="243"/>
        </w:trPr>
        <w:tc>
          <w:tcPr>
            <w:tcW w:w="355" w:type="pct"/>
            <w:gridSpan w:val="2"/>
          </w:tcPr>
          <w:p w14:paraId="0C218CA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7E1DEE1B" w14:textId="416111E0"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Pièce d'aspiration du mucus</w:t>
            </w:r>
          </w:p>
        </w:tc>
        <w:tc>
          <w:tcPr>
            <w:tcW w:w="715" w:type="pct"/>
          </w:tcPr>
          <w:p w14:paraId="5D44834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286D5C9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684E06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2A0711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F5FBEB" w14:textId="77777777" w:rsidTr="00DD0383">
        <w:tblPrEx>
          <w:jc w:val="left"/>
        </w:tblPrEx>
        <w:trPr>
          <w:trHeight w:val="243"/>
        </w:trPr>
        <w:tc>
          <w:tcPr>
            <w:tcW w:w="355" w:type="pct"/>
            <w:gridSpan w:val="2"/>
          </w:tcPr>
          <w:p w14:paraId="7516F730"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0D15ED2B" w14:textId="0B0A9981"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Sonde d'alimentation</w:t>
            </w:r>
          </w:p>
        </w:tc>
        <w:tc>
          <w:tcPr>
            <w:tcW w:w="715" w:type="pct"/>
          </w:tcPr>
          <w:p w14:paraId="1D38407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20F129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674A000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CEF009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07001DC" w14:textId="77777777" w:rsidTr="00DD0383">
        <w:tblPrEx>
          <w:jc w:val="left"/>
        </w:tblPrEx>
        <w:trPr>
          <w:trHeight w:val="243"/>
        </w:trPr>
        <w:tc>
          <w:tcPr>
            <w:tcW w:w="355" w:type="pct"/>
            <w:gridSpan w:val="2"/>
          </w:tcPr>
          <w:p w14:paraId="52CE2B28"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4A5A6DA1" w14:textId="5B1FF0B1"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Réfrigérateur</w:t>
            </w:r>
          </w:p>
        </w:tc>
        <w:tc>
          <w:tcPr>
            <w:tcW w:w="715" w:type="pct"/>
          </w:tcPr>
          <w:p w14:paraId="0A2C9A0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C1CA3A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1C00E1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FE99E6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FCF6B52" w14:textId="77777777" w:rsidTr="00DD0383">
        <w:tblPrEx>
          <w:jc w:val="left"/>
        </w:tblPrEx>
        <w:trPr>
          <w:trHeight w:val="243"/>
        </w:trPr>
        <w:tc>
          <w:tcPr>
            <w:tcW w:w="355" w:type="pct"/>
            <w:gridSpan w:val="2"/>
          </w:tcPr>
          <w:p w14:paraId="0404203B"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2D55199A" w14:textId="029E32D6"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Chariot de réanimation avec plateau d'urgence</w:t>
            </w:r>
          </w:p>
        </w:tc>
        <w:tc>
          <w:tcPr>
            <w:tcW w:w="715" w:type="pct"/>
          </w:tcPr>
          <w:p w14:paraId="34C3FC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DAEB61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28BBB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59DBFA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3B8EB51" w14:textId="77777777" w:rsidTr="00DD0383">
        <w:tblPrEx>
          <w:jc w:val="left"/>
        </w:tblPrEx>
        <w:trPr>
          <w:trHeight w:val="243"/>
        </w:trPr>
        <w:tc>
          <w:tcPr>
            <w:tcW w:w="355" w:type="pct"/>
            <w:gridSpan w:val="2"/>
          </w:tcPr>
          <w:p w14:paraId="33552552"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64859048" w14:textId="49456B8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Lavage des mains à l'eau courante au point d'utilisation </w:t>
            </w:r>
          </w:p>
        </w:tc>
        <w:tc>
          <w:tcPr>
            <w:tcW w:w="715" w:type="pct"/>
          </w:tcPr>
          <w:p w14:paraId="72FCFDA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E9C1E9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64FBF0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C6181A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C9DB077" w14:textId="77777777" w:rsidTr="00DD0383">
        <w:tblPrEx>
          <w:jc w:val="left"/>
        </w:tblPrEx>
        <w:trPr>
          <w:trHeight w:val="243"/>
        </w:trPr>
        <w:tc>
          <w:tcPr>
            <w:tcW w:w="355" w:type="pct"/>
            <w:gridSpan w:val="2"/>
          </w:tcPr>
          <w:p w14:paraId="18286D0D"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61EC517B" w14:textId="01F73237"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Robinets actionnés par le coude  </w:t>
            </w:r>
          </w:p>
        </w:tc>
        <w:tc>
          <w:tcPr>
            <w:tcW w:w="715" w:type="pct"/>
          </w:tcPr>
          <w:p w14:paraId="41FEB9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424C03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0EFC11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8CEB25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6AEE445" w14:textId="77777777" w:rsidTr="00DD0383">
        <w:tblPrEx>
          <w:jc w:val="left"/>
        </w:tblPrEx>
        <w:trPr>
          <w:trHeight w:val="243"/>
        </w:trPr>
        <w:tc>
          <w:tcPr>
            <w:tcW w:w="355" w:type="pct"/>
            <w:gridSpan w:val="2"/>
          </w:tcPr>
          <w:p w14:paraId="7887A9C8"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078954DF" w14:textId="649A5F0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Lavabo large et profond pour éviter les éclaboussures et la rétention d'eau</w:t>
            </w:r>
          </w:p>
        </w:tc>
        <w:tc>
          <w:tcPr>
            <w:tcW w:w="715" w:type="pct"/>
          </w:tcPr>
          <w:p w14:paraId="3A89A23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D1FE79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C04C27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DA4CF3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88706F5" w14:textId="77777777" w:rsidTr="00DD0383">
        <w:tblPrEx>
          <w:jc w:val="left"/>
        </w:tblPrEx>
        <w:trPr>
          <w:trHeight w:val="243"/>
        </w:trPr>
        <w:tc>
          <w:tcPr>
            <w:tcW w:w="355" w:type="pct"/>
            <w:gridSpan w:val="2"/>
          </w:tcPr>
          <w:p w14:paraId="2E78231A"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51E775FC" w14:textId="5FA784E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Savon antiseptique avec porte-savon/antiseptique liquide avec distributeur.</w:t>
            </w:r>
          </w:p>
        </w:tc>
        <w:tc>
          <w:tcPr>
            <w:tcW w:w="715" w:type="pct"/>
          </w:tcPr>
          <w:p w14:paraId="37A620B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7B41A9A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115523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49FFE1D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D8A13C6" w14:textId="77777777" w:rsidTr="00DD0383">
        <w:tblPrEx>
          <w:jc w:val="left"/>
        </w:tblPrEx>
        <w:trPr>
          <w:trHeight w:val="243"/>
        </w:trPr>
        <w:tc>
          <w:tcPr>
            <w:tcW w:w="355" w:type="pct"/>
            <w:gridSpan w:val="2"/>
          </w:tcPr>
          <w:p w14:paraId="6F22E4C1"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28AEB4C7" w14:textId="3FC2E21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Produit de friction pour les mains à base d'alcool </w:t>
            </w:r>
          </w:p>
        </w:tc>
        <w:tc>
          <w:tcPr>
            <w:tcW w:w="715" w:type="pct"/>
          </w:tcPr>
          <w:p w14:paraId="515A091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61B862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68F76FD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78AA93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50CF298" w14:textId="77777777" w:rsidTr="00DD0383">
        <w:tblPrEx>
          <w:jc w:val="left"/>
        </w:tblPrEx>
        <w:trPr>
          <w:trHeight w:val="243"/>
        </w:trPr>
        <w:tc>
          <w:tcPr>
            <w:tcW w:w="355" w:type="pct"/>
            <w:gridSpan w:val="2"/>
          </w:tcPr>
          <w:p w14:paraId="55254B5A"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12C88CEC" w14:textId="103E87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Affichage des instructions relatives au lavage des mains au point d'utilisation </w:t>
            </w:r>
          </w:p>
        </w:tc>
        <w:tc>
          <w:tcPr>
            <w:tcW w:w="715" w:type="pct"/>
          </w:tcPr>
          <w:p w14:paraId="32D2E9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04D890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98E27F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D9FC31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AC43CB8" w14:textId="77777777" w:rsidTr="00DD0383">
        <w:tblPrEx>
          <w:jc w:val="left"/>
        </w:tblPrEx>
        <w:trPr>
          <w:trHeight w:val="243"/>
        </w:trPr>
        <w:tc>
          <w:tcPr>
            <w:tcW w:w="355" w:type="pct"/>
            <w:gridSpan w:val="2"/>
          </w:tcPr>
          <w:p w14:paraId="0CC3A0F1"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4801EA6F" w14:textId="2BB74A9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Équipement de protection individuelle (EPI)</w:t>
            </w:r>
          </w:p>
        </w:tc>
        <w:tc>
          <w:tcPr>
            <w:tcW w:w="715" w:type="pct"/>
          </w:tcPr>
          <w:p w14:paraId="0C8B769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D518FF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D0DD6E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6F9DDF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3E83861" w14:textId="77777777" w:rsidTr="00DD0383">
        <w:tblPrEx>
          <w:jc w:val="left"/>
        </w:tblPrEx>
        <w:trPr>
          <w:trHeight w:val="243"/>
        </w:trPr>
        <w:tc>
          <w:tcPr>
            <w:tcW w:w="355" w:type="pct"/>
            <w:gridSpan w:val="2"/>
          </w:tcPr>
          <w:p w14:paraId="455A3456"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3096AAC0" w14:textId="6E680ED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Désinfectant </w:t>
            </w:r>
          </w:p>
        </w:tc>
        <w:tc>
          <w:tcPr>
            <w:tcW w:w="715" w:type="pct"/>
          </w:tcPr>
          <w:p w14:paraId="1F21439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A2BE34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60BA332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249CA7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E3DA444" w14:textId="77777777" w:rsidTr="00DD0383">
        <w:tblPrEx>
          <w:jc w:val="left"/>
        </w:tblPrEx>
        <w:trPr>
          <w:trHeight w:val="243"/>
        </w:trPr>
        <w:tc>
          <w:tcPr>
            <w:tcW w:w="355" w:type="pct"/>
            <w:gridSpan w:val="2"/>
          </w:tcPr>
          <w:p w14:paraId="3EC7A73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0C670236" w14:textId="29CCE5C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Agents de nettoyage </w:t>
            </w:r>
          </w:p>
        </w:tc>
        <w:tc>
          <w:tcPr>
            <w:tcW w:w="715" w:type="pct"/>
          </w:tcPr>
          <w:p w14:paraId="66CC968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1B87D4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DAA253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363945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F57A9D" w14:textId="77777777" w:rsidTr="00DD0383">
        <w:tblPrEx>
          <w:jc w:val="left"/>
        </w:tblPrEx>
        <w:trPr>
          <w:trHeight w:val="243"/>
        </w:trPr>
        <w:tc>
          <w:tcPr>
            <w:tcW w:w="355" w:type="pct"/>
            <w:gridSpan w:val="2"/>
          </w:tcPr>
          <w:p w14:paraId="2DD3B16D"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2D4A6B94" w14:textId="1429D7F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Poubelles à code couleur au point de production des déchets </w:t>
            </w:r>
          </w:p>
        </w:tc>
        <w:tc>
          <w:tcPr>
            <w:tcW w:w="715" w:type="pct"/>
          </w:tcPr>
          <w:p w14:paraId="1B0DE3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7EDBDF6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416AC2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04D7AC3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7FA073B" w14:textId="77777777" w:rsidTr="00DD0383">
        <w:tblPrEx>
          <w:jc w:val="left"/>
        </w:tblPrEx>
        <w:trPr>
          <w:trHeight w:val="243"/>
        </w:trPr>
        <w:tc>
          <w:tcPr>
            <w:tcW w:w="355" w:type="pct"/>
            <w:gridSpan w:val="2"/>
          </w:tcPr>
          <w:p w14:paraId="446DB652"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
          <w:p w14:paraId="3FF84719" w14:textId="5E6CE2C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Sacs en plastique au point de production des déchets</w:t>
            </w:r>
          </w:p>
        </w:tc>
        <w:tc>
          <w:tcPr>
            <w:tcW w:w="715" w:type="pct"/>
          </w:tcPr>
          <w:p w14:paraId="32CC65B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667234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DC22A8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CE7141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E922E2" w14:paraId="36868E00" w14:textId="77777777" w:rsidTr="00DD0383">
        <w:trPr>
          <w:trHeight w:val="376"/>
          <w:jc w:val="center"/>
        </w:trPr>
        <w:tc>
          <w:tcPr>
            <w:tcW w:w="5000" w:type="pct"/>
            <w:gridSpan w:val="7"/>
            <w:shd w:val="clear" w:color="auto" w:fill="AEAAAA" w:themeFill="background2" w:themeFillShade="BF"/>
            <w:vAlign w:val="center"/>
          </w:tcPr>
          <w:p w14:paraId="7D488B01" w14:textId="77777777" w:rsidR="000B531E" w:rsidRPr="00504735" w:rsidRDefault="000B531E" w:rsidP="000B531E">
            <w:pPr>
              <w:tabs>
                <w:tab w:val="left" w:leader="dot" w:pos="2160"/>
                <w:tab w:val="left" w:pos="2520"/>
              </w:tabs>
              <w:suppressAutoHyphens/>
              <w:spacing w:line="276" w:lineRule="auto"/>
              <w:jc w:val="center"/>
              <w:rPr>
                <w:rFonts w:eastAsia="Times New Roman" w:cstheme="minorHAnsi"/>
                <w:b/>
                <w:bCs/>
                <w:szCs w:val="20"/>
                <w:lang w:val="fr-FR"/>
              </w:rPr>
            </w:pPr>
            <w:r w:rsidRPr="00504735">
              <w:rPr>
                <w:rFonts w:eastAsia="Times New Roman" w:cstheme="minorHAnsi"/>
                <w:b/>
                <w:bCs/>
                <w:szCs w:val="20"/>
                <w:lang w:val="fr-FR"/>
              </w:rPr>
              <w:t>LABORATOIRE</w:t>
            </w:r>
          </w:p>
          <w:p w14:paraId="1DF40C3F" w14:textId="3B25EE99" w:rsidR="000B531E" w:rsidRPr="00504735" w:rsidRDefault="000B531E" w:rsidP="000B531E">
            <w:pPr>
              <w:tabs>
                <w:tab w:val="left" w:leader="dot" w:pos="2160"/>
                <w:tab w:val="left" w:pos="2520"/>
              </w:tabs>
              <w:suppressAutoHyphens/>
              <w:spacing w:line="276" w:lineRule="auto"/>
              <w:jc w:val="center"/>
              <w:rPr>
                <w:rFonts w:cstheme="minorHAnsi"/>
                <w:i/>
                <w:iCs/>
                <w:szCs w:val="20"/>
                <w:lang w:val="fr-FR"/>
              </w:rPr>
            </w:pPr>
            <w:r w:rsidRPr="00335F45">
              <w:rPr>
                <w:rFonts w:eastAsia="Times New Roman" w:cstheme="minorHAnsi"/>
                <w:i/>
                <w:iCs/>
                <w:szCs w:val="20"/>
                <w:lang w:val="fr-FR"/>
              </w:rPr>
              <w:t>Visiter le laboratoire s'il est disponible et noter les observations.</w:t>
            </w:r>
          </w:p>
        </w:tc>
      </w:tr>
      <w:tr w:rsidR="000B531E" w:rsidRPr="006974FC" w14:paraId="3A19627C" w14:textId="77777777" w:rsidTr="00DD0383">
        <w:trPr>
          <w:trHeight w:val="529"/>
          <w:jc w:val="center"/>
        </w:trPr>
        <w:tc>
          <w:tcPr>
            <w:tcW w:w="355" w:type="pct"/>
            <w:gridSpan w:val="2"/>
          </w:tcPr>
          <w:p w14:paraId="630269EB" w14:textId="77777777" w:rsidR="000B531E" w:rsidRPr="00504735" w:rsidRDefault="000B531E" w:rsidP="000B531E">
            <w:pPr>
              <w:jc w:val="center"/>
              <w:rPr>
                <w:rFonts w:eastAsia="Arial Narrow" w:cstheme="minorHAnsi"/>
                <w:b/>
                <w:bCs/>
                <w:szCs w:val="20"/>
                <w:cs/>
                <w:lang w:val="fr-FR" w:bidi="hi-IN"/>
              </w:rPr>
            </w:pPr>
            <w:r w:rsidRPr="00504735">
              <w:rPr>
                <w:rFonts w:eastAsia="Arial Narrow" w:cstheme="minorHAnsi"/>
                <w:b/>
                <w:bCs/>
                <w:szCs w:val="20"/>
                <w:lang w:val="fr-FR" w:bidi="hi-IN"/>
              </w:rPr>
              <w:t>315</w:t>
            </w:r>
          </w:p>
        </w:tc>
        <w:tc>
          <w:tcPr>
            <w:tcW w:w="1928" w:type="pct"/>
          </w:tcPr>
          <w:p w14:paraId="6EA646FE" w14:textId="20D24717" w:rsidR="000B531E" w:rsidRPr="00504735" w:rsidRDefault="000B531E" w:rsidP="000B531E">
            <w:pPr>
              <w:rPr>
                <w:rFonts w:cstheme="minorHAnsi"/>
                <w:b/>
                <w:bCs/>
                <w:szCs w:val="20"/>
                <w:lang w:val="fr-FR"/>
              </w:rPr>
            </w:pPr>
            <w:r w:rsidRPr="00504735">
              <w:rPr>
                <w:rFonts w:cstheme="minorHAnsi"/>
                <w:b/>
                <w:bCs/>
                <w:szCs w:val="20"/>
                <w:lang w:val="fr-FR"/>
              </w:rPr>
              <w:t>L'</w:t>
            </w:r>
            <w:r>
              <w:rPr>
                <w:rFonts w:cstheme="minorHAnsi"/>
                <w:b/>
                <w:bCs/>
                <w:szCs w:val="20"/>
                <w:lang w:val="fr-FR"/>
              </w:rPr>
              <w:t>EPS</w:t>
            </w:r>
            <w:r w:rsidRPr="00504735">
              <w:rPr>
                <w:rFonts w:cstheme="minorHAnsi"/>
                <w:b/>
                <w:bCs/>
                <w:szCs w:val="20"/>
                <w:lang w:val="fr-FR"/>
              </w:rPr>
              <w:t xml:space="preserve"> dispose-t-il d'un laboratoire ?</w:t>
            </w:r>
          </w:p>
        </w:tc>
        <w:tc>
          <w:tcPr>
            <w:tcW w:w="2357" w:type="pct"/>
            <w:gridSpan w:val="3"/>
          </w:tcPr>
          <w:p w14:paraId="7BFE6A51" w14:textId="39DACD1F"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6A41A2EE" w14:textId="19FBEA8B"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shd w:val="clear" w:color="auto" w:fill="auto"/>
          </w:tcPr>
          <w:p w14:paraId="731467E3" w14:textId="77777777" w:rsidR="000B531E" w:rsidRPr="00504735" w:rsidRDefault="000B531E" w:rsidP="000B531E">
            <w:pPr>
              <w:rPr>
                <w:rFonts w:cstheme="minorHAnsi"/>
                <w:b/>
                <w:bCs/>
                <w:szCs w:val="20"/>
                <w:lang w:val="fr-FR"/>
              </w:rPr>
            </w:pPr>
          </w:p>
          <w:p w14:paraId="70E27117" w14:textId="77777777" w:rsidR="000B531E" w:rsidRPr="00504735" w:rsidRDefault="000B531E" w:rsidP="000B531E">
            <w:pPr>
              <w:rPr>
                <w:rFonts w:cstheme="minorHAnsi"/>
                <w:b/>
                <w:bCs/>
                <w:szCs w:val="20"/>
                <w:lang w:val="fr-FR"/>
              </w:rPr>
            </w:pPr>
            <w:r w:rsidRPr="00504735">
              <w:rPr>
                <w:rFonts w:cstheme="minorHAnsi"/>
                <w:noProof/>
                <w:szCs w:val="20"/>
                <w:lang w:val="fr-FR" w:eastAsia="en-IN" w:bidi="hi-IN"/>
              </w:rPr>
              <mc:AlternateContent>
                <mc:Choice Requires="wps">
                  <w:drawing>
                    <wp:anchor distT="0" distB="0" distL="114300" distR="114300" simplePos="0" relativeHeight="253007872" behindDoc="0" locked="0" layoutInCell="1" allowOverlap="1" wp14:anchorId="5E9954FB" wp14:editId="70A6EA4C">
                      <wp:simplePos x="0" y="0"/>
                      <wp:positionH relativeFrom="column">
                        <wp:posOffset>-152400</wp:posOffset>
                      </wp:positionH>
                      <wp:positionV relativeFrom="paragraph">
                        <wp:posOffset>76835</wp:posOffset>
                      </wp:positionV>
                      <wp:extent cx="226695" cy="0"/>
                      <wp:effectExtent l="0" t="76200" r="20955" b="95250"/>
                      <wp:wrapNone/>
                      <wp:docPr id="17" name="Straight Arrow Connector 17"/>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BECE1" id="Straight Arrow Connector 17" o:spid="_x0000_s1026" type="#_x0000_t32" style="position:absolute;margin-left:-12pt;margin-top:6.05pt;width:17.85pt;height:0;z-index:25300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" strokecolor="black [3213]" strokeweight=".5pt">
                      <v:stroke endarrow="block" joinstyle="miter"/>
                    </v:shape>
                  </w:pict>
                </mc:Fallback>
              </mc:AlternateContent>
            </w:r>
            <w:r w:rsidRPr="00504735">
              <w:rPr>
                <w:rFonts w:cstheme="minorHAnsi"/>
                <w:b/>
                <w:bCs/>
                <w:szCs w:val="20"/>
                <w:lang w:val="fr-FR"/>
              </w:rPr>
              <w:t xml:space="preserve">  319</w:t>
            </w:r>
          </w:p>
        </w:tc>
      </w:tr>
      <w:tr w:rsidR="0057755C" w:rsidRPr="006974FC" w14:paraId="6EB023F5" w14:textId="77777777" w:rsidTr="0057755C">
        <w:trPr>
          <w:trHeight w:val="720"/>
          <w:jc w:val="center"/>
        </w:trPr>
        <w:tc>
          <w:tcPr>
            <w:tcW w:w="355" w:type="pct"/>
            <w:gridSpan w:val="2"/>
          </w:tcPr>
          <w:p w14:paraId="7AE414DF"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316</w:t>
            </w:r>
          </w:p>
        </w:tc>
        <w:tc>
          <w:tcPr>
            <w:tcW w:w="1928" w:type="pct"/>
          </w:tcPr>
          <w:p w14:paraId="1B01A972" w14:textId="4EB5BB4A" w:rsidR="000B531E" w:rsidRPr="00504735" w:rsidRDefault="000B531E" w:rsidP="000B531E">
            <w:pPr>
              <w:suppressAutoHyphens/>
              <w:rPr>
                <w:rFonts w:cstheme="minorHAnsi"/>
                <w:b/>
                <w:bCs/>
                <w:spacing w:val="-2"/>
                <w:szCs w:val="20"/>
                <w:lang w:val="fr-FR"/>
              </w:rPr>
            </w:pPr>
            <w:r w:rsidRPr="00504735">
              <w:rPr>
                <w:rFonts w:cstheme="minorHAnsi"/>
                <w:b/>
                <w:bCs/>
                <w:szCs w:val="20"/>
                <w:lang w:val="fr-FR"/>
              </w:rPr>
              <w:t>Les installations et équipements suivants sont-ils disponibles et fonctionnels dans le laboratoire ?</w:t>
            </w:r>
          </w:p>
        </w:tc>
        <w:tc>
          <w:tcPr>
            <w:tcW w:w="715" w:type="pct"/>
            <w:shd w:val="clear" w:color="auto" w:fill="BFBFBF" w:themeFill="background1" w:themeFillShade="BF"/>
            <w:vAlign w:val="center"/>
          </w:tcPr>
          <w:p w14:paraId="29CE4CC3" w14:textId="19AB028B" w:rsidR="000B531E" w:rsidRPr="00504735" w:rsidRDefault="000B531E" w:rsidP="000B531E">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Disponible et fonctionnel</w:t>
            </w:r>
          </w:p>
        </w:tc>
        <w:tc>
          <w:tcPr>
            <w:tcW w:w="571" w:type="pct"/>
            <w:shd w:val="clear" w:color="auto" w:fill="BFBFBF" w:themeFill="background1" w:themeFillShade="BF"/>
            <w:vAlign w:val="center"/>
          </w:tcPr>
          <w:p w14:paraId="6A63A037" w14:textId="56E67698" w:rsidR="000B531E" w:rsidRPr="00504735" w:rsidRDefault="000B531E" w:rsidP="000B531E">
            <w:pPr>
              <w:pStyle w:val="ListParagraph1"/>
              <w:ind w:left="0"/>
              <w:jc w:val="center"/>
              <w:rPr>
                <w:rFonts w:cstheme="minorHAnsi"/>
                <w:b/>
                <w:bCs/>
                <w:szCs w:val="20"/>
                <w:lang w:val="fr-FR"/>
              </w:rPr>
            </w:pPr>
            <w:r w:rsidRPr="00504735">
              <w:rPr>
                <w:rFonts w:eastAsia="Times New Roman" w:cstheme="minorHAnsi"/>
                <w:b/>
                <w:color w:val="000000"/>
                <w:szCs w:val="20"/>
                <w:lang w:val="fr-FR" w:bidi="hi-IN"/>
              </w:rPr>
              <w:t>Disponible mais pas fonctionnel</w:t>
            </w:r>
          </w:p>
        </w:tc>
        <w:tc>
          <w:tcPr>
            <w:tcW w:w="1071" w:type="pct"/>
            <w:shd w:val="clear" w:color="auto" w:fill="BFBFBF" w:themeFill="background1" w:themeFillShade="BF"/>
            <w:vAlign w:val="center"/>
          </w:tcPr>
          <w:p w14:paraId="0B0653D9" w14:textId="2C78A41B"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
          <w:p w14:paraId="0CCB5499" w14:textId="77777777" w:rsidR="000B531E" w:rsidRPr="00504735" w:rsidRDefault="000B531E" w:rsidP="000B531E">
            <w:pPr>
              <w:rPr>
                <w:rFonts w:cstheme="minorHAnsi"/>
                <w:b/>
                <w:bCs/>
                <w:szCs w:val="20"/>
                <w:lang w:val="fr-FR"/>
              </w:rPr>
            </w:pPr>
          </w:p>
          <w:p w14:paraId="6F791DDD" w14:textId="77777777" w:rsidR="000B531E" w:rsidRPr="00504735" w:rsidRDefault="000B531E" w:rsidP="000B531E">
            <w:pPr>
              <w:rPr>
                <w:rFonts w:cstheme="minorHAnsi"/>
                <w:szCs w:val="20"/>
                <w:lang w:val="fr-FR"/>
              </w:rPr>
            </w:pPr>
          </w:p>
          <w:p w14:paraId="147B8E8A" w14:textId="77777777" w:rsidR="000B531E" w:rsidRPr="00504735" w:rsidRDefault="000B531E" w:rsidP="000B531E">
            <w:pPr>
              <w:rPr>
                <w:rFonts w:cstheme="minorHAnsi"/>
                <w:szCs w:val="20"/>
                <w:lang w:val="fr-FR"/>
              </w:rPr>
            </w:pPr>
          </w:p>
          <w:p w14:paraId="6318034C" w14:textId="77777777" w:rsidR="000B531E" w:rsidRPr="00504735" w:rsidRDefault="000B531E" w:rsidP="000B531E">
            <w:pPr>
              <w:rPr>
                <w:rFonts w:cstheme="minorHAnsi"/>
                <w:szCs w:val="20"/>
                <w:lang w:val="fr-FR"/>
              </w:rPr>
            </w:pPr>
          </w:p>
          <w:p w14:paraId="2B43592C" w14:textId="77777777" w:rsidR="000B531E" w:rsidRPr="00504735" w:rsidRDefault="000B531E" w:rsidP="000B531E">
            <w:pPr>
              <w:rPr>
                <w:rFonts w:cstheme="minorHAnsi"/>
                <w:szCs w:val="20"/>
                <w:lang w:val="fr-FR"/>
              </w:rPr>
            </w:pPr>
          </w:p>
          <w:p w14:paraId="51C0A94D" w14:textId="77777777" w:rsidR="000B531E" w:rsidRPr="00504735" w:rsidRDefault="000B531E" w:rsidP="000B531E">
            <w:pPr>
              <w:rPr>
                <w:rFonts w:cstheme="minorHAnsi"/>
                <w:szCs w:val="20"/>
                <w:lang w:val="fr-FR"/>
              </w:rPr>
            </w:pPr>
          </w:p>
          <w:p w14:paraId="672BD147" w14:textId="77777777" w:rsidR="000B531E" w:rsidRPr="00504735" w:rsidRDefault="000B531E" w:rsidP="000B531E">
            <w:pPr>
              <w:rPr>
                <w:rFonts w:cstheme="minorHAnsi"/>
                <w:szCs w:val="20"/>
                <w:lang w:val="fr-FR"/>
              </w:rPr>
            </w:pPr>
          </w:p>
          <w:p w14:paraId="170876A0" w14:textId="77777777" w:rsidR="000B531E" w:rsidRPr="00504735" w:rsidRDefault="000B531E" w:rsidP="000B531E">
            <w:pPr>
              <w:rPr>
                <w:rFonts w:cstheme="minorHAnsi"/>
                <w:szCs w:val="20"/>
                <w:lang w:val="fr-FR"/>
              </w:rPr>
            </w:pPr>
          </w:p>
          <w:p w14:paraId="3ABB85D5" w14:textId="77777777" w:rsidR="000B531E" w:rsidRPr="00504735" w:rsidRDefault="000B531E" w:rsidP="000B531E">
            <w:pPr>
              <w:rPr>
                <w:rFonts w:cstheme="minorHAnsi"/>
                <w:szCs w:val="20"/>
                <w:lang w:val="fr-FR"/>
              </w:rPr>
            </w:pPr>
          </w:p>
          <w:p w14:paraId="470A0E93" w14:textId="77777777" w:rsidR="000B531E" w:rsidRPr="00504735" w:rsidRDefault="000B531E" w:rsidP="000B531E">
            <w:pPr>
              <w:rPr>
                <w:rFonts w:cstheme="minorHAnsi"/>
                <w:szCs w:val="20"/>
                <w:lang w:val="fr-FR"/>
              </w:rPr>
            </w:pPr>
          </w:p>
          <w:p w14:paraId="67DE0134" w14:textId="77777777" w:rsidR="000B531E" w:rsidRPr="00504735" w:rsidRDefault="000B531E" w:rsidP="000B531E">
            <w:pPr>
              <w:rPr>
                <w:rFonts w:cstheme="minorHAnsi"/>
                <w:szCs w:val="20"/>
                <w:lang w:val="fr-FR"/>
              </w:rPr>
            </w:pPr>
          </w:p>
          <w:p w14:paraId="4AE125FF" w14:textId="77777777" w:rsidR="000B531E" w:rsidRPr="00504735" w:rsidRDefault="000B531E" w:rsidP="000B531E">
            <w:pPr>
              <w:rPr>
                <w:rFonts w:cstheme="minorHAnsi"/>
                <w:szCs w:val="20"/>
                <w:lang w:val="fr-FR"/>
              </w:rPr>
            </w:pPr>
          </w:p>
          <w:p w14:paraId="3A7B7603" w14:textId="77777777" w:rsidR="000B531E" w:rsidRPr="00504735" w:rsidRDefault="000B531E" w:rsidP="000B531E">
            <w:pPr>
              <w:rPr>
                <w:rFonts w:cstheme="minorHAnsi"/>
                <w:szCs w:val="20"/>
                <w:lang w:val="fr-FR"/>
              </w:rPr>
            </w:pPr>
          </w:p>
          <w:p w14:paraId="2D6B2AC8" w14:textId="77777777" w:rsidR="000B531E" w:rsidRPr="00504735" w:rsidRDefault="000B531E" w:rsidP="000B531E">
            <w:pPr>
              <w:rPr>
                <w:rFonts w:cstheme="minorHAnsi"/>
                <w:szCs w:val="20"/>
                <w:lang w:val="fr-FR"/>
              </w:rPr>
            </w:pPr>
          </w:p>
          <w:p w14:paraId="0354FE65" w14:textId="77777777" w:rsidR="000B531E" w:rsidRPr="00504735" w:rsidRDefault="000B531E" w:rsidP="000B531E">
            <w:pPr>
              <w:rPr>
                <w:rFonts w:cstheme="minorHAnsi"/>
                <w:szCs w:val="20"/>
                <w:lang w:val="fr-FR"/>
              </w:rPr>
            </w:pPr>
          </w:p>
        </w:tc>
      </w:tr>
      <w:tr w:rsidR="000B531E" w:rsidRPr="006974FC" w14:paraId="5F9B587D" w14:textId="77777777" w:rsidTr="00DD0383">
        <w:tblPrEx>
          <w:jc w:val="left"/>
        </w:tblPrEx>
        <w:trPr>
          <w:trHeight w:val="20"/>
        </w:trPr>
        <w:tc>
          <w:tcPr>
            <w:tcW w:w="355" w:type="pct"/>
            <w:gridSpan w:val="2"/>
          </w:tcPr>
          <w:p w14:paraId="766061D8"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
          <w:p w14:paraId="6A968557" w14:textId="4BBD49B5"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Eau courante avec robinet normal</w:t>
            </w:r>
          </w:p>
        </w:tc>
        <w:tc>
          <w:tcPr>
            <w:tcW w:w="715" w:type="pct"/>
          </w:tcPr>
          <w:p w14:paraId="2B864DC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A625F5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AF1B36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57D365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7605B38" w14:textId="77777777" w:rsidTr="00DD0383">
        <w:tblPrEx>
          <w:jc w:val="left"/>
        </w:tblPrEx>
        <w:trPr>
          <w:trHeight w:val="20"/>
        </w:trPr>
        <w:tc>
          <w:tcPr>
            <w:tcW w:w="355" w:type="pct"/>
            <w:gridSpan w:val="2"/>
          </w:tcPr>
          <w:p w14:paraId="659E90FE"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
          <w:p w14:paraId="0F2D5B75" w14:textId="16E88A76"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Eau courante avec robinet coudé </w:t>
            </w:r>
          </w:p>
        </w:tc>
        <w:tc>
          <w:tcPr>
            <w:tcW w:w="715" w:type="pct"/>
          </w:tcPr>
          <w:p w14:paraId="5A1A62A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147A7F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50470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4658CA9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A2DFAE3" w14:textId="77777777" w:rsidTr="00DD0383">
        <w:tblPrEx>
          <w:jc w:val="left"/>
        </w:tblPrEx>
        <w:trPr>
          <w:trHeight w:val="20"/>
        </w:trPr>
        <w:tc>
          <w:tcPr>
            <w:tcW w:w="355" w:type="pct"/>
            <w:gridSpan w:val="2"/>
          </w:tcPr>
          <w:p w14:paraId="269849D0"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
          <w:p w14:paraId="3B547B91" w14:textId="183CF49C"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Stérilisateur d’instruments</w:t>
            </w:r>
          </w:p>
        </w:tc>
        <w:tc>
          <w:tcPr>
            <w:tcW w:w="715" w:type="pct"/>
          </w:tcPr>
          <w:p w14:paraId="33153CB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0C65C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64D35F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C022AB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EB7880" w14:textId="77777777" w:rsidTr="00DD0383">
        <w:tblPrEx>
          <w:jc w:val="left"/>
        </w:tblPrEx>
        <w:trPr>
          <w:trHeight w:val="20"/>
        </w:trPr>
        <w:tc>
          <w:tcPr>
            <w:tcW w:w="355" w:type="pct"/>
            <w:gridSpan w:val="2"/>
          </w:tcPr>
          <w:p w14:paraId="70FE9DB8"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
          <w:p w14:paraId="72F59214" w14:textId="66E8D2AE"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Destructeur d'aiguilles/coupe-embouts</w:t>
            </w:r>
          </w:p>
        </w:tc>
        <w:tc>
          <w:tcPr>
            <w:tcW w:w="715" w:type="pct"/>
          </w:tcPr>
          <w:p w14:paraId="51F1FB6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B45AAA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AB0B08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770AEB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77F3B0F" w14:textId="77777777" w:rsidTr="00DD0383">
        <w:tblPrEx>
          <w:jc w:val="left"/>
        </w:tblPrEx>
        <w:trPr>
          <w:trHeight w:val="20"/>
        </w:trPr>
        <w:tc>
          <w:tcPr>
            <w:tcW w:w="355" w:type="pct"/>
            <w:gridSpan w:val="2"/>
          </w:tcPr>
          <w:p w14:paraId="3C7A8E0F"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
          <w:p w14:paraId="44A89AD5" w14:textId="212B91E0"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Réfrigérateur</w:t>
            </w:r>
          </w:p>
        </w:tc>
        <w:tc>
          <w:tcPr>
            <w:tcW w:w="715" w:type="pct"/>
          </w:tcPr>
          <w:p w14:paraId="1348BED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8CEE3D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6406F0B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94C845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6BBED29" w14:textId="77777777" w:rsidTr="00DD0383">
        <w:tblPrEx>
          <w:jc w:val="left"/>
        </w:tblPrEx>
        <w:trPr>
          <w:trHeight w:val="20"/>
        </w:trPr>
        <w:tc>
          <w:tcPr>
            <w:tcW w:w="355" w:type="pct"/>
            <w:gridSpan w:val="2"/>
          </w:tcPr>
          <w:p w14:paraId="37095C62"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
          <w:p w14:paraId="7D29DC56" w14:textId="3E58BE3A" w:rsidR="000B531E" w:rsidRPr="00504735" w:rsidRDefault="000B531E" w:rsidP="000B531E">
            <w:pPr>
              <w:pStyle w:val="ListParagraph1"/>
              <w:spacing w:after="0" w:line="240" w:lineRule="auto"/>
              <w:ind w:left="0"/>
              <w:rPr>
                <w:rFonts w:cstheme="minorHAnsi"/>
                <w:szCs w:val="20"/>
                <w:lang w:val="fr-FR"/>
              </w:rPr>
            </w:pPr>
            <w:proofErr w:type="spellStart"/>
            <w:r w:rsidRPr="00504735">
              <w:rPr>
                <w:rFonts w:cstheme="minorHAnsi"/>
                <w:szCs w:val="20"/>
                <w:lang w:val="fr-FR"/>
              </w:rPr>
              <w:t>Hémoglobinomètre</w:t>
            </w:r>
            <w:proofErr w:type="spellEnd"/>
          </w:p>
        </w:tc>
        <w:tc>
          <w:tcPr>
            <w:tcW w:w="715" w:type="pct"/>
          </w:tcPr>
          <w:p w14:paraId="49F6CD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C251E4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7083AC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1C2BC3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DDE81EE" w14:textId="77777777" w:rsidTr="00DD0383">
        <w:tblPrEx>
          <w:jc w:val="left"/>
        </w:tblPrEx>
        <w:trPr>
          <w:trHeight w:val="20"/>
        </w:trPr>
        <w:tc>
          <w:tcPr>
            <w:tcW w:w="355" w:type="pct"/>
            <w:gridSpan w:val="2"/>
          </w:tcPr>
          <w:p w14:paraId="028633E9"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
          <w:p w14:paraId="71822857" w14:textId="6049771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Microscope binoculaire/monoculaire</w:t>
            </w:r>
          </w:p>
        </w:tc>
        <w:tc>
          <w:tcPr>
            <w:tcW w:w="715" w:type="pct"/>
          </w:tcPr>
          <w:p w14:paraId="2952826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D60758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8891E3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F593F4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45620F3" w14:textId="77777777" w:rsidTr="00DD0383">
        <w:tblPrEx>
          <w:jc w:val="left"/>
        </w:tblPrEx>
        <w:trPr>
          <w:trHeight w:val="20"/>
        </w:trPr>
        <w:tc>
          <w:tcPr>
            <w:tcW w:w="355" w:type="pct"/>
            <w:gridSpan w:val="2"/>
          </w:tcPr>
          <w:p w14:paraId="1C2B6533"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
          <w:p w14:paraId="47D611EB" w14:textId="13F8392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Test d'électrolytes</w:t>
            </w:r>
          </w:p>
        </w:tc>
        <w:tc>
          <w:tcPr>
            <w:tcW w:w="715" w:type="pct"/>
          </w:tcPr>
          <w:p w14:paraId="7A7A4DA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10194A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4B078B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1152C6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7DC7C1A" w14:textId="77777777" w:rsidTr="00DD0383">
        <w:tblPrEx>
          <w:jc w:val="left"/>
        </w:tblPrEx>
        <w:trPr>
          <w:trHeight w:val="20"/>
        </w:trPr>
        <w:tc>
          <w:tcPr>
            <w:tcW w:w="355" w:type="pct"/>
            <w:gridSpan w:val="2"/>
          </w:tcPr>
          <w:p w14:paraId="473ACB77"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
          <w:p w14:paraId="359C6F1F" w14:textId="24DA758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Glucomètre/ Dextrogyre</w:t>
            </w:r>
          </w:p>
        </w:tc>
        <w:tc>
          <w:tcPr>
            <w:tcW w:w="715" w:type="pct"/>
          </w:tcPr>
          <w:p w14:paraId="4D5FB86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C320D7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73BD4C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2D5F30B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476AA9" w14:textId="77777777" w:rsidTr="00DD0383">
        <w:tblPrEx>
          <w:jc w:val="left"/>
        </w:tblPrEx>
        <w:trPr>
          <w:trHeight w:val="243"/>
        </w:trPr>
        <w:tc>
          <w:tcPr>
            <w:tcW w:w="355" w:type="pct"/>
            <w:gridSpan w:val="2"/>
          </w:tcPr>
          <w:p w14:paraId="2091BDF3"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
          <w:p w14:paraId="1230D837" w14:textId="4FA1E520" w:rsidR="000B531E" w:rsidRPr="00504735" w:rsidRDefault="000B531E" w:rsidP="000B531E">
            <w:pPr>
              <w:pStyle w:val="ListParagraph1"/>
              <w:spacing w:after="0" w:line="240" w:lineRule="auto"/>
              <w:ind w:left="0"/>
              <w:rPr>
                <w:rFonts w:cstheme="minorHAnsi"/>
                <w:szCs w:val="20"/>
                <w:lang w:val="fr-FR"/>
              </w:rPr>
            </w:pPr>
            <w:proofErr w:type="spellStart"/>
            <w:r w:rsidRPr="00504735">
              <w:rPr>
                <w:rFonts w:cstheme="minorHAnsi"/>
                <w:szCs w:val="20"/>
                <w:lang w:val="fr-FR"/>
              </w:rPr>
              <w:t>Bilirubinomètre</w:t>
            </w:r>
            <w:proofErr w:type="spellEnd"/>
          </w:p>
        </w:tc>
        <w:tc>
          <w:tcPr>
            <w:tcW w:w="715" w:type="pct"/>
          </w:tcPr>
          <w:p w14:paraId="76E36DA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DF277F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9EFE4C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327FDF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481226A" w14:textId="77777777" w:rsidTr="00DD0383">
        <w:trPr>
          <w:trHeight w:val="376"/>
          <w:jc w:val="center"/>
        </w:trPr>
        <w:tc>
          <w:tcPr>
            <w:tcW w:w="355" w:type="pct"/>
            <w:gridSpan w:val="2"/>
          </w:tcPr>
          <w:p w14:paraId="2ED3C590"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317</w:t>
            </w:r>
          </w:p>
        </w:tc>
        <w:tc>
          <w:tcPr>
            <w:tcW w:w="1928" w:type="pct"/>
          </w:tcPr>
          <w:p w14:paraId="0D4EFBEF" w14:textId="3A801071" w:rsidR="000B531E" w:rsidRPr="00504735" w:rsidRDefault="000B531E" w:rsidP="000B531E">
            <w:pPr>
              <w:suppressAutoHyphens/>
              <w:rPr>
                <w:rFonts w:eastAsia="Arial Narrow" w:cstheme="minorHAnsi"/>
                <w:b/>
                <w:bCs/>
                <w:spacing w:val="-2"/>
                <w:szCs w:val="20"/>
                <w:lang w:val="fr-FR" w:bidi="hi-IN"/>
              </w:rPr>
            </w:pPr>
            <w:r>
              <w:rPr>
                <w:rFonts w:cstheme="minorHAnsi"/>
                <w:b/>
                <w:bCs/>
                <w:szCs w:val="20"/>
                <w:lang w:val="fr-FR"/>
              </w:rPr>
              <w:t>L’EPS</w:t>
            </w:r>
            <w:r w:rsidRPr="00504735">
              <w:rPr>
                <w:rFonts w:cstheme="minorHAnsi"/>
                <w:b/>
                <w:bCs/>
                <w:szCs w:val="20"/>
                <w:lang w:val="fr-FR"/>
              </w:rPr>
              <w:t xml:space="preserve"> dispose-t-elle des fournitures/consommables suivants dans le laboratoire ?</w:t>
            </w:r>
          </w:p>
        </w:tc>
        <w:tc>
          <w:tcPr>
            <w:tcW w:w="1286" w:type="pct"/>
            <w:gridSpan w:val="2"/>
            <w:shd w:val="clear" w:color="auto" w:fill="BFBFBF" w:themeFill="background1" w:themeFillShade="BF"/>
            <w:vAlign w:val="center"/>
          </w:tcPr>
          <w:p w14:paraId="2A23B267" w14:textId="764DF9D0"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1071" w:type="pct"/>
            <w:shd w:val="clear" w:color="auto" w:fill="BFBFBF" w:themeFill="background1" w:themeFillShade="BF"/>
            <w:vAlign w:val="center"/>
          </w:tcPr>
          <w:p w14:paraId="367FE433" w14:textId="37591A24"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
          <w:p w14:paraId="636236A4" w14:textId="77777777" w:rsidR="000B531E" w:rsidRPr="00504735" w:rsidRDefault="000B531E" w:rsidP="000B531E">
            <w:pPr>
              <w:rPr>
                <w:rFonts w:cstheme="minorHAnsi"/>
                <w:b/>
                <w:bCs/>
                <w:szCs w:val="20"/>
                <w:lang w:val="fr-FR"/>
              </w:rPr>
            </w:pPr>
          </w:p>
          <w:p w14:paraId="49D721AC" w14:textId="77777777" w:rsidR="000B531E" w:rsidRPr="00504735" w:rsidRDefault="000B531E" w:rsidP="000B531E">
            <w:pPr>
              <w:rPr>
                <w:rFonts w:cstheme="minorHAnsi"/>
                <w:szCs w:val="20"/>
                <w:lang w:val="fr-FR"/>
              </w:rPr>
            </w:pPr>
          </w:p>
          <w:p w14:paraId="5D339322" w14:textId="77777777" w:rsidR="000B531E" w:rsidRPr="00504735" w:rsidRDefault="000B531E" w:rsidP="000B531E">
            <w:pPr>
              <w:rPr>
                <w:rFonts w:cstheme="minorHAnsi"/>
                <w:szCs w:val="20"/>
                <w:lang w:val="fr-FR"/>
              </w:rPr>
            </w:pPr>
          </w:p>
          <w:p w14:paraId="1EA05C6A" w14:textId="77777777" w:rsidR="000B531E" w:rsidRPr="00504735" w:rsidRDefault="000B531E" w:rsidP="000B531E">
            <w:pPr>
              <w:rPr>
                <w:rFonts w:cstheme="minorHAnsi"/>
                <w:szCs w:val="20"/>
                <w:lang w:val="fr-FR"/>
              </w:rPr>
            </w:pPr>
          </w:p>
          <w:p w14:paraId="090618EA" w14:textId="77777777" w:rsidR="000B531E" w:rsidRPr="00504735" w:rsidRDefault="000B531E" w:rsidP="000B531E">
            <w:pPr>
              <w:rPr>
                <w:rFonts w:cstheme="minorHAnsi"/>
                <w:szCs w:val="20"/>
                <w:lang w:val="fr-FR"/>
              </w:rPr>
            </w:pPr>
          </w:p>
          <w:p w14:paraId="49F68AA5" w14:textId="77777777" w:rsidR="000B531E" w:rsidRPr="00504735" w:rsidRDefault="000B531E" w:rsidP="000B531E">
            <w:pPr>
              <w:rPr>
                <w:rFonts w:cstheme="minorHAnsi"/>
                <w:szCs w:val="20"/>
                <w:lang w:val="fr-FR"/>
              </w:rPr>
            </w:pPr>
          </w:p>
          <w:p w14:paraId="1231BA47" w14:textId="77777777" w:rsidR="000B531E" w:rsidRPr="00504735" w:rsidRDefault="000B531E" w:rsidP="000B531E">
            <w:pPr>
              <w:rPr>
                <w:rFonts w:cstheme="minorHAnsi"/>
                <w:szCs w:val="20"/>
                <w:lang w:val="fr-FR"/>
              </w:rPr>
            </w:pPr>
          </w:p>
          <w:p w14:paraId="18C40392" w14:textId="77777777" w:rsidR="000B531E" w:rsidRPr="00504735" w:rsidRDefault="000B531E" w:rsidP="000B531E">
            <w:pPr>
              <w:rPr>
                <w:rFonts w:cstheme="minorHAnsi"/>
                <w:szCs w:val="20"/>
                <w:lang w:val="fr-FR"/>
              </w:rPr>
            </w:pPr>
          </w:p>
          <w:p w14:paraId="32C9C059" w14:textId="77777777" w:rsidR="000B531E" w:rsidRPr="00504735" w:rsidRDefault="000B531E" w:rsidP="000B531E">
            <w:pPr>
              <w:rPr>
                <w:rFonts w:cstheme="minorHAnsi"/>
                <w:szCs w:val="20"/>
                <w:lang w:val="fr-FR"/>
              </w:rPr>
            </w:pPr>
          </w:p>
          <w:p w14:paraId="00E4D4AD" w14:textId="77777777" w:rsidR="000B531E" w:rsidRPr="00504735" w:rsidRDefault="000B531E" w:rsidP="000B531E">
            <w:pPr>
              <w:rPr>
                <w:rFonts w:cstheme="minorHAnsi"/>
                <w:szCs w:val="20"/>
                <w:lang w:val="fr-FR"/>
              </w:rPr>
            </w:pPr>
          </w:p>
          <w:p w14:paraId="65BFA91E" w14:textId="77777777" w:rsidR="000B531E" w:rsidRPr="00504735" w:rsidRDefault="000B531E" w:rsidP="000B531E">
            <w:pPr>
              <w:rPr>
                <w:rFonts w:cstheme="minorHAnsi"/>
                <w:szCs w:val="20"/>
                <w:lang w:val="fr-FR"/>
              </w:rPr>
            </w:pPr>
          </w:p>
          <w:p w14:paraId="04C7CD8D" w14:textId="77777777" w:rsidR="000B531E" w:rsidRPr="00504735" w:rsidRDefault="000B531E" w:rsidP="000B531E">
            <w:pPr>
              <w:rPr>
                <w:rFonts w:cstheme="minorHAnsi"/>
                <w:szCs w:val="20"/>
                <w:lang w:val="fr-FR"/>
              </w:rPr>
            </w:pPr>
          </w:p>
          <w:p w14:paraId="00255D83" w14:textId="77777777" w:rsidR="000B531E" w:rsidRPr="00504735" w:rsidRDefault="000B531E" w:rsidP="000B531E">
            <w:pPr>
              <w:rPr>
                <w:rFonts w:cstheme="minorHAnsi"/>
                <w:szCs w:val="20"/>
                <w:lang w:val="fr-FR"/>
              </w:rPr>
            </w:pPr>
          </w:p>
        </w:tc>
      </w:tr>
      <w:tr w:rsidR="000B531E" w:rsidRPr="006974FC" w14:paraId="3B06D7B6" w14:textId="77777777" w:rsidTr="00DD0383">
        <w:tblPrEx>
          <w:jc w:val="left"/>
        </w:tblPrEx>
        <w:trPr>
          <w:trHeight w:val="20"/>
        </w:trPr>
        <w:tc>
          <w:tcPr>
            <w:tcW w:w="355" w:type="pct"/>
            <w:gridSpan w:val="2"/>
          </w:tcPr>
          <w:p w14:paraId="5911FC59"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
          <w:p w14:paraId="220AC145" w14:textId="4E9397E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Savon</w:t>
            </w:r>
          </w:p>
        </w:tc>
        <w:tc>
          <w:tcPr>
            <w:tcW w:w="1286" w:type="pct"/>
            <w:gridSpan w:val="2"/>
          </w:tcPr>
          <w:p w14:paraId="11A52CD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08B6E7F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6BEE963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3D22435" w14:textId="77777777" w:rsidTr="00DD0383">
        <w:tblPrEx>
          <w:jc w:val="left"/>
        </w:tblPrEx>
        <w:trPr>
          <w:trHeight w:val="20"/>
        </w:trPr>
        <w:tc>
          <w:tcPr>
            <w:tcW w:w="355" w:type="pct"/>
            <w:gridSpan w:val="2"/>
          </w:tcPr>
          <w:p w14:paraId="108E3F75"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
          <w:p w14:paraId="3C2512EB" w14:textId="7D4665E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Gants utilitaires</w:t>
            </w:r>
          </w:p>
        </w:tc>
        <w:tc>
          <w:tcPr>
            <w:tcW w:w="1286" w:type="pct"/>
            <w:gridSpan w:val="2"/>
          </w:tcPr>
          <w:p w14:paraId="755389A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20D5968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3CFD7DD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F0246DF" w14:textId="77777777" w:rsidTr="00DD0383">
        <w:tblPrEx>
          <w:jc w:val="left"/>
        </w:tblPrEx>
        <w:trPr>
          <w:trHeight w:val="20"/>
        </w:trPr>
        <w:tc>
          <w:tcPr>
            <w:tcW w:w="355" w:type="pct"/>
            <w:gridSpan w:val="2"/>
          </w:tcPr>
          <w:p w14:paraId="0FC3E371"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
          <w:p w14:paraId="68F925E3" w14:textId="3BFBB1C5"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Gants de chirurgie/d'examen</w:t>
            </w:r>
          </w:p>
        </w:tc>
        <w:tc>
          <w:tcPr>
            <w:tcW w:w="1286" w:type="pct"/>
            <w:gridSpan w:val="2"/>
          </w:tcPr>
          <w:p w14:paraId="392F6C6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6B5D82D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7D70E4B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56620A7" w14:textId="77777777" w:rsidTr="00DD0383">
        <w:tblPrEx>
          <w:jc w:val="left"/>
        </w:tblPrEx>
        <w:trPr>
          <w:trHeight w:val="20"/>
        </w:trPr>
        <w:tc>
          <w:tcPr>
            <w:tcW w:w="355" w:type="pct"/>
            <w:gridSpan w:val="2"/>
          </w:tcPr>
          <w:p w14:paraId="4565BA7E"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
          <w:p w14:paraId="6AB059C0" w14:textId="3AAF9CE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Bacs en plastique couverts pour la décontamination</w:t>
            </w:r>
          </w:p>
        </w:tc>
        <w:tc>
          <w:tcPr>
            <w:tcW w:w="1286" w:type="pct"/>
            <w:gridSpan w:val="2"/>
          </w:tcPr>
          <w:p w14:paraId="0A6FFCC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0540686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12F3288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585A19" w14:textId="77777777" w:rsidTr="00DD0383">
        <w:tblPrEx>
          <w:jc w:val="left"/>
        </w:tblPrEx>
        <w:trPr>
          <w:trHeight w:val="20"/>
        </w:trPr>
        <w:tc>
          <w:tcPr>
            <w:tcW w:w="355" w:type="pct"/>
            <w:gridSpan w:val="2"/>
          </w:tcPr>
          <w:p w14:paraId="09FF7233"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
          <w:p w14:paraId="27CCC59A" w14:textId="4E3B21B0"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Poubelles à déchets biomédicaux jaunes </w:t>
            </w:r>
          </w:p>
        </w:tc>
        <w:tc>
          <w:tcPr>
            <w:tcW w:w="1286" w:type="pct"/>
            <w:gridSpan w:val="2"/>
          </w:tcPr>
          <w:p w14:paraId="75C56BD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31C6776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25DFD76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80E2D78" w14:textId="77777777" w:rsidTr="00DD0383">
        <w:tblPrEx>
          <w:jc w:val="left"/>
        </w:tblPrEx>
        <w:trPr>
          <w:trHeight w:val="20"/>
        </w:trPr>
        <w:tc>
          <w:tcPr>
            <w:tcW w:w="355" w:type="pct"/>
            <w:gridSpan w:val="2"/>
          </w:tcPr>
          <w:p w14:paraId="33854155"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
          <w:p w14:paraId="1A2821F6" w14:textId="7C0C5496"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Poubelles pour déchets biomédicaux-Rouge </w:t>
            </w:r>
          </w:p>
        </w:tc>
        <w:tc>
          <w:tcPr>
            <w:tcW w:w="1286" w:type="pct"/>
            <w:gridSpan w:val="2"/>
          </w:tcPr>
          <w:p w14:paraId="10ABAA2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24ABF84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745FBE2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9A52F6" w14:textId="77777777" w:rsidTr="00DD0383">
        <w:tblPrEx>
          <w:jc w:val="left"/>
        </w:tblPrEx>
        <w:trPr>
          <w:trHeight w:val="20"/>
        </w:trPr>
        <w:tc>
          <w:tcPr>
            <w:tcW w:w="355" w:type="pct"/>
            <w:gridSpan w:val="2"/>
          </w:tcPr>
          <w:p w14:paraId="72F305AB"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
          <w:p w14:paraId="702D7059" w14:textId="63B9A85D"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Poubelles pour déchets biomédicaux - noires</w:t>
            </w:r>
          </w:p>
        </w:tc>
        <w:tc>
          <w:tcPr>
            <w:tcW w:w="1286" w:type="pct"/>
            <w:gridSpan w:val="2"/>
          </w:tcPr>
          <w:p w14:paraId="1A3BF0A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088C2D4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04B1EB3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29C686C" w14:textId="77777777" w:rsidTr="00DD0383">
        <w:trPr>
          <w:trHeight w:val="20"/>
          <w:jc w:val="center"/>
        </w:trPr>
        <w:tc>
          <w:tcPr>
            <w:tcW w:w="355" w:type="pct"/>
            <w:gridSpan w:val="2"/>
          </w:tcPr>
          <w:p w14:paraId="136D6C01"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
          <w:p w14:paraId="67D52486" w14:textId="23B3A43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Boîte en carton bleu pour les ampoules et les flacons en verre mis au rebut</w:t>
            </w:r>
          </w:p>
        </w:tc>
        <w:tc>
          <w:tcPr>
            <w:tcW w:w="1286" w:type="pct"/>
            <w:gridSpan w:val="2"/>
            <w:vAlign w:val="center"/>
          </w:tcPr>
          <w:p w14:paraId="76E7116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vAlign w:val="center"/>
          </w:tcPr>
          <w:p w14:paraId="1994804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7109089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2533545" w14:textId="77777777" w:rsidTr="00DD0383">
        <w:trPr>
          <w:trHeight w:val="70"/>
          <w:jc w:val="center"/>
        </w:trPr>
        <w:tc>
          <w:tcPr>
            <w:tcW w:w="355" w:type="pct"/>
            <w:gridSpan w:val="2"/>
          </w:tcPr>
          <w:p w14:paraId="455EB49A" w14:textId="77777777"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lang w:val="fr-FR"/>
              </w:rPr>
              <w:lastRenderedPageBreak/>
              <w:t>318</w:t>
            </w:r>
          </w:p>
        </w:tc>
        <w:tc>
          <w:tcPr>
            <w:tcW w:w="1928" w:type="pct"/>
          </w:tcPr>
          <w:p w14:paraId="5D4348B8" w14:textId="0F36F70C" w:rsidR="000B531E" w:rsidRPr="00504735" w:rsidRDefault="000B531E" w:rsidP="000B531E">
            <w:pPr>
              <w:tabs>
                <w:tab w:val="left" w:pos="2520"/>
              </w:tabs>
              <w:suppressAutoHyphens/>
              <w:spacing w:line="276" w:lineRule="auto"/>
              <w:rPr>
                <w:rFonts w:cstheme="minorHAnsi"/>
                <w:b/>
                <w:bCs/>
                <w:szCs w:val="20"/>
                <w:lang w:val="fr-FR" w:bidi="hi-IN"/>
              </w:rPr>
            </w:pPr>
            <w:r w:rsidRPr="00504735">
              <w:rPr>
                <w:rFonts w:cstheme="minorHAnsi"/>
                <w:b/>
                <w:bCs/>
                <w:szCs w:val="20"/>
                <w:lang w:val="fr-FR"/>
              </w:rPr>
              <w:t xml:space="preserve">Les </w:t>
            </w:r>
            <w:r>
              <w:rPr>
                <w:rFonts w:cstheme="minorHAnsi"/>
                <w:b/>
                <w:bCs/>
                <w:szCs w:val="20"/>
                <w:lang w:val="fr-FR"/>
              </w:rPr>
              <w:t>explorations</w:t>
            </w:r>
            <w:r w:rsidRPr="00504735">
              <w:rPr>
                <w:rFonts w:cstheme="minorHAnsi"/>
                <w:b/>
                <w:bCs/>
                <w:szCs w:val="20"/>
                <w:lang w:val="fr-FR"/>
              </w:rPr>
              <w:t xml:space="preserve"> suivant</w:t>
            </w:r>
            <w:r>
              <w:rPr>
                <w:rFonts w:cstheme="minorHAnsi"/>
                <w:b/>
                <w:bCs/>
                <w:szCs w:val="20"/>
                <w:lang w:val="fr-FR"/>
              </w:rPr>
              <w:t>e</w:t>
            </w:r>
            <w:r w:rsidRPr="00504735">
              <w:rPr>
                <w:rFonts w:cstheme="minorHAnsi"/>
                <w:b/>
                <w:bCs/>
                <w:szCs w:val="20"/>
                <w:lang w:val="fr-FR"/>
              </w:rPr>
              <w:t>s sont-ils disponibles au laboratoire ? DEMANDER ET ENREGISTRER</w:t>
            </w:r>
          </w:p>
        </w:tc>
        <w:tc>
          <w:tcPr>
            <w:tcW w:w="1286" w:type="pct"/>
            <w:gridSpan w:val="2"/>
            <w:shd w:val="clear" w:color="auto" w:fill="BFBFBF" w:themeFill="background1" w:themeFillShade="BF"/>
            <w:vAlign w:val="center"/>
          </w:tcPr>
          <w:p w14:paraId="7949A457" w14:textId="0986E7DA"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1071" w:type="pct"/>
            <w:shd w:val="clear" w:color="auto" w:fill="BFBFBF" w:themeFill="background1" w:themeFillShade="BF"/>
            <w:vAlign w:val="center"/>
          </w:tcPr>
          <w:p w14:paraId="19329438" w14:textId="1C01CCA5"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
          <w:p w14:paraId="446CF080" w14:textId="77777777" w:rsidR="000B531E" w:rsidRPr="00504735" w:rsidRDefault="000B531E" w:rsidP="000B531E">
            <w:pPr>
              <w:rPr>
                <w:rFonts w:eastAsia="Times New Roman" w:cstheme="minorHAnsi"/>
                <w:color w:val="000000"/>
                <w:szCs w:val="20"/>
                <w:lang w:val="fr-FR" w:bidi="hi-IN"/>
              </w:rPr>
            </w:pPr>
          </w:p>
        </w:tc>
      </w:tr>
      <w:tr w:rsidR="000B531E" w:rsidRPr="006974FC" w14:paraId="069A896A" w14:textId="77777777" w:rsidTr="00DD0383">
        <w:tblPrEx>
          <w:jc w:val="left"/>
        </w:tblPrEx>
        <w:trPr>
          <w:trHeight w:val="70"/>
        </w:trPr>
        <w:tc>
          <w:tcPr>
            <w:tcW w:w="355" w:type="pct"/>
            <w:gridSpan w:val="2"/>
          </w:tcPr>
          <w:p w14:paraId="6D2F5894" w14:textId="77777777" w:rsidR="000B531E" w:rsidRPr="00504735" w:rsidRDefault="000B531E" w:rsidP="000B531E">
            <w:pPr>
              <w:pStyle w:val="ListParagraph1"/>
              <w:spacing w:after="0" w:line="240" w:lineRule="auto"/>
              <w:ind w:left="0"/>
              <w:rPr>
                <w:rFonts w:cstheme="minorHAnsi"/>
                <w:szCs w:val="20"/>
                <w:lang w:val="fr-FR"/>
              </w:rPr>
            </w:pPr>
          </w:p>
        </w:tc>
        <w:tc>
          <w:tcPr>
            <w:tcW w:w="1928" w:type="pct"/>
            <w:shd w:val="clear" w:color="auto" w:fill="D0CECE" w:themeFill="background2" w:themeFillShade="E6"/>
          </w:tcPr>
          <w:p w14:paraId="4C660EAA" w14:textId="4DBAB7B2" w:rsidR="000B531E" w:rsidRPr="00504735" w:rsidRDefault="000B531E" w:rsidP="000B531E">
            <w:pPr>
              <w:tabs>
                <w:tab w:val="left" w:pos="2520"/>
              </w:tabs>
              <w:suppressAutoHyphens/>
              <w:spacing w:line="276" w:lineRule="auto"/>
              <w:rPr>
                <w:rFonts w:cstheme="minorHAnsi"/>
                <w:b/>
                <w:szCs w:val="20"/>
                <w:lang w:val="fr-FR" w:bidi="hi-IN"/>
              </w:rPr>
            </w:pPr>
            <w:r w:rsidRPr="00504735">
              <w:rPr>
                <w:rFonts w:cstheme="minorHAnsi"/>
                <w:b/>
                <w:szCs w:val="20"/>
                <w:lang w:val="fr-FR"/>
              </w:rPr>
              <w:t>Pathologie clinique</w:t>
            </w:r>
          </w:p>
        </w:tc>
        <w:tc>
          <w:tcPr>
            <w:tcW w:w="1286" w:type="pct"/>
            <w:gridSpan w:val="2"/>
            <w:shd w:val="clear" w:color="auto" w:fill="D0CECE" w:themeFill="background2" w:themeFillShade="E6"/>
          </w:tcPr>
          <w:p w14:paraId="024D74FD" w14:textId="77777777"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
          <w:p w14:paraId="708DD098" w14:textId="77777777" w:rsidR="000B531E" w:rsidRPr="00504735" w:rsidRDefault="000B531E" w:rsidP="000B531E">
            <w:pPr>
              <w:tabs>
                <w:tab w:val="right" w:leader="dot" w:pos="4092"/>
              </w:tabs>
              <w:jc w:val="center"/>
              <w:rPr>
                <w:rFonts w:cstheme="minorHAnsi"/>
                <w:b/>
                <w:bCs/>
                <w:szCs w:val="20"/>
                <w:lang w:val="fr-FR"/>
              </w:rPr>
            </w:pPr>
          </w:p>
        </w:tc>
        <w:tc>
          <w:tcPr>
            <w:tcW w:w="360" w:type="pct"/>
            <w:vMerge/>
          </w:tcPr>
          <w:p w14:paraId="0B884A64" w14:textId="77777777" w:rsidR="000B531E" w:rsidRPr="00504735" w:rsidRDefault="000B531E" w:rsidP="000B531E">
            <w:pPr>
              <w:rPr>
                <w:rFonts w:eastAsia="Times New Roman" w:cstheme="minorHAnsi"/>
                <w:color w:val="000000"/>
                <w:szCs w:val="20"/>
                <w:lang w:val="fr-FR" w:bidi="hi-IN"/>
              </w:rPr>
            </w:pPr>
          </w:p>
        </w:tc>
      </w:tr>
      <w:tr w:rsidR="000B531E" w:rsidRPr="006974FC" w14:paraId="79A0E443" w14:textId="77777777" w:rsidTr="00DD0383">
        <w:tblPrEx>
          <w:jc w:val="left"/>
        </w:tblPrEx>
        <w:trPr>
          <w:trHeight w:val="20"/>
        </w:trPr>
        <w:tc>
          <w:tcPr>
            <w:tcW w:w="355" w:type="pct"/>
            <w:gridSpan w:val="2"/>
          </w:tcPr>
          <w:p w14:paraId="71966BFD"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32B9C9DD" w14:textId="415954E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Hématologie</w:t>
            </w:r>
          </w:p>
        </w:tc>
        <w:tc>
          <w:tcPr>
            <w:tcW w:w="1286" w:type="pct"/>
            <w:gridSpan w:val="2"/>
          </w:tcPr>
          <w:p w14:paraId="1C81ED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3F93E06C"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27155D1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B764C82" w14:textId="77777777" w:rsidTr="00DD0383">
        <w:tblPrEx>
          <w:jc w:val="left"/>
        </w:tblPrEx>
        <w:trPr>
          <w:trHeight w:val="20"/>
        </w:trPr>
        <w:tc>
          <w:tcPr>
            <w:tcW w:w="355" w:type="pct"/>
            <w:gridSpan w:val="2"/>
          </w:tcPr>
          <w:p w14:paraId="2C61E54A"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42A6009B" w14:textId="111A72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Analyse d'urine</w:t>
            </w:r>
          </w:p>
        </w:tc>
        <w:tc>
          <w:tcPr>
            <w:tcW w:w="1286" w:type="pct"/>
            <w:gridSpan w:val="2"/>
          </w:tcPr>
          <w:p w14:paraId="7572010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319EC875"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337CF2A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609C663" w14:textId="77777777" w:rsidTr="00DD0383">
        <w:tblPrEx>
          <w:jc w:val="left"/>
        </w:tblPrEx>
        <w:trPr>
          <w:trHeight w:val="20"/>
        </w:trPr>
        <w:tc>
          <w:tcPr>
            <w:tcW w:w="355" w:type="pct"/>
            <w:gridSpan w:val="2"/>
          </w:tcPr>
          <w:p w14:paraId="6461EE84"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1C082F3F" w14:textId="08779DD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Analyse des selles</w:t>
            </w:r>
          </w:p>
        </w:tc>
        <w:tc>
          <w:tcPr>
            <w:tcW w:w="1286" w:type="pct"/>
            <w:gridSpan w:val="2"/>
          </w:tcPr>
          <w:p w14:paraId="01094F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5D4C9209"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5D8B5A0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529C70C" w14:textId="77777777" w:rsidTr="00DD0383">
        <w:tblPrEx>
          <w:jc w:val="left"/>
        </w:tblPrEx>
        <w:trPr>
          <w:trHeight w:val="241"/>
        </w:trPr>
        <w:tc>
          <w:tcPr>
            <w:tcW w:w="355" w:type="pct"/>
            <w:gridSpan w:val="2"/>
          </w:tcPr>
          <w:p w14:paraId="000CA9DF" w14:textId="77777777" w:rsidR="000B531E" w:rsidRPr="00504735" w:rsidRDefault="000B531E" w:rsidP="000B531E">
            <w:pPr>
              <w:pStyle w:val="ListParagraph1"/>
              <w:spacing w:after="0" w:line="240" w:lineRule="auto"/>
              <w:ind w:left="0"/>
              <w:rPr>
                <w:rFonts w:cstheme="minorHAnsi"/>
                <w:szCs w:val="20"/>
                <w:lang w:val="fr-FR"/>
              </w:rPr>
            </w:pPr>
          </w:p>
        </w:tc>
        <w:tc>
          <w:tcPr>
            <w:tcW w:w="1928" w:type="pct"/>
            <w:shd w:val="clear" w:color="auto" w:fill="D0CECE" w:themeFill="background2" w:themeFillShade="E6"/>
          </w:tcPr>
          <w:p w14:paraId="00DD84B1" w14:textId="5DF0704C" w:rsidR="000B531E" w:rsidRPr="00504735" w:rsidRDefault="000B531E" w:rsidP="000B531E">
            <w:pPr>
              <w:tabs>
                <w:tab w:val="left" w:pos="2520"/>
              </w:tabs>
              <w:suppressAutoHyphens/>
              <w:spacing w:line="276" w:lineRule="auto"/>
              <w:rPr>
                <w:rFonts w:cstheme="minorHAnsi"/>
                <w:b/>
                <w:szCs w:val="20"/>
                <w:lang w:val="fr-FR" w:bidi="hi-IN"/>
              </w:rPr>
            </w:pPr>
            <w:r w:rsidRPr="00504735">
              <w:rPr>
                <w:rFonts w:cstheme="minorHAnsi"/>
                <w:b/>
                <w:szCs w:val="20"/>
                <w:lang w:val="fr-FR"/>
              </w:rPr>
              <w:t>Biochimie</w:t>
            </w:r>
          </w:p>
        </w:tc>
        <w:tc>
          <w:tcPr>
            <w:tcW w:w="1286" w:type="pct"/>
            <w:gridSpan w:val="2"/>
            <w:shd w:val="clear" w:color="auto" w:fill="D0CECE" w:themeFill="background2" w:themeFillShade="E6"/>
          </w:tcPr>
          <w:p w14:paraId="4D382204" w14:textId="77777777"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
          <w:p w14:paraId="7D7DBEEC" w14:textId="77777777" w:rsidR="000B531E" w:rsidRPr="00504735" w:rsidRDefault="000B531E" w:rsidP="000B531E">
            <w:pPr>
              <w:tabs>
                <w:tab w:val="right" w:leader="dot" w:pos="4092"/>
              </w:tabs>
              <w:jc w:val="center"/>
              <w:rPr>
                <w:rFonts w:cstheme="minorHAnsi"/>
                <w:b/>
                <w:bCs/>
                <w:szCs w:val="20"/>
                <w:lang w:val="fr-FR"/>
              </w:rPr>
            </w:pPr>
          </w:p>
        </w:tc>
        <w:tc>
          <w:tcPr>
            <w:tcW w:w="360" w:type="pct"/>
            <w:vMerge/>
          </w:tcPr>
          <w:p w14:paraId="5C124D3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8081499" w14:textId="77777777" w:rsidTr="00DD0383">
        <w:tblPrEx>
          <w:jc w:val="left"/>
        </w:tblPrEx>
        <w:trPr>
          <w:trHeight w:val="233"/>
        </w:trPr>
        <w:tc>
          <w:tcPr>
            <w:tcW w:w="355" w:type="pct"/>
            <w:gridSpan w:val="2"/>
          </w:tcPr>
          <w:p w14:paraId="6EC5DF70"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3819C1DA" w14:textId="62E4CA41"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Glycémie</w:t>
            </w:r>
          </w:p>
        </w:tc>
        <w:tc>
          <w:tcPr>
            <w:tcW w:w="1286" w:type="pct"/>
            <w:gridSpan w:val="2"/>
          </w:tcPr>
          <w:p w14:paraId="4F2E8CE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47E06969"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0738C5C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61C8D03" w14:textId="77777777" w:rsidTr="00DD0383">
        <w:tblPrEx>
          <w:jc w:val="left"/>
        </w:tblPrEx>
        <w:trPr>
          <w:trHeight w:val="252"/>
        </w:trPr>
        <w:tc>
          <w:tcPr>
            <w:tcW w:w="355" w:type="pct"/>
            <w:gridSpan w:val="2"/>
          </w:tcPr>
          <w:p w14:paraId="590AF8FD"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14FEDFB9" w14:textId="14C9030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Urée sanguine</w:t>
            </w:r>
          </w:p>
        </w:tc>
        <w:tc>
          <w:tcPr>
            <w:tcW w:w="1286" w:type="pct"/>
            <w:gridSpan w:val="2"/>
          </w:tcPr>
          <w:p w14:paraId="10D97F9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02FFC2D5"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28E2211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05F84F9" w14:textId="77777777" w:rsidTr="00DD0383">
        <w:tblPrEx>
          <w:jc w:val="left"/>
        </w:tblPrEx>
        <w:trPr>
          <w:trHeight w:val="269"/>
        </w:trPr>
        <w:tc>
          <w:tcPr>
            <w:tcW w:w="355" w:type="pct"/>
            <w:gridSpan w:val="2"/>
          </w:tcPr>
          <w:p w14:paraId="21CFE098"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3EE7E94E" w14:textId="1058E490" w:rsidR="000B531E" w:rsidRPr="00504735" w:rsidRDefault="000B531E" w:rsidP="000B531E">
            <w:pPr>
              <w:pStyle w:val="ListParagraph1"/>
              <w:spacing w:after="0" w:line="240" w:lineRule="auto"/>
              <w:ind w:left="0"/>
              <w:rPr>
                <w:rFonts w:cstheme="minorHAnsi"/>
                <w:szCs w:val="20"/>
                <w:lang w:val="fr-FR"/>
              </w:rPr>
            </w:pPr>
            <w:r>
              <w:rPr>
                <w:lang w:val="fr-FR"/>
              </w:rPr>
              <w:t>Test de grossesse</w:t>
            </w:r>
          </w:p>
        </w:tc>
        <w:tc>
          <w:tcPr>
            <w:tcW w:w="1286" w:type="pct"/>
            <w:gridSpan w:val="2"/>
          </w:tcPr>
          <w:p w14:paraId="61EE371E" w14:textId="604F5CA0"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1</w:t>
            </w:r>
          </w:p>
        </w:tc>
        <w:tc>
          <w:tcPr>
            <w:tcW w:w="1071" w:type="pct"/>
          </w:tcPr>
          <w:p w14:paraId="0AC55551" w14:textId="36DD06F3" w:rsidR="000B531E" w:rsidRPr="00504735" w:rsidRDefault="000B531E" w:rsidP="000B531E">
            <w:pPr>
              <w:pStyle w:val="ListParagraph1"/>
              <w:rPr>
                <w:rFonts w:eastAsia="Times New Roman" w:cstheme="minorHAnsi"/>
                <w:color w:val="000000"/>
                <w:szCs w:val="20"/>
                <w:lang w:val="fr-FR" w:bidi="hi-IN"/>
              </w:rPr>
            </w:pPr>
            <w:r>
              <w:rPr>
                <w:rFonts w:eastAsia="Times New Roman" w:cstheme="minorHAnsi"/>
                <w:color w:val="000000"/>
                <w:szCs w:val="20"/>
                <w:lang w:val="fr-FR" w:bidi="hi-IN"/>
              </w:rPr>
              <w:t>2</w:t>
            </w:r>
          </w:p>
        </w:tc>
        <w:tc>
          <w:tcPr>
            <w:tcW w:w="360" w:type="pct"/>
            <w:vMerge/>
          </w:tcPr>
          <w:p w14:paraId="4F66A89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E065631" w14:textId="77777777" w:rsidTr="00DD0383">
        <w:tblPrEx>
          <w:jc w:val="left"/>
        </w:tblPrEx>
        <w:trPr>
          <w:trHeight w:val="269"/>
        </w:trPr>
        <w:tc>
          <w:tcPr>
            <w:tcW w:w="355" w:type="pct"/>
            <w:gridSpan w:val="2"/>
          </w:tcPr>
          <w:p w14:paraId="105A56CD"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74C0BE7A" w14:textId="15ACF5D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Créatinine sanguine</w:t>
            </w:r>
          </w:p>
        </w:tc>
        <w:tc>
          <w:tcPr>
            <w:tcW w:w="1286" w:type="pct"/>
            <w:gridSpan w:val="2"/>
          </w:tcPr>
          <w:p w14:paraId="21583D8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513CB9B5"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21AD3CE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337EC31" w14:textId="77777777" w:rsidTr="00DD0383">
        <w:tblPrEx>
          <w:jc w:val="left"/>
        </w:tblPrEx>
        <w:trPr>
          <w:trHeight w:val="171"/>
        </w:trPr>
        <w:tc>
          <w:tcPr>
            <w:tcW w:w="355" w:type="pct"/>
            <w:gridSpan w:val="2"/>
          </w:tcPr>
          <w:p w14:paraId="24255B56" w14:textId="77777777" w:rsidR="000B531E" w:rsidRPr="00504735" w:rsidRDefault="000B531E" w:rsidP="000B531E">
            <w:pPr>
              <w:pStyle w:val="ListParagraph1"/>
              <w:spacing w:after="0" w:line="240" w:lineRule="auto"/>
              <w:ind w:left="360"/>
              <w:jc w:val="center"/>
              <w:rPr>
                <w:rFonts w:cstheme="minorHAnsi"/>
                <w:szCs w:val="20"/>
                <w:lang w:val="fr-FR"/>
              </w:rPr>
            </w:pPr>
          </w:p>
        </w:tc>
        <w:tc>
          <w:tcPr>
            <w:tcW w:w="1928" w:type="pct"/>
            <w:shd w:val="clear" w:color="auto" w:fill="D0CECE" w:themeFill="background2" w:themeFillShade="E6"/>
          </w:tcPr>
          <w:p w14:paraId="482DBB4C" w14:textId="0711C63A" w:rsidR="000B531E" w:rsidRPr="00504735" w:rsidRDefault="000B531E" w:rsidP="000B531E">
            <w:pPr>
              <w:tabs>
                <w:tab w:val="left" w:pos="2520"/>
              </w:tabs>
              <w:suppressAutoHyphens/>
              <w:spacing w:line="276" w:lineRule="auto"/>
              <w:rPr>
                <w:rFonts w:cstheme="minorHAnsi"/>
                <w:b/>
                <w:szCs w:val="20"/>
                <w:lang w:val="fr-FR" w:bidi="hi-IN"/>
              </w:rPr>
            </w:pPr>
            <w:r w:rsidRPr="00504735">
              <w:rPr>
                <w:rFonts w:cstheme="minorHAnsi"/>
                <w:b/>
                <w:szCs w:val="20"/>
                <w:lang w:val="fr-FR"/>
              </w:rPr>
              <w:t>Sérologie</w:t>
            </w:r>
          </w:p>
        </w:tc>
        <w:tc>
          <w:tcPr>
            <w:tcW w:w="1286" w:type="pct"/>
            <w:gridSpan w:val="2"/>
            <w:shd w:val="clear" w:color="auto" w:fill="D0CECE" w:themeFill="background2" w:themeFillShade="E6"/>
          </w:tcPr>
          <w:p w14:paraId="1D773046" w14:textId="77777777"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
          <w:p w14:paraId="0083A2DC" w14:textId="77777777" w:rsidR="000B531E" w:rsidRPr="00504735" w:rsidRDefault="000B531E" w:rsidP="000B531E">
            <w:pPr>
              <w:tabs>
                <w:tab w:val="right" w:leader="dot" w:pos="4092"/>
              </w:tabs>
              <w:jc w:val="center"/>
              <w:rPr>
                <w:rFonts w:cstheme="minorHAnsi"/>
                <w:b/>
                <w:bCs/>
                <w:szCs w:val="20"/>
                <w:lang w:val="fr-FR"/>
              </w:rPr>
            </w:pPr>
          </w:p>
        </w:tc>
        <w:tc>
          <w:tcPr>
            <w:tcW w:w="360" w:type="pct"/>
            <w:vMerge/>
          </w:tcPr>
          <w:p w14:paraId="550B729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3FFECC1" w14:textId="77777777" w:rsidTr="00DD0383">
        <w:tblPrEx>
          <w:jc w:val="left"/>
        </w:tblPrEx>
        <w:trPr>
          <w:trHeight w:val="269"/>
        </w:trPr>
        <w:tc>
          <w:tcPr>
            <w:tcW w:w="355" w:type="pct"/>
            <w:gridSpan w:val="2"/>
          </w:tcPr>
          <w:p w14:paraId="28D7C02B"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77F3FC82" w14:textId="5E03995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Test W</w:t>
            </w:r>
            <w:r>
              <w:rPr>
                <w:rFonts w:cstheme="minorHAnsi"/>
                <w:szCs w:val="20"/>
                <w:lang w:val="fr-FR"/>
              </w:rPr>
              <w:t>idal</w:t>
            </w:r>
          </w:p>
        </w:tc>
        <w:tc>
          <w:tcPr>
            <w:tcW w:w="1286" w:type="pct"/>
            <w:gridSpan w:val="2"/>
          </w:tcPr>
          <w:p w14:paraId="662B095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1C122573"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7F33744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5BB967B" w14:textId="77777777" w:rsidTr="00DD0383">
        <w:tblPrEx>
          <w:jc w:val="left"/>
        </w:tblPrEx>
        <w:trPr>
          <w:trHeight w:val="273"/>
        </w:trPr>
        <w:tc>
          <w:tcPr>
            <w:tcW w:w="355" w:type="pct"/>
            <w:gridSpan w:val="2"/>
          </w:tcPr>
          <w:p w14:paraId="3C2A8DCB"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478E6AF4" w14:textId="7A029F7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Test ELISA pour le VIH</w:t>
            </w:r>
          </w:p>
        </w:tc>
        <w:tc>
          <w:tcPr>
            <w:tcW w:w="1286" w:type="pct"/>
            <w:gridSpan w:val="2"/>
          </w:tcPr>
          <w:p w14:paraId="3DA9F4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3C044F4B"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0C62CF6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CC080C0" w14:textId="77777777" w:rsidTr="00DD0383">
        <w:tblPrEx>
          <w:jc w:val="left"/>
        </w:tblPrEx>
        <w:trPr>
          <w:trHeight w:val="263"/>
        </w:trPr>
        <w:tc>
          <w:tcPr>
            <w:tcW w:w="355" w:type="pct"/>
            <w:gridSpan w:val="2"/>
          </w:tcPr>
          <w:p w14:paraId="4888D462" w14:textId="34D2D4A1"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44489C6D" w14:textId="71F41B3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Test VDRL</w:t>
            </w:r>
          </w:p>
        </w:tc>
        <w:tc>
          <w:tcPr>
            <w:tcW w:w="1286" w:type="pct"/>
            <w:gridSpan w:val="2"/>
          </w:tcPr>
          <w:p w14:paraId="30A5DFD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6689C1BA"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4DD9EF5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3499AF" w14:textId="77777777" w:rsidTr="00DD0383">
        <w:tblPrEx>
          <w:jc w:val="left"/>
        </w:tblPrEx>
        <w:trPr>
          <w:trHeight w:val="206"/>
        </w:trPr>
        <w:tc>
          <w:tcPr>
            <w:tcW w:w="355" w:type="pct"/>
            <w:gridSpan w:val="2"/>
          </w:tcPr>
          <w:p w14:paraId="1FEB433E" w14:textId="204AB02D" w:rsidR="000B531E" w:rsidRPr="00504735" w:rsidRDefault="000B531E" w:rsidP="00DD0383">
            <w:pPr>
              <w:pStyle w:val="ListParagraph1"/>
              <w:spacing w:after="0" w:line="240" w:lineRule="auto"/>
              <w:ind w:left="0"/>
              <w:rPr>
                <w:rFonts w:cstheme="minorHAnsi"/>
                <w:szCs w:val="20"/>
                <w:lang w:val="fr-FR"/>
              </w:rPr>
            </w:pPr>
            <w:r>
              <w:rPr>
                <w:rFonts w:cstheme="minorHAnsi"/>
                <w:b/>
                <w:bCs/>
                <w:szCs w:val="20"/>
                <w:lang w:val="fr-FR"/>
              </w:rPr>
              <w:t>318a</w:t>
            </w:r>
          </w:p>
        </w:tc>
        <w:tc>
          <w:tcPr>
            <w:tcW w:w="1928" w:type="pct"/>
            <w:shd w:val="clear" w:color="auto" w:fill="D0CECE" w:themeFill="background2" w:themeFillShade="E6"/>
          </w:tcPr>
          <w:p w14:paraId="1F7F5DEB" w14:textId="5B8D3D89" w:rsidR="000B531E" w:rsidRPr="00504735" w:rsidRDefault="000B531E" w:rsidP="000B531E">
            <w:pPr>
              <w:tabs>
                <w:tab w:val="left" w:pos="2520"/>
              </w:tabs>
              <w:suppressAutoHyphens/>
              <w:spacing w:line="276" w:lineRule="auto"/>
              <w:rPr>
                <w:rFonts w:cstheme="minorHAnsi"/>
                <w:b/>
                <w:szCs w:val="20"/>
                <w:lang w:val="fr-FR"/>
              </w:rPr>
            </w:pPr>
            <w:r w:rsidRPr="00504735">
              <w:rPr>
                <w:rFonts w:cstheme="minorHAnsi"/>
                <w:b/>
                <w:bCs/>
                <w:szCs w:val="20"/>
                <w:lang w:val="fr-FR"/>
              </w:rPr>
              <w:t xml:space="preserve">Les </w:t>
            </w:r>
            <w:r>
              <w:rPr>
                <w:rFonts w:cstheme="minorHAnsi"/>
                <w:b/>
                <w:bCs/>
                <w:szCs w:val="20"/>
                <w:lang w:val="fr-FR"/>
              </w:rPr>
              <w:t>explorations</w:t>
            </w:r>
            <w:r w:rsidRPr="00504735">
              <w:rPr>
                <w:rFonts w:cstheme="minorHAnsi"/>
                <w:b/>
                <w:bCs/>
                <w:szCs w:val="20"/>
                <w:lang w:val="fr-FR"/>
              </w:rPr>
              <w:t xml:space="preserve"> suivant</w:t>
            </w:r>
            <w:r>
              <w:rPr>
                <w:rFonts w:cstheme="minorHAnsi"/>
                <w:b/>
                <w:bCs/>
                <w:szCs w:val="20"/>
                <w:lang w:val="fr-FR"/>
              </w:rPr>
              <w:t>e</w:t>
            </w:r>
            <w:r w:rsidRPr="00504735">
              <w:rPr>
                <w:rFonts w:cstheme="minorHAnsi"/>
                <w:b/>
                <w:bCs/>
                <w:szCs w:val="20"/>
                <w:lang w:val="fr-FR"/>
              </w:rPr>
              <w:t>s sont-ils disponibles au</w:t>
            </w:r>
            <w:r>
              <w:rPr>
                <w:rFonts w:cstheme="minorHAnsi"/>
                <w:b/>
                <w:bCs/>
                <w:szCs w:val="20"/>
                <w:lang w:val="fr-FR"/>
              </w:rPr>
              <w:t xml:space="preserve"> service d’imagerie </w:t>
            </w:r>
            <w:r w:rsidRPr="00504735">
              <w:rPr>
                <w:rFonts w:cstheme="minorHAnsi"/>
                <w:b/>
                <w:bCs/>
                <w:szCs w:val="20"/>
                <w:lang w:val="fr-FR"/>
              </w:rPr>
              <w:t>? DEMANDER ET ENREGISTRER</w:t>
            </w:r>
          </w:p>
        </w:tc>
        <w:tc>
          <w:tcPr>
            <w:tcW w:w="1286" w:type="pct"/>
            <w:gridSpan w:val="2"/>
            <w:shd w:val="clear" w:color="auto" w:fill="D0CECE" w:themeFill="background2" w:themeFillShade="E6"/>
          </w:tcPr>
          <w:p w14:paraId="7442C347" w14:textId="0208DC1A"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
          <w:p w14:paraId="404A82DD" w14:textId="77777777" w:rsidR="000B531E" w:rsidRPr="00504735" w:rsidRDefault="000B531E" w:rsidP="000B531E">
            <w:pPr>
              <w:tabs>
                <w:tab w:val="right" w:leader="dot" w:pos="4092"/>
              </w:tabs>
              <w:jc w:val="center"/>
              <w:rPr>
                <w:rFonts w:cstheme="minorHAnsi"/>
                <w:b/>
                <w:bCs/>
                <w:szCs w:val="20"/>
                <w:lang w:val="fr-FR"/>
              </w:rPr>
            </w:pPr>
          </w:p>
        </w:tc>
        <w:tc>
          <w:tcPr>
            <w:tcW w:w="360" w:type="pct"/>
          </w:tcPr>
          <w:p w14:paraId="058B2CB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D3C5880" w14:textId="77777777" w:rsidTr="0057755C">
        <w:tblPrEx>
          <w:jc w:val="left"/>
        </w:tblPrEx>
        <w:trPr>
          <w:trHeight w:val="259"/>
        </w:trPr>
        <w:tc>
          <w:tcPr>
            <w:tcW w:w="355" w:type="pct"/>
            <w:gridSpan w:val="2"/>
          </w:tcPr>
          <w:p w14:paraId="2350DEF4"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70860BE8" w14:textId="4B1E73B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Radio</w:t>
            </w:r>
            <w:r>
              <w:rPr>
                <w:rFonts w:cstheme="minorHAnsi"/>
                <w:szCs w:val="20"/>
                <w:lang w:val="fr-FR"/>
              </w:rPr>
              <w:t>graphie</w:t>
            </w:r>
          </w:p>
        </w:tc>
        <w:tc>
          <w:tcPr>
            <w:tcW w:w="1286" w:type="pct"/>
            <w:gridSpan w:val="2"/>
          </w:tcPr>
          <w:p w14:paraId="6183B83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15401132"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val="restart"/>
          </w:tcPr>
          <w:p w14:paraId="55E0698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C6D7EB6" w14:textId="77777777" w:rsidTr="00DD0383">
        <w:tblPrEx>
          <w:jc w:val="left"/>
        </w:tblPrEx>
        <w:trPr>
          <w:trHeight w:val="278"/>
        </w:trPr>
        <w:tc>
          <w:tcPr>
            <w:tcW w:w="355" w:type="pct"/>
            <w:gridSpan w:val="2"/>
          </w:tcPr>
          <w:p w14:paraId="2F1BE9C9"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5CE4A234" w14:textId="6A4A673B" w:rsidR="000B531E" w:rsidRPr="00504735" w:rsidRDefault="000B531E" w:rsidP="000B531E">
            <w:pPr>
              <w:pStyle w:val="ListParagraph1"/>
              <w:spacing w:after="0" w:line="240" w:lineRule="auto"/>
              <w:ind w:left="0"/>
              <w:rPr>
                <w:rFonts w:cstheme="minorHAnsi"/>
                <w:szCs w:val="20"/>
                <w:lang w:val="fr-FR"/>
              </w:rPr>
            </w:pPr>
            <w:r>
              <w:rPr>
                <w:rFonts w:cstheme="minorHAnsi"/>
                <w:szCs w:val="20"/>
                <w:lang w:val="fr-FR"/>
              </w:rPr>
              <w:t>Echographie</w:t>
            </w:r>
          </w:p>
        </w:tc>
        <w:tc>
          <w:tcPr>
            <w:tcW w:w="1286" w:type="pct"/>
            <w:gridSpan w:val="2"/>
          </w:tcPr>
          <w:p w14:paraId="4A2F8B1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1CF7E845"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6D965CA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0E84B56" w14:textId="77777777" w:rsidTr="00DD0383">
        <w:tblPrEx>
          <w:jc w:val="left"/>
        </w:tblPrEx>
        <w:trPr>
          <w:trHeight w:val="125"/>
        </w:trPr>
        <w:tc>
          <w:tcPr>
            <w:tcW w:w="355" w:type="pct"/>
            <w:gridSpan w:val="2"/>
          </w:tcPr>
          <w:p w14:paraId="4FA2D253"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346B9B8F" w14:textId="43673945" w:rsidR="000B531E" w:rsidRPr="00504735" w:rsidRDefault="000B531E" w:rsidP="000B531E">
            <w:pPr>
              <w:pStyle w:val="ListParagraph1"/>
              <w:spacing w:after="0" w:line="240" w:lineRule="auto"/>
              <w:ind w:left="0"/>
              <w:rPr>
                <w:rFonts w:cstheme="minorHAnsi"/>
                <w:szCs w:val="20"/>
                <w:lang w:val="fr-FR"/>
              </w:rPr>
            </w:pPr>
            <w:r>
              <w:rPr>
                <w:rFonts w:cstheme="minorHAnsi"/>
                <w:szCs w:val="20"/>
                <w:lang w:val="fr-FR"/>
              </w:rPr>
              <w:t>Scanner</w:t>
            </w:r>
          </w:p>
        </w:tc>
        <w:tc>
          <w:tcPr>
            <w:tcW w:w="1286" w:type="pct"/>
            <w:gridSpan w:val="2"/>
          </w:tcPr>
          <w:p w14:paraId="1F3B9BE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4CD80C43"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175B340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E922E2" w14:paraId="0CB8ABA7" w14:textId="77777777" w:rsidTr="00DD0383">
        <w:trPr>
          <w:trHeight w:val="376"/>
          <w:jc w:val="center"/>
        </w:trPr>
        <w:tc>
          <w:tcPr>
            <w:tcW w:w="5000" w:type="pct"/>
            <w:gridSpan w:val="7"/>
            <w:shd w:val="clear" w:color="auto" w:fill="AEAAAA" w:themeFill="background2" w:themeFillShade="BF"/>
            <w:vAlign w:val="center"/>
          </w:tcPr>
          <w:p w14:paraId="6F75922F" w14:textId="77777777" w:rsidR="000B531E" w:rsidRPr="00504735" w:rsidRDefault="000B531E" w:rsidP="000B531E">
            <w:pPr>
              <w:tabs>
                <w:tab w:val="left" w:leader="dot" w:pos="2160"/>
                <w:tab w:val="left" w:pos="2520"/>
              </w:tabs>
              <w:suppressAutoHyphens/>
              <w:spacing w:line="276" w:lineRule="auto"/>
              <w:jc w:val="center"/>
              <w:rPr>
                <w:rFonts w:cstheme="minorHAnsi"/>
                <w:b/>
                <w:szCs w:val="20"/>
                <w:lang w:val="fr-FR"/>
              </w:rPr>
            </w:pPr>
            <w:r w:rsidRPr="00504735">
              <w:rPr>
                <w:rFonts w:cstheme="minorHAnsi"/>
                <w:b/>
                <w:szCs w:val="20"/>
                <w:lang w:val="fr-FR"/>
              </w:rPr>
              <w:t>SALLE D'OPÉRATION (SO)</w:t>
            </w:r>
          </w:p>
          <w:p w14:paraId="0A9EE4B5" w14:textId="0C761043" w:rsidR="000B531E" w:rsidRPr="00504735" w:rsidRDefault="000B531E" w:rsidP="000B531E">
            <w:pPr>
              <w:tabs>
                <w:tab w:val="left" w:leader="dot" w:pos="2160"/>
                <w:tab w:val="left" w:pos="2520"/>
              </w:tabs>
              <w:suppressAutoHyphens/>
              <w:spacing w:line="276" w:lineRule="auto"/>
              <w:jc w:val="center"/>
              <w:rPr>
                <w:rFonts w:cstheme="minorHAnsi"/>
                <w:b/>
                <w:bCs/>
                <w:szCs w:val="20"/>
                <w:lang w:val="fr-FR"/>
              </w:rPr>
            </w:pPr>
            <w:r w:rsidRPr="00504735">
              <w:rPr>
                <w:rFonts w:cstheme="minorHAnsi"/>
                <w:b/>
                <w:szCs w:val="20"/>
                <w:lang w:val="fr-FR"/>
              </w:rPr>
              <w:t>VISITE DE LA SALLE D'OPÉRATION SI ELLE EST DISPONIBLE ET ENREGISTREMENT SUR LA BASE DES OBSERVATIONS</w:t>
            </w:r>
          </w:p>
        </w:tc>
      </w:tr>
      <w:tr w:rsidR="000B531E" w:rsidRPr="006974FC" w14:paraId="411A44E9" w14:textId="77777777" w:rsidTr="00DD0383">
        <w:trPr>
          <w:trHeight w:val="529"/>
          <w:jc w:val="center"/>
        </w:trPr>
        <w:tc>
          <w:tcPr>
            <w:tcW w:w="355" w:type="pct"/>
            <w:gridSpan w:val="2"/>
          </w:tcPr>
          <w:p w14:paraId="239DEC7A" w14:textId="77777777" w:rsidR="000B531E" w:rsidRPr="00504735" w:rsidRDefault="000B531E" w:rsidP="000B531E">
            <w:pPr>
              <w:jc w:val="center"/>
              <w:rPr>
                <w:rFonts w:eastAsia="Arial Narrow" w:cstheme="minorHAnsi"/>
                <w:b/>
                <w:bCs/>
                <w:szCs w:val="20"/>
                <w:cs/>
                <w:lang w:val="fr-FR" w:bidi="hi-IN"/>
              </w:rPr>
            </w:pPr>
            <w:r w:rsidRPr="00504735">
              <w:rPr>
                <w:rFonts w:eastAsia="Arial Narrow" w:cstheme="minorHAnsi"/>
                <w:b/>
                <w:bCs/>
                <w:szCs w:val="20"/>
                <w:lang w:val="fr-FR" w:bidi="hi-IN"/>
              </w:rPr>
              <w:t>319</w:t>
            </w:r>
          </w:p>
        </w:tc>
        <w:tc>
          <w:tcPr>
            <w:tcW w:w="1928" w:type="pct"/>
          </w:tcPr>
          <w:p w14:paraId="7C85D0BE" w14:textId="0C558186" w:rsidR="000B531E" w:rsidRPr="00504735" w:rsidRDefault="000B531E" w:rsidP="000B531E">
            <w:pPr>
              <w:rPr>
                <w:rFonts w:cstheme="minorHAnsi"/>
                <w:b/>
                <w:bCs/>
                <w:szCs w:val="20"/>
                <w:lang w:val="fr-FR"/>
              </w:rPr>
            </w:pPr>
            <w:r>
              <w:rPr>
                <w:rFonts w:cstheme="minorHAnsi"/>
                <w:b/>
                <w:bCs/>
                <w:szCs w:val="20"/>
                <w:lang w:val="fr-FR"/>
              </w:rPr>
              <w:t>L’EPS</w:t>
            </w:r>
            <w:r w:rsidRPr="00504735">
              <w:rPr>
                <w:rFonts w:cstheme="minorHAnsi"/>
                <w:b/>
                <w:bCs/>
                <w:szCs w:val="20"/>
                <w:lang w:val="fr-FR"/>
              </w:rPr>
              <w:t xml:space="preserve"> dispose-t-</w:t>
            </w:r>
            <w:r>
              <w:rPr>
                <w:rFonts w:cstheme="minorHAnsi"/>
                <w:b/>
                <w:bCs/>
                <w:szCs w:val="20"/>
                <w:lang w:val="fr-FR"/>
              </w:rPr>
              <w:t>il</w:t>
            </w:r>
            <w:r w:rsidRPr="00504735">
              <w:rPr>
                <w:rFonts w:cstheme="minorHAnsi"/>
                <w:b/>
                <w:bCs/>
                <w:szCs w:val="20"/>
                <w:lang w:val="fr-FR"/>
              </w:rPr>
              <w:t xml:space="preserve"> d'une salle d'opération pour les chirurgies non urgentes et les chirurgies d'urgence ?</w:t>
            </w:r>
          </w:p>
        </w:tc>
        <w:tc>
          <w:tcPr>
            <w:tcW w:w="2357" w:type="pct"/>
            <w:gridSpan w:val="3"/>
          </w:tcPr>
          <w:p w14:paraId="1B694F48"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624F35B6" w14:textId="09771AE6"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shd w:val="clear" w:color="auto" w:fill="auto"/>
          </w:tcPr>
          <w:p w14:paraId="13CC65FB" w14:textId="77777777" w:rsidR="000B531E" w:rsidRPr="00504735" w:rsidRDefault="000B531E" w:rsidP="000B531E">
            <w:pPr>
              <w:rPr>
                <w:rFonts w:cstheme="minorHAnsi"/>
                <w:b/>
                <w:bCs/>
                <w:szCs w:val="20"/>
                <w:lang w:val="fr-FR"/>
              </w:rPr>
            </w:pPr>
          </w:p>
          <w:p w14:paraId="23710003" w14:textId="77777777" w:rsidR="000B531E" w:rsidRPr="00504735" w:rsidRDefault="000B531E" w:rsidP="000B531E">
            <w:pPr>
              <w:rPr>
                <w:rFonts w:cstheme="minorHAnsi"/>
                <w:b/>
                <w:bCs/>
                <w:szCs w:val="20"/>
                <w:lang w:val="fr-FR"/>
              </w:rPr>
            </w:pPr>
            <w:r w:rsidRPr="00504735">
              <w:rPr>
                <w:rFonts w:cstheme="minorHAnsi"/>
                <w:noProof/>
                <w:szCs w:val="20"/>
                <w:lang w:val="fr-FR" w:eastAsia="en-IN" w:bidi="hi-IN"/>
              </w:rPr>
              <mc:AlternateContent>
                <mc:Choice Requires="wps">
                  <w:drawing>
                    <wp:anchor distT="0" distB="0" distL="114300" distR="114300" simplePos="0" relativeHeight="253008896" behindDoc="0" locked="0" layoutInCell="1" allowOverlap="1" wp14:anchorId="1F8AE5D2" wp14:editId="4E776450">
                      <wp:simplePos x="0" y="0"/>
                      <wp:positionH relativeFrom="column">
                        <wp:posOffset>-161925</wp:posOffset>
                      </wp:positionH>
                      <wp:positionV relativeFrom="paragraph">
                        <wp:posOffset>76835</wp:posOffset>
                      </wp:positionV>
                      <wp:extent cx="226695" cy="0"/>
                      <wp:effectExtent l="0" t="76200" r="20955" b="95250"/>
                      <wp:wrapNone/>
                      <wp:docPr id="18" name="Straight Arrow Connector 18"/>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343AD" id="Straight Arrow Connector 18" o:spid="_x0000_s1026" type="#_x0000_t32" style="position:absolute;margin-left:-12.75pt;margin-top:6.05pt;width:17.85pt;height:0;z-index:25300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" strokecolor="black [3213]" strokeweight=".5pt">
                      <v:stroke endarrow="block" joinstyle="miter"/>
                    </v:shape>
                  </w:pict>
                </mc:Fallback>
              </mc:AlternateContent>
            </w:r>
            <w:r w:rsidRPr="00504735">
              <w:rPr>
                <w:rFonts w:cstheme="minorHAnsi"/>
                <w:b/>
                <w:bCs/>
                <w:szCs w:val="20"/>
                <w:lang w:val="fr-FR"/>
              </w:rPr>
              <w:t xml:space="preserve">  401</w:t>
            </w:r>
          </w:p>
        </w:tc>
      </w:tr>
      <w:tr w:rsidR="000B531E" w:rsidRPr="006974FC" w14:paraId="7A039902" w14:textId="77777777" w:rsidTr="00DD0383">
        <w:trPr>
          <w:trHeight w:val="46"/>
          <w:jc w:val="center"/>
        </w:trPr>
        <w:tc>
          <w:tcPr>
            <w:tcW w:w="355" w:type="pct"/>
            <w:gridSpan w:val="2"/>
          </w:tcPr>
          <w:p w14:paraId="27D285F9"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320</w:t>
            </w:r>
          </w:p>
        </w:tc>
        <w:tc>
          <w:tcPr>
            <w:tcW w:w="1928" w:type="pct"/>
          </w:tcPr>
          <w:p w14:paraId="526A6770" w14:textId="4483460B" w:rsidR="000B531E" w:rsidRPr="00504735" w:rsidRDefault="000B531E" w:rsidP="000B531E">
            <w:pPr>
              <w:suppressAutoHyphens/>
              <w:rPr>
                <w:rFonts w:eastAsia="Arial Narrow" w:cstheme="minorHAnsi"/>
                <w:b/>
                <w:bCs/>
                <w:spacing w:val="-2"/>
                <w:szCs w:val="20"/>
                <w:lang w:val="fr-FR" w:bidi="hi-IN"/>
              </w:rPr>
            </w:pPr>
            <w:r w:rsidRPr="00504735">
              <w:rPr>
                <w:rFonts w:cstheme="minorHAnsi"/>
                <w:b/>
                <w:bCs/>
                <w:szCs w:val="20"/>
                <w:lang w:val="fr-FR"/>
              </w:rPr>
              <w:t>La salle d'opération comporte-t-elle les pièces suivantes ?</w:t>
            </w:r>
          </w:p>
        </w:tc>
        <w:tc>
          <w:tcPr>
            <w:tcW w:w="1286" w:type="pct"/>
            <w:gridSpan w:val="2"/>
            <w:shd w:val="clear" w:color="auto" w:fill="BFBFBF" w:themeFill="background1" w:themeFillShade="BF"/>
            <w:vAlign w:val="center"/>
          </w:tcPr>
          <w:p w14:paraId="570F268D" w14:textId="77F3E2FF"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Oui</w:t>
            </w:r>
          </w:p>
        </w:tc>
        <w:tc>
          <w:tcPr>
            <w:tcW w:w="1071" w:type="pct"/>
            <w:shd w:val="clear" w:color="auto" w:fill="BFBFBF" w:themeFill="background1" w:themeFillShade="BF"/>
            <w:vAlign w:val="center"/>
          </w:tcPr>
          <w:p w14:paraId="7B46DA84" w14:textId="6258491F" w:rsidR="000B531E" w:rsidRPr="00504735" w:rsidRDefault="000B531E" w:rsidP="000B531E">
            <w:pPr>
              <w:tabs>
                <w:tab w:val="right" w:leader="dot" w:pos="4092"/>
              </w:tabs>
              <w:jc w:val="center"/>
              <w:rPr>
                <w:rFonts w:cstheme="minorHAnsi"/>
                <w:b/>
                <w:bCs/>
                <w:szCs w:val="20"/>
                <w:lang w:val="fr-FR"/>
              </w:rPr>
            </w:pPr>
            <w:r>
              <w:rPr>
                <w:rFonts w:cstheme="minorHAnsi"/>
                <w:b/>
                <w:bCs/>
                <w:szCs w:val="20"/>
                <w:lang w:val="fr-FR"/>
              </w:rPr>
              <w:t>Non</w:t>
            </w:r>
          </w:p>
        </w:tc>
        <w:tc>
          <w:tcPr>
            <w:tcW w:w="360" w:type="pct"/>
            <w:vMerge w:val="restart"/>
          </w:tcPr>
          <w:p w14:paraId="6839FE59" w14:textId="77777777" w:rsidR="000B531E" w:rsidRPr="00504735" w:rsidRDefault="000B531E" w:rsidP="000B531E">
            <w:pPr>
              <w:rPr>
                <w:rFonts w:cstheme="minorHAnsi"/>
                <w:b/>
                <w:bCs/>
                <w:szCs w:val="20"/>
                <w:lang w:val="fr-FR"/>
              </w:rPr>
            </w:pPr>
          </w:p>
          <w:p w14:paraId="13DF9B0A" w14:textId="77777777" w:rsidR="000B531E" w:rsidRPr="00504735" w:rsidRDefault="000B531E" w:rsidP="000B531E">
            <w:pPr>
              <w:rPr>
                <w:rFonts w:cstheme="minorHAnsi"/>
                <w:szCs w:val="20"/>
                <w:lang w:val="fr-FR"/>
              </w:rPr>
            </w:pPr>
          </w:p>
          <w:p w14:paraId="044B8808" w14:textId="77777777" w:rsidR="000B531E" w:rsidRPr="00504735" w:rsidRDefault="000B531E" w:rsidP="000B531E">
            <w:pPr>
              <w:rPr>
                <w:rFonts w:cstheme="minorHAnsi"/>
                <w:szCs w:val="20"/>
                <w:lang w:val="fr-FR"/>
              </w:rPr>
            </w:pPr>
          </w:p>
          <w:p w14:paraId="54E288EC" w14:textId="09C62732" w:rsidR="000B531E" w:rsidRPr="00504735" w:rsidRDefault="000B531E" w:rsidP="000B531E">
            <w:pPr>
              <w:rPr>
                <w:rFonts w:cstheme="minorHAnsi"/>
                <w:szCs w:val="20"/>
                <w:lang w:val="fr-FR"/>
              </w:rPr>
            </w:pPr>
          </w:p>
          <w:p w14:paraId="11ABB9EA" w14:textId="77777777" w:rsidR="000B531E" w:rsidRPr="00504735" w:rsidRDefault="000B531E" w:rsidP="000B531E">
            <w:pPr>
              <w:rPr>
                <w:rFonts w:cstheme="minorHAnsi"/>
                <w:szCs w:val="20"/>
                <w:lang w:val="fr-FR"/>
              </w:rPr>
            </w:pPr>
          </w:p>
          <w:p w14:paraId="0407FEA8" w14:textId="77777777" w:rsidR="000B531E" w:rsidRPr="00504735" w:rsidRDefault="000B531E" w:rsidP="000B531E">
            <w:pPr>
              <w:rPr>
                <w:rFonts w:cstheme="minorHAnsi"/>
                <w:szCs w:val="20"/>
                <w:lang w:val="fr-FR"/>
              </w:rPr>
            </w:pPr>
          </w:p>
          <w:p w14:paraId="41C132CC" w14:textId="77777777" w:rsidR="000B531E" w:rsidRPr="00504735" w:rsidRDefault="000B531E" w:rsidP="000B531E">
            <w:pPr>
              <w:rPr>
                <w:rFonts w:cstheme="minorHAnsi"/>
                <w:szCs w:val="20"/>
                <w:lang w:val="fr-FR"/>
              </w:rPr>
            </w:pPr>
          </w:p>
          <w:p w14:paraId="2BC685B1" w14:textId="77777777" w:rsidR="000B531E" w:rsidRPr="00504735" w:rsidRDefault="000B531E" w:rsidP="000B531E">
            <w:pPr>
              <w:rPr>
                <w:rFonts w:cstheme="minorHAnsi"/>
                <w:szCs w:val="20"/>
                <w:lang w:val="fr-FR"/>
              </w:rPr>
            </w:pPr>
          </w:p>
        </w:tc>
      </w:tr>
      <w:tr w:rsidR="000B531E" w:rsidRPr="006974FC" w14:paraId="0103334F" w14:textId="77777777" w:rsidTr="00DD0383">
        <w:trPr>
          <w:trHeight w:val="20"/>
          <w:jc w:val="center"/>
        </w:trPr>
        <w:tc>
          <w:tcPr>
            <w:tcW w:w="355" w:type="pct"/>
            <w:gridSpan w:val="2"/>
          </w:tcPr>
          <w:p w14:paraId="7711ED64"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928" w:type="pct"/>
          </w:tcPr>
          <w:p w14:paraId="05CD055A" w14:textId="24D3754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Zone d'attente pour le personnel soignant</w:t>
            </w:r>
          </w:p>
        </w:tc>
        <w:tc>
          <w:tcPr>
            <w:tcW w:w="1286" w:type="pct"/>
            <w:gridSpan w:val="2"/>
            <w:vAlign w:val="center"/>
          </w:tcPr>
          <w:p w14:paraId="2552F017" w14:textId="6FFA0718" w:rsidR="000B531E" w:rsidRPr="00504735" w:rsidRDefault="000B531E" w:rsidP="000B531E">
            <w:pPr>
              <w:pStyle w:val="ListParagraph1"/>
              <w:ind w:left="-137"/>
              <w:jc w:val="center"/>
              <w:rPr>
                <w:rFonts w:eastAsia="Times New Roman" w:cstheme="minorHAnsi"/>
                <w:color w:val="000000"/>
                <w:szCs w:val="20"/>
                <w:lang w:val="fr-FR" w:bidi="hi-IN"/>
              </w:rPr>
            </w:pPr>
            <w:r>
              <w:rPr>
                <w:rFonts w:cstheme="minorHAnsi"/>
                <w:szCs w:val="20"/>
                <w:lang w:val="fr-FR"/>
              </w:rPr>
              <w:t>1</w:t>
            </w:r>
          </w:p>
        </w:tc>
        <w:tc>
          <w:tcPr>
            <w:tcW w:w="1071" w:type="pct"/>
            <w:vAlign w:val="center"/>
          </w:tcPr>
          <w:p w14:paraId="79D16424"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70FBA55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9DD2D0E" w14:textId="77777777" w:rsidTr="00DD0383">
        <w:trPr>
          <w:trHeight w:val="20"/>
          <w:jc w:val="center"/>
        </w:trPr>
        <w:tc>
          <w:tcPr>
            <w:tcW w:w="355" w:type="pct"/>
            <w:gridSpan w:val="2"/>
          </w:tcPr>
          <w:p w14:paraId="72D4076E"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928" w:type="pct"/>
          </w:tcPr>
          <w:p w14:paraId="4B2E0DD5" w14:textId="325E0E6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protection délimitée </w:t>
            </w:r>
          </w:p>
        </w:tc>
        <w:tc>
          <w:tcPr>
            <w:tcW w:w="1286" w:type="pct"/>
            <w:gridSpan w:val="2"/>
            <w:vAlign w:val="center"/>
          </w:tcPr>
          <w:p w14:paraId="40D587F5" w14:textId="65EF25F1"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
          <w:p w14:paraId="5ACDAB34"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1F2DC4A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B9A75B7" w14:textId="77777777" w:rsidTr="00DD0383">
        <w:trPr>
          <w:trHeight w:val="20"/>
          <w:jc w:val="center"/>
        </w:trPr>
        <w:tc>
          <w:tcPr>
            <w:tcW w:w="355" w:type="pct"/>
            <w:gridSpan w:val="2"/>
          </w:tcPr>
          <w:p w14:paraId="75164062"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928" w:type="pct"/>
          </w:tcPr>
          <w:p w14:paraId="71B0E8AF" w14:textId="1B9AB10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Zone propre délimitée</w:t>
            </w:r>
          </w:p>
        </w:tc>
        <w:tc>
          <w:tcPr>
            <w:tcW w:w="1286" w:type="pct"/>
            <w:gridSpan w:val="2"/>
            <w:vAlign w:val="center"/>
          </w:tcPr>
          <w:p w14:paraId="2ADB6FCC" w14:textId="228F8311"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
          <w:p w14:paraId="3F5CA014"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5F75F73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5C15ED3" w14:textId="77777777" w:rsidTr="00DD0383">
        <w:trPr>
          <w:trHeight w:val="20"/>
          <w:jc w:val="center"/>
        </w:trPr>
        <w:tc>
          <w:tcPr>
            <w:tcW w:w="355" w:type="pct"/>
            <w:gridSpan w:val="2"/>
          </w:tcPr>
          <w:p w14:paraId="7FA2BACE"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928" w:type="pct"/>
          </w:tcPr>
          <w:p w14:paraId="20E55C10" w14:textId="49ED383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Zone stérile délimitée</w:t>
            </w:r>
          </w:p>
        </w:tc>
        <w:tc>
          <w:tcPr>
            <w:tcW w:w="1286" w:type="pct"/>
            <w:gridSpan w:val="2"/>
            <w:vAlign w:val="center"/>
          </w:tcPr>
          <w:p w14:paraId="1A098298" w14:textId="76A3E7F5"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
          <w:p w14:paraId="79E3BE35"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3104F1E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7C258DA" w14:textId="77777777" w:rsidTr="00DD0383">
        <w:trPr>
          <w:trHeight w:val="20"/>
          <w:jc w:val="center"/>
        </w:trPr>
        <w:tc>
          <w:tcPr>
            <w:tcW w:w="355" w:type="pct"/>
            <w:gridSpan w:val="2"/>
          </w:tcPr>
          <w:p w14:paraId="065F7CB4"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928" w:type="pct"/>
          </w:tcPr>
          <w:p w14:paraId="183FB3C6" w14:textId="1310674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Zone d'élimination délimitée</w:t>
            </w:r>
          </w:p>
        </w:tc>
        <w:tc>
          <w:tcPr>
            <w:tcW w:w="1286" w:type="pct"/>
            <w:gridSpan w:val="2"/>
            <w:vAlign w:val="center"/>
          </w:tcPr>
          <w:p w14:paraId="5EE0771D" w14:textId="09069878"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
          <w:p w14:paraId="6446789D"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7E8DFA2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FD37662" w14:textId="77777777" w:rsidTr="00DD0383">
        <w:trPr>
          <w:trHeight w:val="387"/>
          <w:jc w:val="center"/>
        </w:trPr>
        <w:tc>
          <w:tcPr>
            <w:tcW w:w="355" w:type="pct"/>
            <w:gridSpan w:val="2"/>
          </w:tcPr>
          <w:p w14:paraId="65D75CF7"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928" w:type="pct"/>
          </w:tcPr>
          <w:p w14:paraId="12164B4C" w14:textId="4AB04C7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préopératoire</w:t>
            </w:r>
          </w:p>
        </w:tc>
        <w:tc>
          <w:tcPr>
            <w:tcW w:w="1286" w:type="pct"/>
            <w:gridSpan w:val="2"/>
            <w:vAlign w:val="center"/>
          </w:tcPr>
          <w:p w14:paraId="7C5354BC" w14:textId="5D13EDD0"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
          <w:p w14:paraId="23E69DFE"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6147F01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BEFE8AB" w14:textId="77777777" w:rsidTr="00DD0383">
        <w:trPr>
          <w:trHeight w:val="387"/>
          <w:jc w:val="center"/>
        </w:trPr>
        <w:tc>
          <w:tcPr>
            <w:tcW w:w="355" w:type="pct"/>
            <w:gridSpan w:val="2"/>
          </w:tcPr>
          <w:p w14:paraId="2C58F624"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928" w:type="pct"/>
          </w:tcPr>
          <w:p w14:paraId="6BE781F1" w14:textId="769BDD2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w:t>
            </w:r>
            <w:r>
              <w:rPr>
                <w:rFonts w:cstheme="minorHAnsi"/>
                <w:szCs w:val="20"/>
                <w:lang w:val="fr-FR"/>
              </w:rPr>
              <w:t xml:space="preserve"> </w:t>
            </w:r>
            <w:r w:rsidRPr="00504735">
              <w:rPr>
                <w:rFonts w:cstheme="minorHAnsi"/>
                <w:szCs w:val="20"/>
                <w:lang w:val="fr-FR"/>
              </w:rPr>
              <w:t>postopératoire</w:t>
            </w:r>
          </w:p>
        </w:tc>
        <w:tc>
          <w:tcPr>
            <w:tcW w:w="1286" w:type="pct"/>
            <w:gridSpan w:val="2"/>
            <w:vAlign w:val="center"/>
          </w:tcPr>
          <w:p w14:paraId="2B70E39A" w14:textId="77777777" w:rsidR="000B531E" w:rsidRPr="009C3A51" w:rsidRDefault="000B531E" w:rsidP="000B531E">
            <w:pPr>
              <w:pStyle w:val="ListParagraph1"/>
              <w:ind w:left="-137"/>
              <w:jc w:val="center"/>
              <w:rPr>
                <w:rFonts w:cstheme="minorHAnsi"/>
                <w:szCs w:val="20"/>
                <w:lang w:val="fr-FR"/>
              </w:rPr>
            </w:pPr>
          </w:p>
        </w:tc>
        <w:tc>
          <w:tcPr>
            <w:tcW w:w="1071" w:type="pct"/>
            <w:vAlign w:val="center"/>
          </w:tcPr>
          <w:p w14:paraId="24D857C0" w14:textId="77777777" w:rsidR="000B531E" w:rsidRPr="00504735" w:rsidRDefault="000B531E" w:rsidP="000B531E">
            <w:pPr>
              <w:pStyle w:val="ListParagraph1"/>
              <w:jc w:val="center"/>
              <w:rPr>
                <w:rFonts w:eastAsia="Times New Roman" w:cstheme="minorHAnsi"/>
                <w:color w:val="000000"/>
                <w:szCs w:val="20"/>
                <w:lang w:val="fr-FR" w:bidi="hi-IN"/>
              </w:rPr>
            </w:pPr>
          </w:p>
        </w:tc>
        <w:tc>
          <w:tcPr>
            <w:tcW w:w="360" w:type="pct"/>
          </w:tcPr>
          <w:p w14:paraId="1AAB1B32" w14:textId="77777777" w:rsidR="000B531E" w:rsidRPr="00504735" w:rsidRDefault="000B531E" w:rsidP="000B531E">
            <w:pPr>
              <w:pStyle w:val="ListParagraph1"/>
              <w:rPr>
                <w:rFonts w:eastAsia="Times New Roman" w:cstheme="minorHAnsi"/>
                <w:color w:val="000000"/>
                <w:szCs w:val="20"/>
                <w:lang w:val="fr-FR" w:bidi="hi-IN"/>
              </w:rPr>
            </w:pPr>
          </w:p>
        </w:tc>
      </w:tr>
      <w:tr w:rsidR="0057755C" w:rsidRPr="006974FC" w14:paraId="0B022386" w14:textId="77777777" w:rsidTr="0057755C">
        <w:trPr>
          <w:trHeight w:val="718"/>
          <w:jc w:val="center"/>
        </w:trPr>
        <w:tc>
          <w:tcPr>
            <w:tcW w:w="355" w:type="pct"/>
            <w:gridSpan w:val="2"/>
          </w:tcPr>
          <w:p w14:paraId="0E714C05"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321</w:t>
            </w:r>
          </w:p>
        </w:tc>
        <w:tc>
          <w:tcPr>
            <w:tcW w:w="1928" w:type="pct"/>
          </w:tcPr>
          <w:p w14:paraId="2B7E1B0F" w14:textId="1CA7F3D3" w:rsidR="000B531E" w:rsidRPr="00504735" w:rsidRDefault="000B531E" w:rsidP="000B531E">
            <w:pPr>
              <w:suppressAutoHyphens/>
              <w:rPr>
                <w:rFonts w:cstheme="minorHAnsi"/>
                <w:b/>
                <w:bCs/>
                <w:spacing w:val="-2"/>
                <w:szCs w:val="20"/>
                <w:lang w:val="fr-FR"/>
              </w:rPr>
            </w:pPr>
            <w:r w:rsidRPr="00504735">
              <w:rPr>
                <w:rFonts w:eastAsia="Arial Narrow" w:cstheme="minorHAnsi"/>
                <w:b/>
                <w:bCs/>
                <w:spacing w:val="-2"/>
                <w:szCs w:val="20"/>
                <w:lang w:val="fr-FR" w:bidi="hi-IN"/>
              </w:rPr>
              <w:t>Les installations/équipements suivants sont-ils disponibles et fonctionnels dans la salle d'opération ?</w:t>
            </w:r>
          </w:p>
        </w:tc>
        <w:tc>
          <w:tcPr>
            <w:tcW w:w="715" w:type="pct"/>
            <w:shd w:val="clear" w:color="auto" w:fill="BFBFBF" w:themeFill="background1" w:themeFillShade="BF"/>
            <w:vAlign w:val="center"/>
          </w:tcPr>
          <w:p w14:paraId="1FE0CD9E" w14:textId="608D5E30" w:rsidR="000B531E" w:rsidRPr="00504735" w:rsidRDefault="000B531E" w:rsidP="000B531E">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Disponible et fonctionnel</w:t>
            </w:r>
          </w:p>
        </w:tc>
        <w:tc>
          <w:tcPr>
            <w:tcW w:w="571" w:type="pct"/>
            <w:shd w:val="clear" w:color="auto" w:fill="BFBFBF" w:themeFill="background1" w:themeFillShade="BF"/>
            <w:vAlign w:val="center"/>
          </w:tcPr>
          <w:p w14:paraId="0E3CDE99" w14:textId="3AF31C21" w:rsidR="000B531E" w:rsidRPr="00504735" w:rsidRDefault="000B531E" w:rsidP="000B531E">
            <w:pPr>
              <w:pStyle w:val="ListParagraph1"/>
              <w:ind w:left="0"/>
              <w:jc w:val="center"/>
              <w:rPr>
                <w:rFonts w:cstheme="minorHAnsi"/>
                <w:b/>
                <w:bCs/>
                <w:szCs w:val="20"/>
                <w:lang w:val="fr-FR"/>
              </w:rPr>
            </w:pPr>
            <w:r w:rsidRPr="00504735">
              <w:rPr>
                <w:rFonts w:eastAsia="Times New Roman" w:cstheme="minorHAnsi"/>
                <w:b/>
                <w:color w:val="000000"/>
                <w:szCs w:val="20"/>
                <w:lang w:val="fr-FR" w:bidi="hi-IN"/>
              </w:rPr>
              <w:t>Disponible mais pas fonctionnel</w:t>
            </w:r>
          </w:p>
        </w:tc>
        <w:tc>
          <w:tcPr>
            <w:tcW w:w="1071" w:type="pct"/>
            <w:shd w:val="clear" w:color="auto" w:fill="BFBFBF" w:themeFill="background1" w:themeFillShade="BF"/>
            <w:vAlign w:val="center"/>
          </w:tcPr>
          <w:p w14:paraId="50344FE6" w14:textId="7FE8AB05"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
          <w:p w14:paraId="01EA0CDD" w14:textId="77777777" w:rsidR="000B531E" w:rsidRPr="00504735" w:rsidRDefault="000B531E" w:rsidP="000B531E">
            <w:pPr>
              <w:rPr>
                <w:rFonts w:cstheme="minorHAnsi"/>
                <w:b/>
                <w:bCs/>
                <w:szCs w:val="20"/>
                <w:lang w:val="fr-FR"/>
              </w:rPr>
            </w:pPr>
          </w:p>
          <w:p w14:paraId="0AFC39C1" w14:textId="77777777" w:rsidR="000B531E" w:rsidRPr="00504735" w:rsidRDefault="000B531E" w:rsidP="000B531E">
            <w:pPr>
              <w:rPr>
                <w:rFonts w:cstheme="minorHAnsi"/>
                <w:b/>
                <w:szCs w:val="20"/>
                <w:lang w:val="fr-FR"/>
              </w:rPr>
            </w:pPr>
          </w:p>
          <w:p w14:paraId="09404ED3" w14:textId="77777777" w:rsidR="000B531E" w:rsidRPr="00504735" w:rsidRDefault="000B531E" w:rsidP="000B531E">
            <w:pPr>
              <w:rPr>
                <w:rFonts w:cstheme="minorHAnsi"/>
                <w:b/>
                <w:szCs w:val="20"/>
                <w:lang w:val="fr-FR"/>
              </w:rPr>
            </w:pPr>
          </w:p>
          <w:p w14:paraId="031CB77C" w14:textId="77777777" w:rsidR="000B531E" w:rsidRPr="00504735" w:rsidRDefault="000B531E" w:rsidP="000B531E">
            <w:pPr>
              <w:rPr>
                <w:rFonts w:cstheme="minorHAnsi"/>
                <w:b/>
                <w:szCs w:val="20"/>
                <w:lang w:val="fr-FR"/>
              </w:rPr>
            </w:pPr>
          </w:p>
          <w:p w14:paraId="7FB7B529" w14:textId="77777777" w:rsidR="000B531E" w:rsidRPr="00504735" w:rsidRDefault="000B531E" w:rsidP="000B531E">
            <w:pPr>
              <w:rPr>
                <w:rFonts w:cstheme="minorHAnsi"/>
                <w:b/>
                <w:szCs w:val="20"/>
                <w:lang w:val="fr-FR"/>
              </w:rPr>
            </w:pPr>
          </w:p>
          <w:p w14:paraId="45ADEA23" w14:textId="77777777" w:rsidR="000B531E" w:rsidRPr="00504735" w:rsidRDefault="000B531E" w:rsidP="000B531E">
            <w:pPr>
              <w:rPr>
                <w:rFonts w:cstheme="minorHAnsi"/>
                <w:b/>
                <w:szCs w:val="20"/>
                <w:lang w:val="fr-FR"/>
              </w:rPr>
            </w:pPr>
          </w:p>
          <w:p w14:paraId="3BFC12E9" w14:textId="77777777" w:rsidR="000B531E" w:rsidRPr="00504735" w:rsidRDefault="000B531E" w:rsidP="000B531E">
            <w:pPr>
              <w:rPr>
                <w:rFonts w:cstheme="minorHAnsi"/>
                <w:b/>
                <w:szCs w:val="20"/>
                <w:lang w:val="fr-FR"/>
              </w:rPr>
            </w:pPr>
          </w:p>
          <w:p w14:paraId="506E5873" w14:textId="77777777" w:rsidR="000B531E" w:rsidRPr="00504735" w:rsidRDefault="000B531E" w:rsidP="000B531E">
            <w:pPr>
              <w:rPr>
                <w:rFonts w:cstheme="minorHAnsi"/>
                <w:b/>
                <w:szCs w:val="20"/>
                <w:lang w:val="fr-FR"/>
              </w:rPr>
            </w:pPr>
          </w:p>
          <w:p w14:paraId="34440B85" w14:textId="77777777" w:rsidR="000B531E" w:rsidRPr="00504735" w:rsidRDefault="000B531E" w:rsidP="000B531E">
            <w:pPr>
              <w:rPr>
                <w:rFonts w:cstheme="minorHAnsi"/>
                <w:b/>
                <w:szCs w:val="20"/>
                <w:lang w:val="fr-FR"/>
              </w:rPr>
            </w:pPr>
          </w:p>
          <w:p w14:paraId="317ABBB1" w14:textId="77777777" w:rsidR="000B531E" w:rsidRPr="00504735" w:rsidRDefault="000B531E" w:rsidP="000B531E">
            <w:pPr>
              <w:rPr>
                <w:rFonts w:cstheme="minorHAnsi"/>
                <w:b/>
                <w:szCs w:val="20"/>
                <w:lang w:val="fr-FR"/>
              </w:rPr>
            </w:pPr>
          </w:p>
          <w:p w14:paraId="4C7F4EFD" w14:textId="77777777" w:rsidR="000B531E" w:rsidRPr="00504735" w:rsidRDefault="000B531E" w:rsidP="000B531E">
            <w:pPr>
              <w:rPr>
                <w:rFonts w:cstheme="minorHAnsi"/>
                <w:b/>
                <w:szCs w:val="20"/>
                <w:lang w:val="fr-FR"/>
              </w:rPr>
            </w:pPr>
          </w:p>
          <w:p w14:paraId="4B062A02" w14:textId="77777777" w:rsidR="000B531E" w:rsidRPr="00504735" w:rsidRDefault="000B531E" w:rsidP="000B531E">
            <w:pPr>
              <w:rPr>
                <w:rFonts w:cstheme="minorHAnsi"/>
                <w:b/>
                <w:szCs w:val="20"/>
                <w:lang w:val="fr-FR"/>
              </w:rPr>
            </w:pPr>
          </w:p>
          <w:p w14:paraId="4686705C" w14:textId="77777777" w:rsidR="000B531E" w:rsidRPr="00504735" w:rsidRDefault="000B531E" w:rsidP="000B531E">
            <w:pPr>
              <w:rPr>
                <w:rFonts w:cstheme="minorHAnsi"/>
                <w:b/>
                <w:szCs w:val="20"/>
                <w:lang w:val="fr-FR"/>
              </w:rPr>
            </w:pPr>
          </w:p>
          <w:p w14:paraId="2E9146E6" w14:textId="77777777" w:rsidR="000B531E" w:rsidRPr="00504735" w:rsidRDefault="000B531E" w:rsidP="000B531E">
            <w:pPr>
              <w:rPr>
                <w:rFonts w:cstheme="minorHAnsi"/>
                <w:b/>
                <w:szCs w:val="20"/>
                <w:lang w:val="fr-FR"/>
              </w:rPr>
            </w:pPr>
          </w:p>
          <w:p w14:paraId="1659B85A" w14:textId="77777777" w:rsidR="000B531E" w:rsidRPr="00504735" w:rsidRDefault="000B531E" w:rsidP="000B531E">
            <w:pPr>
              <w:rPr>
                <w:rFonts w:cstheme="minorHAnsi"/>
                <w:b/>
                <w:szCs w:val="20"/>
                <w:lang w:val="fr-FR"/>
              </w:rPr>
            </w:pPr>
          </w:p>
        </w:tc>
      </w:tr>
      <w:tr w:rsidR="000B531E" w:rsidRPr="006974FC" w14:paraId="163BA8B0" w14:textId="77777777" w:rsidTr="00DD0383">
        <w:tblPrEx>
          <w:jc w:val="left"/>
        </w:tblPrEx>
        <w:trPr>
          <w:trHeight w:val="20"/>
        </w:trPr>
        <w:tc>
          <w:tcPr>
            <w:tcW w:w="355" w:type="pct"/>
            <w:gridSpan w:val="2"/>
          </w:tcPr>
          <w:p w14:paraId="6C198273"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29AE6D84" w14:textId="394F97D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Alimentation électrique avec </w:t>
            </w:r>
            <w:r>
              <w:rPr>
                <w:rFonts w:cstheme="minorHAnsi"/>
                <w:szCs w:val="20"/>
                <w:lang w:val="fr-FR"/>
              </w:rPr>
              <w:t>groupe électrogène</w:t>
            </w:r>
          </w:p>
        </w:tc>
        <w:tc>
          <w:tcPr>
            <w:tcW w:w="715" w:type="pct"/>
          </w:tcPr>
          <w:p w14:paraId="23AC1E9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D1F80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C800E5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7B42D5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9CE0425" w14:textId="77777777" w:rsidTr="00DD0383">
        <w:tblPrEx>
          <w:jc w:val="left"/>
        </w:tblPrEx>
        <w:trPr>
          <w:trHeight w:val="20"/>
        </w:trPr>
        <w:tc>
          <w:tcPr>
            <w:tcW w:w="355" w:type="pct"/>
            <w:gridSpan w:val="2"/>
          </w:tcPr>
          <w:p w14:paraId="09C3321F"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20667BFF" w14:textId="7F22679F"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Toilettes avec eau courante</w:t>
            </w:r>
          </w:p>
        </w:tc>
        <w:tc>
          <w:tcPr>
            <w:tcW w:w="715" w:type="pct"/>
          </w:tcPr>
          <w:p w14:paraId="16AFA9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C18821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3443F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C335EF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18B4F4D" w14:textId="77777777" w:rsidTr="00DD0383">
        <w:tblPrEx>
          <w:jc w:val="left"/>
        </w:tblPrEx>
        <w:trPr>
          <w:trHeight w:val="20"/>
        </w:trPr>
        <w:tc>
          <w:tcPr>
            <w:tcW w:w="355" w:type="pct"/>
            <w:gridSpan w:val="2"/>
          </w:tcPr>
          <w:p w14:paraId="3F81B9A9"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EBC6767" w14:textId="7C8E4288"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Robinet lave-mains près de l'OT pour le nettoyage</w:t>
            </w:r>
          </w:p>
        </w:tc>
        <w:tc>
          <w:tcPr>
            <w:tcW w:w="715" w:type="pct"/>
          </w:tcPr>
          <w:p w14:paraId="4CD7C08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C02848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7A284A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0C71C0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8CD1813" w14:textId="77777777" w:rsidTr="00DD0383">
        <w:tblPrEx>
          <w:jc w:val="left"/>
        </w:tblPrEx>
        <w:trPr>
          <w:trHeight w:val="20"/>
        </w:trPr>
        <w:tc>
          <w:tcPr>
            <w:tcW w:w="355" w:type="pct"/>
            <w:gridSpan w:val="2"/>
          </w:tcPr>
          <w:p w14:paraId="186E0222"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4F549EED" w14:textId="78DA3B1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Source de lumière de secours</w:t>
            </w:r>
          </w:p>
        </w:tc>
        <w:tc>
          <w:tcPr>
            <w:tcW w:w="715" w:type="pct"/>
          </w:tcPr>
          <w:p w14:paraId="7C61DC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14FB5B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9FA6CA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727B16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40E5C50" w14:textId="77777777" w:rsidTr="00DD0383">
        <w:tblPrEx>
          <w:jc w:val="left"/>
        </w:tblPrEx>
        <w:trPr>
          <w:trHeight w:val="20"/>
        </w:trPr>
        <w:tc>
          <w:tcPr>
            <w:tcW w:w="355" w:type="pct"/>
            <w:gridSpan w:val="2"/>
          </w:tcPr>
          <w:p w14:paraId="1F218D6F"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53BB0D1" w14:textId="520C6D3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Table d'ergothérapie fonctionnelle en position de Trendelenburg</w:t>
            </w:r>
          </w:p>
        </w:tc>
        <w:tc>
          <w:tcPr>
            <w:tcW w:w="715" w:type="pct"/>
          </w:tcPr>
          <w:p w14:paraId="3DFB256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6D7CF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03469A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5C6509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79A5A21" w14:textId="77777777" w:rsidTr="00DD0383">
        <w:tblPrEx>
          <w:jc w:val="left"/>
        </w:tblPrEx>
        <w:trPr>
          <w:trHeight w:val="20"/>
        </w:trPr>
        <w:tc>
          <w:tcPr>
            <w:tcW w:w="355" w:type="pct"/>
            <w:gridSpan w:val="2"/>
          </w:tcPr>
          <w:p w14:paraId="45F85EC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458B97B" w14:textId="26930C2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Table d'ergothérapie simple dont l'extrémité inférieure est surélevée par des briques ou tout autre moyen</w:t>
            </w:r>
          </w:p>
        </w:tc>
        <w:tc>
          <w:tcPr>
            <w:tcW w:w="715" w:type="pct"/>
          </w:tcPr>
          <w:p w14:paraId="3AD07E9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B948D8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D06D38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49EEC22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8BC61F5" w14:textId="77777777" w:rsidTr="00DD0383">
        <w:tblPrEx>
          <w:jc w:val="left"/>
        </w:tblPrEx>
        <w:trPr>
          <w:trHeight w:val="20"/>
        </w:trPr>
        <w:tc>
          <w:tcPr>
            <w:tcW w:w="355" w:type="pct"/>
            <w:gridSpan w:val="2"/>
          </w:tcPr>
          <w:p w14:paraId="2780A4A4"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0D38FCB3" w14:textId="77157BC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Marche pied</w:t>
            </w:r>
          </w:p>
        </w:tc>
        <w:tc>
          <w:tcPr>
            <w:tcW w:w="715" w:type="pct"/>
          </w:tcPr>
          <w:p w14:paraId="5E431FB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02399C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0CF1DE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24BB83C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9B4D4E0" w14:textId="77777777" w:rsidTr="00DD0383">
        <w:tblPrEx>
          <w:jc w:val="left"/>
        </w:tblPrEx>
        <w:trPr>
          <w:trHeight w:val="20"/>
        </w:trPr>
        <w:tc>
          <w:tcPr>
            <w:tcW w:w="355" w:type="pct"/>
            <w:gridSpan w:val="2"/>
          </w:tcPr>
          <w:p w14:paraId="7E06DD7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86AFE23" w14:textId="175E0A4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Tapis de Kelly</w:t>
            </w:r>
          </w:p>
        </w:tc>
        <w:tc>
          <w:tcPr>
            <w:tcW w:w="715" w:type="pct"/>
          </w:tcPr>
          <w:p w14:paraId="6BA471B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EAC1E2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C0D848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DA1F80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9FDE969" w14:textId="77777777" w:rsidTr="00DD0383">
        <w:tblPrEx>
          <w:jc w:val="left"/>
        </w:tblPrEx>
        <w:trPr>
          <w:trHeight w:val="20"/>
        </w:trPr>
        <w:tc>
          <w:tcPr>
            <w:tcW w:w="355" w:type="pct"/>
            <w:gridSpan w:val="2"/>
          </w:tcPr>
          <w:p w14:paraId="79574EE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257B7A65" w14:textId="180C3B0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Projecteur fonctionnel / lampe sans ombre</w:t>
            </w:r>
          </w:p>
        </w:tc>
        <w:tc>
          <w:tcPr>
            <w:tcW w:w="715" w:type="pct"/>
          </w:tcPr>
          <w:p w14:paraId="0D13334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34A2382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E510D7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67DFA7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D82AB55" w14:textId="77777777" w:rsidTr="00DD0383">
        <w:tblPrEx>
          <w:jc w:val="left"/>
        </w:tblPrEx>
        <w:trPr>
          <w:trHeight w:val="243"/>
        </w:trPr>
        <w:tc>
          <w:tcPr>
            <w:tcW w:w="355" w:type="pct"/>
            <w:gridSpan w:val="2"/>
          </w:tcPr>
          <w:p w14:paraId="1CF066F8"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4DAAFB74" w14:textId="42FE0B6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Chariot à instruments</w:t>
            </w:r>
          </w:p>
        </w:tc>
        <w:tc>
          <w:tcPr>
            <w:tcW w:w="715" w:type="pct"/>
          </w:tcPr>
          <w:p w14:paraId="337D764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F2FFD5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F16507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618B91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C793471" w14:textId="77777777" w:rsidTr="00DD0383">
        <w:tblPrEx>
          <w:jc w:val="left"/>
        </w:tblPrEx>
        <w:trPr>
          <w:trHeight w:val="243"/>
        </w:trPr>
        <w:tc>
          <w:tcPr>
            <w:tcW w:w="355" w:type="pct"/>
            <w:gridSpan w:val="2"/>
          </w:tcPr>
          <w:p w14:paraId="48F3CA4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4BA2C228" w14:textId="688597A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Instrument de mesure de la tension artérielle</w:t>
            </w:r>
          </w:p>
        </w:tc>
        <w:tc>
          <w:tcPr>
            <w:tcW w:w="715" w:type="pct"/>
          </w:tcPr>
          <w:p w14:paraId="3DFF484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583C9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BDB853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F92C41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A8F3641" w14:textId="77777777" w:rsidTr="00DD0383">
        <w:tblPrEx>
          <w:jc w:val="left"/>
        </w:tblPrEx>
        <w:trPr>
          <w:trHeight w:val="243"/>
        </w:trPr>
        <w:tc>
          <w:tcPr>
            <w:tcW w:w="355" w:type="pct"/>
            <w:gridSpan w:val="2"/>
          </w:tcPr>
          <w:p w14:paraId="30DDB29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4418EEAC" w14:textId="7067889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Stéthoscope</w:t>
            </w:r>
          </w:p>
        </w:tc>
        <w:tc>
          <w:tcPr>
            <w:tcW w:w="715" w:type="pct"/>
          </w:tcPr>
          <w:p w14:paraId="0B890F9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24278B7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C1E20E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4AE050F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BE31E0B" w14:textId="77777777" w:rsidTr="00DD0383">
        <w:tblPrEx>
          <w:jc w:val="left"/>
        </w:tblPrEx>
        <w:trPr>
          <w:trHeight w:val="243"/>
        </w:trPr>
        <w:tc>
          <w:tcPr>
            <w:tcW w:w="355" w:type="pct"/>
            <w:gridSpan w:val="2"/>
          </w:tcPr>
          <w:p w14:paraId="03210E45"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262D1874" w14:textId="4A10C15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Chauffage de la pièce</w:t>
            </w:r>
          </w:p>
        </w:tc>
        <w:tc>
          <w:tcPr>
            <w:tcW w:w="715" w:type="pct"/>
          </w:tcPr>
          <w:p w14:paraId="2B0FD42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94A23D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C4D18B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44B9EDC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42EEE90" w14:textId="77777777" w:rsidTr="00DD0383">
        <w:tblPrEx>
          <w:jc w:val="left"/>
        </w:tblPrEx>
        <w:trPr>
          <w:trHeight w:val="243"/>
        </w:trPr>
        <w:tc>
          <w:tcPr>
            <w:tcW w:w="355" w:type="pct"/>
            <w:gridSpan w:val="2"/>
          </w:tcPr>
          <w:p w14:paraId="43045B6C"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19340665" w14:textId="5484D16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Climatiseur (AC)</w:t>
            </w:r>
          </w:p>
        </w:tc>
        <w:tc>
          <w:tcPr>
            <w:tcW w:w="715" w:type="pct"/>
          </w:tcPr>
          <w:p w14:paraId="7BE6011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1C4DC9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84F9C3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127EFF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60B7508" w14:textId="77777777" w:rsidTr="00DD0383">
        <w:tblPrEx>
          <w:jc w:val="left"/>
        </w:tblPrEx>
        <w:trPr>
          <w:trHeight w:val="243"/>
        </w:trPr>
        <w:tc>
          <w:tcPr>
            <w:tcW w:w="355" w:type="pct"/>
            <w:gridSpan w:val="2"/>
          </w:tcPr>
          <w:p w14:paraId="2782FDD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751717B" w14:textId="146331D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Support à perfusion</w:t>
            </w:r>
          </w:p>
        </w:tc>
        <w:tc>
          <w:tcPr>
            <w:tcW w:w="715" w:type="pct"/>
          </w:tcPr>
          <w:p w14:paraId="3A7B5A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295E9DE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DDCD31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0B9B760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BA931E1" w14:textId="77777777" w:rsidTr="00DD0383">
        <w:tblPrEx>
          <w:jc w:val="left"/>
        </w:tblPrEx>
        <w:trPr>
          <w:trHeight w:val="243"/>
        </w:trPr>
        <w:tc>
          <w:tcPr>
            <w:tcW w:w="355" w:type="pct"/>
            <w:gridSpan w:val="2"/>
          </w:tcPr>
          <w:p w14:paraId="60959E3A"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6E40D9B" w14:textId="7F5CDCE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Table d'opération</w:t>
            </w:r>
          </w:p>
        </w:tc>
        <w:tc>
          <w:tcPr>
            <w:tcW w:w="715" w:type="pct"/>
          </w:tcPr>
          <w:p w14:paraId="55EADAC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2DD824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80DF5C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2A9BF23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8C33B95" w14:textId="77777777" w:rsidTr="00DD0383">
        <w:tblPrEx>
          <w:jc w:val="left"/>
        </w:tblPrEx>
        <w:trPr>
          <w:trHeight w:val="243"/>
        </w:trPr>
        <w:tc>
          <w:tcPr>
            <w:tcW w:w="355" w:type="pct"/>
            <w:gridSpan w:val="2"/>
          </w:tcPr>
          <w:p w14:paraId="64EB5A28"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33EE8D12" w14:textId="5270FAD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Bouteille d'oxygène avec détendeur et masque</w:t>
            </w:r>
          </w:p>
        </w:tc>
        <w:tc>
          <w:tcPr>
            <w:tcW w:w="715" w:type="pct"/>
          </w:tcPr>
          <w:p w14:paraId="61A6AB8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20F388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CF86EC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1BDC88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CC5C131" w14:textId="77777777" w:rsidTr="00DD0383">
        <w:tblPrEx>
          <w:jc w:val="left"/>
        </w:tblPrEx>
        <w:trPr>
          <w:trHeight w:val="243"/>
        </w:trPr>
        <w:tc>
          <w:tcPr>
            <w:tcW w:w="355" w:type="pct"/>
            <w:gridSpan w:val="2"/>
          </w:tcPr>
          <w:p w14:paraId="74D1C115"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2DE92982" w14:textId="40ECCC7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Moniteur cardiaque</w:t>
            </w:r>
          </w:p>
        </w:tc>
        <w:tc>
          <w:tcPr>
            <w:tcW w:w="715" w:type="pct"/>
          </w:tcPr>
          <w:p w14:paraId="64EA22D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54757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D05771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5B7871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FD620C3" w14:textId="77777777" w:rsidTr="00DD0383">
        <w:tblPrEx>
          <w:jc w:val="left"/>
        </w:tblPrEx>
        <w:trPr>
          <w:trHeight w:val="243"/>
        </w:trPr>
        <w:tc>
          <w:tcPr>
            <w:tcW w:w="355" w:type="pct"/>
            <w:gridSpan w:val="2"/>
          </w:tcPr>
          <w:p w14:paraId="69912DD2"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0197B3E6" w14:textId="6C59705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Oxymètre de pouls                              </w:t>
            </w:r>
          </w:p>
        </w:tc>
        <w:tc>
          <w:tcPr>
            <w:tcW w:w="715" w:type="pct"/>
          </w:tcPr>
          <w:p w14:paraId="33DD338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80EAB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5E90E7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08DCF60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402E619" w14:textId="77777777" w:rsidTr="00DD0383">
        <w:tblPrEx>
          <w:jc w:val="left"/>
        </w:tblPrEx>
        <w:trPr>
          <w:trHeight w:val="243"/>
        </w:trPr>
        <w:tc>
          <w:tcPr>
            <w:tcW w:w="355" w:type="pct"/>
            <w:gridSpan w:val="2"/>
          </w:tcPr>
          <w:p w14:paraId="74B3AC9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2BF1B95C" w14:textId="72714CF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Matériel de diathermie                              </w:t>
            </w:r>
          </w:p>
        </w:tc>
        <w:tc>
          <w:tcPr>
            <w:tcW w:w="715" w:type="pct"/>
          </w:tcPr>
          <w:p w14:paraId="7360CC6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38F287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60F75C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A254CE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ED92DE9" w14:textId="77777777" w:rsidTr="00DD0383">
        <w:tblPrEx>
          <w:jc w:val="left"/>
        </w:tblPrEx>
        <w:trPr>
          <w:trHeight w:val="243"/>
        </w:trPr>
        <w:tc>
          <w:tcPr>
            <w:tcW w:w="355" w:type="pct"/>
            <w:gridSpan w:val="2"/>
          </w:tcPr>
          <w:p w14:paraId="1E4213D1"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7FEFE62" w14:textId="432B4C8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Plateau/chariot de médicaments et d'équipements d'urgence        </w:t>
            </w:r>
          </w:p>
        </w:tc>
        <w:tc>
          <w:tcPr>
            <w:tcW w:w="715" w:type="pct"/>
          </w:tcPr>
          <w:p w14:paraId="3C71DE0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77607A8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B48824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7BAA85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D40A654" w14:textId="77777777" w:rsidTr="00DD0383">
        <w:tblPrEx>
          <w:jc w:val="left"/>
        </w:tblPrEx>
        <w:trPr>
          <w:trHeight w:val="243"/>
        </w:trPr>
        <w:tc>
          <w:tcPr>
            <w:tcW w:w="355" w:type="pct"/>
            <w:gridSpan w:val="2"/>
          </w:tcPr>
          <w:p w14:paraId="3CC2F36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1DFF7867" w14:textId="1499276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Stérilisateur à haute pression / Autoclave</w:t>
            </w:r>
          </w:p>
        </w:tc>
        <w:tc>
          <w:tcPr>
            <w:tcW w:w="715" w:type="pct"/>
          </w:tcPr>
          <w:p w14:paraId="6CBAC8A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4B19D1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CE377B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D742F1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09EDD99" w14:textId="77777777" w:rsidTr="00DD0383">
        <w:tblPrEx>
          <w:jc w:val="left"/>
        </w:tblPrEx>
        <w:trPr>
          <w:trHeight w:val="243"/>
        </w:trPr>
        <w:tc>
          <w:tcPr>
            <w:tcW w:w="355" w:type="pct"/>
            <w:gridSpan w:val="2"/>
          </w:tcPr>
          <w:p w14:paraId="6439DE4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1B1103B7" w14:textId="4F93732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Voies aériennes oropharyngées (</w:t>
            </w:r>
            <w:proofErr w:type="gramStart"/>
            <w:r w:rsidRPr="00504735">
              <w:rPr>
                <w:rFonts w:cstheme="minorHAnsi"/>
                <w:szCs w:val="20"/>
                <w:lang w:val="fr-FR"/>
              </w:rPr>
              <w:t xml:space="preserve">adulte)   </w:t>
            </w:r>
            <w:proofErr w:type="gramEnd"/>
            <w:r w:rsidRPr="00504735">
              <w:rPr>
                <w:rFonts w:cstheme="minorHAnsi"/>
                <w:szCs w:val="20"/>
                <w:lang w:val="fr-FR"/>
              </w:rPr>
              <w:t xml:space="preserve">                     </w:t>
            </w:r>
          </w:p>
        </w:tc>
        <w:tc>
          <w:tcPr>
            <w:tcW w:w="715" w:type="pct"/>
          </w:tcPr>
          <w:p w14:paraId="76C8469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7C49EB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AE207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0C4510B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488D936" w14:textId="77777777" w:rsidTr="00DD0383">
        <w:tblPrEx>
          <w:jc w:val="left"/>
        </w:tblPrEx>
        <w:trPr>
          <w:trHeight w:val="243"/>
        </w:trPr>
        <w:tc>
          <w:tcPr>
            <w:tcW w:w="355" w:type="pct"/>
            <w:gridSpan w:val="2"/>
          </w:tcPr>
          <w:p w14:paraId="79A81B5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412E7E06" w14:textId="3530063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Tubes endotrachéaux (taille </w:t>
            </w:r>
            <w:proofErr w:type="gramStart"/>
            <w:r w:rsidRPr="00504735">
              <w:rPr>
                <w:rFonts w:cstheme="minorHAnsi"/>
                <w:szCs w:val="20"/>
                <w:lang w:val="fr-FR"/>
              </w:rPr>
              <w:t xml:space="preserve">adulte)   </w:t>
            </w:r>
            <w:proofErr w:type="gramEnd"/>
            <w:r w:rsidRPr="00504735">
              <w:rPr>
                <w:rFonts w:cstheme="minorHAnsi"/>
                <w:szCs w:val="20"/>
                <w:lang w:val="fr-FR"/>
              </w:rPr>
              <w:t xml:space="preserve">                     </w:t>
            </w:r>
          </w:p>
        </w:tc>
        <w:tc>
          <w:tcPr>
            <w:tcW w:w="715" w:type="pct"/>
          </w:tcPr>
          <w:p w14:paraId="2FA591B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7DD3AB4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C5FFEB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49BCA16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062B34E" w14:textId="77777777" w:rsidTr="00DD0383">
        <w:tblPrEx>
          <w:jc w:val="left"/>
        </w:tblPrEx>
        <w:trPr>
          <w:trHeight w:val="243"/>
        </w:trPr>
        <w:tc>
          <w:tcPr>
            <w:tcW w:w="355" w:type="pct"/>
            <w:gridSpan w:val="2"/>
          </w:tcPr>
          <w:p w14:paraId="7101E2ED"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706B9708" w14:textId="22B2DEF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Laryngoscope avec lames pour adultes                      </w:t>
            </w:r>
          </w:p>
        </w:tc>
        <w:tc>
          <w:tcPr>
            <w:tcW w:w="715" w:type="pct"/>
          </w:tcPr>
          <w:p w14:paraId="6A8DEE5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1FD50C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E0FCB1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4EEEF61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FDFDBE1" w14:textId="77777777" w:rsidTr="00DD0383">
        <w:tblPrEx>
          <w:jc w:val="left"/>
        </w:tblPrEx>
        <w:trPr>
          <w:trHeight w:val="243"/>
        </w:trPr>
        <w:tc>
          <w:tcPr>
            <w:tcW w:w="355" w:type="pct"/>
            <w:gridSpan w:val="2"/>
          </w:tcPr>
          <w:p w14:paraId="25859BF7"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11BD2A66" w14:textId="2A9BC86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Masques de protection                                 </w:t>
            </w:r>
          </w:p>
        </w:tc>
        <w:tc>
          <w:tcPr>
            <w:tcW w:w="715" w:type="pct"/>
          </w:tcPr>
          <w:p w14:paraId="2110527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A3856A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E62149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03BC0A3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0587367" w14:textId="77777777" w:rsidTr="00DD0383">
        <w:tblPrEx>
          <w:jc w:val="left"/>
        </w:tblPrEx>
        <w:trPr>
          <w:trHeight w:val="243"/>
        </w:trPr>
        <w:tc>
          <w:tcPr>
            <w:tcW w:w="355" w:type="pct"/>
            <w:gridSpan w:val="2"/>
          </w:tcPr>
          <w:p w14:paraId="2A033E07"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596F4C9C" w14:textId="6F6E573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d'aiguilles spinales SS 4 2                             </w:t>
            </w:r>
          </w:p>
        </w:tc>
        <w:tc>
          <w:tcPr>
            <w:tcW w:w="715" w:type="pct"/>
          </w:tcPr>
          <w:p w14:paraId="1DDAF41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73D39E2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868138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BC2844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6FFC4A8" w14:textId="77777777" w:rsidTr="00DD0383">
        <w:tblPrEx>
          <w:jc w:val="left"/>
        </w:tblPrEx>
        <w:trPr>
          <w:trHeight w:val="243"/>
        </w:trPr>
        <w:tc>
          <w:tcPr>
            <w:tcW w:w="355" w:type="pct"/>
            <w:gridSpan w:val="2"/>
          </w:tcPr>
          <w:p w14:paraId="7C4FFC79"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2395A7CB" w14:textId="0E96445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Appareil d'anesthésie                              </w:t>
            </w:r>
          </w:p>
        </w:tc>
        <w:tc>
          <w:tcPr>
            <w:tcW w:w="715" w:type="pct"/>
          </w:tcPr>
          <w:p w14:paraId="3F52D7B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82A271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42ADCF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B6B1B3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75485B9" w14:textId="77777777" w:rsidTr="00DD0383">
        <w:tblPrEx>
          <w:jc w:val="left"/>
        </w:tblPrEx>
        <w:trPr>
          <w:trHeight w:val="243"/>
        </w:trPr>
        <w:tc>
          <w:tcPr>
            <w:tcW w:w="355" w:type="pct"/>
            <w:gridSpan w:val="2"/>
          </w:tcPr>
          <w:p w14:paraId="1D281303"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256E137D" w14:textId="51B5E9F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Appareil de </w:t>
            </w:r>
            <w:proofErr w:type="spellStart"/>
            <w:r w:rsidRPr="00504735">
              <w:rPr>
                <w:rFonts w:cstheme="minorHAnsi"/>
                <w:szCs w:val="20"/>
                <w:lang w:val="fr-FR"/>
              </w:rPr>
              <w:t>Boyles</w:t>
            </w:r>
            <w:proofErr w:type="spellEnd"/>
            <w:r w:rsidRPr="00504735">
              <w:rPr>
                <w:rFonts w:cstheme="minorHAnsi"/>
                <w:szCs w:val="20"/>
                <w:lang w:val="fr-FR"/>
              </w:rPr>
              <w:t xml:space="preserve">                               </w:t>
            </w:r>
          </w:p>
        </w:tc>
        <w:tc>
          <w:tcPr>
            <w:tcW w:w="715" w:type="pct"/>
          </w:tcPr>
          <w:p w14:paraId="0AEE5B2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752AEE1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AFC877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4E52F4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5B7882B" w14:textId="77777777" w:rsidTr="00DD0383">
        <w:tblPrEx>
          <w:jc w:val="left"/>
        </w:tblPrEx>
        <w:trPr>
          <w:trHeight w:val="243"/>
        </w:trPr>
        <w:tc>
          <w:tcPr>
            <w:tcW w:w="355" w:type="pct"/>
            <w:gridSpan w:val="2"/>
          </w:tcPr>
          <w:p w14:paraId="409AE18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10C9B66E" w14:textId="4A5270E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Bouteille de protoxyde d'azote                            </w:t>
            </w:r>
          </w:p>
        </w:tc>
        <w:tc>
          <w:tcPr>
            <w:tcW w:w="715" w:type="pct"/>
          </w:tcPr>
          <w:p w14:paraId="2568660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311E68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6ACB5F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ACD014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AD95BF9" w14:textId="77777777" w:rsidTr="00DD0383">
        <w:tblPrEx>
          <w:jc w:val="left"/>
        </w:tblPrEx>
        <w:trPr>
          <w:trHeight w:val="243"/>
        </w:trPr>
        <w:tc>
          <w:tcPr>
            <w:tcW w:w="355" w:type="pct"/>
            <w:gridSpan w:val="2"/>
          </w:tcPr>
          <w:p w14:paraId="6CEF9F01"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3FB3CAD8" w14:textId="46CDE79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Vaporisateur d'halothane / d'isoflurane / d'</w:t>
            </w:r>
            <w:proofErr w:type="spellStart"/>
            <w:r w:rsidRPr="00504735">
              <w:rPr>
                <w:rFonts w:cstheme="minorHAnsi"/>
                <w:szCs w:val="20"/>
                <w:lang w:val="fr-FR"/>
              </w:rPr>
              <w:t>enflurane</w:t>
            </w:r>
            <w:proofErr w:type="spellEnd"/>
            <w:r w:rsidRPr="00504735">
              <w:rPr>
                <w:rFonts w:cstheme="minorHAnsi"/>
                <w:szCs w:val="20"/>
                <w:lang w:val="fr-FR"/>
              </w:rPr>
              <w:t xml:space="preserve">   </w:t>
            </w:r>
          </w:p>
        </w:tc>
        <w:tc>
          <w:tcPr>
            <w:tcW w:w="715" w:type="pct"/>
          </w:tcPr>
          <w:p w14:paraId="6F79A67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28F3456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7BB0A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D82B7F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D15C353" w14:textId="77777777" w:rsidTr="00DD0383">
        <w:tblPrEx>
          <w:jc w:val="left"/>
        </w:tblPrEx>
        <w:trPr>
          <w:trHeight w:val="243"/>
        </w:trPr>
        <w:tc>
          <w:tcPr>
            <w:tcW w:w="355" w:type="pct"/>
            <w:gridSpan w:val="2"/>
          </w:tcPr>
          <w:p w14:paraId="1FAA2B1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5E42C2DA" w14:textId="0F07C6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de stérilisation                               </w:t>
            </w:r>
          </w:p>
        </w:tc>
        <w:tc>
          <w:tcPr>
            <w:tcW w:w="715" w:type="pct"/>
          </w:tcPr>
          <w:p w14:paraId="423A0E5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844338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B7AD1A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1C9282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91C93CE" w14:textId="77777777" w:rsidTr="00DD0383">
        <w:tblPrEx>
          <w:jc w:val="left"/>
        </w:tblPrEx>
        <w:trPr>
          <w:trHeight w:val="243"/>
        </w:trPr>
        <w:tc>
          <w:tcPr>
            <w:tcW w:w="355" w:type="pct"/>
            <w:gridSpan w:val="2"/>
          </w:tcPr>
          <w:p w14:paraId="16F2FD41"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02EA5FA3" w14:textId="63A0C8D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D &amp; C                                 </w:t>
            </w:r>
          </w:p>
        </w:tc>
        <w:tc>
          <w:tcPr>
            <w:tcW w:w="715" w:type="pct"/>
          </w:tcPr>
          <w:p w14:paraId="7463AC7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2EDBDFD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4273C0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037D61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3FE98E5" w14:textId="77777777" w:rsidTr="00DD0383">
        <w:tblPrEx>
          <w:jc w:val="left"/>
        </w:tblPrEx>
        <w:trPr>
          <w:trHeight w:val="243"/>
        </w:trPr>
        <w:tc>
          <w:tcPr>
            <w:tcW w:w="355" w:type="pct"/>
            <w:gridSpan w:val="2"/>
          </w:tcPr>
          <w:p w14:paraId="085F3E2D"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48E0ECE2" w14:textId="700719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LSCS                                  </w:t>
            </w:r>
          </w:p>
        </w:tc>
        <w:tc>
          <w:tcPr>
            <w:tcW w:w="715" w:type="pct"/>
          </w:tcPr>
          <w:p w14:paraId="77EC7E3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6B2848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9922D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07DC92F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403F920" w14:textId="77777777" w:rsidTr="00DD0383">
        <w:tblPrEx>
          <w:jc w:val="left"/>
        </w:tblPrEx>
        <w:trPr>
          <w:trHeight w:val="243"/>
        </w:trPr>
        <w:tc>
          <w:tcPr>
            <w:tcW w:w="355" w:type="pct"/>
            <w:gridSpan w:val="2"/>
          </w:tcPr>
          <w:p w14:paraId="493C6581"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2D0ED750" w14:textId="020B101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Table de réanimation</w:t>
            </w:r>
          </w:p>
        </w:tc>
        <w:tc>
          <w:tcPr>
            <w:tcW w:w="715" w:type="pct"/>
          </w:tcPr>
          <w:p w14:paraId="2D66DC8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E27C17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635236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2F9C235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1710785" w14:textId="77777777" w:rsidTr="00DD0383">
        <w:tblPrEx>
          <w:jc w:val="left"/>
        </w:tblPrEx>
        <w:trPr>
          <w:trHeight w:val="243"/>
        </w:trPr>
        <w:tc>
          <w:tcPr>
            <w:tcW w:w="355" w:type="pct"/>
            <w:gridSpan w:val="2"/>
          </w:tcPr>
          <w:p w14:paraId="77790F85"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7A556BC8" w14:textId="1B4722E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Seringue et canule MVA   </w:t>
            </w:r>
          </w:p>
        </w:tc>
        <w:tc>
          <w:tcPr>
            <w:tcW w:w="715" w:type="pct"/>
          </w:tcPr>
          <w:p w14:paraId="3A14CB4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AC6FA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E80D6D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FBF1AB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C995DB" w14:textId="77777777" w:rsidTr="00DD0383">
        <w:tblPrEx>
          <w:jc w:val="left"/>
        </w:tblPrEx>
        <w:trPr>
          <w:trHeight w:val="243"/>
        </w:trPr>
        <w:tc>
          <w:tcPr>
            <w:tcW w:w="355" w:type="pct"/>
            <w:gridSpan w:val="2"/>
          </w:tcPr>
          <w:p w14:paraId="083A4AC4"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3F5305B0" w14:textId="6BDF3E7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Lavage des mains à l'eau courante au point d'utilisation </w:t>
            </w:r>
          </w:p>
        </w:tc>
        <w:tc>
          <w:tcPr>
            <w:tcW w:w="715" w:type="pct"/>
          </w:tcPr>
          <w:p w14:paraId="6F0E0B8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8DD04A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209110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0DF0B8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DF1AE20" w14:textId="77777777" w:rsidTr="00DD0383">
        <w:tblPrEx>
          <w:jc w:val="left"/>
        </w:tblPrEx>
        <w:trPr>
          <w:trHeight w:val="243"/>
        </w:trPr>
        <w:tc>
          <w:tcPr>
            <w:tcW w:w="355" w:type="pct"/>
            <w:gridSpan w:val="2"/>
          </w:tcPr>
          <w:p w14:paraId="2B86B04D"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9264739" w14:textId="417A532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Robinets actionnés par le coude  </w:t>
            </w:r>
          </w:p>
        </w:tc>
        <w:tc>
          <w:tcPr>
            <w:tcW w:w="715" w:type="pct"/>
          </w:tcPr>
          <w:p w14:paraId="7C8739F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AC76D8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FC2BCA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CCCF57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72330D1" w14:textId="77777777" w:rsidTr="00DD0383">
        <w:tblPrEx>
          <w:jc w:val="left"/>
        </w:tblPrEx>
        <w:trPr>
          <w:trHeight w:val="243"/>
        </w:trPr>
        <w:tc>
          <w:tcPr>
            <w:tcW w:w="355" w:type="pct"/>
            <w:gridSpan w:val="2"/>
          </w:tcPr>
          <w:p w14:paraId="0BB1B7A7"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3BDF33B8" w14:textId="4A6B04A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Lavabo large et profond pour éviter les éclaboussures et la rétention d'eau</w:t>
            </w:r>
          </w:p>
        </w:tc>
        <w:tc>
          <w:tcPr>
            <w:tcW w:w="715" w:type="pct"/>
          </w:tcPr>
          <w:p w14:paraId="7CD0009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2B2BC0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DE3399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012658A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4C550DA" w14:textId="77777777" w:rsidTr="00DD0383">
        <w:tblPrEx>
          <w:jc w:val="left"/>
        </w:tblPrEx>
        <w:trPr>
          <w:trHeight w:val="243"/>
        </w:trPr>
        <w:tc>
          <w:tcPr>
            <w:tcW w:w="355" w:type="pct"/>
            <w:gridSpan w:val="2"/>
          </w:tcPr>
          <w:p w14:paraId="5C14A654"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1F3DD91B" w14:textId="7C32208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Savon antiseptique avec porte-savon/antiseptique liquide avec distributeur.</w:t>
            </w:r>
          </w:p>
        </w:tc>
        <w:tc>
          <w:tcPr>
            <w:tcW w:w="715" w:type="pct"/>
          </w:tcPr>
          <w:p w14:paraId="22BEAC9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7EEDC4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185E3C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87FAAB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091DF38" w14:textId="77777777" w:rsidTr="00DD0383">
        <w:tblPrEx>
          <w:jc w:val="left"/>
        </w:tblPrEx>
        <w:trPr>
          <w:trHeight w:val="243"/>
        </w:trPr>
        <w:tc>
          <w:tcPr>
            <w:tcW w:w="355" w:type="pct"/>
            <w:gridSpan w:val="2"/>
          </w:tcPr>
          <w:p w14:paraId="70BB8645"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51B056B" w14:textId="78CF754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Produit de friction pour les mains à base d'alcool </w:t>
            </w:r>
          </w:p>
        </w:tc>
        <w:tc>
          <w:tcPr>
            <w:tcW w:w="715" w:type="pct"/>
          </w:tcPr>
          <w:p w14:paraId="58ABB98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EFA54B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490483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E305DF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4696DBE" w14:textId="77777777" w:rsidTr="00DD0383">
        <w:tblPrEx>
          <w:jc w:val="left"/>
        </w:tblPrEx>
        <w:trPr>
          <w:trHeight w:val="243"/>
        </w:trPr>
        <w:tc>
          <w:tcPr>
            <w:tcW w:w="355" w:type="pct"/>
            <w:gridSpan w:val="2"/>
          </w:tcPr>
          <w:p w14:paraId="772D1EF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1908D4DA" w14:textId="20C568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Affichage des instructions relatives au lavage des mains au point d'utilisation </w:t>
            </w:r>
          </w:p>
        </w:tc>
        <w:tc>
          <w:tcPr>
            <w:tcW w:w="715" w:type="pct"/>
          </w:tcPr>
          <w:p w14:paraId="02DA71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13B98D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662147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BB907B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2FF70A3" w14:textId="77777777" w:rsidTr="00DD0383">
        <w:tblPrEx>
          <w:jc w:val="left"/>
        </w:tblPrEx>
        <w:trPr>
          <w:trHeight w:val="243"/>
        </w:trPr>
        <w:tc>
          <w:tcPr>
            <w:tcW w:w="355" w:type="pct"/>
            <w:gridSpan w:val="2"/>
          </w:tcPr>
          <w:p w14:paraId="4BA3D47C"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71B774E" w14:textId="3512A1D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Équipement de protection individuelle (EPI)</w:t>
            </w:r>
          </w:p>
        </w:tc>
        <w:tc>
          <w:tcPr>
            <w:tcW w:w="715" w:type="pct"/>
          </w:tcPr>
          <w:p w14:paraId="23BCD88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ECABFA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63274DF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5E811C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9BE0DDC" w14:textId="77777777" w:rsidTr="00DD0383">
        <w:tblPrEx>
          <w:jc w:val="left"/>
        </w:tblPrEx>
        <w:trPr>
          <w:trHeight w:val="243"/>
        </w:trPr>
        <w:tc>
          <w:tcPr>
            <w:tcW w:w="355" w:type="pct"/>
            <w:gridSpan w:val="2"/>
          </w:tcPr>
          <w:p w14:paraId="7C90F999"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0C4615C" w14:textId="267C84E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Désinfectant </w:t>
            </w:r>
          </w:p>
        </w:tc>
        <w:tc>
          <w:tcPr>
            <w:tcW w:w="715" w:type="pct"/>
          </w:tcPr>
          <w:p w14:paraId="68D7ED2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3EB1A5C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0313DA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C17D7C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48F2E7E" w14:textId="77777777" w:rsidTr="00DD0383">
        <w:tblPrEx>
          <w:jc w:val="left"/>
        </w:tblPrEx>
        <w:trPr>
          <w:trHeight w:val="243"/>
        </w:trPr>
        <w:tc>
          <w:tcPr>
            <w:tcW w:w="355" w:type="pct"/>
            <w:gridSpan w:val="2"/>
          </w:tcPr>
          <w:p w14:paraId="0B26BAF1"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67DE7981" w14:textId="335923C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Agents de nettoyage </w:t>
            </w:r>
          </w:p>
        </w:tc>
        <w:tc>
          <w:tcPr>
            <w:tcW w:w="715" w:type="pct"/>
          </w:tcPr>
          <w:p w14:paraId="5CE82E6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2498F9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6B159F9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7975B1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B6EF1A8" w14:textId="77777777" w:rsidTr="00DD0383">
        <w:tblPrEx>
          <w:jc w:val="left"/>
        </w:tblPrEx>
        <w:trPr>
          <w:trHeight w:val="243"/>
        </w:trPr>
        <w:tc>
          <w:tcPr>
            <w:tcW w:w="355" w:type="pct"/>
            <w:gridSpan w:val="2"/>
          </w:tcPr>
          <w:p w14:paraId="43F77223"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06E284CE" w14:textId="75F47E1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Poubelles à code couleur au point de production des déchets </w:t>
            </w:r>
          </w:p>
        </w:tc>
        <w:tc>
          <w:tcPr>
            <w:tcW w:w="715" w:type="pct"/>
          </w:tcPr>
          <w:p w14:paraId="3B0D8F6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2424D1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4941E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16143B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95BDC4D" w14:textId="77777777" w:rsidTr="00DD0383">
        <w:tblPrEx>
          <w:jc w:val="left"/>
        </w:tblPrEx>
        <w:trPr>
          <w:trHeight w:val="243"/>
        </w:trPr>
        <w:tc>
          <w:tcPr>
            <w:tcW w:w="355" w:type="pct"/>
            <w:gridSpan w:val="2"/>
          </w:tcPr>
          <w:p w14:paraId="4A39ACBF"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
          <w:p w14:paraId="21A4F8C0" w14:textId="1EFF7E6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Sacs en plastique au point de production des déchets</w:t>
            </w:r>
          </w:p>
        </w:tc>
        <w:tc>
          <w:tcPr>
            <w:tcW w:w="715" w:type="pct"/>
          </w:tcPr>
          <w:p w14:paraId="50E79DA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0985A4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FCC0F4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272636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B149B8F" w14:textId="77777777" w:rsidTr="00DD0383">
        <w:trPr>
          <w:trHeight w:val="376"/>
          <w:jc w:val="center"/>
        </w:trPr>
        <w:tc>
          <w:tcPr>
            <w:tcW w:w="355" w:type="pct"/>
            <w:gridSpan w:val="2"/>
          </w:tcPr>
          <w:p w14:paraId="341F622C" w14:textId="77777777" w:rsidR="000B531E" w:rsidRPr="00504735" w:rsidRDefault="000B531E" w:rsidP="000B531E">
            <w:pPr>
              <w:jc w:val="center"/>
              <w:rPr>
                <w:rFonts w:cstheme="minorHAnsi"/>
                <w:szCs w:val="20"/>
                <w:lang w:val="fr-FR"/>
              </w:rPr>
            </w:pPr>
            <w:r w:rsidRPr="00504735">
              <w:rPr>
                <w:rFonts w:eastAsia="Arial Narrow" w:cs="Mangal"/>
                <w:szCs w:val="20"/>
                <w:cs/>
                <w:lang w:val="fr-FR" w:bidi="hi-IN"/>
              </w:rPr>
              <w:t>322</w:t>
            </w:r>
          </w:p>
        </w:tc>
        <w:tc>
          <w:tcPr>
            <w:tcW w:w="1928" w:type="pct"/>
          </w:tcPr>
          <w:p w14:paraId="3305F08D" w14:textId="165BF5AC" w:rsidR="000B531E" w:rsidRPr="00504735" w:rsidRDefault="000B531E" w:rsidP="000B531E">
            <w:pPr>
              <w:suppressAutoHyphens/>
              <w:rPr>
                <w:rFonts w:eastAsia="Arial Narrow" w:cstheme="minorHAnsi"/>
                <w:spacing w:val="-2"/>
                <w:szCs w:val="20"/>
                <w:lang w:val="fr-FR" w:bidi="hi-IN"/>
              </w:rPr>
            </w:pPr>
            <w:r w:rsidRPr="00504735">
              <w:rPr>
                <w:rFonts w:cstheme="minorHAnsi"/>
                <w:szCs w:val="20"/>
                <w:lang w:val="fr-FR"/>
              </w:rPr>
              <w:t>La structure dispose-t-elle des fournitures/consommables suivants dans le bloc opératoire ?</w:t>
            </w:r>
          </w:p>
        </w:tc>
        <w:tc>
          <w:tcPr>
            <w:tcW w:w="1286" w:type="pct"/>
            <w:gridSpan w:val="2"/>
            <w:shd w:val="clear" w:color="auto" w:fill="BFBFBF" w:themeFill="background1" w:themeFillShade="BF"/>
            <w:vAlign w:val="center"/>
          </w:tcPr>
          <w:p w14:paraId="05EA1E67" w14:textId="60972392" w:rsidR="000B531E" w:rsidRPr="00504735" w:rsidRDefault="000B531E" w:rsidP="000B531E">
            <w:pPr>
              <w:tabs>
                <w:tab w:val="right" w:leader="dot" w:pos="4092"/>
              </w:tabs>
              <w:jc w:val="center"/>
              <w:rPr>
                <w:rFonts w:cstheme="minorHAnsi"/>
                <w:b/>
                <w:bCs/>
                <w:szCs w:val="20"/>
                <w:lang w:val="fr-FR"/>
              </w:rPr>
            </w:pPr>
            <w:r>
              <w:rPr>
                <w:rFonts w:cstheme="minorHAnsi"/>
                <w:b/>
                <w:bCs/>
                <w:szCs w:val="20"/>
                <w:lang w:val="fr-FR"/>
              </w:rPr>
              <w:t>Disponible</w:t>
            </w:r>
          </w:p>
        </w:tc>
        <w:tc>
          <w:tcPr>
            <w:tcW w:w="1071" w:type="pct"/>
            <w:shd w:val="clear" w:color="auto" w:fill="BFBFBF" w:themeFill="background1" w:themeFillShade="BF"/>
            <w:vAlign w:val="center"/>
          </w:tcPr>
          <w:p w14:paraId="019D0C58" w14:textId="213C7E2B" w:rsidR="000B531E" w:rsidRPr="00504735" w:rsidRDefault="000B531E" w:rsidP="000B531E">
            <w:pPr>
              <w:tabs>
                <w:tab w:val="right" w:leader="dot" w:pos="4092"/>
              </w:tabs>
              <w:jc w:val="center"/>
              <w:rPr>
                <w:rFonts w:cstheme="minorHAnsi"/>
                <w:b/>
                <w:bCs/>
                <w:szCs w:val="20"/>
                <w:lang w:val="fr-FR"/>
              </w:rPr>
            </w:pPr>
            <w:r>
              <w:rPr>
                <w:rFonts w:cstheme="minorHAnsi"/>
                <w:b/>
                <w:bCs/>
                <w:szCs w:val="20"/>
                <w:lang w:val="fr-FR"/>
              </w:rPr>
              <w:t>Non disponible</w:t>
            </w:r>
          </w:p>
        </w:tc>
        <w:tc>
          <w:tcPr>
            <w:tcW w:w="360" w:type="pct"/>
            <w:vMerge w:val="restart"/>
          </w:tcPr>
          <w:p w14:paraId="00EF44EB" w14:textId="77777777" w:rsidR="000B531E" w:rsidRPr="00504735" w:rsidRDefault="000B531E" w:rsidP="000B531E">
            <w:pPr>
              <w:rPr>
                <w:rFonts w:cstheme="minorHAnsi"/>
                <w:b/>
                <w:bCs/>
                <w:szCs w:val="20"/>
                <w:lang w:val="fr-FR"/>
              </w:rPr>
            </w:pPr>
          </w:p>
          <w:p w14:paraId="7633A0A5" w14:textId="77777777" w:rsidR="000B531E" w:rsidRPr="00504735" w:rsidRDefault="000B531E" w:rsidP="000B531E">
            <w:pPr>
              <w:rPr>
                <w:rFonts w:cstheme="minorHAnsi"/>
                <w:szCs w:val="20"/>
                <w:lang w:val="fr-FR"/>
              </w:rPr>
            </w:pPr>
          </w:p>
          <w:p w14:paraId="35A6C4E6" w14:textId="77777777" w:rsidR="000B531E" w:rsidRPr="00504735" w:rsidRDefault="000B531E" w:rsidP="000B531E">
            <w:pPr>
              <w:rPr>
                <w:rFonts w:cstheme="minorHAnsi"/>
                <w:szCs w:val="20"/>
                <w:lang w:val="fr-FR"/>
              </w:rPr>
            </w:pPr>
          </w:p>
          <w:p w14:paraId="59DC8CE3" w14:textId="77777777" w:rsidR="000B531E" w:rsidRPr="00504735" w:rsidRDefault="000B531E" w:rsidP="000B531E">
            <w:pPr>
              <w:rPr>
                <w:rFonts w:cstheme="minorHAnsi"/>
                <w:szCs w:val="20"/>
                <w:lang w:val="fr-FR"/>
              </w:rPr>
            </w:pPr>
          </w:p>
          <w:p w14:paraId="7D15B86D" w14:textId="77777777" w:rsidR="000B531E" w:rsidRPr="00504735" w:rsidRDefault="000B531E" w:rsidP="000B531E">
            <w:pPr>
              <w:rPr>
                <w:rFonts w:cstheme="minorHAnsi"/>
                <w:szCs w:val="20"/>
                <w:lang w:val="fr-FR"/>
              </w:rPr>
            </w:pPr>
          </w:p>
          <w:p w14:paraId="4551373E" w14:textId="77777777" w:rsidR="000B531E" w:rsidRPr="00504735" w:rsidRDefault="000B531E" w:rsidP="000B531E">
            <w:pPr>
              <w:rPr>
                <w:rFonts w:cstheme="minorHAnsi"/>
                <w:szCs w:val="20"/>
                <w:lang w:val="fr-FR"/>
              </w:rPr>
            </w:pPr>
          </w:p>
          <w:p w14:paraId="57C112EC" w14:textId="77777777" w:rsidR="000B531E" w:rsidRPr="00504735" w:rsidRDefault="000B531E" w:rsidP="000B531E">
            <w:pPr>
              <w:rPr>
                <w:rFonts w:cstheme="minorHAnsi"/>
                <w:szCs w:val="20"/>
                <w:lang w:val="fr-FR"/>
              </w:rPr>
            </w:pPr>
          </w:p>
          <w:p w14:paraId="24FFD9ED" w14:textId="77777777" w:rsidR="000B531E" w:rsidRPr="00504735" w:rsidRDefault="000B531E" w:rsidP="000B531E">
            <w:pPr>
              <w:rPr>
                <w:rFonts w:cstheme="minorHAnsi"/>
                <w:szCs w:val="20"/>
                <w:lang w:val="fr-FR"/>
              </w:rPr>
            </w:pPr>
          </w:p>
          <w:p w14:paraId="06582C0C" w14:textId="77777777" w:rsidR="000B531E" w:rsidRPr="00504735" w:rsidRDefault="000B531E" w:rsidP="000B531E">
            <w:pPr>
              <w:rPr>
                <w:rFonts w:cstheme="minorHAnsi"/>
                <w:szCs w:val="20"/>
                <w:lang w:val="fr-FR"/>
              </w:rPr>
            </w:pPr>
          </w:p>
          <w:p w14:paraId="7F9E7EC1" w14:textId="77777777" w:rsidR="000B531E" w:rsidRPr="00504735" w:rsidRDefault="000B531E" w:rsidP="000B531E">
            <w:pPr>
              <w:rPr>
                <w:rFonts w:cstheme="minorHAnsi"/>
                <w:szCs w:val="20"/>
                <w:lang w:val="fr-FR"/>
              </w:rPr>
            </w:pPr>
          </w:p>
          <w:p w14:paraId="7E71AD5E" w14:textId="77777777" w:rsidR="000B531E" w:rsidRPr="00504735" w:rsidRDefault="000B531E" w:rsidP="000B531E">
            <w:pPr>
              <w:rPr>
                <w:rFonts w:cstheme="minorHAnsi"/>
                <w:szCs w:val="20"/>
                <w:lang w:val="fr-FR"/>
              </w:rPr>
            </w:pPr>
          </w:p>
          <w:p w14:paraId="6A14E7B5" w14:textId="77777777" w:rsidR="000B531E" w:rsidRPr="00504735" w:rsidRDefault="000B531E" w:rsidP="000B531E">
            <w:pPr>
              <w:rPr>
                <w:rFonts w:cstheme="minorHAnsi"/>
                <w:szCs w:val="20"/>
                <w:lang w:val="fr-FR"/>
              </w:rPr>
            </w:pPr>
          </w:p>
          <w:p w14:paraId="3F09EEA2" w14:textId="77777777" w:rsidR="000B531E" w:rsidRPr="00504735" w:rsidRDefault="000B531E" w:rsidP="000B531E">
            <w:pPr>
              <w:rPr>
                <w:rFonts w:cstheme="minorHAnsi"/>
                <w:szCs w:val="20"/>
                <w:lang w:val="fr-FR"/>
              </w:rPr>
            </w:pPr>
          </w:p>
        </w:tc>
      </w:tr>
      <w:tr w:rsidR="000B531E" w:rsidRPr="006974FC" w14:paraId="082030F1" w14:textId="77777777" w:rsidTr="00DD0383">
        <w:tblPrEx>
          <w:jc w:val="left"/>
        </w:tblPrEx>
        <w:trPr>
          <w:trHeight w:val="20"/>
        </w:trPr>
        <w:tc>
          <w:tcPr>
            <w:tcW w:w="355" w:type="pct"/>
            <w:gridSpan w:val="2"/>
          </w:tcPr>
          <w:p w14:paraId="60A0AD9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0F2F6DD1" w14:textId="6E57FCF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Boîte blanche </w:t>
            </w:r>
            <w:proofErr w:type="spellStart"/>
            <w:r w:rsidRPr="00504735">
              <w:rPr>
                <w:rFonts w:cstheme="minorHAnsi"/>
                <w:szCs w:val="20"/>
                <w:lang w:val="fr-FR"/>
              </w:rPr>
              <w:t>antiperforation</w:t>
            </w:r>
            <w:proofErr w:type="spellEnd"/>
            <w:r w:rsidRPr="00504735">
              <w:rPr>
                <w:rFonts w:cstheme="minorHAnsi"/>
                <w:szCs w:val="20"/>
                <w:lang w:val="fr-FR"/>
              </w:rPr>
              <w:t xml:space="preserve"> pour les objets métalliques pointus (aiguilles/lames)</w:t>
            </w:r>
          </w:p>
        </w:tc>
        <w:tc>
          <w:tcPr>
            <w:tcW w:w="1286" w:type="pct"/>
            <w:gridSpan w:val="2"/>
          </w:tcPr>
          <w:p w14:paraId="2994B21C"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4881A514"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30A6BFF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B38E627" w14:textId="77777777" w:rsidTr="00DD0383">
        <w:tblPrEx>
          <w:jc w:val="left"/>
        </w:tblPrEx>
        <w:trPr>
          <w:trHeight w:val="20"/>
        </w:trPr>
        <w:tc>
          <w:tcPr>
            <w:tcW w:w="355" w:type="pct"/>
            <w:gridSpan w:val="2"/>
          </w:tcPr>
          <w:p w14:paraId="560253D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3256FAC1" w14:textId="73C93A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Boîte en carton pour les ampoules et les flacons en verre mis au rebut</w:t>
            </w:r>
          </w:p>
        </w:tc>
        <w:tc>
          <w:tcPr>
            <w:tcW w:w="1286" w:type="pct"/>
            <w:gridSpan w:val="2"/>
          </w:tcPr>
          <w:p w14:paraId="4DDE98ED"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6F9D9BA1"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0C68600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C229981" w14:textId="77777777" w:rsidTr="00DD0383">
        <w:tblPrEx>
          <w:jc w:val="left"/>
        </w:tblPrEx>
        <w:trPr>
          <w:trHeight w:val="20"/>
        </w:trPr>
        <w:tc>
          <w:tcPr>
            <w:tcW w:w="355" w:type="pct"/>
            <w:gridSpan w:val="2"/>
          </w:tcPr>
          <w:p w14:paraId="70E23870"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319C0B76" w14:textId="68839366"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Poubelles biomédicales jaunes </w:t>
            </w:r>
          </w:p>
        </w:tc>
        <w:tc>
          <w:tcPr>
            <w:tcW w:w="1286" w:type="pct"/>
            <w:gridSpan w:val="2"/>
          </w:tcPr>
          <w:p w14:paraId="4A708190"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59274707"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52DCCFF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B646871" w14:textId="77777777" w:rsidTr="00DD0383">
        <w:tblPrEx>
          <w:jc w:val="left"/>
        </w:tblPrEx>
        <w:trPr>
          <w:trHeight w:val="20"/>
        </w:trPr>
        <w:tc>
          <w:tcPr>
            <w:tcW w:w="355" w:type="pct"/>
            <w:gridSpan w:val="2"/>
          </w:tcPr>
          <w:p w14:paraId="5667F03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6C771551" w14:textId="026E1AAD"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Poubelles biomédicales-Rouge </w:t>
            </w:r>
          </w:p>
        </w:tc>
        <w:tc>
          <w:tcPr>
            <w:tcW w:w="1286" w:type="pct"/>
            <w:gridSpan w:val="2"/>
          </w:tcPr>
          <w:p w14:paraId="2F79AC21"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69CD3073"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7FC88A0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8A202BC" w14:textId="77777777" w:rsidTr="00DD0383">
        <w:tblPrEx>
          <w:jc w:val="left"/>
        </w:tblPrEx>
        <w:trPr>
          <w:trHeight w:val="20"/>
        </w:trPr>
        <w:tc>
          <w:tcPr>
            <w:tcW w:w="355" w:type="pct"/>
            <w:gridSpan w:val="2"/>
          </w:tcPr>
          <w:p w14:paraId="6607838D"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494EA385" w14:textId="4BB3C9C2"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Bacs à déchets biomédicaux - Noirs </w:t>
            </w:r>
          </w:p>
        </w:tc>
        <w:tc>
          <w:tcPr>
            <w:tcW w:w="1286" w:type="pct"/>
            <w:gridSpan w:val="2"/>
          </w:tcPr>
          <w:p w14:paraId="68E40359"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0E616BF7"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4A77952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9BE65D4" w14:textId="77777777" w:rsidTr="00DD0383">
        <w:tblPrEx>
          <w:jc w:val="left"/>
        </w:tblPrEx>
        <w:trPr>
          <w:trHeight w:val="20"/>
        </w:trPr>
        <w:tc>
          <w:tcPr>
            <w:tcW w:w="355" w:type="pct"/>
            <w:gridSpan w:val="2"/>
          </w:tcPr>
          <w:p w14:paraId="2A4FD30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535F2FCC" w14:textId="5428EAC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Bac à médicaments d'urgence</w:t>
            </w:r>
          </w:p>
        </w:tc>
        <w:tc>
          <w:tcPr>
            <w:tcW w:w="1286" w:type="pct"/>
            <w:gridSpan w:val="2"/>
          </w:tcPr>
          <w:p w14:paraId="05B97BCE"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37CF4762"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25F2414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EF97740" w14:textId="77777777" w:rsidTr="00DD0383">
        <w:tblPrEx>
          <w:jc w:val="left"/>
        </w:tblPrEx>
        <w:trPr>
          <w:trHeight w:val="20"/>
        </w:trPr>
        <w:tc>
          <w:tcPr>
            <w:tcW w:w="355" w:type="pct"/>
            <w:gridSpan w:val="2"/>
          </w:tcPr>
          <w:p w14:paraId="7855629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7EB3F5E5" w14:textId="180E3C9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Horloge fonctionnelle</w:t>
            </w:r>
          </w:p>
        </w:tc>
        <w:tc>
          <w:tcPr>
            <w:tcW w:w="1286" w:type="pct"/>
            <w:gridSpan w:val="2"/>
          </w:tcPr>
          <w:p w14:paraId="58ED577D"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244235A5"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1B10CF9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813CE0F" w14:textId="77777777" w:rsidTr="00DD0383">
        <w:tblPrEx>
          <w:jc w:val="left"/>
        </w:tblPrEx>
        <w:trPr>
          <w:trHeight w:val="20"/>
        </w:trPr>
        <w:tc>
          <w:tcPr>
            <w:tcW w:w="355" w:type="pct"/>
            <w:gridSpan w:val="2"/>
          </w:tcPr>
          <w:p w14:paraId="7360BB72"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61040584" w14:textId="6EE0564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Tambour - Linge (autoclavé)</w:t>
            </w:r>
          </w:p>
        </w:tc>
        <w:tc>
          <w:tcPr>
            <w:tcW w:w="1286" w:type="pct"/>
            <w:gridSpan w:val="2"/>
          </w:tcPr>
          <w:p w14:paraId="72547197" w14:textId="77777777"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2C96A97D"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2AF0EF2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E7F5368" w14:textId="77777777" w:rsidTr="00DD0383">
        <w:tblPrEx>
          <w:jc w:val="left"/>
        </w:tblPrEx>
        <w:trPr>
          <w:trHeight w:val="20"/>
        </w:trPr>
        <w:tc>
          <w:tcPr>
            <w:tcW w:w="355" w:type="pct"/>
            <w:gridSpan w:val="2"/>
          </w:tcPr>
          <w:p w14:paraId="2AD5114F"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4B05C0EA" w14:textId="2F5F962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Tambour - Gaze de coton (autoclavé)</w:t>
            </w:r>
          </w:p>
        </w:tc>
        <w:tc>
          <w:tcPr>
            <w:tcW w:w="1286" w:type="pct"/>
            <w:gridSpan w:val="2"/>
          </w:tcPr>
          <w:p w14:paraId="36C6BA35"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00E25DFF"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073CB1D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AA7089F" w14:textId="77777777" w:rsidTr="00DD0383">
        <w:tblPrEx>
          <w:jc w:val="left"/>
        </w:tblPrEx>
        <w:trPr>
          <w:trHeight w:val="20"/>
        </w:trPr>
        <w:tc>
          <w:tcPr>
            <w:tcW w:w="355" w:type="pct"/>
            <w:gridSpan w:val="2"/>
          </w:tcPr>
          <w:p w14:paraId="35AF9B0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2CDA4BD5" w14:textId="5EB6777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Pince de </w:t>
            </w:r>
            <w:proofErr w:type="spellStart"/>
            <w:r w:rsidRPr="00504735">
              <w:rPr>
                <w:rFonts w:cstheme="minorHAnsi"/>
                <w:szCs w:val="20"/>
                <w:lang w:val="fr-FR"/>
              </w:rPr>
              <w:t>Cheattle</w:t>
            </w:r>
            <w:proofErr w:type="spellEnd"/>
          </w:p>
        </w:tc>
        <w:tc>
          <w:tcPr>
            <w:tcW w:w="1286" w:type="pct"/>
            <w:gridSpan w:val="2"/>
          </w:tcPr>
          <w:p w14:paraId="4D9BF562"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7321839F"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67C34E7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54A3E0B" w14:textId="77777777" w:rsidTr="00DD0383">
        <w:tblPrEx>
          <w:jc w:val="left"/>
        </w:tblPrEx>
        <w:trPr>
          <w:trHeight w:val="397"/>
        </w:trPr>
        <w:tc>
          <w:tcPr>
            <w:tcW w:w="355" w:type="pct"/>
            <w:gridSpan w:val="2"/>
          </w:tcPr>
          <w:p w14:paraId="0502953B"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4F23A743" w14:textId="6338C48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Porte-pinces de </w:t>
            </w:r>
            <w:proofErr w:type="spellStart"/>
            <w:r w:rsidRPr="00504735">
              <w:rPr>
                <w:rFonts w:cstheme="minorHAnsi"/>
                <w:szCs w:val="20"/>
                <w:lang w:val="fr-FR"/>
              </w:rPr>
              <w:t>Cheattle</w:t>
            </w:r>
            <w:proofErr w:type="spellEnd"/>
            <w:r w:rsidRPr="00504735">
              <w:rPr>
                <w:rFonts w:cstheme="minorHAnsi"/>
                <w:szCs w:val="20"/>
                <w:lang w:val="fr-FR"/>
              </w:rPr>
              <w:t xml:space="preserve"> (acier inoxydable)</w:t>
            </w:r>
          </w:p>
        </w:tc>
        <w:tc>
          <w:tcPr>
            <w:tcW w:w="1286" w:type="pct"/>
            <w:gridSpan w:val="2"/>
          </w:tcPr>
          <w:p w14:paraId="25D4A356"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698AE698"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10BD329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15E49E4" w14:textId="77777777" w:rsidTr="00DD0383">
        <w:tblPrEx>
          <w:jc w:val="left"/>
        </w:tblPrEx>
        <w:trPr>
          <w:trHeight w:val="20"/>
        </w:trPr>
        <w:tc>
          <w:tcPr>
            <w:tcW w:w="355" w:type="pct"/>
            <w:gridSpan w:val="2"/>
          </w:tcPr>
          <w:p w14:paraId="4C3B0383"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0F02986D" w14:textId="617DA21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Bac couvert pour la décontamination</w:t>
            </w:r>
          </w:p>
        </w:tc>
        <w:tc>
          <w:tcPr>
            <w:tcW w:w="1286" w:type="pct"/>
            <w:gridSpan w:val="2"/>
          </w:tcPr>
          <w:p w14:paraId="719E4D49"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6107D27E"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0423180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261AB43" w14:textId="77777777" w:rsidTr="00DD0383">
        <w:tblPrEx>
          <w:jc w:val="left"/>
        </w:tblPrEx>
        <w:trPr>
          <w:trHeight w:val="20"/>
        </w:trPr>
        <w:tc>
          <w:tcPr>
            <w:tcW w:w="355" w:type="pct"/>
            <w:gridSpan w:val="2"/>
          </w:tcPr>
          <w:p w14:paraId="29459F40"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6EFB118B" w14:textId="2B9F47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Récipient de glutaraldéhyde (plastique/acier avec couvercle)</w:t>
            </w:r>
          </w:p>
        </w:tc>
        <w:tc>
          <w:tcPr>
            <w:tcW w:w="1286" w:type="pct"/>
            <w:gridSpan w:val="2"/>
          </w:tcPr>
          <w:p w14:paraId="30DD03A6"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29E1BE6A"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5452AA7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82F497D" w14:textId="77777777" w:rsidTr="00DD0383">
        <w:tblPrEx>
          <w:jc w:val="left"/>
        </w:tblPrEx>
        <w:trPr>
          <w:trHeight w:val="20"/>
        </w:trPr>
        <w:tc>
          <w:tcPr>
            <w:tcW w:w="355" w:type="pct"/>
            <w:gridSpan w:val="2"/>
          </w:tcPr>
          <w:p w14:paraId="77F3E6A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62E39EA8" w14:textId="586E0A9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Plateau en acier inoxydable avec couvercle pour les autres instruments</w:t>
            </w:r>
          </w:p>
        </w:tc>
        <w:tc>
          <w:tcPr>
            <w:tcW w:w="1286" w:type="pct"/>
            <w:gridSpan w:val="2"/>
          </w:tcPr>
          <w:p w14:paraId="514A80A7" w14:textId="77777777"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3236568B"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69A2DE1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699C313" w14:textId="77777777" w:rsidTr="00DD0383">
        <w:tblPrEx>
          <w:jc w:val="left"/>
        </w:tblPrEx>
        <w:trPr>
          <w:trHeight w:val="20"/>
        </w:trPr>
        <w:tc>
          <w:tcPr>
            <w:tcW w:w="355" w:type="pct"/>
            <w:gridSpan w:val="2"/>
          </w:tcPr>
          <w:p w14:paraId="3923032C"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0F3D82C2" w14:textId="35A4CED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Drap chirurgical / drap de coupe</w:t>
            </w:r>
          </w:p>
        </w:tc>
        <w:tc>
          <w:tcPr>
            <w:tcW w:w="1286" w:type="pct"/>
            <w:gridSpan w:val="2"/>
          </w:tcPr>
          <w:p w14:paraId="45CE02CD"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0B4E4067"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54095F4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F0FF2C6" w14:textId="77777777" w:rsidTr="00DD0383">
        <w:tblPrEx>
          <w:jc w:val="left"/>
        </w:tblPrEx>
        <w:trPr>
          <w:trHeight w:val="20"/>
        </w:trPr>
        <w:tc>
          <w:tcPr>
            <w:tcW w:w="355" w:type="pct"/>
            <w:gridSpan w:val="2"/>
          </w:tcPr>
          <w:p w14:paraId="53DD68EC"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700F0856" w14:textId="323FA59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Tampons de coton</w:t>
            </w:r>
          </w:p>
        </w:tc>
        <w:tc>
          <w:tcPr>
            <w:tcW w:w="1286" w:type="pct"/>
            <w:gridSpan w:val="2"/>
          </w:tcPr>
          <w:p w14:paraId="0BBFCCF2"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58262393"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4A2F991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30C0E6D" w14:textId="77777777" w:rsidTr="00DD0383">
        <w:tblPrEx>
          <w:jc w:val="left"/>
        </w:tblPrEx>
        <w:trPr>
          <w:trHeight w:val="20"/>
        </w:trPr>
        <w:tc>
          <w:tcPr>
            <w:tcW w:w="355" w:type="pct"/>
            <w:gridSpan w:val="2"/>
          </w:tcPr>
          <w:p w14:paraId="41E1685A"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7F6D170A" w14:textId="5175C42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Antiseptiques (bétadine/</w:t>
            </w:r>
            <w:proofErr w:type="spellStart"/>
            <w:r w:rsidRPr="00504735">
              <w:rPr>
                <w:rFonts w:cstheme="minorHAnsi"/>
                <w:szCs w:val="20"/>
                <w:lang w:val="fr-FR"/>
              </w:rPr>
              <w:t>savlon</w:t>
            </w:r>
            <w:proofErr w:type="spellEnd"/>
            <w:r w:rsidRPr="00504735">
              <w:rPr>
                <w:rFonts w:cstheme="minorHAnsi"/>
                <w:szCs w:val="20"/>
                <w:lang w:val="fr-FR"/>
              </w:rPr>
              <w:t>, alcool pour les mains)</w:t>
            </w:r>
          </w:p>
        </w:tc>
        <w:tc>
          <w:tcPr>
            <w:tcW w:w="1286" w:type="pct"/>
            <w:gridSpan w:val="2"/>
          </w:tcPr>
          <w:p w14:paraId="1719CC60"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53C24E86"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604B47B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33BC8F" w14:textId="77777777" w:rsidTr="00DD0383">
        <w:tblPrEx>
          <w:jc w:val="left"/>
        </w:tblPrEx>
        <w:trPr>
          <w:trHeight w:val="133"/>
        </w:trPr>
        <w:tc>
          <w:tcPr>
            <w:tcW w:w="355" w:type="pct"/>
            <w:gridSpan w:val="2"/>
          </w:tcPr>
          <w:p w14:paraId="79F53F7C"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50917627" w14:textId="6219F41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Gants de taille 6 /7 et 7/8</w:t>
            </w:r>
          </w:p>
        </w:tc>
        <w:tc>
          <w:tcPr>
            <w:tcW w:w="1286" w:type="pct"/>
            <w:gridSpan w:val="2"/>
          </w:tcPr>
          <w:p w14:paraId="776E849D" w14:textId="6B9322AA"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65E2820E" w14:textId="06A5C1C2"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
          <w:p w14:paraId="3DA43937"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C1FE5F5" w14:textId="77777777" w:rsidTr="00DD0383">
        <w:tblPrEx>
          <w:jc w:val="left"/>
        </w:tblPrEx>
        <w:trPr>
          <w:trHeight w:val="20"/>
        </w:trPr>
        <w:tc>
          <w:tcPr>
            <w:tcW w:w="355" w:type="pct"/>
            <w:gridSpan w:val="2"/>
          </w:tcPr>
          <w:p w14:paraId="40715DD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5829890C" w14:textId="77DD442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Seringue, 5 ml</w:t>
            </w:r>
          </w:p>
        </w:tc>
        <w:tc>
          <w:tcPr>
            <w:tcW w:w="1286" w:type="pct"/>
            <w:gridSpan w:val="2"/>
          </w:tcPr>
          <w:p w14:paraId="4C7B74F0" w14:textId="41381397"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37420463" w14:textId="1F546E23"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
          <w:p w14:paraId="7AAF24B3"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FCF4BC7" w14:textId="77777777" w:rsidTr="00DD0383">
        <w:tblPrEx>
          <w:jc w:val="left"/>
        </w:tblPrEx>
        <w:trPr>
          <w:trHeight w:val="20"/>
        </w:trPr>
        <w:tc>
          <w:tcPr>
            <w:tcW w:w="355" w:type="pct"/>
            <w:gridSpan w:val="2"/>
          </w:tcPr>
          <w:p w14:paraId="70E3503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5B885EDC" w14:textId="4854DE1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Aiguille, longueur 1,5 pouce 24-G, 26 G</w:t>
            </w:r>
          </w:p>
        </w:tc>
        <w:tc>
          <w:tcPr>
            <w:tcW w:w="1286" w:type="pct"/>
            <w:gridSpan w:val="2"/>
          </w:tcPr>
          <w:p w14:paraId="19AC0FE4" w14:textId="1AAC557C"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78EA5BDE" w14:textId="605835BC"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
          <w:p w14:paraId="51D33CC6"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A238A72" w14:textId="77777777" w:rsidTr="00DD0383">
        <w:tblPrEx>
          <w:jc w:val="left"/>
        </w:tblPrEx>
        <w:trPr>
          <w:trHeight w:val="20"/>
        </w:trPr>
        <w:tc>
          <w:tcPr>
            <w:tcW w:w="355" w:type="pct"/>
            <w:gridSpan w:val="2"/>
          </w:tcPr>
          <w:p w14:paraId="4A5F082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3AC7A3B8" w14:textId="0639B7B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Solutions d'</w:t>
            </w:r>
            <w:proofErr w:type="spellStart"/>
            <w:r w:rsidRPr="00504735">
              <w:rPr>
                <w:rFonts w:cstheme="minorHAnsi"/>
                <w:szCs w:val="20"/>
                <w:lang w:val="fr-FR"/>
              </w:rPr>
              <w:t>iodophore</w:t>
            </w:r>
            <w:proofErr w:type="spellEnd"/>
            <w:r w:rsidRPr="00504735">
              <w:rPr>
                <w:rFonts w:cstheme="minorHAnsi"/>
                <w:szCs w:val="20"/>
                <w:lang w:val="fr-FR"/>
              </w:rPr>
              <w:t xml:space="preserve"> à 5</w:t>
            </w:r>
          </w:p>
        </w:tc>
        <w:tc>
          <w:tcPr>
            <w:tcW w:w="1286" w:type="pct"/>
            <w:gridSpan w:val="2"/>
          </w:tcPr>
          <w:p w14:paraId="17E0997F" w14:textId="61848143"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1E6D53D6" w14:textId="335FCC45"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
          <w:p w14:paraId="63360325"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E013AED" w14:textId="77777777" w:rsidTr="00DD0383">
        <w:tblPrEx>
          <w:jc w:val="left"/>
        </w:tblPrEx>
        <w:trPr>
          <w:trHeight w:val="20"/>
        </w:trPr>
        <w:tc>
          <w:tcPr>
            <w:tcW w:w="355" w:type="pct"/>
            <w:gridSpan w:val="2"/>
          </w:tcPr>
          <w:p w14:paraId="6DFE8877"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58C641C7" w14:textId="67DE1B0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Bandage suspenseur</w:t>
            </w:r>
          </w:p>
        </w:tc>
        <w:tc>
          <w:tcPr>
            <w:tcW w:w="1286" w:type="pct"/>
            <w:gridSpan w:val="2"/>
          </w:tcPr>
          <w:p w14:paraId="48D65592" w14:textId="25A967D0"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619D998E" w14:textId="6F004F95"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
          <w:p w14:paraId="7618BC6B"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37F77430" w14:textId="77777777" w:rsidTr="00DD0383">
        <w:tblPrEx>
          <w:jc w:val="left"/>
        </w:tblPrEx>
        <w:trPr>
          <w:trHeight w:val="20"/>
        </w:trPr>
        <w:tc>
          <w:tcPr>
            <w:tcW w:w="355" w:type="pct"/>
            <w:gridSpan w:val="2"/>
          </w:tcPr>
          <w:p w14:paraId="7E8B2BE7"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3C203E52" w14:textId="3DFCEEB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Matériel de pansement</w:t>
            </w:r>
          </w:p>
        </w:tc>
        <w:tc>
          <w:tcPr>
            <w:tcW w:w="1286" w:type="pct"/>
            <w:gridSpan w:val="2"/>
          </w:tcPr>
          <w:p w14:paraId="3C039DF1" w14:textId="0388ACA3"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71CEEB55" w14:textId="2D53ACE0"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
          <w:p w14:paraId="2A271258"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2C3D18A" w14:textId="77777777" w:rsidTr="00DD0383">
        <w:tblPrEx>
          <w:jc w:val="left"/>
        </w:tblPrEx>
        <w:trPr>
          <w:trHeight w:val="20"/>
        </w:trPr>
        <w:tc>
          <w:tcPr>
            <w:tcW w:w="355" w:type="pct"/>
            <w:gridSpan w:val="2"/>
          </w:tcPr>
          <w:p w14:paraId="2571C627"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
          <w:p w14:paraId="18CB8ABB" w14:textId="1A64BC8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Morceaux de gaze</w:t>
            </w:r>
          </w:p>
        </w:tc>
        <w:tc>
          <w:tcPr>
            <w:tcW w:w="1286" w:type="pct"/>
            <w:gridSpan w:val="2"/>
          </w:tcPr>
          <w:p w14:paraId="5395E320" w14:textId="0FA1993C"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38372F7F" w14:textId="45803EEE"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
          <w:p w14:paraId="3825F20E"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BC56F2C" w14:textId="77777777" w:rsidTr="00DD0383">
        <w:trPr>
          <w:trHeight w:val="529"/>
          <w:jc w:val="center"/>
        </w:trPr>
        <w:tc>
          <w:tcPr>
            <w:tcW w:w="355" w:type="pct"/>
            <w:gridSpan w:val="2"/>
          </w:tcPr>
          <w:p w14:paraId="40925399" w14:textId="77777777" w:rsidR="000B531E" w:rsidRPr="00504735" w:rsidRDefault="000B531E" w:rsidP="000B531E">
            <w:pPr>
              <w:jc w:val="center"/>
              <w:rPr>
                <w:rFonts w:eastAsia="Arial Narrow" w:cstheme="minorHAnsi"/>
                <w:b/>
                <w:bCs/>
                <w:szCs w:val="20"/>
                <w:lang w:val="fr-FR" w:bidi="hi-IN"/>
              </w:rPr>
            </w:pPr>
            <w:r w:rsidRPr="00504735">
              <w:rPr>
                <w:rFonts w:eastAsia="Arial Narrow" w:cstheme="minorHAnsi"/>
                <w:b/>
                <w:bCs/>
                <w:szCs w:val="20"/>
                <w:lang w:val="fr-FR" w:bidi="hi-IN"/>
              </w:rPr>
              <w:t>323</w:t>
            </w:r>
          </w:p>
        </w:tc>
        <w:tc>
          <w:tcPr>
            <w:tcW w:w="1928" w:type="pct"/>
          </w:tcPr>
          <w:p w14:paraId="489DF2EB" w14:textId="1A142B9B" w:rsidR="000B531E" w:rsidRPr="00504735" w:rsidRDefault="000B531E" w:rsidP="000B531E">
            <w:pPr>
              <w:rPr>
                <w:rFonts w:eastAsia="Arial Narrow" w:cstheme="minorHAnsi"/>
                <w:b/>
                <w:bCs/>
                <w:szCs w:val="20"/>
                <w:lang w:val="fr-FR" w:bidi="hi-IN"/>
              </w:rPr>
            </w:pPr>
            <w:r w:rsidRPr="00504735">
              <w:rPr>
                <w:rFonts w:cstheme="minorHAnsi"/>
                <w:b/>
                <w:bCs/>
                <w:szCs w:val="20"/>
                <w:lang w:val="fr-FR"/>
              </w:rPr>
              <w:t>Quelle est la fréquence d'utilisation de l'ergothérapie pour les interventions chirurgicales non urgentes ou d'urgence ?</w:t>
            </w:r>
          </w:p>
        </w:tc>
        <w:tc>
          <w:tcPr>
            <w:tcW w:w="2357" w:type="pct"/>
            <w:gridSpan w:val="3"/>
          </w:tcPr>
          <w:p w14:paraId="6E7CEF25" w14:textId="613958C6"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Quotidien</w:t>
            </w:r>
            <w:r w:rsidRPr="00504735">
              <w:rPr>
                <w:rFonts w:eastAsia="Arial Narrow" w:cs="Mangal"/>
                <w:szCs w:val="20"/>
                <w:cs/>
                <w:lang w:val="fr-FR" w:bidi="hi-IN"/>
              </w:rPr>
              <w:tab/>
              <w:t>1</w:t>
            </w:r>
          </w:p>
          <w:p w14:paraId="49EF4D1C" w14:textId="5698FD99" w:rsidR="000B531E" w:rsidRPr="00504735" w:rsidRDefault="000B531E" w:rsidP="000B531E">
            <w:pPr>
              <w:tabs>
                <w:tab w:val="right" w:leader="dot" w:pos="4092"/>
              </w:tabs>
              <w:rPr>
                <w:rFonts w:eastAsia="Arial Narrow" w:cstheme="minorHAnsi"/>
                <w:szCs w:val="20"/>
                <w:cs/>
                <w:lang w:val="fr-FR" w:bidi="hi-IN"/>
              </w:rPr>
            </w:pPr>
            <w:r w:rsidRPr="00504735">
              <w:rPr>
                <w:rFonts w:eastAsia="Arial Narrow" w:cstheme="minorHAnsi"/>
                <w:szCs w:val="20"/>
                <w:lang w:val="fr-FR" w:bidi="hi-IN"/>
              </w:rPr>
              <w:t>Hebdomadaire</w:t>
            </w:r>
            <w:r w:rsidRPr="00504735">
              <w:rPr>
                <w:rFonts w:eastAsia="Arial Narrow" w:cs="Mangal"/>
                <w:szCs w:val="20"/>
                <w:cs/>
                <w:lang w:val="fr-FR" w:bidi="hi-IN"/>
              </w:rPr>
              <w:tab/>
              <w:t>2</w:t>
            </w:r>
          </w:p>
          <w:p w14:paraId="7C6E0FF2" w14:textId="18D3DDAD"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Tous les quinze jours</w:t>
            </w:r>
            <w:r w:rsidRPr="00504735">
              <w:rPr>
                <w:rFonts w:eastAsia="Arial Narrow" w:cs="Mangal"/>
                <w:szCs w:val="20"/>
                <w:cs/>
                <w:lang w:val="fr-FR" w:bidi="hi-IN"/>
              </w:rPr>
              <w:tab/>
              <w:t>3</w:t>
            </w:r>
          </w:p>
          <w:p w14:paraId="2566C2E2" w14:textId="6F2C2D93" w:rsidR="000B531E" w:rsidRPr="00504735" w:rsidRDefault="000B531E" w:rsidP="000B531E">
            <w:pPr>
              <w:tabs>
                <w:tab w:val="right" w:leader="dot" w:pos="4092"/>
              </w:tabs>
              <w:rPr>
                <w:rFonts w:eastAsia="Arial Narrow" w:cstheme="minorHAnsi"/>
                <w:szCs w:val="20"/>
                <w:cs/>
                <w:lang w:val="fr-FR" w:bidi="hi-IN"/>
              </w:rPr>
            </w:pPr>
            <w:r w:rsidRPr="00504735">
              <w:rPr>
                <w:rFonts w:eastAsia="Arial Narrow" w:cstheme="minorHAnsi"/>
                <w:szCs w:val="20"/>
                <w:lang w:val="fr-FR" w:bidi="hi-IN"/>
              </w:rPr>
              <w:t>Mensuel</w:t>
            </w:r>
            <w:r w:rsidRPr="00504735">
              <w:rPr>
                <w:rFonts w:eastAsia="Arial Narrow" w:cs="Mangal"/>
                <w:szCs w:val="20"/>
                <w:cs/>
                <w:lang w:val="fr-FR" w:bidi="hi-IN"/>
              </w:rPr>
              <w:tab/>
              <w:t>4</w:t>
            </w:r>
          </w:p>
          <w:p w14:paraId="724F1743" w14:textId="6BDBC443"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Non utilisé</w:t>
            </w:r>
            <w:r w:rsidRPr="00504735">
              <w:rPr>
                <w:rFonts w:eastAsia="Arial Narrow" w:cs="Mangal"/>
                <w:szCs w:val="20"/>
                <w:cs/>
                <w:lang w:val="fr-FR" w:bidi="hi-IN"/>
              </w:rPr>
              <w:tab/>
              <w:t>5</w:t>
            </w:r>
          </w:p>
        </w:tc>
        <w:tc>
          <w:tcPr>
            <w:tcW w:w="360" w:type="pct"/>
          </w:tcPr>
          <w:p w14:paraId="5F3C6A43" w14:textId="77777777" w:rsidR="000B531E" w:rsidRPr="00504735" w:rsidRDefault="000B531E" w:rsidP="000B531E">
            <w:pPr>
              <w:jc w:val="center"/>
              <w:rPr>
                <w:rFonts w:eastAsia="Arial Narrow" w:cstheme="minorHAnsi"/>
                <w:szCs w:val="20"/>
                <w:lang w:val="fr-FR" w:bidi="hi-IN"/>
              </w:rPr>
            </w:pPr>
          </w:p>
        </w:tc>
      </w:tr>
      <w:tr w:rsidR="000B531E" w:rsidRPr="006974FC" w14:paraId="44BF7546" w14:textId="77777777" w:rsidTr="00DD0383">
        <w:trPr>
          <w:trHeight w:val="529"/>
          <w:jc w:val="center"/>
        </w:trPr>
        <w:tc>
          <w:tcPr>
            <w:tcW w:w="355" w:type="pct"/>
            <w:gridSpan w:val="2"/>
          </w:tcPr>
          <w:p w14:paraId="5046B4DD" w14:textId="77777777" w:rsidR="000B531E" w:rsidRPr="00504735" w:rsidRDefault="000B531E" w:rsidP="000B531E">
            <w:pPr>
              <w:jc w:val="center"/>
              <w:rPr>
                <w:rFonts w:eastAsia="Arial Narrow" w:cstheme="minorHAnsi"/>
                <w:b/>
                <w:bCs/>
                <w:szCs w:val="20"/>
                <w:lang w:val="fr-FR" w:bidi="hi-IN"/>
              </w:rPr>
            </w:pPr>
            <w:r w:rsidRPr="00504735">
              <w:rPr>
                <w:rFonts w:eastAsia="Arial Narrow" w:cstheme="minorHAnsi"/>
                <w:b/>
                <w:bCs/>
                <w:szCs w:val="20"/>
                <w:lang w:val="fr-FR" w:bidi="hi-IN"/>
              </w:rPr>
              <w:t>324</w:t>
            </w:r>
          </w:p>
        </w:tc>
        <w:tc>
          <w:tcPr>
            <w:tcW w:w="1928" w:type="pct"/>
          </w:tcPr>
          <w:p w14:paraId="43955FDF" w14:textId="41C68C7D" w:rsidR="000B531E" w:rsidRPr="00504735" w:rsidRDefault="000B531E" w:rsidP="000B531E">
            <w:pPr>
              <w:rPr>
                <w:rFonts w:eastAsia="Arial Narrow" w:cstheme="minorHAnsi"/>
                <w:b/>
                <w:bCs/>
                <w:szCs w:val="20"/>
                <w:lang w:val="fr-FR" w:bidi="hi-IN"/>
              </w:rPr>
            </w:pPr>
            <w:r w:rsidRPr="00504735">
              <w:rPr>
                <w:rFonts w:cstheme="minorHAnsi"/>
                <w:b/>
                <w:bCs/>
                <w:szCs w:val="20"/>
                <w:lang w:val="fr-FR"/>
              </w:rPr>
              <w:t>L'ergothérapie est-elle utilisée pour fournir des services de stérilisation ?</w:t>
            </w:r>
          </w:p>
        </w:tc>
        <w:tc>
          <w:tcPr>
            <w:tcW w:w="2357" w:type="pct"/>
            <w:gridSpan w:val="3"/>
          </w:tcPr>
          <w:p w14:paraId="548BC2D4" w14:textId="658573A0"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10BE3089" w14:textId="00458A80"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
          <w:p w14:paraId="6B58B25C" w14:textId="77777777" w:rsidR="000B531E" w:rsidRPr="00504735" w:rsidRDefault="000B531E" w:rsidP="000B531E">
            <w:pPr>
              <w:jc w:val="center"/>
              <w:rPr>
                <w:rFonts w:eastAsia="Arial Narrow" w:cstheme="minorHAnsi"/>
                <w:szCs w:val="20"/>
                <w:lang w:val="fr-FR" w:bidi="hi-IN"/>
              </w:rPr>
            </w:pPr>
          </w:p>
        </w:tc>
      </w:tr>
      <w:tr w:rsidR="000B531E" w:rsidRPr="006974FC" w14:paraId="664DDB41" w14:textId="77777777" w:rsidTr="00DD0383">
        <w:tblPrEx>
          <w:jc w:val="left"/>
        </w:tblPrEx>
        <w:trPr>
          <w:trHeight w:val="529"/>
        </w:trPr>
        <w:tc>
          <w:tcPr>
            <w:tcW w:w="355" w:type="pct"/>
            <w:gridSpan w:val="2"/>
          </w:tcPr>
          <w:p w14:paraId="0002D008" w14:textId="77777777" w:rsidR="000B531E" w:rsidRPr="00504735" w:rsidRDefault="000B531E" w:rsidP="000B531E">
            <w:pPr>
              <w:jc w:val="center"/>
              <w:rPr>
                <w:rFonts w:eastAsia="Arial Narrow" w:cstheme="minorHAnsi"/>
                <w:b/>
                <w:bCs/>
                <w:szCs w:val="20"/>
                <w:lang w:val="fr-FR" w:bidi="hi-IN"/>
              </w:rPr>
            </w:pPr>
            <w:r w:rsidRPr="00504735">
              <w:rPr>
                <w:rFonts w:eastAsia="Arial Narrow" w:cstheme="minorHAnsi"/>
                <w:b/>
                <w:bCs/>
                <w:szCs w:val="20"/>
                <w:lang w:val="fr-FR" w:bidi="hi-IN"/>
              </w:rPr>
              <w:t>325</w:t>
            </w:r>
          </w:p>
        </w:tc>
        <w:tc>
          <w:tcPr>
            <w:tcW w:w="1928" w:type="pct"/>
          </w:tcPr>
          <w:p w14:paraId="06F36EF8" w14:textId="554F0604" w:rsidR="000B531E" w:rsidRPr="00504735" w:rsidRDefault="000B531E" w:rsidP="000B531E">
            <w:pPr>
              <w:rPr>
                <w:rFonts w:eastAsia="Arial Narrow" w:cstheme="minorHAnsi"/>
                <w:b/>
                <w:bCs/>
                <w:szCs w:val="20"/>
                <w:lang w:val="fr-FR" w:bidi="hi-IN"/>
              </w:rPr>
            </w:pPr>
            <w:r w:rsidRPr="00504735">
              <w:rPr>
                <w:rFonts w:cstheme="minorHAnsi"/>
                <w:b/>
                <w:bCs/>
                <w:szCs w:val="20"/>
                <w:lang w:val="fr-FR"/>
              </w:rPr>
              <w:t>L'ergothérapie est-elle utilisée pour les césariennes ?</w:t>
            </w:r>
          </w:p>
        </w:tc>
        <w:tc>
          <w:tcPr>
            <w:tcW w:w="2357" w:type="pct"/>
            <w:gridSpan w:val="3"/>
          </w:tcPr>
          <w:p w14:paraId="66049DF3"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2145F47B" w14:textId="5A2C4D91"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
          <w:p w14:paraId="13C0CB8F" w14:textId="77777777" w:rsidR="000B531E" w:rsidRPr="00504735" w:rsidRDefault="000B531E" w:rsidP="000B531E">
            <w:pPr>
              <w:jc w:val="center"/>
              <w:rPr>
                <w:rFonts w:eastAsia="Arial Narrow" w:cstheme="minorHAnsi"/>
                <w:szCs w:val="20"/>
                <w:lang w:val="fr-FR" w:bidi="hi-IN"/>
              </w:rPr>
            </w:pPr>
          </w:p>
        </w:tc>
      </w:tr>
    </w:tbl>
    <w:p w14:paraId="53E13031" w14:textId="77777777" w:rsidR="00D95FB8" w:rsidRPr="00504735" w:rsidRDefault="00D95FB8">
      <w:pPr>
        <w:rPr>
          <w:rFonts w:cstheme="minorHAnsi"/>
          <w:sz w:val="20"/>
          <w:szCs w:val="20"/>
          <w:lang w:val="fr-FR"/>
        </w:rPr>
      </w:pPr>
    </w:p>
    <w:p w14:paraId="0102B101" w14:textId="77777777" w:rsidR="00F916FF" w:rsidRPr="00504735" w:rsidRDefault="00F916FF">
      <w:pPr>
        <w:rPr>
          <w:rFonts w:cstheme="minorHAnsi"/>
          <w:sz w:val="20"/>
          <w:szCs w:val="20"/>
          <w:lang w:val="fr-FR"/>
        </w:rPr>
      </w:pPr>
    </w:p>
    <w:p w14:paraId="5F4D27BD" w14:textId="77777777" w:rsidR="00F916FF" w:rsidRPr="00504735" w:rsidRDefault="00F916FF">
      <w:pPr>
        <w:rPr>
          <w:rFonts w:cstheme="minorHAnsi"/>
          <w:sz w:val="20"/>
          <w:szCs w:val="20"/>
          <w:lang w:val="fr-FR"/>
        </w:rPr>
      </w:pPr>
    </w:p>
    <w:p w14:paraId="2DFA563A" w14:textId="77777777" w:rsidR="00F916FF" w:rsidRPr="00504735" w:rsidRDefault="00F916FF">
      <w:pPr>
        <w:rPr>
          <w:rFonts w:cstheme="minorHAnsi"/>
          <w:sz w:val="20"/>
          <w:szCs w:val="20"/>
          <w:lang w:val="fr-FR"/>
        </w:rPr>
      </w:pPr>
    </w:p>
    <w:p w14:paraId="77CAC8D5" w14:textId="77777777" w:rsidR="006D5C46" w:rsidRPr="00504735" w:rsidRDefault="006D5C46">
      <w:pPr>
        <w:rPr>
          <w:rFonts w:cstheme="minorHAnsi"/>
          <w:sz w:val="20"/>
          <w:szCs w:val="20"/>
          <w:lang w:val="fr-FR"/>
        </w:rPr>
        <w:sectPr w:rsidR="006D5C46" w:rsidRPr="00504735" w:rsidSect="00204D88">
          <w:footerReference w:type="default" r:id="rId8"/>
          <w:pgSz w:w="11906" w:h="16838"/>
          <w:pgMar w:top="709" w:right="991" w:bottom="1440" w:left="1134" w:header="708" w:footer="708" w:gutter="0"/>
          <w:cols w:space="708"/>
          <w:docGrid w:linePitch="360"/>
        </w:sectPr>
      </w:pPr>
    </w:p>
    <w:p w14:paraId="1EF0E700" w14:textId="0F57E99B" w:rsidR="006D5C46" w:rsidRDefault="00420E9C" w:rsidP="008A5901">
      <w:pPr>
        <w:spacing w:line="276" w:lineRule="auto"/>
        <w:jc w:val="center"/>
        <w:rPr>
          <w:rFonts w:cstheme="minorHAnsi"/>
          <w:b/>
          <w:bCs/>
          <w:sz w:val="24"/>
          <w:szCs w:val="24"/>
          <w:lang w:val="fr-FR"/>
        </w:rPr>
      </w:pPr>
      <w:r w:rsidRPr="00504735">
        <w:rPr>
          <w:rFonts w:cstheme="minorHAnsi"/>
          <w:b/>
          <w:bCs/>
          <w:sz w:val="24"/>
          <w:szCs w:val="24"/>
          <w:lang w:val="fr-FR"/>
        </w:rPr>
        <w:lastRenderedPageBreak/>
        <w:t>SECTION 4</w:t>
      </w:r>
      <w:r w:rsidR="008A5901" w:rsidRPr="00504735">
        <w:rPr>
          <w:rFonts w:cstheme="minorHAnsi"/>
          <w:b/>
          <w:bCs/>
          <w:sz w:val="24"/>
          <w:szCs w:val="24"/>
          <w:lang w:val="fr-FR"/>
        </w:rPr>
        <w:t xml:space="preserve"> : </w:t>
      </w:r>
      <w:r w:rsidRPr="00504735">
        <w:rPr>
          <w:rFonts w:cstheme="minorHAnsi"/>
          <w:b/>
          <w:bCs/>
          <w:sz w:val="24"/>
          <w:szCs w:val="24"/>
          <w:lang w:val="fr-FR"/>
        </w:rPr>
        <w:t>RESSOURCES HUMAINES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1332"/>
        <w:gridCol w:w="1332"/>
        <w:gridCol w:w="1004"/>
        <w:gridCol w:w="332"/>
        <w:gridCol w:w="1333"/>
        <w:gridCol w:w="1336"/>
        <w:gridCol w:w="1333"/>
        <w:gridCol w:w="1336"/>
        <w:gridCol w:w="1333"/>
        <w:gridCol w:w="1336"/>
        <w:gridCol w:w="1333"/>
        <w:gridCol w:w="1339"/>
        <w:tblGridChange w:id="0">
          <w:tblGrid>
            <w:gridCol w:w="1332"/>
            <w:gridCol w:w="1332"/>
            <w:gridCol w:w="1004"/>
            <w:gridCol w:w="332"/>
            <w:gridCol w:w="1333"/>
            <w:gridCol w:w="1336"/>
            <w:gridCol w:w="1333"/>
            <w:gridCol w:w="1336"/>
            <w:gridCol w:w="1333"/>
            <w:gridCol w:w="1336"/>
            <w:gridCol w:w="1333"/>
            <w:gridCol w:w="1339"/>
          </w:tblGrid>
        </w:tblGridChange>
      </w:tblGrid>
      <w:tr w:rsidR="00726C84" w:rsidRPr="00734145" w14:paraId="6BCBFC3C" w14:textId="77777777" w:rsidTr="00726C84">
        <w:trPr>
          <w:cantSplit/>
          <w:trHeight w:val="22"/>
          <w:jc w:val="center"/>
        </w:trPr>
        <w:tc>
          <w:tcPr>
            <w:tcW w:w="1250" w:type="pct"/>
            <w:gridSpan w:val="3"/>
          </w:tcPr>
          <w:p w14:paraId="0EE2F467" w14:textId="119FCE18" w:rsidR="00726C84" w:rsidRPr="00734145" w:rsidRDefault="00726C84" w:rsidP="00EA0F47">
            <w:pPr>
              <w:widowControl w:val="0"/>
              <w:rPr>
                <w:rFonts w:cstheme="minorHAnsi"/>
                <w:sz w:val="19"/>
                <w:szCs w:val="19"/>
                <w:lang w:val="fr-FR"/>
              </w:rPr>
            </w:pPr>
            <w:del w:id="1" w:author="Reviewer" w:date="2025-03-14T22:02:00Z" w16du:dateUtc="2025-03-14T19:02:00Z">
              <w:r w:rsidRPr="00734145" w:rsidDel="009B6C82">
                <w:rPr>
                  <w:rFonts w:cstheme="minorHAnsi"/>
                  <w:b/>
                  <w:bCs/>
                  <w:sz w:val="19"/>
                  <w:szCs w:val="19"/>
                  <w:lang w:val="fr-FR"/>
                </w:rPr>
                <w:delText>40</w:delText>
              </w:r>
              <w:r w:rsidRPr="00734145" w:rsidDel="00000FAD">
                <w:rPr>
                  <w:rFonts w:cstheme="minorHAnsi"/>
                  <w:b/>
                  <w:bCs/>
                  <w:sz w:val="19"/>
                  <w:szCs w:val="19"/>
                  <w:lang w:val="fr-FR"/>
                </w:rPr>
                <w:delText>1</w:delText>
              </w:r>
              <w:r w:rsidDel="00000FAD">
                <w:rPr>
                  <w:rFonts w:cstheme="minorHAnsi"/>
                  <w:b/>
                  <w:bCs/>
                  <w:sz w:val="19"/>
                  <w:szCs w:val="19"/>
                  <w:lang w:val="fr-FR"/>
                </w:rPr>
                <w:delText>b</w:delText>
              </w:r>
            </w:del>
          </w:p>
        </w:tc>
        <w:tc>
          <w:tcPr>
            <w:tcW w:w="3750" w:type="pct"/>
            <w:gridSpan w:val="9"/>
          </w:tcPr>
          <w:p w14:paraId="33C6C6F9" w14:textId="085A6F6F" w:rsidR="00726C84" w:rsidRPr="00734145" w:rsidRDefault="00726C84" w:rsidP="00EA0F47">
            <w:pPr>
              <w:widowControl w:val="0"/>
              <w:rPr>
                <w:rFonts w:cstheme="minorHAnsi"/>
                <w:sz w:val="19"/>
                <w:szCs w:val="19"/>
                <w:lang w:val="fr-FR"/>
              </w:rPr>
            </w:pPr>
            <w:r w:rsidRPr="00734145">
              <w:rPr>
                <w:rFonts w:cstheme="minorHAnsi"/>
                <w:b/>
                <w:bCs/>
                <w:sz w:val="19"/>
                <w:szCs w:val="19"/>
                <w:lang w:val="fr-FR"/>
              </w:rPr>
              <w:t xml:space="preserve">Veuillez fournir des détails sur le personnel sanctionné (autorisé) et disponible (Service de </w:t>
            </w:r>
            <w:r>
              <w:rPr>
                <w:rFonts w:cstheme="minorHAnsi"/>
                <w:b/>
                <w:bCs/>
                <w:sz w:val="19"/>
                <w:szCs w:val="19"/>
                <w:lang w:val="fr-FR"/>
              </w:rPr>
              <w:t>gynécologie</w:t>
            </w:r>
            <w:r w:rsidRPr="00734145">
              <w:rPr>
                <w:rFonts w:cstheme="minorHAnsi"/>
                <w:b/>
                <w:bCs/>
                <w:sz w:val="19"/>
                <w:szCs w:val="19"/>
                <w:lang w:val="fr-FR"/>
              </w:rPr>
              <w:t>)</w:t>
            </w:r>
          </w:p>
        </w:tc>
      </w:tr>
      <w:tr w:rsidR="00726C84" w:rsidRPr="005C794D" w14:paraId="2250CEA8" w14:textId="77777777" w:rsidTr="00726C84">
        <w:trPr>
          <w:cantSplit/>
          <w:trHeight w:val="1908"/>
          <w:jc w:val="center"/>
        </w:trPr>
        <w:tc>
          <w:tcPr>
            <w:tcW w:w="454" w:type="pct"/>
          </w:tcPr>
          <w:p w14:paraId="52C31F49" w14:textId="78E79485" w:rsidR="00771D97" w:rsidRDefault="00771D97" w:rsidP="00EA0F47">
            <w:pPr>
              <w:widowControl w:val="0"/>
              <w:rPr>
                <w:ins w:id="2" w:author="Reviewer" w:date="2025-03-14T21:57:00Z" w16du:dateUtc="2025-03-14T18:57:00Z"/>
                <w:rFonts w:cstheme="minorHAnsi"/>
                <w:sz w:val="19"/>
                <w:szCs w:val="19"/>
                <w:lang w:val="fr-FR"/>
              </w:rPr>
            </w:pPr>
            <w:ins w:id="3" w:author="Reviewer" w:date="2025-03-14T22:03:00Z" w16du:dateUtc="2025-03-14T19:03:00Z">
              <w:r>
                <w:rPr>
                  <w:rFonts w:cstheme="minorHAnsi"/>
                  <w:sz w:val="19"/>
                  <w:szCs w:val="19"/>
                  <w:lang w:val="fr-FR"/>
                </w:rPr>
                <w:t>401</w:t>
              </w:r>
            </w:ins>
          </w:p>
          <w:p w14:paraId="0B986DB8" w14:textId="6F77674E" w:rsidR="00771D97" w:rsidRPr="00734145" w:rsidRDefault="00771D97" w:rsidP="00EA0F47">
            <w:pPr>
              <w:widowControl w:val="0"/>
              <w:rPr>
                <w:rFonts w:cstheme="minorHAnsi"/>
                <w:sz w:val="19"/>
                <w:szCs w:val="19"/>
                <w:lang w:val="fr-FR"/>
              </w:rPr>
            </w:pPr>
            <w:r w:rsidRPr="00734145">
              <w:rPr>
                <w:rFonts w:cstheme="minorHAnsi"/>
                <w:sz w:val="19"/>
                <w:szCs w:val="19"/>
                <w:lang w:val="fr-FR"/>
              </w:rPr>
              <w:t>Désignation</w:t>
            </w:r>
          </w:p>
        </w:tc>
        <w:tc>
          <w:tcPr>
            <w:tcW w:w="454" w:type="pct"/>
          </w:tcPr>
          <w:p w14:paraId="793A330F" w14:textId="7C228574" w:rsidR="008111F1" w:rsidRDefault="008111F1" w:rsidP="008111F1">
            <w:pPr>
              <w:widowControl w:val="0"/>
              <w:jc w:val="center"/>
              <w:rPr>
                <w:ins w:id="4" w:author="Reviewer" w:date="2025-03-15T11:57:00Z" w16du:dateUtc="2025-03-15T08:57:00Z"/>
                <w:rFonts w:cstheme="minorHAnsi"/>
                <w:sz w:val="19"/>
                <w:szCs w:val="19"/>
                <w:lang w:val="fr-FR"/>
              </w:rPr>
            </w:pPr>
            <w:ins w:id="5" w:author="Reviewer" w:date="2025-03-15T11:57:00Z" w16du:dateUtc="2025-03-15T08:57:00Z">
              <w:r>
                <w:rPr>
                  <w:rFonts w:cstheme="minorHAnsi"/>
                  <w:sz w:val="19"/>
                  <w:szCs w:val="19"/>
                  <w:lang w:val="fr-FR"/>
                </w:rPr>
                <w:t>402</w:t>
              </w:r>
            </w:ins>
            <w:ins w:id="6" w:author="Reviewer" w:date="2025-03-15T12:03:00Z" w16du:dateUtc="2025-03-15T09:03:00Z">
              <w:r w:rsidR="00EC46CD">
                <w:rPr>
                  <w:rFonts w:cstheme="minorHAnsi"/>
                  <w:sz w:val="19"/>
                  <w:szCs w:val="19"/>
                  <w:lang w:val="fr-FR"/>
                </w:rPr>
                <w:t>a</w:t>
              </w:r>
            </w:ins>
          </w:p>
          <w:p w14:paraId="25698CE7" w14:textId="48C5CE85" w:rsidR="00771D97" w:rsidRDefault="008111F1" w:rsidP="008111F1">
            <w:pPr>
              <w:widowControl w:val="0"/>
              <w:jc w:val="center"/>
              <w:rPr>
                <w:rFonts w:cstheme="minorHAnsi"/>
                <w:sz w:val="19"/>
                <w:szCs w:val="19"/>
                <w:lang w:val="fr-FR"/>
              </w:rPr>
            </w:pPr>
            <w:ins w:id="7" w:author="Reviewer" w:date="2025-03-15T11:57:00Z" w16du:dateUtc="2025-03-15T08:57:00Z">
              <w:r w:rsidRPr="00734145">
                <w:rPr>
                  <w:rFonts w:cstheme="minorHAnsi"/>
                  <w:sz w:val="19"/>
                  <w:szCs w:val="19"/>
                  <w:lang w:val="fr-FR"/>
                </w:rPr>
                <w:t>Nombre (Personnel)</w:t>
              </w:r>
            </w:ins>
          </w:p>
        </w:tc>
        <w:tc>
          <w:tcPr>
            <w:tcW w:w="455" w:type="pct"/>
            <w:gridSpan w:val="2"/>
          </w:tcPr>
          <w:p w14:paraId="5932DC39" w14:textId="6A203783" w:rsidR="008111F1" w:rsidRDefault="008111F1" w:rsidP="008111F1">
            <w:pPr>
              <w:widowControl w:val="0"/>
              <w:jc w:val="center"/>
              <w:rPr>
                <w:ins w:id="8" w:author="Reviewer" w:date="2025-03-15T11:57:00Z" w16du:dateUtc="2025-03-15T08:57:00Z"/>
                <w:rFonts w:cstheme="minorHAnsi"/>
                <w:sz w:val="19"/>
                <w:szCs w:val="19"/>
                <w:lang w:val="fr-FR"/>
              </w:rPr>
            </w:pPr>
            <w:ins w:id="9" w:author="Reviewer" w:date="2025-03-15T11:57:00Z" w16du:dateUtc="2025-03-15T08:57:00Z">
              <w:r>
                <w:rPr>
                  <w:rFonts w:cstheme="minorHAnsi"/>
                  <w:sz w:val="19"/>
                  <w:szCs w:val="19"/>
                  <w:lang w:val="fr-FR"/>
                </w:rPr>
                <w:t>402</w:t>
              </w:r>
            </w:ins>
            <w:ins w:id="10" w:author="Reviewer" w:date="2025-03-15T12:03:00Z" w16du:dateUtc="2025-03-15T09:03:00Z">
              <w:r w:rsidR="00EC46CD">
                <w:rPr>
                  <w:rFonts w:cstheme="minorHAnsi"/>
                  <w:sz w:val="19"/>
                  <w:szCs w:val="19"/>
                  <w:lang w:val="fr-FR"/>
                </w:rPr>
                <w:t>b</w:t>
              </w:r>
            </w:ins>
          </w:p>
          <w:p w14:paraId="3FE50E66" w14:textId="77777777" w:rsidR="00771D97" w:rsidRDefault="008111F1" w:rsidP="008111F1">
            <w:pPr>
              <w:widowControl w:val="0"/>
              <w:jc w:val="center"/>
              <w:rPr>
                <w:ins w:id="11" w:author="Reviewer" w:date="2025-03-15T11:57:00Z" w16du:dateUtc="2025-03-15T08:57:00Z"/>
                <w:rFonts w:cstheme="minorHAnsi"/>
                <w:sz w:val="19"/>
                <w:szCs w:val="19"/>
                <w:lang w:val="fr-FR"/>
              </w:rPr>
            </w:pPr>
            <w:ins w:id="12" w:author="Reviewer" w:date="2025-03-15T11:57:00Z" w16du:dateUtc="2025-03-15T08:57:00Z">
              <w:r w:rsidRPr="00734145">
                <w:rPr>
                  <w:rFonts w:cstheme="minorHAnsi"/>
                  <w:sz w:val="19"/>
                  <w:szCs w:val="19"/>
                  <w:lang w:val="fr-FR"/>
                </w:rPr>
                <w:t>Nombre (Personnel)</w:t>
              </w:r>
            </w:ins>
          </w:p>
          <w:p w14:paraId="63AFE58B" w14:textId="2C41630A" w:rsidR="008111F1" w:rsidRDefault="008111F1" w:rsidP="008111F1">
            <w:pPr>
              <w:widowControl w:val="0"/>
              <w:jc w:val="center"/>
              <w:rPr>
                <w:rFonts w:cstheme="minorHAnsi"/>
                <w:sz w:val="19"/>
                <w:szCs w:val="19"/>
                <w:lang w:val="fr-FR"/>
              </w:rPr>
            </w:pPr>
            <w:proofErr w:type="gramStart"/>
            <w:ins w:id="13" w:author="Reviewer" w:date="2025-03-15T11:58:00Z" w16du:dateUtc="2025-03-15T08:58:00Z">
              <w:r>
                <w:rPr>
                  <w:rFonts w:cstheme="minorHAnsi"/>
                  <w:sz w:val="19"/>
                  <w:szCs w:val="19"/>
                  <w:lang w:val="fr-FR"/>
                </w:rPr>
                <w:t>masculin</w:t>
              </w:r>
            </w:ins>
            <w:proofErr w:type="gramEnd"/>
          </w:p>
        </w:tc>
        <w:tc>
          <w:tcPr>
            <w:tcW w:w="454" w:type="pct"/>
            <w:shd w:val="clear" w:color="auto" w:fill="auto"/>
            <w:tcMar>
              <w:top w:w="72" w:type="dxa"/>
              <w:left w:w="144" w:type="dxa"/>
              <w:bottom w:w="72" w:type="dxa"/>
              <w:right w:w="144" w:type="dxa"/>
            </w:tcMar>
            <w:hideMark/>
          </w:tcPr>
          <w:p w14:paraId="296FFB04" w14:textId="507E0E7B" w:rsidR="00771D97" w:rsidRDefault="00771D97" w:rsidP="00EA0F47">
            <w:pPr>
              <w:widowControl w:val="0"/>
              <w:jc w:val="center"/>
              <w:rPr>
                <w:ins w:id="14" w:author="Reviewer" w:date="2025-03-14T22:00:00Z" w16du:dateUtc="2025-03-14T19:00:00Z"/>
                <w:rFonts w:cstheme="minorHAnsi"/>
                <w:sz w:val="19"/>
                <w:szCs w:val="19"/>
                <w:lang w:val="fr-FR"/>
              </w:rPr>
            </w:pPr>
            <w:ins w:id="15" w:author="Reviewer" w:date="2025-03-14T22:03:00Z" w16du:dateUtc="2025-03-14T19:03:00Z">
              <w:r>
                <w:rPr>
                  <w:rFonts w:cstheme="minorHAnsi"/>
                  <w:sz w:val="19"/>
                  <w:szCs w:val="19"/>
                  <w:lang w:val="fr-FR"/>
                </w:rPr>
                <w:t>402</w:t>
              </w:r>
            </w:ins>
            <w:ins w:id="16" w:author="Reviewer" w:date="2025-03-15T12:03:00Z" w16du:dateUtc="2025-03-15T09:03:00Z">
              <w:r w:rsidR="00EC46CD">
                <w:rPr>
                  <w:rFonts w:cstheme="minorHAnsi"/>
                  <w:sz w:val="19"/>
                  <w:szCs w:val="19"/>
                  <w:lang w:val="fr-FR"/>
                </w:rPr>
                <w:t>c</w:t>
              </w:r>
            </w:ins>
          </w:p>
          <w:p w14:paraId="6819D3C7" w14:textId="77777777" w:rsidR="00771D97" w:rsidRDefault="00771D97" w:rsidP="00EA0F47">
            <w:pPr>
              <w:widowControl w:val="0"/>
              <w:jc w:val="center"/>
              <w:rPr>
                <w:ins w:id="17" w:author="Reviewer" w:date="2025-03-15T11:58:00Z" w16du:dateUtc="2025-03-15T08:58:00Z"/>
                <w:rFonts w:cstheme="minorHAnsi"/>
                <w:sz w:val="19"/>
                <w:szCs w:val="19"/>
                <w:lang w:val="fr-FR"/>
              </w:rPr>
            </w:pPr>
            <w:r w:rsidRPr="00734145">
              <w:rPr>
                <w:rFonts w:cstheme="minorHAnsi"/>
                <w:sz w:val="19"/>
                <w:szCs w:val="19"/>
                <w:lang w:val="fr-FR"/>
              </w:rPr>
              <w:t>Nombre (Personnel)</w:t>
            </w:r>
          </w:p>
          <w:p w14:paraId="71B5D487" w14:textId="6646A3D4" w:rsidR="008111F1" w:rsidRPr="00734145" w:rsidRDefault="008111F1" w:rsidP="00EA0F47">
            <w:pPr>
              <w:widowControl w:val="0"/>
              <w:jc w:val="center"/>
              <w:rPr>
                <w:rFonts w:cstheme="minorHAnsi"/>
                <w:b/>
                <w:bCs/>
                <w:sz w:val="19"/>
                <w:szCs w:val="19"/>
                <w:lang w:val="fr-FR"/>
              </w:rPr>
            </w:pPr>
            <w:proofErr w:type="spellStart"/>
            <w:proofErr w:type="gramStart"/>
            <w:ins w:id="18" w:author="Reviewer" w:date="2025-03-15T11:58:00Z" w16du:dateUtc="2025-03-15T08:58:00Z">
              <w:r>
                <w:rPr>
                  <w:rFonts w:cstheme="minorHAnsi"/>
                  <w:b/>
                  <w:bCs/>
                  <w:sz w:val="19"/>
                  <w:szCs w:val="19"/>
                  <w:lang w:val="fr-FR"/>
                </w:rPr>
                <w:t>feminin</w:t>
              </w:r>
            </w:ins>
            <w:proofErr w:type="spellEnd"/>
            <w:proofErr w:type="gramEnd"/>
          </w:p>
        </w:tc>
        <w:tc>
          <w:tcPr>
            <w:tcW w:w="455" w:type="pct"/>
            <w:shd w:val="clear" w:color="auto" w:fill="auto"/>
            <w:tcMar>
              <w:top w:w="72" w:type="dxa"/>
              <w:left w:w="144" w:type="dxa"/>
              <w:bottom w:w="72" w:type="dxa"/>
              <w:right w:w="144" w:type="dxa"/>
            </w:tcMar>
            <w:hideMark/>
          </w:tcPr>
          <w:p w14:paraId="3CF90A36" w14:textId="6ADFD81D" w:rsidR="00771D97" w:rsidRDefault="00771D97" w:rsidP="00EA0F47">
            <w:pPr>
              <w:widowControl w:val="0"/>
              <w:jc w:val="center"/>
              <w:rPr>
                <w:ins w:id="19" w:author="Reviewer" w:date="2025-03-14T22:00:00Z" w16du:dateUtc="2025-03-14T19:00:00Z"/>
                <w:rFonts w:cstheme="minorHAnsi"/>
                <w:sz w:val="19"/>
                <w:szCs w:val="19"/>
                <w:lang w:val="fr-FR"/>
              </w:rPr>
            </w:pPr>
            <w:ins w:id="20" w:author="Reviewer" w:date="2025-03-14T22:03:00Z" w16du:dateUtc="2025-03-14T19:03:00Z">
              <w:r>
                <w:rPr>
                  <w:rFonts w:cstheme="minorHAnsi"/>
                  <w:sz w:val="19"/>
                  <w:szCs w:val="19"/>
                  <w:lang w:val="fr-FR"/>
                </w:rPr>
                <w:t>403</w:t>
              </w:r>
            </w:ins>
          </w:p>
          <w:p w14:paraId="67A73115" w14:textId="77C789A9" w:rsidR="00771D97" w:rsidRPr="00734145" w:rsidRDefault="00771D97" w:rsidP="00EA0F47">
            <w:pPr>
              <w:widowControl w:val="0"/>
              <w:jc w:val="center"/>
              <w:rPr>
                <w:rFonts w:cstheme="minorHAnsi"/>
                <w:b/>
                <w:sz w:val="19"/>
                <w:szCs w:val="19"/>
                <w:lang w:val="fr-FR"/>
              </w:rPr>
            </w:pPr>
            <w:r w:rsidRPr="00734145">
              <w:rPr>
                <w:rFonts w:cstheme="minorHAnsi"/>
                <w:sz w:val="19"/>
                <w:szCs w:val="19"/>
                <w:lang w:val="fr-FR"/>
              </w:rPr>
              <w:t>Nombre de poste vacant ?</w:t>
            </w:r>
          </w:p>
          <w:p w14:paraId="1412DE01" w14:textId="77777777" w:rsidR="00771D97" w:rsidRPr="00734145" w:rsidRDefault="00771D97" w:rsidP="00EA0F47">
            <w:pPr>
              <w:widowControl w:val="0"/>
              <w:rPr>
                <w:rFonts w:cstheme="minorHAnsi"/>
                <w:sz w:val="19"/>
                <w:szCs w:val="19"/>
                <w:lang w:val="fr-FR"/>
              </w:rPr>
            </w:pPr>
            <w:r w:rsidRPr="00734145">
              <w:rPr>
                <w:rFonts w:cstheme="minorHAnsi"/>
                <w:bCs/>
                <w:i/>
                <w:iCs/>
                <w:sz w:val="19"/>
                <w:szCs w:val="19"/>
                <w:lang w:val="fr-FR"/>
              </w:rPr>
              <w:t>[Si supérieur ou égal à 1, passez au point 11]</w:t>
            </w:r>
          </w:p>
        </w:tc>
        <w:tc>
          <w:tcPr>
            <w:tcW w:w="454" w:type="pct"/>
            <w:shd w:val="clear" w:color="auto" w:fill="auto"/>
            <w:tcMar>
              <w:top w:w="72" w:type="dxa"/>
              <w:left w:w="144" w:type="dxa"/>
              <w:bottom w:w="72" w:type="dxa"/>
              <w:right w:w="144" w:type="dxa"/>
            </w:tcMar>
            <w:hideMark/>
          </w:tcPr>
          <w:p w14:paraId="3D4AF566" w14:textId="12F0B72C" w:rsidR="00771D97" w:rsidRPr="003A484B" w:rsidRDefault="00771D97" w:rsidP="00EA0F47">
            <w:pPr>
              <w:widowControl w:val="0"/>
              <w:jc w:val="center"/>
              <w:rPr>
                <w:ins w:id="21" w:author="Reviewer" w:date="2025-03-14T22:03:00Z" w16du:dateUtc="2025-03-14T19:03:00Z"/>
                <w:rFonts w:cstheme="minorHAnsi"/>
                <w:strike/>
                <w:color w:val="FF0000"/>
                <w:sz w:val="19"/>
                <w:szCs w:val="19"/>
                <w:lang w:val="fr-FR"/>
                <w:rPrChange w:id="22" w:author="Reviewer" w:date="2025-03-15T12:07:00Z" w16du:dateUtc="2025-03-15T09:07:00Z">
                  <w:rPr>
                    <w:ins w:id="23" w:author="Reviewer" w:date="2025-03-14T22:03:00Z" w16du:dateUtc="2025-03-14T19:03:00Z"/>
                    <w:rFonts w:cstheme="minorHAnsi"/>
                    <w:sz w:val="19"/>
                    <w:szCs w:val="19"/>
                    <w:lang w:val="fr-FR"/>
                  </w:rPr>
                </w:rPrChange>
              </w:rPr>
            </w:pPr>
            <w:commentRangeStart w:id="24"/>
            <w:ins w:id="25" w:author="Reviewer" w:date="2025-03-14T22:03:00Z" w16du:dateUtc="2025-03-14T19:03:00Z">
              <w:r w:rsidRPr="003A484B">
                <w:rPr>
                  <w:rFonts w:cstheme="minorHAnsi"/>
                  <w:strike/>
                  <w:color w:val="FF0000"/>
                  <w:sz w:val="19"/>
                  <w:szCs w:val="19"/>
                  <w:lang w:val="fr-FR"/>
                  <w:rPrChange w:id="26" w:author="Reviewer" w:date="2025-03-15T12:07:00Z" w16du:dateUtc="2025-03-15T09:07:00Z">
                    <w:rPr>
                      <w:rFonts w:cstheme="minorHAnsi"/>
                      <w:sz w:val="19"/>
                      <w:szCs w:val="19"/>
                      <w:lang w:val="fr-FR"/>
                    </w:rPr>
                  </w:rPrChange>
                </w:rPr>
                <w:t>404</w:t>
              </w:r>
            </w:ins>
          </w:p>
          <w:p w14:paraId="32DB8B01" w14:textId="2A168722" w:rsidR="00771D97" w:rsidRPr="00734145" w:rsidRDefault="00771D97" w:rsidP="00EA0F47">
            <w:pPr>
              <w:widowControl w:val="0"/>
              <w:jc w:val="center"/>
              <w:rPr>
                <w:rFonts w:cstheme="minorHAnsi"/>
                <w:sz w:val="19"/>
                <w:szCs w:val="19"/>
                <w:lang w:val="fr-FR"/>
              </w:rPr>
            </w:pPr>
            <w:r w:rsidRPr="003A484B">
              <w:rPr>
                <w:rFonts w:cstheme="minorHAnsi"/>
                <w:strike/>
                <w:color w:val="FF0000"/>
                <w:sz w:val="19"/>
                <w:szCs w:val="19"/>
                <w:lang w:val="fr-FR"/>
                <w:rPrChange w:id="27" w:author="Reviewer" w:date="2025-03-15T12:07:00Z" w16du:dateUtc="2025-03-15T09:07:00Z">
                  <w:rPr>
                    <w:rFonts w:cstheme="minorHAnsi"/>
                    <w:sz w:val="19"/>
                    <w:szCs w:val="19"/>
                    <w:lang w:val="fr-FR"/>
                  </w:rPr>
                </w:rPrChange>
              </w:rPr>
              <w:t>Niveau d'études en majorité</w:t>
            </w:r>
            <w:commentRangeEnd w:id="24"/>
            <w:r w:rsidR="003A484B" w:rsidRPr="003A484B">
              <w:rPr>
                <w:rStyle w:val="CommentReference"/>
                <w:strike/>
                <w:rPrChange w:id="28" w:author="Reviewer" w:date="2025-03-15T12:07:00Z" w16du:dateUtc="2025-03-15T09:07:00Z">
                  <w:rPr>
                    <w:rStyle w:val="CommentReference"/>
                  </w:rPr>
                </w:rPrChange>
              </w:rPr>
              <w:commentReference w:id="24"/>
            </w:r>
          </w:p>
        </w:tc>
        <w:tc>
          <w:tcPr>
            <w:tcW w:w="455" w:type="pct"/>
            <w:shd w:val="clear" w:color="auto" w:fill="auto"/>
            <w:tcMar>
              <w:top w:w="72" w:type="dxa"/>
              <w:left w:w="144" w:type="dxa"/>
              <w:bottom w:w="72" w:type="dxa"/>
              <w:right w:w="144" w:type="dxa"/>
            </w:tcMar>
          </w:tcPr>
          <w:p w14:paraId="0922C6C1" w14:textId="5ADD93ED" w:rsidR="00771D97" w:rsidRPr="00AF26E3" w:rsidRDefault="00771D97" w:rsidP="00EA0F47">
            <w:pPr>
              <w:widowControl w:val="0"/>
              <w:jc w:val="center"/>
              <w:rPr>
                <w:ins w:id="29" w:author="Reviewer" w:date="2025-03-14T22:03:00Z" w16du:dateUtc="2025-03-14T19:03:00Z"/>
                <w:rFonts w:cstheme="minorHAnsi"/>
                <w:color w:val="FF0000"/>
                <w:sz w:val="19"/>
                <w:szCs w:val="19"/>
                <w:lang w:val="fr-FR"/>
                <w:rPrChange w:id="30" w:author="Reviewer" w:date="2025-03-15T12:20:00Z" w16du:dateUtc="2025-03-15T09:20:00Z">
                  <w:rPr>
                    <w:ins w:id="31" w:author="Reviewer" w:date="2025-03-14T22:03:00Z" w16du:dateUtc="2025-03-14T19:03:00Z"/>
                    <w:rFonts w:cstheme="minorHAnsi"/>
                    <w:sz w:val="19"/>
                    <w:szCs w:val="19"/>
                    <w:lang w:val="fr-FR"/>
                  </w:rPr>
                </w:rPrChange>
              </w:rPr>
            </w:pPr>
            <w:commentRangeStart w:id="32"/>
            <w:commentRangeStart w:id="33"/>
            <w:ins w:id="34" w:author="Reviewer" w:date="2025-03-14T22:03:00Z" w16du:dateUtc="2025-03-14T19:03:00Z">
              <w:r w:rsidRPr="00AF26E3">
                <w:rPr>
                  <w:rFonts w:cstheme="minorHAnsi"/>
                  <w:color w:val="FF0000"/>
                  <w:sz w:val="19"/>
                  <w:szCs w:val="19"/>
                  <w:lang w:val="fr-FR"/>
                  <w:rPrChange w:id="35" w:author="Reviewer" w:date="2025-03-15T12:20:00Z" w16du:dateUtc="2025-03-15T09:20:00Z">
                    <w:rPr>
                      <w:rFonts w:cstheme="minorHAnsi"/>
                      <w:sz w:val="19"/>
                      <w:szCs w:val="19"/>
                      <w:lang w:val="fr-FR"/>
                    </w:rPr>
                  </w:rPrChange>
                </w:rPr>
                <w:t>40</w:t>
              </w:r>
            </w:ins>
            <w:ins w:id="36" w:author="Reviewer" w:date="2025-03-15T12:10:00Z" w16du:dateUtc="2025-03-15T09:10:00Z">
              <w:r w:rsidR="006534A2" w:rsidRPr="00AF26E3">
                <w:rPr>
                  <w:rFonts w:cstheme="minorHAnsi"/>
                  <w:color w:val="FF0000"/>
                  <w:sz w:val="19"/>
                  <w:szCs w:val="19"/>
                  <w:lang w:val="fr-FR"/>
                  <w:rPrChange w:id="37" w:author="Reviewer" w:date="2025-03-15T12:20:00Z" w16du:dateUtc="2025-03-15T09:20:00Z">
                    <w:rPr>
                      <w:rFonts w:cstheme="minorHAnsi"/>
                      <w:sz w:val="19"/>
                      <w:szCs w:val="19"/>
                      <w:lang w:val="fr-FR"/>
                    </w:rPr>
                  </w:rPrChange>
                </w:rPr>
                <w:t>4</w:t>
              </w:r>
            </w:ins>
          </w:p>
          <w:p w14:paraId="2B707982" w14:textId="097C85B9" w:rsidR="00771D97" w:rsidRPr="00AF26E3" w:rsidRDefault="00771D97" w:rsidP="00EA0F47">
            <w:pPr>
              <w:widowControl w:val="0"/>
              <w:jc w:val="center"/>
              <w:rPr>
                <w:rFonts w:cstheme="minorHAnsi"/>
                <w:color w:val="FF0000"/>
                <w:sz w:val="19"/>
                <w:szCs w:val="19"/>
                <w:lang w:val="fr-FR"/>
                <w:rPrChange w:id="38" w:author="Reviewer" w:date="2025-03-15T12:20:00Z" w16du:dateUtc="2025-03-15T09:20:00Z">
                  <w:rPr>
                    <w:rFonts w:cstheme="minorHAnsi"/>
                    <w:sz w:val="19"/>
                    <w:szCs w:val="19"/>
                    <w:lang w:val="fr-FR"/>
                  </w:rPr>
                </w:rPrChange>
              </w:rPr>
            </w:pPr>
            <w:r w:rsidRPr="00AF26E3">
              <w:rPr>
                <w:rFonts w:cstheme="minorHAnsi"/>
                <w:color w:val="FF0000"/>
                <w:sz w:val="19"/>
                <w:szCs w:val="19"/>
                <w:lang w:val="fr-FR"/>
                <w:rPrChange w:id="39" w:author="Reviewer" w:date="2025-03-15T12:20:00Z" w16du:dateUtc="2025-03-15T09:20:00Z">
                  <w:rPr>
                    <w:rFonts w:cstheme="minorHAnsi"/>
                    <w:sz w:val="19"/>
                    <w:szCs w:val="19"/>
                    <w:lang w:val="fr-FR"/>
                  </w:rPr>
                </w:rPrChange>
              </w:rPr>
              <w:t>Formations complémentaires reçues sur la SMNI (en majorité)</w:t>
            </w:r>
            <w:commentRangeEnd w:id="32"/>
            <w:r w:rsidR="0069505F">
              <w:rPr>
                <w:rStyle w:val="CommentReference"/>
              </w:rPr>
              <w:commentReference w:id="32"/>
            </w:r>
            <w:commentRangeEnd w:id="33"/>
            <w:r w:rsidR="0069505F">
              <w:rPr>
                <w:rStyle w:val="CommentReference"/>
              </w:rPr>
              <w:commentReference w:id="33"/>
            </w:r>
          </w:p>
          <w:p w14:paraId="14F24965" w14:textId="77777777" w:rsidR="00771D97" w:rsidRPr="00734145" w:rsidRDefault="00771D97" w:rsidP="00EA0F47">
            <w:pPr>
              <w:widowControl w:val="0"/>
              <w:jc w:val="center"/>
              <w:rPr>
                <w:rFonts w:cstheme="minorHAnsi"/>
                <w:b/>
                <w:bCs/>
                <w:sz w:val="19"/>
                <w:szCs w:val="19"/>
                <w:lang w:val="fr-FR"/>
              </w:rPr>
            </w:pPr>
          </w:p>
        </w:tc>
        <w:tc>
          <w:tcPr>
            <w:tcW w:w="454" w:type="pct"/>
            <w:shd w:val="clear" w:color="auto" w:fill="auto"/>
            <w:tcMar>
              <w:top w:w="72" w:type="dxa"/>
              <w:left w:w="144" w:type="dxa"/>
              <w:bottom w:w="72" w:type="dxa"/>
              <w:right w:w="144" w:type="dxa"/>
            </w:tcMar>
          </w:tcPr>
          <w:p w14:paraId="29638043" w14:textId="07B2F06E" w:rsidR="00771D97" w:rsidRDefault="00771D97" w:rsidP="00EA0F47">
            <w:pPr>
              <w:widowControl w:val="0"/>
              <w:jc w:val="center"/>
              <w:rPr>
                <w:ins w:id="40" w:author="Reviewer" w:date="2025-03-14T22:03:00Z" w16du:dateUtc="2025-03-14T19:03:00Z"/>
                <w:rFonts w:cstheme="minorHAnsi"/>
                <w:sz w:val="19"/>
                <w:szCs w:val="19"/>
                <w:lang w:val="fr-FR"/>
              </w:rPr>
            </w:pPr>
            <w:ins w:id="41" w:author="Reviewer" w:date="2025-03-14T22:03:00Z" w16du:dateUtc="2025-03-14T19:03:00Z">
              <w:r>
                <w:rPr>
                  <w:rFonts w:cstheme="minorHAnsi"/>
                  <w:sz w:val="19"/>
                  <w:szCs w:val="19"/>
                  <w:lang w:val="fr-FR"/>
                </w:rPr>
                <w:t>40</w:t>
              </w:r>
            </w:ins>
            <w:ins w:id="42" w:author="Reviewer" w:date="2025-03-15T12:10:00Z" w16du:dateUtc="2025-03-15T09:10:00Z">
              <w:r w:rsidR="006534A2">
                <w:rPr>
                  <w:rFonts w:cstheme="minorHAnsi"/>
                  <w:sz w:val="19"/>
                  <w:szCs w:val="19"/>
                  <w:lang w:val="fr-FR"/>
                </w:rPr>
                <w:t>5</w:t>
              </w:r>
            </w:ins>
          </w:p>
          <w:p w14:paraId="2DF66103" w14:textId="1FB2CCB2" w:rsidR="00771D97" w:rsidRPr="00734145" w:rsidRDefault="00771D97" w:rsidP="00EA0F47">
            <w:pPr>
              <w:widowControl w:val="0"/>
              <w:jc w:val="center"/>
              <w:rPr>
                <w:rFonts w:cstheme="minorHAnsi"/>
                <w:sz w:val="19"/>
                <w:szCs w:val="19"/>
                <w:lang w:val="fr-FR"/>
              </w:rPr>
            </w:pPr>
            <w:commentRangeStart w:id="43"/>
            <w:r w:rsidRPr="00734145">
              <w:rPr>
                <w:rFonts w:cstheme="minorHAnsi"/>
                <w:sz w:val="19"/>
                <w:szCs w:val="19"/>
                <w:lang w:val="fr-FR"/>
              </w:rPr>
              <w:t xml:space="preserve">Nombre </w:t>
            </w:r>
            <w:commentRangeEnd w:id="43"/>
            <w:r w:rsidR="00FF0592">
              <w:rPr>
                <w:rStyle w:val="CommentReference"/>
              </w:rPr>
              <w:commentReference w:id="43"/>
            </w:r>
            <w:r w:rsidRPr="00734145">
              <w:rPr>
                <w:rFonts w:cstheme="minorHAnsi"/>
                <w:sz w:val="19"/>
                <w:szCs w:val="19"/>
                <w:lang w:val="fr-FR"/>
              </w:rPr>
              <w:t xml:space="preserve">de personnes fournissant actuellement des services SMNI ? </w:t>
            </w:r>
          </w:p>
          <w:p w14:paraId="5FF48834" w14:textId="77777777" w:rsidR="00771D97" w:rsidRPr="00734145" w:rsidRDefault="00771D97" w:rsidP="00EA0F47">
            <w:pPr>
              <w:widowControl w:val="0"/>
              <w:jc w:val="center"/>
              <w:rPr>
                <w:rFonts w:cstheme="minorHAnsi"/>
                <w:b/>
                <w:bCs/>
                <w:sz w:val="19"/>
                <w:szCs w:val="19"/>
                <w:lang w:val="fr-FR"/>
              </w:rPr>
            </w:pPr>
            <w:r w:rsidRPr="00734145">
              <w:rPr>
                <w:rFonts w:cstheme="minorHAnsi"/>
                <w:bCs/>
                <w:i/>
                <w:iCs/>
                <w:sz w:val="19"/>
                <w:szCs w:val="19"/>
                <w:lang w:val="fr-FR"/>
              </w:rPr>
              <w:t>[Si=0, passez au niveau suivant]</w:t>
            </w:r>
          </w:p>
        </w:tc>
        <w:tc>
          <w:tcPr>
            <w:tcW w:w="455" w:type="pct"/>
          </w:tcPr>
          <w:p w14:paraId="1D31B8B9" w14:textId="5C5B0C34" w:rsidR="00771D97" w:rsidRDefault="00771D97" w:rsidP="00EA0F47">
            <w:pPr>
              <w:widowControl w:val="0"/>
              <w:jc w:val="center"/>
              <w:rPr>
                <w:ins w:id="44" w:author="Reviewer" w:date="2025-03-14T22:03:00Z" w16du:dateUtc="2025-03-14T19:03:00Z"/>
                <w:rFonts w:cstheme="minorHAnsi"/>
                <w:sz w:val="19"/>
                <w:szCs w:val="19"/>
                <w:lang w:val="fr-FR"/>
              </w:rPr>
            </w:pPr>
            <w:ins w:id="45" w:author="Reviewer" w:date="2025-03-14T22:03:00Z" w16du:dateUtc="2025-03-14T19:03:00Z">
              <w:r>
                <w:rPr>
                  <w:rFonts w:cstheme="minorHAnsi"/>
                  <w:sz w:val="19"/>
                  <w:szCs w:val="19"/>
                  <w:lang w:val="fr-FR"/>
                </w:rPr>
                <w:t>40</w:t>
              </w:r>
            </w:ins>
            <w:ins w:id="46" w:author="Reviewer" w:date="2025-03-15T12:10:00Z" w16du:dateUtc="2025-03-15T09:10:00Z">
              <w:r w:rsidR="006534A2">
                <w:rPr>
                  <w:rFonts w:cstheme="minorHAnsi"/>
                  <w:sz w:val="19"/>
                  <w:szCs w:val="19"/>
                  <w:lang w:val="fr-FR"/>
                </w:rPr>
                <w:t>6</w:t>
              </w:r>
            </w:ins>
          </w:p>
          <w:p w14:paraId="431A241B" w14:textId="7E68FFFE" w:rsidR="00771D97" w:rsidRPr="00734145" w:rsidRDefault="00771D97" w:rsidP="00EA0F47">
            <w:pPr>
              <w:widowControl w:val="0"/>
              <w:jc w:val="center"/>
              <w:rPr>
                <w:rFonts w:cstheme="minorHAnsi"/>
                <w:sz w:val="19"/>
                <w:szCs w:val="19"/>
                <w:lang w:val="fr-FR"/>
              </w:rPr>
            </w:pPr>
            <w:r w:rsidRPr="00734145">
              <w:rPr>
                <w:rFonts w:cstheme="minorHAnsi"/>
                <w:sz w:val="19"/>
                <w:szCs w:val="19"/>
                <w:lang w:val="fr-FR"/>
              </w:rPr>
              <w:t>Quels sont les services de SMNI qu'ils/elles fournissent ?</w:t>
            </w:r>
          </w:p>
          <w:p w14:paraId="5CE80B41" w14:textId="77777777" w:rsidR="00771D97" w:rsidRPr="00734145" w:rsidRDefault="00771D97" w:rsidP="00EA0F47">
            <w:pPr>
              <w:widowControl w:val="0"/>
              <w:jc w:val="center"/>
              <w:rPr>
                <w:rFonts w:cstheme="minorHAnsi"/>
                <w:sz w:val="19"/>
                <w:szCs w:val="19"/>
                <w:lang w:val="fr-FR"/>
              </w:rPr>
            </w:pPr>
          </w:p>
          <w:p w14:paraId="4D04A896" w14:textId="77777777" w:rsidR="00771D97" w:rsidRPr="00734145" w:rsidRDefault="00771D97" w:rsidP="00EA0F47">
            <w:pPr>
              <w:widowControl w:val="0"/>
              <w:jc w:val="center"/>
              <w:rPr>
                <w:rFonts w:cstheme="minorHAnsi"/>
                <w:sz w:val="19"/>
                <w:szCs w:val="19"/>
                <w:lang w:val="fr-FR"/>
              </w:rPr>
            </w:pPr>
            <w:r w:rsidRPr="00734145">
              <w:rPr>
                <w:rFonts w:cstheme="minorHAnsi"/>
                <w:sz w:val="19"/>
                <w:szCs w:val="19"/>
                <w:lang w:val="fr-FR"/>
              </w:rPr>
              <w:t>PLUSIEURS RÉPONSES</w:t>
            </w:r>
          </w:p>
          <w:p w14:paraId="46C45284" w14:textId="77777777" w:rsidR="00771D97" w:rsidRPr="00734145" w:rsidRDefault="00771D97" w:rsidP="00EA0F47">
            <w:pPr>
              <w:widowControl w:val="0"/>
              <w:jc w:val="center"/>
              <w:rPr>
                <w:rFonts w:cstheme="minorHAnsi"/>
                <w:b/>
                <w:bCs/>
                <w:sz w:val="19"/>
                <w:szCs w:val="19"/>
                <w:lang w:val="fr-FR"/>
              </w:rPr>
            </w:pPr>
            <w:r w:rsidRPr="00734145">
              <w:rPr>
                <w:rFonts w:cstheme="minorHAnsi"/>
                <w:b/>
                <w:bCs/>
                <w:sz w:val="19"/>
                <w:szCs w:val="19"/>
                <w:lang w:val="fr-FR"/>
              </w:rPr>
              <w:t xml:space="preserve">[UTILISER LES </w:t>
            </w:r>
            <w:commentRangeStart w:id="47"/>
            <w:r w:rsidRPr="00734145">
              <w:rPr>
                <w:rFonts w:cstheme="minorHAnsi"/>
                <w:b/>
                <w:bCs/>
                <w:sz w:val="19"/>
                <w:szCs w:val="19"/>
                <w:lang w:val="fr-FR"/>
              </w:rPr>
              <w:t>CODES</w:t>
            </w:r>
            <w:commentRangeEnd w:id="47"/>
            <w:r w:rsidR="004C45AE">
              <w:rPr>
                <w:rStyle w:val="CommentReference"/>
              </w:rPr>
              <w:commentReference w:id="47"/>
            </w:r>
            <w:r w:rsidRPr="00734145">
              <w:rPr>
                <w:rFonts w:cstheme="minorHAnsi"/>
                <w:b/>
                <w:bCs/>
                <w:sz w:val="19"/>
                <w:szCs w:val="19"/>
                <w:lang w:val="fr-FR"/>
              </w:rPr>
              <w:t>]</w:t>
            </w:r>
          </w:p>
        </w:tc>
        <w:tc>
          <w:tcPr>
            <w:tcW w:w="454" w:type="pct"/>
          </w:tcPr>
          <w:p w14:paraId="36694AEB" w14:textId="5F97F43B" w:rsidR="00771D97" w:rsidRDefault="00771D97" w:rsidP="00EA0F47">
            <w:pPr>
              <w:widowControl w:val="0"/>
              <w:jc w:val="center"/>
              <w:rPr>
                <w:ins w:id="48" w:author="Reviewer" w:date="2025-03-14T22:03:00Z" w16du:dateUtc="2025-03-14T19:03:00Z"/>
                <w:rFonts w:cstheme="minorHAnsi"/>
                <w:sz w:val="19"/>
                <w:szCs w:val="19"/>
                <w:lang w:val="fr-FR"/>
              </w:rPr>
            </w:pPr>
            <w:ins w:id="49" w:author="Reviewer" w:date="2025-03-14T22:03:00Z" w16du:dateUtc="2025-03-14T19:03:00Z">
              <w:r>
                <w:rPr>
                  <w:rFonts w:cstheme="minorHAnsi"/>
                  <w:sz w:val="19"/>
                  <w:szCs w:val="19"/>
                  <w:lang w:val="fr-FR"/>
                </w:rPr>
                <w:t>40</w:t>
              </w:r>
            </w:ins>
            <w:ins w:id="50" w:author="Reviewer" w:date="2025-03-15T12:11:00Z" w16du:dateUtc="2025-03-15T09:11:00Z">
              <w:r w:rsidR="006534A2">
                <w:rPr>
                  <w:rFonts w:cstheme="minorHAnsi"/>
                  <w:sz w:val="19"/>
                  <w:szCs w:val="19"/>
                  <w:lang w:val="fr-FR"/>
                </w:rPr>
                <w:t>7</w:t>
              </w:r>
            </w:ins>
          </w:p>
          <w:p w14:paraId="749E6B7D" w14:textId="0F8D2FA3" w:rsidR="00771D97" w:rsidRPr="00734145" w:rsidRDefault="00771D97" w:rsidP="00EA0F47">
            <w:pPr>
              <w:widowControl w:val="0"/>
              <w:jc w:val="center"/>
              <w:rPr>
                <w:rFonts w:cstheme="minorHAnsi"/>
                <w:sz w:val="19"/>
                <w:szCs w:val="19"/>
                <w:vertAlign w:val="superscript"/>
                <w:lang w:val="fr-FR"/>
              </w:rPr>
            </w:pPr>
            <w:r w:rsidRPr="00734145">
              <w:rPr>
                <w:rFonts w:cstheme="minorHAnsi"/>
                <w:sz w:val="19"/>
                <w:szCs w:val="19"/>
                <w:lang w:val="fr-FR"/>
              </w:rPr>
              <w:t>Pourquoi le(s) poste(s) est (sont)-il(s) actuellement vacant(s) ?</w:t>
            </w:r>
          </w:p>
          <w:p w14:paraId="7C8E9CEF" w14:textId="77777777" w:rsidR="00771D97" w:rsidRPr="00734145" w:rsidRDefault="00771D97" w:rsidP="00EA0F47">
            <w:pPr>
              <w:widowControl w:val="0"/>
              <w:jc w:val="center"/>
              <w:rPr>
                <w:rFonts w:cstheme="minorHAnsi"/>
                <w:sz w:val="19"/>
                <w:szCs w:val="19"/>
                <w:vertAlign w:val="superscript"/>
                <w:lang w:val="fr-FR"/>
              </w:rPr>
            </w:pPr>
          </w:p>
          <w:p w14:paraId="062766B4" w14:textId="77777777" w:rsidR="00771D97" w:rsidRPr="00734145" w:rsidRDefault="00771D97" w:rsidP="00EA0F47">
            <w:pPr>
              <w:widowControl w:val="0"/>
              <w:jc w:val="center"/>
              <w:rPr>
                <w:rFonts w:cstheme="minorHAnsi"/>
                <w:b/>
                <w:bCs/>
                <w:sz w:val="19"/>
                <w:szCs w:val="19"/>
                <w:lang w:val="fr-FR"/>
              </w:rPr>
            </w:pPr>
            <w:r w:rsidRPr="00734145">
              <w:rPr>
                <w:rFonts w:cstheme="minorHAnsi"/>
                <w:b/>
                <w:bCs/>
                <w:sz w:val="19"/>
                <w:szCs w:val="19"/>
                <w:lang w:val="fr-FR"/>
              </w:rPr>
              <w:t>[UTILISER LES CODES]</w:t>
            </w:r>
          </w:p>
        </w:tc>
        <w:tc>
          <w:tcPr>
            <w:tcW w:w="456" w:type="pct"/>
          </w:tcPr>
          <w:p w14:paraId="39F9024E" w14:textId="2F39DFEA" w:rsidR="00771D97" w:rsidRDefault="00771D97" w:rsidP="00EA0F47">
            <w:pPr>
              <w:widowControl w:val="0"/>
              <w:jc w:val="center"/>
              <w:rPr>
                <w:ins w:id="51" w:author="Reviewer" w:date="2025-03-14T22:03:00Z" w16du:dateUtc="2025-03-14T19:03:00Z"/>
                <w:rFonts w:cstheme="minorHAnsi"/>
                <w:sz w:val="19"/>
                <w:szCs w:val="19"/>
                <w:lang w:val="fr-FR"/>
              </w:rPr>
            </w:pPr>
            <w:ins w:id="52" w:author="Reviewer" w:date="2025-03-14T22:03:00Z" w16du:dateUtc="2025-03-14T19:03:00Z">
              <w:r>
                <w:rPr>
                  <w:rFonts w:cstheme="minorHAnsi"/>
                  <w:sz w:val="19"/>
                  <w:szCs w:val="19"/>
                  <w:lang w:val="fr-FR"/>
                </w:rPr>
                <w:t>40</w:t>
              </w:r>
            </w:ins>
            <w:ins w:id="53" w:author="Reviewer" w:date="2025-03-15T12:11:00Z" w16du:dateUtc="2025-03-15T09:11:00Z">
              <w:r w:rsidR="006534A2">
                <w:rPr>
                  <w:rFonts w:cstheme="minorHAnsi"/>
                  <w:sz w:val="19"/>
                  <w:szCs w:val="19"/>
                  <w:lang w:val="fr-FR"/>
                </w:rPr>
                <w:t>8</w:t>
              </w:r>
            </w:ins>
          </w:p>
          <w:p w14:paraId="309BADD5" w14:textId="12DCC187" w:rsidR="00771D97" w:rsidRPr="00734145" w:rsidRDefault="00771D97" w:rsidP="00EA0F47">
            <w:pPr>
              <w:widowControl w:val="0"/>
              <w:jc w:val="center"/>
              <w:rPr>
                <w:rFonts w:cstheme="minorHAnsi"/>
                <w:sz w:val="19"/>
                <w:szCs w:val="19"/>
                <w:lang w:val="fr-FR"/>
              </w:rPr>
            </w:pPr>
            <w:r w:rsidRPr="00734145">
              <w:rPr>
                <w:rFonts w:cstheme="minorHAnsi"/>
                <w:sz w:val="19"/>
                <w:szCs w:val="19"/>
                <w:lang w:val="fr-FR"/>
              </w:rPr>
              <w:t>Depuis combien de temps (en moyenne) ce(s) poste(s) est(sont)-il(s) vacant(s)</w:t>
            </w:r>
          </w:p>
          <w:p w14:paraId="5F687ED2" w14:textId="77777777" w:rsidR="00771D97" w:rsidRPr="00734145" w:rsidRDefault="00771D97" w:rsidP="00EA0F47">
            <w:pPr>
              <w:widowControl w:val="0"/>
              <w:jc w:val="center"/>
              <w:rPr>
                <w:rFonts w:cstheme="minorHAnsi"/>
                <w:sz w:val="19"/>
                <w:szCs w:val="19"/>
                <w:lang w:val="fr-FR"/>
              </w:rPr>
            </w:pPr>
          </w:p>
          <w:p w14:paraId="46D63234" w14:textId="77777777" w:rsidR="00771D97" w:rsidRPr="00734145" w:rsidRDefault="00771D97" w:rsidP="00EA0F47">
            <w:pPr>
              <w:widowControl w:val="0"/>
              <w:jc w:val="center"/>
              <w:rPr>
                <w:rFonts w:cstheme="minorHAnsi"/>
                <w:sz w:val="19"/>
                <w:szCs w:val="19"/>
                <w:lang w:val="fr-FR"/>
              </w:rPr>
            </w:pPr>
            <w:r w:rsidRPr="00734145">
              <w:rPr>
                <w:rFonts w:cstheme="minorHAnsi"/>
                <w:sz w:val="19"/>
                <w:szCs w:val="19"/>
                <w:lang w:val="fr-FR"/>
              </w:rPr>
              <w:t>(</w:t>
            </w:r>
            <w:proofErr w:type="gramStart"/>
            <w:r w:rsidRPr="00734145">
              <w:rPr>
                <w:rFonts w:cstheme="minorHAnsi"/>
                <w:sz w:val="19"/>
                <w:szCs w:val="19"/>
                <w:lang w:val="fr-FR"/>
              </w:rPr>
              <w:t>en</w:t>
            </w:r>
            <w:proofErr w:type="gramEnd"/>
            <w:r w:rsidRPr="00734145">
              <w:rPr>
                <w:rFonts w:cstheme="minorHAnsi"/>
                <w:sz w:val="19"/>
                <w:szCs w:val="19"/>
                <w:lang w:val="fr-FR"/>
              </w:rPr>
              <w:t xml:space="preserve"> mois, 0 si moins d'un mois)</w:t>
            </w:r>
          </w:p>
        </w:tc>
      </w:tr>
      <w:tr w:rsidR="00726C84" w:rsidRPr="00734145" w14:paraId="68D83D87" w14:textId="77777777" w:rsidTr="00726C84">
        <w:trPr>
          <w:cantSplit/>
          <w:trHeight w:val="10"/>
          <w:jc w:val="center"/>
        </w:trPr>
        <w:tc>
          <w:tcPr>
            <w:tcW w:w="454" w:type="pct"/>
          </w:tcPr>
          <w:p w14:paraId="1114CDBD" w14:textId="77777777" w:rsidR="00771D97" w:rsidRPr="00734145" w:rsidRDefault="00771D97" w:rsidP="00EA0F47">
            <w:pPr>
              <w:widowControl w:val="0"/>
              <w:jc w:val="center"/>
              <w:rPr>
                <w:rFonts w:cstheme="minorHAnsi"/>
                <w:sz w:val="19"/>
                <w:szCs w:val="19"/>
                <w:lang w:val="fr-FR"/>
              </w:rPr>
            </w:pPr>
            <w:r w:rsidRPr="00734145">
              <w:rPr>
                <w:rFonts w:cstheme="minorHAnsi"/>
                <w:sz w:val="19"/>
                <w:szCs w:val="19"/>
                <w:lang w:val="fr-FR"/>
              </w:rPr>
              <w:t>(1)</w:t>
            </w:r>
          </w:p>
        </w:tc>
        <w:tc>
          <w:tcPr>
            <w:tcW w:w="454" w:type="pct"/>
          </w:tcPr>
          <w:p w14:paraId="427622E3" w14:textId="72F9ABAB" w:rsidR="00771D97" w:rsidRPr="00734145" w:rsidRDefault="00771D97" w:rsidP="00EA0F47">
            <w:pPr>
              <w:widowControl w:val="0"/>
              <w:jc w:val="center"/>
              <w:rPr>
                <w:rFonts w:eastAsia="Arial Narrow" w:cstheme="minorHAnsi"/>
                <w:noProof/>
                <w:sz w:val="19"/>
                <w:szCs w:val="19"/>
                <w:lang w:val="fr-FR" w:eastAsia="en-IN" w:bidi="hi-IN"/>
              </w:rPr>
            </w:pPr>
          </w:p>
        </w:tc>
        <w:tc>
          <w:tcPr>
            <w:tcW w:w="455" w:type="pct"/>
            <w:gridSpan w:val="2"/>
          </w:tcPr>
          <w:p w14:paraId="769A06C4" w14:textId="06717B76" w:rsidR="00771D97" w:rsidRPr="00734145" w:rsidRDefault="00771D97" w:rsidP="00EA0F47">
            <w:pPr>
              <w:widowControl w:val="0"/>
              <w:jc w:val="center"/>
              <w:rPr>
                <w:rFonts w:eastAsia="Arial Narrow" w:cstheme="minorHAnsi"/>
                <w:noProof/>
                <w:sz w:val="19"/>
                <w:szCs w:val="19"/>
                <w:lang w:val="fr-FR" w:eastAsia="en-IN" w:bidi="hi-IN"/>
              </w:rPr>
            </w:pPr>
          </w:p>
        </w:tc>
        <w:tc>
          <w:tcPr>
            <w:tcW w:w="454" w:type="pct"/>
            <w:shd w:val="clear" w:color="auto" w:fill="auto"/>
            <w:tcMar>
              <w:top w:w="72" w:type="dxa"/>
              <w:left w:w="144" w:type="dxa"/>
              <w:bottom w:w="72" w:type="dxa"/>
              <w:right w:w="144" w:type="dxa"/>
            </w:tcMar>
          </w:tcPr>
          <w:p w14:paraId="662582CE" w14:textId="58642984" w:rsidR="00771D97" w:rsidRPr="00734145" w:rsidRDefault="000C2DA7" w:rsidP="00EA0F47">
            <w:pPr>
              <w:widowControl w:val="0"/>
              <w:jc w:val="center"/>
              <w:rPr>
                <w:rFonts w:cstheme="minorHAnsi"/>
                <w:sz w:val="19"/>
                <w:szCs w:val="19"/>
                <w:lang w:val="fr-FR"/>
              </w:rPr>
            </w:pPr>
            <w:ins w:id="54" w:author="Reviewer" w:date="2025-03-15T12:01:00Z" w16du:dateUtc="2025-03-15T09:01:00Z">
              <w:r w:rsidRPr="00734145">
                <w:rPr>
                  <w:rFonts w:eastAsia="Arial Narrow" w:cstheme="minorHAnsi"/>
                  <w:noProof/>
                  <w:sz w:val="19"/>
                  <w:szCs w:val="19"/>
                  <w:lang w:val="fr-FR" w:eastAsia="en-IN" w:bidi="hi-IN"/>
                </w:rPr>
                <mc:AlternateContent>
                  <mc:Choice Requires="wpg">
                    <w:drawing>
                      <wp:anchor distT="0" distB="0" distL="114300" distR="114300" simplePos="0" relativeHeight="253139968" behindDoc="0" locked="0" layoutInCell="1" allowOverlap="1" wp14:anchorId="65381746" wp14:editId="093E688C">
                        <wp:simplePos x="0" y="0"/>
                        <wp:positionH relativeFrom="column">
                          <wp:posOffset>203366</wp:posOffset>
                        </wp:positionH>
                        <wp:positionV relativeFrom="paragraph">
                          <wp:posOffset>230781</wp:posOffset>
                        </wp:positionV>
                        <wp:extent cx="293370" cy="120595"/>
                        <wp:effectExtent l="0" t="0" r="11430" b="13335"/>
                        <wp:wrapNone/>
                        <wp:docPr id="1813142846" name="Group 20"/>
                        <wp:cNvGraphicFramePr/>
                        <a:graphic xmlns:a="http://schemas.openxmlformats.org/drawingml/2006/main">
                          <a:graphicData uri="http://schemas.microsoft.com/office/word/2010/wordprocessingGroup">
                            <wpg:wgp>
                              <wpg:cNvGrpSpPr/>
                              <wpg:grpSpPr>
                                <a:xfrm>
                                  <a:off x="0" y="0"/>
                                  <a:ext cx="293370" cy="120595"/>
                                  <a:chOff x="8711" y="2856"/>
                                  <a:chExt cx="1080" cy="360"/>
                                </a:xfrm>
                              </wpg:grpSpPr>
                              <wps:wsp>
                                <wps:cNvPr id="133086707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13974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FE18A72" id="Group 20" o:spid="_x0000_s1026" style="position:absolute;margin-left:16pt;margin-top:18.15pt;width:23.1pt;height:9.5pt;z-index:25313996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"/>
                      </v:group>
                    </w:pict>
                  </mc:Fallback>
                </mc:AlternateContent>
              </w:r>
            </w:ins>
            <w:del w:id="55" w:author="Reviewer" w:date="2025-03-15T11:59:00Z" w16du:dateUtc="2025-03-15T08:59:00Z">
              <w:r w:rsidR="00771D97" w:rsidRPr="00734145" w:rsidDel="002E215D">
                <w:rPr>
                  <w:rFonts w:eastAsia="Arial Narrow" w:cstheme="minorHAnsi"/>
                  <w:noProof/>
                  <w:sz w:val="19"/>
                  <w:szCs w:val="19"/>
                  <w:lang w:val="fr-FR" w:eastAsia="en-IN" w:bidi="hi-IN"/>
                </w:rPr>
                <mc:AlternateContent>
                  <mc:Choice Requires="wpg">
                    <w:drawing>
                      <wp:anchor distT="0" distB="0" distL="114300" distR="114300" simplePos="0" relativeHeight="253054976" behindDoc="0" locked="0" layoutInCell="1" allowOverlap="1" wp14:anchorId="1DA7BA86" wp14:editId="7F0D48F6">
                        <wp:simplePos x="0" y="0"/>
                        <wp:positionH relativeFrom="column">
                          <wp:posOffset>180147</wp:posOffset>
                        </wp:positionH>
                        <wp:positionV relativeFrom="paragraph">
                          <wp:posOffset>247235</wp:posOffset>
                        </wp:positionV>
                        <wp:extent cx="293370" cy="128491"/>
                        <wp:effectExtent l="0" t="0" r="11430" b="24130"/>
                        <wp:wrapNone/>
                        <wp:docPr id="1695434007" name="Group 20"/>
                        <wp:cNvGraphicFramePr/>
                        <a:graphic xmlns:a="http://schemas.openxmlformats.org/drawingml/2006/main">
                          <a:graphicData uri="http://schemas.microsoft.com/office/word/2010/wordprocessingGroup">
                            <wpg:wgp>
                              <wpg:cNvGrpSpPr/>
                              <wpg:grpSpPr>
                                <a:xfrm>
                                  <a:off x="0" y="0"/>
                                  <a:ext cx="293370" cy="128491"/>
                                  <a:chOff x="8711" y="2856"/>
                                  <a:chExt cx="1080" cy="360"/>
                                </a:xfrm>
                              </wpg:grpSpPr>
                              <wps:wsp>
                                <wps:cNvPr id="1833582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03607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04CFD5D" id="Group 20" o:spid="_x0000_s1026" style="position:absolute;margin-left:14.2pt;margin-top:19.45pt;width:23.1pt;height:10.1pt;z-index:25305497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"/>
                      </v:group>
                    </w:pict>
                  </mc:Fallback>
                </mc:AlternateContent>
              </w:r>
            </w:del>
            <w:r w:rsidR="00771D97" w:rsidRPr="00734145">
              <w:rPr>
                <w:rFonts w:cstheme="minorHAnsi"/>
                <w:sz w:val="19"/>
                <w:szCs w:val="19"/>
                <w:lang w:val="fr-FR"/>
              </w:rPr>
              <w:t>(2)</w:t>
            </w:r>
          </w:p>
        </w:tc>
        <w:tc>
          <w:tcPr>
            <w:tcW w:w="455" w:type="pct"/>
            <w:shd w:val="clear" w:color="auto" w:fill="auto"/>
            <w:tcMar>
              <w:top w:w="72" w:type="dxa"/>
              <w:left w:w="144" w:type="dxa"/>
              <w:bottom w:w="72" w:type="dxa"/>
              <w:right w:w="144" w:type="dxa"/>
            </w:tcMar>
          </w:tcPr>
          <w:p w14:paraId="48180D0D" w14:textId="77777777" w:rsidR="00771D97" w:rsidRPr="00734145" w:rsidRDefault="00771D97" w:rsidP="00EA0F47">
            <w:pPr>
              <w:widowControl w:val="0"/>
              <w:jc w:val="center"/>
              <w:rPr>
                <w:rFonts w:cstheme="minorHAnsi"/>
                <w:sz w:val="19"/>
                <w:szCs w:val="19"/>
                <w:lang w:val="fr-FR"/>
              </w:rPr>
            </w:pPr>
            <w:r w:rsidRPr="00734145">
              <w:rPr>
                <w:rFonts w:cstheme="minorHAnsi"/>
                <w:sz w:val="19"/>
                <w:szCs w:val="19"/>
                <w:lang w:val="fr-FR"/>
              </w:rPr>
              <w:t>(3)</w:t>
            </w:r>
          </w:p>
        </w:tc>
        <w:tc>
          <w:tcPr>
            <w:tcW w:w="454" w:type="pct"/>
            <w:shd w:val="clear" w:color="auto" w:fill="auto"/>
            <w:tcMar>
              <w:top w:w="72" w:type="dxa"/>
              <w:left w:w="144" w:type="dxa"/>
              <w:bottom w:w="72" w:type="dxa"/>
              <w:right w:w="144" w:type="dxa"/>
            </w:tcMar>
          </w:tcPr>
          <w:p w14:paraId="5DB97AFF" w14:textId="77777777" w:rsidR="00771D97" w:rsidRPr="00734145" w:rsidRDefault="00771D97" w:rsidP="00EA0F47">
            <w:pPr>
              <w:widowControl w:val="0"/>
              <w:jc w:val="center"/>
              <w:rPr>
                <w:rFonts w:cstheme="minorHAnsi"/>
                <w:sz w:val="19"/>
                <w:szCs w:val="19"/>
                <w:lang w:val="fr-FR"/>
              </w:rPr>
            </w:pPr>
            <w:r w:rsidRPr="00734145">
              <w:rPr>
                <w:rFonts w:cstheme="minorHAnsi"/>
                <w:sz w:val="19"/>
                <w:szCs w:val="19"/>
                <w:lang w:val="fr-FR"/>
              </w:rPr>
              <w:t>(4)</w:t>
            </w:r>
          </w:p>
        </w:tc>
        <w:tc>
          <w:tcPr>
            <w:tcW w:w="455" w:type="pct"/>
            <w:shd w:val="clear" w:color="auto" w:fill="auto"/>
            <w:tcMar>
              <w:top w:w="72" w:type="dxa"/>
              <w:left w:w="144" w:type="dxa"/>
              <w:bottom w:w="72" w:type="dxa"/>
              <w:right w:w="144" w:type="dxa"/>
            </w:tcMar>
          </w:tcPr>
          <w:p w14:paraId="2FB06938" w14:textId="77777777" w:rsidR="00771D97" w:rsidRPr="00734145" w:rsidRDefault="00771D97" w:rsidP="00EA0F47">
            <w:pPr>
              <w:widowControl w:val="0"/>
              <w:jc w:val="center"/>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096960" behindDoc="0" locked="0" layoutInCell="1" allowOverlap="1" wp14:anchorId="395AA36D" wp14:editId="653C5042">
                      <wp:simplePos x="0" y="0"/>
                      <wp:positionH relativeFrom="column">
                        <wp:posOffset>153035</wp:posOffset>
                      </wp:positionH>
                      <wp:positionV relativeFrom="paragraph">
                        <wp:posOffset>229870</wp:posOffset>
                      </wp:positionV>
                      <wp:extent cx="293370" cy="152400"/>
                      <wp:effectExtent l="0" t="0" r="11430" b="19050"/>
                      <wp:wrapNone/>
                      <wp:docPr id="1643204555"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6328549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474822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8F9178" id="Group 41" o:spid="_x0000_s1026" style="position:absolute;margin-left:12.05pt;margin-top:18.1pt;width:23.1pt;height:12pt;z-index:25309696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"/>
                    </v:group>
                  </w:pict>
                </mc:Fallback>
              </mc:AlternateContent>
            </w:r>
            <w:r w:rsidRPr="00734145">
              <w:rPr>
                <w:rFonts w:cstheme="minorHAnsi"/>
                <w:sz w:val="19"/>
                <w:szCs w:val="19"/>
                <w:lang w:val="fr-FR"/>
              </w:rPr>
              <w:t>(8)</w:t>
            </w:r>
          </w:p>
        </w:tc>
        <w:tc>
          <w:tcPr>
            <w:tcW w:w="454" w:type="pct"/>
            <w:shd w:val="clear" w:color="auto" w:fill="auto"/>
            <w:tcMar>
              <w:top w:w="72" w:type="dxa"/>
              <w:left w:w="144" w:type="dxa"/>
              <w:bottom w:w="72" w:type="dxa"/>
              <w:right w:w="144" w:type="dxa"/>
            </w:tcMar>
          </w:tcPr>
          <w:p w14:paraId="1DC1685B" w14:textId="77777777" w:rsidR="00771D97" w:rsidRPr="00734145" w:rsidRDefault="00771D97" w:rsidP="00EA0F47">
            <w:pPr>
              <w:widowControl w:val="0"/>
              <w:jc w:val="center"/>
              <w:rPr>
                <w:rFonts w:cstheme="minorHAnsi"/>
                <w:sz w:val="19"/>
                <w:szCs w:val="19"/>
                <w:lang w:val="fr-FR"/>
              </w:rPr>
            </w:pPr>
            <w:r w:rsidRPr="00734145">
              <w:rPr>
                <w:rFonts w:cstheme="minorHAnsi"/>
                <w:sz w:val="19"/>
                <w:szCs w:val="19"/>
                <w:lang w:val="fr-FR"/>
              </w:rPr>
              <w:t>(9)</w:t>
            </w:r>
          </w:p>
        </w:tc>
        <w:tc>
          <w:tcPr>
            <w:tcW w:w="455" w:type="pct"/>
          </w:tcPr>
          <w:p w14:paraId="1FCD2AD3" w14:textId="77777777" w:rsidR="00771D97" w:rsidRPr="00734145" w:rsidRDefault="00771D97" w:rsidP="00EA0F47">
            <w:pPr>
              <w:widowControl w:val="0"/>
              <w:jc w:val="center"/>
              <w:rPr>
                <w:rFonts w:cstheme="minorHAnsi"/>
                <w:sz w:val="19"/>
                <w:szCs w:val="19"/>
                <w:lang w:val="fr-FR"/>
              </w:rPr>
            </w:pPr>
            <w:r w:rsidRPr="00734145">
              <w:rPr>
                <w:rFonts w:cstheme="minorHAnsi"/>
                <w:sz w:val="19"/>
                <w:szCs w:val="19"/>
                <w:lang w:val="fr-FR"/>
              </w:rPr>
              <w:t>(10)</w:t>
            </w:r>
          </w:p>
        </w:tc>
        <w:tc>
          <w:tcPr>
            <w:tcW w:w="454" w:type="pct"/>
          </w:tcPr>
          <w:p w14:paraId="1CF0AA3C" w14:textId="77777777" w:rsidR="00771D97" w:rsidRPr="00734145" w:rsidRDefault="00771D97" w:rsidP="00EA0F47">
            <w:pPr>
              <w:widowControl w:val="0"/>
              <w:jc w:val="center"/>
              <w:rPr>
                <w:rFonts w:cstheme="minorHAnsi"/>
                <w:sz w:val="19"/>
                <w:szCs w:val="19"/>
                <w:lang w:val="fr-FR"/>
              </w:rPr>
            </w:pPr>
            <w:r w:rsidRPr="00734145">
              <w:rPr>
                <w:rFonts w:cstheme="minorHAnsi"/>
                <w:sz w:val="19"/>
                <w:szCs w:val="19"/>
                <w:lang w:val="fr-FR"/>
              </w:rPr>
              <w:t>(11)</w:t>
            </w:r>
          </w:p>
        </w:tc>
        <w:tc>
          <w:tcPr>
            <w:tcW w:w="456" w:type="pct"/>
          </w:tcPr>
          <w:p w14:paraId="57BF8182" w14:textId="77777777" w:rsidR="00771D97" w:rsidRPr="00734145" w:rsidRDefault="00771D97" w:rsidP="00EA0F47">
            <w:pPr>
              <w:widowControl w:val="0"/>
              <w:jc w:val="center"/>
              <w:rPr>
                <w:rFonts w:cstheme="minorHAnsi"/>
                <w:sz w:val="19"/>
                <w:szCs w:val="19"/>
                <w:lang w:val="fr-FR"/>
              </w:rPr>
            </w:pPr>
            <w:r w:rsidRPr="00734145">
              <w:rPr>
                <w:rFonts w:cstheme="minorHAnsi"/>
                <w:sz w:val="19"/>
                <w:szCs w:val="19"/>
                <w:lang w:val="fr-FR"/>
              </w:rPr>
              <w:t>(12)</w:t>
            </w:r>
          </w:p>
        </w:tc>
      </w:tr>
      <w:tr w:rsidR="00726C84" w:rsidRPr="00734145" w14:paraId="639E28BF" w14:textId="77777777" w:rsidTr="00726C84">
        <w:trPr>
          <w:trHeight w:val="168"/>
          <w:jc w:val="center"/>
        </w:trPr>
        <w:tc>
          <w:tcPr>
            <w:tcW w:w="454" w:type="pct"/>
          </w:tcPr>
          <w:p w14:paraId="4ABD540F" w14:textId="77777777" w:rsidR="00771D97" w:rsidRPr="00734145" w:rsidRDefault="00771D97" w:rsidP="00EA0F47">
            <w:pPr>
              <w:widowControl w:val="0"/>
              <w:spacing w:line="180" w:lineRule="exact"/>
              <w:jc w:val="center"/>
              <w:rPr>
                <w:rFonts w:cstheme="minorHAnsi"/>
                <w:sz w:val="19"/>
                <w:szCs w:val="19"/>
                <w:lang w:val="fr-FR"/>
              </w:rPr>
            </w:pPr>
            <w:r w:rsidRPr="00734145">
              <w:rPr>
                <w:rFonts w:cstheme="minorHAnsi"/>
                <w:sz w:val="19"/>
                <w:szCs w:val="19"/>
                <w:lang w:val="fr-FR"/>
              </w:rPr>
              <w:t xml:space="preserve">1 </w:t>
            </w:r>
            <w:del w:id="56" w:author="Reviewer" w:date="2025-03-15T12:00:00Z" w16du:dateUtc="2025-03-15T09:00:00Z">
              <w:r w:rsidRPr="00734145" w:rsidDel="002E215D">
                <w:rPr>
                  <w:rFonts w:cstheme="minorHAnsi"/>
                  <w:sz w:val="19"/>
                  <w:szCs w:val="19"/>
                  <w:lang w:val="fr-FR"/>
                </w:rPr>
                <w:delText>(H)</w:delText>
              </w:r>
            </w:del>
          </w:p>
        </w:tc>
        <w:tc>
          <w:tcPr>
            <w:tcW w:w="454" w:type="pct"/>
          </w:tcPr>
          <w:p w14:paraId="359466FF" w14:textId="47BE654E" w:rsidR="00771D97" w:rsidRPr="00734145" w:rsidRDefault="002E215D" w:rsidP="00EA0F47">
            <w:pPr>
              <w:widowControl w:val="0"/>
              <w:spacing w:line="180" w:lineRule="exact"/>
              <w:rPr>
                <w:rFonts w:cstheme="minorHAnsi"/>
                <w:sz w:val="19"/>
                <w:szCs w:val="19"/>
                <w:lang w:val="fr-FR"/>
              </w:rPr>
            </w:pPr>
            <w:ins w:id="57" w:author="Reviewer" w:date="2025-03-15T11:59:00Z" w16du:dateUtc="2025-03-15T08:59:00Z">
              <w:r w:rsidRPr="00734145">
                <w:rPr>
                  <w:rFonts w:eastAsia="Arial Narrow" w:cstheme="minorHAnsi"/>
                  <w:noProof/>
                  <w:sz w:val="19"/>
                  <w:szCs w:val="19"/>
                  <w:lang w:val="fr-FR" w:eastAsia="en-IN" w:bidi="hi-IN"/>
                </w:rPr>
                <mc:AlternateContent>
                  <mc:Choice Requires="wpg">
                    <w:drawing>
                      <wp:anchor distT="0" distB="0" distL="114300" distR="114300" simplePos="0" relativeHeight="253113344" behindDoc="0" locked="0" layoutInCell="1" allowOverlap="1" wp14:anchorId="6E4138C6" wp14:editId="572C0328">
                        <wp:simplePos x="0" y="0"/>
                        <wp:positionH relativeFrom="column">
                          <wp:posOffset>-1270</wp:posOffset>
                        </wp:positionH>
                        <wp:positionV relativeFrom="paragraph">
                          <wp:posOffset>10160</wp:posOffset>
                        </wp:positionV>
                        <wp:extent cx="293370" cy="143123"/>
                        <wp:effectExtent l="0" t="0" r="11430" b="28575"/>
                        <wp:wrapNone/>
                        <wp:docPr id="1952925813" name="Group 20"/>
                        <wp:cNvGraphicFramePr/>
                        <a:graphic xmlns:a="http://schemas.openxmlformats.org/drawingml/2006/main">
                          <a:graphicData uri="http://schemas.microsoft.com/office/word/2010/wordprocessingGroup">
                            <wpg:wgp>
                              <wpg:cNvGrpSpPr/>
                              <wpg:grpSpPr>
                                <a:xfrm>
                                  <a:off x="0" y="0"/>
                                  <a:ext cx="293370" cy="143123"/>
                                  <a:chOff x="8711" y="2856"/>
                                  <a:chExt cx="1080" cy="360"/>
                                </a:xfrm>
                              </wpg:grpSpPr>
                              <wps:wsp>
                                <wps:cNvPr id="62819760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7077223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EC52A67" id="Group 20" o:spid="_x0000_s1026" style="position:absolute;margin-left:-.1pt;margin-top:.8pt;width:23.1pt;height:11.25pt;z-index:25311334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"/>
                      </v:group>
                    </w:pict>
                  </mc:Fallback>
                </mc:AlternateContent>
              </w:r>
            </w:ins>
          </w:p>
        </w:tc>
        <w:tc>
          <w:tcPr>
            <w:tcW w:w="455" w:type="pct"/>
            <w:gridSpan w:val="2"/>
          </w:tcPr>
          <w:p w14:paraId="13F49526" w14:textId="73A9B963" w:rsidR="00771D97" w:rsidRPr="00734145" w:rsidRDefault="002E215D" w:rsidP="00EA0F47">
            <w:pPr>
              <w:widowControl w:val="0"/>
              <w:spacing w:line="180" w:lineRule="exact"/>
              <w:rPr>
                <w:rFonts w:cstheme="minorHAnsi"/>
                <w:sz w:val="19"/>
                <w:szCs w:val="19"/>
                <w:lang w:val="fr-FR"/>
              </w:rPr>
            </w:pPr>
            <w:ins w:id="58" w:author="Reviewer" w:date="2025-03-15T11:59:00Z" w16du:dateUtc="2025-03-15T08:59:00Z">
              <w:r w:rsidRPr="00734145">
                <w:rPr>
                  <w:rFonts w:eastAsia="Arial Narrow" w:cstheme="minorHAnsi"/>
                  <w:noProof/>
                  <w:sz w:val="19"/>
                  <w:szCs w:val="19"/>
                  <w:lang w:val="fr-FR" w:eastAsia="en-IN" w:bidi="hi-IN"/>
                </w:rPr>
                <mc:AlternateContent>
                  <mc:Choice Requires="wpg">
                    <w:drawing>
                      <wp:anchor distT="0" distB="0" distL="114300" distR="114300" simplePos="0" relativeHeight="253115392" behindDoc="0" locked="0" layoutInCell="1" allowOverlap="1" wp14:anchorId="513A12A9" wp14:editId="3BEAB570">
                        <wp:simplePos x="0" y="0"/>
                        <wp:positionH relativeFrom="column">
                          <wp:posOffset>-4445</wp:posOffset>
                        </wp:positionH>
                        <wp:positionV relativeFrom="paragraph">
                          <wp:posOffset>10160</wp:posOffset>
                        </wp:positionV>
                        <wp:extent cx="293370" cy="143123"/>
                        <wp:effectExtent l="0" t="0" r="11430" b="28575"/>
                        <wp:wrapNone/>
                        <wp:docPr id="1075365045" name="Group 20"/>
                        <wp:cNvGraphicFramePr/>
                        <a:graphic xmlns:a="http://schemas.openxmlformats.org/drawingml/2006/main">
                          <a:graphicData uri="http://schemas.microsoft.com/office/word/2010/wordprocessingGroup">
                            <wpg:wgp>
                              <wpg:cNvGrpSpPr/>
                              <wpg:grpSpPr>
                                <a:xfrm>
                                  <a:off x="0" y="0"/>
                                  <a:ext cx="293370" cy="143123"/>
                                  <a:chOff x="8711" y="2856"/>
                                  <a:chExt cx="1080" cy="360"/>
                                </a:xfrm>
                              </wpg:grpSpPr>
                              <wps:wsp>
                                <wps:cNvPr id="94756243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4494027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9E61CB" id="Group 20" o:spid="_x0000_s1026" style="position:absolute;margin-left:-.35pt;margin-top:.8pt;width:23.1pt;height:11.25pt;z-index:25311539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"/>
                      </v:group>
                    </w:pict>
                  </mc:Fallback>
                </mc:AlternateContent>
              </w:r>
            </w:ins>
          </w:p>
        </w:tc>
        <w:tc>
          <w:tcPr>
            <w:tcW w:w="454" w:type="pct"/>
            <w:shd w:val="clear" w:color="auto" w:fill="auto"/>
            <w:tcMar>
              <w:top w:w="72" w:type="dxa"/>
              <w:left w:w="144" w:type="dxa"/>
              <w:bottom w:w="72" w:type="dxa"/>
              <w:right w:w="144" w:type="dxa"/>
            </w:tcMar>
            <w:hideMark/>
          </w:tcPr>
          <w:p w14:paraId="5C4EB27E" w14:textId="4745B601" w:rsidR="00771D97" w:rsidRPr="00734145" w:rsidRDefault="00771D97" w:rsidP="00EA0F47">
            <w:pPr>
              <w:widowControl w:val="0"/>
              <w:spacing w:line="180" w:lineRule="exact"/>
              <w:rPr>
                <w:rFonts w:cstheme="minorHAnsi"/>
                <w:sz w:val="19"/>
                <w:szCs w:val="19"/>
                <w:lang w:val="fr-FR"/>
              </w:rPr>
            </w:pPr>
          </w:p>
        </w:tc>
        <w:tc>
          <w:tcPr>
            <w:tcW w:w="455" w:type="pct"/>
            <w:shd w:val="clear" w:color="auto" w:fill="auto"/>
            <w:tcMar>
              <w:top w:w="72" w:type="dxa"/>
              <w:left w:w="144" w:type="dxa"/>
              <w:bottom w:w="72" w:type="dxa"/>
              <w:right w:w="144" w:type="dxa"/>
            </w:tcMar>
            <w:hideMark/>
          </w:tcPr>
          <w:p w14:paraId="52226CF4" w14:textId="77777777" w:rsidR="00771D97" w:rsidRPr="00734145" w:rsidRDefault="00771D97" w:rsidP="00EA0F47">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088768" behindDoc="0" locked="0" layoutInCell="1" allowOverlap="1" wp14:anchorId="55DFCEA4" wp14:editId="06073B2E">
                      <wp:simplePos x="0" y="0"/>
                      <wp:positionH relativeFrom="column">
                        <wp:posOffset>171450</wp:posOffset>
                      </wp:positionH>
                      <wp:positionV relativeFrom="paragraph">
                        <wp:posOffset>-18415</wp:posOffset>
                      </wp:positionV>
                      <wp:extent cx="146685" cy="152400"/>
                      <wp:effectExtent l="0" t="0" r="24765" b="19050"/>
                      <wp:wrapNone/>
                      <wp:docPr id="9655839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809F669" id="Rectangle 221" o:spid="_x0000_s1026" style="position:absolute;margin-left:13.5pt;margin-top:-1.45pt;width:11.55pt;height:12pt;z-index:25308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p>
        </w:tc>
        <w:tc>
          <w:tcPr>
            <w:tcW w:w="454" w:type="pct"/>
            <w:shd w:val="clear" w:color="auto" w:fill="auto"/>
            <w:tcMar>
              <w:top w:w="72" w:type="dxa"/>
              <w:left w:w="144" w:type="dxa"/>
              <w:bottom w:w="72" w:type="dxa"/>
              <w:right w:w="144" w:type="dxa"/>
            </w:tcMar>
            <w:hideMark/>
          </w:tcPr>
          <w:p w14:paraId="0DBABD09" w14:textId="77777777" w:rsidR="00771D97" w:rsidRPr="00734145" w:rsidRDefault="00771D97" w:rsidP="00EA0F47">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057024" behindDoc="0" locked="0" layoutInCell="1" allowOverlap="1" wp14:anchorId="5E75FFC4" wp14:editId="6FE1FAE9">
                      <wp:simplePos x="0" y="0"/>
                      <wp:positionH relativeFrom="column">
                        <wp:posOffset>200017</wp:posOffset>
                      </wp:positionH>
                      <wp:positionV relativeFrom="paragraph">
                        <wp:posOffset>1905</wp:posOffset>
                      </wp:positionV>
                      <wp:extent cx="293370" cy="152400"/>
                      <wp:effectExtent l="0" t="0" r="11430" b="19050"/>
                      <wp:wrapNone/>
                      <wp:docPr id="1757343782"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2834499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0131321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F8B0E25" id="Group 1920869360" o:spid="_x0000_s1026" style="position:absolute;margin-left:15.75pt;margin-top:.15pt;width:23.1pt;height:12pt;z-index:25305702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"/>
                    </v:group>
                  </w:pict>
                </mc:Fallback>
              </mc:AlternateContent>
            </w:r>
          </w:p>
        </w:tc>
        <w:tc>
          <w:tcPr>
            <w:tcW w:w="455" w:type="pct"/>
            <w:shd w:val="clear" w:color="auto" w:fill="auto"/>
            <w:tcMar>
              <w:top w:w="72" w:type="dxa"/>
              <w:left w:w="144" w:type="dxa"/>
              <w:bottom w:w="72" w:type="dxa"/>
              <w:right w:w="144" w:type="dxa"/>
            </w:tcMar>
            <w:hideMark/>
          </w:tcPr>
          <w:p w14:paraId="4FF2C76D" w14:textId="77777777" w:rsidR="00771D97" w:rsidRPr="00734145" w:rsidRDefault="00771D97" w:rsidP="00EA0F47">
            <w:pPr>
              <w:widowControl w:val="0"/>
              <w:spacing w:line="180" w:lineRule="exact"/>
              <w:rPr>
                <w:rFonts w:cstheme="minorHAnsi"/>
                <w:sz w:val="19"/>
                <w:szCs w:val="19"/>
                <w:lang w:val="fr-FR"/>
              </w:rPr>
            </w:pPr>
          </w:p>
        </w:tc>
        <w:tc>
          <w:tcPr>
            <w:tcW w:w="454" w:type="pct"/>
            <w:shd w:val="clear" w:color="auto" w:fill="auto"/>
            <w:tcMar>
              <w:top w:w="72" w:type="dxa"/>
              <w:left w:w="144" w:type="dxa"/>
              <w:bottom w:w="72" w:type="dxa"/>
              <w:right w:w="144" w:type="dxa"/>
            </w:tcMar>
            <w:hideMark/>
          </w:tcPr>
          <w:p w14:paraId="2FD9938A" w14:textId="77777777" w:rsidR="00771D97" w:rsidRPr="00734145" w:rsidRDefault="00771D97" w:rsidP="00EA0F47">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076480" behindDoc="0" locked="0" layoutInCell="1" allowOverlap="1" wp14:anchorId="4B63AE63" wp14:editId="4A25DB77">
                      <wp:simplePos x="0" y="0"/>
                      <wp:positionH relativeFrom="column">
                        <wp:posOffset>171450</wp:posOffset>
                      </wp:positionH>
                      <wp:positionV relativeFrom="paragraph">
                        <wp:posOffset>-18415</wp:posOffset>
                      </wp:positionV>
                      <wp:extent cx="146685" cy="152400"/>
                      <wp:effectExtent l="0" t="0" r="24765" b="19050"/>
                      <wp:wrapNone/>
                      <wp:docPr id="13919000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4C44DFA" id="Rectangle 221" o:spid="_x0000_s1026" style="position:absolute;margin-left:13.5pt;margin-top:-1.45pt;width:11.55pt;height:12pt;z-index:25307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p>
        </w:tc>
        <w:tc>
          <w:tcPr>
            <w:tcW w:w="455" w:type="pct"/>
          </w:tcPr>
          <w:p w14:paraId="48FDE109" w14:textId="77777777" w:rsidR="00771D97" w:rsidRPr="00734145" w:rsidRDefault="00771D97" w:rsidP="00EA0F47">
            <w:pPr>
              <w:widowControl w:val="0"/>
              <w:spacing w:line="180" w:lineRule="exact"/>
              <w:rPr>
                <w:rFonts w:cstheme="minorHAnsi"/>
                <w:sz w:val="19"/>
                <w:szCs w:val="19"/>
                <w:lang w:val="fr-FR"/>
              </w:rPr>
            </w:pPr>
          </w:p>
        </w:tc>
        <w:tc>
          <w:tcPr>
            <w:tcW w:w="454" w:type="pct"/>
          </w:tcPr>
          <w:p w14:paraId="4EAEF02F" w14:textId="77777777" w:rsidR="00771D97" w:rsidRPr="00734145" w:rsidRDefault="00771D97" w:rsidP="00EA0F47">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082624" behindDoc="0" locked="0" layoutInCell="1" allowOverlap="1" wp14:anchorId="2961335B" wp14:editId="10FBFCB5">
                      <wp:simplePos x="0" y="0"/>
                      <wp:positionH relativeFrom="column">
                        <wp:posOffset>171450</wp:posOffset>
                      </wp:positionH>
                      <wp:positionV relativeFrom="paragraph">
                        <wp:posOffset>-18415</wp:posOffset>
                      </wp:positionV>
                      <wp:extent cx="146685" cy="152400"/>
                      <wp:effectExtent l="0" t="0" r="24765" b="19050"/>
                      <wp:wrapNone/>
                      <wp:docPr id="14123107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AB51374" id="Rectangle 221" o:spid="_x0000_s1026" style="position:absolute;margin-left:13.5pt;margin-top:-1.45pt;width:11.55pt;height:12pt;z-index:25308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p>
        </w:tc>
        <w:tc>
          <w:tcPr>
            <w:tcW w:w="456" w:type="pct"/>
          </w:tcPr>
          <w:p w14:paraId="284113B7" w14:textId="77777777" w:rsidR="00771D97" w:rsidRPr="00734145" w:rsidRDefault="00771D97" w:rsidP="00EA0F47">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g">
                  <w:drawing>
                    <wp:anchor distT="0" distB="0" distL="114300" distR="114300" simplePos="0" relativeHeight="253056000" behindDoc="0" locked="0" layoutInCell="1" allowOverlap="1" wp14:anchorId="2E1A6CA5" wp14:editId="46C6B4F5">
                      <wp:simplePos x="0" y="0"/>
                      <wp:positionH relativeFrom="column">
                        <wp:posOffset>159385</wp:posOffset>
                      </wp:positionH>
                      <wp:positionV relativeFrom="paragraph">
                        <wp:posOffset>1270</wp:posOffset>
                      </wp:positionV>
                      <wp:extent cx="302943" cy="152400"/>
                      <wp:effectExtent l="0" t="0" r="20955" b="19050"/>
                      <wp:wrapNone/>
                      <wp:docPr id="1944698843"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26031650"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6435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3DEEDAA" id="Group 87" o:spid="_x0000_s1026" style="position:absolute;margin-left:12.55pt;margin-top:.1pt;width:23.85pt;height:12pt;z-index:25305600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"/>
                    </v:group>
                  </w:pict>
                </mc:Fallback>
              </mc:AlternateContent>
            </w:r>
          </w:p>
        </w:tc>
      </w:tr>
      <w:tr w:rsidR="00726C84" w:rsidRPr="00734145" w14:paraId="08114241" w14:textId="77777777" w:rsidTr="00726C84">
        <w:trPr>
          <w:trHeight w:val="168"/>
          <w:jc w:val="center"/>
        </w:trPr>
        <w:tc>
          <w:tcPr>
            <w:tcW w:w="454" w:type="pct"/>
          </w:tcPr>
          <w:p w14:paraId="458E1C5A" w14:textId="0C5D6B48" w:rsidR="00771D97" w:rsidRPr="00734145" w:rsidRDefault="00771D97" w:rsidP="00EA0F47">
            <w:pPr>
              <w:widowControl w:val="0"/>
              <w:spacing w:line="180" w:lineRule="exact"/>
              <w:jc w:val="center"/>
              <w:rPr>
                <w:rFonts w:cstheme="minorHAnsi"/>
                <w:sz w:val="19"/>
                <w:szCs w:val="19"/>
                <w:lang w:val="fr-FR"/>
              </w:rPr>
            </w:pPr>
            <w:del w:id="59" w:author="Reviewer" w:date="2025-03-15T12:00:00Z" w16du:dateUtc="2025-03-15T09:00:00Z">
              <w:r w:rsidRPr="00734145" w:rsidDel="002E215D">
                <w:rPr>
                  <w:rFonts w:cstheme="minorHAnsi"/>
                  <w:sz w:val="19"/>
                  <w:szCs w:val="19"/>
                  <w:lang w:val="fr-FR"/>
                </w:rPr>
                <w:delText>1 (F)</w:delText>
              </w:r>
            </w:del>
            <w:ins w:id="60" w:author="Reviewer" w:date="2025-03-15T12:00:00Z" w16du:dateUtc="2025-03-15T09:00:00Z">
              <w:r w:rsidR="002E215D">
                <w:rPr>
                  <w:rFonts w:cstheme="minorHAnsi"/>
                  <w:sz w:val="19"/>
                  <w:szCs w:val="19"/>
                  <w:lang w:val="fr-FR"/>
                </w:rPr>
                <w:t>2</w:t>
              </w:r>
            </w:ins>
          </w:p>
        </w:tc>
        <w:tc>
          <w:tcPr>
            <w:tcW w:w="454" w:type="pct"/>
          </w:tcPr>
          <w:p w14:paraId="4D0052EE" w14:textId="0EF36B1B" w:rsidR="00771D97" w:rsidRPr="00734145" w:rsidRDefault="002E215D" w:rsidP="00EA0F47">
            <w:pPr>
              <w:widowControl w:val="0"/>
              <w:spacing w:line="180" w:lineRule="exact"/>
              <w:rPr>
                <w:rFonts w:eastAsia="Arial Narrow" w:cstheme="minorHAnsi"/>
                <w:noProof/>
                <w:sz w:val="19"/>
                <w:szCs w:val="19"/>
                <w:lang w:val="fr-FR" w:eastAsia="en-IN" w:bidi="hi-IN"/>
              </w:rPr>
            </w:pPr>
            <w:ins w:id="61" w:author="Reviewer" w:date="2025-03-15T11:59:00Z" w16du:dateUtc="2025-03-15T08:59:00Z">
              <w:r w:rsidRPr="00734145">
                <w:rPr>
                  <w:rFonts w:eastAsia="Arial Narrow" w:cstheme="minorHAnsi"/>
                  <w:noProof/>
                  <w:sz w:val="19"/>
                  <w:szCs w:val="19"/>
                  <w:lang w:val="fr-FR" w:eastAsia="en-IN" w:bidi="hi-IN"/>
                </w:rPr>
                <mc:AlternateContent>
                  <mc:Choice Requires="wpg">
                    <w:drawing>
                      <wp:anchor distT="0" distB="0" distL="114300" distR="114300" simplePos="0" relativeHeight="253117440" behindDoc="0" locked="0" layoutInCell="1" allowOverlap="1" wp14:anchorId="2B609A2A" wp14:editId="34070F4E">
                        <wp:simplePos x="0" y="0"/>
                        <wp:positionH relativeFrom="column">
                          <wp:posOffset>-1270</wp:posOffset>
                        </wp:positionH>
                        <wp:positionV relativeFrom="paragraph">
                          <wp:posOffset>4445</wp:posOffset>
                        </wp:positionV>
                        <wp:extent cx="293370" cy="143123"/>
                        <wp:effectExtent l="0" t="0" r="11430" b="28575"/>
                        <wp:wrapNone/>
                        <wp:docPr id="1391008411" name="Group 20"/>
                        <wp:cNvGraphicFramePr/>
                        <a:graphic xmlns:a="http://schemas.openxmlformats.org/drawingml/2006/main">
                          <a:graphicData uri="http://schemas.microsoft.com/office/word/2010/wordprocessingGroup">
                            <wpg:wgp>
                              <wpg:cNvGrpSpPr/>
                              <wpg:grpSpPr>
                                <a:xfrm>
                                  <a:off x="0" y="0"/>
                                  <a:ext cx="293370" cy="143123"/>
                                  <a:chOff x="8711" y="2856"/>
                                  <a:chExt cx="1080" cy="360"/>
                                </a:xfrm>
                              </wpg:grpSpPr>
                              <wps:wsp>
                                <wps:cNvPr id="5060811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560874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B90EDE" id="Group 20" o:spid="_x0000_s1026" style="position:absolute;margin-left:-.1pt;margin-top:.35pt;width:23.1pt;height:11.25pt;z-index:25311744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"/>
                      </v:group>
                    </w:pict>
                  </mc:Fallback>
                </mc:AlternateContent>
              </w:r>
            </w:ins>
          </w:p>
        </w:tc>
        <w:tc>
          <w:tcPr>
            <w:tcW w:w="455" w:type="pct"/>
            <w:gridSpan w:val="2"/>
          </w:tcPr>
          <w:p w14:paraId="17ED3A5E" w14:textId="26A23740" w:rsidR="00771D97" w:rsidRPr="00734145" w:rsidRDefault="002E215D" w:rsidP="00EA0F47">
            <w:pPr>
              <w:widowControl w:val="0"/>
              <w:spacing w:line="180" w:lineRule="exact"/>
              <w:rPr>
                <w:rFonts w:eastAsia="Arial Narrow" w:cstheme="minorHAnsi"/>
                <w:noProof/>
                <w:sz w:val="19"/>
                <w:szCs w:val="19"/>
                <w:lang w:val="fr-FR" w:eastAsia="en-IN" w:bidi="hi-IN"/>
              </w:rPr>
            </w:pPr>
            <w:ins w:id="62" w:author="Reviewer" w:date="2025-03-15T11:59:00Z" w16du:dateUtc="2025-03-15T08:59:00Z">
              <w:r w:rsidRPr="00734145">
                <w:rPr>
                  <w:rFonts w:eastAsia="Arial Narrow" w:cstheme="minorHAnsi"/>
                  <w:noProof/>
                  <w:sz w:val="19"/>
                  <w:szCs w:val="19"/>
                  <w:lang w:val="fr-FR" w:eastAsia="en-IN" w:bidi="hi-IN"/>
                </w:rPr>
                <mc:AlternateContent>
                  <mc:Choice Requires="wpg">
                    <w:drawing>
                      <wp:anchor distT="0" distB="0" distL="114300" distR="114300" simplePos="0" relativeHeight="253129728" behindDoc="0" locked="0" layoutInCell="1" allowOverlap="1" wp14:anchorId="382E53F7" wp14:editId="6457E9AB">
                        <wp:simplePos x="0" y="0"/>
                        <wp:positionH relativeFrom="column">
                          <wp:posOffset>-4445</wp:posOffset>
                        </wp:positionH>
                        <wp:positionV relativeFrom="paragraph">
                          <wp:posOffset>4445</wp:posOffset>
                        </wp:positionV>
                        <wp:extent cx="293370" cy="143123"/>
                        <wp:effectExtent l="0" t="0" r="11430" b="28575"/>
                        <wp:wrapNone/>
                        <wp:docPr id="831891067" name="Group 20"/>
                        <wp:cNvGraphicFramePr/>
                        <a:graphic xmlns:a="http://schemas.openxmlformats.org/drawingml/2006/main">
                          <a:graphicData uri="http://schemas.microsoft.com/office/word/2010/wordprocessingGroup">
                            <wpg:wgp>
                              <wpg:cNvGrpSpPr/>
                              <wpg:grpSpPr>
                                <a:xfrm>
                                  <a:off x="0" y="0"/>
                                  <a:ext cx="293370" cy="143123"/>
                                  <a:chOff x="8711" y="2856"/>
                                  <a:chExt cx="1080" cy="360"/>
                                </a:xfrm>
                              </wpg:grpSpPr>
                              <wps:wsp>
                                <wps:cNvPr id="6699161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5178407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0FA7BE" id="Group 20" o:spid="_x0000_s1026" style="position:absolute;margin-left:-.35pt;margin-top:.35pt;width:23.1pt;height:11.25pt;z-index:2531297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"/>
                      </v:group>
                    </w:pict>
                  </mc:Fallback>
                </mc:AlternateContent>
              </w:r>
            </w:ins>
          </w:p>
        </w:tc>
        <w:tc>
          <w:tcPr>
            <w:tcW w:w="454" w:type="pct"/>
            <w:shd w:val="clear" w:color="auto" w:fill="auto"/>
            <w:tcMar>
              <w:top w:w="72" w:type="dxa"/>
              <w:left w:w="144" w:type="dxa"/>
              <w:bottom w:w="72" w:type="dxa"/>
              <w:right w:w="144" w:type="dxa"/>
            </w:tcMar>
          </w:tcPr>
          <w:p w14:paraId="77E270EC" w14:textId="290AA1C8" w:rsidR="00771D97" w:rsidRPr="00734145" w:rsidRDefault="00771D97" w:rsidP="00EA0F47">
            <w:pPr>
              <w:widowControl w:val="0"/>
              <w:spacing w:line="180" w:lineRule="exact"/>
              <w:rPr>
                <w:rFonts w:eastAsia="Arial Narrow" w:cstheme="minorHAnsi"/>
                <w:noProof/>
                <w:sz w:val="19"/>
                <w:szCs w:val="19"/>
                <w:lang w:val="fr-FR" w:eastAsia="en-IN" w:bidi="hi-IN"/>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074432" behindDoc="0" locked="0" layoutInCell="1" allowOverlap="1" wp14:anchorId="5018EBA0" wp14:editId="6714440C">
                      <wp:simplePos x="0" y="0"/>
                      <wp:positionH relativeFrom="column">
                        <wp:posOffset>166370</wp:posOffset>
                      </wp:positionH>
                      <wp:positionV relativeFrom="paragraph">
                        <wp:posOffset>-18415</wp:posOffset>
                      </wp:positionV>
                      <wp:extent cx="293370" cy="152400"/>
                      <wp:effectExtent l="0" t="0" r="11430" b="19050"/>
                      <wp:wrapNone/>
                      <wp:docPr id="436991366"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797463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696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943DF4" id="Group 23" o:spid="_x0000_s1026" style="position:absolute;margin-left:13.1pt;margin-top:-1.45pt;width:23.1pt;height:12pt;z-index:25307443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VfJlAIAANQ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"/>
                    </v:group>
                  </w:pict>
                </mc:Fallback>
              </mc:AlternateContent>
            </w:r>
          </w:p>
        </w:tc>
        <w:tc>
          <w:tcPr>
            <w:tcW w:w="455" w:type="pct"/>
            <w:shd w:val="clear" w:color="auto" w:fill="auto"/>
            <w:tcMar>
              <w:top w:w="72" w:type="dxa"/>
              <w:left w:w="144" w:type="dxa"/>
              <w:bottom w:w="72" w:type="dxa"/>
              <w:right w:w="144" w:type="dxa"/>
            </w:tcMar>
          </w:tcPr>
          <w:p w14:paraId="451311D5" w14:textId="77777777" w:rsidR="00771D97" w:rsidRPr="00734145" w:rsidRDefault="00771D97" w:rsidP="00EA0F47">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089792" behindDoc="0" locked="0" layoutInCell="1" allowOverlap="1" wp14:anchorId="0F8361EB" wp14:editId="3E503AE1">
                      <wp:simplePos x="0" y="0"/>
                      <wp:positionH relativeFrom="column">
                        <wp:posOffset>171450</wp:posOffset>
                      </wp:positionH>
                      <wp:positionV relativeFrom="paragraph">
                        <wp:posOffset>-15875</wp:posOffset>
                      </wp:positionV>
                      <wp:extent cx="146685" cy="152400"/>
                      <wp:effectExtent l="0" t="0" r="24765" b="19050"/>
                      <wp:wrapNone/>
                      <wp:docPr id="7182169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ED6996D" id="Rectangle 221" o:spid="_x0000_s1026" style="position:absolute;margin-left:13.5pt;margin-top:-1.25pt;width:11.55pt;height:12pt;z-index:25308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p>
        </w:tc>
        <w:tc>
          <w:tcPr>
            <w:tcW w:w="454" w:type="pct"/>
            <w:shd w:val="clear" w:color="auto" w:fill="auto"/>
            <w:tcMar>
              <w:top w:w="72" w:type="dxa"/>
              <w:left w:w="144" w:type="dxa"/>
              <w:bottom w:w="72" w:type="dxa"/>
              <w:right w:w="144" w:type="dxa"/>
            </w:tcMar>
          </w:tcPr>
          <w:p w14:paraId="079FFB37" w14:textId="77777777" w:rsidR="00771D97" w:rsidRPr="00734145" w:rsidRDefault="00771D97" w:rsidP="00EA0F47">
            <w:pPr>
              <w:widowControl w:val="0"/>
              <w:spacing w:line="180" w:lineRule="exact"/>
              <w:rPr>
                <w:rFonts w:eastAsia="Arial Narrow" w:cstheme="minorHAnsi"/>
                <w:noProof/>
                <w:sz w:val="19"/>
                <w:szCs w:val="19"/>
                <w:lang w:val="fr-FR" w:eastAsia="en-IN" w:bidi="hi-IN"/>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075456" behindDoc="0" locked="0" layoutInCell="1" allowOverlap="1" wp14:anchorId="26EFA0A8" wp14:editId="51F31B7B">
                      <wp:simplePos x="0" y="0"/>
                      <wp:positionH relativeFrom="column">
                        <wp:posOffset>199390</wp:posOffset>
                      </wp:positionH>
                      <wp:positionV relativeFrom="paragraph">
                        <wp:posOffset>-12644</wp:posOffset>
                      </wp:positionV>
                      <wp:extent cx="293370" cy="152400"/>
                      <wp:effectExtent l="0" t="0" r="11430" b="19050"/>
                      <wp:wrapNone/>
                      <wp:docPr id="1057443894"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606820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772024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BEACFC7" id="Group 1920869363" o:spid="_x0000_s1026" style="position:absolute;margin-left:15.7pt;margin-top:-1pt;width:23.1pt;height:12pt;z-index:25307545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"/>
                    </v:group>
                  </w:pict>
                </mc:Fallback>
              </mc:AlternateContent>
            </w:r>
          </w:p>
        </w:tc>
        <w:tc>
          <w:tcPr>
            <w:tcW w:w="455" w:type="pct"/>
            <w:shd w:val="clear" w:color="auto" w:fill="auto"/>
            <w:tcMar>
              <w:top w:w="72" w:type="dxa"/>
              <w:left w:w="144" w:type="dxa"/>
              <w:bottom w:w="72" w:type="dxa"/>
              <w:right w:w="144" w:type="dxa"/>
            </w:tcMar>
          </w:tcPr>
          <w:p w14:paraId="1F751080" w14:textId="77777777" w:rsidR="00771D97" w:rsidRPr="00734145" w:rsidRDefault="00771D97" w:rsidP="00EA0F47">
            <w:pPr>
              <w:widowControl w:val="0"/>
              <w:spacing w:line="180" w:lineRule="exact"/>
              <w:rPr>
                <w:rFonts w:eastAsia="Arial Narrow" w:cstheme="minorHAnsi"/>
                <w:noProof/>
                <w:sz w:val="19"/>
                <w:szCs w:val="19"/>
                <w:lang w:val="fr-FR" w:eastAsia="en-IN" w:bidi="hi-IN"/>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094912" behindDoc="0" locked="0" layoutInCell="1" allowOverlap="1" wp14:anchorId="76721E57" wp14:editId="1302D596">
                      <wp:simplePos x="0" y="0"/>
                      <wp:positionH relativeFrom="column">
                        <wp:posOffset>153035</wp:posOffset>
                      </wp:positionH>
                      <wp:positionV relativeFrom="paragraph">
                        <wp:posOffset>-43815</wp:posOffset>
                      </wp:positionV>
                      <wp:extent cx="293370" cy="152400"/>
                      <wp:effectExtent l="0" t="0" r="11430" b="19050"/>
                      <wp:wrapNone/>
                      <wp:docPr id="157035018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7682866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939488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95FB67" id="Group 41" o:spid="_x0000_s1026" style="position:absolute;margin-left:12.05pt;margin-top:-3.45pt;width:23.1pt;height:12pt;z-index:25309491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"/>
                    </v:group>
                  </w:pict>
                </mc:Fallback>
              </mc:AlternateContent>
            </w:r>
          </w:p>
        </w:tc>
        <w:tc>
          <w:tcPr>
            <w:tcW w:w="454" w:type="pct"/>
            <w:shd w:val="clear" w:color="auto" w:fill="auto"/>
            <w:tcMar>
              <w:top w:w="72" w:type="dxa"/>
              <w:left w:w="144" w:type="dxa"/>
              <w:bottom w:w="72" w:type="dxa"/>
              <w:right w:w="144" w:type="dxa"/>
            </w:tcMar>
          </w:tcPr>
          <w:p w14:paraId="6906B5B8" w14:textId="77777777" w:rsidR="00771D97" w:rsidRPr="00734145" w:rsidRDefault="00771D97" w:rsidP="00EA0F47">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077504" behindDoc="0" locked="0" layoutInCell="1" allowOverlap="1" wp14:anchorId="6EC89735" wp14:editId="205DC38B">
                      <wp:simplePos x="0" y="0"/>
                      <wp:positionH relativeFrom="column">
                        <wp:posOffset>171450</wp:posOffset>
                      </wp:positionH>
                      <wp:positionV relativeFrom="paragraph">
                        <wp:posOffset>-15875</wp:posOffset>
                      </wp:positionV>
                      <wp:extent cx="146685" cy="152400"/>
                      <wp:effectExtent l="0" t="0" r="24765" b="19050"/>
                      <wp:wrapNone/>
                      <wp:docPr id="74893479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655E27F" id="Rectangle 221" o:spid="_x0000_s1026" style="position:absolute;margin-left:13.5pt;margin-top:-1.25pt;width:11.55pt;height:12pt;z-index:25307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p>
        </w:tc>
        <w:tc>
          <w:tcPr>
            <w:tcW w:w="455" w:type="pct"/>
          </w:tcPr>
          <w:p w14:paraId="41764F07" w14:textId="77777777" w:rsidR="00771D97" w:rsidRPr="00734145" w:rsidRDefault="00771D97" w:rsidP="00EA0F47">
            <w:pPr>
              <w:widowControl w:val="0"/>
              <w:spacing w:line="180" w:lineRule="exact"/>
              <w:rPr>
                <w:rFonts w:cstheme="minorHAnsi"/>
                <w:sz w:val="19"/>
                <w:szCs w:val="19"/>
                <w:lang w:val="fr-FR"/>
              </w:rPr>
            </w:pPr>
          </w:p>
        </w:tc>
        <w:tc>
          <w:tcPr>
            <w:tcW w:w="454" w:type="pct"/>
          </w:tcPr>
          <w:p w14:paraId="72C28AB1" w14:textId="77777777" w:rsidR="00771D97" w:rsidRPr="00734145" w:rsidRDefault="00771D97" w:rsidP="00EA0F47">
            <w:pPr>
              <w:widowControl w:val="0"/>
              <w:spacing w:line="180" w:lineRule="exact"/>
              <w:rPr>
                <w:rFonts w:cstheme="minorHAnsi"/>
                <w:noProof/>
                <w:sz w:val="19"/>
                <w:szCs w:val="19"/>
                <w:lang w:val="fr-FR" w:eastAsia="en-IN" w:bidi="hi-IN"/>
              </w:rPr>
            </w:pPr>
            <w:r w:rsidRPr="00734145">
              <w:rPr>
                <w:rFonts w:cstheme="minorHAnsi"/>
                <w:noProof/>
                <w:sz w:val="19"/>
                <w:szCs w:val="19"/>
                <w:lang w:val="fr-FR" w:eastAsia="en-IN" w:bidi="hi-IN"/>
              </w:rPr>
              <mc:AlternateContent>
                <mc:Choice Requires="wps">
                  <w:drawing>
                    <wp:anchor distT="0" distB="0" distL="114300" distR="114300" simplePos="0" relativeHeight="253083648" behindDoc="0" locked="0" layoutInCell="1" allowOverlap="1" wp14:anchorId="48236591" wp14:editId="10FC3CC0">
                      <wp:simplePos x="0" y="0"/>
                      <wp:positionH relativeFrom="column">
                        <wp:posOffset>171450</wp:posOffset>
                      </wp:positionH>
                      <wp:positionV relativeFrom="paragraph">
                        <wp:posOffset>-15875</wp:posOffset>
                      </wp:positionV>
                      <wp:extent cx="146685" cy="152400"/>
                      <wp:effectExtent l="0" t="0" r="24765" b="19050"/>
                      <wp:wrapNone/>
                      <wp:docPr id="8213136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DBECB3E" id="Rectangle 221" o:spid="_x0000_s1026" style="position:absolute;margin-left:13.5pt;margin-top:-1.25pt;width:11.55pt;height:12pt;z-index:25308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p>
        </w:tc>
        <w:tc>
          <w:tcPr>
            <w:tcW w:w="456" w:type="pct"/>
          </w:tcPr>
          <w:p w14:paraId="2C4FAF9F" w14:textId="77777777" w:rsidR="00771D97" w:rsidRPr="00734145" w:rsidRDefault="00771D97" w:rsidP="00EA0F47">
            <w:pPr>
              <w:widowControl w:val="0"/>
              <w:spacing w:line="180" w:lineRule="exact"/>
              <w:rPr>
                <w:rFonts w:cstheme="minorHAnsi"/>
                <w:noProof/>
                <w:sz w:val="19"/>
                <w:szCs w:val="19"/>
                <w:lang w:val="fr-FR" w:eastAsia="en-IN" w:bidi="hi-IN"/>
              </w:rPr>
            </w:pPr>
          </w:p>
        </w:tc>
      </w:tr>
      <w:tr w:rsidR="00726C84" w:rsidRPr="00734145" w14:paraId="5BE29E22" w14:textId="77777777" w:rsidTr="00726C84">
        <w:trPr>
          <w:trHeight w:val="64"/>
          <w:jc w:val="center"/>
        </w:trPr>
        <w:tc>
          <w:tcPr>
            <w:tcW w:w="454" w:type="pct"/>
          </w:tcPr>
          <w:p w14:paraId="192762C6" w14:textId="236FE25D" w:rsidR="00771D97" w:rsidRPr="00734145" w:rsidRDefault="00771D97" w:rsidP="00EA0F47">
            <w:pPr>
              <w:widowControl w:val="0"/>
              <w:spacing w:line="180" w:lineRule="exact"/>
              <w:jc w:val="center"/>
              <w:rPr>
                <w:rFonts w:cstheme="minorHAnsi"/>
                <w:sz w:val="19"/>
                <w:szCs w:val="19"/>
                <w:lang w:val="fr-FR"/>
              </w:rPr>
            </w:pPr>
            <w:del w:id="63" w:author="Reviewer" w:date="2025-03-15T12:00:00Z" w16du:dateUtc="2025-03-15T09:00:00Z">
              <w:r w:rsidRPr="00734145" w:rsidDel="002E215D">
                <w:rPr>
                  <w:rFonts w:cstheme="minorHAnsi"/>
                  <w:sz w:val="19"/>
                  <w:szCs w:val="19"/>
                  <w:lang w:val="fr-FR"/>
                </w:rPr>
                <w:delText>2 (H)</w:delText>
              </w:r>
            </w:del>
            <w:ins w:id="64" w:author="Reviewer" w:date="2025-03-15T12:00:00Z" w16du:dateUtc="2025-03-15T09:00:00Z">
              <w:r w:rsidR="002E215D">
                <w:rPr>
                  <w:rFonts w:cstheme="minorHAnsi"/>
                  <w:sz w:val="19"/>
                  <w:szCs w:val="19"/>
                  <w:lang w:val="fr-FR"/>
                </w:rPr>
                <w:t>3</w:t>
              </w:r>
            </w:ins>
          </w:p>
        </w:tc>
        <w:tc>
          <w:tcPr>
            <w:tcW w:w="454" w:type="pct"/>
          </w:tcPr>
          <w:p w14:paraId="0FE6C877" w14:textId="58390B96" w:rsidR="00771D97" w:rsidRPr="00734145" w:rsidRDefault="002E215D" w:rsidP="00EA0F47">
            <w:pPr>
              <w:widowControl w:val="0"/>
              <w:spacing w:line="180" w:lineRule="exact"/>
              <w:rPr>
                <w:rFonts w:eastAsia="Arial Narrow" w:cstheme="minorHAnsi"/>
                <w:noProof/>
                <w:sz w:val="19"/>
                <w:szCs w:val="19"/>
                <w:lang w:val="fr-FR" w:eastAsia="en-IN" w:bidi="hi-IN"/>
              </w:rPr>
            </w:pPr>
            <w:ins w:id="65" w:author="Reviewer" w:date="2025-03-15T11:59:00Z" w16du:dateUtc="2025-03-15T08:59:00Z">
              <w:r w:rsidRPr="00734145">
                <w:rPr>
                  <w:rFonts w:eastAsia="Arial Narrow" w:cstheme="minorHAnsi"/>
                  <w:noProof/>
                  <w:sz w:val="19"/>
                  <w:szCs w:val="19"/>
                  <w:lang w:val="fr-FR" w:eastAsia="en-IN" w:bidi="hi-IN"/>
                </w:rPr>
                <mc:AlternateContent>
                  <mc:Choice Requires="wpg">
                    <w:drawing>
                      <wp:anchor distT="0" distB="0" distL="114300" distR="114300" simplePos="0" relativeHeight="253119488" behindDoc="0" locked="0" layoutInCell="1" allowOverlap="1" wp14:anchorId="1F7E5FC6" wp14:editId="4E2CE015">
                        <wp:simplePos x="0" y="0"/>
                        <wp:positionH relativeFrom="column">
                          <wp:posOffset>-1270</wp:posOffset>
                        </wp:positionH>
                        <wp:positionV relativeFrom="paragraph">
                          <wp:posOffset>6985</wp:posOffset>
                        </wp:positionV>
                        <wp:extent cx="293370" cy="143123"/>
                        <wp:effectExtent l="0" t="0" r="11430" b="28575"/>
                        <wp:wrapNone/>
                        <wp:docPr id="2024878439" name="Group 20"/>
                        <wp:cNvGraphicFramePr/>
                        <a:graphic xmlns:a="http://schemas.openxmlformats.org/drawingml/2006/main">
                          <a:graphicData uri="http://schemas.microsoft.com/office/word/2010/wordprocessingGroup">
                            <wpg:wgp>
                              <wpg:cNvGrpSpPr/>
                              <wpg:grpSpPr>
                                <a:xfrm>
                                  <a:off x="0" y="0"/>
                                  <a:ext cx="293370" cy="143123"/>
                                  <a:chOff x="8711" y="2856"/>
                                  <a:chExt cx="1080" cy="360"/>
                                </a:xfrm>
                              </wpg:grpSpPr>
                              <wps:wsp>
                                <wps:cNvPr id="93508041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52795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1127527" id="Group 20" o:spid="_x0000_s1026" style="position:absolute;margin-left:-.1pt;margin-top:.55pt;width:23.1pt;height:11.25pt;z-index:25311948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"/>
                      </v:group>
                    </w:pict>
                  </mc:Fallback>
                </mc:AlternateContent>
              </w:r>
            </w:ins>
          </w:p>
        </w:tc>
        <w:tc>
          <w:tcPr>
            <w:tcW w:w="455" w:type="pct"/>
            <w:gridSpan w:val="2"/>
          </w:tcPr>
          <w:p w14:paraId="2409156C" w14:textId="5F453E71" w:rsidR="00771D97" w:rsidRPr="00734145" w:rsidRDefault="002E215D" w:rsidP="00EA0F47">
            <w:pPr>
              <w:widowControl w:val="0"/>
              <w:spacing w:line="180" w:lineRule="exact"/>
              <w:rPr>
                <w:rFonts w:eastAsia="Arial Narrow" w:cstheme="minorHAnsi"/>
                <w:noProof/>
                <w:sz w:val="19"/>
                <w:szCs w:val="19"/>
                <w:lang w:val="fr-FR" w:eastAsia="en-IN" w:bidi="hi-IN"/>
              </w:rPr>
            </w:pPr>
            <w:ins w:id="66" w:author="Reviewer" w:date="2025-03-15T11:59:00Z" w16du:dateUtc="2025-03-15T08:59:00Z">
              <w:r w:rsidRPr="00734145">
                <w:rPr>
                  <w:rFonts w:eastAsia="Arial Narrow" w:cstheme="minorHAnsi"/>
                  <w:noProof/>
                  <w:sz w:val="19"/>
                  <w:szCs w:val="19"/>
                  <w:lang w:val="fr-FR" w:eastAsia="en-IN" w:bidi="hi-IN"/>
                </w:rPr>
                <mc:AlternateContent>
                  <mc:Choice Requires="wpg">
                    <w:drawing>
                      <wp:anchor distT="0" distB="0" distL="114300" distR="114300" simplePos="0" relativeHeight="253131776" behindDoc="0" locked="0" layoutInCell="1" allowOverlap="1" wp14:anchorId="7E795BB3" wp14:editId="10BFDC63">
                        <wp:simplePos x="0" y="0"/>
                        <wp:positionH relativeFrom="column">
                          <wp:posOffset>-4445</wp:posOffset>
                        </wp:positionH>
                        <wp:positionV relativeFrom="paragraph">
                          <wp:posOffset>6985</wp:posOffset>
                        </wp:positionV>
                        <wp:extent cx="293370" cy="143123"/>
                        <wp:effectExtent l="0" t="0" r="11430" b="28575"/>
                        <wp:wrapNone/>
                        <wp:docPr id="318247186" name="Group 20"/>
                        <wp:cNvGraphicFramePr/>
                        <a:graphic xmlns:a="http://schemas.openxmlformats.org/drawingml/2006/main">
                          <a:graphicData uri="http://schemas.microsoft.com/office/word/2010/wordprocessingGroup">
                            <wpg:wgp>
                              <wpg:cNvGrpSpPr/>
                              <wpg:grpSpPr>
                                <a:xfrm>
                                  <a:off x="0" y="0"/>
                                  <a:ext cx="293370" cy="143123"/>
                                  <a:chOff x="8711" y="2856"/>
                                  <a:chExt cx="1080" cy="360"/>
                                </a:xfrm>
                              </wpg:grpSpPr>
                              <wps:wsp>
                                <wps:cNvPr id="101657995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139987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B977209" id="Group 20" o:spid="_x0000_s1026" style="position:absolute;margin-left:-.35pt;margin-top:.55pt;width:23.1pt;height:11.25pt;z-index:25313177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"/>
                      </v:group>
                    </w:pict>
                  </mc:Fallback>
                </mc:AlternateContent>
              </w:r>
            </w:ins>
          </w:p>
        </w:tc>
        <w:tc>
          <w:tcPr>
            <w:tcW w:w="454" w:type="pct"/>
            <w:shd w:val="clear" w:color="auto" w:fill="auto"/>
            <w:tcMar>
              <w:top w:w="72" w:type="dxa"/>
              <w:left w:w="144" w:type="dxa"/>
              <w:bottom w:w="72" w:type="dxa"/>
              <w:right w:w="144" w:type="dxa"/>
            </w:tcMar>
            <w:hideMark/>
          </w:tcPr>
          <w:p w14:paraId="17051163" w14:textId="02E4F148" w:rsidR="00771D97" w:rsidRPr="00734145" w:rsidRDefault="00771D97" w:rsidP="00EA0F47">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059072" behindDoc="0" locked="0" layoutInCell="1" allowOverlap="1" wp14:anchorId="37B359C2" wp14:editId="7687304E">
                      <wp:simplePos x="0" y="0"/>
                      <wp:positionH relativeFrom="column">
                        <wp:posOffset>166370</wp:posOffset>
                      </wp:positionH>
                      <wp:positionV relativeFrom="paragraph">
                        <wp:posOffset>-18415</wp:posOffset>
                      </wp:positionV>
                      <wp:extent cx="293370" cy="152400"/>
                      <wp:effectExtent l="0" t="0" r="11430" b="19050"/>
                      <wp:wrapNone/>
                      <wp:docPr id="89339520"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0385695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852795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29B0E70" id="Group 23" o:spid="_x0000_s1026" style="position:absolute;margin-left:13.1pt;margin-top:-1.45pt;width:23.1pt;height:12pt;z-index:2530590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"/>
                    </v:group>
                  </w:pict>
                </mc:Fallback>
              </mc:AlternateContent>
            </w:r>
          </w:p>
        </w:tc>
        <w:tc>
          <w:tcPr>
            <w:tcW w:w="455" w:type="pct"/>
            <w:shd w:val="clear" w:color="auto" w:fill="auto"/>
            <w:tcMar>
              <w:top w:w="72" w:type="dxa"/>
              <w:left w:w="144" w:type="dxa"/>
              <w:bottom w:w="72" w:type="dxa"/>
              <w:right w:w="144" w:type="dxa"/>
            </w:tcMar>
            <w:hideMark/>
          </w:tcPr>
          <w:p w14:paraId="3878B312" w14:textId="77777777" w:rsidR="00771D97" w:rsidRPr="00734145" w:rsidRDefault="00771D97" w:rsidP="00EA0F47">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090816" behindDoc="0" locked="0" layoutInCell="1" allowOverlap="1" wp14:anchorId="3B550F75" wp14:editId="493EBD5E">
                      <wp:simplePos x="0" y="0"/>
                      <wp:positionH relativeFrom="column">
                        <wp:posOffset>171450</wp:posOffset>
                      </wp:positionH>
                      <wp:positionV relativeFrom="paragraph">
                        <wp:posOffset>-31115</wp:posOffset>
                      </wp:positionV>
                      <wp:extent cx="146685" cy="152400"/>
                      <wp:effectExtent l="0" t="0" r="24765" b="19050"/>
                      <wp:wrapNone/>
                      <wp:docPr id="103743361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F0E9356" id="Rectangle 221" o:spid="_x0000_s1026" style="position:absolute;margin-left:13.5pt;margin-top:-2.45pt;width:11.55pt;height:12pt;z-index:253090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p>
        </w:tc>
        <w:tc>
          <w:tcPr>
            <w:tcW w:w="454" w:type="pct"/>
            <w:shd w:val="clear" w:color="auto" w:fill="auto"/>
            <w:tcMar>
              <w:top w:w="72" w:type="dxa"/>
              <w:left w:w="144" w:type="dxa"/>
              <w:bottom w:w="72" w:type="dxa"/>
              <w:right w:w="144" w:type="dxa"/>
            </w:tcMar>
            <w:hideMark/>
          </w:tcPr>
          <w:p w14:paraId="097A848C" w14:textId="77777777" w:rsidR="00771D97" w:rsidRPr="00734145" w:rsidRDefault="00771D97" w:rsidP="00EA0F47">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070336" behindDoc="0" locked="0" layoutInCell="1" allowOverlap="1" wp14:anchorId="06F38C07" wp14:editId="484FA9F5">
                      <wp:simplePos x="0" y="0"/>
                      <wp:positionH relativeFrom="column">
                        <wp:posOffset>199390</wp:posOffset>
                      </wp:positionH>
                      <wp:positionV relativeFrom="paragraph">
                        <wp:posOffset>-12644</wp:posOffset>
                      </wp:positionV>
                      <wp:extent cx="293370" cy="152400"/>
                      <wp:effectExtent l="0" t="0" r="11430" b="19050"/>
                      <wp:wrapNone/>
                      <wp:docPr id="1149171272"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179617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13375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45CB49" id="Group 1920869363" o:spid="_x0000_s1026" style="position:absolute;margin-left:15.7pt;margin-top:-1pt;width:23.1pt;height:12pt;z-index:25307033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"/>
                    </v:group>
                  </w:pict>
                </mc:Fallback>
              </mc:AlternateContent>
            </w:r>
          </w:p>
        </w:tc>
        <w:tc>
          <w:tcPr>
            <w:tcW w:w="455" w:type="pct"/>
            <w:shd w:val="clear" w:color="auto" w:fill="auto"/>
            <w:tcMar>
              <w:top w:w="72" w:type="dxa"/>
              <w:left w:w="144" w:type="dxa"/>
              <w:bottom w:w="72" w:type="dxa"/>
              <w:right w:w="144" w:type="dxa"/>
            </w:tcMar>
            <w:hideMark/>
          </w:tcPr>
          <w:p w14:paraId="3C3B9B84" w14:textId="77777777" w:rsidR="00771D97" w:rsidRPr="00734145" w:rsidRDefault="00771D97" w:rsidP="00EA0F47">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063168" behindDoc="0" locked="0" layoutInCell="1" allowOverlap="1" wp14:anchorId="3337E56F" wp14:editId="0269AD78">
                      <wp:simplePos x="0" y="0"/>
                      <wp:positionH relativeFrom="column">
                        <wp:posOffset>152400</wp:posOffset>
                      </wp:positionH>
                      <wp:positionV relativeFrom="paragraph">
                        <wp:posOffset>189230</wp:posOffset>
                      </wp:positionV>
                      <wp:extent cx="293370" cy="152400"/>
                      <wp:effectExtent l="0" t="0" r="11430" b="19050"/>
                      <wp:wrapNone/>
                      <wp:docPr id="84991244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11763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0426076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3F5500" id="Group 52" o:spid="_x0000_s1026" style="position:absolute;margin-left:12pt;margin-top:14.9pt;width:23.1pt;height:12pt;z-index:25306316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"/>
                    </v:group>
                  </w:pict>
                </mc:Fallback>
              </mc:AlternateContent>
            </w:r>
          </w:p>
        </w:tc>
        <w:tc>
          <w:tcPr>
            <w:tcW w:w="454" w:type="pct"/>
            <w:shd w:val="clear" w:color="auto" w:fill="auto"/>
            <w:tcMar>
              <w:top w:w="72" w:type="dxa"/>
              <w:left w:w="144" w:type="dxa"/>
              <w:bottom w:w="72" w:type="dxa"/>
              <w:right w:w="144" w:type="dxa"/>
            </w:tcMar>
            <w:hideMark/>
          </w:tcPr>
          <w:p w14:paraId="55C9FAAF" w14:textId="77777777" w:rsidR="00771D97" w:rsidRPr="00734145" w:rsidRDefault="00771D97" w:rsidP="00EA0F47">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078528" behindDoc="0" locked="0" layoutInCell="1" allowOverlap="1" wp14:anchorId="2B30756A" wp14:editId="7D152C69">
                      <wp:simplePos x="0" y="0"/>
                      <wp:positionH relativeFrom="column">
                        <wp:posOffset>171450</wp:posOffset>
                      </wp:positionH>
                      <wp:positionV relativeFrom="paragraph">
                        <wp:posOffset>-31115</wp:posOffset>
                      </wp:positionV>
                      <wp:extent cx="146685" cy="152400"/>
                      <wp:effectExtent l="0" t="0" r="24765" b="19050"/>
                      <wp:wrapNone/>
                      <wp:docPr id="196989715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1360E8B" id="Rectangle 221" o:spid="_x0000_s1026" style="position:absolute;margin-left:13.5pt;margin-top:-2.45pt;width:11.55pt;height:12pt;z-index:25307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p>
        </w:tc>
        <w:tc>
          <w:tcPr>
            <w:tcW w:w="455" w:type="pct"/>
          </w:tcPr>
          <w:p w14:paraId="40A2DC59" w14:textId="77777777" w:rsidR="00771D97" w:rsidRPr="00734145" w:rsidRDefault="00771D97" w:rsidP="00EA0F47">
            <w:pPr>
              <w:widowControl w:val="0"/>
              <w:spacing w:line="180" w:lineRule="exact"/>
              <w:rPr>
                <w:rFonts w:cstheme="minorHAnsi"/>
                <w:sz w:val="19"/>
                <w:szCs w:val="19"/>
                <w:lang w:val="fr-FR"/>
              </w:rPr>
            </w:pPr>
          </w:p>
        </w:tc>
        <w:tc>
          <w:tcPr>
            <w:tcW w:w="454" w:type="pct"/>
          </w:tcPr>
          <w:p w14:paraId="42EC14D4" w14:textId="77777777" w:rsidR="00771D97" w:rsidRPr="00734145" w:rsidRDefault="00771D97" w:rsidP="00EA0F47">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084672" behindDoc="0" locked="0" layoutInCell="1" allowOverlap="1" wp14:anchorId="3055C53C" wp14:editId="657C69D5">
                      <wp:simplePos x="0" y="0"/>
                      <wp:positionH relativeFrom="column">
                        <wp:posOffset>171450</wp:posOffset>
                      </wp:positionH>
                      <wp:positionV relativeFrom="paragraph">
                        <wp:posOffset>-31115</wp:posOffset>
                      </wp:positionV>
                      <wp:extent cx="146685" cy="152400"/>
                      <wp:effectExtent l="0" t="0" r="24765" b="19050"/>
                      <wp:wrapNone/>
                      <wp:docPr id="19519430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D1A6382" id="Rectangle 221" o:spid="_x0000_s1026" style="position:absolute;margin-left:13.5pt;margin-top:-2.45pt;width:11.55pt;height:12pt;z-index:25308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p>
        </w:tc>
        <w:tc>
          <w:tcPr>
            <w:tcW w:w="456" w:type="pct"/>
          </w:tcPr>
          <w:p w14:paraId="75E7E254" w14:textId="77777777" w:rsidR="00771D97" w:rsidRPr="00734145" w:rsidRDefault="00771D97" w:rsidP="00EA0F47">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095936" behindDoc="0" locked="0" layoutInCell="1" allowOverlap="1" wp14:anchorId="70F504D1" wp14:editId="02C6AA1C">
                      <wp:simplePos x="0" y="0"/>
                      <wp:positionH relativeFrom="column">
                        <wp:posOffset>161290</wp:posOffset>
                      </wp:positionH>
                      <wp:positionV relativeFrom="paragraph">
                        <wp:posOffset>-224155</wp:posOffset>
                      </wp:positionV>
                      <wp:extent cx="293370" cy="152400"/>
                      <wp:effectExtent l="0" t="0" r="11430" b="19050"/>
                      <wp:wrapNone/>
                      <wp:docPr id="165319340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993828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314368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D455BD5" id="Group 41" o:spid="_x0000_s1026" style="position:absolute;margin-left:12.7pt;margin-top:-17.65pt;width:23.1pt;height:12pt;z-index:25309593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"/>
                    </v:group>
                  </w:pict>
                </mc:Fallback>
              </mc:AlternateContent>
            </w:r>
            <w:r w:rsidRPr="00734145">
              <w:rPr>
                <w:rFonts w:cstheme="minorHAnsi"/>
                <w:noProof/>
                <w:sz w:val="19"/>
                <w:szCs w:val="19"/>
                <w:lang w:val="fr-FR" w:eastAsia="en-IN" w:bidi="hi-IN"/>
              </w:rPr>
              <mc:AlternateContent>
                <mc:Choice Requires="wpg">
                  <w:drawing>
                    <wp:anchor distT="0" distB="0" distL="114300" distR="114300" simplePos="0" relativeHeight="253066240" behindDoc="0" locked="0" layoutInCell="1" allowOverlap="1" wp14:anchorId="1A78A21B" wp14:editId="20EFA68D">
                      <wp:simplePos x="0" y="0"/>
                      <wp:positionH relativeFrom="column">
                        <wp:posOffset>159385</wp:posOffset>
                      </wp:positionH>
                      <wp:positionV relativeFrom="paragraph">
                        <wp:posOffset>31750</wp:posOffset>
                      </wp:positionV>
                      <wp:extent cx="302943" cy="152400"/>
                      <wp:effectExtent l="0" t="0" r="20955" b="19050"/>
                      <wp:wrapNone/>
                      <wp:docPr id="108265776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74238443"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128464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FC02830" id="Group 88" o:spid="_x0000_s1026" style="position:absolute;margin-left:12.55pt;margin-top:2.5pt;width:23.85pt;height:12pt;z-index:25306624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"/>
                    </v:group>
                  </w:pict>
                </mc:Fallback>
              </mc:AlternateContent>
            </w:r>
          </w:p>
        </w:tc>
      </w:tr>
      <w:tr w:rsidR="00726C84" w:rsidRPr="00734145" w14:paraId="54D1A15B" w14:textId="77777777" w:rsidTr="00726C84">
        <w:trPr>
          <w:trHeight w:val="150"/>
          <w:jc w:val="center"/>
        </w:trPr>
        <w:tc>
          <w:tcPr>
            <w:tcW w:w="454" w:type="pct"/>
          </w:tcPr>
          <w:p w14:paraId="1FD974AA" w14:textId="4B310635" w:rsidR="00771D97" w:rsidRPr="00734145" w:rsidRDefault="00771D97" w:rsidP="00EA0F47">
            <w:pPr>
              <w:widowControl w:val="0"/>
              <w:spacing w:line="180" w:lineRule="exact"/>
              <w:jc w:val="center"/>
              <w:rPr>
                <w:rFonts w:cstheme="minorHAnsi"/>
                <w:sz w:val="19"/>
                <w:szCs w:val="19"/>
                <w:lang w:val="fr-FR"/>
              </w:rPr>
            </w:pPr>
            <w:del w:id="67" w:author="Reviewer" w:date="2025-03-15T12:00:00Z" w16du:dateUtc="2025-03-15T09:00:00Z">
              <w:r w:rsidRPr="00734145" w:rsidDel="002E215D">
                <w:rPr>
                  <w:rFonts w:cstheme="minorHAnsi"/>
                  <w:sz w:val="19"/>
                  <w:szCs w:val="19"/>
                  <w:lang w:val="fr-FR"/>
                </w:rPr>
                <w:delText>2 (F)</w:delText>
              </w:r>
            </w:del>
            <w:ins w:id="68" w:author="Reviewer" w:date="2025-03-15T12:00:00Z" w16du:dateUtc="2025-03-15T09:00:00Z">
              <w:r w:rsidR="002E215D">
                <w:rPr>
                  <w:rFonts w:cstheme="minorHAnsi"/>
                  <w:sz w:val="19"/>
                  <w:szCs w:val="19"/>
                  <w:lang w:val="fr-FR"/>
                </w:rPr>
                <w:t>4</w:t>
              </w:r>
            </w:ins>
          </w:p>
        </w:tc>
        <w:tc>
          <w:tcPr>
            <w:tcW w:w="454" w:type="pct"/>
          </w:tcPr>
          <w:p w14:paraId="155E2981" w14:textId="74FFF063" w:rsidR="00771D97" w:rsidRPr="00734145" w:rsidRDefault="002E215D" w:rsidP="00EA0F47">
            <w:pPr>
              <w:widowControl w:val="0"/>
              <w:spacing w:line="180" w:lineRule="exact"/>
              <w:rPr>
                <w:rFonts w:eastAsia="Arial Narrow" w:cstheme="minorHAnsi"/>
                <w:noProof/>
                <w:sz w:val="19"/>
                <w:szCs w:val="19"/>
                <w:lang w:val="fr-FR" w:eastAsia="en-IN" w:bidi="hi-IN"/>
              </w:rPr>
            </w:pPr>
            <w:ins w:id="69" w:author="Reviewer" w:date="2025-03-15T11:59:00Z" w16du:dateUtc="2025-03-15T08:59:00Z">
              <w:r w:rsidRPr="00734145">
                <w:rPr>
                  <w:rFonts w:eastAsia="Arial Narrow" w:cstheme="minorHAnsi"/>
                  <w:noProof/>
                  <w:sz w:val="19"/>
                  <w:szCs w:val="19"/>
                  <w:lang w:val="fr-FR" w:eastAsia="en-IN" w:bidi="hi-IN"/>
                </w:rPr>
                <mc:AlternateContent>
                  <mc:Choice Requires="wpg">
                    <w:drawing>
                      <wp:anchor distT="0" distB="0" distL="114300" distR="114300" simplePos="0" relativeHeight="253121536" behindDoc="0" locked="0" layoutInCell="1" allowOverlap="1" wp14:anchorId="19B5F756" wp14:editId="74DE4AF9">
                        <wp:simplePos x="0" y="0"/>
                        <wp:positionH relativeFrom="column">
                          <wp:posOffset>-1270</wp:posOffset>
                        </wp:positionH>
                        <wp:positionV relativeFrom="paragraph">
                          <wp:posOffset>9525</wp:posOffset>
                        </wp:positionV>
                        <wp:extent cx="293370" cy="143123"/>
                        <wp:effectExtent l="0" t="0" r="11430" b="28575"/>
                        <wp:wrapNone/>
                        <wp:docPr id="2057875872" name="Group 20"/>
                        <wp:cNvGraphicFramePr/>
                        <a:graphic xmlns:a="http://schemas.openxmlformats.org/drawingml/2006/main">
                          <a:graphicData uri="http://schemas.microsoft.com/office/word/2010/wordprocessingGroup">
                            <wpg:wgp>
                              <wpg:cNvGrpSpPr/>
                              <wpg:grpSpPr>
                                <a:xfrm>
                                  <a:off x="0" y="0"/>
                                  <a:ext cx="293370" cy="143123"/>
                                  <a:chOff x="8711" y="2856"/>
                                  <a:chExt cx="1080" cy="360"/>
                                </a:xfrm>
                              </wpg:grpSpPr>
                              <wps:wsp>
                                <wps:cNvPr id="73502210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3720193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F5A051" id="Group 20" o:spid="_x0000_s1026" style="position:absolute;margin-left:-.1pt;margin-top:.75pt;width:23.1pt;height:11.25pt;z-index:25312153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"/>
                      </v:group>
                    </w:pict>
                  </mc:Fallback>
                </mc:AlternateContent>
              </w:r>
            </w:ins>
          </w:p>
        </w:tc>
        <w:tc>
          <w:tcPr>
            <w:tcW w:w="455" w:type="pct"/>
            <w:gridSpan w:val="2"/>
          </w:tcPr>
          <w:p w14:paraId="6E412753" w14:textId="59334724" w:rsidR="00771D97" w:rsidRPr="00734145" w:rsidRDefault="002E215D" w:rsidP="00EA0F47">
            <w:pPr>
              <w:widowControl w:val="0"/>
              <w:spacing w:line="180" w:lineRule="exact"/>
              <w:rPr>
                <w:rFonts w:eastAsia="Arial Narrow" w:cstheme="minorHAnsi"/>
                <w:noProof/>
                <w:sz w:val="19"/>
                <w:szCs w:val="19"/>
                <w:lang w:val="fr-FR" w:eastAsia="en-IN" w:bidi="hi-IN"/>
              </w:rPr>
            </w:pPr>
            <w:ins w:id="70" w:author="Reviewer" w:date="2025-03-15T11:59:00Z" w16du:dateUtc="2025-03-15T08:59:00Z">
              <w:r w:rsidRPr="00734145">
                <w:rPr>
                  <w:rFonts w:eastAsia="Arial Narrow" w:cstheme="minorHAnsi"/>
                  <w:noProof/>
                  <w:sz w:val="19"/>
                  <w:szCs w:val="19"/>
                  <w:lang w:val="fr-FR" w:eastAsia="en-IN" w:bidi="hi-IN"/>
                </w:rPr>
                <mc:AlternateContent>
                  <mc:Choice Requires="wpg">
                    <w:drawing>
                      <wp:anchor distT="0" distB="0" distL="114300" distR="114300" simplePos="0" relativeHeight="253133824" behindDoc="0" locked="0" layoutInCell="1" allowOverlap="1" wp14:anchorId="1F3D177B" wp14:editId="05BA96A4">
                        <wp:simplePos x="0" y="0"/>
                        <wp:positionH relativeFrom="column">
                          <wp:posOffset>-4445</wp:posOffset>
                        </wp:positionH>
                        <wp:positionV relativeFrom="paragraph">
                          <wp:posOffset>9525</wp:posOffset>
                        </wp:positionV>
                        <wp:extent cx="293370" cy="143123"/>
                        <wp:effectExtent l="0" t="0" r="11430" b="28575"/>
                        <wp:wrapNone/>
                        <wp:docPr id="150426922" name="Group 20"/>
                        <wp:cNvGraphicFramePr/>
                        <a:graphic xmlns:a="http://schemas.openxmlformats.org/drawingml/2006/main">
                          <a:graphicData uri="http://schemas.microsoft.com/office/word/2010/wordprocessingGroup">
                            <wpg:wgp>
                              <wpg:cNvGrpSpPr/>
                              <wpg:grpSpPr>
                                <a:xfrm>
                                  <a:off x="0" y="0"/>
                                  <a:ext cx="293370" cy="143123"/>
                                  <a:chOff x="8711" y="2856"/>
                                  <a:chExt cx="1080" cy="360"/>
                                </a:xfrm>
                              </wpg:grpSpPr>
                              <wps:wsp>
                                <wps:cNvPr id="5483096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2009056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0C1E765" id="Group 20" o:spid="_x0000_s1026" style="position:absolute;margin-left:-.35pt;margin-top:.75pt;width:23.1pt;height:11.25pt;z-index:25313382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"/>
                      </v:group>
                    </w:pict>
                  </mc:Fallback>
                </mc:AlternateContent>
              </w:r>
            </w:ins>
          </w:p>
        </w:tc>
        <w:tc>
          <w:tcPr>
            <w:tcW w:w="454" w:type="pct"/>
            <w:shd w:val="clear" w:color="auto" w:fill="auto"/>
            <w:tcMar>
              <w:top w:w="72" w:type="dxa"/>
              <w:left w:w="144" w:type="dxa"/>
              <w:bottom w:w="72" w:type="dxa"/>
              <w:right w:w="144" w:type="dxa"/>
            </w:tcMar>
            <w:hideMark/>
          </w:tcPr>
          <w:p w14:paraId="745D7053" w14:textId="0B87A7E8" w:rsidR="00771D97" w:rsidRPr="00734145" w:rsidRDefault="00771D97" w:rsidP="00EA0F47">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060096" behindDoc="0" locked="0" layoutInCell="1" allowOverlap="1" wp14:anchorId="24D5374E" wp14:editId="22B77B23">
                      <wp:simplePos x="0" y="0"/>
                      <wp:positionH relativeFrom="column">
                        <wp:posOffset>160020</wp:posOffset>
                      </wp:positionH>
                      <wp:positionV relativeFrom="paragraph">
                        <wp:posOffset>-8255</wp:posOffset>
                      </wp:positionV>
                      <wp:extent cx="293370" cy="152400"/>
                      <wp:effectExtent l="0" t="0" r="11430" b="19050"/>
                      <wp:wrapNone/>
                      <wp:docPr id="113554957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87503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48390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A44BCB" id="Group 26" o:spid="_x0000_s1026" style="position:absolute;margin-left:12.6pt;margin-top:-.65pt;width:23.1pt;height:12pt;z-index:2530600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"/>
                    </v:group>
                  </w:pict>
                </mc:Fallback>
              </mc:AlternateContent>
            </w:r>
          </w:p>
        </w:tc>
        <w:tc>
          <w:tcPr>
            <w:tcW w:w="455" w:type="pct"/>
            <w:shd w:val="clear" w:color="auto" w:fill="auto"/>
            <w:tcMar>
              <w:top w:w="72" w:type="dxa"/>
              <w:left w:w="144" w:type="dxa"/>
              <w:bottom w:w="72" w:type="dxa"/>
              <w:right w:w="144" w:type="dxa"/>
            </w:tcMar>
            <w:hideMark/>
          </w:tcPr>
          <w:p w14:paraId="3FAB26CD" w14:textId="77777777" w:rsidR="00771D97" w:rsidRPr="00734145" w:rsidRDefault="00771D97" w:rsidP="00EA0F47">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091840" behindDoc="0" locked="0" layoutInCell="1" allowOverlap="1" wp14:anchorId="73FBB259" wp14:editId="19F5E8DC">
                      <wp:simplePos x="0" y="0"/>
                      <wp:positionH relativeFrom="column">
                        <wp:posOffset>171450</wp:posOffset>
                      </wp:positionH>
                      <wp:positionV relativeFrom="paragraph">
                        <wp:posOffset>-14605</wp:posOffset>
                      </wp:positionV>
                      <wp:extent cx="146685" cy="152400"/>
                      <wp:effectExtent l="0" t="0" r="24765" b="19050"/>
                      <wp:wrapNone/>
                      <wp:docPr id="16692309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E4B9725" id="Rectangle 221" o:spid="_x0000_s1026" style="position:absolute;margin-left:13.5pt;margin-top:-1.15pt;width:11.55pt;height:12pt;z-index:25309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p>
        </w:tc>
        <w:tc>
          <w:tcPr>
            <w:tcW w:w="454" w:type="pct"/>
            <w:shd w:val="clear" w:color="auto" w:fill="auto"/>
            <w:tcMar>
              <w:top w:w="72" w:type="dxa"/>
              <w:left w:w="144" w:type="dxa"/>
              <w:bottom w:w="72" w:type="dxa"/>
              <w:right w:w="144" w:type="dxa"/>
            </w:tcMar>
            <w:hideMark/>
          </w:tcPr>
          <w:p w14:paraId="23FC49AF" w14:textId="77777777" w:rsidR="00771D97" w:rsidRPr="00734145" w:rsidRDefault="00771D97" w:rsidP="00EA0F47">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071360" behindDoc="0" locked="0" layoutInCell="1" allowOverlap="1" wp14:anchorId="09F30263" wp14:editId="4AAF47DC">
                      <wp:simplePos x="0" y="0"/>
                      <wp:positionH relativeFrom="column">
                        <wp:posOffset>200017</wp:posOffset>
                      </wp:positionH>
                      <wp:positionV relativeFrom="paragraph">
                        <wp:posOffset>-16092</wp:posOffset>
                      </wp:positionV>
                      <wp:extent cx="293370" cy="152400"/>
                      <wp:effectExtent l="0" t="0" r="11430" b="19050"/>
                      <wp:wrapNone/>
                      <wp:docPr id="28566423"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547562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621923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0785D3" id="Group 1920869366" o:spid="_x0000_s1026" style="position:absolute;margin-left:15.75pt;margin-top:-1.25pt;width:23.1pt;height:12pt;z-index:25307136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"/>
                    </v:group>
                  </w:pict>
                </mc:Fallback>
              </mc:AlternateContent>
            </w:r>
          </w:p>
        </w:tc>
        <w:tc>
          <w:tcPr>
            <w:tcW w:w="455" w:type="pct"/>
            <w:shd w:val="clear" w:color="auto" w:fill="auto"/>
            <w:tcMar>
              <w:top w:w="72" w:type="dxa"/>
              <w:left w:w="144" w:type="dxa"/>
              <w:bottom w:w="72" w:type="dxa"/>
              <w:right w:w="144" w:type="dxa"/>
            </w:tcMar>
            <w:hideMark/>
          </w:tcPr>
          <w:p w14:paraId="20A395CB" w14:textId="77777777" w:rsidR="00771D97" w:rsidRPr="00734145" w:rsidRDefault="00771D97" w:rsidP="00EA0F47">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058048" behindDoc="0" locked="0" layoutInCell="1" allowOverlap="1" wp14:anchorId="4164B018" wp14:editId="4EC45525">
                      <wp:simplePos x="0" y="0"/>
                      <wp:positionH relativeFrom="column">
                        <wp:posOffset>153670</wp:posOffset>
                      </wp:positionH>
                      <wp:positionV relativeFrom="paragraph">
                        <wp:posOffset>-238760</wp:posOffset>
                      </wp:positionV>
                      <wp:extent cx="293370" cy="152400"/>
                      <wp:effectExtent l="0" t="0" r="11430" b="19050"/>
                      <wp:wrapNone/>
                      <wp:docPr id="115861177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516925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846858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09BE7BF" id="Group 44" o:spid="_x0000_s1026" style="position:absolute;margin-left:12.1pt;margin-top:-18.8pt;width:23.1pt;height:12pt;z-index:25305804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"/>
                    </v:group>
                  </w:pict>
                </mc:Fallback>
              </mc:AlternateContent>
            </w:r>
          </w:p>
        </w:tc>
        <w:tc>
          <w:tcPr>
            <w:tcW w:w="454" w:type="pct"/>
            <w:shd w:val="clear" w:color="auto" w:fill="auto"/>
            <w:tcMar>
              <w:top w:w="72" w:type="dxa"/>
              <w:left w:w="144" w:type="dxa"/>
              <w:bottom w:w="72" w:type="dxa"/>
              <w:right w:w="144" w:type="dxa"/>
            </w:tcMar>
            <w:hideMark/>
          </w:tcPr>
          <w:p w14:paraId="3EB650B5" w14:textId="77777777" w:rsidR="00771D97" w:rsidRPr="00734145" w:rsidRDefault="00771D97" w:rsidP="00EA0F47">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079552" behindDoc="0" locked="0" layoutInCell="1" allowOverlap="1" wp14:anchorId="5D0350C5" wp14:editId="633E77B8">
                      <wp:simplePos x="0" y="0"/>
                      <wp:positionH relativeFrom="column">
                        <wp:posOffset>171450</wp:posOffset>
                      </wp:positionH>
                      <wp:positionV relativeFrom="paragraph">
                        <wp:posOffset>-14605</wp:posOffset>
                      </wp:positionV>
                      <wp:extent cx="146685" cy="152400"/>
                      <wp:effectExtent l="0" t="0" r="24765" b="19050"/>
                      <wp:wrapNone/>
                      <wp:docPr id="11251164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16A9E9D" id="Rectangle 221" o:spid="_x0000_s1026" style="position:absolute;margin-left:13.5pt;margin-top:-1.15pt;width:11.55pt;height:12pt;z-index:25307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p>
        </w:tc>
        <w:tc>
          <w:tcPr>
            <w:tcW w:w="455" w:type="pct"/>
          </w:tcPr>
          <w:p w14:paraId="7342FFED" w14:textId="77777777" w:rsidR="00771D97" w:rsidRPr="00734145" w:rsidRDefault="00771D97" w:rsidP="00EA0F47">
            <w:pPr>
              <w:widowControl w:val="0"/>
              <w:spacing w:line="180" w:lineRule="exact"/>
              <w:rPr>
                <w:rFonts w:cstheme="minorHAnsi"/>
                <w:sz w:val="19"/>
                <w:szCs w:val="19"/>
                <w:lang w:val="fr-FR"/>
              </w:rPr>
            </w:pPr>
          </w:p>
        </w:tc>
        <w:tc>
          <w:tcPr>
            <w:tcW w:w="454" w:type="pct"/>
          </w:tcPr>
          <w:p w14:paraId="6C610E92" w14:textId="77777777" w:rsidR="00771D97" w:rsidRPr="00734145" w:rsidRDefault="00771D97" w:rsidP="00EA0F47">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085696" behindDoc="0" locked="0" layoutInCell="1" allowOverlap="1" wp14:anchorId="6E83CC18" wp14:editId="5139B765">
                      <wp:simplePos x="0" y="0"/>
                      <wp:positionH relativeFrom="column">
                        <wp:posOffset>171450</wp:posOffset>
                      </wp:positionH>
                      <wp:positionV relativeFrom="paragraph">
                        <wp:posOffset>-14605</wp:posOffset>
                      </wp:positionV>
                      <wp:extent cx="146685" cy="152400"/>
                      <wp:effectExtent l="0" t="0" r="24765" b="19050"/>
                      <wp:wrapNone/>
                      <wp:docPr id="5246049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325C38D" id="Rectangle 221" o:spid="_x0000_s1026" style="position:absolute;margin-left:13.5pt;margin-top:-1.15pt;width:11.55pt;height:12pt;z-index:25308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p>
        </w:tc>
        <w:tc>
          <w:tcPr>
            <w:tcW w:w="456" w:type="pct"/>
          </w:tcPr>
          <w:p w14:paraId="6278F165" w14:textId="77777777" w:rsidR="00771D97" w:rsidRPr="00734145" w:rsidRDefault="00771D97" w:rsidP="00EA0F47">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g">
                  <w:drawing>
                    <wp:anchor distT="0" distB="0" distL="114300" distR="114300" simplePos="0" relativeHeight="253067264" behindDoc="0" locked="0" layoutInCell="1" allowOverlap="1" wp14:anchorId="2E3D6F24" wp14:editId="05DD7C91">
                      <wp:simplePos x="0" y="0"/>
                      <wp:positionH relativeFrom="column">
                        <wp:posOffset>159385</wp:posOffset>
                      </wp:positionH>
                      <wp:positionV relativeFrom="paragraph">
                        <wp:posOffset>31750</wp:posOffset>
                      </wp:positionV>
                      <wp:extent cx="302943" cy="152400"/>
                      <wp:effectExtent l="0" t="0" r="20955" b="19050"/>
                      <wp:wrapNone/>
                      <wp:docPr id="1691910832"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2420265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191769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3C4E5EA" id="Group 91" o:spid="_x0000_s1026" style="position:absolute;margin-left:12.55pt;margin-top:2.5pt;width:23.85pt;height:12pt;z-index:253067264"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"/>
                    </v:group>
                  </w:pict>
                </mc:Fallback>
              </mc:AlternateContent>
            </w:r>
          </w:p>
        </w:tc>
      </w:tr>
      <w:tr w:rsidR="00726C84" w:rsidRPr="00734145" w14:paraId="1EA95B93" w14:textId="77777777" w:rsidTr="00726C84">
        <w:trPr>
          <w:trHeight w:val="150"/>
          <w:jc w:val="center"/>
        </w:trPr>
        <w:tc>
          <w:tcPr>
            <w:tcW w:w="454" w:type="pct"/>
          </w:tcPr>
          <w:p w14:paraId="09280EF5" w14:textId="534BC57C" w:rsidR="00771D97" w:rsidRPr="00734145" w:rsidRDefault="00771D97" w:rsidP="00EA0F47">
            <w:pPr>
              <w:widowControl w:val="0"/>
              <w:spacing w:line="180" w:lineRule="exact"/>
              <w:jc w:val="center"/>
              <w:rPr>
                <w:rFonts w:cstheme="minorHAnsi"/>
                <w:sz w:val="19"/>
                <w:szCs w:val="19"/>
                <w:lang w:val="fr-FR"/>
              </w:rPr>
            </w:pPr>
            <w:del w:id="71" w:author="Reviewer" w:date="2025-03-15T12:00:00Z" w16du:dateUtc="2025-03-15T09:00:00Z">
              <w:r w:rsidRPr="00734145" w:rsidDel="002E215D">
                <w:rPr>
                  <w:rFonts w:cstheme="minorHAnsi"/>
                  <w:sz w:val="19"/>
                  <w:szCs w:val="19"/>
                  <w:lang w:val="fr-FR"/>
                </w:rPr>
                <w:delText>3 (H)</w:delText>
              </w:r>
            </w:del>
            <w:ins w:id="72" w:author="Reviewer" w:date="2025-03-15T12:00:00Z" w16du:dateUtc="2025-03-15T09:00:00Z">
              <w:r w:rsidR="002E215D">
                <w:rPr>
                  <w:rFonts w:cstheme="minorHAnsi"/>
                  <w:sz w:val="19"/>
                  <w:szCs w:val="19"/>
                  <w:lang w:val="fr-FR"/>
                </w:rPr>
                <w:t>5</w:t>
              </w:r>
            </w:ins>
          </w:p>
        </w:tc>
        <w:tc>
          <w:tcPr>
            <w:tcW w:w="454" w:type="pct"/>
          </w:tcPr>
          <w:p w14:paraId="19C98CA6" w14:textId="15030504" w:rsidR="00771D97" w:rsidRPr="00734145" w:rsidRDefault="002E215D" w:rsidP="00EA0F47">
            <w:pPr>
              <w:widowControl w:val="0"/>
              <w:spacing w:line="180" w:lineRule="exact"/>
              <w:rPr>
                <w:rFonts w:eastAsia="Arial Narrow" w:cstheme="minorHAnsi"/>
                <w:noProof/>
                <w:sz w:val="19"/>
                <w:szCs w:val="19"/>
                <w:lang w:val="fr-FR" w:eastAsia="en-IN" w:bidi="hi-IN"/>
              </w:rPr>
            </w:pPr>
            <w:ins w:id="73" w:author="Reviewer" w:date="2025-03-15T11:59:00Z" w16du:dateUtc="2025-03-15T08:59:00Z">
              <w:r w:rsidRPr="00734145">
                <w:rPr>
                  <w:rFonts w:eastAsia="Arial Narrow" w:cstheme="minorHAnsi"/>
                  <w:noProof/>
                  <w:sz w:val="19"/>
                  <w:szCs w:val="19"/>
                  <w:lang w:val="fr-FR" w:eastAsia="en-IN" w:bidi="hi-IN"/>
                </w:rPr>
                <mc:AlternateContent>
                  <mc:Choice Requires="wpg">
                    <w:drawing>
                      <wp:anchor distT="0" distB="0" distL="114300" distR="114300" simplePos="0" relativeHeight="253123584" behindDoc="0" locked="0" layoutInCell="1" allowOverlap="1" wp14:anchorId="2FE42C77" wp14:editId="5F8AAC0B">
                        <wp:simplePos x="0" y="0"/>
                        <wp:positionH relativeFrom="column">
                          <wp:posOffset>-1270</wp:posOffset>
                        </wp:positionH>
                        <wp:positionV relativeFrom="paragraph">
                          <wp:posOffset>4445</wp:posOffset>
                        </wp:positionV>
                        <wp:extent cx="293370" cy="143123"/>
                        <wp:effectExtent l="0" t="0" r="11430" b="28575"/>
                        <wp:wrapNone/>
                        <wp:docPr id="1097847278" name="Group 20"/>
                        <wp:cNvGraphicFramePr/>
                        <a:graphic xmlns:a="http://schemas.openxmlformats.org/drawingml/2006/main">
                          <a:graphicData uri="http://schemas.microsoft.com/office/word/2010/wordprocessingGroup">
                            <wpg:wgp>
                              <wpg:cNvGrpSpPr/>
                              <wpg:grpSpPr>
                                <a:xfrm>
                                  <a:off x="0" y="0"/>
                                  <a:ext cx="293370" cy="143123"/>
                                  <a:chOff x="8711" y="2856"/>
                                  <a:chExt cx="1080" cy="360"/>
                                </a:xfrm>
                              </wpg:grpSpPr>
                              <wps:wsp>
                                <wps:cNvPr id="119881913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3949447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3103783" id="Group 20" o:spid="_x0000_s1026" style="position:absolute;margin-left:-.1pt;margin-top:.35pt;width:23.1pt;height:11.25pt;z-index:25312358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"/>
                      </v:group>
                    </w:pict>
                  </mc:Fallback>
                </mc:AlternateContent>
              </w:r>
            </w:ins>
          </w:p>
        </w:tc>
        <w:tc>
          <w:tcPr>
            <w:tcW w:w="455" w:type="pct"/>
            <w:gridSpan w:val="2"/>
          </w:tcPr>
          <w:p w14:paraId="7D274C99" w14:textId="5ED56E9A" w:rsidR="00771D97" w:rsidRPr="00734145" w:rsidRDefault="002E215D" w:rsidP="00EA0F47">
            <w:pPr>
              <w:widowControl w:val="0"/>
              <w:spacing w:line="180" w:lineRule="exact"/>
              <w:rPr>
                <w:rFonts w:eastAsia="Arial Narrow" w:cstheme="minorHAnsi"/>
                <w:noProof/>
                <w:sz w:val="19"/>
                <w:szCs w:val="19"/>
                <w:lang w:val="fr-FR" w:eastAsia="en-IN" w:bidi="hi-IN"/>
              </w:rPr>
            </w:pPr>
            <w:ins w:id="74" w:author="Reviewer" w:date="2025-03-15T11:59:00Z" w16du:dateUtc="2025-03-15T08:59:00Z">
              <w:r w:rsidRPr="00734145">
                <w:rPr>
                  <w:rFonts w:eastAsia="Arial Narrow" w:cstheme="minorHAnsi"/>
                  <w:noProof/>
                  <w:sz w:val="19"/>
                  <w:szCs w:val="19"/>
                  <w:lang w:val="fr-FR" w:eastAsia="en-IN" w:bidi="hi-IN"/>
                </w:rPr>
                <mc:AlternateContent>
                  <mc:Choice Requires="wpg">
                    <w:drawing>
                      <wp:anchor distT="0" distB="0" distL="114300" distR="114300" simplePos="0" relativeHeight="253135872" behindDoc="0" locked="0" layoutInCell="1" allowOverlap="1" wp14:anchorId="3D0100A2" wp14:editId="6A8215E6">
                        <wp:simplePos x="0" y="0"/>
                        <wp:positionH relativeFrom="column">
                          <wp:posOffset>-4445</wp:posOffset>
                        </wp:positionH>
                        <wp:positionV relativeFrom="paragraph">
                          <wp:posOffset>4445</wp:posOffset>
                        </wp:positionV>
                        <wp:extent cx="293370" cy="143123"/>
                        <wp:effectExtent l="0" t="0" r="11430" b="28575"/>
                        <wp:wrapNone/>
                        <wp:docPr id="1031835503" name="Group 20"/>
                        <wp:cNvGraphicFramePr/>
                        <a:graphic xmlns:a="http://schemas.openxmlformats.org/drawingml/2006/main">
                          <a:graphicData uri="http://schemas.microsoft.com/office/word/2010/wordprocessingGroup">
                            <wpg:wgp>
                              <wpg:cNvGrpSpPr/>
                              <wpg:grpSpPr>
                                <a:xfrm>
                                  <a:off x="0" y="0"/>
                                  <a:ext cx="293370" cy="143123"/>
                                  <a:chOff x="8711" y="2856"/>
                                  <a:chExt cx="1080" cy="360"/>
                                </a:xfrm>
                              </wpg:grpSpPr>
                              <wps:wsp>
                                <wps:cNvPr id="165300319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13263386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4F7B86D" id="Group 20" o:spid="_x0000_s1026" style="position:absolute;margin-left:-.35pt;margin-top:.35pt;width:23.1pt;height:11.25pt;z-index:2531358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"/>
                      </v:group>
                    </w:pict>
                  </mc:Fallback>
                </mc:AlternateContent>
              </w:r>
            </w:ins>
          </w:p>
        </w:tc>
        <w:tc>
          <w:tcPr>
            <w:tcW w:w="454" w:type="pct"/>
            <w:shd w:val="clear" w:color="auto" w:fill="auto"/>
            <w:tcMar>
              <w:top w:w="72" w:type="dxa"/>
              <w:left w:w="144" w:type="dxa"/>
              <w:bottom w:w="72" w:type="dxa"/>
              <w:right w:w="144" w:type="dxa"/>
            </w:tcMar>
            <w:hideMark/>
          </w:tcPr>
          <w:p w14:paraId="60D279E2" w14:textId="548E9642" w:rsidR="00771D97" w:rsidRPr="00734145" w:rsidRDefault="00771D97" w:rsidP="00EA0F47">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061120" behindDoc="0" locked="0" layoutInCell="1" allowOverlap="1" wp14:anchorId="1D007AE7" wp14:editId="3677BA8C">
                      <wp:simplePos x="0" y="0"/>
                      <wp:positionH relativeFrom="column">
                        <wp:posOffset>153670</wp:posOffset>
                      </wp:positionH>
                      <wp:positionV relativeFrom="paragraph">
                        <wp:posOffset>-23495</wp:posOffset>
                      </wp:positionV>
                      <wp:extent cx="293370" cy="152400"/>
                      <wp:effectExtent l="0" t="0" r="11430" b="19050"/>
                      <wp:wrapNone/>
                      <wp:docPr id="159985673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67965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71048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3E30A30" id="Group 29" o:spid="_x0000_s1026" style="position:absolute;margin-left:12.1pt;margin-top:-1.85pt;width:23.1pt;height:12pt;z-index:25306112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"/>
                    </v:group>
                  </w:pict>
                </mc:Fallback>
              </mc:AlternateContent>
            </w:r>
          </w:p>
        </w:tc>
        <w:tc>
          <w:tcPr>
            <w:tcW w:w="455" w:type="pct"/>
            <w:shd w:val="clear" w:color="auto" w:fill="auto"/>
            <w:tcMar>
              <w:top w:w="72" w:type="dxa"/>
              <w:left w:w="144" w:type="dxa"/>
              <w:bottom w:w="72" w:type="dxa"/>
              <w:right w:w="144" w:type="dxa"/>
            </w:tcMar>
            <w:hideMark/>
          </w:tcPr>
          <w:p w14:paraId="059ACBBD" w14:textId="77777777" w:rsidR="00771D97" w:rsidRPr="00734145" w:rsidRDefault="00771D97" w:rsidP="00EA0F47">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092864" behindDoc="0" locked="0" layoutInCell="1" allowOverlap="1" wp14:anchorId="2A3C6367" wp14:editId="69BE3863">
                      <wp:simplePos x="0" y="0"/>
                      <wp:positionH relativeFrom="column">
                        <wp:posOffset>177800</wp:posOffset>
                      </wp:positionH>
                      <wp:positionV relativeFrom="paragraph">
                        <wp:posOffset>-17145</wp:posOffset>
                      </wp:positionV>
                      <wp:extent cx="146685" cy="152400"/>
                      <wp:effectExtent l="0" t="0" r="24765" b="19050"/>
                      <wp:wrapNone/>
                      <wp:docPr id="200583812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10D4049" id="Rectangle 221" o:spid="_x0000_s1026" style="position:absolute;margin-left:14pt;margin-top:-1.35pt;width:11.55pt;height:12pt;z-index:25309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p>
        </w:tc>
        <w:tc>
          <w:tcPr>
            <w:tcW w:w="454" w:type="pct"/>
            <w:shd w:val="clear" w:color="auto" w:fill="auto"/>
            <w:tcMar>
              <w:top w:w="72" w:type="dxa"/>
              <w:left w:w="144" w:type="dxa"/>
              <w:bottom w:w="72" w:type="dxa"/>
              <w:right w:w="144" w:type="dxa"/>
            </w:tcMar>
            <w:hideMark/>
          </w:tcPr>
          <w:p w14:paraId="1E86D612" w14:textId="77777777" w:rsidR="00771D97" w:rsidRPr="00734145" w:rsidRDefault="00771D97" w:rsidP="00EA0F47">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072384" behindDoc="0" locked="0" layoutInCell="1" allowOverlap="1" wp14:anchorId="4186233A" wp14:editId="52024C2C">
                      <wp:simplePos x="0" y="0"/>
                      <wp:positionH relativeFrom="column">
                        <wp:posOffset>195724</wp:posOffset>
                      </wp:positionH>
                      <wp:positionV relativeFrom="paragraph">
                        <wp:posOffset>-13552</wp:posOffset>
                      </wp:positionV>
                      <wp:extent cx="293370" cy="152400"/>
                      <wp:effectExtent l="0" t="0" r="11430" b="19050"/>
                      <wp:wrapNone/>
                      <wp:docPr id="1622724057"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073449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052898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262D70" id="Group 1920869369" o:spid="_x0000_s1026" style="position:absolute;margin-left:15.4pt;margin-top:-1.05pt;width:23.1pt;height:12pt;z-index:25307238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"/>
                    </v:group>
                  </w:pict>
                </mc:Fallback>
              </mc:AlternateContent>
            </w:r>
          </w:p>
        </w:tc>
        <w:tc>
          <w:tcPr>
            <w:tcW w:w="455" w:type="pct"/>
            <w:shd w:val="clear" w:color="auto" w:fill="auto"/>
            <w:tcMar>
              <w:top w:w="72" w:type="dxa"/>
              <w:left w:w="144" w:type="dxa"/>
              <w:bottom w:w="72" w:type="dxa"/>
              <w:right w:w="144" w:type="dxa"/>
            </w:tcMar>
            <w:hideMark/>
          </w:tcPr>
          <w:p w14:paraId="35CF4429" w14:textId="77777777" w:rsidR="00771D97" w:rsidRPr="00734145" w:rsidRDefault="00771D97" w:rsidP="00EA0F47">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064192" behindDoc="0" locked="0" layoutInCell="1" allowOverlap="1" wp14:anchorId="3D312799" wp14:editId="21C8FCD7">
                      <wp:simplePos x="0" y="0"/>
                      <wp:positionH relativeFrom="column">
                        <wp:posOffset>146050</wp:posOffset>
                      </wp:positionH>
                      <wp:positionV relativeFrom="paragraph">
                        <wp:posOffset>-12700</wp:posOffset>
                      </wp:positionV>
                      <wp:extent cx="293370" cy="152400"/>
                      <wp:effectExtent l="0" t="0" r="11430" b="19050"/>
                      <wp:wrapNone/>
                      <wp:docPr id="1770177068"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116870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564734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F7041D" id="Group 55" o:spid="_x0000_s1026" style="position:absolute;margin-left:11.5pt;margin-top:-1pt;width:23.1pt;height:12pt;z-index:25306419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4ClQIAANc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"/>
                    </v:group>
                  </w:pict>
                </mc:Fallback>
              </mc:AlternateContent>
            </w:r>
          </w:p>
        </w:tc>
        <w:tc>
          <w:tcPr>
            <w:tcW w:w="454" w:type="pct"/>
            <w:shd w:val="clear" w:color="auto" w:fill="auto"/>
            <w:tcMar>
              <w:top w:w="72" w:type="dxa"/>
              <w:left w:w="144" w:type="dxa"/>
              <w:bottom w:w="72" w:type="dxa"/>
              <w:right w:w="144" w:type="dxa"/>
            </w:tcMar>
            <w:hideMark/>
          </w:tcPr>
          <w:p w14:paraId="6B76A7A4" w14:textId="77777777" w:rsidR="00771D97" w:rsidRPr="00734145" w:rsidRDefault="00771D97" w:rsidP="00EA0F47">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080576" behindDoc="0" locked="0" layoutInCell="1" allowOverlap="1" wp14:anchorId="369878EE" wp14:editId="12641E7A">
                      <wp:simplePos x="0" y="0"/>
                      <wp:positionH relativeFrom="column">
                        <wp:posOffset>177800</wp:posOffset>
                      </wp:positionH>
                      <wp:positionV relativeFrom="paragraph">
                        <wp:posOffset>-17145</wp:posOffset>
                      </wp:positionV>
                      <wp:extent cx="146685" cy="152400"/>
                      <wp:effectExtent l="0" t="0" r="24765" b="19050"/>
                      <wp:wrapNone/>
                      <wp:docPr id="14689475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2846C36" id="Rectangle 221" o:spid="_x0000_s1026" style="position:absolute;margin-left:14pt;margin-top:-1.35pt;width:11.55pt;height:12pt;z-index:25308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p>
        </w:tc>
        <w:tc>
          <w:tcPr>
            <w:tcW w:w="455" w:type="pct"/>
          </w:tcPr>
          <w:p w14:paraId="420A3B1C" w14:textId="77777777" w:rsidR="00771D97" w:rsidRPr="00734145" w:rsidRDefault="00771D97" w:rsidP="00EA0F47">
            <w:pPr>
              <w:widowControl w:val="0"/>
              <w:spacing w:line="180" w:lineRule="exact"/>
              <w:rPr>
                <w:rFonts w:cstheme="minorHAnsi"/>
                <w:sz w:val="19"/>
                <w:szCs w:val="19"/>
                <w:lang w:val="fr-FR"/>
              </w:rPr>
            </w:pPr>
          </w:p>
        </w:tc>
        <w:tc>
          <w:tcPr>
            <w:tcW w:w="454" w:type="pct"/>
          </w:tcPr>
          <w:p w14:paraId="1D8A76AB" w14:textId="77777777" w:rsidR="00771D97" w:rsidRPr="00734145" w:rsidRDefault="00771D97" w:rsidP="00EA0F47">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086720" behindDoc="0" locked="0" layoutInCell="1" allowOverlap="1" wp14:anchorId="25F1E3E5" wp14:editId="4BC09D29">
                      <wp:simplePos x="0" y="0"/>
                      <wp:positionH relativeFrom="column">
                        <wp:posOffset>177800</wp:posOffset>
                      </wp:positionH>
                      <wp:positionV relativeFrom="paragraph">
                        <wp:posOffset>-17145</wp:posOffset>
                      </wp:positionV>
                      <wp:extent cx="146685" cy="152400"/>
                      <wp:effectExtent l="0" t="0" r="24765" b="19050"/>
                      <wp:wrapNone/>
                      <wp:docPr id="4528748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E478B09" id="Rectangle 221" o:spid="_x0000_s1026" style="position:absolute;margin-left:14pt;margin-top:-1.35pt;width:11.55pt;height:12pt;z-index:25308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p>
        </w:tc>
        <w:tc>
          <w:tcPr>
            <w:tcW w:w="456" w:type="pct"/>
          </w:tcPr>
          <w:p w14:paraId="63F73B43" w14:textId="77777777" w:rsidR="00771D97" w:rsidRPr="00734145" w:rsidRDefault="00771D97" w:rsidP="00EA0F47">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g">
                  <w:drawing>
                    <wp:anchor distT="0" distB="0" distL="114300" distR="114300" simplePos="0" relativeHeight="253068288" behindDoc="0" locked="0" layoutInCell="1" allowOverlap="1" wp14:anchorId="375A06FC" wp14:editId="13CACA44">
                      <wp:simplePos x="0" y="0"/>
                      <wp:positionH relativeFrom="column">
                        <wp:posOffset>159385</wp:posOffset>
                      </wp:positionH>
                      <wp:positionV relativeFrom="paragraph">
                        <wp:posOffset>31750</wp:posOffset>
                      </wp:positionV>
                      <wp:extent cx="302943" cy="152400"/>
                      <wp:effectExtent l="0" t="0" r="20955" b="19050"/>
                      <wp:wrapNone/>
                      <wp:docPr id="1035960437"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214345906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0787075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B19D4A3" id="Group 98" o:spid="_x0000_s1026" style="position:absolute;margin-left:12.55pt;margin-top:2.5pt;width:23.85pt;height:12pt;z-index:25306828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"/>
                    </v:group>
                  </w:pict>
                </mc:Fallback>
              </mc:AlternateContent>
            </w:r>
          </w:p>
        </w:tc>
      </w:tr>
      <w:tr w:rsidR="00726C84" w:rsidRPr="00734145" w14:paraId="0764BD7D" w14:textId="77777777" w:rsidTr="00726C84">
        <w:trPr>
          <w:trHeight w:val="150"/>
          <w:jc w:val="center"/>
        </w:trPr>
        <w:tc>
          <w:tcPr>
            <w:tcW w:w="454" w:type="pct"/>
          </w:tcPr>
          <w:p w14:paraId="622ACEE6" w14:textId="61DF7F02" w:rsidR="00771D97" w:rsidRPr="00734145" w:rsidRDefault="00771D97" w:rsidP="00EA0F47">
            <w:pPr>
              <w:widowControl w:val="0"/>
              <w:spacing w:line="180" w:lineRule="exact"/>
              <w:jc w:val="center"/>
              <w:rPr>
                <w:rFonts w:cstheme="minorHAnsi"/>
                <w:sz w:val="19"/>
                <w:szCs w:val="19"/>
                <w:lang w:val="fr-FR"/>
              </w:rPr>
            </w:pPr>
            <w:del w:id="75" w:author="Reviewer" w:date="2025-03-15T12:00:00Z" w16du:dateUtc="2025-03-15T09:00:00Z">
              <w:r w:rsidRPr="00734145" w:rsidDel="002E215D">
                <w:rPr>
                  <w:rFonts w:cstheme="minorHAnsi"/>
                  <w:sz w:val="19"/>
                  <w:szCs w:val="19"/>
                  <w:lang w:val="fr-FR"/>
                </w:rPr>
                <w:delText>3 (F)</w:delText>
              </w:r>
            </w:del>
            <w:ins w:id="76" w:author="Reviewer" w:date="2025-03-15T12:00:00Z" w16du:dateUtc="2025-03-15T09:00:00Z">
              <w:r w:rsidR="002E215D">
                <w:rPr>
                  <w:rFonts w:cstheme="minorHAnsi"/>
                  <w:sz w:val="19"/>
                  <w:szCs w:val="19"/>
                  <w:lang w:val="fr-FR"/>
                </w:rPr>
                <w:t>6</w:t>
              </w:r>
            </w:ins>
          </w:p>
        </w:tc>
        <w:tc>
          <w:tcPr>
            <w:tcW w:w="454" w:type="pct"/>
          </w:tcPr>
          <w:p w14:paraId="0EFB5244" w14:textId="20FBA130" w:rsidR="00771D97" w:rsidRPr="00734145" w:rsidRDefault="002E215D" w:rsidP="00EA0F47">
            <w:pPr>
              <w:widowControl w:val="0"/>
              <w:spacing w:line="180" w:lineRule="exact"/>
              <w:rPr>
                <w:rFonts w:eastAsia="Arial Narrow" w:cstheme="minorHAnsi"/>
                <w:noProof/>
                <w:sz w:val="19"/>
                <w:szCs w:val="19"/>
                <w:lang w:val="fr-FR" w:eastAsia="en-IN" w:bidi="hi-IN"/>
              </w:rPr>
            </w:pPr>
            <w:ins w:id="77" w:author="Reviewer" w:date="2025-03-15T11:59:00Z" w16du:dateUtc="2025-03-15T08:59:00Z">
              <w:r w:rsidRPr="00734145">
                <w:rPr>
                  <w:rFonts w:eastAsia="Arial Narrow" w:cstheme="minorHAnsi"/>
                  <w:noProof/>
                  <w:sz w:val="19"/>
                  <w:szCs w:val="19"/>
                  <w:lang w:val="fr-FR" w:eastAsia="en-IN" w:bidi="hi-IN"/>
                </w:rPr>
                <mc:AlternateContent>
                  <mc:Choice Requires="wpg">
                    <w:drawing>
                      <wp:anchor distT="0" distB="0" distL="114300" distR="114300" simplePos="0" relativeHeight="253125632" behindDoc="0" locked="0" layoutInCell="1" allowOverlap="1" wp14:anchorId="70637624" wp14:editId="32B83CC3">
                        <wp:simplePos x="0" y="0"/>
                        <wp:positionH relativeFrom="column">
                          <wp:posOffset>-1270</wp:posOffset>
                        </wp:positionH>
                        <wp:positionV relativeFrom="paragraph">
                          <wp:posOffset>6985</wp:posOffset>
                        </wp:positionV>
                        <wp:extent cx="293370" cy="143123"/>
                        <wp:effectExtent l="0" t="0" r="11430" b="28575"/>
                        <wp:wrapNone/>
                        <wp:docPr id="1711345048" name="Group 20"/>
                        <wp:cNvGraphicFramePr/>
                        <a:graphic xmlns:a="http://schemas.openxmlformats.org/drawingml/2006/main">
                          <a:graphicData uri="http://schemas.microsoft.com/office/word/2010/wordprocessingGroup">
                            <wpg:wgp>
                              <wpg:cNvGrpSpPr/>
                              <wpg:grpSpPr>
                                <a:xfrm>
                                  <a:off x="0" y="0"/>
                                  <a:ext cx="293370" cy="143123"/>
                                  <a:chOff x="8711" y="2856"/>
                                  <a:chExt cx="1080" cy="360"/>
                                </a:xfrm>
                              </wpg:grpSpPr>
                              <wps:wsp>
                                <wps:cNvPr id="70957916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11049571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0C0790" id="Group 20" o:spid="_x0000_s1026" style="position:absolute;margin-left:-.1pt;margin-top:.55pt;width:23.1pt;height:11.25pt;z-index:25312563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"/>
                      </v:group>
                    </w:pict>
                  </mc:Fallback>
                </mc:AlternateContent>
              </w:r>
            </w:ins>
          </w:p>
        </w:tc>
        <w:tc>
          <w:tcPr>
            <w:tcW w:w="455" w:type="pct"/>
            <w:gridSpan w:val="2"/>
          </w:tcPr>
          <w:p w14:paraId="445778A1" w14:textId="7CEAF053" w:rsidR="00771D97" w:rsidRPr="00734145" w:rsidRDefault="002E215D" w:rsidP="00EA0F47">
            <w:pPr>
              <w:widowControl w:val="0"/>
              <w:spacing w:line="180" w:lineRule="exact"/>
              <w:rPr>
                <w:rFonts w:eastAsia="Arial Narrow" w:cstheme="minorHAnsi"/>
                <w:noProof/>
                <w:sz w:val="19"/>
                <w:szCs w:val="19"/>
                <w:lang w:val="fr-FR" w:eastAsia="en-IN" w:bidi="hi-IN"/>
              </w:rPr>
            </w:pPr>
            <w:ins w:id="78" w:author="Reviewer" w:date="2025-03-15T11:59:00Z" w16du:dateUtc="2025-03-15T08:59:00Z">
              <w:r w:rsidRPr="00734145">
                <w:rPr>
                  <w:rFonts w:eastAsia="Arial Narrow" w:cstheme="minorHAnsi"/>
                  <w:noProof/>
                  <w:sz w:val="19"/>
                  <w:szCs w:val="19"/>
                  <w:lang w:val="fr-FR" w:eastAsia="en-IN" w:bidi="hi-IN"/>
                </w:rPr>
                <mc:AlternateContent>
                  <mc:Choice Requires="wpg">
                    <w:drawing>
                      <wp:anchor distT="0" distB="0" distL="114300" distR="114300" simplePos="0" relativeHeight="253137920" behindDoc="0" locked="0" layoutInCell="1" allowOverlap="1" wp14:anchorId="5C129138" wp14:editId="4F59EEEE">
                        <wp:simplePos x="0" y="0"/>
                        <wp:positionH relativeFrom="column">
                          <wp:posOffset>-4445</wp:posOffset>
                        </wp:positionH>
                        <wp:positionV relativeFrom="paragraph">
                          <wp:posOffset>6985</wp:posOffset>
                        </wp:positionV>
                        <wp:extent cx="293370" cy="143123"/>
                        <wp:effectExtent l="0" t="0" r="11430" b="28575"/>
                        <wp:wrapNone/>
                        <wp:docPr id="860775727" name="Group 20"/>
                        <wp:cNvGraphicFramePr/>
                        <a:graphic xmlns:a="http://schemas.openxmlformats.org/drawingml/2006/main">
                          <a:graphicData uri="http://schemas.microsoft.com/office/word/2010/wordprocessingGroup">
                            <wpg:wgp>
                              <wpg:cNvGrpSpPr/>
                              <wpg:grpSpPr>
                                <a:xfrm>
                                  <a:off x="0" y="0"/>
                                  <a:ext cx="293370" cy="143123"/>
                                  <a:chOff x="8711" y="2856"/>
                                  <a:chExt cx="1080" cy="360"/>
                                </a:xfrm>
                              </wpg:grpSpPr>
                              <wps:wsp>
                                <wps:cNvPr id="45040873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7622740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59C9D85" id="Group 20" o:spid="_x0000_s1026" style="position:absolute;margin-left:-.35pt;margin-top:.55pt;width:23.1pt;height:11.25pt;z-index:25313792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"/>
                      </v:group>
                    </w:pict>
                  </mc:Fallback>
                </mc:AlternateContent>
              </w:r>
            </w:ins>
          </w:p>
        </w:tc>
        <w:tc>
          <w:tcPr>
            <w:tcW w:w="454" w:type="pct"/>
            <w:shd w:val="clear" w:color="auto" w:fill="auto"/>
            <w:tcMar>
              <w:top w:w="72" w:type="dxa"/>
              <w:left w:w="144" w:type="dxa"/>
              <w:bottom w:w="72" w:type="dxa"/>
              <w:right w:w="144" w:type="dxa"/>
            </w:tcMar>
            <w:hideMark/>
          </w:tcPr>
          <w:p w14:paraId="1F5025BF" w14:textId="67B275A0" w:rsidR="00771D97" w:rsidRPr="00734145" w:rsidRDefault="00771D97" w:rsidP="00EA0F47">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062144" behindDoc="0" locked="0" layoutInCell="1" allowOverlap="1" wp14:anchorId="65BE4893" wp14:editId="4FF3203E">
                      <wp:simplePos x="0" y="0"/>
                      <wp:positionH relativeFrom="column">
                        <wp:posOffset>147955</wp:posOffset>
                      </wp:positionH>
                      <wp:positionV relativeFrom="paragraph">
                        <wp:posOffset>-13335</wp:posOffset>
                      </wp:positionV>
                      <wp:extent cx="293370" cy="152400"/>
                      <wp:effectExtent l="0" t="0" r="11430" b="19050"/>
                      <wp:wrapNone/>
                      <wp:docPr id="1070235458"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0337725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3250381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48BCF67" id="Group 32" o:spid="_x0000_s1026" style="position:absolute;margin-left:11.65pt;margin-top:-1.05pt;width:23.1pt;height:12pt;z-index:25306214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"/>
                    </v:group>
                  </w:pict>
                </mc:Fallback>
              </mc:AlternateContent>
            </w:r>
          </w:p>
        </w:tc>
        <w:tc>
          <w:tcPr>
            <w:tcW w:w="455" w:type="pct"/>
            <w:shd w:val="clear" w:color="auto" w:fill="auto"/>
            <w:tcMar>
              <w:top w:w="72" w:type="dxa"/>
              <w:left w:w="144" w:type="dxa"/>
              <w:bottom w:w="72" w:type="dxa"/>
              <w:right w:w="144" w:type="dxa"/>
            </w:tcMar>
            <w:hideMark/>
          </w:tcPr>
          <w:p w14:paraId="60C4E235" w14:textId="77777777" w:rsidR="00771D97" w:rsidRPr="00734145" w:rsidRDefault="00771D97" w:rsidP="00EA0F47">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093888" behindDoc="0" locked="0" layoutInCell="1" allowOverlap="1" wp14:anchorId="3D28D97E" wp14:editId="632C90FC">
                      <wp:simplePos x="0" y="0"/>
                      <wp:positionH relativeFrom="column">
                        <wp:posOffset>177800</wp:posOffset>
                      </wp:positionH>
                      <wp:positionV relativeFrom="paragraph">
                        <wp:posOffset>-19685</wp:posOffset>
                      </wp:positionV>
                      <wp:extent cx="146685" cy="152400"/>
                      <wp:effectExtent l="0" t="0" r="24765" b="19050"/>
                      <wp:wrapNone/>
                      <wp:docPr id="668865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AC81FC4" id="Rectangle 221" o:spid="_x0000_s1026" style="position:absolute;margin-left:14pt;margin-top:-1.55pt;width:11.55pt;height:12pt;z-index:25309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p>
        </w:tc>
        <w:tc>
          <w:tcPr>
            <w:tcW w:w="454" w:type="pct"/>
            <w:shd w:val="clear" w:color="auto" w:fill="auto"/>
            <w:tcMar>
              <w:top w:w="72" w:type="dxa"/>
              <w:left w:w="144" w:type="dxa"/>
              <w:bottom w:w="72" w:type="dxa"/>
              <w:right w:w="144" w:type="dxa"/>
            </w:tcMar>
            <w:hideMark/>
          </w:tcPr>
          <w:p w14:paraId="7C26F294" w14:textId="77777777" w:rsidR="00771D97" w:rsidRPr="00734145" w:rsidRDefault="00771D97" w:rsidP="00EA0F47">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073408" behindDoc="0" locked="0" layoutInCell="1" allowOverlap="1" wp14:anchorId="3FC30810" wp14:editId="38191299">
                      <wp:simplePos x="0" y="0"/>
                      <wp:positionH relativeFrom="column">
                        <wp:posOffset>196014</wp:posOffset>
                      </wp:positionH>
                      <wp:positionV relativeFrom="paragraph">
                        <wp:posOffset>0</wp:posOffset>
                      </wp:positionV>
                      <wp:extent cx="293370" cy="152400"/>
                      <wp:effectExtent l="0" t="0" r="11430" b="19050"/>
                      <wp:wrapNone/>
                      <wp:docPr id="2047315668"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8447753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118727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9F15ED" id="Group 1920869372" o:spid="_x0000_s1026" style="position:absolute;margin-left:15.45pt;margin-top:0;width:23.1pt;height:12pt;z-index:25307340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"/>
                    </v:group>
                  </w:pict>
                </mc:Fallback>
              </mc:AlternateContent>
            </w:r>
          </w:p>
        </w:tc>
        <w:tc>
          <w:tcPr>
            <w:tcW w:w="455" w:type="pct"/>
            <w:shd w:val="clear" w:color="auto" w:fill="auto"/>
            <w:tcMar>
              <w:top w:w="72" w:type="dxa"/>
              <w:left w:w="144" w:type="dxa"/>
              <w:bottom w:w="72" w:type="dxa"/>
              <w:right w:w="144" w:type="dxa"/>
            </w:tcMar>
            <w:hideMark/>
          </w:tcPr>
          <w:p w14:paraId="7D35041C" w14:textId="77777777" w:rsidR="00771D97" w:rsidRPr="00734145" w:rsidRDefault="00771D97" w:rsidP="00EA0F47">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065216" behindDoc="0" locked="0" layoutInCell="1" allowOverlap="1" wp14:anchorId="34EB47AE" wp14:editId="4129BEB8">
                      <wp:simplePos x="0" y="0"/>
                      <wp:positionH relativeFrom="column">
                        <wp:posOffset>146050</wp:posOffset>
                      </wp:positionH>
                      <wp:positionV relativeFrom="paragraph">
                        <wp:posOffset>-8890</wp:posOffset>
                      </wp:positionV>
                      <wp:extent cx="293370" cy="152400"/>
                      <wp:effectExtent l="0" t="0" r="11430" b="19050"/>
                      <wp:wrapNone/>
                      <wp:docPr id="1020639974"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845715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28559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0983B20" id="Group 58" o:spid="_x0000_s1026" style="position:absolute;margin-left:11.5pt;margin-top:-.7pt;width:23.1pt;height:12pt;z-index:25306521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"/>
                    </v:group>
                  </w:pict>
                </mc:Fallback>
              </mc:AlternateContent>
            </w:r>
          </w:p>
        </w:tc>
        <w:tc>
          <w:tcPr>
            <w:tcW w:w="454" w:type="pct"/>
            <w:shd w:val="clear" w:color="auto" w:fill="auto"/>
            <w:tcMar>
              <w:top w:w="72" w:type="dxa"/>
              <w:left w:w="144" w:type="dxa"/>
              <w:bottom w:w="72" w:type="dxa"/>
              <w:right w:w="144" w:type="dxa"/>
            </w:tcMar>
            <w:hideMark/>
          </w:tcPr>
          <w:p w14:paraId="75EB9909" w14:textId="77777777" w:rsidR="00771D97" w:rsidRPr="00734145" w:rsidRDefault="00771D97" w:rsidP="00EA0F47">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081600" behindDoc="0" locked="0" layoutInCell="1" allowOverlap="1" wp14:anchorId="798670E2" wp14:editId="35A5785A">
                      <wp:simplePos x="0" y="0"/>
                      <wp:positionH relativeFrom="column">
                        <wp:posOffset>177800</wp:posOffset>
                      </wp:positionH>
                      <wp:positionV relativeFrom="paragraph">
                        <wp:posOffset>-19685</wp:posOffset>
                      </wp:positionV>
                      <wp:extent cx="146685" cy="152400"/>
                      <wp:effectExtent l="0" t="0" r="24765" b="19050"/>
                      <wp:wrapNone/>
                      <wp:docPr id="66599119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E9083B3" id="Rectangle 221" o:spid="_x0000_s1026" style="position:absolute;margin-left:14pt;margin-top:-1.55pt;width:11.55pt;height:12pt;z-index:25308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p>
        </w:tc>
        <w:tc>
          <w:tcPr>
            <w:tcW w:w="455" w:type="pct"/>
          </w:tcPr>
          <w:p w14:paraId="6A5AD9A4" w14:textId="77777777" w:rsidR="00771D97" w:rsidRPr="00734145" w:rsidRDefault="00771D97" w:rsidP="00EA0F47">
            <w:pPr>
              <w:widowControl w:val="0"/>
              <w:spacing w:line="180" w:lineRule="exact"/>
              <w:rPr>
                <w:rFonts w:cstheme="minorHAnsi"/>
                <w:sz w:val="19"/>
                <w:szCs w:val="19"/>
                <w:lang w:val="fr-FR"/>
              </w:rPr>
            </w:pPr>
          </w:p>
        </w:tc>
        <w:tc>
          <w:tcPr>
            <w:tcW w:w="454" w:type="pct"/>
          </w:tcPr>
          <w:p w14:paraId="3A5C4DA8" w14:textId="77777777" w:rsidR="00771D97" w:rsidRPr="00734145" w:rsidRDefault="00771D97" w:rsidP="00EA0F47">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087744" behindDoc="0" locked="0" layoutInCell="1" allowOverlap="1" wp14:anchorId="2806DDE7" wp14:editId="2A7BAC27">
                      <wp:simplePos x="0" y="0"/>
                      <wp:positionH relativeFrom="column">
                        <wp:posOffset>177800</wp:posOffset>
                      </wp:positionH>
                      <wp:positionV relativeFrom="paragraph">
                        <wp:posOffset>-19685</wp:posOffset>
                      </wp:positionV>
                      <wp:extent cx="146685" cy="152400"/>
                      <wp:effectExtent l="0" t="0" r="24765" b="19050"/>
                      <wp:wrapNone/>
                      <wp:docPr id="20430863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41B93AF" id="Rectangle 221" o:spid="_x0000_s1026" style="position:absolute;margin-left:14pt;margin-top:-1.55pt;width:11.55pt;height:12pt;z-index:25308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p>
        </w:tc>
        <w:tc>
          <w:tcPr>
            <w:tcW w:w="456" w:type="pct"/>
          </w:tcPr>
          <w:p w14:paraId="021C0126" w14:textId="77777777" w:rsidR="00771D97" w:rsidRPr="00734145" w:rsidRDefault="00771D97" w:rsidP="00EA0F47">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g">
                  <w:drawing>
                    <wp:anchor distT="0" distB="0" distL="114300" distR="114300" simplePos="0" relativeHeight="253069312" behindDoc="0" locked="0" layoutInCell="1" allowOverlap="1" wp14:anchorId="658827B6" wp14:editId="33685F43">
                      <wp:simplePos x="0" y="0"/>
                      <wp:positionH relativeFrom="column">
                        <wp:posOffset>159385</wp:posOffset>
                      </wp:positionH>
                      <wp:positionV relativeFrom="paragraph">
                        <wp:posOffset>31750</wp:posOffset>
                      </wp:positionV>
                      <wp:extent cx="302943" cy="152400"/>
                      <wp:effectExtent l="0" t="0" r="20955" b="19050"/>
                      <wp:wrapNone/>
                      <wp:docPr id="1711398268"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26558416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77025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2AE639D" id="Group 103" o:spid="_x0000_s1026" style="position:absolute;margin-left:12.55pt;margin-top:2.5pt;width:23.85pt;height:12pt;z-index:25306931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"/>
                    </v:group>
                  </w:pict>
                </mc:Fallback>
              </mc:AlternateContent>
            </w:r>
          </w:p>
        </w:tc>
      </w:tr>
      <w:tr w:rsidR="00726C84" w:rsidRPr="00734145" w14:paraId="25CA721A" w14:textId="77777777" w:rsidTr="00726C84">
        <w:trPr>
          <w:trHeight w:val="150"/>
          <w:jc w:val="center"/>
        </w:trPr>
        <w:tc>
          <w:tcPr>
            <w:tcW w:w="454" w:type="pct"/>
          </w:tcPr>
          <w:p w14:paraId="3EC61E1C" w14:textId="77777777" w:rsidR="00771D97" w:rsidRPr="00734145" w:rsidRDefault="00771D97" w:rsidP="00EA0F47">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454" w:type="pct"/>
          </w:tcPr>
          <w:p w14:paraId="5658FE07" w14:textId="6F3BBE59" w:rsidR="00771D97" w:rsidRPr="00734145" w:rsidRDefault="00771D97" w:rsidP="00EA0F47">
            <w:pPr>
              <w:widowControl w:val="0"/>
              <w:spacing w:line="180" w:lineRule="exact"/>
              <w:jc w:val="center"/>
              <w:rPr>
                <w:rFonts w:eastAsia="Arial Narrow" w:cstheme="minorHAnsi"/>
                <w:noProof/>
                <w:sz w:val="19"/>
                <w:szCs w:val="19"/>
                <w:lang w:val="fr-FR" w:eastAsia="en-IN" w:bidi="hi-IN"/>
              </w:rPr>
            </w:pPr>
          </w:p>
        </w:tc>
        <w:tc>
          <w:tcPr>
            <w:tcW w:w="455" w:type="pct"/>
            <w:gridSpan w:val="2"/>
          </w:tcPr>
          <w:p w14:paraId="3A5681C4" w14:textId="77777777" w:rsidR="00771D97" w:rsidRPr="00734145" w:rsidRDefault="00771D97" w:rsidP="00EA0F47">
            <w:pPr>
              <w:widowControl w:val="0"/>
              <w:spacing w:line="180" w:lineRule="exact"/>
              <w:jc w:val="center"/>
              <w:rPr>
                <w:rFonts w:eastAsia="Arial Narrow" w:cstheme="minorHAnsi"/>
                <w:noProof/>
                <w:sz w:val="19"/>
                <w:szCs w:val="19"/>
                <w:lang w:val="fr-FR" w:eastAsia="en-IN" w:bidi="hi-IN"/>
              </w:rPr>
            </w:pPr>
          </w:p>
        </w:tc>
        <w:tc>
          <w:tcPr>
            <w:tcW w:w="454" w:type="pct"/>
            <w:shd w:val="clear" w:color="auto" w:fill="auto"/>
            <w:tcMar>
              <w:top w:w="72" w:type="dxa"/>
              <w:left w:w="144" w:type="dxa"/>
              <w:bottom w:w="72" w:type="dxa"/>
              <w:right w:w="144" w:type="dxa"/>
            </w:tcMar>
          </w:tcPr>
          <w:p w14:paraId="517DDD65" w14:textId="6ABB9BD7" w:rsidR="00771D97" w:rsidRPr="00734145" w:rsidRDefault="00771D97" w:rsidP="00EA0F47">
            <w:pPr>
              <w:widowControl w:val="0"/>
              <w:spacing w:line="180" w:lineRule="exact"/>
              <w:jc w:val="center"/>
              <w:rPr>
                <w:rFonts w:eastAsia="Arial Narrow" w:cstheme="minorHAnsi"/>
                <w:noProof/>
                <w:sz w:val="19"/>
                <w:szCs w:val="19"/>
                <w:lang w:val="fr-FR" w:eastAsia="en-IN" w:bidi="hi-IN"/>
              </w:rPr>
            </w:pPr>
            <w:r w:rsidRPr="00734145">
              <w:rPr>
                <w:rFonts w:eastAsia="Arial Narrow" w:cstheme="minorHAnsi"/>
                <w:noProof/>
                <w:sz w:val="19"/>
                <w:szCs w:val="19"/>
                <w:lang w:val="fr-FR" w:eastAsia="en-IN" w:bidi="hi-IN"/>
              </w:rPr>
              <w:t>……</w:t>
            </w:r>
          </w:p>
        </w:tc>
        <w:tc>
          <w:tcPr>
            <w:tcW w:w="455" w:type="pct"/>
            <w:shd w:val="clear" w:color="auto" w:fill="auto"/>
            <w:tcMar>
              <w:top w:w="72" w:type="dxa"/>
              <w:left w:w="144" w:type="dxa"/>
              <w:bottom w:w="72" w:type="dxa"/>
              <w:right w:w="144" w:type="dxa"/>
            </w:tcMar>
          </w:tcPr>
          <w:p w14:paraId="64A35650" w14:textId="77777777" w:rsidR="00771D97" w:rsidRPr="00734145" w:rsidRDefault="00771D97" w:rsidP="00EA0F47">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454" w:type="pct"/>
            <w:shd w:val="clear" w:color="auto" w:fill="auto"/>
            <w:tcMar>
              <w:top w:w="72" w:type="dxa"/>
              <w:left w:w="144" w:type="dxa"/>
              <w:bottom w:w="72" w:type="dxa"/>
              <w:right w:w="144" w:type="dxa"/>
            </w:tcMar>
          </w:tcPr>
          <w:p w14:paraId="6933271B" w14:textId="77777777" w:rsidR="00771D97" w:rsidRPr="00734145" w:rsidRDefault="00771D97" w:rsidP="00EA0F47">
            <w:pPr>
              <w:widowControl w:val="0"/>
              <w:spacing w:line="180" w:lineRule="exact"/>
              <w:jc w:val="center"/>
              <w:rPr>
                <w:rFonts w:eastAsia="Arial Narrow" w:cstheme="minorHAnsi"/>
                <w:noProof/>
                <w:sz w:val="19"/>
                <w:szCs w:val="19"/>
                <w:lang w:val="fr-FR" w:eastAsia="en-IN" w:bidi="hi-IN"/>
              </w:rPr>
            </w:pPr>
            <w:r w:rsidRPr="00734145">
              <w:rPr>
                <w:rFonts w:cstheme="minorHAnsi"/>
                <w:sz w:val="19"/>
                <w:szCs w:val="19"/>
                <w:lang w:val="fr-FR"/>
              </w:rPr>
              <w:t>……</w:t>
            </w:r>
          </w:p>
        </w:tc>
        <w:tc>
          <w:tcPr>
            <w:tcW w:w="455" w:type="pct"/>
            <w:shd w:val="clear" w:color="auto" w:fill="auto"/>
            <w:tcMar>
              <w:top w:w="72" w:type="dxa"/>
              <w:left w:w="144" w:type="dxa"/>
              <w:bottom w:w="72" w:type="dxa"/>
              <w:right w:w="144" w:type="dxa"/>
            </w:tcMar>
          </w:tcPr>
          <w:p w14:paraId="6A703429" w14:textId="77777777" w:rsidR="00771D97" w:rsidRPr="00734145" w:rsidRDefault="00771D97" w:rsidP="00EA0F47">
            <w:pPr>
              <w:widowControl w:val="0"/>
              <w:spacing w:line="180" w:lineRule="exact"/>
              <w:jc w:val="center"/>
              <w:rPr>
                <w:rFonts w:eastAsia="Arial Narrow" w:cstheme="minorHAnsi"/>
                <w:noProof/>
                <w:sz w:val="19"/>
                <w:szCs w:val="19"/>
                <w:lang w:val="fr-FR" w:eastAsia="en-IN" w:bidi="hi-IN"/>
              </w:rPr>
            </w:pPr>
            <w:r w:rsidRPr="00734145">
              <w:rPr>
                <w:rFonts w:cstheme="minorHAnsi"/>
                <w:sz w:val="19"/>
                <w:szCs w:val="19"/>
                <w:lang w:val="fr-FR"/>
              </w:rPr>
              <w:t>……</w:t>
            </w:r>
          </w:p>
        </w:tc>
        <w:tc>
          <w:tcPr>
            <w:tcW w:w="454" w:type="pct"/>
            <w:shd w:val="clear" w:color="auto" w:fill="auto"/>
            <w:tcMar>
              <w:top w:w="72" w:type="dxa"/>
              <w:left w:w="144" w:type="dxa"/>
              <w:bottom w:w="72" w:type="dxa"/>
              <w:right w:w="144" w:type="dxa"/>
            </w:tcMar>
          </w:tcPr>
          <w:p w14:paraId="6D8E04AC" w14:textId="77777777" w:rsidR="00771D97" w:rsidRPr="00734145" w:rsidRDefault="00771D97" w:rsidP="00EA0F47">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455" w:type="pct"/>
          </w:tcPr>
          <w:p w14:paraId="7C563D61" w14:textId="77777777" w:rsidR="00771D97" w:rsidRPr="00734145" w:rsidRDefault="00771D97" w:rsidP="00EA0F47">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454" w:type="pct"/>
          </w:tcPr>
          <w:p w14:paraId="137DBF08" w14:textId="77777777" w:rsidR="00771D97" w:rsidRPr="00734145" w:rsidRDefault="00771D97" w:rsidP="00EA0F47">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456" w:type="pct"/>
          </w:tcPr>
          <w:p w14:paraId="5A165512" w14:textId="77777777" w:rsidR="00771D97" w:rsidRPr="00734145" w:rsidRDefault="00771D97" w:rsidP="00EA0F47">
            <w:pPr>
              <w:widowControl w:val="0"/>
              <w:spacing w:line="180" w:lineRule="exact"/>
              <w:jc w:val="center"/>
              <w:rPr>
                <w:rFonts w:cstheme="minorHAnsi"/>
                <w:noProof/>
                <w:sz w:val="19"/>
                <w:szCs w:val="19"/>
                <w:lang w:val="fr-FR" w:eastAsia="en-IN" w:bidi="hi-IN"/>
              </w:rPr>
            </w:pPr>
            <w:r w:rsidRPr="00734145">
              <w:rPr>
                <w:rFonts w:cstheme="minorHAnsi"/>
                <w:sz w:val="19"/>
                <w:szCs w:val="19"/>
                <w:lang w:val="fr-FR"/>
              </w:rPr>
              <w:t>……</w:t>
            </w:r>
          </w:p>
        </w:tc>
      </w:tr>
      <w:tr w:rsidR="00726C84" w:rsidRPr="00F83934" w14:paraId="3EF6D074" w14:textId="77777777" w:rsidTr="00726C84">
        <w:trPr>
          <w:trHeight w:val="150"/>
          <w:jc w:val="center"/>
        </w:trPr>
        <w:tc>
          <w:tcPr>
            <w:tcW w:w="5000" w:type="pct"/>
            <w:gridSpan w:val="12"/>
          </w:tcPr>
          <w:p w14:paraId="62880BC3" w14:textId="2F162EDB" w:rsidR="00726C84" w:rsidRPr="00734145" w:rsidRDefault="00726C84" w:rsidP="00EA0F47">
            <w:pPr>
              <w:widowControl w:val="0"/>
              <w:ind w:left="2268" w:right="79" w:hanging="2126"/>
              <w:rPr>
                <w:rFonts w:cstheme="minorHAnsi"/>
                <w:bCs/>
                <w:sz w:val="19"/>
                <w:szCs w:val="19"/>
                <w:lang w:val="fr-FR"/>
              </w:rPr>
            </w:pPr>
            <w:r w:rsidRPr="00734145">
              <w:rPr>
                <w:rFonts w:cstheme="minorHAnsi"/>
                <w:b/>
                <w:bCs/>
                <w:sz w:val="19"/>
                <w:szCs w:val="19"/>
                <w:lang w:val="fr-FR"/>
              </w:rPr>
              <w:t xml:space="preserve">Codes pour la colonne (1) : </w:t>
            </w:r>
            <w:r w:rsidRPr="00734145">
              <w:rPr>
                <w:rFonts w:cstheme="minorHAnsi"/>
                <w:bCs/>
                <w:sz w:val="19"/>
                <w:szCs w:val="19"/>
                <w:lang w:val="fr-FR"/>
              </w:rPr>
              <w:t>Chirurgien (chirurgien général) =1, gynécologue =2, anesthésiste =3, médecin généraliste =</w:t>
            </w:r>
            <w:proofErr w:type="gramStart"/>
            <w:r w:rsidRPr="00734145">
              <w:rPr>
                <w:rFonts w:cstheme="minorHAnsi"/>
                <w:bCs/>
                <w:sz w:val="19"/>
                <w:szCs w:val="19"/>
                <w:lang w:val="fr-FR"/>
              </w:rPr>
              <w:t>4 ,</w:t>
            </w:r>
            <w:proofErr w:type="gramEnd"/>
            <w:r w:rsidRPr="00734145">
              <w:rPr>
                <w:rFonts w:cstheme="minorHAnsi"/>
                <w:bCs/>
                <w:sz w:val="19"/>
                <w:szCs w:val="19"/>
                <w:lang w:val="fr-FR"/>
              </w:rPr>
              <w:t xml:space="preserve">  DES =5, pédiatre =6, pharmacien=7, infirmier/infirmière=8, Sage-femmes=9, ASC=10, autres=96</w:t>
            </w:r>
          </w:p>
          <w:p w14:paraId="18381A26" w14:textId="77777777" w:rsidR="00726C84" w:rsidRPr="00734145" w:rsidRDefault="00726C84" w:rsidP="00EA0F47">
            <w:pPr>
              <w:widowControl w:val="0"/>
              <w:ind w:left="2268" w:right="79" w:hanging="2126"/>
              <w:rPr>
                <w:rFonts w:cstheme="minorHAnsi"/>
                <w:bCs/>
                <w:sz w:val="19"/>
                <w:szCs w:val="19"/>
                <w:lang w:val="fr-FR"/>
              </w:rPr>
            </w:pPr>
            <w:r w:rsidRPr="00734145">
              <w:rPr>
                <w:rFonts w:cstheme="minorHAnsi"/>
                <w:b/>
                <w:bCs/>
                <w:sz w:val="19"/>
                <w:szCs w:val="19"/>
                <w:lang w:val="fr-FR"/>
              </w:rPr>
              <w:t xml:space="preserve">Codes pour la colonne (4) : </w:t>
            </w:r>
            <w:r w:rsidRPr="00734145">
              <w:rPr>
                <w:rFonts w:cstheme="minorHAnsi"/>
                <w:bCs/>
                <w:sz w:val="19"/>
                <w:szCs w:val="19"/>
                <w:lang w:val="fr-FR"/>
              </w:rPr>
              <w:t xml:space="preserve">(Aucun niveau=0, </w:t>
            </w:r>
            <w:r w:rsidRPr="003A484B">
              <w:rPr>
                <w:rFonts w:cstheme="minorHAnsi"/>
                <w:bCs/>
                <w:strike/>
                <w:color w:val="FF0000"/>
                <w:sz w:val="19"/>
                <w:szCs w:val="19"/>
                <w:lang w:val="fr-FR"/>
                <w:rPrChange w:id="79" w:author="Reviewer" w:date="2025-03-15T12:07:00Z" w16du:dateUtc="2025-03-15T09:07:00Z">
                  <w:rPr>
                    <w:rFonts w:cstheme="minorHAnsi"/>
                    <w:bCs/>
                    <w:sz w:val="19"/>
                    <w:szCs w:val="19"/>
                    <w:lang w:val="fr-FR"/>
                  </w:rPr>
                </w:rPrChange>
              </w:rPr>
              <w:t xml:space="preserve">primaire=1, secondaire=2, </w:t>
            </w:r>
            <w:proofErr w:type="spellStart"/>
            <w:r w:rsidRPr="003A484B">
              <w:rPr>
                <w:rFonts w:cstheme="minorHAnsi"/>
                <w:bCs/>
                <w:strike/>
                <w:color w:val="FF0000"/>
                <w:sz w:val="19"/>
                <w:szCs w:val="19"/>
                <w:lang w:val="fr-FR"/>
                <w:rPrChange w:id="80" w:author="Reviewer" w:date="2025-03-15T12:07:00Z" w16du:dateUtc="2025-03-15T09:07:00Z">
                  <w:rPr>
                    <w:rFonts w:cstheme="minorHAnsi"/>
                    <w:bCs/>
                    <w:sz w:val="19"/>
                    <w:szCs w:val="19"/>
                    <w:lang w:val="fr-FR"/>
                  </w:rPr>
                </w:rPrChange>
              </w:rPr>
              <w:t>baccaulauréat</w:t>
            </w:r>
            <w:proofErr w:type="spellEnd"/>
            <w:r w:rsidRPr="003A484B">
              <w:rPr>
                <w:rFonts w:cstheme="minorHAnsi"/>
                <w:bCs/>
                <w:strike/>
                <w:color w:val="FF0000"/>
                <w:sz w:val="19"/>
                <w:szCs w:val="19"/>
                <w:lang w:val="fr-FR"/>
                <w:rPrChange w:id="81" w:author="Reviewer" w:date="2025-03-15T12:07:00Z" w16du:dateUtc="2025-03-15T09:07:00Z">
                  <w:rPr>
                    <w:rFonts w:cstheme="minorHAnsi"/>
                    <w:bCs/>
                    <w:sz w:val="19"/>
                    <w:szCs w:val="19"/>
                    <w:lang w:val="fr-FR"/>
                  </w:rPr>
                </w:rPrChange>
              </w:rPr>
              <w:t>=3, licence=4, maîtrise=5, master=6, doctorat=7, doctorat avec spécialisation</w:t>
            </w:r>
            <w:r w:rsidRPr="003A484B">
              <w:rPr>
                <w:rFonts w:cstheme="minorHAnsi"/>
                <w:bCs/>
                <w:color w:val="FF0000"/>
                <w:sz w:val="19"/>
                <w:szCs w:val="19"/>
                <w:lang w:val="fr-FR"/>
                <w:rPrChange w:id="82" w:author="Reviewer" w:date="2025-03-15T12:07:00Z" w16du:dateUtc="2025-03-15T09:07:00Z">
                  <w:rPr>
                    <w:rFonts w:cstheme="minorHAnsi"/>
                    <w:bCs/>
                    <w:sz w:val="19"/>
                    <w:szCs w:val="19"/>
                    <w:lang w:val="fr-FR"/>
                  </w:rPr>
                </w:rPrChange>
              </w:rPr>
              <w:t xml:space="preserve"> </w:t>
            </w:r>
            <w:r w:rsidRPr="00734145">
              <w:rPr>
                <w:rFonts w:cstheme="minorHAnsi"/>
                <w:bCs/>
                <w:sz w:val="19"/>
                <w:szCs w:val="19"/>
                <w:lang w:val="fr-FR"/>
              </w:rPr>
              <w:t>(DES)=8, autres=96)</w:t>
            </w:r>
          </w:p>
          <w:p w14:paraId="3B4FE345" w14:textId="77777777" w:rsidR="00726C84" w:rsidRPr="00734145" w:rsidRDefault="00726C84" w:rsidP="00EA0F47">
            <w:pPr>
              <w:ind w:left="2268" w:right="79" w:hanging="2126"/>
              <w:rPr>
                <w:rFonts w:cstheme="minorHAnsi"/>
                <w:bCs/>
                <w:sz w:val="19"/>
                <w:szCs w:val="19"/>
                <w:lang w:val="fr-FR"/>
              </w:rPr>
            </w:pPr>
            <w:r w:rsidRPr="00734145">
              <w:rPr>
                <w:rFonts w:cstheme="minorHAnsi"/>
                <w:b/>
                <w:bCs/>
                <w:sz w:val="19"/>
                <w:szCs w:val="19"/>
                <w:lang w:val="fr-FR"/>
              </w:rPr>
              <w:t xml:space="preserve">Codes pour la colonne (8) </w:t>
            </w:r>
            <w:r w:rsidRPr="00734145">
              <w:rPr>
                <w:rFonts w:cstheme="minorHAnsi"/>
                <w:bCs/>
                <w:sz w:val="19"/>
                <w:szCs w:val="19"/>
                <w:lang w:val="fr-FR"/>
              </w:rPr>
              <w:t>: Aucun=0, Soins obstétricaux d'urgence complets (SONUC))=1, Soins obstétricaux d'urgence de base (SONUB)=2, Accoucheur qualifié=3, Prévention des infections et gestion des déchets=4, Diagnostic et traitement des IST et du VIH/SIDA=5, Prévention de la transmission du VIH/SIDA de la mère à l'enfant (PTME)=6, Pratique de l'alimentation maternelle et infantile et soins aux nouveau-nés=7, Soins complets en cas d'avortement =8, Prise en charge intégrée des maladies de l'enfance (PCIME)=9, Questions relatives à la santé des adolescents=10, Services de vaccination=11, Services de transfusion sanguine=12, ECG=13, Échographie=14</w:t>
            </w:r>
          </w:p>
          <w:p w14:paraId="02CEA224" w14:textId="77777777" w:rsidR="00726C84" w:rsidRPr="00734145" w:rsidRDefault="00726C84" w:rsidP="00EA0F47">
            <w:pPr>
              <w:ind w:left="2268" w:right="79" w:hanging="2126"/>
              <w:rPr>
                <w:rFonts w:cstheme="minorHAnsi"/>
                <w:bCs/>
                <w:sz w:val="19"/>
                <w:szCs w:val="19"/>
                <w:lang w:val="fr-FR"/>
              </w:rPr>
            </w:pPr>
            <w:r w:rsidRPr="00734145">
              <w:rPr>
                <w:rFonts w:cstheme="minorHAnsi"/>
                <w:b/>
                <w:bCs/>
                <w:sz w:val="19"/>
                <w:szCs w:val="19"/>
                <w:lang w:val="fr-FR"/>
              </w:rPr>
              <w:t xml:space="preserve">Codes pour la colonne (10) : </w:t>
            </w:r>
            <w:r w:rsidRPr="00734145">
              <w:rPr>
                <w:rFonts w:cstheme="minorHAnsi"/>
                <w:bCs/>
                <w:sz w:val="19"/>
                <w:szCs w:val="19"/>
                <w:lang w:val="fr-FR"/>
              </w:rPr>
              <w:t>CPN=A, accouchement normal=B, césarienne=C, gestion des complications maternelles=D, gestion des complications néonatales=E, vaccination=F, traitement des maladies infantiles=G</w:t>
            </w:r>
          </w:p>
          <w:p w14:paraId="4C2EEAE9" w14:textId="77777777" w:rsidR="00726C84" w:rsidRPr="00734145" w:rsidRDefault="00726C84" w:rsidP="00EA0F47">
            <w:pPr>
              <w:widowControl w:val="0"/>
              <w:spacing w:line="180" w:lineRule="exact"/>
              <w:jc w:val="center"/>
              <w:rPr>
                <w:rFonts w:cstheme="minorHAnsi"/>
                <w:sz w:val="19"/>
                <w:szCs w:val="19"/>
                <w:lang w:val="fr-FR"/>
              </w:rPr>
            </w:pPr>
            <w:r w:rsidRPr="00734145">
              <w:rPr>
                <w:rFonts w:cstheme="minorHAnsi"/>
                <w:b/>
                <w:bCs/>
                <w:sz w:val="19"/>
                <w:szCs w:val="19"/>
                <w:lang w:val="fr-FR"/>
              </w:rPr>
              <w:t xml:space="preserve">Codes pour la colonne (11) : </w:t>
            </w:r>
            <w:r w:rsidRPr="00734145">
              <w:rPr>
                <w:rFonts w:cstheme="minorHAnsi"/>
                <w:bCs/>
                <w:sz w:val="19"/>
                <w:szCs w:val="19"/>
                <w:lang w:val="fr-FR"/>
              </w:rPr>
              <w:t>Non recruté/nommé=1, En détachement dans une autre sanitaire de santé=2, En congé/poursuivant des études supérieures ou une formation pendant plus de 6 mois=3, Absent du travail=4, Autre=5</w:t>
            </w:r>
          </w:p>
        </w:tc>
      </w:tr>
    </w:tbl>
    <w:p w14:paraId="478A8E03" w14:textId="3A128187" w:rsidR="006465C4" w:rsidRDefault="006465C4">
      <w:pPr>
        <w:spacing w:after="160" w:line="259" w:lineRule="auto"/>
        <w:rPr>
          <w:rFonts w:cstheme="minorHAnsi"/>
          <w:sz w:val="19"/>
          <w:szCs w:val="19"/>
          <w:lang w:val="fr-FR"/>
        </w:rPr>
      </w:pPr>
      <w:r>
        <w:rPr>
          <w:rFonts w:cstheme="minorHAnsi"/>
          <w:sz w:val="19"/>
          <w:szCs w:val="19"/>
          <w:lang w:val="fr-FR"/>
        </w:rPr>
        <w:br w:type="page"/>
      </w:r>
    </w:p>
    <w:p w14:paraId="72FFF9AC" w14:textId="77777777" w:rsidR="008A5901" w:rsidRPr="00DD0383" w:rsidRDefault="008A5901" w:rsidP="008A5901">
      <w:pPr>
        <w:spacing w:line="276" w:lineRule="auto"/>
        <w:jc w:val="center"/>
        <w:rPr>
          <w:rFonts w:cstheme="minorHAnsi"/>
          <w:sz w:val="19"/>
          <w:szCs w:val="19"/>
          <w:lang w:val="fr-FR"/>
        </w:rPr>
      </w:pPr>
    </w:p>
    <w:p w14:paraId="2D2EEE06" w14:textId="77777777" w:rsidR="006D5C46" w:rsidRDefault="006D5C46">
      <w:pPr>
        <w:rPr>
          <w:rFonts w:cstheme="minorHAnsi"/>
          <w:sz w:val="20"/>
          <w:szCs w:val="20"/>
          <w:lang w:val="fr-FR"/>
        </w:rPr>
      </w:pPr>
    </w:p>
    <w:p w14:paraId="262FC8DC" w14:textId="77777777" w:rsidR="00AE3F7E" w:rsidRDefault="00AE3F7E">
      <w:pPr>
        <w:rPr>
          <w:rFonts w:cstheme="minorHAnsi"/>
          <w:sz w:val="20"/>
          <w:szCs w:val="20"/>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943"/>
        <w:gridCol w:w="1673"/>
        <w:gridCol w:w="1697"/>
        <w:gridCol w:w="1547"/>
        <w:gridCol w:w="1547"/>
        <w:gridCol w:w="2484"/>
        <w:gridCol w:w="1808"/>
        <w:gridCol w:w="1295"/>
        <w:gridCol w:w="1685"/>
      </w:tblGrid>
      <w:tr w:rsidR="00F83934" w:rsidRPr="00734145" w14:paraId="253EFE7C" w14:textId="77777777" w:rsidTr="00F83934">
        <w:trPr>
          <w:cantSplit/>
          <w:trHeight w:val="22"/>
          <w:jc w:val="center"/>
        </w:trPr>
        <w:tc>
          <w:tcPr>
            <w:tcW w:w="321" w:type="pct"/>
          </w:tcPr>
          <w:p w14:paraId="3429BA4F" w14:textId="1D221D73" w:rsidR="00F83934" w:rsidRPr="00734145" w:rsidRDefault="00F83934" w:rsidP="00F83934">
            <w:pPr>
              <w:widowControl w:val="0"/>
              <w:rPr>
                <w:rFonts w:cstheme="minorHAnsi"/>
                <w:sz w:val="19"/>
                <w:szCs w:val="19"/>
                <w:lang w:val="fr-FR"/>
              </w:rPr>
            </w:pPr>
            <w:r w:rsidRPr="00734145">
              <w:rPr>
                <w:rFonts w:cstheme="minorHAnsi"/>
                <w:b/>
                <w:bCs/>
                <w:sz w:val="19"/>
                <w:szCs w:val="19"/>
                <w:lang w:val="fr-FR"/>
              </w:rPr>
              <w:t>401</w:t>
            </w:r>
            <w:r>
              <w:rPr>
                <w:rFonts w:cstheme="minorHAnsi"/>
                <w:b/>
                <w:bCs/>
                <w:sz w:val="19"/>
                <w:szCs w:val="19"/>
                <w:lang w:val="fr-FR"/>
              </w:rPr>
              <w:t>b</w:t>
            </w:r>
          </w:p>
        </w:tc>
        <w:tc>
          <w:tcPr>
            <w:tcW w:w="4679" w:type="pct"/>
            <w:gridSpan w:val="8"/>
            <w:shd w:val="clear" w:color="auto" w:fill="auto"/>
            <w:tcMar>
              <w:top w:w="72" w:type="dxa"/>
              <w:left w:w="144" w:type="dxa"/>
              <w:bottom w:w="72" w:type="dxa"/>
              <w:right w:w="144" w:type="dxa"/>
            </w:tcMar>
          </w:tcPr>
          <w:p w14:paraId="31E7D0B8" w14:textId="2BCB610D" w:rsidR="00F83934" w:rsidRPr="00734145" w:rsidRDefault="00F83934" w:rsidP="00DD0383">
            <w:pPr>
              <w:widowControl w:val="0"/>
              <w:rPr>
                <w:rFonts w:cstheme="minorHAnsi"/>
                <w:sz w:val="19"/>
                <w:szCs w:val="19"/>
                <w:lang w:val="fr-FR"/>
              </w:rPr>
            </w:pPr>
            <w:r w:rsidRPr="00734145">
              <w:rPr>
                <w:rFonts w:cstheme="minorHAnsi"/>
                <w:b/>
                <w:bCs/>
                <w:sz w:val="19"/>
                <w:szCs w:val="19"/>
                <w:lang w:val="fr-FR"/>
              </w:rPr>
              <w:t xml:space="preserve">Veuillez fournir des détails sur le personnel sanctionné (autorisé) et disponible (Service de </w:t>
            </w:r>
            <w:r>
              <w:rPr>
                <w:rFonts w:cstheme="minorHAnsi"/>
                <w:b/>
                <w:bCs/>
                <w:sz w:val="19"/>
                <w:szCs w:val="19"/>
                <w:lang w:val="fr-FR"/>
              </w:rPr>
              <w:t>pédiatrie</w:t>
            </w:r>
            <w:r w:rsidRPr="00734145">
              <w:rPr>
                <w:rFonts w:cstheme="minorHAnsi"/>
                <w:b/>
                <w:bCs/>
                <w:sz w:val="19"/>
                <w:szCs w:val="19"/>
                <w:lang w:val="fr-FR"/>
              </w:rPr>
              <w:t>)</w:t>
            </w:r>
          </w:p>
        </w:tc>
      </w:tr>
      <w:tr w:rsidR="0073304A" w:rsidRPr="005C794D" w14:paraId="7B1E1083" w14:textId="77777777" w:rsidTr="00F83934">
        <w:trPr>
          <w:cantSplit/>
          <w:trHeight w:val="1908"/>
          <w:jc w:val="center"/>
        </w:trPr>
        <w:tc>
          <w:tcPr>
            <w:tcW w:w="321" w:type="pct"/>
          </w:tcPr>
          <w:p w14:paraId="3203F84E" w14:textId="77777777" w:rsidR="00F83934" w:rsidRPr="00734145" w:rsidRDefault="00F83934" w:rsidP="00F83934">
            <w:pPr>
              <w:widowControl w:val="0"/>
              <w:rPr>
                <w:rFonts w:cstheme="minorHAnsi"/>
                <w:sz w:val="19"/>
                <w:szCs w:val="19"/>
                <w:lang w:val="fr-FR"/>
              </w:rPr>
            </w:pPr>
            <w:r w:rsidRPr="00734145">
              <w:rPr>
                <w:rFonts w:cstheme="minorHAnsi"/>
                <w:sz w:val="19"/>
                <w:szCs w:val="19"/>
                <w:lang w:val="fr-FR"/>
              </w:rPr>
              <w:t>Désignation</w:t>
            </w:r>
          </w:p>
        </w:tc>
        <w:tc>
          <w:tcPr>
            <w:tcW w:w="570" w:type="pct"/>
            <w:shd w:val="clear" w:color="auto" w:fill="auto"/>
            <w:tcMar>
              <w:top w:w="72" w:type="dxa"/>
              <w:left w:w="144" w:type="dxa"/>
              <w:bottom w:w="72" w:type="dxa"/>
              <w:right w:w="144" w:type="dxa"/>
            </w:tcMar>
            <w:hideMark/>
          </w:tcPr>
          <w:p w14:paraId="5D599AE8" w14:textId="77777777" w:rsidR="00F83934" w:rsidRPr="00734145" w:rsidRDefault="00F83934" w:rsidP="00F83934">
            <w:pPr>
              <w:widowControl w:val="0"/>
              <w:jc w:val="center"/>
              <w:rPr>
                <w:rFonts w:cstheme="minorHAnsi"/>
                <w:b/>
                <w:bCs/>
                <w:sz w:val="19"/>
                <w:szCs w:val="19"/>
                <w:lang w:val="fr-FR"/>
              </w:rPr>
            </w:pPr>
            <w:r w:rsidRPr="00734145">
              <w:rPr>
                <w:rFonts w:cstheme="minorHAnsi"/>
                <w:sz w:val="19"/>
                <w:szCs w:val="19"/>
                <w:lang w:val="fr-FR"/>
              </w:rPr>
              <w:t>Nombre (Personnel)</w:t>
            </w:r>
          </w:p>
        </w:tc>
        <w:tc>
          <w:tcPr>
            <w:tcW w:w="578" w:type="pct"/>
            <w:shd w:val="clear" w:color="auto" w:fill="auto"/>
            <w:tcMar>
              <w:top w:w="72" w:type="dxa"/>
              <w:left w:w="144" w:type="dxa"/>
              <w:bottom w:w="72" w:type="dxa"/>
              <w:right w:w="144" w:type="dxa"/>
            </w:tcMar>
            <w:hideMark/>
          </w:tcPr>
          <w:p w14:paraId="51989690" w14:textId="77777777" w:rsidR="00F83934" w:rsidRPr="00734145" w:rsidRDefault="00F83934" w:rsidP="00F83934">
            <w:pPr>
              <w:widowControl w:val="0"/>
              <w:jc w:val="center"/>
              <w:rPr>
                <w:rFonts w:cstheme="minorHAnsi"/>
                <w:b/>
                <w:sz w:val="19"/>
                <w:szCs w:val="19"/>
                <w:lang w:val="fr-FR"/>
              </w:rPr>
            </w:pPr>
            <w:r w:rsidRPr="00734145">
              <w:rPr>
                <w:rFonts w:cstheme="minorHAnsi"/>
                <w:sz w:val="19"/>
                <w:szCs w:val="19"/>
                <w:lang w:val="fr-FR"/>
              </w:rPr>
              <w:t>Nombre de poste vacant ?</w:t>
            </w:r>
          </w:p>
          <w:p w14:paraId="65D4FBCF" w14:textId="77777777" w:rsidR="00F83934" w:rsidRPr="00734145" w:rsidRDefault="00F83934" w:rsidP="00F83934">
            <w:pPr>
              <w:widowControl w:val="0"/>
              <w:rPr>
                <w:rFonts w:cstheme="minorHAnsi"/>
                <w:sz w:val="19"/>
                <w:szCs w:val="19"/>
                <w:lang w:val="fr-FR"/>
              </w:rPr>
            </w:pPr>
            <w:r w:rsidRPr="00734145">
              <w:rPr>
                <w:rFonts w:cstheme="minorHAnsi"/>
                <w:bCs/>
                <w:i/>
                <w:iCs/>
                <w:sz w:val="19"/>
                <w:szCs w:val="19"/>
                <w:lang w:val="fr-FR"/>
              </w:rPr>
              <w:t>[Si supérieur ou égal à 1, passez au point 11]</w:t>
            </w:r>
          </w:p>
        </w:tc>
        <w:tc>
          <w:tcPr>
            <w:tcW w:w="527" w:type="pct"/>
            <w:shd w:val="clear" w:color="auto" w:fill="auto"/>
            <w:tcMar>
              <w:top w:w="72" w:type="dxa"/>
              <w:left w:w="144" w:type="dxa"/>
              <w:bottom w:w="72" w:type="dxa"/>
              <w:right w:w="144" w:type="dxa"/>
            </w:tcMar>
            <w:hideMark/>
          </w:tcPr>
          <w:p w14:paraId="36CD2AD0"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lang w:val="fr-FR"/>
              </w:rPr>
              <w:t>Niveau d'études en majorité</w:t>
            </w:r>
          </w:p>
        </w:tc>
        <w:tc>
          <w:tcPr>
            <w:tcW w:w="527" w:type="pct"/>
            <w:shd w:val="clear" w:color="auto" w:fill="auto"/>
            <w:tcMar>
              <w:top w:w="72" w:type="dxa"/>
              <w:left w:w="144" w:type="dxa"/>
              <w:bottom w:w="72" w:type="dxa"/>
              <w:right w:w="144" w:type="dxa"/>
            </w:tcMar>
          </w:tcPr>
          <w:p w14:paraId="5411FDFC"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lang w:val="fr-FR"/>
              </w:rPr>
              <w:t>Formations complémentaires reçues sur la SMNI (en majorité)</w:t>
            </w:r>
          </w:p>
          <w:p w14:paraId="51499645" w14:textId="77777777" w:rsidR="00F83934" w:rsidRPr="00734145" w:rsidRDefault="00F83934" w:rsidP="00F83934">
            <w:pPr>
              <w:widowControl w:val="0"/>
              <w:jc w:val="center"/>
              <w:rPr>
                <w:rFonts w:cstheme="minorHAnsi"/>
                <w:b/>
                <w:bCs/>
                <w:sz w:val="19"/>
                <w:szCs w:val="19"/>
                <w:lang w:val="fr-FR"/>
              </w:rPr>
            </w:pPr>
          </w:p>
        </w:tc>
        <w:tc>
          <w:tcPr>
            <w:tcW w:w="846" w:type="pct"/>
            <w:shd w:val="clear" w:color="auto" w:fill="auto"/>
            <w:tcMar>
              <w:top w:w="72" w:type="dxa"/>
              <w:left w:w="144" w:type="dxa"/>
              <w:bottom w:w="72" w:type="dxa"/>
              <w:right w:w="144" w:type="dxa"/>
            </w:tcMar>
          </w:tcPr>
          <w:p w14:paraId="0F16BA39"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lang w:val="fr-FR"/>
              </w:rPr>
              <w:t xml:space="preserve">Nombre de personnes fournissant actuellement des services SMNI ? </w:t>
            </w:r>
          </w:p>
          <w:p w14:paraId="75F2D86C" w14:textId="77777777" w:rsidR="00F83934" w:rsidRPr="00734145" w:rsidRDefault="00F83934" w:rsidP="00F83934">
            <w:pPr>
              <w:widowControl w:val="0"/>
              <w:jc w:val="center"/>
              <w:rPr>
                <w:rFonts w:cstheme="minorHAnsi"/>
                <w:b/>
                <w:bCs/>
                <w:sz w:val="19"/>
                <w:szCs w:val="19"/>
                <w:lang w:val="fr-FR"/>
              </w:rPr>
            </w:pPr>
            <w:r w:rsidRPr="00734145">
              <w:rPr>
                <w:rFonts w:cstheme="minorHAnsi"/>
                <w:bCs/>
                <w:i/>
                <w:iCs/>
                <w:sz w:val="19"/>
                <w:szCs w:val="19"/>
                <w:lang w:val="fr-FR"/>
              </w:rPr>
              <w:t>[Si=0, passez au niveau suivant]</w:t>
            </w:r>
          </w:p>
        </w:tc>
        <w:tc>
          <w:tcPr>
            <w:tcW w:w="616" w:type="pct"/>
          </w:tcPr>
          <w:p w14:paraId="00659E86"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lang w:val="fr-FR"/>
              </w:rPr>
              <w:t>Quels sont les services de SMNI qu'ils/elles fournissent ?</w:t>
            </w:r>
          </w:p>
          <w:p w14:paraId="557F34C0" w14:textId="77777777" w:rsidR="00F83934" w:rsidRPr="00734145" w:rsidRDefault="00F83934" w:rsidP="00F83934">
            <w:pPr>
              <w:widowControl w:val="0"/>
              <w:jc w:val="center"/>
              <w:rPr>
                <w:rFonts w:cstheme="minorHAnsi"/>
                <w:sz w:val="19"/>
                <w:szCs w:val="19"/>
                <w:lang w:val="fr-FR"/>
              </w:rPr>
            </w:pPr>
          </w:p>
          <w:p w14:paraId="0C177AD4"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lang w:val="fr-FR"/>
              </w:rPr>
              <w:t>PLUSIEURS RÉPONSES</w:t>
            </w:r>
          </w:p>
          <w:p w14:paraId="7BCFC70B" w14:textId="77777777" w:rsidR="00F83934" w:rsidRPr="00734145" w:rsidRDefault="00F83934" w:rsidP="00F83934">
            <w:pPr>
              <w:widowControl w:val="0"/>
              <w:jc w:val="center"/>
              <w:rPr>
                <w:rFonts w:cstheme="minorHAnsi"/>
                <w:b/>
                <w:bCs/>
                <w:sz w:val="19"/>
                <w:szCs w:val="19"/>
                <w:lang w:val="fr-FR"/>
              </w:rPr>
            </w:pPr>
            <w:r w:rsidRPr="00734145">
              <w:rPr>
                <w:rFonts w:cstheme="minorHAnsi"/>
                <w:b/>
                <w:bCs/>
                <w:sz w:val="19"/>
                <w:szCs w:val="19"/>
                <w:lang w:val="fr-FR"/>
              </w:rPr>
              <w:t>[UTILISER LES CODES]</w:t>
            </w:r>
          </w:p>
        </w:tc>
        <w:tc>
          <w:tcPr>
            <w:tcW w:w="441" w:type="pct"/>
          </w:tcPr>
          <w:p w14:paraId="6D13DB64" w14:textId="77777777" w:rsidR="00F83934" w:rsidRPr="00734145" w:rsidRDefault="00F83934" w:rsidP="00F83934">
            <w:pPr>
              <w:widowControl w:val="0"/>
              <w:jc w:val="center"/>
              <w:rPr>
                <w:rFonts w:cstheme="minorHAnsi"/>
                <w:sz w:val="19"/>
                <w:szCs w:val="19"/>
                <w:vertAlign w:val="superscript"/>
                <w:lang w:val="fr-FR"/>
              </w:rPr>
            </w:pPr>
            <w:r w:rsidRPr="00734145">
              <w:rPr>
                <w:rFonts w:cstheme="minorHAnsi"/>
                <w:sz w:val="19"/>
                <w:szCs w:val="19"/>
                <w:lang w:val="fr-FR"/>
              </w:rPr>
              <w:t>Pourquoi le(s) poste(s) est (sont)-il(s) actuellement vacant(s) ?</w:t>
            </w:r>
          </w:p>
          <w:p w14:paraId="2DD488D6" w14:textId="77777777" w:rsidR="00F83934" w:rsidRPr="00734145" w:rsidRDefault="00F83934" w:rsidP="00F83934">
            <w:pPr>
              <w:widowControl w:val="0"/>
              <w:jc w:val="center"/>
              <w:rPr>
                <w:rFonts w:cstheme="minorHAnsi"/>
                <w:sz w:val="19"/>
                <w:szCs w:val="19"/>
                <w:vertAlign w:val="superscript"/>
                <w:lang w:val="fr-FR"/>
              </w:rPr>
            </w:pPr>
          </w:p>
          <w:p w14:paraId="4D9236CF" w14:textId="77777777" w:rsidR="00F83934" w:rsidRPr="00734145" w:rsidRDefault="00F83934" w:rsidP="00F83934">
            <w:pPr>
              <w:widowControl w:val="0"/>
              <w:jc w:val="center"/>
              <w:rPr>
                <w:rFonts w:cstheme="minorHAnsi"/>
                <w:b/>
                <w:bCs/>
                <w:sz w:val="19"/>
                <w:szCs w:val="19"/>
                <w:lang w:val="fr-FR"/>
              </w:rPr>
            </w:pPr>
            <w:r w:rsidRPr="00734145">
              <w:rPr>
                <w:rFonts w:cstheme="minorHAnsi"/>
                <w:b/>
                <w:bCs/>
                <w:sz w:val="19"/>
                <w:szCs w:val="19"/>
                <w:lang w:val="fr-FR"/>
              </w:rPr>
              <w:t>[UTILISER LES CODES]</w:t>
            </w:r>
          </w:p>
        </w:tc>
        <w:tc>
          <w:tcPr>
            <w:tcW w:w="574" w:type="pct"/>
          </w:tcPr>
          <w:p w14:paraId="7D4D7E75"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lang w:val="fr-FR"/>
              </w:rPr>
              <w:t>Depuis combien de temps (en moyenne) ce(s) poste(s) est(sont)-il(s) vacant(s)</w:t>
            </w:r>
          </w:p>
          <w:p w14:paraId="20F957DA" w14:textId="77777777" w:rsidR="00F83934" w:rsidRPr="00734145" w:rsidRDefault="00F83934" w:rsidP="00F83934">
            <w:pPr>
              <w:widowControl w:val="0"/>
              <w:jc w:val="center"/>
              <w:rPr>
                <w:rFonts w:cstheme="minorHAnsi"/>
                <w:sz w:val="19"/>
                <w:szCs w:val="19"/>
                <w:lang w:val="fr-FR"/>
              </w:rPr>
            </w:pPr>
          </w:p>
          <w:p w14:paraId="18ABF7BA"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lang w:val="fr-FR"/>
              </w:rPr>
              <w:t>(</w:t>
            </w:r>
            <w:proofErr w:type="gramStart"/>
            <w:r w:rsidRPr="00734145">
              <w:rPr>
                <w:rFonts w:cstheme="minorHAnsi"/>
                <w:sz w:val="19"/>
                <w:szCs w:val="19"/>
                <w:lang w:val="fr-FR"/>
              </w:rPr>
              <w:t>en</w:t>
            </w:r>
            <w:proofErr w:type="gramEnd"/>
            <w:r w:rsidRPr="00734145">
              <w:rPr>
                <w:rFonts w:cstheme="minorHAnsi"/>
                <w:sz w:val="19"/>
                <w:szCs w:val="19"/>
                <w:lang w:val="fr-FR"/>
              </w:rPr>
              <w:t xml:space="preserve"> mois, 0 si moins d'un mois)</w:t>
            </w:r>
          </w:p>
        </w:tc>
      </w:tr>
      <w:tr w:rsidR="0073304A" w:rsidRPr="00734145" w14:paraId="105D2730" w14:textId="77777777" w:rsidTr="00F83934">
        <w:trPr>
          <w:cantSplit/>
          <w:trHeight w:val="10"/>
          <w:jc w:val="center"/>
        </w:trPr>
        <w:tc>
          <w:tcPr>
            <w:tcW w:w="321" w:type="pct"/>
          </w:tcPr>
          <w:p w14:paraId="1C5CCFC4"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lang w:val="fr-FR"/>
              </w:rPr>
              <w:t>(1)</w:t>
            </w:r>
          </w:p>
        </w:tc>
        <w:tc>
          <w:tcPr>
            <w:tcW w:w="570" w:type="pct"/>
            <w:shd w:val="clear" w:color="auto" w:fill="auto"/>
            <w:tcMar>
              <w:top w:w="72" w:type="dxa"/>
              <w:left w:w="144" w:type="dxa"/>
              <w:bottom w:w="72" w:type="dxa"/>
              <w:right w:w="144" w:type="dxa"/>
            </w:tcMar>
          </w:tcPr>
          <w:p w14:paraId="2F9B56B0" w14:textId="0E11F033" w:rsidR="00F83934" w:rsidRPr="00734145" w:rsidRDefault="001E0092" w:rsidP="00F83934">
            <w:pPr>
              <w:widowControl w:val="0"/>
              <w:jc w:val="center"/>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888064" behindDoc="0" locked="0" layoutInCell="1" allowOverlap="1" wp14:anchorId="79EA18FD" wp14:editId="14BE1B6C">
                      <wp:simplePos x="0" y="0"/>
                      <wp:positionH relativeFrom="column">
                        <wp:posOffset>179070</wp:posOffset>
                      </wp:positionH>
                      <wp:positionV relativeFrom="paragraph">
                        <wp:posOffset>194945</wp:posOffset>
                      </wp:positionV>
                      <wp:extent cx="293370" cy="184404"/>
                      <wp:effectExtent l="0" t="0" r="11430" b="25400"/>
                      <wp:wrapNone/>
                      <wp:docPr id="470497932" name="Group 20"/>
                      <wp:cNvGraphicFramePr/>
                      <a:graphic xmlns:a="http://schemas.openxmlformats.org/drawingml/2006/main">
                        <a:graphicData uri="http://schemas.microsoft.com/office/word/2010/wordprocessingGroup">
                          <wpg:wgp>
                            <wpg:cNvGrpSpPr/>
                            <wpg:grpSpPr>
                              <a:xfrm>
                                <a:off x="0" y="0"/>
                                <a:ext cx="293370" cy="184404"/>
                                <a:chOff x="8711" y="2856"/>
                                <a:chExt cx="1080" cy="360"/>
                              </a:xfrm>
                            </wpg:grpSpPr>
                            <wps:wsp>
                              <wps:cNvPr id="186215536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828568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02F905" id="Group 20" o:spid="_x0000_s1026" style="position:absolute;margin-left:14.1pt;margin-top:15.35pt;width:23.1pt;height:14.5pt;z-index:25288806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"/>
                    </v:group>
                  </w:pict>
                </mc:Fallback>
              </mc:AlternateContent>
            </w:r>
            <w:r w:rsidR="00F83934" w:rsidRPr="00734145">
              <w:rPr>
                <w:rFonts w:cstheme="minorHAnsi"/>
                <w:sz w:val="19"/>
                <w:szCs w:val="19"/>
                <w:lang w:val="fr-FR"/>
              </w:rPr>
              <w:t>(2)</w:t>
            </w:r>
          </w:p>
        </w:tc>
        <w:tc>
          <w:tcPr>
            <w:tcW w:w="578" w:type="pct"/>
            <w:shd w:val="clear" w:color="auto" w:fill="auto"/>
            <w:tcMar>
              <w:top w:w="72" w:type="dxa"/>
              <w:left w:w="144" w:type="dxa"/>
              <w:bottom w:w="72" w:type="dxa"/>
              <w:right w:w="144" w:type="dxa"/>
            </w:tcMar>
          </w:tcPr>
          <w:p w14:paraId="75597886"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lang w:val="fr-FR"/>
              </w:rPr>
              <w:t>(3)</w:t>
            </w:r>
          </w:p>
        </w:tc>
        <w:tc>
          <w:tcPr>
            <w:tcW w:w="527" w:type="pct"/>
            <w:shd w:val="clear" w:color="auto" w:fill="auto"/>
            <w:tcMar>
              <w:top w:w="72" w:type="dxa"/>
              <w:left w:w="144" w:type="dxa"/>
              <w:bottom w:w="72" w:type="dxa"/>
              <w:right w:w="144" w:type="dxa"/>
            </w:tcMar>
          </w:tcPr>
          <w:p w14:paraId="04719DAD"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lang w:val="fr-FR"/>
              </w:rPr>
              <w:t>(4)</w:t>
            </w:r>
          </w:p>
        </w:tc>
        <w:tc>
          <w:tcPr>
            <w:tcW w:w="527" w:type="pct"/>
            <w:shd w:val="clear" w:color="auto" w:fill="auto"/>
            <w:tcMar>
              <w:top w:w="72" w:type="dxa"/>
              <w:left w:w="144" w:type="dxa"/>
              <w:bottom w:w="72" w:type="dxa"/>
              <w:right w:w="144" w:type="dxa"/>
            </w:tcMar>
          </w:tcPr>
          <w:p w14:paraId="7966994C" w14:textId="77777777" w:rsidR="00F83934" w:rsidRPr="00734145" w:rsidRDefault="00F83934" w:rsidP="00F83934">
            <w:pPr>
              <w:widowControl w:val="0"/>
              <w:jc w:val="center"/>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930048" behindDoc="0" locked="0" layoutInCell="1" allowOverlap="1" wp14:anchorId="03AE5612" wp14:editId="52289507">
                      <wp:simplePos x="0" y="0"/>
                      <wp:positionH relativeFrom="column">
                        <wp:posOffset>153035</wp:posOffset>
                      </wp:positionH>
                      <wp:positionV relativeFrom="paragraph">
                        <wp:posOffset>229870</wp:posOffset>
                      </wp:positionV>
                      <wp:extent cx="293370" cy="152400"/>
                      <wp:effectExtent l="0" t="0" r="11430" b="19050"/>
                      <wp:wrapNone/>
                      <wp:docPr id="198884119"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552130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4688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123919" id="Group 41" o:spid="_x0000_s1026" style="position:absolute;margin-left:12.05pt;margin-top:18.1pt;width:23.1pt;height:12pt;z-index:25293004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"/>
                    </v:group>
                  </w:pict>
                </mc:Fallback>
              </mc:AlternateContent>
            </w:r>
            <w:r w:rsidRPr="00734145">
              <w:rPr>
                <w:rFonts w:cstheme="minorHAnsi"/>
                <w:sz w:val="19"/>
                <w:szCs w:val="19"/>
                <w:lang w:val="fr-FR"/>
              </w:rPr>
              <w:t>(8)</w:t>
            </w:r>
          </w:p>
        </w:tc>
        <w:tc>
          <w:tcPr>
            <w:tcW w:w="846" w:type="pct"/>
            <w:shd w:val="clear" w:color="auto" w:fill="auto"/>
            <w:tcMar>
              <w:top w:w="72" w:type="dxa"/>
              <w:left w:w="144" w:type="dxa"/>
              <w:bottom w:w="72" w:type="dxa"/>
              <w:right w:w="144" w:type="dxa"/>
            </w:tcMar>
          </w:tcPr>
          <w:p w14:paraId="7013EC39"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lang w:val="fr-FR"/>
              </w:rPr>
              <w:t>(9)</w:t>
            </w:r>
          </w:p>
        </w:tc>
        <w:tc>
          <w:tcPr>
            <w:tcW w:w="616" w:type="pct"/>
          </w:tcPr>
          <w:p w14:paraId="475A2B09"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lang w:val="fr-FR"/>
              </w:rPr>
              <w:t>(10)</w:t>
            </w:r>
          </w:p>
        </w:tc>
        <w:tc>
          <w:tcPr>
            <w:tcW w:w="441" w:type="pct"/>
          </w:tcPr>
          <w:p w14:paraId="6931DA80"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lang w:val="fr-FR"/>
              </w:rPr>
              <w:t>(11)</w:t>
            </w:r>
          </w:p>
        </w:tc>
        <w:tc>
          <w:tcPr>
            <w:tcW w:w="574" w:type="pct"/>
          </w:tcPr>
          <w:p w14:paraId="38983F5C" w14:textId="77777777" w:rsidR="00F83934" w:rsidRPr="00734145" w:rsidRDefault="00F83934" w:rsidP="00F83934">
            <w:pPr>
              <w:widowControl w:val="0"/>
              <w:jc w:val="center"/>
              <w:rPr>
                <w:rFonts w:cstheme="minorHAnsi"/>
                <w:sz w:val="19"/>
                <w:szCs w:val="19"/>
                <w:lang w:val="fr-FR"/>
              </w:rPr>
            </w:pPr>
            <w:r w:rsidRPr="00734145">
              <w:rPr>
                <w:rFonts w:cstheme="minorHAnsi"/>
                <w:sz w:val="19"/>
                <w:szCs w:val="19"/>
                <w:lang w:val="fr-FR"/>
              </w:rPr>
              <w:t>(12)</w:t>
            </w:r>
          </w:p>
        </w:tc>
      </w:tr>
      <w:tr w:rsidR="0073304A" w:rsidRPr="00734145" w14:paraId="04EA6D55" w14:textId="77777777" w:rsidTr="00F83934">
        <w:trPr>
          <w:trHeight w:val="168"/>
          <w:jc w:val="center"/>
        </w:trPr>
        <w:tc>
          <w:tcPr>
            <w:tcW w:w="321" w:type="pct"/>
          </w:tcPr>
          <w:p w14:paraId="3EC34CDB"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sz w:val="19"/>
                <w:szCs w:val="19"/>
                <w:lang w:val="fr-FR"/>
              </w:rPr>
              <w:t>1 (H)</w:t>
            </w:r>
          </w:p>
        </w:tc>
        <w:tc>
          <w:tcPr>
            <w:tcW w:w="570" w:type="pct"/>
            <w:shd w:val="clear" w:color="auto" w:fill="auto"/>
            <w:tcMar>
              <w:top w:w="72" w:type="dxa"/>
              <w:left w:w="144" w:type="dxa"/>
              <w:bottom w:w="72" w:type="dxa"/>
              <w:right w:w="144" w:type="dxa"/>
            </w:tcMar>
            <w:hideMark/>
          </w:tcPr>
          <w:p w14:paraId="656854E2" w14:textId="575FB790" w:rsidR="00F83934" w:rsidRPr="00734145" w:rsidRDefault="00F83934" w:rsidP="00F83934">
            <w:pPr>
              <w:widowControl w:val="0"/>
              <w:spacing w:line="180" w:lineRule="exact"/>
              <w:rPr>
                <w:rFonts w:cstheme="minorHAnsi"/>
                <w:sz w:val="19"/>
                <w:szCs w:val="19"/>
                <w:lang w:val="fr-FR"/>
              </w:rPr>
            </w:pPr>
          </w:p>
        </w:tc>
        <w:tc>
          <w:tcPr>
            <w:tcW w:w="578" w:type="pct"/>
            <w:shd w:val="clear" w:color="auto" w:fill="auto"/>
            <w:tcMar>
              <w:top w:w="72" w:type="dxa"/>
              <w:left w:w="144" w:type="dxa"/>
              <w:bottom w:w="72" w:type="dxa"/>
              <w:right w:w="144" w:type="dxa"/>
            </w:tcMar>
            <w:hideMark/>
          </w:tcPr>
          <w:p w14:paraId="6E8D4E72"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921856" behindDoc="0" locked="0" layoutInCell="1" allowOverlap="1" wp14:anchorId="7CC8E732" wp14:editId="425A7009">
                      <wp:simplePos x="0" y="0"/>
                      <wp:positionH relativeFrom="column">
                        <wp:posOffset>171450</wp:posOffset>
                      </wp:positionH>
                      <wp:positionV relativeFrom="paragraph">
                        <wp:posOffset>-18415</wp:posOffset>
                      </wp:positionV>
                      <wp:extent cx="146685" cy="152400"/>
                      <wp:effectExtent l="0" t="0" r="24765" b="19050"/>
                      <wp:wrapNone/>
                      <wp:docPr id="22349657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1D7445" id="Rectangle 221" o:spid="_x0000_s1026" style="position:absolute;margin-left:13.5pt;margin-top:-1.45pt;width:11.55pt;height:12pt;z-index:25292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p>
        </w:tc>
        <w:tc>
          <w:tcPr>
            <w:tcW w:w="527" w:type="pct"/>
            <w:shd w:val="clear" w:color="auto" w:fill="auto"/>
            <w:tcMar>
              <w:top w:w="72" w:type="dxa"/>
              <w:left w:w="144" w:type="dxa"/>
              <w:bottom w:w="72" w:type="dxa"/>
              <w:right w:w="144" w:type="dxa"/>
            </w:tcMar>
            <w:hideMark/>
          </w:tcPr>
          <w:p w14:paraId="3E075E48"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890112" behindDoc="0" locked="0" layoutInCell="1" allowOverlap="1" wp14:anchorId="2288E150" wp14:editId="78387DF2">
                      <wp:simplePos x="0" y="0"/>
                      <wp:positionH relativeFrom="column">
                        <wp:posOffset>200017</wp:posOffset>
                      </wp:positionH>
                      <wp:positionV relativeFrom="paragraph">
                        <wp:posOffset>1905</wp:posOffset>
                      </wp:positionV>
                      <wp:extent cx="293370" cy="152400"/>
                      <wp:effectExtent l="0" t="0" r="11430" b="19050"/>
                      <wp:wrapNone/>
                      <wp:docPr id="130516637"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1730572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96846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B75FFF" id="Group 1920869360" o:spid="_x0000_s1026" style="position:absolute;margin-left:15.75pt;margin-top:.15pt;width:23.1pt;height:12pt;z-index:25289011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"/>
                    </v:group>
                  </w:pict>
                </mc:Fallback>
              </mc:AlternateContent>
            </w:r>
          </w:p>
        </w:tc>
        <w:tc>
          <w:tcPr>
            <w:tcW w:w="527" w:type="pct"/>
            <w:shd w:val="clear" w:color="auto" w:fill="auto"/>
            <w:tcMar>
              <w:top w:w="72" w:type="dxa"/>
              <w:left w:w="144" w:type="dxa"/>
              <w:bottom w:w="72" w:type="dxa"/>
              <w:right w:w="144" w:type="dxa"/>
            </w:tcMar>
            <w:hideMark/>
          </w:tcPr>
          <w:p w14:paraId="3AE64D36" w14:textId="77777777" w:rsidR="00F83934" w:rsidRPr="00734145" w:rsidRDefault="00F83934" w:rsidP="00F83934">
            <w:pPr>
              <w:widowControl w:val="0"/>
              <w:spacing w:line="180" w:lineRule="exact"/>
              <w:rPr>
                <w:rFonts w:cstheme="minorHAnsi"/>
                <w:sz w:val="19"/>
                <w:szCs w:val="19"/>
                <w:lang w:val="fr-FR"/>
              </w:rPr>
            </w:pPr>
          </w:p>
        </w:tc>
        <w:tc>
          <w:tcPr>
            <w:tcW w:w="846" w:type="pct"/>
            <w:shd w:val="clear" w:color="auto" w:fill="auto"/>
            <w:tcMar>
              <w:top w:w="72" w:type="dxa"/>
              <w:left w:w="144" w:type="dxa"/>
              <w:bottom w:w="72" w:type="dxa"/>
              <w:right w:w="144" w:type="dxa"/>
            </w:tcMar>
            <w:hideMark/>
          </w:tcPr>
          <w:p w14:paraId="302CF04D"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909568" behindDoc="0" locked="0" layoutInCell="1" allowOverlap="1" wp14:anchorId="0A9E427B" wp14:editId="74691410">
                      <wp:simplePos x="0" y="0"/>
                      <wp:positionH relativeFrom="column">
                        <wp:posOffset>171450</wp:posOffset>
                      </wp:positionH>
                      <wp:positionV relativeFrom="paragraph">
                        <wp:posOffset>-18415</wp:posOffset>
                      </wp:positionV>
                      <wp:extent cx="146685" cy="152400"/>
                      <wp:effectExtent l="0" t="0" r="24765" b="19050"/>
                      <wp:wrapNone/>
                      <wp:docPr id="11063169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3F07005" id="Rectangle 221" o:spid="_x0000_s1026" style="position:absolute;margin-left:13.5pt;margin-top:-1.45pt;width:11.55pt;height:12pt;z-index:25290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p>
        </w:tc>
        <w:tc>
          <w:tcPr>
            <w:tcW w:w="616" w:type="pct"/>
          </w:tcPr>
          <w:p w14:paraId="470B9217" w14:textId="77777777" w:rsidR="00F83934" w:rsidRPr="00734145" w:rsidRDefault="00F83934" w:rsidP="00F83934">
            <w:pPr>
              <w:widowControl w:val="0"/>
              <w:spacing w:line="180" w:lineRule="exact"/>
              <w:rPr>
                <w:rFonts w:cstheme="minorHAnsi"/>
                <w:sz w:val="19"/>
                <w:szCs w:val="19"/>
                <w:lang w:val="fr-FR"/>
              </w:rPr>
            </w:pPr>
          </w:p>
        </w:tc>
        <w:tc>
          <w:tcPr>
            <w:tcW w:w="441" w:type="pct"/>
          </w:tcPr>
          <w:p w14:paraId="21F04736" w14:textId="77777777" w:rsidR="00F83934" w:rsidRPr="00734145" w:rsidRDefault="00F83934" w:rsidP="00F83934">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915712" behindDoc="0" locked="0" layoutInCell="1" allowOverlap="1" wp14:anchorId="7E33B088" wp14:editId="20084207">
                      <wp:simplePos x="0" y="0"/>
                      <wp:positionH relativeFrom="column">
                        <wp:posOffset>171450</wp:posOffset>
                      </wp:positionH>
                      <wp:positionV relativeFrom="paragraph">
                        <wp:posOffset>-18415</wp:posOffset>
                      </wp:positionV>
                      <wp:extent cx="146685" cy="152400"/>
                      <wp:effectExtent l="0" t="0" r="24765" b="19050"/>
                      <wp:wrapNone/>
                      <wp:docPr id="171789665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A9C4FA4" id="Rectangle 221" o:spid="_x0000_s1026" style="position:absolute;margin-left:13.5pt;margin-top:-1.45pt;width:11.55pt;height:12pt;z-index:25291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p>
        </w:tc>
        <w:tc>
          <w:tcPr>
            <w:tcW w:w="574" w:type="pct"/>
          </w:tcPr>
          <w:p w14:paraId="19E8A7B4" w14:textId="77777777" w:rsidR="00F83934" w:rsidRPr="00734145" w:rsidRDefault="00F83934" w:rsidP="00F83934">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g">
                  <w:drawing>
                    <wp:anchor distT="0" distB="0" distL="114300" distR="114300" simplePos="0" relativeHeight="252889088" behindDoc="0" locked="0" layoutInCell="1" allowOverlap="1" wp14:anchorId="77D9BA51" wp14:editId="76CDA2F8">
                      <wp:simplePos x="0" y="0"/>
                      <wp:positionH relativeFrom="column">
                        <wp:posOffset>159385</wp:posOffset>
                      </wp:positionH>
                      <wp:positionV relativeFrom="paragraph">
                        <wp:posOffset>1270</wp:posOffset>
                      </wp:positionV>
                      <wp:extent cx="302943" cy="152400"/>
                      <wp:effectExtent l="0" t="0" r="20955" b="19050"/>
                      <wp:wrapNone/>
                      <wp:docPr id="2104679362"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452886844"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0162951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B11AE0C" id="Group 87" o:spid="_x0000_s1026" style="position:absolute;margin-left:12.55pt;margin-top:.1pt;width:23.85pt;height:12pt;z-index:25288908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"/>
                    </v:group>
                  </w:pict>
                </mc:Fallback>
              </mc:AlternateContent>
            </w:r>
          </w:p>
        </w:tc>
      </w:tr>
      <w:tr w:rsidR="0073304A" w:rsidRPr="00734145" w14:paraId="56FC7DBB" w14:textId="77777777" w:rsidTr="00F83934">
        <w:trPr>
          <w:trHeight w:val="168"/>
          <w:jc w:val="center"/>
        </w:trPr>
        <w:tc>
          <w:tcPr>
            <w:tcW w:w="321" w:type="pct"/>
          </w:tcPr>
          <w:p w14:paraId="12CD5207"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sz w:val="19"/>
                <w:szCs w:val="19"/>
                <w:lang w:val="fr-FR"/>
              </w:rPr>
              <w:t>1 (F)</w:t>
            </w:r>
          </w:p>
        </w:tc>
        <w:tc>
          <w:tcPr>
            <w:tcW w:w="570" w:type="pct"/>
            <w:shd w:val="clear" w:color="auto" w:fill="auto"/>
            <w:tcMar>
              <w:top w:w="72" w:type="dxa"/>
              <w:left w:w="144" w:type="dxa"/>
              <w:bottom w:w="72" w:type="dxa"/>
              <w:right w:w="144" w:type="dxa"/>
            </w:tcMar>
          </w:tcPr>
          <w:p w14:paraId="69D089B7" w14:textId="77777777" w:rsidR="00F83934" w:rsidRPr="00734145" w:rsidRDefault="00F83934" w:rsidP="00F83934">
            <w:pPr>
              <w:widowControl w:val="0"/>
              <w:spacing w:line="180" w:lineRule="exact"/>
              <w:rPr>
                <w:rFonts w:eastAsia="Arial Narrow" w:cstheme="minorHAnsi"/>
                <w:noProof/>
                <w:sz w:val="19"/>
                <w:szCs w:val="19"/>
                <w:lang w:val="fr-FR" w:eastAsia="en-IN" w:bidi="hi-IN"/>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907520" behindDoc="0" locked="0" layoutInCell="1" allowOverlap="1" wp14:anchorId="49F1F383" wp14:editId="6217C653">
                      <wp:simplePos x="0" y="0"/>
                      <wp:positionH relativeFrom="column">
                        <wp:posOffset>166370</wp:posOffset>
                      </wp:positionH>
                      <wp:positionV relativeFrom="paragraph">
                        <wp:posOffset>-18415</wp:posOffset>
                      </wp:positionV>
                      <wp:extent cx="293370" cy="152400"/>
                      <wp:effectExtent l="0" t="0" r="11430" b="19050"/>
                      <wp:wrapNone/>
                      <wp:docPr id="1501441864"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3895941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27316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AC0B0A4" id="Group 23" o:spid="_x0000_s1026" style="position:absolute;margin-left:13.1pt;margin-top:-1.45pt;width:23.1pt;height:12pt;z-index:25290752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"/>
                    </v:group>
                  </w:pict>
                </mc:Fallback>
              </mc:AlternateContent>
            </w:r>
          </w:p>
        </w:tc>
        <w:tc>
          <w:tcPr>
            <w:tcW w:w="578" w:type="pct"/>
            <w:shd w:val="clear" w:color="auto" w:fill="auto"/>
            <w:tcMar>
              <w:top w:w="72" w:type="dxa"/>
              <w:left w:w="144" w:type="dxa"/>
              <w:bottom w:w="72" w:type="dxa"/>
              <w:right w:w="144" w:type="dxa"/>
            </w:tcMar>
          </w:tcPr>
          <w:p w14:paraId="00403402"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922880" behindDoc="0" locked="0" layoutInCell="1" allowOverlap="1" wp14:anchorId="452040E8" wp14:editId="0166ED8F">
                      <wp:simplePos x="0" y="0"/>
                      <wp:positionH relativeFrom="column">
                        <wp:posOffset>171450</wp:posOffset>
                      </wp:positionH>
                      <wp:positionV relativeFrom="paragraph">
                        <wp:posOffset>-15875</wp:posOffset>
                      </wp:positionV>
                      <wp:extent cx="146685" cy="152400"/>
                      <wp:effectExtent l="0" t="0" r="24765" b="19050"/>
                      <wp:wrapNone/>
                      <wp:docPr id="213694557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3F9702A" id="Rectangle 221" o:spid="_x0000_s1026" style="position:absolute;margin-left:13.5pt;margin-top:-1.25pt;width:11.55pt;height:12pt;z-index:25292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p>
        </w:tc>
        <w:tc>
          <w:tcPr>
            <w:tcW w:w="527" w:type="pct"/>
            <w:shd w:val="clear" w:color="auto" w:fill="auto"/>
            <w:tcMar>
              <w:top w:w="72" w:type="dxa"/>
              <w:left w:w="144" w:type="dxa"/>
              <w:bottom w:w="72" w:type="dxa"/>
              <w:right w:w="144" w:type="dxa"/>
            </w:tcMar>
          </w:tcPr>
          <w:p w14:paraId="3A17F43D" w14:textId="77777777" w:rsidR="00F83934" w:rsidRPr="00734145" w:rsidRDefault="00F83934" w:rsidP="00F83934">
            <w:pPr>
              <w:widowControl w:val="0"/>
              <w:spacing w:line="180" w:lineRule="exact"/>
              <w:rPr>
                <w:rFonts w:eastAsia="Arial Narrow" w:cstheme="minorHAnsi"/>
                <w:noProof/>
                <w:sz w:val="19"/>
                <w:szCs w:val="19"/>
                <w:lang w:val="fr-FR" w:eastAsia="en-IN" w:bidi="hi-IN"/>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908544" behindDoc="0" locked="0" layoutInCell="1" allowOverlap="1" wp14:anchorId="64B4424A" wp14:editId="72600BB0">
                      <wp:simplePos x="0" y="0"/>
                      <wp:positionH relativeFrom="column">
                        <wp:posOffset>199390</wp:posOffset>
                      </wp:positionH>
                      <wp:positionV relativeFrom="paragraph">
                        <wp:posOffset>-12644</wp:posOffset>
                      </wp:positionV>
                      <wp:extent cx="293370" cy="152400"/>
                      <wp:effectExtent l="0" t="0" r="11430" b="19050"/>
                      <wp:wrapNone/>
                      <wp:docPr id="1454540183"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34202625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7690508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4AC066" id="Group 1920869363" o:spid="_x0000_s1026" style="position:absolute;margin-left:15.7pt;margin-top:-1pt;width:23.1pt;height:12pt;z-index:25290854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"/>
                    </v:group>
                  </w:pict>
                </mc:Fallback>
              </mc:AlternateContent>
            </w:r>
          </w:p>
        </w:tc>
        <w:tc>
          <w:tcPr>
            <w:tcW w:w="527" w:type="pct"/>
            <w:shd w:val="clear" w:color="auto" w:fill="auto"/>
            <w:tcMar>
              <w:top w:w="72" w:type="dxa"/>
              <w:left w:w="144" w:type="dxa"/>
              <w:bottom w:w="72" w:type="dxa"/>
              <w:right w:w="144" w:type="dxa"/>
            </w:tcMar>
          </w:tcPr>
          <w:p w14:paraId="6A69FD1F" w14:textId="77777777" w:rsidR="00F83934" w:rsidRPr="00734145" w:rsidRDefault="00F83934" w:rsidP="00F83934">
            <w:pPr>
              <w:widowControl w:val="0"/>
              <w:spacing w:line="180" w:lineRule="exact"/>
              <w:rPr>
                <w:rFonts w:eastAsia="Arial Narrow" w:cstheme="minorHAnsi"/>
                <w:noProof/>
                <w:sz w:val="19"/>
                <w:szCs w:val="19"/>
                <w:lang w:val="fr-FR" w:eastAsia="en-IN" w:bidi="hi-IN"/>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928000" behindDoc="0" locked="0" layoutInCell="1" allowOverlap="1" wp14:anchorId="1C7624C5" wp14:editId="7B6D5C53">
                      <wp:simplePos x="0" y="0"/>
                      <wp:positionH relativeFrom="column">
                        <wp:posOffset>153035</wp:posOffset>
                      </wp:positionH>
                      <wp:positionV relativeFrom="paragraph">
                        <wp:posOffset>-43815</wp:posOffset>
                      </wp:positionV>
                      <wp:extent cx="293370" cy="152400"/>
                      <wp:effectExtent l="0" t="0" r="11430" b="19050"/>
                      <wp:wrapNone/>
                      <wp:docPr id="22819687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1667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844324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B18852C" id="Group 41" o:spid="_x0000_s1026" style="position:absolute;margin-left:12.05pt;margin-top:-3.45pt;width:23.1pt;height:12pt;z-index:25292800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"/>
                    </v:group>
                  </w:pict>
                </mc:Fallback>
              </mc:AlternateContent>
            </w:r>
          </w:p>
        </w:tc>
        <w:tc>
          <w:tcPr>
            <w:tcW w:w="846" w:type="pct"/>
            <w:shd w:val="clear" w:color="auto" w:fill="auto"/>
            <w:tcMar>
              <w:top w:w="72" w:type="dxa"/>
              <w:left w:w="144" w:type="dxa"/>
              <w:bottom w:w="72" w:type="dxa"/>
              <w:right w:w="144" w:type="dxa"/>
            </w:tcMar>
          </w:tcPr>
          <w:p w14:paraId="7F207E20"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910592" behindDoc="0" locked="0" layoutInCell="1" allowOverlap="1" wp14:anchorId="2D7BD649" wp14:editId="02D88B5C">
                      <wp:simplePos x="0" y="0"/>
                      <wp:positionH relativeFrom="column">
                        <wp:posOffset>171450</wp:posOffset>
                      </wp:positionH>
                      <wp:positionV relativeFrom="paragraph">
                        <wp:posOffset>-15875</wp:posOffset>
                      </wp:positionV>
                      <wp:extent cx="146685" cy="152400"/>
                      <wp:effectExtent l="0" t="0" r="24765" b="19050"/>
                      <wp:wrapNone/>
                      <wp:docPr id="214432549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ED82416" id="Rectangle 221" o:spid="_x0000_s1026" style="position:absolute;margin-left:13.5pt;margin-top:-1.25pt;width:11.55pt;height:12pt;z-index:25291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p>
        </w:tc>
        <w:tc>
          <w:tcPr>
            <w:tcW w:w="616" w:type="pct"/>
          </w:tcPr>
          <w:p w14:paraId="1C939919" w14:textId="77777777" w:rsidR="00F83934" w:rsidRPr="00734145" w:rsidRDefault="00F83934" w:rsidP="00F83934">
            <w:pPr>
              <w:widowControl w:val="0"/>
              <w:spacing w:line="180" w:lineRule="exact"/>
              <w:rPr>
                <w:rFonts w:cstheme="minorHAnsi"/>
                <w:sz w:val="19"/>
                <w:szCs w:val="19"/>
                <w:lang w:val="fr-FR"/>
              </w:rPr>
            </w:pPr>
          </w:p>
        </w:tc>
        <w:tc>
          <w:tcPr>
            <w:tcW w:w="441" w:type="pct"/>
          </w:tcPr>
          <w:p w14:paraId="65651724" w14:textId="77777777" w:rsidR="00F83934" w:rsidRPr="00734145" w:rsidRDefault="00F83934" w:rsidP="00F83934">
            <w:pPr>
              <w:widowControl w:val="0"/>
              <w:spacing w:line="180" w:lineRule="exact"/>
              <w:rPr>
                <w:rFonts w:cstheme="minorHAnsi"/>
                <w:noProof/>
                <w:sz w:val="19"/>
                <w:szCs w:val="19"/>
                <w:lang w:val="fr-FR" w:eastAsia="en-IN" w:bidi="hi-IN"/>
              </w:rPr>
            </w:pPr>
            <w:r w:rsidRPr="00734145">
              <w:rPr>
                <w:rFonts w:cstheme="minorHAnsi"/>
                <w:noProof/>
                <w:sz w:val="19"/>
                <w:szCs w:val="19"/>
                <w:lang w:val="fr-FR" w:eastAsia="en-IN" w:bidi="hi-IN"/>
              </w:rPr>
              <mc:AlternateContent>
                <mc:Choice Requires="wps">
                  <w:drawing>
                    <wp:anchor distT="0" distB="0" distL="114300" distR="114300" simplePos="0" relativeHeight="252916736" behindDoc="0" locked="0" layoutInCell="1" allowOverlap="1" wp14:anchorId="4866FDEC" wp14:editId="322814BD">
                      <wp:simplePos x="0" y="0"/>
                      <wp:positionH relativeFrom="column">
                        <wp:posOffset>171450</wp:posOffset>
                      </wp:positionH>
                      <wp:positionV relativeFrom="paragraph">
                        <wp:posOffset>-15875</wp:posOffset>
                      </wp:positionV>
                      <wp:extent cx="146685" cy="152400"/>
                      <wp:effectExtent l="0" t="0" r="24765" b="19050"/>
                      <wp:wrapNone/>
                      <wp:docPr id="118922645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679EB87" id="Rectangle 221" o:spid="_x0000_s1026" style="position:absolute;margin-left:13.5pt;margin-top:-1.25pt;width:11.55pt;height:12pt;z-index:25291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p>
        </w:tc>
        <w:tc>
          <w:tcPr>
            <w:tcW w:w="574" w:type="pct"/>
          </w:tcPr>
          <w:p w14:paraId="7235AFB8" w14:textId="77777777" w:rsidR="00F83934" w:rsidRPr="00734145" w:rsidRDefault="00F83934" w:rsidP="00F83934">
            <w:pPr>
              <w:widowControl w:val="0"/>
              <w:spacing w:line="180" w:lineRule="exact"/>
              <w:rPr>
                <w:rFonts w:cstheme="minorHAnsi"/>
                <w:noProof/>
                <w:sz w:val="19"/>
                <w:szCs w:val="19"/>
                <w:lang w:val="fr-FR" w:eastAsia="en-IN" w:bidi="hi-IN"/>
              </w:rPr>
            </w:pPr>
          </w:p>
        </w:tc>
      </w:tr>
      <w:tr w:rsidR="0073304A" w:rsidRPr="00734145" w14:paraId="5CC9ED8D" w14:textId="77777777" w:rsidTr="00F83934">
        <w:trPr>
          <w:trHeight w:val="64"/>
          <w:jc w:val="center"/>
        </w:trPr>
        <w:tc>
          <w:tcPr>
            <w:tcW w:w="321" w:type="pct"/>
          </w:tcPr>
          <w:p w14:paraId="5BEC43A4"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sz w:val="19"/>
                <w:szCs w:val="19"/>
                <w:lang w:val="fr-FR"/>
              </w:rPr>
              <w:t>2 (H)</w:t>
            </w:r>
          </w:p>
        </w:tc>
        <w:tc>
          <w:tcPr>
            <w:tcW w:w="570" w:type="pct"/>
            <w:shd w:val="clear" w:color="auto" w:fill="auto"/>
            <w:tcMar>
              <w:top w:w="72" w:type="dxa"/>
              <w:left w:w="144" w:type="dxa"/>
              <w:bottom w:w="72" w:type="dxa"/>
              <w:right w:w="144" w:type="dxa"/>
            </w:tcMar>
            <w:hideMark/>
          </w:tcPr>
          <w:p w14:paraId="11EBE012"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892160" behindDoc="0" locked="0" layoutInCell="1" allowOverlap="1" wp14:anchorId="46B06483" wp14:editId="780CC4DC">
                      <wp:simplePos x="0" y="0"/>
                      <wp:positionH relativeFrom="column">
                        <wp:posOffset>166370</wp:posOffset>
                      </wp:positionH>
                      <wp:positionV relativeFrom="paragraph">
                        <wp:posOffset>-18415</wp:posOffset>
                      </wp:positionV>
                      <wp:extent cx="293370" cy="152400"/>
                      <wp:effectExtent l="0" t="0" r="11430" b="19050"/>
                      <wp:wrapNone/>
                      <wp:docPr id="1589796647"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01693763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9971482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DF890F" id="Group 23" o:spid="_x0000_s1026" style="position:absolute;margin-left:13.1pt;margin-top:-1.45pt;width:23.1pt;height:12pt;z-index:25289216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"/>
                    </v:group>
                  </w:pict>
                </mc:Fallback>
              </mc:AlternateContent>
            </w:r>
          </w:p>
        </w:tc>
        <w:tc>
          <w:tcPr>
            <w:tcW w:w="578" w:type="pct"/>
            <w:shd w:val="clear" w:color="auto" w:fill="auto"/>
            <w:tcMar>
              <w:top w:w="72" w:type="dxa"/>
              <w:left w:w="144" w:type="dxa"/>
              <w:bottom w:w="72" w:type="dxa"/>
              <w:right w:w="144" w:type="dxa"/>
            </w:tcMar>
            <w:hideMark/>
          </w:tcPr>
          <w:p w14:paraId="20FFBED3"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923904" behindDoc="0" locked="0" layoutInCell="1" allowOverlap="1" wp14:anchorId="1CE932DF" wp14:editId="39514DBC">
                      <wp:simplePos x="0" y="0"/>
                      <wp:positionH relativeFrom="column">
                        <wp:posOffset>171450</wp:posOffset>
                      </wp:positionH>
                      <wp:positionV relativeFrom="paragraph">
                        <wp:posOffset>-31115</wp:posOffset>
                      </wp:positionV>
                      <wp:extent cx="146685" cy="152400"/>
                      <wp:effectExtent l="0" t="0" r="24765" b="19050"/>
                      <wp:wrapNone/>
                      <wp:docPr id="13307622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7384477" id="Rectangle 221" o:spid="_x0000_s1026" style="position:absolute;margin-left:13.5pt;margin-top:-2.45pt;width:11.55pt;height:12pt;z-index:25292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p>
        </w:tc>
        <w:tc>
          <w:tcPr>
            <w:tcW w:w="527" w:type="pct"/>
            <w:shd w:val="clear" w:color="auto" w:fill="auto"/>
            <w:tcMar>
              <w:top w:w="72" w:type="dxa"/>
              <w:left w:w="144" w:type="dxa"/>
              <w:bottom w:w="72" w:type="dxa"/>
              <w:right w:w="144" w:type="dxa"/>
            </w:tcMar>
            <w:hideMark/>
          </w:tcPr>
          <w:p w14:paraId="0E48658B"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903424" behindDoc="0" locked="0" layoutInCell="1" allowOverlap="1" wp14:anchorId="7F1FEC07" wp14:editId="06AEB45E">
                      <wp:simplePos x="0" y="0"/>
                      <wp:positionH relativeFrom="column">
                        <wp:posOffset>199390</wp:posOffset>
                      </wp:positionH>
                      <wp:positionV relativeFrom="paragraph">
                        <wp:posOffset>-12644</wp:posOffset>
                      </wp:positionV>
                      <wp:extent cx="293370" cy="152400"/>
                      <wp:effectExtent l="0" t="0" r="11430" b="19050"/>
                      <wp:wrapNone/>
                      <wp:docPr id="2118832104"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9747952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684848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C825553" id="Group 1920869363" o:spid="_x0000_s1026" style="position:absolute;margin-left:15.7pt;margin-top:-1pt;width:23.1pt;height:12pt;z-index:25290342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"/>
                    </v:group>
                  </w:pict>
                </mc:Fallback>
              </mc:AlternateContent>
            </w:r>
          </w:p>
        </w:tc>
        <w:tc>
          <w:tcPr>
            <w:tcW w:w="527" w:type="pct"/>
            <w:shd w:val="clear" w:color="auto" w:fill="auto"/>
            <w:tcMar>
              <w:top w:w="72" w:type="dxa"/>
              <w:left w:w="144" w:type="dxa"/>
              <w:bottom w:w="72" w:type="dxa"/>
              <w:right w:w="144" w:type="dxa"/>
            </w:tcMar>
            <w:hideMark/>
          </w:tcPr>
          <w:p w14:paraId="33F01FC4"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896256" behindDoc="0" locked="0" layoutInCell="1" allowOverlap="1" wp14:anchorId="4FF3864C" wp14:editId="4C73F616">
                      <wp:simplePos x="0" y="0"/>
                      <wp:positionH relativeFrom="column">
                        <wp:posOffset>152400</wp:posOffset>
                      </wp:positionH>
                      <wp:positionV relativeFrom="paragraph">
                        <wp:posOffset>189230</wp:posOffset>
                      </wp:positionV>
                      <wp:extent cx="293370" cy="152400"/>
                      <wp:effectExtent l="0" t="0" r="11430" b="19050"/>
                      <wp:wrapNone/>
                      <wp:docPr id="1126224214"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1582228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262359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2DE40C7" id="Group 52" o:spid="_x0000_s1026" style="position:absolute;margin-left:12pt;margin-top:14.9pt;width:23.1pt;height:12pt;z-index:25289625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"/>
                    </v:group>
                  </w:pict>
                </mc:Fallback>
              </mc:AlternateContent>
            </w:r>
          </w:p>
        </w:tc>
        <w:tc>
          <w:tcPr>
            <w:tcW w:w="846" w:type="pct"/>
            <w:shd w:val="clear" w:color="auto" w:fill="auto"/>
            <w:tcMar>
              <w:top w:w="72" w:type="dxa"/>
              <w:left w:w="144" w:type="dxa"/>
              <w:bottom w:w="72" w:type="dxa"/>
              <w:right w:w="144" w:type="dxa"/>
            </w:tcMar>
            <w:hideMark/>
          </w:tcPr>
          <w:p w14:paraId="1DFF6FAE"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911616" behindDoc="0" locked="0" layoutInCell="1" allowOverlap="1" wp14:anchorId="17B49A16" wp14:editId="06880DA5">
                      <wp:simplePos x="0" y="0"/>
                      <wp:positionH relativeFrom="column">
                        <wp:posOffset>171450</wp:posOffset>
                      </wp:positionH>
                      <wp:positionV relativeFrom="paragraph">
                        <wp:posOffset>-31115</wp:posOffset>
                      </wp:positionV>
                      <wp:extent cx="146685" cy="152400"/>
                      <wp:effectExtent l="0" t="0" r="24765" b="19050"/>
                      <wp:wrapNone/>
                      <wp:docPr id="25336047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17C6C78" id="Rectangle 221" o:spid="_x0000_s1026" style="position:absolute;margin-left:13.5pt;margin-top:-2.45pt;width:11.55pt;height:12pt;z-index:25291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p>
        </w:tc>
        <w:tc>
          <w:tcPr>
            <w:tcW w:w="616" w:type="pct"/>
          </w:tcPr>
          <w:p w14:paraId="6B6C3901" w14:textId="77777777" w:rsidR="00F83934" w:rsidRPr="00734145" w:rsidRDefault="00F83934" w:rsidP="00F83934">
            <w:pPr>
              <w:widowControl w:val="0"/>
              <w:spacing w:line="180" w:lineRule="exact"/>
              <w:rPr>
                <w:rFonts w:cstheme="minorHAnsi"/>
                <w:sz w:val="19"/>
                <w:szCs w:val="19"/>
                <w:lang w:val="fr-FR"/>
              </w:rPr>
            </w:pPr>
          </w:p>
        </w:tc>
        <w:tc>
          <w:tcPr>
            <w:tcW w:w="441" w:type="pct"/>
          </w:tcPr>
          <w:p w14:paraId="31D3D08D" w14:textId="77777777" w:rsidR="00F83934" w:rsidRPr="00734145" w:rsidRDefault="00F83934" w:rsidP="00F83934">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917760" behindDoc="0" locked="0" layoutInCell="1" allowOverlap="1" wp14:anchorId="2C8029A4" wp14:editId="4BCA42FB">
                      <wp:simplePos x="0" y="0"/>
                      <wp:positionH relativeFrom="column">
                        <wp:posOffset>171450</wp:posOffset>
                      </wp:positionH>
                      <wp:positionV relativeFrom="paragraph">
                        <wp:posOffset>-31115</wp:posOffset>
                      </wp:positionV>
                      <wp:extent cx="146685" cy="152400"/>
                      <wp:effectExtent l="0" t="0" r="24765" b="19050"/>
                      <wp:wrapNone/>
                      <wp:docPr id="3796406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8CB98DF" id="Rectangle 221" o:spid="_x0000_s1026" style="position:absolute;margin-left:13.5pt;margin-top:-2.45pt;width:11.55pt;height:12pt;z-index:25291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p>
        </w:tc>
        <w:tc>
          <w:tcPr>
            <w:tcW w:w="574" w:type="pct"/>
          </w:tcPr>
          <w:p w14:paraId="25F48E5C"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929024" behindDoc="0" locked="0" layoutInCell="1" allowOverlap="1" wp14:anchorId="29787F30" wp14:editId="0EB40C6A">
                      <wp:simplePos x="0" y="0"/>
                      <wp:positionH relativeFrom="column">
                        <wp:posOffset>161290</wp:posOffset>
                      </wp:positionH>
                      <wp:positionV relativeFrom="paragraph">
                        <wp:posOffset>-224155</wp:posOffset>
                      </wp:positionV>
                      <wp:extent cx="293370" cy="152400"/>
                      <wp:effectExtent l="0" t="0" r="11430" b="19050"/>
                      <wp:wrapNone/>
                      <wp:docPr id="2087007223"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1264295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47427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FDCE49" id="Group 41" o:spid="_x0000_s1026" style="position:absolute;margin-left:12.7pt;margin-top:-17.65pt;width:23.1pt;height:12pt;z-index:25292902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"/>
                    </v:group>
                  </w:pict>
                </mc:Fallback>
              </mc:AlternateContent>
            </w:r>
            <w:r w:rsidRPr="00734145">
              <w:rPr>
                <w:rFonts w:cstheme="minorHAnsi"/>
                <w:noProof/>
                <w:sz w:val="19"/>
                <w:szCs w:val="19"/>
                <w:lang w:val="fr-FR" w:eastAsia="en-IN" w:bidi="hi-IN"/>
              </w:rPr>
              <mc:AlternateContent>
                <mc:Choice Requires="wpg">
                  <w:drawing>
                    <wp:anchor distT="0" distB="0" distL="114300" distR="114300" simplePos="0" relativeHeight="252899328" behindDoc="0" locked="0" layoutInCell="1" allowOverlap="1" wp14:anchorId="2C4CE5EC" wp14:editId="1D1D570B">
                      <wp:simplePos x="0" y="0"/>
                      <wp:positionH relativeFrom="column">
                        <wp:posOffset>159385</wp:posOffset>
                      </wp:positionH>
                      <wp:positionV relativeFrom="paragraph">
                        <wp:posOffset>31750</wp:posOffset>
                      </wp:positionV>
                      <wp:extent cx="302943" cy="152400"/>
                      <wp:effectExtent l="0" t="0" r="20955" b="19050"/>
                      <wp:wrapNone/>
                      <wp:docPr id="187150502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558726521"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096703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8D4B852" id="Group 88" o:spid="_x0000_s1026" style="position:absolute;margin-left:12.55pt;margin-top:2.5pt;width:23.85pt;height:12pt;z-index:25289932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"/>
                    </v:group>
                  </w:pict>
                </mc:Fallback>
              </mc:AlternateContent>
            </w:r>
          </w:p>
        </w:tc>
      </w:tr>
      <w:tr w:rsidR="0073304A" w:rsidRPr="00734145" w14:paraId="0E1F2A6D" w14:textId="77777777" w:rsidTr="00F83934">
        <w:trPr>
          <w:trHeight w:val="150"/>
          <w:jc w:val="center"/>
        </w:trPr>
        <w:tc>
          <w:tcPr>
            <w:tcW w:w="321" w:type="pct"/>
          </w:tcPr>
          <w:p w14:paraId="328ABFA0"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sz w:val="19"/>
                <w:szCs w:val="19"/>
                <w:lang w:val="fr-FR"/>
              </w:rPr>
              <w:t>2 (F)</w:t>
            </w:r>
          </w:p>
        </w:tc>
        <w:tc>
          <w:tcPr>
            <w:tcW w:w="570" w:type="pct"/>
            <w:shd w:val="clear" w:color="auto" w:fill="auto"/>
            <w:tcMar>
              <w:top w:w="72" w:type="dxa"/>
              <w:left w:w="144" w:type="dxa"/>
              <w:bottom w:w="72" w:type="dxa"/>
              <w:right w:w="144" w:type="dxa"/>
            </w:tcMar>
            <w:hideMark/>
          </w:tcPr>
          <w:p w14:paraId="0FE63BD6"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893184" behindDoc="0" locked="0" layoutInCell="1" allowOverlap="1" wp14:anchorId="09A0FF57" wp14:editId="007064E1">
                      <wp:simplePos x="0" y="0"/>
                      <wp:positionH relativeFrom="column">
                        <wp:posOffset>160020</wp:posOffset>
                      </wp:positionH>
                      <wp:positionV relativeFrom="paragraph">
                        <wp:posOffset>-8255</wp:posOffset>
                      </wp:positionV>
                      <wp:extent cx="293370" cy="152400"/>
                      <wp:effectExtent l="0" t="0" r="11430" b="19050"/>
                      <wp:wrapNone/>
                      <wp:docPr id="1690737077"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5527707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88574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3027CA" id="Group 26" o:spid="_x0000_s1026" style="position:absolute;margin-left:12.6pt;margin-top:-.65pt;width:23.1pt;height:12pt;z-index:25289318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"/>
                    </v:group>
                  </w:pict>
                </mc:Fallback>
              </mc:AlternateContent>
            </w:r>
          </w:p>
        </w:tc>
        <w:tc>
          <w:tcPr>
            <w:tcW w:w="578" w:type="pct"/>
            <w:shd w:val="clear" w:color="auto" w:fill="auto"/>
            <w:tcMar>
              <w:top w:w="72" w:type="dxa"/>
              <w:left w:w="144" w:type="dxa"/>
              <w:bottom w:w="72" w:type="dxa"/>
              <w:right w:w="144" w:type="dxa"/>
            </w:tcMar>
            <w:hideMark/>
          </w:tcPr>
          <w:p w14:paraId="0E924B00"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924928" behindDoc="0" locked="0" layoutInCell="1" allowOverlap="1" wp14:anchorId="72DACF05" wp14:editId="4F44F75D">
                      <wp:simplePos x="0" y="0"/>
                      <wp:positionH relativeFrom="column">
                        <wp:posOffset>171450</wp:posOffset>
                      </wp:positionH>
                      <wp:positionV relativeFrom="paragraph">
                        <wp:posOffset>-14605</wp:posOffset>
                      </wp:positionV>
                      <wp:extent cx="146685" cy="152400"/>
                      <wp:effectExtent l="0" t="0" r="24765" b="19050"/>
                      <wp:wrapNone/>
                      <wp:docPr id="64645011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6BC43AA" id="Rectangle 221" o:spid="_x0000_s1026" style="position:absolute;margin-left:13.5pt;margin-top:-1.15pt;width:11.55pt;height:12pt;z-index:25292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p>
        </w:tc>
        <w:tc>
          <w:tcPr>
            <w:tcW w:w="527" w:type="pct"/>
            <w:shd w:val="clear" w:color="auto" w:fill="auto"/>
            <w:tcMar>
              <w:top w:w="72" w:type="dxa"/>
              <w:left w:w="144" w:type="dxa"/>
              <w:bottom w:w="72" w:type="dxa"/>
              <w:right w:w="144" w:type="dxa"/>
            </w:tcMar>
            <w:hideMark/>
          </w:tcPr>
          <w:p w14:paraId="1D53F2B4"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904448" behindDoc="0" locked="0" layoutInCell="1" allowOverlap="1" wp14:anchorId="23D29C9A" wp14:editId="61CE9669">
                      <wp:simplePos x="0" y="0"/>
                      <wp:positionH relativeFrom="column">
                        <wp:posOffset>200017</wp:posOffset>
                      </wp:positionH>
                      <wp:positionV relativeFrom="paragraph">
                        <wp:posOffset>-16092</wp:posOffset>
                      </wp:positionV>
                      <wp:extent cx="293370" cy="152400"/>
                      <wp:effectExtent l="0" t="0" r="11430" b="19050"/>
                      <wp:wrapNone/>
                      <wp:docPr id="929329924"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8832970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2727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2C855C" id="Group 1920869366" o:spid="_x0000_s1026" style="position:absolute;margin-left:15.75pt;margin-top:-1.25pt;width:23.1pt;height:12pt;z-index:25290444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"/>
                    </v:group>
                  </w:pict>
                </mc:Fallback>
              </mc:AlternateContent>
            </w:r>
          </w:p>
        </w:tc>
        <w:tc>
          <w:tcPr>
            <w:tcW w:w="527" w:type="pct"/>
            <w:shd w:val="clear" w:color="auto" w:fill="auto"/>
            <w:tcMar>
              <w:top w:w="72" w:type="dxa"/>
              <w:left w:w="144" w:type="dxa"/>
              <w:bottom w:w="72" w:type="dxa"/>
              <w:right w:w="144" w:type="dxa"/>
            </w:tcMar>
            <w:hideMark/>
          </w:tcPr>
          <w:p w14:paraId="688EE07B"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891136" behindDoc="0" locked="0" layoutInCell="1" allowOverlap="1" wp14:anchorId="78370D2A" wp14:editId="7300FFD0">
                      <wp:simplePos x="0" y="0"/>
                      <wp:positionH relativeFrom="column">
                        <wp:posOffset>153670</wp:posOffset>
                      </wp:positionH>
                      <wp:positionV relativeFrom="paragraph">
                        <wp:posOffset>-238760</wp:posOffset>
                      </wp:positionV>
                      <wp:extent cx="293370" cy="152400"/>
                      <wp:effectExtent l="0" t="0" r="11430" b="19050"/>
                      <wp:wrapNone/>
                      <wp:docPr id="833923232"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000854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0568872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4314B6" id="Group 44" o:spid="_x0000_s1026" style="position:absolute;margin-left:12.1pt;margin-top:-18.8pt;width:23.1pt;height:12pt;z-index:25289113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"/>
                    </v:group>
                  </w:pict>
                </mc:Fallback>
              </mc:AlternateContent>
            </w:r>
          </w:p>
        </w:tc>
        <w:tc>
          <w:tcPr>
            <w:tcW w:w="846" w:type="pct"/>
            <w:shd w:val="clear" w:color="auto" w:fill="auto"/>
            <w:tcMar>
              <w:top w:w="72" w:type="dxa"/>
              <w:left w:w="144" w:type="dxa"/>
              <w:bottom w:w="72" w:type="dxa"/>
              <w:right w:w="144" w:type="dxa"/>
            </w:tcMar>
            <w:hideMark/>
          </w:tcPr>
          <w:p w14:paraId="4C46B08A"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912640" behindDoc="0" locked="0" layoutInCell="1" allowOverlap="1" wp14:anchorId="0862BCA3" wp14:editId="4EEB663F">
                      <wp:simplePos x="0" y="0"/>
                      <wp:positionH relativeFrom="column">
                        <wp:posOffset>171450</wp:posOffset>
                      </wp:positionH>
                      <wp:positionV relativeFrom="paragraph">
                        <wp:posOffset>-14605</wp:posOffset>
                      </wp:positionV>
                      <wp:extent cx="146685" cy="152400"/>
                      <wp:effectExtent l="0" t="0" r="24765" b="19050"/>
                      <wp:wrapNone/>
                      <wp:docPr id="25649092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83A07C0" id="Rectangle 221" o:spid="_x0000_s1026" style="position:absolute;margin-left:13.5pt;margin-top:-1.15pt;width:11.55pt;height:12pt;z-index:25291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p>
        </w:tc>
        <w:tc>
          <w:tcPr>
            <w:tcW w:w="616" w:type="pct"/>
          </w:tcPr>
          <w:p w14:paraId="4EEF8083" w14:textId="77777777" w:rsidR="00F83934" w:rsidRPr="00734145" w:rsidRDefault="00F83934" w:rsidP="00F83934">
            <w:pPr>
              <w:widowControl w:val="0"/>
              <w:spacing w:line="180" w:lineRule="exact"/>
              <w:rPr>
                <w:rFonts w:cstheme="minorHAnsi"/>
                <w:sz w:val="19"/>
                <w:szCs w:val="19"/>
                <w:lang w:val="fr-FR"/>
              </w:rPr>
            </w:pPr>
          </w:p>
        </w:tc>
        <w:tc>
          <w:tcPr>
            <w:tcW w:w="441" w:type="pct"/>
          </w:tcPr>
          <w:p w14:paraId="55220E62" w14:textId="77777777" w:rsidR="00F83934" w:rsidRPr="00734145" w:rsidRDefault="00F83934" w:rsidP="00F83934">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918784" behindDoc="0" locked="0" layoutInCell="1" allowOverlap="1" wp14:anchorId="37BE5F18" wp14:editId="1D52FE40">
                      <wp:simplePos x="0" y="0"/>
                      <wp:positionH relativeFrom="column">
                        <wp:posOffset>171450</wp:posOffset>
                      </wp:positionH>
                      <wp:positionV relativeFrom="paragraph">
                        <wp:posOffset>-14605</wp:posOffset>
                      </wp:positionV>
                      <wp:extent cx="146685" cy="152400"/>
                      <wp:effectExtent l="0" t="0" r="24765" b="19050"/>
                      <wp:wrapNone/>
                      <wp:docPr id="16980821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BFE1DB2" id="Rectangle 221" o:spid="_x0000_s1026" style="position:absolute;margin-left:13.5pt;margin-top:-1.15pt;width:11.55pt;height:12pt;z-index:25291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p>
        </w:tc>
        <w:tc>
          <w:tcPr>
            <w:tcW w:w="574" w:type="pct"/>
          </w:tcPr>
          <w:p w14:paraId="168EBBEB" w14:textId="77777777" w:rsidR="00F83934" w:rsidRPr="00734145" w:rsidRDefault="00F83934" w:rsidP="00F83934">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g">
                  <w:drawing>
                    <wp:anchor distT="0" distB="0" distL="114300" distR="114300" simplePos="0" relativeHeight="252900352" behindDoc="0" locked="0" layoutInCell="1" allowOverlap="1" wp14:anchorId="13F0B19F" wp14:editId="13DAE879">
                      <wp:simplePos x="0" y="0"/>
                      <wp:positionH relativeFrom="column">
                        <wp:posOffset>159385</wp:posOffset>
                      </wp:positionH>
                      <wp:positionV relativeFrom="paragraph">
                        <wp:posOffset>31750</wp:posOffset>
                      </wp:positionV>
                      <wp:extent cx="302943" cy="152400"/>
                      <wp:effectExtent l="0" t="0" r="20955" b="19050"/>
                      <wp:wrapNone/>
                      <wp:docPr id="1780812905"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601966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6468886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9603F82" id="Group 91" o:spid="_x0000_s1026" style="position:absolute;margin-left:12.55pt;margin-top:2.5pt;width:23.85pt;height:12pt;z-index:25290035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"/>
                    </v:group>
                  </w:pict>
                </mc:Fallback>
              </mc:AlternateContent>
            </w:r>
          </w:p>
        </w:tc>
      </w:tr>
      <w:tr w:rsidR="0073304A" w:rsidRPr="00734145" w14:paraId="5573B106" w14:textId="77777777" w:rsidTr="00F83934">
        <w:trPr>
          <w:trHeight w:val="150"/>
          <w:jc w:val="center"/>
        </w:trPr>
        <w:tc>
          <w:tcPr>
            <w:tcW w:w="321" w:type="pct"/>
          </w:tcPr>
          <w:p w14:paraId="325A580D"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sz w:val="19"/>
                <w:szCs w:val="19"/>
                <w:lang w:val="fr-FR"/>
              </w:rPr>
              <w:t>3 (H)</w:t>
            </w:r>
          </w:p>
        </w:tc>
        <w:tc>
          <w:tcPr>
            <w:tcW w:w="570" w:type="pct"/>
            <w:shd w:val="clear" w:color="auto" w:fill="auto"/>
            <w:tcMar>
              <w:top w:w="72" w:type="dxa"/>
              <w:left w:w="144" w:type="dxa"/>
              <w:bottom w:w="72" w:type="dxa"/>
              <w:right w:w="144" w:type="dxa"/>
            </w:tcMar>
            <w:hideMark/>
          </w:tcPr>
          <w:p w14:paraId="4EF0ADEF"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894208" behindDoc="0" locked="0" layoutInCell="1" allowOverlap="1" wp14:anchorId="501516EA" wp14:editId="541CE83F">
                      <wp:simplePos x="0" y="0"/>
                      <wp:positionH relativeFrom="column">
                        <wp:posOffset>153670</wp:posOffset>
                      </wp:positionH>
                      <wp:positionV relativeFrom="paragraph">
                        <wp:posOffset>-23495</wp:posOffset>
                      </wp:positionV>
                      <wp:extent cx="293370" cy="152400"/>
                      <wp:effectExtent l="0" t="0" r="11430" b="19050"/>
                      <wp:wrapNone/>
                      <wp:docPr id="530609404"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8324758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2403404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6E6964" id="Group 29" o:spid="_x0000_s1026" style="position:absolute;margin-left:12.1pt;margin-top:-1.85pt;width:23.1pt;height:12pt;z-index:25289420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"/>
                    </v:group>
                  </w:pict>
                </mc:Fallback>
              </mc:AlternateContent>
            </w:r>
          </w:p>
        </w:tc>
        <w:tc>
          <w:tcPr>
            <w:tcW w:w="578" w:type="pct"/>
            <w:shd w:val="clear" w:color="auto" w:fill="auto"/>
            <w:tcMar>
              <w:top w:w="72" w:type="dxa"/>
              <w:left w:w="144" w:type="dxa"/>
              <w:bottom w:w="72" w:type="dxa"/>
              <w:right w:w="144" w:type="dxa"/>
            </w:tcMar>
            <w:hideMark/>
          </w:tcPr>
          <w:p w14:paraId="024D810B"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925952" behindDoc="0" locked="0" layoutInCell="1" allowOverlap="1" wp14:anchorId="74069F89" wp14:editId="3D234521">
                      <wp:simplePos x="0" y="0"/>
                      <wp:positionH relativeFrom="column">
                        <wp:posOffset>177800</wp:posOffset>
                      </wp:positionH>
                      <wp:positionV relativeFrom="paragraph">
                        <wp:posOffset>-17145</wp:posOffset>
                      </wp:positionV>
                      <wp:extent cx="146685" cy="152400"/>
                      <wp:effectExtent l="0" t="0" r="24765" b="19050"/>
                      <wp:wrapNone/>
                      <wp:docPr id="133763528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7B7A0C9" id="Rectangle 221" o:spid="_x0000_s1026" style="position:absolute;margin-left:14pt;margin-top:-1.35pt;width:11.55pt;height:12pt;z-index:25292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p>
        </w:tc>
        <w:tc>
          <w:tcPr>
            <w:tcW w:w="527" w:type="pct"/>
            <w:shd w:val="clear" w:color="auto" w:fill="auto"/>
            <w:tcMar>
              <w:top w:w="72" w:type="dxa"/>
              <w:left w:w="144" w:type="dxa"/>
              <w:bottom w:w="72" w:type="dxa"/>
              <w:right w:w="144" w:type="dxa"/>
            </w:tcMar>
            <w:hideMark/>
          </w:tcPr>
          <w:p w14:paraId="725C46F4"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905472" behindDoc="0" locked="0" layoutInCell="1" allowOverlap="1" wp14:anchorId="0D1FCE4B" wp14:editId="1839DBC8">
                      <wp:simplePos x="0" y="0"/>
                      <wp:positionH relativeFrom="column">
                        <wp:posOffset>195724</wp:posOffset>
                      </wp:positionH>
                      <wp:positionV relativeFrom="paragraph">
                        <wp:posOffset>-13552</wp:posOffset>
                      </wp:positionV>
                      <wp:extent cx="293370" cy="152400"/>
                      <wp:effectExtent l="0" t="0" r="11430" b="19050"/>
                      <wp:wrapNone/>
                      <wp:docPr id="575430537"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04161123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1661464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67D3D1" id="Group 1920869369" o:spid="_x0000_s1026" style="position:absolute;margin-left:15.4pt;margin-top:-1.05pt;width:23.1pt;height:12pt;z-index:2529054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"/>
                    </v:group>
                  </w:pict>
                </mc:Fallback>
              </mc:AlternateContent>
            </w:r>
          </w:p>
        </w:tc>
        <w:tc>
          <w:tcPr>
            <w:tcW w:w="527" w:type="pct"/>
            <w:shd w:val="clear" w:color="auto" w:fill="auto"/>
            <w:tcMar>
              <w:top w:w="72" w:type="dxa"/>
              <w:left w:w="144" w:type="dxa"/>
              <w:bottom w:w="72" w:type="dxa"/>
              <w:right w:w="144" w:type="dxa"/>
            </w:tcMar>
            <w:hideMark/>
          </w:tcPr>
          <w:p w14:paraId="5A17F1FC"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897280" behindDoc="0" locked="0" layoutInCell="1" allowOverlap="1" wp14:anchorId="1855EEA4" wp14:editId="33B0B629">
                      <wp:simplePos x="0" y="0"/>
                      <wp:positionH relativeFrom="column">
                        <wp:posOffset>146050</wp:posOffset>
                      </wp:positionH>
                      <wp:positionV relativeFrom="paragraph">
                        <wp:posOffset>-12700</wp:posOffset>
                      </wp:positionV>
                      <wp:extent cx="293370" cy="152400"/>
                      <wp:effectExtent l="0" t="0" r="11430" b="19050"/>
                      <wp:wrapNone/>
                      <wp:docPr id="394575119"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9721508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1121700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DE212A" id="Group 55" o:spid="_x0000_s1026" style="position:absolute;margin-left:11.5pt;margin-top:-1pt;width:23.1pt;height:12pt;z-index:25289728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"/>
                    </v:group>
                  </w:pict>
                </mc:Fallback>
              </mc:AlternateContent>
            </w:r>
          </w:p>
        </w:tc>
        <w:tc>
          <w:tcPr>
            <w:tcW w:w="846" w:type="pct"/>
            <w:shd w:val="clear" w:color="auto" w:fill="auto"/>
            <w:tcMar>
              <w:top w:w="72" w:type="dxa"/>
              <w:left w:w="144" w:type="dxa"/>
              <w:bottom w:w="72" w:type="dxa"/>
              <w:right w:w="144" w:type="dxa"/>
            </w:tcMar>
            <w:hideMark/>
          </w:tcPr>
          <w:p w14:paraId="63AB3CE4"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913664" behindDoc="0" locked="0" layoutInCell="1" allowOverlap="1" wp14:anchorId="1D491FA8" wp14:editId="195044ED">
                      <wp:simplePos x="0" y="0"/>
                      <wp:positionH relativeFrom="column">
                        <wp:posOffset>177800</wp:posOffset>
                      </wp:positionH>
                      <wp:positionV relativeFrom="paragraph">
                        <wp:posOffset>-17145</wp:posOffset>
                      </wp:positionV>
                      <wp:extent cx="146685" cy="152400"/>
                      <wp:effectExtent l="0" t="0" r="24765" b="19050"/>
                      <wp:wrapNone/>
                      <wp:docPr id="207540753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C9D2827" id="Rectangle 221" o:spid="_x0000_s1026" style="position:absolute;margin-left:14pt;margin-top:-1.35pt;width:11.55pt;height:12pt;z-index:25291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p>
        </w:tc>
        <w:tc>
          <w:tcPr>
            <w:tcW w:w="616" w:type="pct"/>
          </w:tcPr>
          <w:p w14:paraId="3B4BE9B2" w14:textId="77777777" w:rsidR="00F83934" w:rsidRPr="00734145" w:rsidRDefault="00F83934" w:rsidP="00F83934">
            <w:pPr>
              <w:widowControl w:val="0"/>
              <w:spacing w:line="180" w:lineRule="exact"/>
              <w:rPr>
                <w:rFonts w:cstheme="minorHAnsi"/>
                <w:sz w:val="19"/>
                <w:szCs w:val="19"/>
                <w:lang w:val="fr-FR"/>
              </w:rPr>
            </w:pPr>
          </w:p>
        </w:tc>
        <w:tc>
          <w:tcPr>
            <w:tcW w:w="441" w:type="pct"/>
          </w:tcPr>
          <w:p w14:paraId="6A511699" w14:textId="77777777" w:rsidR="00F83934" w:rsidRPr="00734145" w:rsidRDefault="00F83934" w:rsidP="00F83934">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919808" behindDoc="0" locked="0" layoutInCell="1" allowOverlap="1" wp14:anchorId="37710A38" wp14:editId="06A1E32F">
                      <wp:simplePos x="0" y="0"/>
                      <wp:positionH relativeFrom="column">
                        <wp:posOffset>177800</wp:posOffset>
                      </wp:positionH>
                      <wp:positionV relativeFrom="paragraph">
                        <wp:posOffset>-17145</wp:posOffset>
                      </wp:positionV>
                      <wp:extent cx="146685" cy="152400"/>
                      <wp:effectExtent l="0" t="0" r="24765" b="19050"/>
                      <wp:wrapNone/>
                      <wp:docPr id="112690904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EBA88AB" id="Rectangle 221" o:spid="_x0000_s1026" style="position:absolute;margin-left:14pt;margin-top:-1.35pt;width:11.55pt;height:12pt;z-index:25291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p>
        </w:tc>
        <w:tc>
          <w:tcPr>
            <w:tcW w:w="574" w:type="pct"/>
          </w:tcPr>
          <w:p w14:paraId="43DCC99E" w14:textId="77777777" w:rsidR="00F83934" w:rsidRPr="00734145" w:rsidRDefault="00F83934" w:rsidP="00F83934">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g">
                  <w:drawing>
                    <wp:anchor distT="0" distB="0" distL="114300" distR="114300" simplePos="0" relativeHeight="252901376" behindDoc="0" locked="0" layoutInCell="1" allowOverlap="1" wp14:anchorId="0B953794" wp14:editId="7681D066">
                      <wp:simplePos x="0" y="0"/>
                      <wp:positionH relativeFrom="column">
                        <wp:posOffset>159385</wp:posOffset>
                      </wp:positionH>
                      <wp:positionV relativeFrom="paragraph">
                        <wp:posOffset>31750</wp:posOffset>
                      </wp:positionV>
                      <wp:extent cx="302943" cy="152400"/>
                      <wp:effectExtent l="0" t="0" r="20955" b="19050"/>
                      <wp:wrapNone/>
                      <wp:docPr id="1730528249"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2000664992"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85277907"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3CD5DC1" id="Group 98" o:spid="_x0000_s1026" style="position:absolute;margin-left:12.55pt;margin-top:2.5pt;width:23.85pt;height:12pt;z-index:252901376"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"/>
                    </v:group>
                  </w:pict>
                </mc:Fallback>
              </mc:AlternateContent>
            </w:r>
          </w:p>
        </w:tc>
      </w:tr>
      <w:tr w:rsidR="0073304A" w:rsidRPr="00734145" w14:paraId="2D8166CB" w14:textId="77777777" w:rsidTr="00F83934">
        <w:trPr>
          <w:trHeight w:val="150"/>
          <w:jc w:val="center"/>
        </w:trPr>
        <w:tc>
          <w:tcPr>
            <w:tcW w:w="321" w:type="pct"/>
          </w:tcPr>
          <w:p w14:paraId="22E7748D"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sz w:val="19"/>
                <w:szCs w:val="19"/>
                <w:lang w:val="fr-FR"/>
              </w:rPr>
              <w:t>3 (F)</w:t>
            </w:r>
          </w:p>
        </w:tc>
        <w:tc>
          <w:tcPr>
            <w:tcW w:w="570" w:type="pct"/>
            <w:shd w:val="clear" w:color="auto" w:fill="auto"/>
            <w:tcMar>
              <w:top w:w="72" w:type="dxa"/>
              <w:left w:w="144" w:type="dxa"/>
              <w:bottom w:w="72" w:type="dxa"/>
              <w:right w:w="144" w:type="dxa"/>
            </w:tcMar>
            <w:hideMark/>
          </w:tcPr>
          <w:p w14:paraId="246F0211"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895232" behindDoc="0" locked="0" layoutInCell="1" allowOverlap="1" wp14:anchorId="6D24DCA0" wp14:editId="3A30E4D4">
                      <wp:simplePos x="0" y="0"/>
                      <wp:positionH relativeFrom="column">
                        <wp:posOffset>147955</wp:posOffset>
                      </wp:positionH>
                      <wp:positionV relativeFrom="paragraph">
                        <wp:posOffset>-13335</wp:posOffset>
                      </wp:positionV>
                      <wp:extent cx="293370" cy="152400"/>
                      <wp:effectExtent l="0" t="0" r="11430" b="19050"/>
                      <wp:wrapNone/>
                      <wp:docPr id="1725961870"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081424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8492811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5057831" id="Group 32" o:spid="_x0000_s1026" style="position:absolute;margin-left:11.65pt;margin-top:-1.05pt;width:23.1pt;height:12pt;z-index:25289523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"/>
                    </v:group>
                  </w:pict>
                </mc:Fallback>
              </mc:AlternateContent>
            </w:r>
          </w:p>
        </w:tc>
        <w:tc>
          <w:tcPr>
            <w:tcW w:w="578" w:type="pct"/>
            <w:shd w:val="clear" w:color="auto" w:fill="auto"/>
            <w:tcMar>
              <w:top w:w="72" w:type="dxa"/>
              <w:left w:w="144" w:type="dxa"/>
              <w:bottom w:w="72" w:type="dxa"/>
              <w:right w:w="144" w:type="dxa"/>
            </w:tcMar>
            <w:hideMark/>
          </w:tcPr>
          <w:p w14:paraId="51AF0C88"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926976" behindDoc="0" locked="0" layoutInCell="1" allowOverlap="1" wp14:anchorId="00C778DA" wp14:editId="7F7402E1">
                      <wp:simplePos x="0" y="0"/>
                      <wp:positionH relativeFrom="column">
                        <wp:posOffset>177800</wp:posOffset>
                      </wp:positionH>
                      <wp:positionV relativeFrom="paragraph">
                        <wp:posOffset>-19685</wp:posOffset>
                      </wp:positionV>
                      <wp:extent cx="146685" cy="152400"/>
                      <wp:effectExtent l="0" t="0" r="24765" b="19050"/>
                      <wp:wrapNone/>
                      <wp:docPr id="41246164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63FF107" id="Rectangle 221" o:spid="_x0000_s1026" style="position:absolute;margin-left:14pt;margin-top:-1.55pt;width:11.55pt;height:12pt;z-index:25292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p>
        </w:tc>
        <w:tc>
          <w:tcPr>
            <w:tcW w:w="527" w:type="pct"/>
            <w:shd w:val="clear" w:color="auto" w:fill="auto"/>
            <w:tcMar>
              <w:top w:w="72" w:type="dxa"/>
              <w:left w:w="144" w:type="dxa"/>
              <w:bottom w:w="72" w:type="dxa"/>
              <w:right w:w="144" w:type="dxa"/>
            </w:tcMar>
            <w:hideMark/>
          </w:tcPr>
          <w:p w14:paraId="4380ACC0"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906496" behindDoc="0" locked="0" layoutInCell="1" allowOverlap="1" wp14:anchorId="209F8114" wp14:editId="2227ADB7">
                      <wp:simplePos x="0" y="0"/>
                      <wp:positionH relativeFrom="column">
                        <wp:posOffset>196014</wp:posOffset>
                      </wp:positionH>
                      <wp:positionV relativeFrom="paragraph">
                        <wp:posOffset>0</wp:posOffset>
                      </wp:positionV>
                      <wp:extent cx="293370" cy="152400"/>
                      <wp:effectExtent l="0" t="0" r="11430" b="19050"/>
                      <wp:wrapNone/>
                      <wp:docPr id="1393703166"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34429701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253739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5C6672" id="Group 1920869372" o:spid="_x0000_s1026" style="position:absolute;margin-left:15.45pt;margin-top:0;width:23.1pt;height:12pt;z-index:2529064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"/>
                    </v:group>
                  </w:pict>
                </mc:Fallback>
              </mc:AlternateContent>
            </w:r>
          </w:p>
        </w:tc>
        <w:tc>
          <w:tcPr>
            <w:tcW w:w="527" w:type="pct"/>
            <w:shd w:val="clear" w:color="auto" w:fill="auto"/>
            <w:tcMar>
              <w:top w:w="72" w:type="dxa"/>
              <w:left w:w="144" w:type="dxa"/>
              <w:bottom w:w="72" w:type="dxa"/>
              <w:right w:w="144" w:type="dxa"/>
            </w:tcMar>
            <w:hideMark/>
          </w:tcPr>
          <w:p w14:paraId="56DB951B" w14:textId="77777777" w:rsidR="00F83934" w:rsidRPr="00734145" w:rsidRDefault="00F83934" w:rsidP="00F83934">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2898304" behindDoc="0" locked="0" layoutInCell="1" allowOverlap="1" wp14:anchorId="1A781A8F" wp14:editId="0C9F8F88">
                      <wp:simplePos x="0" y="0"/>
                      <wp:positionH relativeFrom="column">
                        <wp:posOffset>146050</wp:posOffset>
                      </wp:positionH>
                      <wp:positionV relativeFrom="paragraph">
                        <wp:posOffset>-8890</wp:posOffset>
                      </wp:positionV>
                      <wp:extent cx="293370" cy="152400"/>
                      <wp:effectExtent l="0" t="0" r="11430" b="19050"/>
                      <wp:wrapNone/>
                      <wp:docPr id="1467255032"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9082449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47266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CDDCAD" id="Group 58" o:spid="_x0000_s1026" style="position:absolute;margin-left:11.5pt;margin-top:-.7pt;width:23.1pt;height:12pt;z-index:2528983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"/>
                    </v:group>
                  </w:pict>
                </mc:Fallback>
              </mc:AlternateContent>
            </w:r>
          </w:p>
        </w:tc>
        <w:tc>
          <w:tcPr>
            <w:tcW w:w="846" w:type="pct"/>
            <w:shd w:val="clear" w:color="auto" w:fill="auto"/>
            <w:tcMar>
              <w:top w:w="72" w:type="dxa"/>
              <w:left w:w="144" w:type="dxa"/>
              <w:bottom w:w="72" w:type="dxa"/>
              <w:right w:w="144" w:type="dxa"/>
            </w:tcMar>
            <w:hideMark/>
          </w:tcPr>
          <w:p w14:paraId="40F4206C"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914688" behindDoc="0" locked="0" layoutInCell="1" allowOverlap="1" wp14:anchorId="605214FE" wp14:editId="47FC4424">
                      <wp:simplePos x="0" y="0"/>
                      <wp:positionH relativeFrom="column">
                        <wp:posOffset>177800</wp:posOffset>
                      </wp:positionH>
                      <wp:positionV relativeFrom="paragraph">
                        <wp:posOffset>-19685</wp:posOffset>
                      </wp:positionV>
                      <wp:extent cx="146685" cy="152400"/>
                      <wp:effectExtent l="0" t="0" r="24765" b="19050"/>
                      <wp:wrapNone/>
                      <wp:docPr id="69172300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E91A214" id="Rectangle 221" o:spid="_x0000_s1026" style="position:absolute;margin-left:14pt;margin-top:-1.55pt;width:11.55pt;height:12pt;z-index:25291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p>
        </w:tc>
        <w:tc>
          <w:tcPr>
            <w:tcW w:w="616" w:type="pct"/>
          </w:tcPr>
          <w:p w14:paraId="708CB37C" w14:textId="77777777" w:rsidR="00F83934" w:rsidRPr="00734145" w:rsidRDefault="00F83934" w:rsidP="00F83934">
            <w:pPr>
              <w:widowControl w:val="0"/>
              <w:spacing w:line="180" w:lineRule="exact"/>
              <w:rPr>
                <w:rFonts w:cstheme="minorHAnsi"/>
                <w:sz w:val="19"/>
                <w:szCs w:val="19"/>
                <w:lang w:val="fr-FR"/>
              </w:rPr>
            </w:pPr>
          </w:p>
        </w:tc>
        <w:tc>
          <w:tcPr>
            <w:tcW w:w="441" w:type="pct"/>
          </w:tcPr>
          <w:p w14:paraId="60CE9D99" w14:textId="77777777" w:rsidR="00F83934" w:rsidRPr="00734145" w:rsidRDefault="00F83934" w:rsidP="00F83934">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2920832" behindDoc="0" locked="0" layoutInCell="1" allowOverlap="1" wp14:anchorId="33CEFA30" wp14:editId="2660C680">
                      <wp:simplePos x="0" y="0"/>
                      <wp:positionH relativeFrom="column">
                        <wp:posOffset>177800</wp:posOffset>
                      </wp:positionH>
                      <wp:positionV relativeFrom="paragraph">
                        <wp:posOffset>-19685</wp:posOffset>
                      </wp:positionV>
                      <wp:extent cx="146685" cy="152400"/>
                      <wp:effectExtent l="0" t="0" r="24765" b="19050"/>
                      <wp:wrapNone/>
                      <wp:docPr id="140795375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7E3F3D7" id="Rectangle 221" o:spid="_x0000_s1026" style="position:absolute;margin-left:14pt;margin-top:-1.55pt;width:11.55pt;height:12pt;z-index:25292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p>
        </w:tc>
        <w:tc>
          <w:tcPr>
            <w:tcW w:w="574" w:type="pct"/>
          </w:tcPr>
          <w:p w14:paraId="7180D2AB" w14:textId="77777777" w:rsidR="00F83934" w:rsidRPr="00734145" w:rsidRDefault="00F83934" w:rsidP="00F83934">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g">
                  <w:drawing>
                    <wp:anchor distT="0" distB="0" distL="114300" distR="114300" simplePos="0" relativeHeight="252902400" behindDoc="0" locked="0" layoutInCell="1" allowOverlap="1" wp14:anchorId="69ABE5C7" wp14:editId="029AF5DD">
                      <wp:simplePos x="0" y="0"/>
                      <wp:positionH relativeFrom="column">
                        <wp:posOffset>159385</wp:posOffset>
                      </wp:positionH>
                      <wp:positionV relativeFrom="paragraph">
                        <wp:posOffset>31750</wp:posOffset>
                      </wp:positionV>
                      <wp:extent cx="302943" cy="152400"/>
                      <wp:effectExtent l="0" t="0" r="20955" b="19050"/>
                      <wp:wrapNone/>
                      <wp:docPr id="33399718"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1383036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18552244"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A43ECB4" id="Group 103" o:spid="_x0000_s1026" style="position:absolute;margin-left:12.55pt;margin-top:2.5pt;width:23.85pt;height:12pt;z-index:25290240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"/>
                    </v:group>
                  </w:pict>
                </mc:Fallback>
              </mc:AlternateContent>
            </w:r>
          </w:p>
        </w:tc>
      </w:tr>
      <w:tr w:rsidR="0073304A" w:rsidRPr="00734145" w14:paraId="71036F63" w14:textId="77777777" w:rsidTr="00F83934">
        <w:trPr>
          <w:trHeight w:val="150"/>
          <w:jc w:val="center"/>
        </w:trPr>
        <w:tc>
          <w:tcPr>
            <w:tcW w:w="321" w:type="pct"/>
          </w:tcPr>
          <w:p w14:paraId="16AC5665"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570" w:type="pct"/>
            <w:shd w:val="clear" w:color="auto" w:fill="auto"/>
            <w:tcMar>
              <w:top w:w="72" w:type="dxa"/>
              <w:left w:w="144" w:type="dxa"/>
              <w:bottom w:w="72" w:type="dxa"/>
              <w:right w:w="144" w:type="dxa"/>
            </w:tcMar>
          </w:tcPr>
          <w:p w14:paraId="6C7B13DD" w14:textId="77777777" w:rsidR="00F83934" w:rsidRPr="00734145" w:rsidRDefault="00F83934" w:rsidP="00F83934">
            <w:pPr>
              <w:widowControl w:val="0"/>
              <w:spacing w:line="180" w:lineRule="exact"/>
              <w:jc w:val="center"/>
              <w:rPr>
                <w:rFonts w:eastAsia="Arial Narrow" w:cstheme="minorHAnsi"/>
                <w:noProof/>
                <w:sz w:val="19"/>
                <w:szCs w:val="19"/>
                <w:lang w:val="fr-FR" w:eastAsia="en-IN" w:bidi="hi-IN"/>
              </w:rPr>
            </w:pPr>
            <w:r w:rsidRPr="00734145">
              <w:rPr>
                <w:rFonts w:eastAsia="Arial Narrow" w:cstheme="minorHAnsi"/>
                <w:noProof/>
                <w:sz w:val="19"/>
                <w:szCs w:val="19"/>
                <w:lang w:val="fr-FR" w:eastAsia="en-IN" w:bidi="hi-IN"/>
              </w:rPr>
              <w:t>……</w:t>
            </w:r>
          </w:p>
        </w:tc>
        <w:tc>
          <w:tcPr>
            <w:tcW w:w="578" w:type="pct"/>
            <w:shd w:val="clear" w:color="auto" w:fill="auto"/>
            <w:tcMar>
              <w:top w:w="72" w:type="dxa"/>
              <w:left w:w="144" w:type="dxa"/>
              <w:bottom w:w="72" w:type="dxa"/>
              <w:right w:w="144" w:type="dxa"/>
            </w:tcMar>
          </w:tcPr>
          <w:p w14:paraId="48B607CF"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527" w:type="pct"/>
            <w:shd w:val="clear" w:color="auto" w:fill="auto"/>
            <w:tcMar>
              <w:top w:w="72" w:type="dxa"/>
              <w:left w:w="144" w:type="dxa"/>
              <w:bottom w:w="72" w:type="dxa"/>
              <w:right w:w="144" w:type="dxa"/>
            </w:tcMar>
          </w:tcPr>
          <w:p w14:paraId="0A567A3A" w14:textId="77777777" w:rsidR="00F83934" w:rsidRPr="00734145" w:rsidRDefault="00F83934" w:rsidP="00F83934">
            <w:pPr>
              <w:widowControl w:val="0"/>
              <w:spacing w:line="180" w:lineRule="exact"/>
              <w:jc w:val="center"/>
              <w:rPr>
                <w:rFonts w:eastAsia="Arial Narrow" w:cstheme="minorHAnsi"/>
                <w:noProof/>
                <w:sz w:val="19"/>
                <w:szCs w:val="19"/>
                <w:lang w:val="fr-FR" w:eastAsia="en-IN" w:bidi="hi-IN"/>
              </w:rPr>
            </w:pPr>
            <w:r w:rsidRPr="00734145">
              <w:rPr>
                <w:rFonts w:cstheme="minorHAnsi"/>
                <w:sz w:val="19"/>
                <w:szCs w:val="19"/>
                <w:lang w:val="fr-FR"/>
              </w:rPr>
              <w:t>……</w:t>
            </w:r>
          </w:p>
        </w:tc>
        <w:tc>
          <w:tcPr>
            <w:tcW w:w="527" w:type="pct"/>
            <w:shd w:val="clear" w:color="auto" w:fill="auto"/>
            <w:tcMar>
              <w:top w:w="72" w:type="dxa"/>
              <w:left w:w="144" w:type="dxa"/>
              <w:bottom w:w="72" w:type="dxa"/>
              <w:right w:w="144" w:type="dxa"/>
            </w:tcMar>
          </w:tcPr>
          <w:p w14:paraId="23809E91" w14:textId="77777777" w:rsidR="00F83934" w:rsidRPr="00734145" w:rsidRDefault="00F83934" w:rsidP="00F83934">
            <w:pPr>
              <w:widowControl w:val="0"/>
              <w:spacing w:line="180" w:lineRule="exact"/>
              <w:jc w:val="center"/>
              <w:rPr>
                <w:rFonts w:eastAsia="Arial Narrow" w:cstheme="minorHAnsi"/>
                <w:noProof/>
                <w:sz w:val="19"/>
                <w:szCs w:val="19"/>
                <w:lang w:val="fr-FR" w:eastAsia="en-IN" w:bidi="hi-IN"/>
              </w:rPr>
            </w:pPr>
            <w:r w:rsidRPr="00734145">
              <w:rPr>
                <w:rFonts w:cstheme="minorHAnsi"/>
                <w:sz w:val="19"/>
                <w:szCs w:val="19"/>
                <w:lang w:val="fr-FR"/>
              </w:rPr>
              <w:t>……</w:t>
            </w:r>
          </w:p>
        </w:tc>
        <w:tc>
          <w:tcPr>
            <w:tcW w:w="846" w:type="pct"/>
            <w:shd w:val="clear" w:color="auto" w:fill="auto"/>
            <w:tcMar>
              <w:top w:w="72" w:type="dxa"/>
              <w:left w:w="144" w:type="dxa"/>
              <w:bottom w:w="72" w:type="dxa"/>
              <w:right w:w="144" w:type="dxa"/>
            </w:tcMar>
          </w:tcPr>
          <w:p w14:paraId="184FEC0E"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616" w:type="pct"/>
          </w:tcPr>
          <w:p w14:paraId="4D1FA496"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441" w:type="pct"/>
          </w:tcPr>
          <w:p w14:paraId="51F9DD9E" w14:textId="77777777" w:rsidR="00F83934" w:rsidRPr="00734145" w:rsidRDefault="00F83934" w:rsidP="00F83934">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574" w:type="pct"/>
          </w:tcPr>
          <w:p w14:paraId="79B7C90B" w14:textId="77777777" w:rsidR="00F83934" w:rsidRPr="00734145" w:rsidRDefault="00F83934" w:rsidP="00F83934">
            <w:pPr>
              <w:widowControl w:val="0"/>
              <w:spacing w:line="180" w:lineRule="exact"/>
              <w:jc w:val="center"/>
              <w:rPr>
                <w:rFonts w:cstheme="minorHAnsi"/>
                <w:noProof/>
                <w:sz w:val="19"/>
                <w:szCs w:val="19"/>
                <w:lang w:val="fr-FR" w:eastAsia="en-IN" w:bidi="hi-IN"/>
              </w:rPr>
            </w:pPr>
            <w:r w:rsidRPr="00734145">
              <w:rPr>
                <w:rFonts w:cstheme="minorHAnsi"/>
                <w:sz w:val="19"/>
                <w:szCs w:val="19"/>
                <w:lang w:val="fr-FR"/>
              </w:rPr>
              <w:t>……</w:t>
            </w:r>
          </w:p>
        </w:tc>
      </w:tr>
      <w:tr w:rsidR="00F83934" w:rsidRPr="00F83934" w14:paraId="27C08D0E" w14:textId="77777777" w:rsidTr="00F83934">
        <w:trPr>
          <w:trHeight w:val="150"/>
          <w:jc w:val="center"/>
        </w:trPr>
        <w:tc>
          <w:tcPr>
            <w:tcW w:w="5000" w:type="pct"/>
            <w:gridSpan w:val="9"/>
          </w:tcPr>
          <w:p w14:paraId="0785C62C" w14:textId="77777777" w:rsidR="00F83934" w:rsidRPr="00734145" w:rsidRDefault="00F83934" w:rsidP="00F83934">
            <w:pPr>
              <w:widowControl w:val="0"/>
              <w:ind w:left="2268" w:right="79" w:hanging="2126"/>
              <w:rPr>
                <w:rFonts w:cstheme="minorHAnsi"/>
                <w:bCs/>
                <w:sz w:val="19"/>
                <w:szCs w:val="19"/>
                <w:lang w:val="fr-FR"/>
              </w:rPr>
            </w:pPr>
            <w:r w:rsidRPr="00734145">
              <w:rPr>
                <w:rFonts w:cstheme="minorHAnsi"/>
                <w:b/>
                <w:bCs/>
                <w:sz w:val="19"/>
                <w:szCs w:val="19"/>
                <w:lang w:val="fr-FR"/>
              </w:rPr>
              <w:t xml:space="preserve">Codes pour la colonne (1) : </w:t>
            </w:r>
            <w:r w:rsidRPr="00734145">
              <w:rPr>
                <w:rFonts w:cstheme="minorHAnsi"/>
                <w:bCs/>
                <w:sz w:val="19"/>
                <w:szCs w:val="19"/>
                <w:lang w:val="fr-FR"/>
              </w:rPr>
              <w:t>Chirurgien (chirurgien général) =1, gynécologue =2, anesthésiste =3, médecin généraliste =</w:t>
            </w:r>
            <w:proofErr w:type="gramStart"/>
            <w:r w:rsidRPr="00734145">
              <w:rPr>
                <w:rFonts w:cstheme="minorHAnsi"/>
                <w:bCs/>
                <w:sz w:val="19"/>
                <w:szCs w:val="19"/>
                <w:lang w:val="fr-FR"/>
              </w:rPr>
              <w:t>4 ,</w:t>
            </w:r>
            <w:proofErr w:type="gramEnd"/>
            <w:r w:rsidRPr="00734145">
              <w:rPr>
                <w:rFonts w:cstheme="minorHAnsi"/>
                <w:bCs/>
                <w:sz w:val="19"/>
                <w:szCs w:val="19"/>
                <w:lang w:val="fr-FR"/>
              </w:rPr>
              <w:t xml:space="preserve">  DES =5, pédiatre =6, pharmacien=7, infirmier/infirmière=8, Sage-femmes=9, ASC=10, autres=96</w:t>
            </w:r>
          </w:p>
          <w:p w14:paraId="32104C58" w14:textId="77777777" w:rsidR="00F83934" w:rsidRPr="00734145" w:rsidRDefault="00F83934" w:rsidP="00F83934">
            <w:pPr>
              <w:widowControl w:val="0"/>
              <w:ind w:left="2268" w:right="79" w:hanging="2126"/>
              <w:rPr>
                <w:rFonts w:cstheme="minorHAnsi"/>
                <w:bCs/>
                <w:sz w:val="19"/>
                <w:szCs w:val="19"/>
                <w:lang w:val="fr-FR"/>
              </w:rPr>
            </w:pPr>
            <w:r w:rsidRPr="00734145">
              <w:rPr>
                <w:rFonts w:cstheme="minorHAnsi"/>
                <w:b/>
                <w:bCs/>
                <w:sz w:val="19"/>
                <w:szCs w:val="19"/>
                <w:lang w:val="fr-FR"/>
              </w:rPr>
              <w:t xml:space="preserve">Codes pour la colonne (4) : </w:t>
            </w:r>
            <w:r w:rsidRPr="00734145">
              <w:rPr>
                <w:rFonts w:cstheme="minorHAnsi"/>
                <w:bCs/>
                <w:sz w:val="19"/>
                <w:szCs w:val="19"/>
                <w:lang w:val="fr-FR"/>
              </w:rPr>
              <w:t xml:space="preserve">(Aucun niveau=0, primaire=1, secondaire=2, </w:t>
            </w:r>
            <w:proofErr w:type="spellStart"/>
            <w:r w:rsidRPr="00734145">
              <w:rPr>
                <w:rFonts w:cstheme="minorHAnsi"/>
                <w:bCs/>
                <w:sz w:val="19"/>
                <w:szCs w:val="19"/>
                <w:lang w:val="fr-FR"/>
              </w:rPr>
              <w:t>baccaulauréat</w:t>
            </w:r>
            <w:proofErr w:type="spellEnd"/>
            <w:r w:rsidRPr="00734145">
              <w:rPr>
                <w:rFonts w:cstheme="minorHAnsi"/>
                <w:bCs/>
                <w:sz w:val="19"/>
                <w:szCs w:val="19"/>
                <w:lang w:val="fr-FR"/>
              </w:rPr>
              <w:t>=3, licence=4, maîtrise=5, master=6, doctorat=7, doctorat avec spécialisation (DES)=8, autres=96)</w:t>
            </w:r>
          </w:p>
          <w:p w14:paraId="20C37E01" w14:textId="77777777" w:rsidR="00F83934" w:rsidRPr="00734145" w:rsidRDefault="00F83934" w:rsidP="00F83934">
            <w:pPr>
              <w:ind w:left="2268" w:right="79" w:hanging="2126"/>
              <w:rPr>
                <w:rFonts w:cstheme="minorHAnsi"/>
                <w:bCs/>
                <w:sz w:val="19"/>
                <w:szCs w:val="19"/>
                <w:lang w:val="fr-FR"/>
              </w:rPr>
            </w:pPr>
            <w:r w:rsidRPr="00734145">
              <w:rPr>
                <w:rFonts w:cstheme="minorHAnsi"/>
                <w:b/>
                <w:bCs/>
                <w:sz w:val="19"/>
                <w:szCs w:val="19"/>
                <w:lang w:val="fr-FR"/>
              </w:rPr>
              <w:t xml:space="preserve">Codes pour la colonne (8) </w:t>
            </w:r>
            <w:r w:rsidRPr="00734145">
              <w:rPr>
                <w:rFonts w:cstheme="minorHAnsi"/>
                <w:bCs/>
                <w:sz w:val="19"/>
                <w:szCs w:val="19"/>
                <w:lang w:val="fr-FR"/>
              </w:rPr>
              <w:t>: Aucun=0, Soins obstétricaux d'urgence complets (SONUC))=1, Soins obstétricaux d'urgence de base (SONUB)=2, Accoucheur qualifié=3, Prévention des infections et gestion des déchets=4, Diagnostic et traitement des IST et du VIH/SIDA=5, Prévention de la transmission du VIH/SIDA de la mère à l'enfant (PTME)=6, Pratique de l'alimentation maternelle et infantile et soins aux nouveau-nés=7, Soins complets en cas d'avortement =8, Prise en charge intégrée des maladies de l'enfance (PCIME)=9, Questions relatives à la santé des adolescents=10, Services de vaccination=11, Services de transfusion sanguine=12, ECG=13, Échographie=14</w:t>
            </w:r>
          </w:p>
          <w:p w14:paraId="06C5B306" w14:textId="77777777" w:rsidR="00F83934" w:rsidRPr="00734145" w:rsidRDefault="00F83934" w:rsidP="00F83934">
            <w:pPr>
              <w:ind w:left="2268" w:right="79" w:hanging="2126"/>
              <w:rPr>
                <w:rFonts w:cstheme="minorHAnsi"/>
                <w:bCs/>
                <w:sz w:val="19"/>
                <w:szCs w:val="19"/>
                <w:lang w:val="fr-FR"/>
              </w:rPr>
            </w:pPr>
            <w:r w:rsidRPr="00734145">
              <w:rPr>
                <w:rFonts w:cstheme="minorHAnsi"/>
                <w:b/>
                <w:bCs/>
                <w:sz w:val="19"/>
                <w:szCs w:val="19"/>
                <w:lang w:val="fr-FR"/>
              </w:rPr>
              <w:t xml:space="preserve">Codes pour la colonne (10) : </w:t>
            </w:r>
            <w:r w:rsidRPr="00734145">
              <w:rPr>
                <w:rFonts w:cstheme="minorHAnsi"/>
                <w:bCs/>
                <w:sz w:val="19"/>
                <w:szCs w:val="19"/>
                <w:lang w:val="fr-FR"/>
              </w:rPr>
              <w:t>CPN=A, accouchement normal=B, césarienne=C, gestion des complications maternelles=D, gestion des complications néonatales=E, vaccination=F, traitement des maladies infantiles=G</w:t>
            </w:r>
          </w:p>
          <w:p w14:paraId="5C1188F9" w14:textId="6971ABAB" w:rsidR="00F83934" w:rsidRPr="00734145" w:rsidRDefault="00F83934" w:rsidP="00F83934">
            <w:pPr>
              <w:widowControl w:val="0"/>
              <w:spacing w:line="180" w:lineRule="exact"/>
              <w:jc w:val="center"/>
              <w:rPr>
                <w:rFonts w:cstheme="minorHAnsi"/>
                <w:sz w:val="19"/>
                <w:szCs w:val="19"/>
                <w:lang w:val="fr-FR"/>
              </w:rPr>
            </w:pPr>
            <w:r w:rsidRPr="00734145">
              <w:rPr>
                <w:rFonts w:cstheme="minorHAnsi"/>
                <w:b/>
                <w:bCs/>
                <w:sz w:val="19"/>
                <w:szCs w:val="19"/>
                <w:lang w:val="fr-FR"/>
              </w:rPr>
              <w:t xml:space="preserve">Codes pour la colonne (11) : </w:t>
            </w:r>
            <w:r w:rsidRPr="00734145">
              <w:rPr>
                <w:rFonts w:cstheme="minorHAnsi"/>
                <w:bCs/>
                <w:sz w:val="19"/>
                <w:szCs w:val="19"/>
                <w:lang w:val="fr-FR"/>
              </w:rPr>
              <w:t>Non recruté/nommé=1, En détachement dans une autre sanitaire de santé=2, En congé/poursuivant des études supérieures ou une formation pendant plus de 6 mois=3, Absent du travail=4, Autre=5</w:t>
            </w:r>
          </w:p>
        </w:tc>
      </w:tr>
    </w:tbl>
    <w:p w14:paraId="416C1DC9" w14:textId="77777777" w:rsidR="00AE3F7E" w:rsidRPr="00504735" w:rsidRDefault="00AE3F7E">
      <w:pPr>
        <w:rPr>
          <w:rFonts w:cstheme="minorHAnsi"/>
          <w:sz w:val="20"/>
          <w:szCs w:val="20"/>
          <w:lang w:val="fr-FR"/>
        </w:rPr>
        <w:sectPr w:rsidR="00AE3F7E" w:rsidRPr="00504735" w:rsidSect="006D5C46">
          <w:pgSz w:w="16838" w:h="11906" w:orient="landscape"/>
          <w:pgMar w:top="709" w:right="709" w:bottom="709" w:left="1440" w:header="709" w:footer="709" w:gutter="0"/>
          <w:cols w:space="708"/>
          <w:docGrid w:linePitch="360"/>
        </w:sectPr>
      </w:pPr>
    </w:p>
    <w:p w14:paraId="2BAC54B1" w14:textId="24A833E7" w:rsidR="00E75C64" w:rsidRDefault="0061530C" w:rsidP="00E75C64">
      <w:pPr>
        <w:keepNext/>
        <w:widowControl w:val="0"/>
        <w:suppressAutoHyphens/>
        <w:jc w:val="center"/>
        <w:outlineLvl w:val="1"/>
        <w:rPr>
          <w:rFonts w:eastAsia="Arial Narrow" w:cstheme="minorHAnsi"/>
          <w:b/>
          <w:bCs/>
          <w:sz w:val="24"/>
          <w:szCs w:val="24"/>
          <w:lang w:val="fr-FR" w:bidi="hi-IN"/>
        </w:rPr>
      </w:pPr>
      <w:r w:rsidRPr="00504735">
        <w:rPr>
          <w:rFonts w:eastAsia="Arial Narrow" w:cstheme="minorHAnsi"/>
          <w:b/>
          <w:bCs/>
          <w:sz w:val="24"/>
          <w:szCs w:val="24"/>
          <w:lang w:val="fr-FR" w:bidi="hi-IN"/>
        </w:rPr>
        <w:lastRenderedPageBreak/>
        <w:t xml:space="preserve">SECTION </w:t>
      </w:r>
      <w:proofErr w:type="gramStart"/>
      <w:r w:rsidRPr="00504735">
        <w:rPr>
          <w:rFonts w:eastAsia="Arial Narrow" w:cstheme="minorHAnsi"/>
          <w:b/>
          <w:bCs/>
          <w:sz w:val="24"/>
          <w:szCs w:val="24"/>
          <w:lang w:val="fr-FR" w:bidi="hi-IN"/>
        </w:rPr>
        <w:t>5:</w:t>
      </w:r>
      <w:proofErr w:type="gramEnd"/>
      <w:r w:rsidRPr="00504735">
        <w:rPr>
          <w:rFonts w:eastAsia="Arial Narrow" w:cstheme="minorHAnsi"/>
          <w:b/>
          <w:bCs/>
          <w:sz w:val="24"/>
          <w:szCs w:val="24"/>
          <w:lang w:val="fr-FR" w:bidi="hi-IN"/>
        </w:rPr>
        <w:t xml:space="preserve"> DISPONIBILITÉ DES SERVICES</w:t>
      </w:r>
    </w:p>
    <w:p w14:paraId="546678F0" w14:textId="77777777" w:rsidR="00ED56E6" w:rsidRPr="00504735" w:rsidRDefault="00ED56E6" w:rsidP="00E75C64">
      <w:pPr>
        <w:keepNext/>
        <w:widowControl w:val="0"/>
        <w:suppressAutoHyphens/>
        <w:jc w:val="center"/>
        <w:outlineLvl w:val="1"/>
        <w:rPr>
          <w:rFonts w:eastAsia="Arial Narrow" w:cstheme="minorHAnsi"/>
          <w:b/>
          <w:bCs/>
          <w:sz w:val="24"/>
          <w:szCs w:val="24"/>
          <w:lang w:val="fr-FR" w:bidi="hi-IN"/>
        </w:rPr>
      </w:pPr>
    </w:p>
    <w:tbl>
      <w:tblPr>
        <w:tblStyle w:val="TableGrid"/>
        <w:tblW w:w="5003" w:type="pct"/>
        <w:jc w:val="center"/>
        <w:tblLayout w:type="fixed"/>
        <w:tblLook w:val="04A0" w:firstRow="1" w:lastRow="0" w:firstColumn="1" w:lastColumn="0" w:noHBand="0" w:noVBand="1"/>
      </w:tblPr>
      <w:tblGrid>
        <w:gridCol w:w="542"/>
        <w:gridCol w:w="1581"/>
        <w:gridCol w:w="2204"/>
        <w:gridCol w:w="1396"/>
        <w:gridCol w:w="935"/>
        <w:gridCol w:w="1703"/>
        <w:gridCol w:w="29"/>
        <w:gridCol w:w="1394"/>
        <w:gridCol w:w="237"/>
        <w:gridCol w:w="463"/>
      </w:tblGrid>
      <w:tr w:rsidR="0073304A" w:rsidRPr="006974FC" w14:paraId="31235D23" w14:textId="77777777" w:rsidTr="00DD0383">
        <w:trPr>
          <w:trHeight w:val="233"/>
          <w:tblHeader/>
          <w:jc w:val="center"/>
        </w:trPr>
        <w:tc>
          <w:tcPr>
            <w:tcW w:w="258" w:type="pct"/>
            <w:shd w:val="clear" w:color="auto" w:fill="BFBFBF" w:themeFill="background1" w:themeFillShade="BF"/>
            <w:vAlign w:val="center"/>
          </w:tcPr>
          <w:p w14:paraId="0D39D89B" w14:textId="3132B16D" w:rsidR="0061530C" w:rsidRPr="00504735" w:rsidRDefault="00760CD1" w:rsidP="0061530C">
            <w:pPr>
              <w:tabs>
                <w:tab w:val="left" w:pos="-720"/>
              </w:tabs>
              <w:suppressAutoHyphens/>
              <w:jc w:val="center"/>
              <w:rPr>
                <w:rFonts w:cstheme="minorHAnsi"/>
                <w:b/>
                <w:spacing w:val="-2"/>
                <w:szCs w:val="20"/>
                <w:rtl/>
                <w:cs/>
                <w:lang w:val="fr-FR"/>
              </w:rPr>
            </w:pPr>
            <w:r>
              <w:rPr>
                <w:rFonts w:eastAsia="Arial Narrow" w:cstheme="minorHAnsi"/>
                <w:b/>
                <w:bCs/>
                <w:spacing w:val="-2"/>
                <w:szCs w:val="20"/>
                <w:cs/>
                <w:lang w:val="fr-FR" w:bidi="hi-IN"/>
              </w:rPr>
              <w:t>#</w:t>
            </w:r>
          </w:p>
        </w:tc>
        <w:tc>
          <w:tcPr>
            <w:tcW w:w="1805" w:type="pct"/>
            <w:gridSpan w:val="2"/>
            <w:shd w:val="clear" w:color="auto" w:fill="BFBFBF" w:themeFill="background1" w:themeFillShade="BF"/>
            <w:vAlign w:val="center"/>
          </w:tcPr>
          <w:p w14:paraId="7F375EAA" w14:textId="1598AB7C" w:rsidR="0061530C" w:rsidRPr="00504735" w:rsidRDefault="0061530C" w:rsidP="0061530C">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603" w:type="pct"/>
            <w:gridSpan w:val="6"/>
            <w:shd w:val="clear" w:color="auto" w:fill="BFBFBF" w:themeFill="background1" w:themeFillShade="BF"/>
            <w:vAlign w:val="center"/>
          </w:tcPr>
          <w:p w14:paraId="0A378DFB" w14:textId="5B4845F8" w:rsidR="0061530C" w:rsidRPr="00504735" w:rsidRDefault="0061530C" w:rsidP="0061530C">
            <w:pPr>
              <w:keepNext/>
              <w:widowControl w:val="0"/>
              <w:tabs>
                <w:tab w:val="left" w:pos="0"/>
              </w:tabs>
              <w:suppressAutoHyphens/>
              <w:jc w:val="center"/>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34" w:type="pct"/>
            <w:shd w:val="clear" w:color="auto" w:fill="BFBFBF" w:themeFill="background1" w:themeFillShade="BF"/>
            <w:vAlign w:val="center"/>
          </w:tcPr>
          <w:p w14:paraId="104E9128" w14:textId="6D90830F" w:rsidR="0061530C" w:rsidRPr="00504735" w:rsidRDefault="0061530C" w:rsidP="0061530C">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73304A" w:rsidRPr="006974FC" w14:paraId="4E132BCA" w14:textId="77777777" w:rsidTr="00DD0383">
        <w:tblPrEx>
          <w:jc w:val="left"/>
        </w:tblPrEx>
        <w:trPr>
          <w:trHeight w:val="20"/>
        </w:trPr>
        <w:tc>
          <w:tcPr>
            <w:tcW w:w="258" w:type="pct"/>
          </w:tcPr>
          <w:p w14:paraId="34B8C4A2" w14:textId="77777777" w:rsidR="00E75C64" w:rsidRPr="00504735" w:rsidRDefault="001629FA" w:rsidP="001629FA">
            <w:pPr>
              <w:jc w:val="center"/>
              <w:rPr>
                <w:rFonts w:eastAsia="Arial Narrow" w:cstheme="minorHAnsi"/>
                <w:b/>
                <w:bCs/>
                <w:szCs w:val="20"/>
                <w:lang w:val="fr-FR" w:bidi="hi-IN"/>
              </w:rPr>
            </w:pPr>
            <w:r w:rsidRPr="00504735">
              <w:rPr>
                <w:rFonts w:eastAsia="Arial Narrow" w:cstheme="minorHAnsi"/>
                <w:b/>
                <w:bCs/>
                <w:szCs w:val="20"/>
                <w:lang w:val="fr-FR" w:bidi="hi-IN"/>
              </w:rPr>
              <w:t>501</w:t>
            </w:r>
          </w:p>
        </w:tc>
        <w:tc>
          <w:tcPr>
            <w:tcW w:w="1805" w:type="pct"/>
            <w:gridSpan w:val="2"/>
          </w:tcPr>
          <w:p w14:paraId="2F5C482E" w14:textId="00CD8129" w:rsidR="00E75C64" w:rsidRPr="00504735" w:rsidRDefault="000B0A72" w:rsidP="000773F7">
            <w:pPr>
              <w:rPr>
                <w:rFonts w:eastAsia="Arial Narrow" w:cstheme="minorHAnsi"/>
                <w:b/>
                <w:bCs/>
                <w:szCs w:val="20"/>
                <w:lang w:val="fr-FR" w:bidi="hi-IN"/>
              </w:rPr>
            </w:pPr>
            <w:proofErr w:type="spellStart"/>
            <w:r w:rsidRPr="00504735">
              <w:rPr>
                <w:rFonts w:eastAsia="Arial Narrow" w:cstheme="minorHAnsi"/>
                <w:b/>
                <w:bCs/>
                <w:szCs w:val="20"/>
                <w:lang w:val="fr-FR" w:bidi="hi-IN"/>
              </w:rPr>
              <w:t>Est ce</w:t>
            </w:r>
            <w:proofErr w:type="spellEnd"/>
            <w:r w:rsidRPr="00504735">
              <w:rPr>
                <w:rFonts w:eastAsia="Arial Narrow" w:cstheme="minorHAnsi"/>
                <w:b/>
                <w:bCs/>
                <w:szCs w:val="20"/>
                <w:lang w:val="fr-FR" w:bidi="hi-IN"/>
              </w:rPr>
              <w:t xml:space="preserve"> que </w:t>
            </w:r>
            <w:r w:rsidR="00760CD1">
              <w:rPr>
                <w:rFonts w:eastAsia="Arial Narrow" w:cstheme="minorHAnsi"/>
                <w:b/>
                <w:bCs/>
                <w:szCs w:val="20"/>
                <w:lang w:val="fr-FR" w:bidi="hi-IN"/>
              </w:rPr>
              <w:t>cet EPS</w:t>
            </w:r>
            <w:r w:rsidRPr="00504735">
              <w:rPr>
                <w:rFonts w:eastAsia="Arial Narrow" w:cstheme="minorHAnsi"/>
                <w:b/>
                <w:bCs/>
                <w:szCs w:val="20"/>
                <w:lang w:val="fr-FR" w:bidi="hi-IN"/>
              </w:rPr>
              <w:t xml:space="preserve"> propose un service de </w:t>
            </w:r>
            <w:proofErr w:type="gramStart"/>
            <w:r w:rsidRPr="00504735">
              <w:rPr>
                <w:rFonts w:eastAsia="Arial Narrow" w:cstheme="minorHAnsi"/>
                <w:b/>
                <w:bCs/>
                <w:szCs w:val="20"/>
                <w:lang w:val="fr-FR" w:bidi="hi-IN"/>
              </w:rPr>
              <w:t>SMNI?</w:t>
            </w:r>
            <w:proofErr w:type="gramEnd"/>
          </w:p>
        </w:tc>
        <w:tc>
          <w:tcPr>
            <w:tcW w:w="2603" w:type="pct"/>
            <w:gridSpan w:val="6"/>
          </w:tcPr>
          <w:p w14:paraId="0249D193" w14:textId="6510CE3A" w:rsidR="00E75C64" w:rsidRPr="00504735" w:rsidRDefault="0061530C" w:rsidP="001629FA">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00E75C64" w:rsidRPr="00504735">
              <w:rPr>
                <w:rFonts w:eastAsia="Arial Narrow" w:cs="Mangal"/>
                <w:szCs w:val="20"/>
                <w:cs/>
                <w:lang w:val="fr-FR" w:bidi="hi-IN"/>
              </w:rPr>
              <w:tab/>
              <w:t>1</w:t>
            </w:r>
          </w:p>
          <w:p w14:paraId="64F9A51B" w14:textId="3CBCF1DD" w:rsidR="00E75C64" w:rsidRPr="00504735" w:rsidRDefault="00E75C64" w:rsidP="001629FA">
            <w:pPr>
              <w:tabs>
                <w:tab w:val="right" w:leader="dot" w:pos="4092"/>
              </w:tabs>
              <w:rPr>
                <w:rFonts w:eastAsia="Arial Narrow" w:cstheme="minorHAnsi"/>
                <w:szCs w:val="20"/>
                <w:lang w:val="fr-FR" w:bidi="hi-IN"/>
              </w:rPr>
            </w:pPr>
            <w:r w:rsidRPr="00504735">
              <w:rPr>
                <w:rFonts w:eastAsia="Arial Narrow" w:cstheme="minorHAnsi"/>
                <w:szCs w:val="20"/>
                <w:lang w:val="fr-FR" w:bidi="hi-IN"/>
              </w:rPr>
              <w:t>No</w:t>
            </w:r>
            <w:r w:rsidR="0061530C" w:rsidRPr="00504735">
              <w:rPr>
                <w:rFonts w:eastAsia="Arial Narrow" w:cstheme="minorHAnsi"/>
                <w:szCs w:val="20"/>
                <w:lang w:val="fr-FR" w:bidi="hi-IN"/>
              </w:rPr>
              <w:t>n</w:t>
            </w:r>
            <w:r w:rsidRPr="00504735">
              <w:rPr>
                <w:rFonts w:eastAsia="Arial Narrow" w:cs="Mangal"/>
                <w:szCs w:val="20"/>
                <w:cs/>
                <w:lang w:val="fr-FR" w:bidi="hi-IN"/>
              </w:rPr>
              <w:tab/>
              <w:t>2</w:t>
            </w:r>
          </w:p>
        </w:tc>
        <w:tc>
          <w:tcPr>
            <w:tcW w:w="334" w:type="pct"/>
          </w:tcPr>
          <w:p w14:paraId="583FD932" w14:textId="0DC9CEF4" w:rsidR="00DC5777" w:rsidRPr="00504735" w:rsidRDefault="00DC5777" w:rsidP="001629FA">
            <w:pPr>
              <w:jc w:val="center"/>
              <w:rPr>
                <w:rFonts w:eastAsia="Arial Narrow" w:cstheme="minorHAnsi"/>
                <w:szCs w:val="20"/>
                <w:lang w:val="fr-FR" w:bidi="hi-IN"/>
              </w:rPr>
            </w:pPr>
          </w:p>
          <w:p w14:paraId="247C4296" w14:textId="37978546" w:rsidR="00E75C64" w:rsidRPr="00504735" w:rsidRDefault="001B0651" w:rsidP="001629FA">
            <w:pPr>
              <w:jc w:val="center"/>
              <w:rPr>
                <w:rFonts w:eastAsia="Arial Narrow" w:cstheme="minorHAnsi"/>
                <w:szCs w:val="20"/>
                <w:lang w:val="fr-FR" w:bidi="hi-IN"/>
              </w:rPr>
            </w:pPr>
            <w:r w:rsidRPr="00504735">
              <w:rPr>
                <w:rFonts w:eastAsia="Arial Narrow" w:cstheme="minorHAnsi"/>
                <w:noProof/>
                <w:szCs w:val="20"/>
                <w:lang w:val="fr-FR" w:eastAsia="en-IN" w:bidi="hi-IN"/>
              </w:rPr>
              <mc:AlternateContent>
                <mc:Choice Requires="wps">
                  <w:drawing>
                    <wp:anchor distT="0" distB="0" distL="114300" distR="114300" simplePos="0" relativeHeight="251728896" behindDoc="0" locked="0" layoutInCell="1" allowOverlap="1" wp14:anchorId="1904C56A" wp14:editId="30C367ED">
                      <wp:simplePos x="0" y="0"/>
                      <wp:positionH relativeFrom="column">
                        <wp:posOffset>-104775</wp:posOffset>
                      </wp:positionH>
                      <wp:positionV relativeFrom="paragraph">
                        <wp:posOffset>136525</wp:posOffset>
                      </wp:positionV>
                      <wp:extent cx="180975" cy="9525"/>
                      <wp:effectExtent l="0" t="57150" r="47625" b="85725"/>
                      <wp:wrapNone/>
                      <wp:docPr id="75" name="Straight Arrow Connector 75"/>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0CEE8" id="Straight Arrow Connector 75" o:spid="_x0000_s1026" type="#_x0000_t32" style="position:absolute;margin-left:-8.25pt;margin-top:10.75pt;width:14.25pt;height:.7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" strokecolor="black [3213]" strokeweight=".5pt">
                      <v:stroke endarrow="block" joinstyle="miter"/>
                    </v:shape>
                  </w:pict>
                </mc:Fallback>
              </mc:AlternateContent>
            </w:r>
            <w:r>
              <w:rPr>
                <w:rFonts w:eastAsia="Arial Narrow" w:cstheme="minorHAnsi"/>
                <w:szCs w:val="20"/>
                <w:lang w:val="fr-FR" w:bidi="hi-IN"/>
              </w:rPr>
              <w:t xml:space="preserve">    </w:t>
            </w:r>
            <w:r w:rsidR="00775680" w:rsidRPr="00504735">
              <w:rPr>
                <w:rFonts w:eastAsia="Arial Narrow" w:cstheme="minorHAnsi"/>
                <w:szCs w:val="20"/>
                <w:lang w:val="fr-FR" w:bidi="hi-IN"/>
              </w:rPr>
              <w:t>506</w:t>
            </w:r>
          </w:p>
        </w:tc>
      </w:tr>
      <w:tr w:rsidR="000A1F97" w:rsidRPr="00E922E2" w14:paraId="090B1F26" w14:textId="77777777" w:rsidTr="00DD0383">
        <w:tblPrEx>
          <w:jc w:val="left"/>
        </w:tblPrEx>
        <w:trPr>
          <w:trHeight w:val="2655"/>
        </w:trPr>
        <w:tc>
          <w:tcPr>
            <w:tcW w:w="258" w:type="pct"/>
          </w:tcPr>
          <w:p w14:paraId="5083C02B" w14:textId="77777777" w:rsidR="001629FA" w:rsidRPr="00504735" w:rsidRDefault="001629FA" w:rsidP="001629FA">
            <w:pPr>
              <w:jc w:val="center"/>
              <w:rPr>
                <w:rFonts w:cstheme="minorHAnsi"/>
                <w:szCs w:val="20"/>
                <w:lang w:val="fr-FR"/>
              </w:rPr>
            </w:pPr>
          </w:p>
        </w:tc>
        <w:tc>
          <w:tcPr>
            <w:tcW w:w="754" w:type="pct"/>
          </w:tcPr>
          <w:p w14:paraId="69701F04" w14:textId="478914C7" w:rsidR="001629FA" w:rsidRPr="00504735" w:rsidRDefault="00040EED" w:rsidP="001629FA">
            <w:pPr>
              <w:suppressAutoHyphens/>
              <w:rPr>
                <w:rFonts w:cstheme="minorHAnsi"/>
                <w:bCs/>
                <w:spacing w:val="-2"/>
                <w:szCs w:val="20"/>
                <w:lang w:val="fr-FR"/>
              </w:rPr>
            </w:pPr>
            <w:r w:rsidRPr="00504735">
              <w:rPr>
                <w:rFonts w:eastAsia="Arial Narrow" w:cstheme="minorHAnsi"/>
                <w:spacing w:val="-2"/>
                <w:szCs w:val="20"/>
                <w:lang w:val="fr-FR" w:bidi="hi-IN"/>
              </w:rPr>
              <w:t xml:space="preserve">Liste des services </w:t>
            </w:r>
            <w:r w:rsidR="00963A6F" w:rsidRPr="00504735">
              <w:rPr>
                <w:rFonts w:eastAsia="Arial Narrow" w:cstheme="minorHAnsi"/>
                <w:spacing w:val="-2"/>
                <w:szCs w:val="20"/>
                <w:lang w:val="fr-FR" w:bidi="hi-IN"/>
              </w:rPr>
              <w:t>SMNI</w:t>
            </w:r>
          </w:p>
        </w:tc>
        <w:tc>
          <w:tcPr>
            <w:tcW w:w="1051" w:type="pct"/>
          </w:tcPr>
          <w:p w14:paraId="17866626" w14:textId="77777777" w:rsidR="00040EED" w:rsidRPr="00504735" w:rsidRDefault="00040EED" w:rsidP="00504735">
            <w:pPr>
              <w:pStyle w:val="ListParagraph1"/>
              <w:ind w:left="0"/>
              <w:rPr>
                <w:rFonts w:eastAsia="Times New Roman" w:cstheme="minorHAnsi"/>
                <w:b/>
                <w:bCs/>
                <w:color w:val="000000"/>
                <w:szCs w:val="20"/>
                <w:lang w:val="fr-FR" w:bidi="hi-IN"/>
              </w:rPr>
            </w:pPr>
            <w:r w:rsidRPr="00504735">
              <w:rPr>
                <w:rFonts w:eastAsia="Times New Roman" w:cstheme="minorHAnsi"/>
                <w:b/>
                <w:bCs/>
                <w:color w:val="000000"/>
                <w:szCs w:val="20"/>
                <w:lang w:val="fr-FR" w:bidi="hi-IN"/>
              </w:rPr>
              <w:t>502. A quelle fréquence ce service est-il fourni dans l'établissement ?</w:t>
            </w:r>
          </w:p>
          <w:p w14:paraId="1A098EEE" w14:textId="77777777" w:rsidR="00040EED" w:rsidRPr="00504735" w:rsidRDefault="00040EED" w:rsidP="00040EED">
            <w:pPr>
              <w:pStyle w:val="ListParagraph1"/>
              <w:rPr>
                <w:rFonts w:eastAsia="Times New Roman" w:cstheme="minorHAnsi"/>
                <w:color w:val="000000"/>
                <w:szCs w:val="20"/>
                <w:lang w:val="fr-FR" w:bidi="hi-IN"/>
              </w:rPr>
            </w:pPr>
          </w:p>
          <w:p w14:paraId="7BBD131B" w14:textId="77777777" w:rsidR="00040EED" w:rsidRPr="00504735" w:rsidRDefault="00040EED" w:rsidP="00040EED">
            <w:pPr>
              <w:pStyle w:val="ListParagraph1"/>
              <w:rPr>
                <w:rFonts w:eastAsia="Times New Roman" w:cstheme="minorHAnsi"/>
                <w:color w:val="000000"/>
                <w:szCs w:val="20"/>
                <w:lang w:val="fr-FR" w:bidi="hi-IN"/>
              </w:rPr>
            </w:pPr>
          </w:p>
          <w:p w14:paraId="3748ABEA" w14:textId="6B2E3834" w:rsidR="00ED56E6" w:rsidRDefault="00ED56E6" w:rsidP="00ED56E6">
            <w:pPr>
              <w:pStyle w:val="ListParagraph1"/>
              <w:ind w:left="0"/>
              <w:rPr>
                <w:rFonts w:eastAsia="Times New Roman" w:cstheme="minorHAnsi"/>
                <w:color w:val="000000"/>
                <w:szCs w:val="20"/>
                <w:lang w:val="fr-FR" w:bidi="hi-IN"/>
              </w:rPr>
            </w:pPr>
            <w:r>
              <w:rPr>
                <w:rFonts w:eastAsia="Times New Roman" w:cstheme="minorHAnsi"/>
                <w:color w:val="000000"/>
                <w:szCs w:val="20"/>
                <w:lang w:val="fr-FR" w:bidi="hi-IN"/>
              </w:rPr>
              <w:t>(</w:t>
            </w:r>
            <w:r w:rsidR="00040EED" w:rsidRPr="00504735">
              <w:rPr>
                <w:rFonts w:eastAsia="Times New Roman" w:cstheme="minorHAnsi"/>
                <w:color w:val="000000"/>
                <w:szCs w:val="20"/>
                <w:lang w:val="fr-FR" w:bidi="hi-IN"/>
              </w:rPr>
              <w:t xml:space="preserve">Régulièrement=1, Occasionnellement=2, </w:t>
            </w:r>
          </w:p>
          <w:p w14:paraId="1F92DA10" w14:textId="0D1344F2" w:rsidR="00040EED" w:rsidRPr="00504735" w:rsidRDefault="00040EED" w:rsidP="00504735">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Pas du tout=3)</w:t>
            </w:r>
          </w:p>
          <w:p w14:paraId="5FC456FA" w14:textId="77777777" w:rsidR="00040EED" w:rsidRPr="00504735" w:rsidRDefault="00040EED" w:rsidP="00040EED">
            <w:pPr>
              <w:pStyle w:val="ListParagraph1"/>
              <w:rPr>
                <w:rFonts w:eastAsia="Times New Roman" w:cstheme="minorHAnsi"/>
                <w:color w:val="000000"/>
                <w:szCs w:val="20"/>
                <w:lang w:val="fr-FR" w:bidi="hi-IN"/>
              </w:rPr>
            </w:pPr>
          </w:p>
          <w:p w14:paraId="7989EF14" w14:textId="0A499362" w:rsidR="001629FA" w:rsidRPr="00504735" w:rsidRDefault="00040EED" w:rsidP="00040EED">
            <w:pPr>
              <w:pStyle w:val="ListParagraph1"/>
              <w:ind w:left="0"/>
              <w:rPr>
                <w:rFonts w:eastAsia="Times New Roman" w:cstheme="minorHAnsi"/>
                <w:b/>
                <w:color w:val="000000"/>
                <w:szCs w:val="20"/>
                <w:lang w:val="fr-FR" w:bidi="hi-IN"/>
              </w:rPr>
            </w:pPr>
            <w:r w:rsidRPr="00504735">
              <w:rPr>
                <w:rFonts w:eastAsia="Times New Roman" w:cstheme="minorHAnsi"/>
                <w:b/>
                <w:color w:val="000000"/>
                <w:szCs w:val="20"/>
                <w:lang w:val="fr-FR" w:bidi="hi-IN"/>
              </w:rPr>
              <w:t xml:space="preserve">[Si la réponse est 3, passez à 505]  </w:t>
            </w:r>
          </w:p>
        </w:tc>
        <w:tc>
          <w:tcPr>
            <w:tcW w:w="1112" w:type="pct"/>
            <w:gridSpan w:val="2"/>
          </w:tcPr>
          <w:p w14:paraId="4D53F543" w14:textId="783A145E" w:rsidR="00040EED" w:rsidRPr="00504735" w:rsidRDefault="00040EED" w:rsidP="00040EED">
            <w:pPr>
              <w:pStyle w:val="ListParagraph1"/>
              <w:ind w:left="0"/>
              <w:rPr>
                <w:rFonts w:cstheme="minorHAnsi"/>
                <w:b/>
                <w:szCs w:val="20"/>
                <w:lang w:val="fr-FR"/>
              </w:rPr>
            </w:pPr>
            <w:r w:rsidRPr="00504735">
              <w:rPr>
                <w:rFonts w:cstheme="minorHAnsi"/>
                <w:b/>
                <w:szCs w:val="20"/>
                <w:lang w:val="fr-FR"/>
              </w:rPr>
              <w:t>503.</w:t>
            </w:r>
            <w:r w:rsidR="00BE6D0F">
              <w:rPr>
                <w:rFonts w:cstheme="minorHAnsi"/>
                <w:b/>
                <w:szCs w:val="20"/>
                <w:lang w:val="fr-FR"/>
              </w:rPr>
              <w:t>a</w:t>
            </w:r>
            <w:r w:rsidRPr="00504735">
              <w:rPr>
                <w:rFonts w:cstheme="minorHAnsi"/>
                <w:b/>
                <w:szCs w:val="20"/>
                <w:lang w:val="fr-FR"/>
              </w:rPr>
              <w:t xml:space="preserve"> Ce service est-il fourni gratuitement ?</w:t>
            </w:r>
          </w:p>
          <w:p w14:paraId="28F4F0CB" w14:textId="77777777" w:rsidR="00040EED" w:rsidRPr="00504735" w:rsidRDefault="00040EED" w:rsidP="00040EED">
            <w:pPr>
              <w:pStyle w:val="ListParagraph1"/>
              <w:rPr>
                <w:rFonts w:cstheme="minorHAnsi"/>
                <w:bCs/>
                <w:szCs w:val="20"/>
                <w:lang w:val="fr-FR"/>
              </w:rPr>
            </w:pPr>
          </w:p>
          <w:p w14:paraId="57C67356" w14:textId="77777777" w:rsidR="00040EED" w:rsidRPr="00504735" w:rsidRDefault="00040EED" w:rsidP="00504735">
            <w:pPr>
              <w:pStyle w:val="ListParagraph1"/>
              <w:ind w:left="0"/>
              <w:rPr>
                <w:rFonts w:cstheme="minorHAnsi"/>
                <w:bCs/>
                <w:szCs w:val="20"/>
                <w:lang w:val="fr-FR"/>
              </w:rPr>
            </w:pPr>
            <w:r w:rsidRPr="00504735">
              <w:rPr>
                <w:rFonts w:cstheme="minorHAnsi"/>
                <w:bCs/>
                <w:szCs w:val="20"/>
                <w:lang w:val="fr-FR"/>
              </w:rPr>
              <w:t>(Oui=1, Non=2)</w:t>
            </w:r>
          </w:p>
          <w:p w14:paraId="7343910A" w14:textId="77777777" w:rsidR="00040EED" w:rsidRPr="00504735" w:rsidRDefault="00040EED" w:rsidP="00040EED">
            <w:pPr>
              <w:pStyle w:val="ListParagraph1"/>
              <w:rPr>
                <w:rFonts w:cstheme="minorHAnsi"/>
                <w:bCs/>
                <w:szCs w:val="20"/>
                <w:lang w:val="fr-FR"/>
              </w:rPr>
            </w:pPr>
          </w:p>
          <w:p w14:paraId="3A0C556A" w14:textId="022034EE" w:rsidR="00DA198E" w:rsidRPr="00504735" w:rsidRDefault="00040EED" w:rsidP="00040EED">
            <w:pPr>
              <w:pStyle w:val="ListParagraph1"/>
              <w:ind w:left="0"/>
              <w:rPr>
                <w:rFonts w:cstheme="minorHAnsi"/>
                <w:b/>
                <w:bCs/>
                <w:szCs w:val="20"/>
                <w:lang w:val="fr-FR"/>
              </w:rPr>
            </w:pPr>
            <w:r w:rsidRPr="00504735">
              <w:rPr>
                <w:rFonts w:cstheme="minorHAnsi"/>
                <w:bCs/>
                <w:szCs w:val="20"/>
                <w:lang w:val="fr-FR"/>
              </w:rPr>
              <w:t xml:space="preserve">[Si la réponse est 1, passez au service suivant.]  </w:t>
            </w:r>
          </w:p>
        </w:tc>
        <w:tc>
          <w:tcPr>
            <w:tcW w:w="826" w:type="pct"/>
            <w:gridSpan w:val="2"/>
          </w:tcPr>
          <w:p w14:paraId="02D3C98F" w14:textId="77777777" w:rsidR="00040EED" w:rsidRPr="00504735" w:rsidRDefault="00040EED" w:rsidP="00040EED">
            <w:pPr>
              <w:tabs>
                <w:tab w:val="right" w:leader="dot" w:pos="4092"/>
              </w:tabs>
              <w:jc w:val="center"/>
              <w:rPr>
                <w:rFonts w:cstheme="minorHAnsi"/>
                <w:b/>
                <w:szCs w:val="20"/>
                <w:lang w:val="fr-FR"/>
              </w:rPr>
            </w:pPr>
            <w:r w:rsidRPr="00504735">
              <w:rPr>
                <w:rFonts w:cstheme="minorHAnsi"/>
                <w:b/>
                <w:szCs w:val="20"/>
                <w:lang w:val="fr-FR"/>
              </w:rPr>
              <w:t>504. Combien cela coûte-t-il par unité ?</w:t>
            </w:r>
          </w:p>
          <w:p w14:paraId="11E837BD" w14:textId="77777777" w:rsidR="00040EED" w:rsidRPr="00504735" w:rsidRDefault="00040EED" w:rsidP="00040EED">
            <w:pPr>
              <w:tabs>
                <w:tab w:val="right" w:leader="dot" w:pos="4092"/>
              </w:tabs>
              <w:jc w:val="center"/>
              <w:rPr>
                <w:rFonts w:cstheme="minorHAnsi"/>
                <w:bCs/>
                <w:szCs w:val="20"/>
                <w:lang w:val="fr-FR"/>
              </w:rPr>
            </w:pPr>
          </w:p>
          <w:p w14:paraId="14AEF767" w14:textId="77777777" w:rsidR="00040EED" w:rsidRPr="00504735" w:rsidRDefault="00040EED" w:rsidP="00040EED">
            <w:pPr>
              <w:tabs>
                <w:tab w:val="right" w:leader="dot" w:pos="4092"/>
              </w:tabs>
              <w:jc w:val="center"/>
              <w:rPr>
                <w:rFonts w:cstheme="minorHAnsi"/>
                <w:bCs/>
                <w:szCs w:val="20"/>
                <w:lang w:val="fr-FR"/>
              </w:rPr>
            </w:pPr>
          </w:p>
          <w:p w14:paraId="1755D534" w14:textId="77777777" w:rsidR="00040EED" w:rsidRPr="00504735" w:rsidRDefault="00040EED" w:rsidP="00040EED">
            <w:pPr>
              <w:tabs>
                <w:tab w:val="right" w:leader="dot" w:pos="4092"/>
              </w:tabs>
              <w:jc w:val="center"/>
              <w:rPr>
                <w:rFonts w:cstheme="minorHAnsi"/>
                <w:bCs/>
                <w:szCs w:val="20"/>
                <w:lang w:val="fr-FR"/>
              </w:rPr>
            </w:pPr>
          </w:p>
          <w:p w14:paraId="3BC3673B" w14:textId="52E0FADD" w:rsidR="001629FA" w:rsidRPr="00504735" w:rsidRDefault="00040EED" w:rsidP="00040EED">
            <w:pPr>
              <w:tabs>
                <w:tab w:val="right" w:leader="dot" w:pos="4092"/>
              </w:tabs>
              <w:jc w:val="center"/>
              <w:rPr>
                <w:rFonts w:cstheme="minorHAnsi"/>
                <w:bCs/>
                <w:szCs w:val="20"/>
                <w:lang w:val="fr-FR"/>
              </w:rPr>
            </w:pPr>
            <w:r w:rsidRPr="00504735">
              <w:rPr>
                <w:rFonts w:cstheme="minorHAnsi"/>
                <w:bCs/>
                <w:szCs w:val="20"/>
                <w:lang w:val="fr-FR"/>
              </w:rPr>
              <w:t>(</w:t>
            </w:r>
            <w:proofErr w:type="gramStart"/>
            <w:r w:rsidRPr="00504735">
              <w:rPr>
                <w:rFonts w:cstheme="minorHAnsi"/>
                <w:bCs/>
                <w:szCs w:val="20"/>
                <w:lang w:val="fr-FR"/>
              </w:rPr>
              <w:t>en</w:t>
            </w:r>
            <w:proofErr w:type="gramEnd"/>
            <w:r w:rsidRPr="00504735">
              <w:rPr>
                <w:rFonts w:cstheme="minorHAnsi"/>
                <w:bCs/>
                <w:szCs w:val="20"/>
                <w:lang w:val="fr-FR"/>
              </w:rPr>
              <w:t xml:space="preserve"> monnaie locale)</w:t>
            </w:r>
          </w:p>
        </w:tc>
        <w:tc>
          <w:tcPr>
            <w:tcW w:w="665" w:type="pct"/>
            <w:gridSpan w:val="2"/>
          </w:tcPr>
          <w:p w14:paraId="087CFC07" w14:textId="77777777" w:rsidR="00040EED" w:rsidRPr="00504735" w:rsidRDefault="00040EED" w:rsidP="00040EED">
            <w:pPr>
              <w:rPr>
                <w:rFonts w:cstheme="minorHAnsi"/>
                <w:b/>
                <w:szCs w:val="20"/>
                <w:lang w:val="fr-FR"/>
              </w:rPr>
            </w:pPr>
            <w:r w:rsidRPr="00504735">
              <w:rPr>
                <w:rFonts w:cstheme="minorHAnsi"/>
                <w:b/>
                <w:szCs w:val="20"/>
                <w:lang w:val="fr-FR"/>
              </w:rPr>
              <w:t>505. Raisons de la non-disponibilité du service</w:t>
            </w:r>
          </w:p>
          <w:p w14:paraId="3DDD4D71" w14:textId="77777777" w:rsidR="00040EED" w:rsidRPr="00504735" w:rsidRDefault="00040EED" w:rsidP="00040EED">
            <w:pPr>
              <w:rPr>
                <w:rFonts w:cstheme="minorHAnsi"/>
                <w:bCs/>
                <w:szCs w:val="20"/>
                <w:lang w:val="fr-FR"/>
              </w:rPr>
            </w:pPr>
          </w:p>
          <w:p w14:paraId="6DF0CB07" w14:textId="77777777" w:rsidR="00040EED" w:rsidRPr="00504735" w:rsidRDefault="00040EED" w:rsidP="00040EED">
            <w:pPr>
              <w:rPr>
                <w:rFonts w:cstheme="minorHAnsi"/>
                <w:bCs/>
                <w:szCs w:val="20"/>
                <w:lang w:val="fr-FR"/>
              </w:rPr>
            </w:pPr>
            <w:r w:rsidRPr="00504735">
              <w:rPr>
                <w:rFonts w:cstheme="minorHAnsi"/>
                <w:bCs/>
                <w:szCs w:val="20"/>
                <w:lang w:val="fr-FR"/>
              </w:rPr>
              <w:t xml:space="preserve">(Pas de prestataires formés=1, fournitures non disponibles=2, infrastructure non disponible=3, </w:t>
            </w:r>
          </w:p>
          <w:p w14:paraId="7271DFE1" w14:textId="49A9C9B9" w:rsidR="001629FA" w:rsidRPr="00504735" w:rsidRDefault="00040EED" w:rsidP="00040EED">
            <w:pPr>
              <w:rPr>
                <w:rFonts w:cstheme="minorHAnsi"/>
                <w:bCs/>
                <w:szCs w:val="20"/>
                <w:lang w:val="fr-FR"/>
              </w:rPr>
            </w:pPr>
            <w:r w:rsidRPr="00504735">
              <w:rPr>
                <w:rFonts w:cstheme="minorHAnsi"/>
                <w:bCs/>
                <w:szCs w:val="20"/>
                <w:lang w:val="fr-FR"/>
              </w:rPr>
              <w:t>Le client ne veut pas=4, Autres (précisez)=5)</w:t>
            </w:r>
          </w:p>
        </w:tc>
        <w:tc>
          <w:tcPr>
            <w:tcW w:w="334" w:type="pct"/>
          </w:tcPr>
          <w:p w14:paraId="15A69E8C" w14:textId="77777777" w:rsidR="001629FA" w:rsidRPr="00504735" w:rsidRDefault="001629FA" w:rsidP="001629FA">
            <w:pPr>
              <w:rPr>
                <w:rFonts w:cstheme="minorHAnsi"/>
                <w:b/>
                <w:szCs w:val="20"/>
                <w:lang w:val="fr-FR"/>
              </w:rPr>
            </w:pPr>
          </w:p>
          <w:p w14:paraId="341D123D" w14:textId="77777777" w:rsidR="001629FA" w:rsidRPr="00504735" w:rsidRDefault="001629FA" w:rsidP="001629FA">
            <w:pPr>
              <w:rPr>
                <w:rFonts w:cstheme="minorHAnsi"/>
                <w:b/>
                <w:szCs w:val="20"/>
                <w:lang w:val="fr-FR"/>
              </w:rPr>
            </w:pPr>
          </w:p>
          <w:p w14:paraId="5A517C89" w14:textId="77777777" w:rsidR="001629FA" w:rsidRPr="00504735" w:rsidRDefault="001629FA" w:rsidP="001629FA">
            <w:pPr>
              <w:rPr>
                <w:rFonts w:cstheme="minorHAnsi"/>
                <w:b/>
                <w:szCs w:val="20"/>
                <w:lang w:val="fr-FR"/>
              </w:rPr>
            </w:pPr>
          </w:p>
          <w:p w14:paraId="03236D76" w14:textId="77777777" w:rsidR="001629FA" w:rsidRPr="00504735" w:rsidRDefault="001629FA" w:rsidP="001629FA">
            <w:pPr>
              <w:rPr>
                <w:rFonts w:cstheme="minorHAnsi"/>
                <w:b/>
                <w:szCs w:val="20"/>
                <w:lang w:val="fr-FR"/>
              </w:rPr>
            </w:pPr>
          </w:p>
          <w:p w14:paraId="012B0B9B" w14:textId="77777777" w:rsidR="001629FA" w:rsidRPr="00504735" w:rsidRDefault="001629FA" w:rsidP="001629FA">
            <w:pPr>
              <w:rPr>
                <w:rFonts w:cstheme="minorHAnsi"/>
                <w:b/>
                <w:szCs w:val="20"/>
                <w:lang w:val="fr-FR"/>
              </w:rPr>
            </w:pPr>
          </w:p>
          <w:p w14:paraId="6B68F494" w14:textId="77777777" w:rsidR="001629FA" w:rsidRPr="00504735" w:rsidRDefault="001629FA" w:rsidP="001629FA">
            <w:pPr>
              <w:rPr>
                <w:rFonts w:cstheme="minorHAnsi"/>
                <w:b/>
                <w:szCs w:val="20"/>
                <w:lang w:val="fr-FR"/>
              </w:rPr>
            </w:pPr>
          </w:p>
          <w:p w14:paraId="347BB63D" w14:textId="77777777" w:rsidR="001629FA" w:rsidRPr="00504735" w:rsidRDefault="001629FA" w:rsidP="001629FA">
            <w:pPr>
              <w:rPr>
                <w:rFonts w:cstheme="minorHAnsi"/>
                <w:b/>
                <w:szCs w:val="20"/>
                <w:lang w:val="fr-FR"/>
              </w:rPr>
            </w:pPr>
          </w:p>
        </w:tc>
      </w:tr>
      <w:tr w:rsidR="00952A49" w:rsidRPr="00E922E2" w14:paraId="1EC6E849" w14:textId="77777777" w:rsidTr="00DD0383">
        <w:tblPrEx>
          <w:jc w:val="left"/>
        </w:tblPrEx>
        <w:trPr>
          <w:cantSplit/>
          <w:trHeight w:val="20"/>
        </w:trPr>
        <w:tc>
          <w:tcPr>
            <w:tcW w:w="5000" w:type="pct"/>
            <w:gridSpan w:val="10"/>
            <w:shd w:val="clear" w:color="auto" w:fill="DEEAF6" w:themeFill="accent1" w:themeFillTint="33"/>
            <w:vAlign w:val="center"/>
          </w:tcPr>
          <w:p w14:paraId="0AB6B83E" w14:textId="30C66571" w:rsidR="00952A49" w:rsidRPr="00504735" w:rsidRDefault="00952A49" w:rsidP="00BC05F7">
            <w:pPr>
              <w:spacing w:before="40" w:after="60"/>
              <w:rPr>
                <w:rFonts w:cstheme="minorHAnsi"/>
                <w:b/>
                <w:bCs/>
                <w:szCs w:val="20"/>
                <w:lang w:val="fr-FR"/>
              </w:rPr>
            </w:pPr>
            <w:r w:rsidRPr="00504735">
              <w:rPr>
                <w:rFonts w:cstheme="minorHAnsi"/>
                <w:b/>
                <w:bCs/>
                <w:szCs w:val="20"/>
                <w:lang w:val="fr-FR"/>
              </w:rPr>
              <w:t xml:space="preserve">A. </w:t>
            </w:r>
            <w:r w:rsidR="00FB4A6D" w:rsidRPr="00504735">
              <w:rPr>
                <w:rFonts w:cstheme="minorHAnsi"/>
                <w:b/>
                <w:bCs/>
                <w:szCs w:val="20"/>
                <w:lang w:val="fr-FR"/>
              </w:rPr>
              <w:t xml:space="preserve">Services de CPN [Si </w:t>
            </w:r>
            <w:r w:rsidR="00760CD1">
              <w:rPr>
                <w:rFonts w:cstheme="minorHAnsi"/>
                <w:b/>
                <w:bCs/>
                <w:szCs w:val="20"/>
                <w:lang w:val="fr-FR"/>
              </w:rPr>
              <w:t>« O</w:t>
            </w:r>
            <w:r w:rsidR="00FB4A6D" w:rsidRPr="00504735">
              <w:rPr>
                <w:rFonts w:cstheme="minorHAnsi"/>
                <w:b/>
                <w:bCs/>
                <w:szCs w:val="20"/>
                <w:lang w:val="fr-FR"/>
              </w:rPr>
              <w:t>ui</w:t>
            </w:r>
            <w:r w:rsidR="00760CD1">
              <w:rPr>
                <w:rFonts w:cstheme="minorHAnsi"/>
                <w:b/>
                <w:bCs/>
                <w:szCs w:val="20"/>
                <w:lang w:val="fr-FR"/>
              </w:rPr>
              <w:t xml:space="preserve"> » poursuivre sur la ligne, Si « Non » </w:t>
            </w:r>
            <w:r w:rsidR="00FB4A6D" w:rsidRPr="00504735">
              <w:rPr>
                <w:rFonts w:cstheme="minorHAnsi"/>
                <w:b/>
                <w:bCs/>
                <w:szCs w:val="20"/>
                <w:lang w:val="fr-FR"/>
              </w:rPr>
              <w:t>Passez à l'option B (Services d'accouchement)]</w:t>
            </w:r>
          </w:p>
        </w:tc>
      </w:tr>
      <w:tr w:rsidR="00A32A55" w:rsidRPr="00E922E2" w14:paraId="78F229E8" w14:textId="77777777" w:rsidTr="00DD0383">
        <w:tblPrEx>
          <w:jc w:val="left"/>
        </w:tblPrEx>
        <w:trPr>
          <w:gridAfter w:val="2"/>
          <w:wAfter w:w="1417" w:type="dxa"/>
          <w:cantSplit/>
          <w:trHeight w:val="20"/>
        </w:trPr>
        <w:tc>
          <w:tcPr>
            <w:tcW w:w="4666" w:type="pct"/>
            <w:gridSpan w:val="8"/>
            <w:shd w:val="clear" w:color="auto" w:fill="DEEAF6" w:themeFill="accent1" w:themeFillTint="33"/>
            <w:vAlign w:val="center"/>
          </w:tcPr>
          <w:p w14:paraId="1AA9A380" w14:textId="124DE2DA" w:rsidR="00A32A55" w:rsidRPr="00504735" w:rsidRDefault="00A32A55" w:rsidP="00BC05F7">
            <w:pPr>
              <w:spacing w:before="40" w:after="60"/>
              <w:rPr>
                <w:rFonts w:cstheme="minorHAnsi"/>
                <w:b/>
                <w:bCs/>
                <w:szCs w:val="20"/>
                <w:lang w:val="fr-FR"/>
              </w:rPr>
            </w:pPr>
            <w:r>
              <w:rPr>
                <w:rFonts w:cstheme="minorHAnsi"/>
                <w:b/>
                <w:bCs/>
                <w:szCs w:val="20"/>
                <w:lang w:val="fr-FR"/>
              </w:rPr>
              <w:t>Quel est le coût du ticket CPN ?</w:t>
            </w:r>
            <w:r>
              <w:rPr>
                <w:rFonts w:cstheme="minorHAnsi"/>
                <w:b/>
                <w:bCs/>
                <w:szCs w:val="20"/>
                <w:lang w:val="fr-FR"/>
              </w:rPr>
              <w:br/>
              <w:t>Quel est le coût des examens paracliniques disponibles ?</w:t>
            </w:r>
          </w:p>
        </w:tc>
      </w:tr>
      <w:tr w:rsidR="000A1F97" w:rsidRPr="00760CD1" w14:paraId="2C326119" w14:textId="77777777" w:rsidTr="00DD0383">
        <w:tblPrEx>
          <w:jc w:val="left"/>
        </w:tblPrEx>
        <w:trPr>
          <w:cantSplit/>
          <w:trHeight w:val="301"/>
        </w:trPr>
        <w:tc>
          <w:tcPr>
            <w:tcW w:w="258" w:type="pct"/>
          </w:tcPr>
          <w:p w14:paraId="4FC9F01E"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110D8033" w14:textId="27DBE0B6" w:rsidR="000B0A72" w:rsidRPr="00504735" w:rsidRDefault="000B0A72" w:rsidP="000B0A72">
            <w:pPr>
              <w:rPr>
                <w:rFonts w:cstheme="minorHAnsi"/>
                <w:bCs/>
                <w:szCs w:val="20"/>
                <w:lang w:val="fr-FR"/>
              </w:rPr>
            </w:pPr>
            <w:r w:rsidRPr="00504735">
              <w:rPr>
                <w:rFonts w:cstheme="minorHAnsi"/>
                <w:szCs w:val="20"/>
                <w:lang w:val="fr-FR"/>
              </w:rPr>
              <w:t>Enregistrement</w:t>
            </w:r>
          </w:p>
        </w:tc>
        <w:tc>
          <w:tcPr>
            <w:tcW w:w="1051" w:type="pct"/>
          </w:tcPr>
          <w:p w14:paraId="4DFBDB13"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52104ABB"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560FD82D" w14:textId="77777777" w:rsidR="000B0A72" w:rsidRPr="00504735" w:rsidRDefault="000B0A72" w:rsidP="000B0A72">
            <w:pPr>
              <w:rPr>
                <w:rFonts w:cstheme="minorHAnsi"/>
                <w:bCs/>
                <w:szCs w:val="20"/>
                <w:lang w:val="fr-FR"/>
              </w:rPr>
            </w:pPr>
          </w:p>
        </w:tc>
        <w:tc>
          <w:tcPr>
            <w:tcW w:w="665" w:type="pct"/>
            <w:gridSpan w:val="2"/>
          </w:tcPr>
          <w:p w14:paraId="38E513EF"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
          <w:p w14:paraId="473A8CA5" w14:textId="77777777" w:rsidR="000B0A72" w:rsidRPr="00504735" w:rsidRDefault="000B0A72" w:rsidP="000B0A72">
            <w:pPr>
              <w:rPr>
                <w:rFonts w:cstheme="minorHAnsi"/>
                <w:bCs/>
                <w:szCs w:val="20"/>
                <w:lang w:val="fr-FR"/>
              </w:rPr>
            </w:pPr>
          </w:p>
        </w:tc>
      </w:tr>
      <w:tr w:rsidR="000A1F97" w:rsidRPr="00760CD1" w14:paraId="357BE0D5" w14:textId="77777777" w:rsidTr="00DD0383">
        <w:tblPrEx>
          <w:jc w:val="left"/>
        </w:tblPrEx>
        <w:trPr>
          <w:cantSplit/>
          <w:trHeight w:val="307"/>
        </w:trPr>
        <w:tc>
          <w:tcPr>
            <w:tcW w:w="258" w:type="pct"/>
          </w:tcPr>
          <w:p w14:paraId="23C3B6AE"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2643E656" w14:textId="2A98CBC0" w:rsidR="000B0A72" w:rsidRPr="00504735" w:rsidRDefault="000B0A72" w:rsidP="000B0A72">
            <w:pPr>
              <w:rPr>
                <w:rFonts w:cstheme="minorHAnsi"/>
                <w:bCs/>
                <w:szCs w:val="20"/>
                <w:lang w:val="fr-FR"/>
              </w:rPr>
            </w:pPr>
            <w:r w:rsidRPr="00504735">
              <w:rPr>
                <w:rFonts w:cstheme="minorHAnsi"/>
                <w:szCs w:val="20"/>
                <w:lang w:val="fr-FR"/>
              </w:rPr>
              <w:t>Examen physique</w:t>
            </w:r>
          </w:p>
        </w:tc>
        <w:tc>
          <w:tcPr>
            <w:tcW w:w="1051" w:type="pct"/>
          </w:tcPr>
          <w:p w14:paraId="15E842C4"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0A5624A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25C91780" w14:textId="77777777" w:rsidR="000B0A72" w:rsidRPr="00504735" w:rsidRDefault="000B0A72" w:rsidP="000B0A72">
            <w:pPr>
              <w:rPr>
                <w:rFonts w:cstheme="minorHAnsi"/>
                <w:bCs/>
                <w:szCs w:val="20"/>
                <w:lang w:val="fr-FR"/>
              </w:rPr>
            </w:pPr>
          </w:p>
        </w:tc>
        <w:tc>
          <w:tcPr>
            <w:tcW w:w="665" w:type="pct"/>
            <w:gridSpan w:val="2"/>
          </w:tcPr>
          <w:p w14:paraId="2E975481"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7E91ABE1" w14:textId="77777777" w:rsidR="000B0A72" w:rsidRPr="00504735" w:rsidRDefault="000B0A72" w:rsidP="000B0A72">
            <w:pPr>
              <w:rPr>
                <w:rFonts w:cstheme="minorHAnsi"/>
                <w:bCs/>
                <w:szCs w:val="20"/>
                <w:lang w:val="fr-FR"/>
              </w:rPr>
            </w:pPr>
          </w:p>
        </w:tc>
      </w:tr>
      <w:tr w:rsidR="000A1F97" w:rsidRPr="00760CD1" w14:paraId="511A63EE" w14:textId="77777777" w:rsidTr="00DD0383">
        <w:tblPrEx>
          <w:jc w:val="left"/>
        </w:tblPrEx>
        <w:trPr>
          <w:cantSplit/>
          <w:trHeight w:val="20"/>
        </w:trPr>
        <w:tc>
          <w:tcPr>
            <w:tcW w:w="258" w:type="pct"/>
          </w:tcPr>
          <w:p w14:paraId="6C6D1C39"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30E0B689" w14:textId="59907119" w:rsidR="000B0A72" w:rsidRPr="00504735" w:rsidRDefault="000B0A72" w:rsidP="000B0A72">
            <w:pPr>
              <w:rPr>
                <w:rFonts w:cstheme="minorHAnsi"/>
                <w:bCs/>
                <w:szCs w:val="20"/>
                <w:lang w:val="fr-FR"/>
              </w:rPr>
            </w:pPr>
            <w:r w:rsidRPr="00504735">
              <w:rPr>
                <w:rFonts w:cstheme="minorHAnsi"/>
                <w:szCs w:val="20"/>
                <w:lang w:val="fr-FR"/>
              </w:rPr>
              <w:t>Prise de poids</w:t>
            </w:r>
          </w:p>
        </w:tc>
        <w:tc>
          <w:tcPr>
            <w:tcW w:w="1051" w:type="pct"/>
          </w:tcPr>
          <w:p w14:paraId="37C77B1D"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7ACADD1A"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539118EB" w14:textId="77777777" w:rsidR="000B0A72" w:rsidRPr="00504735" w:rsidRDefault="000B0A72" w:rsidP="000B0A72">
            <w:pPr>
              <w:rPr>
                <w:rFonts w:cstheme="minorHAnsi"/>
                <w:bCs/>
                <w:szCs w:val="20"/>
                <w:lang w:val="fr-FR"/>
              </w:rPr>
            </w:pPr>
          </w:p>
        </w:tc>
        <w:tc>
          <w:tcPr>
            <w:tcW w:w="665" w:type="pct"/>
            <w:gridSpan w:val="2"/>
          </w:tcPr>
          <w:p w14:paraId="0075CD8F"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425BA6CA" w14:textId="77777777" w:rsidR="000B0A72" w:rsidRPr="00504735" w:rsidRDefault="000B0A72" w:rsidP="000B0A72">
            <w:pPr>
              <w:rPr>
                <w:rFonts w:cstheme="minorHAnsi"/>
                <w:bCs/>
                <w:szCs w:val="20"/>
                <w:lang w:val="fr-FR"/>
              </w:rPr>
            </w:pPr>
          </w:p>
        </w:tc>
      </w:tr>
      <w:tr w:rsidR="000A1F97" w:rsidRPr="00760CD1" w14:paraId="3BCE1D64" w14:textId="77777777" w:rsidTr="00DD0383">
        <w:tblPrEx>
          <w:jc w:val="left"/>
        </w:tblPrEx>
        <w:trPr>
          <w:cantSplit/>
          <w:trHeight w:val="20"/>
        </w:trPr>
        <w:tc>
          <w:tcPr>
            <w:tcW w:w="258" w:type="pct"/>
          </w:tcPr>
          <w:p w14:paraId="7C7890E0"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385AE566" w14:textId="2DE78606" w:rsidR="000B0A72" w:rsidRPr="00504735" w:rsidRDefault="000B0A72" w:rsidP="000B0A72">
            <w:pPr>
              <w:rPr>
                <w:rFonts w:cstheme="minorHAnsi"/>
                <w:bCs/>
                <w:szCs w:val="20"/>
                <w:lang w:val="fr-FR"/>
              </w:rPr>
            </w:pPr>
            <w:r w:rsidRPr="00504735">
              <w:rPr>
                <w:rFonts w:cstheme="minorHAnsi"/>
                <w:szCs w:val="20"/>
                <w:lang w:val="fr-FR"/>
              </w:rPr>
              <w:t>Mesure de la tension artérielle</w:t>
            </w:r>
          </w:p>
        </w:tc>
        <w:tc>
          <w:tcPr>
            <w:tcW w:w="1051" w:type="pct"/>
          </w:tcPr>
          <w:p w14:paraId="121F55FF"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5732C63E"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51EC119D" w14:textId="77777777" w:rsidR="000B0A72" w:rsidRPr="00504735" w:rsidRDefault="000B0A72" w:rsidP="000B0A72">
            <w:pPr>
              <w:rPr>
                <w:rFonts w:cstheme="minorHAnsi"/>
                <w:bCs/>
                <w:szCs w:val="20"/>
                <w:lang w:val="fr-FR"/>
              </w:rPr>
            </w:pPr>
          </w:p>
        </w:tc>
        <w:tc>
          <w:tcPr>
            <w:tcW w:w="665" w:type="pct"/>
            <w:gridSpan w:val="2"/>
          </w:tcPr>
          <w:p w14:paraId="686C8CC0"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27607DFD" w14:textId="77777777" w:rsidR="000B0A72" w:rsidRPr="00504735" w:rsidRDefault="000B0A72" w:rsidP="000B0A72">
            <w:pPr>
              <w:rPr>
                <w:rFonts w:cstheme="minorHAnsi"/>
                <w:bCs/>
                <w:szCs w:val="20"/>
                <w:lang w:val="fr-FR"/>
              </w:rPr>
            </w:pPr>
          </w:p>
        </w:tc>
      </w:tr>
      <w:tr w:rsidR="000A1F97" w:rsidRPr="00760CD1" w14:paraId="4CD2E49E" w14:textId="77777777" w:rsidTr="00DD0383">
        <w:tblPrEx>
          <w:jc w:val="left"/>
        </w:tblPrEx>
        <w:trPr>
          <w:cantSplit/>
          <w:trHeight w:val="20"/>
        </w:trPr>
        <w:tc>
          <w:tcPr>
            <w:tcW w:w="258" w:type="pct"/>
          </w:tcPr>
          <w:p w14:paraId="6D4A4DEE"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569CA409" w14:textId="6CAFC292" w:rsidR="000B0A72" w:rsidRPr="00504735" w:rsidRDefault="000B0A72" w:rsidP="000B0A72">
            <w:pPr>
              <w:rPr>
                <w:rFonts w:cstheme="minorHAnsi"/>
                <w:bCs/>
                <w:szCs w:val="20"/>
                <w:lang w:val="fr-FR"/>
              </w:rPr>
            </w:pPr>
            <w:r w:rsidRPr="00504735">
              <w:rPr>
                <w:rFonts w:cstheme="minorHAnsi"/>
                <w:szCs w:val="20"/>
                <w:lang w:val="fr-FR"/>
              </w:rPr>
              <w:t>Examen de l'abdomen</w:t>
            </w:r>
          </w:p>
        </w:tc>
        <w:tc>
          <w:tcPr>
            <w:tcW w:w="1051" w:type="pct"/>
          </w:tcPr>
          <w:p w14:paraId="524DE1C8"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10DBA0CF"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54B4CEEF" w14:textId="77777777" w:rsidR="000B0A72" w:rsidRPr="00504735" w:rsidRDefault="000B0A72" w:rsidP="000B0A72">
            <w:pPr>
              <w:rPr>
                <w:rFonts w:cstheme="minorHAnsi"/>
                <w:bCs/>
                <w:szCs w:val="20"/>
                <w:lang w:val="fr-FR"/>
              </w:rPr>
            </w:pPr>
          </w:p>
        </w:tc>
        <w:tc>
          <w:tcPr>
            <w:tcW w:w="665" w:type="pct"/>
            <w:gridSpan w:val="2"/>
          </w:tcPr>
          <w:p w14:paraId="37738755"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661B9FEB" w14:textId="77777777" w:rsidR="000B0A72" w:rsidRPr="00504735" w:rsidRDefault="000B0A72" w:rsidP="000B0A72">
            <w:pPr>
              <w:rPr>
                <w:rFonts w:cstheme="minorHAnsi"/>
                <w:bCs/>
                <w:szCs w:val="20"/>
                <w:lang w:val="fr-FR"/>
              </w:rPr>
            </w:pPr>
          </w:p>
        </w:tc>
      </w:tr>
      <w:tr w:rsidR="000A1F97" w:rsidRPr="00760CD1" w14:paraId="49EE601C" w14:textId="77777777" w:rsidTr="00DD0383">
        <w:tblPrEx>
          <w:jc w:val="left"/>
        </w:tblPrEx>
        <w:trPr>
          <w:cantSplit/>
          <w:trHeight w:val="20"/>
        </w:trPr>
        <w:tc>
          <w:tcPr>
            <w:tcW w:w="258" w:type="pct"/>
          </w:tcPr>
          <w:p w14:paraId="519970F7"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068F9F55" w14:textId="79D7317A" w:rsidR="000B0A72" w:rsidRPr="00504735" w:rsidRDefault="000B0A72" w:rsidP="000B0A72">
            <w:pPr>
              <w:rPr>
                <w:rFonts w:cstheme="minorHAnsi"/>
                <w:bCs/>
                <w:szCs w:val="20"/>
                <w:lang w:val="fr-FR"/>
              </w:rPr>
            </w:pPr>
            <w:r w:rsidRPr="00504735">
              <w:rPr>
                <w:rFonts w:cstheme="minorHAnsi"/>
                <w:szCs w:val="20"/>
                <w:lang w:val="fr-FR"/>
              </w:rPr>
              <w:t>Traitement des signes de danger</w:t>
            </w:r>
          </w:p>
        </w:tc>
        <w:tc>
          <w:tcPr>
            <w:tcW w:w="1051" w:type="pct"/>
          </w:tcPr>
          <w:p w14:paraId="4EE02D0F"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092D869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32914F82" w14:textId="77777777" w:rsidR="000B0A72" w:rsidRPr="00504735" w:rsidRDefault="000B0A72" w:rsidP="000B0A72">
            <w:pPr>
              <w:rPr>
                <w:rFonts w:cstheme="minorHAnsi"/>
                <w:bCs/>
                <w:szCs w:val="20"/>
                <w:lang w:val="fr-FR"/>
              </w:rPr>
            </w:pPr>
          </w:p>
        </w:tc>
        <w:tc>
          <w:tcPr>
            <w:tcW w:w="665" w:type="pct"/>
            <w:gridSpan w:val="2"/>
          </w:tcPr>
          <w:p w14:paraId="0BA4035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2E212DFF" w14:textId="77777777" w:rsidR="000B0A72" w:rsidRPr="00504735" w:rsidRDefault="000B0A72" w:rsidP="000B0A72">
            <w:pPr>
              <w:rPr>
                <w:rFonts w:cstheme="minorHAnsi"/>
                <w:bCs/>
                <w:szCs w:val="20"/>
                <w:lang w:val="fr-FR"/>
              </w:rPr>
            </w:pPr>
          </w:p>
        </w:tc>
      </w:tr>
      <w:tr w:rsidR="000A1F97" w:rsidRPr="00760CD1" w14:paraId="2207D56D" w14:textId="77777777" w:rsidTr="00DD0383">
        <w:tblPrEx>
          <w:jc w:val="left"/>
        </w:tblPrEx>
        <w:trPr>
          <w:cantSplit/>
          <w:trHeight w:val="20"/>
        </w:trPr>
        <w:tc>
          <w:tcPr>
            <w:tcW w:w="258" w:type="pct"/>
          </w:tcPr>
          <w:p w14:paraId="58E9EF28"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2188BB55" w14:textId="2E70D41F" w:rsidR="000B0A72" w:rsidRPr="00504735" w:rsidRDefault="000B0A72" w:rsidP="000B0A72">
            <w:pPr>
              <w:rPr>
                <w:rFonts w:cstheme="minorHAnsi"/>
                <w:bCs/>
                <w:szCs w:val="20"/>
                <w:lang w:val="fr-FR"/>
              </w:rPr>
            </w:pPr>
            <w:r w:rsidRPr="00504735">
              <w:rPr>
                <w:rFonts w:cstheme="minorHAnsi"/>
                <w:szCs w:val="20"/>
                <w:lang w:val="fr-FR"/>
              </w:rPr>
              <w:t>Supplémentation en fer acide folique</w:t>
            </w:r>
          </w:p>
        </w:tc>
        <w:tc>
          <w:tcPr>
            <w:tcW w:w="1051" w:type="pct"/>
          </w:tcPr>
          <w:p w14:paraId="158771A4"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081F582E"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358687A5" w14:textId="77777777" w:rsidR="000B0A72" w:rsidRPr="00504735" w:rsidRDefault="000B0A72" w:rsidP="000B0A72">
            <w:pPr>
              <w:rPr>
                <w:rFonts w:cstheme="minorHAnsi"/>
                <w:bCs/>
                <w:szCs w:val="20"/>
                <w:lang w:val="fr-FR"/>
              </w:rPr>
            </w:pPr>
          </w:p>
        </w:tc>
        <w:tc>
          <w:tcPr>
            <w:tcW w:w="665" w:type="pct"/>
            <w:gridSpan w:val="2"/>
          </w:tcPr>
          <w:p w14:paraId="050EA1D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1D640B07" w14:textId="77777777" w:rsidR="000B0A72" w:rsidRPr="00504735" w:rsidRDefault="000B0A72" w:rsidP="000B0A72">
            <w:pPr>
              <w:rPr>
                <w:rFonts w:cstheme="minorHAnsi"/>
                <w:bCs/>
                <w:szCs w:val="20"/>
                <w:lang w:val="fr-FR"/>
              </w:rPr>
            </w:pPr>
          </w:p>
        </w:tc>
      </w:tr>
      <w:tr w:rsidR="000A1F97" w:rsidRPr="00760CD1" w14:paraId="5653841E" w14:textId="77777777" w:rsidTr="00DD0383">
        <w:tblPrEx>
          <w:jc w:val="left"/>
        </w:tblPrEx>
        <w:trPr>
          <w:cantSplit/>
          <w:trHeight w:val="20"/>
        </w:trPr>
        <w:tc>
          <w:tcPr>
            <w:tcW w:w="258" w:type="pct"/>
          </w:tcPr>
          <w:p w14:paraId="21936DD2"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2FE8E61C" w14:textId="74FF150B" w:rsidR="000B0A72" w:rsidRPr="00504735" w:rsidRDefault="000B0A72" w:rsidP="000B0A72">
            <w:pPr>
              <w:rPr>
                <w:rFonts w:cstheme="minorHAnsi"/>
                <w:bCs/>
                <w:szCs w:val="20"/>
                <w:lang w:val="fr-FR"/>
              </w:rPr>
            </w:pPr>
            <w:r w:rsidRPr="00504735">
              <w:rPr>
                <w:rFonts w:cstheme="minorHAnsi"/>
                <w:szCs w:val="20"/>
                <w:lang w:val="fr-FR"/>
              </w:rPr>
              <w:t>Réalisation d'un test d'hémoglobines</w:t>
            </w:r>
          </w:p>
        </w:tc>
        <w:tc>
          <w:tcPr>
            <w:tcW w:w="1051" w:type="pct"/>
          </w:tcPr>
          <w:p w14:paraId="14D08B54"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1F7DD01D"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38A59DA9" w14:textId="77777777" w:rsidR="000B0A72" w:rsidRPr="00504735" w:rsidRDefault="000B0A72" w:rsidP="000B0A72">
            <w:pPr>
              <w:rPr>
                <w:rFonts w:cstheme="minorHAnsi"/>
                <w:bCs/>
                <w:szCs w:val="20"/>
                <w:lang w:val="fr-FR"/>
              </w:rPr>
            </w:pPr>
          </w:p>
        </w:tc>
        <w:tc>
          <w:tcPr>
            <w:tcW w:w="665" w:type="pct"/>
            <w:gridSpan w:val="2"/>
          </w:tcPr>
          <w:p w14:paraId="449E2DE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03545BD4" w14:textId="77777777" w:rsidR="000B0A72" w:rsidRPr="00504735" w:rsidRDefault="000B0A72" w:rsidP="000B0A72">
            <w:pPr>
              <w:rPr>
                <w:rFonts w:cstheme="minorHAnsi"/>
                <w:bCs/>
                <w:szCs w:val="20"/>
                <w:lang w:val="fr-FR"/>
              </w:rPr>
            </w:pPr>
          </w:p>
        </w:tc>
      </w:tr>
      <w:tr w:rsidR="000A1F97" w:rsidRPr="00760CD1" w14:paraId="6E85E3DD" w14:textId="77777777" w:rsidTr="00DD0383">
        <w:tblPrEx>
          <w:jc w:val="left"/>
        </w:tblPrEx>
        <w:trPr>
          <w:cantSplit/>
          <w:trHeight w:val="20"/>
        </w:trPr>
        <w:tc>
          <w:tcPr>
            <w:tcW w:w="258" w:type="pct"/>
          </w:tcPr>
          <w:p w14:paraId="5D006444"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73136EB9" w14:textId="71EDCE13" w:rsidR="000B0A72" w:rsidRPr="00504735" w:rsidRDefault="000B0A72" w:rsidP="000B0A72">
            <w:pPr>
              <w:rPr>
                <w:rFonts w:cstheme="minorHAnsi"/>
                <w:bCs/>
                <w:szCs w:val="20"/>
                <w:lang w:val="fr-FR"/>
              </w:rPr>
            </w:pPr>
            <w:r w:rsidRPr="00504735">
              <w:rPr>
                <w:rFonts w:cstheme="minorHAnsi"/>
                <w:szCs w:val="20"/>
                <w:lang w:val="fr-FR"/>
              </w:rPr>
              <w:t>Recherche d'albumine dans les urines</w:t>
            </w:r>
          </w:p>
        </w:tc>
        <w:tc>
          <w:tcPr>
            <w:tcW w:w="1051" w:type="pct"/>
          </w:tcPr>
          <w:p w14:paraId="4B8BB03C"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48F4BF8B"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706517DA" w14:textId="77777777" w:rsidR="000B0A72" w:rsidRPr="00504735" w:rsidRDefault="000B0A72" w:rsidP="000B0A72">
            <w:pPr>
              <w:rPr>
                <w:rFonts w:cstheme="minorHAnsi"/>
                <w:bCs/>
                <w:szCs w:val="20"/>
                <w:lang w:val="fr-FR"/>
              </w:rPr>
            </w:pPr>
          </w:p>
        </w:tc>
        <w:tc>
          <w:tcPr>
            <w:tcW w:w="665" w:type="pct"/>
            <w:gridSpan w:val="2"/>
          </w:tcPr>
          <w:p w14:paraId="7150F6A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4A13A3F6" w14:textId="77777777" w:rsidR="000B0A72" w:rsidRPr="00504735" w:rsidRDefault="000B0A72" w:rsidP="000B0A72">
            <w:pPr>
              <w:rPr>
                <w:rFonts w:cstheme="minorHAnsi"/>
                <w:bCs/>
                <w:szCs w:val="20"/>
                <w:lang w:val="fr-FR"/>
              </w:rPr>
            </w:pPr>
          </w:p>
        </w:tc>
      </w:tr>
      <w:tr w:rsidR="000A1F97" w:rsidRPr="00760CD1" w14:paraId="0A9B6BCF" w14:textId="77777777" w:rsidTr="00DD0383">
        <w:tblPrEx>
          <w:jc w:val="left"/>
        </w:tblPrEx>
        <w:trPr>
          <w:cantSplit/>
          <w:trHeight w:val="20"/>
        </w:trPr>
        <w:tc>
          <w:tcPr>
            <w:tcW w:w="258" w:type="pct"/>
          </w:tcPr>
          <w:p w14:paraId="21838AC6"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4E6FA093" w14:textId="7C9CA12E" w:rsidR="000B0A72" w:rsidRPr="00504735" w:rsidRDefault="000B0A72" w:rsidP="000B0A72">
            <w:pPr>
              <w:rPr>
                <w:rFonts w:cstheme="minorHAnsi"/>
                <w:bCs/>
                <w:szCs w:val="20"/>
                <w:lang w:val="fr-FR"/>
              </w:rPr>
            </w:pPr>
            <w:r w:rsidRPr="00504735">
              <w:rPr>
                <w:rFonts w:cstheme="minorHAnsi"/>
                <w:szCs w:val="20"/>
                <w:lang w:val="fr-FR"/>
              </w:rPr>
              <w:t>Recherche de sucre dans les urines</w:t>
            </w:r>
          </w:p>
        </w:tc>
        <w:tc>
          <w:tcPr>
            <w:tcW w:w="1051" w:type="pct"/>
          </w:tcPr>
          <w:p w14:paraId="2B700EA8"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04EF020D"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602E56FB" w14:textId="77777777" w:rsidR="000B0A72" w:rsidRPr="00504735" w:rsidRDefault="000B0A72" w:rsidP="000B0A72">
            <w:pPr>
              <w:rPr>
                <w:rFonts w:cstheme="minorHAnsi"/>
                <w:bCs/>
                <w:szCs w:val="20"/>
                <w:lang w:val="fr-FR"/>
              </w:rPr>
            </w:pPr>
          </w:p>
        </w:tc>
        <w:tc>
          <w:tcPr>
            <w:tcW w:w="665" w:type="pct"/>
            <w:gridSpan w:val="2"/>
          </w:tcPr>
          <w:p w14:paraId="6CCBC61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607BDB5D" w14:textId="77777777" w:rsidR="000B0A72" w:rsidRPr="00504735" w:rsidRDefault="000B0A72" w:rsidP="000B0A72">
            <w:pPr>
              <w:rPr>
                <w:rFonts w:cstheme="minorHAnsi"/>
                <w:bCs/>
                <w:szCs w:val="20"/>
                <w:lang w:val="fr-FR"/>
              </w:rPr>
            </w:pPr>
          </w:p>
        </w:tc>
      </w:tr>
      <w:tr w:rsidR="000A1F97" w:rsidRPr="00760CD1" w14:paraId="390A4D4B" w14:textId="77777777" w:rsidTr="00DD0383">
        <w:tblPrEx>
          <w:jc w:val="left"/>
        </w:tblPrEx>
        <w:trPr>
          <w:cantSplit/>
          <w:trHeight w:val="20"/>
        </w:trPr>
        <w:tc>
          <w:tcPr>
            <w:tcW w:w="258" w:type="pct"/>
          </w:tcPr>
          <w:p w14:paraId="0783A2B1"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60052682" w14:textId="7B925CED" w:rsidR="000B0A72" w:rsidRPr="00504735" w:rsidRDefault="000B0A72" w:rsidP="000B0A72">
            <w:pPr>
              <w:rPr>
                <w:rFonts w:cstheme="minorHAnsi"/>
                <w:bCs/>
                <w:szCs w:val="20"/>
                <w:lang w:val="fr-FR"/>
              </w:rPr>
            </w:pPr>
            <w:r w:rsidRPr="00504735">
              <w:rPr>
                <w:rFonts w:cstheme="minorHAnsi"/>
                <w:szCs w:val="20"/>
                <w:lang w:val="fr-FR"/>
              </w:rPr>
              <w:t>Test de grossesse</w:t>
            </w:r>
          </w:p>
        </w:tc>
        <w:tc>
          <w:tcPr>
            <w:tcW w:w="1051" w:type="pct"/>
          </w:tcPr>
          <w:p w14:paraId="40A32AA2"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4EA767C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0745692F" w14:textId="77777777" w:rsidR="000B0A72" w:rsidRPr="00504735" w:rsidRDefault="000B0A72" w:rsidP="000B0A72">
            <w:pPr>
              <w:rPr>
                <w:rFonts w:cstheme="minorHAnsi"/>
                <w:bCs/>
                <w:szCs w:val="20"/>
                <w:lang w:val="fr-FR"/>
              </w:rPr>
            </w:pPr>
          </w:p>
        </w:tc>
        <w:tc>
          <w:tcPr>
            <w:tcW w:w="665" w:type="pct"/>
            <w:gridSpan w:val="2"/>
          </w:tcPr>
          <w:p w14:paraId="0CE0D76A"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28B4BED9" w14:textId="77777777" w:rsidR="000B0A72" w:rsidRPr="00504735" w:rsidRDefault="000B0A72" w:rsidP="000B0A72">
            <w:pPr>
              <w:rPr>
                <w:rFonts w:cstheme="minorHAnsi"/>
                <w:bCs/>
                <w:szCs w:val="20"/>
                <w:lang w:val="fr-FR"/>
              </w:rPr>
            </w:pPr>
          </w:p>
        </w:tc>
      </w:tr>
      <w:tr w:rsidR="000A1F97" w:rsidRPr="00760CD1" w14:paraId="351923AD" w14:textId="77777777" w:rsidTr="00DD0383">
        <w:tblPrEx>
          <w:jc w:val="left"/>
        </w:tblPrEx>
        <w:trPr>
          <w:cantSplit/>
          <w:trHeight w:val="20"/>
        </w:trPr>
        <w:tc>
          <w:tcPr>
            <w:tcW w:w="258" w:type="pct"/>
          </w:tcPr>
          <w:p w14:paraId="5B441481"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5DD38608" w14:textId="64664B7A" w:rsidR="000B0A72" w:rsidRPr="00504735" w:rsidRDefault="000B0A72" w:rsidP="000B0A72">
            <w:pPr>
              <w:rPr>
                <w:rFonts w:cstheme="minorHAnsi"/>
                <w:bCs/>
                <w:szCs w:val="20"/>
                <w:lang w:val="fr-FR"/>
              </w:rPr>
            </w:pPr>
            <w:r w:rsidRPr="00504735">
              <w:rPr>
                <w:rFonts w:cstheme="minorHAnsi"/>
                <w:szCs w:val="20"/>
                <w:lang w:val="fr-FR"/>
              </w:rPr>
              <w:t xml:space="preserve">Vaccination contre le tétanos </w:t>
            </w:r>
          </w:p>
        </w:tc>
        <w:tc>
          <w:tcPr>
            <w:tcW w:w="1051" w:type="pct"/>
          </w:tcPr>
          <w:p w14:paraId="16C9D3B3"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57CB37FE"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2A2FED6E" w14:textId="77777777" w:rsidR="000B0A72" w:rsidRPr="00504735" w:rsidRDefault="000B0A72" w:rsidP="000B0A72">
            <w:pPr>
              <w:rPr>
                <w:rFonts w:cstheme="minorHAnsi"/>
                <w:bCs/>
                <w:szCs w:val="20"/>
                <w:lang w:val="fr-FR"/>
              </w:rPr>
            </w:pPr>
          </w:p>
        </w:tc>
        <w:tc>
          <w:tcPr>
            <w:tcW w:w="665" w:type="pct"/>
            <w:gridSpan w:val="2"/>
          </w:tcPr>
          <w:p w14:paraId="0BB46CD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23C0C382" w14:textId="77777777" w:rsidR="000B0A72" w:rsidRPr="00504735" w:rsidRDefault="000B0A72" w:rsidP="000B0A72">
            <w:pPr>
              <w:rPr>
                <w:rFonts w:cstheme="minorHAnsi"/>
                <w:bCs/>
                <w:szCs w:val="20"/>
                <w:lang w:val="fr-FR"/>
              </w:rPr>
            </w:pPr>
          </w:p>
        </w:tc>
      </w:tr>
      <w:tr w:rsidR="000A1F97" w:rsidRPr="00760CD1" w14:paraId="485249C2" w14:textId="77777777" w:rsidTr="00DD0383">
        <w:tblPrEx>
          <w:jc w:val="left"/>
        </w:tblPrEx>
        <w:trPr>
          <w:cantSplit/>
          <w:trHeight w:val="20"/>
        </w:trPr>
        <w:tc>
          <w:tcPr>
            <w:tcW w:w="258" w:type="pct"/>
          </w:tcPr>
          <w:p w14:paraId="207A6856"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13015F78" w14:textId="66F82735" w:rsidR="000B0A72" w:rsidRPr="00504735" w:rsidRDefault="000B0A72" w:rsidP="000B0A72">
            <w:pPr>
              <w:rPr>
                <w:rFonts w:cstheme="minorHAnsi"/>
                <w:bCs/>
                <w:szCs w:val="20"/>
                <w:lang w:val="fr-FR"/>
              </w:rPr>
            </w:pPr>
            <w:r w:rsidRPr="00504735">
              <w:rPr>
                <w:rFonts w:cstheme="minorHAnsi"/>
                <w:szCs w:val="20"/>
                <w:lang w:val="fr-FR"/>
              </w:rPr>
              <w:t>Groupage sanguin</w:t>
            </w:r>
          </w:p>
        </w:tc>
        <w:tc>
          <w:tcPr>
            <w:tcW w:w="1051" w:type="pct"/>
          </w:tcPr>
          <w:p w14:paraId="36B8493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56DDE640"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19D6F739" w14:textId="77777777" w:rsidR="000B0A72" w:rsidRPr="00504735" w:rsidRDefault="000B0A72" w:rsidP="000B0A72">
            <w:pPr>
              <w:rPr>
                <w:rFonts w:cstheme="minorHAnsi"/>
                <w:bCs/>
                <w:szCs w:val="20"/>
                <w:lang w:val="fr-FR"/>
              </w:rPr>
            </w:pPr>
          </w:p>
        </w:tc>
        <w:tc>
          <w:tcPr>
            <w:tcW w:w="665" w:type="pct"/>
            <w:gridSpan w:val="2"/>
          </w:tcPr>
          <w:p w14:paraId="66D7149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643E6269" w14:textId="77777777" w:rsidR="000B0A72" w:rsidRPr="00504735" w:rsidRDefault="000B0A72" w:rsidP="000B0A72">
            <w:pPr>
              <w:rPr>
                <w:rFonts w:cstheme="minorHAnsi"/>
                <w:bCs/>
                <w:szCs w:val="20"/>
                <w:lang w:val="fr-FR"/>
              </w:rPr>
            </w:pPr>
          </w:p>
        </w:tc>
      </w:tr>
      <w:tr w:rsidR="000A1F97" w:rsidRPr="00760CD1" w14:paraId="31A85C5D" w14:textId="77777777" w:rsidTr="00DD0383">
        <w:tblPrEx>
          <w:jc w:val="left"/>
        </w:tblPrEx>
        <w:trPr>
          <w:cantSplit/>
          <w:trHeight w:val="20"/>
        </w:trPr>
        <w:tc>
          <w:tcPr>
            <w:tcW w:w="258" w:type="pct"/>
          </w:tcPr>
          <w:p w14:paraId="17E47BBC"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336B901F" w14:textId="2F339EF3" w:rsidR="000B0A72" w:rsidRPr="00504735" w:rsidRDefault="000B0A72" w:rsidP="000B0A72">
            <w:pPr>
              <w:rPr>
                <w:rFonts w:cstheme="minorHAnsi"/>
                <w:bCs/>
                <w:szCs w:val="20"/>
                <w:lang w:val="fr-FR"/>
              </w:rPr>
            </w:pPr>
            <w:r w:rsidRPr="00504735">
              <w:rPr>
                <w:rFonts w:cstheme="minorHAnsi"/>
                <w:szCs w:val="20"/>
                <w:lang w:val="fr-FR"/>
              </w:rPr>
              <w:t>Détermination du facteur Rhésus</w:t>
            </w:r>
          </w:p>
        </w:tc>
        <w:tc>
          <w:tcPr>
            <w:tcW w:w="1051" w:type="pct"/>
          </w:tcPr>
          <w:p w14:paraId="4084D146"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425D465E"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0F61591F" w14:textId="77777777" w:rsidR="000B0A72" w:rsidRPr="00504735" w:rsidRDefault="000B0A72" w:rsidP="000B0A72">
            <w:pPr>
              <w:rPr>
                <w:rFonts w:cstheme="minorHAnsi"/>
                <w:bCs/>
                <w:szCs w:val="20"/>
                <w:lang w:val="fr-FR"/>
              </w:rPr>
            </w:pPr>
          </w:p>
        </w:tc>
        <w:tc>
          <w:tcPr>
            <w:tcW w:w="665" w:type="pct"/>
            <w:gridSpan w:val="2"/>
          </w:tcPr>
          <w:p w14:paraId="24A4ACFD"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5C8D3EA0" w14:textId="77777777" w:rsidR="000B0A72" w:rsidRPr="00504735" w:rsidRDefault="000B0A72" w:rsidP="000B0A72">
            <w:pPr>
              <w:rPr>
                <w:rFonts w:cstheme="minorHAnsi"/>
                <w:bCs/>
                <w:szCs w:val="20"/>
                <w:lang w:val="fr-FR"/>
              </w:rPr>
            </w:pPr>
          </w:p>
        </w:tc>
      </w:tr>
      <w:tr w:rsidR="000A1F97" w:rsidRPr="00760CD1" w14:paraId="739BCA7F" w14:textId="77777777" w:rsidTr="00DD0383">
        <w:tblPrEx>
          <w:jc w:val="left"/>
        </w:tblPrEx>
        <w:trPr>
          <w:cantSplit/>
          <w:trHeight w:val="20"/>
        </w:trPr>
        <w:tc>
          <w:tcPr>
            <w:tcW w:w="258" w:type="pct"/>
          </w:tcPr>
          <w:p w14:paraId="22EC2644"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5884C74F" w14:textId="5A13A8DF" w:rsidR="000B0A72" w:rsidRPr="00504735" w:rsidRDefault="000B0A72" w:rsidP="000B0A72">
            <w:pPr>
              <w:rPr>
                <w:rFonts w:cstheme="minorHAnsi"/>
                <w:bCs/>
                <w:szCs w:val="20"/>
                <w:lang w:val="fr-FR"/>
              </w:rPr>
            </w:pPr>
            <w:r w:rsidRPr="00504735">
              <w:rPr>
                <w:rFonts w:cstheme="minorHAnsi"/>
                <w:szCs w:val="20"/>
                <w:lang w:val="fr-FR"/>
              </w:rPr>
              <w:t>Test de dépistage de la syphilis effectué</w:t>
            </w:r>
          </w:p>
        </w:tc>
        <w:tc>
          <w:tcPr>
            <w:tcW w:w="1051" w:type="pct"/>
          </w:tcPr>
          <w:p w14:paraId="78DEFBE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1D730E2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61F2FFC0" w14:textId="77777777" w:rsidR="000B0A72" w:rsidRPr="00504735" w:rsidRDefault="000B0A72" w:rsidP="000B0A72">
            <w:pPr>
              <w:rPr>
                <w:rFonts w:cstheme="minorHAnsi"/>
                <w:bCs/>
                <w:szCs w:val="20"/>
                <w:lang w:val="fr-FR"/>
              </w:rPr>
            </w:pPr>
          </w:p>
        </w:tc>
        <w:tc>
          <w:tcPr>
            <w:tcW w:w="665" w:type="pct"/>
            <w:gridSpan w:val="2"/>
          </w:tcPr>
          <w:p w14:paraId="424A662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3B3ECF19" w14:textId="77777777" w:rsidR="000B0A72" w:rsidRPr="00504735" w:rsidRDefault="000B0A72" w:rsidP="000B0A72">
            <w:pPr>
              <w:rPr>
                <w:rFonts w:cstheme="minorHAnsi"/>
                <w:bCs/>
                <w:szCs w:val="20"/>
                <w:lang w:val="fr-FR"/>
              </w:rPr>
            </w:pPr>
          </w:p>
        </w:tc>
      </w:tr>
      <w:tr w:rsidR="000A1F97" w:rsidRPr="00760CD1" w14:paraId="3C53B5CA" w14:textId="77777777" w:rsidTr="00DD0383">
        <w:tblPrEx>
          <w:jc w:val="left"/>
        </w:tblPrEx>
        <w:trPr>
          <w:cantSplit/>
          <w:trHeight w:val="20"/>
        </w:trPr>
        <w:tc>
          <w:tcPr>
            <w:tcW w:w="258" w:type="pct"/>
          </w:tcPr>
          <w:p w14:paraId="3AB450DD"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328F0953" w14:textId="6D267D64" w:rsidR="000B0A72" w:rsidRPr="00504735" w:rsidRDefault="000B0A72" w:rsidP="000B0A72">
            <w:pPr>
              <w:rPr>
                <w:rFonts w:cstheme="minorHAnsi"/>
                <w:bCs/>
                <w:szCs w:val="20"/>
                <w:lang w:val="fr-FR"/>
              </w:rPr>
            </w:pPr>
            <w:r w:rsidRPr="00504735">
              <w:rPr>
                <w:rFonts w:cstheme="minorHAnsi"/>
                <w:szCs w:val="20"/>
                <w:lang w:val="fr-FR"/>
              </w:rPr>
              <w:t>Test de dépistage du VIH effectué</w:t>
            </w:r>
          </w:p>
        </w:tc>
        <w:tc>
          <w:tcPr>
            <w:tcW w:w="1051" w:type="pct"/>
          </w:tcPr>
          <w:p w14:paraId="3465833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35682C40"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78766777" w14:textId="77777777" w:rsidR="000B0A72" w:rsidRPr="00504735" w:rsidRDefault="000B0A72" w:rsidP="000B0A72">
            <w:pPr>
              <w:rPr>
                <w:rFonts w:cstheme="minorHAnsi"/>
                <w:bCs/>
                <w:szCs w:val="20"/>
                <w:lang w:val="fr-FR"/>
              </w:rPr>
            </w:pPr>
          </w:p>
        </w:tc>
        <w:tc>
          <w:tcPr>
            <w:tcW w:w="665" w:type="pct"/>
            <w:gridSpan w:val="2"/>
          </w:tcPr>
          <w:p w14:paraId="716C46B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61E22935" w14:textId="77777777" w:rsidR="000B0A72" w:rsidRPr="00504735" w:rsidRDefault="000B0A72" w:rsidP="000B0A72">
            <w:pPr>
              <w:rPr>
                <w:rFonts w:cstheme="minorHAnsi"/>
                <w:bCs/>
                <w:szCs w:val="20"/>
                <w:lang w:val="fr-FR"/>
              </w:rPr>
            </w:pPr>
          </w:p>
        </w:tc>
      </w:tr>
      <w:tr w:rsidR="000A1F97" w:rsidRPr="00760CD1" w14:paraId="1F933F10" w14:textId="77777777" w:rsidTr="00DD0383">
        <w:tblPrEx>
          <w:jc w:val="left"/>
        </w:tblPrEx>
        <w:trPr>
          <w:cantSplit/>
          <w:trHeight w:val="20"/>
        </w:trPr>
        <w:tc>
          <w:tcPr>
            <w:tcW w:w="258" w:type="pct"/>
          </w:tcPr>
          <w:p w14:paraId="7271D08F"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135AF769" w14:textId="7AC214E8" w:rsidR="000B0A72" w:rsidRPr="00504735" w:rsidRDefault="000B0A72" w:rsidP="000B0A72">
            <w:pPr>
              <w:rPr>
                <w:rFonts w:cstheme="minorHAnsi"/>
                <w:bCs/>
                <w:szCs w:val="20"/>
                <w:lang w:val="fr-FR"/>
              </w:rPr>
            </w:pPr>
            <w:proofErr w:type="spellStart"/>
            <w:r w:rsidRPr="00504735">
              <w:rPr>
                <w:rFonts w:cstheme="minorHAnsi"/>
                <w:szCs w:val="20"/>
                <w:lang w:val="fr-FR"/>
              </w:rPr>
              <w:t>Prélévement</w:t>
            </w:r>
            <w:proofErr w:type="spellEnd"/>
            <w:r w:rsidRPr="00504735">
              <w:rPr>
                <w:rFonts w:cstheme="minorHAnsi"/>
                <w:szCs w:val="20"/>
                <w:lang w:val="fr-FR"/>
              </w:rPr>
              <w:t xml:space="preserve"> vaginal effectué</w:t>
            </w:r>
          </w:p>
        </w:tc>
        <w:tc>
          <w:tcPr>
            <w:tcW w:w="1051" w:type="pct"/>
          </w:tcPr>
          <w:p w14:paraId="23D23B8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53438A34"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6119E200" w14:textId="77777777" w:rsidR="000B0A72" w:rsidRPr="00504735" w:rsidRDefault="000B0A72" w:rsidP="000B0A72">
            <w:pPr>
              <w:rPr>
                <w:rFonts w:cstheme="minorHAnsi"/>
                <w:bCs/>
                <w:szCs w:val="20"/>
                <w:lang w:val="fr-FR"/>
              </w:rPr>
            </w:pPr>
          </w:p>
        </w:tc>
        <w:tc>
          <w:tcPr>
            <w:tcW w:w="665" w:type="pct"/>
            <w:gridSpan w:val="2"/>
          </w:tcPr>
          <w:p w14:paraId="39001688"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536D34E6" w14:textId="77777777" w:rsidR="000B0A72" w:rsidRPr="00504735" w:rsidRDefault="000B0A72" w:rsidP="000B0A72">
            <w:pPr>
              <w:rPr>
                <w:rFonts w:cstheme="minorHAnsi"/>
                <w:bCs/>
                <w:szCs w:val="20"/>
                <w:lang w:val="fr-FR"/>
              </w:rPr>
            </w:pPr>
          </w:p>
        </w:tc>
      </w:tr>
      <w:tr w:rsidR="000A1F97" w:rsidRPr="00760CD1" w14:paraId="2165E2AE" w14:textId="77777777" w:rsidTr="00DD0383">
        <w:tblPrEx>
          <w:jc w:val="left"/>
        </w:tblPrEx>
        <w:trPr>
          <w:cantSplit/>
          <w:trHeight w:val="20"/>
        </w:trPr>
        <w:tc>
          <w:tcPr>
            <w:tcW w:w="258" w:type="pct"/>
          </w:tcPr>
          <w:p w14:paraId="6EE704AD"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2FAB6612" w14:textId="2AEDC0D4" w:rsidR="000B0A72" w:rsidRPr="00504735" w:rsidRDefault="000B0A72" w:rsidP="000B0A72">
            <w:pPr>
              <w:rPr>
                <w:rFonts w:cstheme="minorHAnsi"/>
                <w:bCs/>
                <w:szCs w:val="20"/>
                <w:lang w:val="fr-FR"/>
              </w:rPr>
            </w:pPr>
            <w:r w:rsidRPr="00504735">
              <w:rPr>
                <w:rFonts w:cstheme="minorHAnsi"/>
                <w:szCs w:val="20"/>
                <w:lang w:val="fr-FR"/>
              </w:rPr>
              <w:t>Déparasitage</w:t>
            </w:r>
          </w:p>
        </w:tc>
        <w:tc>
          <w:tcPr>
            <w:tcW w:w="1051" w:type="pct"/>
          </w:tcPr>
          <w:p w14:paraId="5D7798E1"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5030CF7F"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7B951A38" w14:textId="77777777" w:rsidR="000B0A72" w:rsidRPr="00504735" w:rsidRDefault="000B0A72" w:rsidP="000B0A72">
            <w:pPr>
              <w:rPr>
                <w:rFonts w:cstheme="minorHAnsi"/>
                <w:bCs/>
                <w:szCs w:val="20"/>
                <w:lang w:val="fr-FR"/>
              </w:rPr>
            </w:pPr>
          </w:p>
        </w:tc>
        <w:tc>
          <w:tcPr>
            <w:tcW w:w="665" w:type="pct"/>
            <w:gridSpan w:val="2"/>
          </w:tcPr>
          <w:p w14:paraId="221BC371"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1E258B83" w14:textId="77777777" w:rsidR="000B0A72" w:rsidRPr="00504735" w:rsidRDefault="000B0A72" w:rsidP="000B0A72">
            <w:pPr>
              <w:rPr>
                <w:rFonts w:cstheme="minorHAnsi"/>
                <w:bCs/>
                <w:szCs w:val="20"/>
                <w:lang w:val="fr-FR"/>
              </w:rPr>
            </w:pPr>
          </w:p>
        </w:tc>
      </w:tr>
      <w:tr w:rsidR="000A1F97" w:rsidRPr="00760CD1" w14:paraId="31AF85B2" w14:textId="77777777" w:rsidTr="00DD0383">
        <w:tblPrEx>
          <w:jc w:val="left"/>
        </w:tblPrEx>
        <w:trPr>
          <w:cantSplit/>
          <w:trHeight w:val="20"/>
        </w:trPr>
        <w:tc>
          <w:tcPr>
            <w:tcW w:w="258" w:type="pct"/>
          </w:tcPr>
          <w:p w14:paraId="5CB5E8A1"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49AA43E7" w14:textId="12C79CD1" w:rsidR="000B0A72" w:rsidRPr="00504735" w:rsidRDefault="000B0A72" w:rsidP="000B0A72">
            <w:pPr>
              <w:rPr>
                <w:rFonts w:cstheme="minorHAnsi"/>
                <w:bCs/>
                <w:szCs w:val="20"/>
                <w:lang w:val="fr-FR"/>
              </w:rPr>
            </w:pPr>
            <w:r w:rsidRPr="00504735">
              <w:rPr>
                <w:rFonts w:cstheme="minorHAnsi"/>
                <w:szCs w:val="20"/>
                <w:lang w:val="fr-FR"/>
              </w:rPr>
              <w:t>Prise en charge des complications de la grossesse</w:t>
            </w:r>
          </w:p>
        </w:tc>
        <w:tc>
          <w:tcPr>
            <w:tcW w:w="1051" w:type="pct"/>
          </w:tcPr>
          <w:p w14:paraId="23FBBF7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0BED548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2AD0BB80" w14:textId="77777777" w:rsidR="000B0A72" w:rsidRPr="00504735" w:rsidRDefault="000B0A72" w:rsidP="000B0A72">
            <w:pPr>
              <w:rPr>
                <w:rFonts w:cstheme="minorHAnsi"/>
                <w:bCs/>
                <w:szCs w:val="20"/>
                <w:lang w:val="fr-FR"/>
              </w:rPr>
            </w:pPr>
          </w:p>
        </w:tc>
        <w:tc>
          <w:tcPr>
            <w:tcW w:w="665" w:type="pct"/>
            <w:gridSpan w:val="2"/>
          </w:tcPr>
          <w:p w14:paraId="24B5EC07"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722C89CE" w14:textId="77777777" w:rsidR="000B0A72" w:rsidRPr="00504735" w:rsidRDefault="000B0A72" w:rsidP="000B0A72">
            <w:pPr>
              <w:rPr>
                <w:rFonts w:cstheme="minorHAnsi"/>
                <w:bCs/>
                <w:szCs w:val="20"/>
                <w:lang w:val="fr-FR"/>
              </w:rPr>
            </w:pPr>
          </w:p>
        </w:tc>
      </w:tr>
      <w:tr w:rsidR="000A1F97" w:rsidRPr="00760CD1" w14:paraId="288B2C71" w14:textId="77777777" w:rsidTr="00DD0383">
        <w:tblPrEx>
          <w:jc w:val="left"/>
        </w:tblPrEx>
        <w:trPr>
          <w:cantSplit/>
          <w:trHeight w:val="20"/>
        </w:trPr>
        <w:tc>
          <w:tcPr>
            <w:tcW w:w="258" w:type="pct"/>
          </w:tcPr>
          <w:p w14:paraId="35A8B9D5"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24EDF4C0" w14:textId="0691ED81" w:rsidR="000B0A72" w:rsidRPr="00504735" w:rsidRDefault="000B0A72" w:rsidP="000B0A72">
            <w:pPr>
              <w:rPr>
                <w:rFonts w:cstheme="minorHAnsi"/>
                <w:bCs/>
                <w:szCs w:val="20"/>
                <w:lang w:val="fr-FR"/>
              </w:rPr>
            </w:pPr>
            <w:r w:rsidRPr="00504735">
              <w:rPr>
                <w:rFonts w:cstheme="minorHAnsi"/>
                <w:szCs w:val="20"/>
                <w:lang w:val="fr-FR"/>
              </w:rPr>
              <w:t>Prise en charge de l'anémie sévère</w:t>
            </w:r>
          </w:p>
        </w:tc>
        <w:tc>
          <w:tcPr>
            <w:tcW w:w="1051" w:type="pct"/>
          </w:tcPr>
          <w:p w14:paraId="57D33175"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5C1D28D3"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65B3FFE4" w14:textId="77777777" w:rsidR="000B0A72" w:rsidRPr="00504735" w:rsidRDefault="000B0A72" w:rsidP="000B0A72">
            <w:pPr>
              <w:rPr>
                <w:rFonts w:cstheme="minorHAnsi"/>
                <w:bCs/>
                <w:szCs w:val="20"/>
                <w:lang w:val="fr-FR"/>
              </w:rPr>
            </w:pPr>
          </w:p>
        </w:tc>
        <w:tc>
          <w:tcPr>
            <w:tcW w:w="665" w:type="pct"/>
            <w:gridSpan w:val="2"/>
          </w:tcPr>
          <w:p w14:paraId="456CB47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7654A6AD" w14:textId="77777777" w:rsidR="000B0A72" w:rsidRPr="00504735" w:rsidRDefault="000B0A72" w:rsidP="000B0A72">
            <w:pPr>
              <w:rPr>
                <w:rFonts w:cstheme="minorHAnsi"/>
                <w:bCs/>
                <w:szCs w:val="20"/>
                <w:lang w:val="fr-FR"/>
              </w:rPr>
            </w:pPr>
          </w:p>
        </w:tc>
      </w:tr>
      <w:tr w:rsidR="000A1F97" w:rsidRPr="00760CD1" w14:paraId="03FC5AD7" w14:textId="77777777" w:rsidTr="00DD0383">
        <w:tblPrEx>
          <w:jc w:val="left"/>
        </w:tblPrEx>
        <w:trPr>
          <w:cantSplit/>
          <w:trHeight w:val="20"/>
        </w:trPr>
        <w:tc>
          <w:tcPr>
            <w:tcW w:w="258" w:type="pct"/>
          </w:tcPr>
          <w:p w14:paraId="7E34AC9C"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45CEDA67" w14:textId="6E001DB5" w:rsidR="000B0A72" w:rsidRPr="00504735" w:rsidRDefault="000B0A72" w:rsidP="000B0A72">
            <w:pPr>
              <w:rPr>
                <w:rFonts w:cstheme="minorHAnsi"/>
                <w:bCs/>
                <w:szCs w:val="20"/>
                <w:lang w:val="fr-FR"/>
              </w:rPr>
            </w:pPr>
            <w:r w:rsidRPr="00504735">
              <w:rPr>
                <w:rFonts w:cstheme="minorHAnsi"/>
                <w:szCs w:val="20"/>
                <w:lang w:val="fr-FR"/>
              </w:rPr>
              <w:t>Conseils en nutrition</w:t>
            </w:r>
          </w:p>
        </w:tc>
        <w:tc>
          <w:tcPr>
            <w:tcW w:w="1051" w:type="pct"/>
          </w:tcPr>
          <w:p w14:paraId="2B9D7377"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5263721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4C1D0911" w14:textId="77777777" w:rsidR="000B0A72" w:rsidRPr="00504735" w:rsidRDefault="000B0A72" w:rsidP="000B0A72">
            <w:pPr>
              <w:rPr>
                <w:rFonts w:cstheme="minorHAnsi"/>
                <w:bCs/>
                <w:szCs w:val="20"/>
                <w:lang w:val="fr-FR"/>
              </w:rPr>
            </w:pPr>
          </w:p>
        </w:tc>
        <w:tc>
          <w:tcPr>
            <w:tcW w:w="665" w:type="pct"/>
            <w:gridSpan w:val="2"/>
          </w:tcPr>
          <w:p w14:paraId="10F19EC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2065FF35" w14:textId="77777777" w:rsidR="000B0A72" w:rsidRPr="00504735" w:rsidRDefault="000B0A72" w:rsidP="000B0A72">
            <w:pPr>
              <w:rPr>
                <w:rFonts w:cstheme="minorHAnsi"/>
                <w:bCs/>
                <w:szCs w:val="20"/>
                <w:lang w:val="fr-FR"/>
              </w:rPr>
            </w:pPr>
          </w:p>
        </w:tc>
      </w:tr>
      <w:tr w:rsidR="000A1F97" w:rsidRPr="00760CD1" w14:paraId="18A7D5C3" w14:textId="77777777" w:rsidTr="00DD0383">
        <w:tblPrEx>
          <w:jc w:val="left"/>
        </w:tblPrEx>
        <w:trPr>
          <w:cantSplit/>
          <w:trHeight w:val="20"/>
        </w:trPr>
        <w:tc>
          <w:tcPr>
            <w:tcW w:w="258" w:type="pct"/>
          </w:tcPr>
          <w:p w14:paraId="0335A1A2"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3B8667D1" w14:textId="00FEB1DD" w:rsidR="000B0A72" w:rsidRPr="00504735" w:rsidRDefault="000B0A72" w:rsidP="000B0A72">
            <w:pPr>
              <w:rPr>
                <w:rFonts w:cstheme="minorHAnsi"/>
                <w:bCs/>
                <w:szCs w:val="20"/>
                <w:lang w:val="fr-FR"/>
              </w:rPr>
            </w:pPr>
            <w:r w:rsidRPr="00504735">
              <w:rPr>
                <w:rFonts w:cstheme="minorHAnsi"/>
                <w:szCs w:val="20"/>
                <w:lang w:val="fr-FR"/>
              </w:rPr>
              <w:t xml:space="preserve">Conseils de préparation à l’accouchement </w:t>
            </w:r>
          </w:p>
        </w:tc>
        <w:tc>
          <w:tcPr>
            <w:tcW w:w="1051" w:type="pct"/>
          </w:tcPr>
          <w:p w14:paraId="2E499DF6"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593DB976"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3000CE91" w14:textId="77777777" w:rsidR="000B0A72" w:rsidRPr="00504735" w:rsidRDefault="000B0A72" w:rsidP="000B0A72">
            <w:pPr>
              <w:rPr>
                <w:rFonts w:cstheme="minorHAnsi"/>
                <w:bCs/>
                <w:szCs w:val="20"/>
                <w:lang w:val="fr-FR"/>
              </w:rPr>
            </w:pPr>
          </w:p>
        </w:tc>
        <w:tc>
          <w:tcPr>
            <w:tcW w:w="665" w:type="pct"/>
            <w:gridSpan w:val="2"/>
          </w:tcPr>
          <w:p w14:paraId="2A015D54"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11663264" w14:textId="77777777" w:rsidR="000B0A72" w:rsidRPr="00504735" w:rsidRDefault="000B0A72" w:rsidP="000B0A72">
            <w:pPr>
              <w:rPr>
                <w:rFonts w:cstheme="minorHAnsi"/>
                <w:bCs/>
                <w:szCs w:val="20"/>
                <w:lang w:val="fr-FR"/>
              </w:rPr>
            </w:pPr>
          </w:p>
        </w:tc>
      </w:tr>
      <w:tr w:rsidR="000A1F97" w:rsidRPr="00760CD1" w14:paraId="4893D3E0" w14:textId="77777777" w:rsidTr="00DD0383">
        <w:tblPrEx>
          <w:jc w:val="left"/>
        </w:tblPrEx>
        <w:trPr>
          <w:cantSplit/>
          <w:trHeight w:val="20"/>
        </w:trPr>
        <w:tc>
          <w:tcPr>
            <w:tcW w:w="258" w:type="pct"/>
          </w:tcPr>
          <w:p w14:paraId="4A461F43"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7F2A3723" w14:textId="6F28075A" w:rsidR="000B0A72" w:rsidRPr="00504735" w:rsidRDefault="000B0A72" w:rsidP="000B0A72">
            <w:pPr>
              <w:rPr>
                <w:rFonts w:cstheme="minorHAnsi"/>
                <w:bCs/>
                <w:szCs w:val="20"/>
                <w:lang w:val="fr-FR"/>
              </w:rPr>
            </w:pPr>
            <w:r w:rsidRPr="00504735">
              <w:rPr>
                <w:rFonts w:cstheme="minorHAnsi"/>
                <w:szCs w:val="20"/>
                <w:lang w:val="fr-FR"/>
              </w:rPr>
              <w:t>Conseils en PF</w:t>
            </w:r>
          </w:p>
        </w:tc>
        <w:tc>
          <w:tcPr>
            <w:tcW w:w="1051" w:type="pct"/>
          </w:tcPr>
          <w:p w14:paraId="119225D7"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2EC260C7"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72078A8E" w14:textId="77777777" w:rsidR="000B0A72" w:rsidRPr="00504735" w:rsidRDefault="000B0A72" w:rsidP="000B0A72">
            <w:pPr>
              <w:rPr>
                <w:rFonts w:cstheme="minorHAnsi"/>
                <w:bCs/>
                <w:szCs w:val="20"/>
                <w:lang w:val="fr-FR"/>
              </w:rPr>
            </w:pPr>
          </w:p>
        </w:tc>
        <w:tc>
          <w:tcPr>
            <w:tcW w:w="665" w:type="pct"/>
            <w:gridSpan w:val="2"/>
          </w:tcPr>
          <w:p w14:paraId="265B68B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1BCDFDF1" w14:textId="77777777" w:rsidR="000B0A72" w:rsidRPr="00504735" w:rsidRDefault="000B0A72" w:rsidP="000B0A72">
            <w:pPr>
              <w:rPr>
                <w:rFonts w:cstheme="minorHAnsi"/>
                <w:bCs/>
                <w:szCs w:val="20"/>
                <w:lang w:val="fr-FR"/>
              </w:rPr>
            </w:pPr>
          </w:p>
        </w:tc>
      </w:tr>
      <w:tr w:rsidR="000A1F97" w:rsidRPr="00760CD1" w14:paraId="192A3273" w14:textId="77777777" w:rsidTr="00DD0383">
        <w:tblPrEx>
          <w:jc w:val="left"/>
        </w:tblPrEx>
        <w:trPr>
          <w:cantSplit/>
          <w:trHeight w:val="20"/>
        </w:trPr>
        <w:tc>
          <w:tcPr>
            <w:tcW w:w="258" w:type="pct"/>
          </w:tcPr>
          <w:p w14:paraId="6A342398"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6D467BA5" w14:textId="6D256770" w:rsidR="000B0A72" w:rsidRPr="00504735" w:rsidRDefault="000B0A72" w:rsidP="000B0A72">
            <w:pPr>
              <w:rPr>
                <w:rFonts w:cstheme="minorHAnsi"/>
                <w:bCs/>
                <w:szCs w:val="20"/>
                <w:lang w:val="fr-FR"/>
              </w:rPr>
            </w:pPr>
            <w:r w:rsidRPr="00504735">
              <w:rPr>
                <w:rFonts w:cstheme="minorHAnsi"/>
                <w:szCs w:val="20"/>
                <w:lang w:val="fr-FR"/>
              </w:rPr>
              <w:t xml:space="preserve">Conseils sur </w:t>
            </w:r>
            <w:proofErr w:type="gramStart"/>
            <w:r w:rsidRPr="00504735">
              <w:rPr>
                <w:rFonts w:cstheme="minorHAnsi"/>
                <w:szCs w:val="20"/>
                <w:lang w:val="fr-FR"/>
              </w:rPr>
              <w:t>l’accouchement  en</w:t>
            </w:r>
            <w:proofErr w:type="gramEnd"/>
            <w:r w:rsidRPr="00504735">
              <w:rPr>
                <w:rFonts w:cstheme="minorHAnsi"/>
                <w:szCs w:val="20"/>
                <w:lang w:val="fr-FR"/>
              </w:rPr>
              <w:t xml:space="preserve"> structure sanitaire </w:t>
            </w:r>
          </w:p>
        </w:tc>
        <w:tc>
          <w:tcPr>
            <w:tcW w:w="1051" w:type="pct"/>
          </w:tcPr>
          <w:p w14:paraId="44026BB1"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2BEA3DCB"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54515C14" w14:textId="77777777" w:rsidR="000B0A72" w:rsidRPr="00504735" w:rsidRDefault="000B0A72" w:rsidP="000B0A72">
            <w:pPr>
              <w:rPr>
                <w:rFonts w:cstheme="minorHAnsi"/>
                <w:bCs/>
                <w:szCs w:val="20"/>
                <w:lang w:val="fr-FR"/>
              </w:rPr>
            </w:pPr>
          </w:p>
        </w:tc>
        <w:tc>
          <w:tcPr>
            <w:tcW w:w="665" w:type="pct"/>
            <w:gridSpan w:val="2"/>
          </w:tcPr>
          <w:p w14:paraId="5046421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3262F3A8" w14:textId="77777777" w:rsidR="000B0A72" w:rsidRPr="00504735" w:rsidRDefault="000B0A72" w:rsidP="000B0A72">
            <w:pPr>
              <w:rPr>
                <w:rFonts w:cstheme="minorHAnsi"/>
                <w:bCs/>
                <w:szCs w:val="20"/>
                <w:lang w:val="fr-FR"/>
              </w:rPr>
            </w:pPr>
          </w:p>
        </w:tc>
      </w:tr>
      <w:tr w:rsidR="002C1329" w:rsidRPr="00E922E2" w14:paraId="1F3EEFFC" w14:textId="77777777" w:rsidTr="00DD0383">
        <w:tblPrEx>
          <w:jc w:val="left"/>
        </w:tblPrEx>
        <w:trPr>
          <w:cantSplit/>
          <w:trHeight w:val="20"/>
        </w:trPr>
        <w:tc>
          <w:tcPr>
            <w:tcW w:w="5000" w:type="pct"/>
            <w:gridSpan w:val="10"/>
            <w:shd w:val="clear" w:color="auto" w:fill="DEEAF6" w:themeFill="accent1" w:themeFillTint="33"/>
            <w:vAlign w:val="center"/>
          </w:tcPr>
          <w:p w14:paraId="02DE2505" w14:textId="5F5C26C5" w:rsidR="002C1329" w:rsidRPr="00504735" w:rsidRDefault="007E7F3A" w:rsidP="002C1329">
            <w:pPr>
              <w:spacing w:before="40" w:after="60"/>
              <w:rPr>
                <w:rFonts w:cstheme="minorHAnsi"/>
                <w:b/>
                <w:bCs/>
                <w:szCs w:val="20"/>
                <w:lang w:val="fr-FR"/>
              </w:rPr>
            </w:pPr>
            <w:r w:rsidRPr="00504735">
              <w:rPr>
                <w:rFonts w:eastAsia="Arial Narrow" w:cstheme="minorHAnsi"/>
                <w:noProof/>
                <w:spacing w:val="-2"/>
                <w:szCs w:val="20"/>
                <w:lang w:val="fr-FR" w:eastAsia="en-IN" w:bidi="hi-IN"/>
              </w:rPr>
              <w:t xml:space="preserve"> </w:t>
            </w:r>
            <w:r w:rsidR="002C1329" w:rsidRPr="00504735">
              <w:rPr>
                <w:rFonts w:cstheme="minorHAnsi"/>
                <w:b/>
                <w:bCs/>
                <w:szCs w:val="20"/>
                <w:lang w:val="fr-FR"/>
              </w:rPr>
              <w:t xml:space="preserve">B. </w:t>
            </w:r>
            <w:r w:rsidRPr="00504735">
              <w:rPr>
                <w:rFonts w:cstheme="minorHAnsi"/>
                <w:b/>
                <w:bCs/>
                <w:szCs w:val="20"/>
                <w:lang w:val="fr-FR"/>
              </w:rPr>
              <w:t xml:space="preserve">Services </w:t>
            </w:r>
            <w:proofErr w:type="gramStart"/>
            <w:r w:rsidRPr="00504735">
              <w:rPr>
                <w:rFonts w:cstheme="minorHAnsi"/>
                <w:b/>
                <w:bCs/>
                <w:szCs w:val="20"/>
                <w:lang w:val="fr-FR"/>
              </w:rPr>
              <w:t>d'accouchement  [</w:t>
            </w:r>
            <w:proofErr w:type="gramEnd"/>
            <w:r w:rsidR="00760CD1" w:rsidRPr="00D37CDB">
              <w:rPr>
                <w:rFonts w:cstheme="minorHAnsi"/>
                <w:b/>
                <w:bCs/>
                <w:szCs w:val="20"/>
                <w:lang w:val="fr-FR"/>
              </w:rPr>
              <w:t xml:space="preserve">Si </w:t>
            </w:r>
            <w:r w:rsidR="00760CD1">
              <w:rPr>
                <w:rFonts w:cstheme="minorHAnsi"/>
                <w:b/>
                <w:bCs/>
                <w:szCs w:val="20"/>
                <w:lang w:val="fr-FR"/>
              </w:rPr>
              <w:t>« O</w:t>
            </w:r>
            <w:r w:rsidR="00760CD1" w:rsidRPr="00D37CDB">
              <w:rPr>
                <w:rFonts w:cstheme="minorHAnsi"/>
                <w:b/>
                <w:bCs/>
                <w:szCs w:val="20"/>
                <w:lang w:val="fr-FR"/>
              </w:rPr>
              <w:t>ui</w:t>
            </w:r>
            <w:r w:rsidR="00760CD1">
              <w:rPr>
                <w:rFonts w:cstheme="minorHAnsi"/>
                <w:b/>
                <w:bCs/>
                <w:szCs w:val="20"/>
                <w:lang w:val="fr-FR"/>
              </w:rPr>
              <w:t xml:space="preserve"> » poursuivre sur la ligne, Si « Non » </w:t>
            </w:r>
            <w:r w:rsidR="00760CD1" w:rsidRPr="00D37CDB">
              <w:rPr>
                <w:rFonts w:cstheme="minorHAnsi"/>
                <w:b/>
                <w:bCs/>
                <w:szCs w:val="20"/>
                <w:lang w:val="fr-FR"/>
              </w:rPr>
              <w:t xml:space="preserve">Passez </w:t>
            </w:r>
            <w:r w:rsidRPr="00504735">
              <w:rPr>
                <w:rFonts w:cstheme="minorHAnsi"/>
                <w:b/>
                <w:bCs/>
                <w:szCs w:val="20"/>
                <w:lang w:val="fr-FR"/>
              </w:rPr>
              <w:t>à l'option C (Services postnatals)]</w:t>
            </w:r>
          </w:p>
        </w:tc>
      </w:tr>
      <w:tr w:rsidR="00B14DD6" w:rsidRPr="00E922E2" w14:paraId="4D5DB557" w14:textId="77777777" w:rsidTr="00DD0383">
        <w:tblPrEx>
          <w:jc w:val="left"/>
        </w:tblPrEx>
        <w:trPr>
          <w:gridAfter w:val="1"/>
          <w:wAfter w:w="334" w:type="pct"/>
          <w:cantSplit/>
          <w:trHeight w:val="20"/>
        </w:trPr>
        <w:tc>
          <w:tcPr>
            <w:tcW w:w="4666" w:type="pct"/>
            <w:gridSpan w:val="9"/>
            <w:shd w:val="clear" w:color="auto" w:fill="DEEAF6" w:themeFill="accent1" w:themeFillTint="33"/>
            <w:vAlign w:val="center"/>
          </w:tcPr>
          <w:p w14:paraId="12FEA070" w14:textId="77777777" w:rsidR="00B14DD6" w:rsidRPr="00504735" w:rsidRDefault="00B14DD6" w:rsidP="002C1329">
            <w:pPr>
              <w:spacing w:before="40" w:after="60"/>
              <w:rPr>
                <w:rFonts w:eastAsia="Arial Narrow" w:cstheme="minorHAnsi"/>
                <w:noProof/>
                <w:spacing w:val="-2"/>
                <w:szCs w:val="20"/>
                <w:lang w:val="fr-FR" w:eastAsia="en-IN" w:bidi="hi-IN"/>
              </w:rPr>
            </w:pPr>
          </w:p>
        </w:tc>
      </w:tr>
      <w:tr w:rsidR="000A1F97" w:rsidRPr="00760CD1" w14:paraId="790F815C" w14:textId="77777777" w:rsidTr="00DD0383">
        <w:tblPrEx>
          <w:jc w:val="left"/>
        </w:tblPrEx>
        <w:trPr>
          <w:cantSplit/>
          <w:trHeight w:val="20"/>
        </w:trPr>
        <w:tc>
          <w:tcPr>
            <w:tcW w:w="258" w:type="pct"/>
          </w:tcPr>
          <w:p w14:paraId="4C894EBF" w14:textId="77777777" w:rsidR="000B0A72" w:rsidRPr="00504735" w:rsidRDefault="000B0A72" w:rsidP="000B0A72">
            <w:pPr>
              <w:pStyle w:val="ListParagraph"/>
              <w:numPr>
                <w:ilvl w:val="0"/>
                <w:numId w:val="14"/>
              </w:numPr>
              <w:spacing w:after="0"/>
              <w:jc w:val="right"/>
              <w:rPr>
                <w:rFonts w:cstheme="minorHAnsi"/>
                <w:bCs/>
                <w:szCs w:val="20"/>
                <w:lang w:val="fr-FR"/>
              </w:rPr>
            </w:pPr>
          </w:p>
        </w:tc>
        <w:tc>
          <w:tcPr>
            <w:tcW w:w="754" w:type="pct"/>
          </w:tcPr>
          <w:p w14:paraId="4A9EC8B5" w14:textId="141AB87A" w:rsidR="000B0A72" w:rsidRPr="00504735" w:rsidRDefault="000B0A72" w:rsidP="000B0A72">
            <w:pPr>
              <w:rPr>
                <w:rFonts w:cstheme="minorHAnsi"/>
                <w:bCs/>
                <w:szCs w:val="20"/>
                <w:lang w:val="fr-FR"/>
              </w:rPr>
            </w:pPr>
            <w:r w:rsidRPr="00504735">
              <w:rPr>
                <w:rFonts w:cstheme="minorHAnsi"/>
                <w:szCs w:val="20"/>
                <w:lang w:val="fr-FR"/>
              </w:rPr>
              <w:t>Accouchement normal</w:t>
            </w:r>
          </w:p>
        </w:tc>
        <w:tc>
          <w:tcPr>
            <w:tcW w:w="1051" w:type="pct"/>
          </w:tcPr>
          <w:p w14:paraId="4886A0F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6FDB16EC"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430B5618" w14:textId="77777777" w:rsidR="000B0A72" w:rsidRPr="00504735" w:rsidRDefault="000B0A72" w:rsidP="000B0A72">
            <w:pPr>
              <w:rPr>
                <w:rFonts w:cstheme="minorHAnsi"/>
                <w:bCs/>
                <w:szCs w:val="20"/>
                <w:lang w:val="fr-FR"/>
              </w:rPr>
            </w:pPr>
          </w:p>
        </w:tc>
        <w:tc>
          <w:tcPr>
            <w:tcW w:w="665" w:type="pct"/>
            <w:gridSpan w:val="2"/>
          </w:tcPr>
          <w:p w14:paraId="24F2A206"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Align w:val="center"/>
          </w:tcPr>
          <w:p w14:paraId="0B3E88B7" w14:textId="77777777" w:rsidR="000B0A72" w:rsidRPr="00504735" w:rsidRDefault="000B0A72" w:rsidP="000B0A72">
            <w:pPr>
              <w:rPr>
                <w:rFonts w:cstheme="minorHAnsi"/>
                <w:bCs/>
                <w:szCs w:val="20"/>
                <w:lang w:val="fr-FR"/>
              </w:rPr>
            </w:pPr>
          </w:p>
        </w:tc>
      </w:tr>
      <w:tr w:rsidR="000A1F97" w:rsidRPr="00760CD1" w14:paraId="305BFB24" w14:textId="77777777" w:rsidTr="00DD0383">
        <w:tblPrEx>
          <w:jc w:val="left"/>
        </w:tblPrEx>
        <w:trPr>
          <w:cantSplit/>
          <w:trHeight w:val="20"/>
        </w:trPr>
        <w:tc>
          <w:tcPr>
            <w:tcW w:w="258" w:type="pct"/>
          </w:tcPr>
          <w:p w14:paraId="6D8DDADC" w14:textId="77777777" w:rsidR="000A1F97" w:rsidRPr="00B14DD6" w:rsidRDefault="000A1F97" w:rsidP="00DD0383">
            <w:pPr>
              <w:ind w:left="360"/>
              <w:jc w:val="right"/>
              <w:rPr>
                <w:rFonts w:cstheme="minorHAnsi"/>
                <w:bCs/>
                <w:szCs w:val="20"/>
                <w:lang w:val="fr-FR"/>
              </w:rPr>
            </w:pPr>
          </w:p>
        </w:tc>
        <w:tc>
          <w:tcPr>
            <w:tcW w:w="754" w:type="pct"/>
            <w:vAlign w:val="center"/>
          </w:tcPr>
          <w:p w14:paraId="76121870" w14:textId="254FB6EC" w:rsidR="000A1F97" w:rsidRPr="00504735" w:rsidRDefault="000A1F97" w:rsidP="00B14DD6">
            <w:pPr>
              <w:rPr>
                <w:rFonts w:cstheme="minorHAnsi"/>
                <w:szCs w:val="20"/>
                <w:lang w:val="fr-FR"/>
              </w:rPr>
            </w:pPr>
            <w:r>
              <w:rPr>
                <w:rFonts w:eastAsia="Arial Narrow" w:cstheme="minorHAnsi"/>
                <w:noProof/>
                <w:spacing w:val="-2"/>
                <w:szCs w:val="20"/>
                <w:lang w:val="fr-FR" w:eastAsia="en-IN" w:bidi="hi-IN"/>
              </w:rPr>
              <w:t xml:space="preserve">Quel est le coût de l’accouchement voie basse ? </w:t>
            </w:r>
          </w:p>
        </w:tc>
        <w:tc>
          <w:tcPr>
            <w:tcW w:w="1051" w:type="pct"/>
          </w:tcPr>
          <w:p w14:paraId="2F407DE5" w14:textId="77777777" w:rsidR="000A1F97" w:rsidRPr="00504735" w:rsidRDefault="000A1F97" w:rsidP="00B14DD6">
            <w:pPr>
              <w:jc w:val="center"/>
              <w:rPr>
                <w:rFonts w:cstheme="minorHAnsi"/>
                <w:bCs/>
                <w:szCs w:val="20"/>
                <w:lang w:val="fr-FR"/>
              </w:rPr>
            </w:pPr>
          </w:p>
        </w:tc>
        <w:tc>
          <w:tcPr>
            <w:tcW w:w="1112" w:type="pct"/>
            <w:gridSpan w:val="2"/>
          </w:tcPr>
          <w:p w14:paraId="71C06822" w14:textId="77777777" w:rsidR="000A1F97" w:rsidRPr="00504735" w:rsidRDefault="000A1F97" w:rsidP="00B14DD6">
            <w:pPr>
              <w:rPr>
                <w:rFonts w:cstheme="minorHAnsi"/>
                <w:bCs/>
                <w:szCs w:val="20"/>
                <w:lang w:val="fr-FR"/>
              </w:rPr>
            </w:pPr>
          </w:p>
        </w:tc>
        <w:tc>
          <w:tcPr>
            <w:tcW w:w="812" w:type="pct"/>
          </w:tcPr>
          <w:p w14:paraId="1FCEA5E2" w14:textId="77777777" w:rsidR="000A1F97" w:rsidRPr="00504735" w:rsidRDefault="000A1F97" w:rsidP="00B14DD6">
            <w:pPr>
              <w:jc w:val="center"/>
              <w:rPr>
                <w:rFonts w:cstheme="minorHAnsi"/>
                <w:bCs/>
                <w:szCs w:val="20"/>
                <w:lang w:val="fr-FR"/>
              </w:rPr>
            </w:pPr>
          </w:p>
        </w:tc>
        <w:tc>
          <w:tcPr>
            <w:tcW w:w="679" w:type="pct"/>
            <w:gridSpan w:val="3"/>
          </w:tcPr>
          <w:p w14:paraId="7D67C1D4" w14:textId="44161FCC" w:rsidR="000A1F97" w:rsidRPr="00504735" w:rsidRDefault="000A1F97" w:rsidP="00B14DD6">
            <w:pPr>
              <w:jc w:val="center"/>
              <w:rPr>
                <w:rFonts w:cstheme="minorHAnsi"/>
                <w:bCs/>
                <w:szCs w:val="20"/>
                <w:lang w:val="fr-FR"/>
              </w:rPr>
            </w:pPr>
          </w:p>
        </w:tc>
        <w:tc>
          <w:tcPr>
            <w:tcW w:w="334" w:type="pct"/>
            <w:vAlign w:val="center"/>
          </w:tcPr>
          <w:p w14:paraId="1083EE5C" w14:textId="77777777" w:rsidR="000A1F97" w:rsidRPr="00504735" w:rsidRDefault="000A1F97" w:rsidP="00B14DD6">
            <w:pPr>
              <w:rPr>
                <w:rFonts w:cstheme="minorHAnsi"/>
                <w:bCs/>
                <w:szCs w:val="20"/>
                <w:lang w:val="fr-FR"/>
              </w:rPr>
            </w:pPr>
          </w:p>
        </w:tc>
      </w:tr>
      <w:tr w:rsidR="000A1F97" w:rsidRPr="00760CD1" w14:paraId="30ED7F9C" w14:textId="77777777" w:rsidTr="00DD0383">
        <w:tblPrEx>
          <w:jc w:val="left"/>
        </w:tblPrEx>
        <w:trPr>
          <w:cantSplit/>
          <w:trHeight w:val="20"/>
        </w:trPr>
        <w:tc>
          <w:tcPr>
            <w:tcW w:w="258" w:type="pct"/>
          </w:tcPr>
          <w:p w14:paraId="62E29F0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2AFCC703" w14:textId="5ACB9BE8" w:rsidR="00B14DD6" w:rsidRPr="00504735" w:rsidRDefault="00B14DD6" w:rsidP="00B14DD6">
            <w:pPr>
              <w:rPr>
                <w:rFonts w:cstheme="minorHAnsi"/>
                <w:bCs/>
                <w:szCs w:val="20"/>
                <w:lang w:val="fr-FR"/>
              </w:rPr>
            </w:pPr>
            <w:r w:rsidRPr="00504735">
              <w:rPr>
                <w:rFonts w:cstheme="minorHAnsi"/>
                <w:szCs w:val="20"/>
                <w:lang w:val="fr-FR"/>
              </w:rPr>
              <w:t>Utilisation du partogramme</w:t>
            </w:r>
          </w:p>
        </w:tc>
        <w:tc>
          <w:tcPr>
            <w:tcW w:w="1051" w:type="pct"/>
          </w:tcPr>
          <w:p w14:paraId="3E6B794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3C18AC07"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198C5F76" w14:textId="77777777" w:rsidR="00B14DD6" w:rsidRPr="00504735" w:rsidRDefault="00B14DD6" w:rsidP="00B14DD6">
            <w:pPr>
              <w:rPr>
                <w:rFonts w:cstheme="minorHAnsi"/>
                <w:bCs/>
                <w:szCs w:val="20"/>
                <w:lang w:val="fr-FR"/>
              </w:rPr>
            </w:pPr>
          </w:p>
        </w:tc>
        <w:tc>
          <w:tcPr>
            <w:tcW w:w="665" w:type="pct"/>
            <w:gridSpan w:val="2"/>
          </w:tcPr>
          <w:p w14:paraId="3937005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
          <w:p w14:paraId="0E140416" w14:textId="77777777" w:rsidR="00B14DD6" w:rsidRPr="00504735" w:rsidRDefault="00B14DD6" w:rsidP="00B14DD6">
            <w:pPr>
              <w:rPr>
                <w:rFonts w:cstheme="minorHAnsi"/>
                <w:bCs/>
                <w:szCs w:val="20"/>
                <w:lang w:val="fr-FR"/>
              </w:rPr>
            </w:pPr>
          </w:p>
        </w:tc>
      </w:tr>
      <w:tr w:rsidR="000A1F97" w:rsidRPr="00760CD1" w14:paraId="244F0E25" w14:textId="77777777" w:rsidTr="00DD0383">
        <w:tblPrEx>
          <w:jc w:val="left"/>
        </w:tblPrEx>
        <w:trPr>
          <w:cantSplit/>
          <w:trHeight w:val="20"/>
        </w:trPr>
        <w:tc>
          <w:tcPr>
            <w:tcW w:w="258" w:type="pct"/>
          </w:tcPr>
          <w:p w14:paraId="22453F51"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559AD061" w14:textId="50C3C5E7" w:rsidR="00B14DD6" w:rsidRPr="00504735" w:rsidRDefault="00B14DD6" w:rsidP="00B14DD6">
            <w:pPr>
              <w:rPr>
                <w:rFonts w:cstheme="minorHAnsi"/>
                <w:bCs/>
                <w:szCs w:val="20"/>
                <w:lang w:val="fr-FR"/>
              </w:rPr>
            </w:pPr>
            <w:r w:rsidRPr="00504735">
              <w:rPr>
                <w:rFonts w:cstheme="minorHAnsi"/>
                <w:szCs w:val="20"/>
                <w:lang w:val="fr-FR"/>
              </w:rPr>
              <w:t>Gestion active de la troisième phase du travail (GATPA)</w:t>
            </w:r>
          </w:p>
        </w:tc>
        <w:tc>
          <w:tcPr>
            <w:tcW w:w="1051" w:type="pct"/>
          </w:tcPr>
          <w:p w14:paraId="2F38FDCB"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386D2572"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4E4251F1" w14:textId="77777777" w:rsidR="00B14DD6" w:rsidRPr="00504735" w:rsidRDefault="00B14DD6" w:rsidP="00B14DD6">
            <w:pPr>
              <w:rPr>
                <w:rFonts w:cstheme="minorHAnsi"/>
                <w:bCs/>
                <w:szCs w:val="20"/>
                <w:lang w:val="fr-FR"/>
              </w:rPr>
            </w:pPr>
          </w:p>
        </w:tc>
        <w:tc>
          <w:tcPr>
            <w:tcW w:w="665" w:type="pct"/>
            <w:gridSpan w:val="2"/>
          </w:tcPr>
          <w:p w14:paraId="614E67F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17F81BCC" w14:textId="77777777" w:rsidR="00B14DD6" w:rsidRPr="00504735" w:rsidRDefault="00B14DD6" w:rsidP="00B14DD6">
            <w:pPr>
              <w:rPr>
                <w:rFonts w:cstheme="minorHAnsi"/>
                <w:bCs/>
                <w:szCs w:val="20"/>
                <w:lang w:val="fr-FR"/>
              </w:rPr>
            </w:pPr>
          </w:p>
        </w:tc>
      </w:tr>
      <w:tr w:rsidR="000A1F97" w:rsidRPr="00760CD1" w14:paraId="2D57C2E3" w14:textId="77777777" w:rsidTr="00DD0383">
        <w:tblPrEx>
          <w:jc w:val="left"/>
        </w:tblPrEx>
        <w:trPr>
          <w:cantSplit/>
          <w:trHeight w:val="20"/>
        </w:trPr>
        <w:tc>
          <w:tcPr>
            <w:tcW w:w="258" w:type="pct"/>
          </w:tcPr>
          <w:p w14:paraId="07DE5B4A"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7860E20C" w14:textId="74A8E71A" w:rsidR="00B14DD6" w:rsidRPr="00504735" w:rsidRDefault="00B14DD6" w:rsidP="00B14DD6">
            <w:pPr>
              <w:rPr>
                <w:rFonts w:cstheme="minorHAnsi"/>
                <w:bCs/>
                <w:szCs w:val="20"/>
                <w:lang w:val="fr-FR"/>
              </w:rPr>
            </w:pPr>
            <w:r w:rsidRPr="00504735">
              <w:rPr>
                <w:rFonts w:cstheme="minorHAnsi"/>
                <w:szCs w:val="20"/>
                <w:lang w:val="fr-FR"/>
              </w:rPr>
              <w:t>Prise en charge de l'éclampsie</w:t>
            </w:r>
          </w:p>
        </w:tc>
        <w:tc>
          <w:tcPr>
            <w:tcW w:w="1051" w:type="pct"/>
          </w:tcPr>
          <w:p w14:paraId="37CCE11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49E41D93"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4F4F71A9" w14:textId="77777777" w:rsidR="00B14DD6" w:rsidRPr="00504735" w:rsidRDefault="00B14DD6" w:rsidP="00B14DD6">
            <w:pPr>
              <w:rPr>
                <w:rFonts w:cstheme="minorHAnsi"/>
                <w:bCs/>
                <w:szCs w:val="20"/>
                <w:lang w:val="fr-FR"/>
              </w:rPr>
            </w:pPr>
          </w:p>
        </w:tc>
        <w:tc>
          <w:tcPr>
            <w:tcW w:w="665" w:type="pct"/>
            <w:gridSpan w:val="2"/>
          </w:tcPr>
          <w:p w14:paraId="35C8316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5C1BB0BA" w14:textId="77777777" w:rsidR="00B14DD6" w:rsidRPr="00504735" w:rsidRDefault="00B14DD6" w:rsidP="00B14DD6">
            <w:pPr>
              <w:rPr>
                <w:rFonts w:cstheme="minorHAnsi"/>
                <w:bCs/>
                <w:szCs w:val="20"/>
                <w:lang w:val="fr-FR"/>
              </w:rPr>
            </w:pPr>
          </w:p>
        </w:tc>
      </w:tr>
      <w:tr w:rsidR="000A1F97" w:rsidRPr="00760CD1" w14:paraId="3D8BEEA7" w14:textId="77777777" w:rsidTr="00DD0383">
        <w:tblPrEx>
          <w:jc w:val="left"/>
        </w:tblPrEx>
        <w:trPr>
          <w:cantSplit/>
          <w:trHeight w:val="20"/>
        </w:trPr>
        <w:tc>
          <w:tcPr>
            <w:tcW w:w="258" w:type="pct"/>
          </w:tcPr>
          <w:p w14:paraId="1ADC46D9"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0F96B825" w14:textId="15473AD7" w:rsidR="00B14DD6" w:rsidRPr="00504735" w:rsidRDefault="00B14DD6" w:rsidP="00B14DD6">
            <w:pPr>
              <w:rPr>
                <w:rFonts w:cstheme="minorHAnsi"/>
                <w:bCs/>
                <w:szCs w:val="20"/>
                <w:lang w:val="fr-FR"/>
              </w:rPr>
            </w:pPr>
            <w:r w:rsidRPr="00504735">
              <w:rPr>
                <w:rFonts w:cstheme="minorHAnsi"/>
                <w:szCs w:val="20"/>
                <w:lang w:val="fr-FR"/>
              </w:rPr>
              <w:t xml:space="preserve">Prise en charge de la </w:t>
            </w:r>
            <w:proofErr w:type="spellStart"/>
            <w:r w:rsidRPr="00504735">
              <w:rPr>
                <w:rFonts w:cstheme="minorHAnsi"/>
                <w:szCs w:val="20"/>
                <w:lang w:val="fr-FR"/>
              </w:rPr>
              <w:t>pré-éclampsie</w:t>
            </w:r>
            <w:proofErr w:type="spellEnd"/>
          </w:p>
        </w:tc>
        <w:tc>
          <w:tcPr>
            <w:tcW w:w="1051" w:type="pct"/>
          </w:tcPr>
          <w:p w14:paraId="2423179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714CE5E0"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2E1BC367" w14:textId="77777777" w:rsidR="00B14DD6" w:rsidRPr="00504735" w:rsidRDefault="00B14DD6" w:rsidP="00B14DD6">
            <w:pPr>
              <w:rPr>
                <w:rFonts w:cstheme="minorHAnsi"/>
                <w:bCs/>
                <w:szCs w:val="20"/>
                <w:lang w:val="fr-FR"/>
              </w:rPr>
            </w:pPr>
          </w:p>
        </w:tc>
        <w:tc>
          <w:tcPr>
            <w:tcW w:w="665" w:type="pct"/>
            <w:gridSpan w:val="2"/>
          </w:tcPr>
          <w:p w14:paraId="7A24182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55BFE39D" w14:textId="77777777" w:rsidR="00B14DD6" w:rsidRPr="00504735" w:rsidRDefault="00B14DD6" w:rsidP="00B14DD6">
            <w:pPr>
              <w:rPr>
                <w:rFonts w:cstheme="minorHAnsi"/>
                <w:bCs/>
                <w:szCs w:val="20"/>
                <w:lang w:val="fr-FR"/>
              </w:rPr>
            </w:pPr>
          </w:p>
        </w:tc>
      </w:tr>
      <w:tr w:rsidR="000A1F97" w:rsidRPr="00760CD1" w14:paraId="18E03EA0" w14:textId="77777777" w:rsidTr="00DD0383">
        <w:tblPrEx>
          <w:jc w:val="left"/>
        </w:tblPrEx>
        <w:trPr>
          <w:cantSplit/>
          <w:trHeight w:val="20"/>
        </w:trPr>
        <w:tc>
          <w:tcPr>
            <w:tcW w:w="258" w:type="pct"/>
          </w:tcPr>
          <w:p w14:paraId="3C4F56BB"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4ABF2A83" w14:textId="363A6D1F" w:rsidR="00B14DD6" w:rsidRPr="00504735" w:rsidRDefault="00B14DD6" w:rsidP="00B14DD6">
            <w:pPr>
              <w:rPr>
                <w:rFonts w:cstheme="minorHAnsi"/>
                <w:bCs/>
                <w:szCs w:val="20"/>
                <w:lang w:val="fr-FR"/>
              </w:rPr>
            </w:pPr>
            <w:r w:rsidRPr="00504735">
              <w:rPr>
                <w:rFonts w:cstheme="minorHAnsi"/>
                <w:szCs w:val="20"/>
                <w:lang w:val="fr-FR"/>
              </w:rPr>
              <w:t>Prise en charge de l'HPP</w:t>
            </w:r>
          </w:p>
        </w:tc>
        <w:tc>
          <w:tcPr>
            <w:tcW w:w="1051" w:type="pct"/>
          </w:tcPr>
          <w:p w14:paraId="22CEB09E"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6E5A6CBF"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1E0AC2F1" w14:textId="77777777" w:rsidR="00B14DD6" w:rsidRPr="00504735" w:rsidRDefault="00B14DD6" w:rsidP="00B14DD6">
            <w:pPr>
              <w:rPr>
                <w:rFonts w:cstheme="minorHAnsi"/>
                <w:bCs/>
                <w:szCs w:val="20"/>
                <w:lang w:val="fr-FR"/>
              </w:rPr>
            </w:pPr>
          </w:p>
        </w:tc>
        <w:tc>
          <w:tcPr>
            <w:tcW w:w="665" w:type="pct"/>
            <w:gridSpan w:val="2"/>
          </w:tcPr>
          <w:p w14:paraId="1DE54C3A"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00AA1B26" w14:textId="77777777" w:rsidR="00B14DD6" w:rsidRPr="00504735" w:rsidRDefault="00B14DD6" w:rsidP="00B14DD6">
            <w:pPr>
              <w:rPr>
                <w:rFonts w:cstheme="minorHAnsi"/>
                <w:bCs/>
                <w:szCs w:val="20"/>
                <w:lang w:val="fr-FR"/>
              </w:rPr>
            </w:pPr>
          </w:p>
        </w:tc>
      </w:tr>
      <w:tr w:rsidR="000A1F97" w:rsidRPr="00760CD1" w14:paraId="7FCEE1DF" w14:textId="77777777" w:rsidTr="00DD0383">
        <w:tblPrEx>
          <w:jc w:val="left"/>
        </w:tblPrEx>
        <w:trPr>
          <w:cantSplit/>
          <w:trHeight w:val="20"/>
        </w:trPr>
        <w:tc>
          <w:tcPr>
            <w:tcW w:w="258" w:type="pct"/>
          </w:tcPr>
          <w:p w14:paraId="6DCF2DFB"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4023E1D2" w14:textId="1045AA26" w:rsidR="00B14DD6" w:rsidRPr="00504735" w:rsidRDefault="00B14DD6" w:rsidP="00B14DD6">
            <w:pPr>
              <w:rPr>
                <w:rFonts w:cstheme="minorHAnsi"/>
                <w:bCs/>
                <w:szCs w:val="20"/>
                <w:lang w:val="fr-FR"/>
              </w:rPr>
            </w:pPr>
            <w:r w:rsidRPr="00504735">
              <w:rPr>
                <w:rFonts w:cstheme="minorHAnsi"/>
                <w:szCs w:val="20"/>
                <w:lang w:val="fr-FR"/>
              </w:rPr>
              <w:t>Accouchement assisté (ventouse/forceps)</w:t>
            </w:r>
          </w:p>
        </w:tc>
        <w:tc>
          <w:tcPr>
            <w:tcW w:w="1051" w:type="pct"/>
          </w:tcPr>
          <w:p w14:paraId="3B9AF940"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4358DC6C"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430D02B6" w14:textId="77777777" w:rsidR="00B14DD6" w:rsidRPr="00504735" w:rsidRDefault="00B14DD6" w:rsidP="00B14DD6">
            <w:pPr>
              <w:rPr>
                <w:rFonts w:cstheme="minorHAnsi"/>
                <w:bCs/>
                <w:szCs w:val="20"/>
                <w:lang w:val="fr-FR"/>
              </w:rPr>
            </w:pPr>
          </w:p>
        </w:tc>
        <w:tc>
          <w:tcPr>
            <w:tcW w:w="665" w:type="pct"/>
            <w:gridSpan w:val="2"/>
          </w:tcPr>
          <w:p w14:paraId="652DD40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2A2C47E5" w14:textId="77777777" w:rsidR="00B14DD6" w:rsidRPr="00504735" w:rsidRDefault="00B14DD6" w:rsidP="00B14DD6">
            <w:pPr>
              <w:rPr>
                <w:rFonts w:cstheme="minorHAnsi"/>
                <w:bCs/>
                <w:szCs w:val="20"/>
                <w:lang w:val="fr-FR"/>
              </w:rPr>
            </w:pPr>
          </w:p>
        </w:tc>
      </w:tr>
      <w:tr w:rsidR="000A1F97" w:rsidRPr="00760CD1" w14:paraId="510987FE" w14:textId="77777777" w:rsidTr="00DD0383">
        <w:tblPrEx>
          <w:jc w:val="left"/>
        </w:tblPrEx>
        <w:trPr>
          <w:cantSplit/>
          <w:trHeight w:val="20"/>
        </w:trPr>
        <w:tc>
          <w:tcPr>
            <w:tcW w:w="258" w:type="pct"/>
          </w:tcPr>
          <w:p w14:paraId="3EBC255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52F25CA4" w14:textId="3982699A" w:rsidR="00B14DD6" w:rsidRPr="00504735" w:rsidRDefault="00B14DD6" w:rsidP="00B14DD6">
            <w:pPr>
              <w:rPr>
                <w:rFonts w:cstheme="minorHAnsi"/>
                <w:bCs/>
                <w:szCs w:val="20"/>
                <w:lang w:val="fr-FR"/>
              </w:rPr>
            </w:pPr>
            <w:r w:rsidRPr="00504735">
              <w:rPr>
                <w:rFonts w:cstheme="minorHAnsi"/>
                <w:szCs w:val="20"/>
                <w:lang w:val="fr-FR"/>
              </w:rPr>
              <w:t>Épisiotomie et suture Déchirure cervicale</w:t>
            </w:r>
          </w:p>
        </w:tc>
        <w:tc>
          <w:tcPr>
            <w:tcW w:w="1051" w:type="pct"/>
          </w:tcPr>
          <w:p w14:paraId="36D8E31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398C7EDC"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5DEB9CC8" w14:textId="77777777" w:rsidR="00B14DD6" w:rsidRPr="00504735" w:rsidRDefault="00B14DD6" w:rsidP="00B14DD6">
            <w:pPr>
              <w:rPr>
                <w:rFonts w:cstheme="minorHAnsi"/>
                <w:bCs/>
                <w:szCs w:val="20"/>
                <w:lang w:val="fr-FR"/>
              </w:rPr>
            </w:pPr>
          </w:p>
        </w:tc>
        <w:tc>
          <w:tcPr>
            <w:tcW w:w="665" w:type="pct"/>
            <w:gridSpan w:val="2"/>
          </w:tcPr>
          <w:p w14:paraId="32EA7CD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68C462A7" w14:textId="77777777" w:rsidR="00B14DD6" w:rsidRPr="00504735" w:rsidRDefault="00B14DD6" w:rsidP="00B14DD6">
            <w:pPr>
              <w:rPr>
                <w:rFonts w:cstheme="minorHAnsi"/>
                <w:bCs/>
                <w:szCs w:val="20"/>
                <w:lang w:val="fr-FR"/>
              </w:rPr>
            </w:pPr>
          </w:p>
        </w:tc>
      </w:tr>
      <w:tr w:rsidR="000A1F97" w:rsidRPr="00760CD1" w14:paraId="29EC0DF1" w14:textId="77777777" w:rsidTr="00DD0383">
        <w:tblPrEx>
          <w:jc w:val="left"/>
        </w:tblPrEx>
        <w:trPr>
          <w:cantSplit/>
          <w:trHeight w:val="20"/>
        </w:trPr>
        <w:tc>
          <w:tcPr>
            <w:tcW w:w="258" w:type="pct"/>
          </w:tcPr>
          <w:p w14:paraId="75B3079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70382B43" w14:textId="10A60DD6" w:rsidR="00B14DD6" w:rsidRPr="00504735" w:rsidRDefault="00B14DD6" w:rsidP="00B14DD6">
            <w:pPr>
              <w:rPr>
                <w:rFonts w:cstheme="minorHAnsi"/>
                <w:bCs/>
                <w:szCs w:val="20"/>
                <w:lang w:val="fr-FR"/>
              </w:rPr>
            </w:pPr>
            <w:r w:rsidRPr="00504735">
              <w:rPr>
                <w:rFonts w:cstheme="minorHAnsi"/>
                <w:szCs w:val="20"/>
                <w:lang w:val="fr-FR"/>
              </w:rPr>
              <w:t>Antibiotiques IM/IV</w:t>
            </w:r>
          </w:p>
        </w:tc>
        <w:tc>
          <w:tcPr>
            <w:tcW w:w="1051" w:type="pct"/>
          </w:tcPr>
          <w:p w14:paraId="35E094B7"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03B5EF33"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75A62C46" w14:textId="77777777" w:rsidR="00B14DD6" w:rsidRPr="00504735" w:rsidRDefault="00B14DD6" w:rsidP="00B14DD6">
            <w:pPr>
              <w:rPr>
                <w:rFonts w:cstheme="minorHAnsi"/>
                <w:bCs/>
                <w:szCs w:val="20"/>
                <w:lang w:val="fr-FR"/>
              </w:rPr>
            </w:pPr>
          </w:p>
        </w:tc>
        <w:tc>
          <w:tcPr>
            <w:tcW w:w="665" w:type="pct"/>
            <w:gridSpan w:val="2"/>
          </w:tcPr>
          <w:p w14:paraId="02FD74D7"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507815E0" w14:textId="77777777" w:rsidR="00B14DD6" w:rsidRPr="00504735" w:rsidRDefault="00B14DD6" w:rsidP="00B14DD6">
            <w:pPr>
              <w:rPr>
                <w:rFonts w:cstheme="minorHAnsi"/>
                <w:bCs/>
                <w:szCs w:val="20"/>
                <w:lang w:val="fr-FR"/>
              </w:rPr>
            </w:pPr>
          </w:p>
        </w:tc>
      </w:tr>
      <w:tr w:rsidR="000A1F97" w:rsidRPr="00760CD1" w14:paraId="1210DFC3" w14:textId="77777777" w:rsidTr="00DD0383">
        <w:tblPrEx>
          <w:jc w:val="left"/>
        </w:tblPrEx>
        <w:trPr>
          <w:cantSplit/>
          <w:trHeight w:val="20"/>
        </w:trPr>
        <w:tc>
          <w:tcPr>
            <w:tcW w:w="258" w:type="pct"/>
          </w:tcPr>
          <w:p w14:paraId="5FDF9FA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20FDBAD8" w14:textId="7BE94383" w:rsidR="00B14DD6" w:rsidRPr="00504735" w:rsidRDefault="00B14DD6" w:rsidP="00B14DD6">
            <w:pPr>
              <w:rPr>
                <w:rFonts w:cstheme="minorHAnsi"/>
                <w:bCs/>
                <w:szCs w:val="20"/>
                <w:lang w:val="fr-FR"/>
              </w:rPr>
            </w:pPr>
            <w:r w:rsidRPr="00504735">
              <w:rPr>
                <w:rFonts w:cstheme="minorHAnsi"/>
                <w:szCs w:val="20"/>
                <w:lang w:val="fr-FR"/>
              </w:rPr>
              <w:t>Furosémide IV</w:t>
            </w:r>
          </w:p>
        </w:tc>
        <w:tc>
          <w:tcPr>
            <w:tcW w:w="1051" w:type="pct"/>
          </w:tcPr>
          <w:p w14:paraId="40F5A1C6"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2A4BF057"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3E4FF10E" w14:textId="77777777" w:rsidR="00B14DD6" w:rsidRPr="00504735" w:rsidRDefault="00B14DD6" w:rsidP="00B14DD6">
            <w:pPr>
              <w:rPr>
                <w:rFonts w:cstheme="minorHAnsi"/>
                <w:bCs/>
                <w:szCs w:val="20"/>
                <w:lang w:val="fr-FR"/>
              </w:rPr>
            </w:pPr>
          </w:p>
        </w:tc>
        <w:tc>
          <w:tcPr>
            <w:tcW w:w="665" w:type="pct"/>
            <w:gridSpan w:val="2"/>
          </w:tcPr>
          <w:p w14:paraId="1BDF6973"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64DD1F91" w14:textId="77777777" w:rsidR="00B14DD6" w:rsidRPr="00504735" w:rsidRDefault="00B14DD6" w:rsidP="00B14DD6">
            <w:pPr>
              <w:rPr>
                <w:rFonts w:cstheme="minorHAnsi"/>
                <w:bCs/>
                <w:szCs w:val="20"/>
                <w:lang w:val="fr-FR"/>
              </w:rPr>
            </w:pPr>
          </w:p>
        </w:tc>
      </w:tr>
      <w:tr w:rsidR="000A1F97" w:rsidRPr="00760CD1" w14:paraId="61486C33" w14:textId="77777777" w:rsidTr="00DD0383">
        <w:tblPrEx>
          <w:jc w:val="left"/>
        </w:tblPrEx>
        <w:trPr>
          <w:cantSplit/>
          <w:trHeight w:val="20"/>
        </w:trPr>
        <w:tc>
          <w:tcPr>
            <w:tcW w:w="258" w:type="pct"/>
          </w:tcPr>
          <w:p w14:paraId="2C64E667"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35E7B77D" w14:textId="4CCA4702" w:rsidR="00B14DD6" w:rsidRPr="00504735" w:rsidRDefault="00B14DD6" w:rsidP="00B14DD6">
            <w:pPr>
              <w:rPr>
                <w:rFonts w:cstheme="minorHAnsi"/>
                <w:bCs/>
                <w:szCs w:val="20"/>
                <w:lang w:val="fr-FR"/>
              </w:rPr>
            </w:pPr>
            <w:r w:rsidRPr="00504735">
              <w:rPr>
                <w:rFonts w:cstheme="minorHAnsi"/>
                <w:szCs w:val="20"/>
                <w:lang w:val="fr-FR"/>
              </w:rPr>
              <w:t>Sulfate de magnésium injectable</w:t>
            </w:r>
          </w:p>
        </w:tc>
        <w:tc>
          <w:tcPr>
            <w:tcW w:w="1051" w:type="pct"/>
          </w:tcPr>
          <w:p w14:paraId="1577077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1266E80E"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10E129EB" w14:textId="77777777" w:rsidR="00B14DD6" w:rsidRPr="00504735" w:rsidRDefault="00B14DD6" w:rsidP="00B14DD6">
            <w:pPr>
              <w:rPr>
                <w:rFonts w:cstheme="minorHAnsi"/>
                <w:bCs/>
                <w:szCs w:val="20"/>
                <w:lang w:val="fr-FR"/>
              </w:rPr>
            </w:pPr>
          </w:p>
        </w:tc>
        <w:tc>
          <w:tcPr>
            <w:tcW w:w="665" w:type="pct"/>
            <w:gridSpan w:val="2"/>
          </w:tcPr>
          <w:p w14:paraId="2911E52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2E8FE4C7" w14:textId="77777777" w:rsidR="00B14DD6" w:rsidRPr="00504735" w:rsidRDefault="00B14DD6" w:rsidP="00B14DD6">
            <w:pPr>
              <w:rPr>
                <w:rFonts w:cstheme="minorHAnsi"/>
                <w:bCs/>
                <w:szCs w:val="20"/>
                <w:lang w:val="fr-FR"/>
              </w:rPr>
            </w:pPr>
          </w:p>
        </w:tc>
      </w:tr>
      <w:tr w:rsidR="000A1F97" w:rsidRPr="00760CD1" w14:paraId="2F4CF253" w14:textId="77777777" w:rsidTr="00DD0383">
        <w:tblPrEx>
          <w:jc w:val="left"/>
        </w:tblPrEx>
        <w:trPr>
          <w:cantSplit/>
          <w:trHeight w:val="20"/>
        </w:trPr>
        <w:tc>
          <w:tcPr>
            <w:tcW w:w="258" w:type="pct"/>
          </w:tcPr>
          <w:p w14:paraId="326BCC6D"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6C8E3AA6" w14:textId="7D963029" w:rsidR="00B14DD6" w:rsidRPr="00504735" w:rsidRDefault="00B14DD6" w:rsidP="00B14DD6">
            <w:pPr>
              <w:rPr>
                <w:rFonts w:cstheme="minorHAnsi"/>
                <w:bCs/>
                <w:szCs w:val="20"/>
                <w:lang w:val="fr-FR"/>
              </w:rPr>
            </w:pPr>
            <w:r w:rsidRPr="00504735">
              <w:rPr>
                <w:rFonts w:cstheme="minorHAnsi"/>
                <w:szCs w:val="20"/>
                <w:lang w:val="fr-FR"/>
              </w:rPr>
              <w:t>Tocolytiques pour le travail prématuré</w:t>
            </w:r>
          </w:p>
        </w:tc>
        <w:tc>
          <w:tcPr>
            <w:tcW w:w="1051" w:type="pct"/>
          </w:tcPr>
          <w:p w14:paraId="276CF65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1A32D075"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2A73C71C" w14:textId="77777777" w:rsidR="00B14DD6" w:rsidRPr="00504735" w:rsidRDefault="00B14DD6" w:rsidP="00B14DD6">
            <w:pPr>
              <w:rPr>
                <w:rFonts w:cstheme="minorHAnsi"/>
                <w:bCs/>
                <w:szCs w:val="20"/>
                <w:lang w:val="fr-FR"/>
              </w:rPr>
            </w:pPr>
          </w:p>
        </w:tc>
        <w:tc>
          <w:tcPr>
            <w:tcW w:w="665" w:type="pct"/>
            <w:gridSpan w:val="2"/>
          </w:tcPr>
          <w:p w14:paraId="36AA5643"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3FBC210E" w14:textId="77777777" w:rsidR="00B14DD6" w:rsidRPr="00504735" w:rsidRDefault="00B14DD6" w:rsidP="00B14DD6">
            <w:pPr>
              <w:rPr>
                <w:rFonts w:cstheme="minorHAnsi"/>
                <w:bCs/>
                <w:szCs w:val="20"/>
                <w:lang w:val="fr-FR"/>
              </w:rPr>
            </w:pPr>
          </w:p>
        </w:tc>
      </w:tr>
      <w:tr w:rsidR="000A1F97" w:rsidRPr="00760CD1" w14:paraId="3FE239E0" w14:textId="77777777" w:rsidTr="00DD0383">
        <w:tblPrEx>
          <w:jc w:val="left"/>
        </w:tblPrEx>
        <w:trPr>
          <w:cantSplit/>
          <w:trHeight w:val="20"/>
        </w:trPr>
        <w:tc>
          <w:tcPr>
            <w:tcW w:w="258" w:type="pct"/>
          </w:tcPr>
          <w:p w14:paraId="35F924A2"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31FF2375" w14:textId="16F279D5" w:rsidR="00B14DD6" w:rsidRPr="00504735" w:rsidRDefault="00B14DD6" w:rsidP="00B14DD6">
            <w:pPr>
              <w:rPr>
                <w:rFonts w:cstheme="minorHAnsi"/>
                <w:bCs/>
                <w:szCs w:val="20"/>
                <w:lang w:val="fr-FR"/>
              </w:rPr>
            </w:pPr>
            <w:r w:rsidRPr="00504735">
              <w:rPr>
                <w:rFonts w:cstheme="minorHAnsi"/>
                <w:szCs w:val="20"/>
                <w:lang w:val="fr-FR"/>
              </w:rPr>
              <w:t>Stéroïdes pour le travail prématuré</w:t>
            </w:r>
          </w:p>
        </w:tc>
        <w:tc>
          <w:tcPr>
            <w:tcW w:w="1051" w:type="pct"/>
          </w:tcPr>
          <w:p w14:paraId="240019B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32E775FF"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74A67C6B" w14:textId="77777777" w:rsidR="00B14DD6" w:rsidRPr="00504735" w:rsidRDefault="00B14DD6" w:rsidP="00B14DD6">
            <w:pPr>
              <w:rPr>
                <w:rFonts w:cstheme="minorHAnsi"/>
                <w:bCs/>
                <w:szCs w:val="20"/>
                <w:lang w:val="fr-FR"/>
              </w:rPr>
            </w:pPr>
          </w:p>
        </w:tc>
        <w:tc>
          <w:tcPr>
            <w:tcW w:w="665" w:type="pct"/>
            <w:gridSpan w:val="2"/>
          </w:tcPr>
          <w:p w14:paraId="32000B5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46BF9C76" w14:textId="77777777" w:rsidR="00B14DD6" w:rsidRPr="00504735" w:rsidRDefault="00B14DD6" w:rsidP="00B14DD6">
            <w:pPr>
              <w:rPr>
                <w:rFonts w:cstheme="minorHAnsi"/>
                <w:bCs/>
                <w:szCs w:val="20"/>
                <w:lang w:val="fr-FR"/>
              </w:rPr>
            </w:pPr>
          </w:p>
        </w:tc>
      </w:tr>
      <w:tr w:rsidR="000A1F97" w:rsidRPr="00760CD1" w14:paraId="3506DC25" w14:textId="77777777" w:rsidTr="00DD0383">
        <w:tblPrEx>
          <w:jc w:val="left"/>
        </w:tblPrEx>
        <w:trPr>
          <w:cantSplit/>
          <w:trHeight w:val="20"/>
        </w:trPr>
        <w:tc>
          <w:tcPr>
            <w:tcW w:w="258" w:type="pct"/>
          </w:tcPr>
          <w:p w14:paraId="64D32C80"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145F1A72" w14:textId="6936A299" w:rsidR="00B14DD6" w:rsidRPr="00504735" w:rsidRDefault="00B14DD6" w:rsidP="00B14DD6">
            <w:pPr>
              <w:rPr>
                <w:rFonts w:cstheme="minorHAnsi"/>
                <w:bCs/>
                <w:szCs w:val="20"/>
                <w:lang w:val="fr-FR"/>
              </w:rPr>
            </w:pPr>
            <w:r w:rsidRPr="00504735">
              <w:rPr>
                <w:rFonts w:cstheme="minorHAnsi"/>
                <w:szCs w:val="20"/>
                <w:lang w:val="fr-FR"/>
              </w:rPr>
              <w:t>Retrait manuel du placenta</w:t>
            </w:r>
          </w:p>
        </w:tc>
        <w:tc>
          <w:tcPr>
            <w:tcW w:w="1051" w:type="pct"/>
          </w:tcPr>
          <w:p w14:paraId="1F86492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7DB035ED"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6C11B51D" w14:textId="77777777" w:rsidR="00B14DD6" w:rsidRPr="00504735" w:rsidRDefault="00B14DD6" w:rsidP="00B14DD6">
            <w:pPr>
              <w:rPr>
                <w:rFonts w:cstheme="minorHAnsi"/>
                <w:bCs/>
                <w:szCs w:val="20"/>
                <w:lang w:val="fr-FR"/>
              </w:rPr>
            </w:pPr>
          </w:p>
        </w:tc>
        <w:tc>
          <w:tcPr>
            <w:tcW w:w="665" w:type="pct"/>
            <w:gridSpan w:val="2"/>
          </w:tcPr>
          <w:p w14:paraId="7E5E08A6"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787ED6E4" w14:textId="77777777" w:rsidR="00B14DD6" w:rsidRPr="00504735" w:rsidRDefault="00B14DD6" w:rsidP="00B14DD6">
            <w:pPr>
              <w:rPr>
                <w:rFonts w:cstheme="minorHAnsi"/>
                <w:bCs/>
                <w:szCs w:val="20"/>
                <w:lang w:val="fr-FR"/>
              </w:rPr>
            </w:pPr>
          </w:p>
        </w:tc>
      </w:tr>
      <w:tr w:rsidR="000A1F97" w:rsidRPr="00760CD1" w14:paraId="0E5C81CD" w14:textId="77777777" w:rsidTr="00DD0383">
        <w:tblPrEx>
          <w:jc w:val="left"/>
        </w:tblPrEx>
        <w:trPr>
          <w:cantSplit/>
          <w:trHeight w:val="20"/>
        </w:trPr>
        <w:tc>
          <w:tcPr>
            <w:tcW w:w="258" w:type="pct"/>
          </w:tcPr>
          <w:p w14:paraId="63383FE5"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7FF826D4" w14:textId="5861AF97" w:rsidR="00B14DD6" w:rsidRPr="00504735" w:rsidRDefault="00B14DD6" w:rsidP="00B14DD6">
            <w:pPr>
              <w:rPr>
                <w:rFonts w:cstheme="minorHAnsi"/>
                <w:bCs/>
                <w:szCs w:val="20"/>
                <w:lang w:val="fr-FR"/>
              </w:rPr>
            </w:pPr>
            <w:r w:rsidRPr="00504735">
              <w:rPr>
                <w:rFonts w:cstheme="minorHAnsi"/>
                <w:szCs w:val="20"/>
                <w:lang w:val="fr-FR"/>
              </w:rPr>
              <w:t>Transfusion sanguine</w:t>
            </w:r>
          </w:p>
        </w:tc>
        <w:tc>
          <w:tcPr>
            <w:tcW w:w="1051" w:type="pct"/>
          </w:tcPr>
          <w:p w14:paraId="6DF68FC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26F6630B"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554254D1" w14:textId="77777777" w:rsidR="00B14DD6" w:rsidRPr="00504735" w:rsidRDefault="00B14DD6" w:rsidP="00B14DD6">
            <w:pPr>
              <w:rPr>
                <w:rFonts w:cstheme="minorHAnsi"/>
                <w:bCs/>
                <w:szCs w:val="20"/>
                <w:lang w:val="fr-FR"/>
              </w:rPr>
            </w:pPr>
          </w:p>
        </w:tc>
        <w:tc>
          <w:tcPr>
            <w:tcW w:w="665" w:type="pct"/>
            <w:gridSpan w:val="2"/>
          </w:tcPr>
          <w:p w14:paraId="6CBCBC20"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1F8A0E8A" w14:textId="77777777" w:rsidR="00B14DD6" w:rsidRPr="00504735" w:rsidRDefault="00B14DD6" w:rsidP="00B14DD6">
            <w:pPr>
              <w:rPr>
                <w:rFonts w:cstheme="minorHAnsi"/>
                <w:bCs/>
                <w:szCs w:val="20"/>
                <w:lang w:val="fr-FR"/>
              </w:rPr>
            </w:pPr>
          </w:p>
        </w:tc>
      </w:tr>
      <w:tr w:rsidR="000A1F97" w:rsidRPr="00760CD1" w14:paraId="3C124512" w14:textId="77777777" w:rsidTr="00DD0383">
        <w:tblPrEx>
          <w:jc w:val="left"/>
        </w:tblPrEx>
        <w:trPr>
          <w:cantSplit/>
          <w:trHeight w:val="20"/>
        </w:trPr>
        <w:tc>
          <w:tcPr>
            <w:tcW w:w="258" w:type="pct"/>
          </w:tcPr>
          <w:p w14:paraId="0DEC5BC2"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3F88E37D" w14:textId="4FB00FF7" w:rsidR="00B14DD6" w:rsidRPr="00504735" w:rsidRDefault="00B14DD6" w:rsidP="00B14DD6">
            <w:pPr>
              <w:rPr>
                <w:rFonts w:cstheme="minorHAnsi"/>
                <w:bCs/>
                <w:szCs w:val="20"/>
                <w:lang w:val="fr-FR"/>
              </w:rPr>
            </w:pPr>
            <w:r w:rsidRPr="00504735">
              <w:rPr>
                <w:rFonts w:cstheme="minorHAnsi"/>
                <w:szCs w:val="20"/>
                <w:lang w:val="fr-FR"/>
              </w:rPr>
              <w:t>Césarienne</w:t>
            </w:r>
          </w:p>
        </w:tc>
        <w:tc>
          <w:tcPr>
            <w:tcW w:w="1051" w:type="pct"/>
          </w:tcPr>
          <w:p w14:paraId="018C0D3A"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74E4233D"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6F28CBB3" w14:textId="77777777" w:rsidR="00B14DD6" w:rsidRPr="00504735" w:rsidRDefault="00B14DD6" w:rsidP="00B14DD6">
            <w:pPr>
              <w:rPr>
                <w:rFonts w:cstheme="minorHAnsi"/>
                <w:bCs/>
                <w:szCs w:val="20"/>
                <w:lang w:val="fr-FR"/>
              </w:rPr>
            </w:pPr>
          </w:p>
        </w:tc>
        <w:tc>
          <w:tcPr>
            <w:tcW w:w="665" w:type="pct"/>
            <w:gridSpan w:val="2"/>
          </w:tcPr>
          <w:p w14:paraId="0B1B9707"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3C7DAAE7" w14:textId="77777777" w:rsidR="00B14DD6" w:rsidRPr="00504735" w:rsidRDefault="00B14DD6" w:rsidP="00B14DD6">
            <w:pPr>
              <w:rPr>
                <w:rFonts w:cstheme="minorHAnsi"/>
                <w:bCs/>
                <w:szCs w:val="20"/>
                <w:lang w:val="fr-FR"/>
              </w:rPr>
            </w:pPr>
          </w:p>
        </w:tc>
      </w:tr>
      <w:tr w:rsidR="000A1F97" w:rsidRPr="00760CD1" w14:paraId="1EF9A4B3" w14:textId="77777777" w:rsidTr="00DD0383">
        <w:tblPrEx>
          <w:jc w:val="left"/>
        </w:tblPrEx>
        <w:trPr>
          <w:cantSplit/>
          <w:trHeight w:val="20"/>
        </w:trPr>
        <w:tc>
          <w:tcPr>
            <w:tcW w:w="258" w:type="pct"/>
          </w:tcPr>
          <w:p w14:paraId="6A2D80A7" w14:textId="77777777" w:rsidR="00B14DD6" w:rsidRPr="00B14DD6" w:rsidRDefault="00B14DD6" w:rsidP="00DD0383">
            <w:pPr>
              <w:ind w:left="360"/>
              <w:jc w:val="right"/>
              <w:rPr>
                <w:rFonts w:cstheme="minorHAnsi"/>
                <w:bCs/>
                <w:szCs w:val="20"/>
                <w:lang w:val="fr-FR"/>
              </w:rPr>
            </w:pPr>
          </w:p>
        </w:tc>
        <w:tc>
          <w:tcPr>
            <w:tcW w:w="754" w:type="pct"/>
            <w:vAlign w:val="center"/>
          </w:tcPr>
          <w:p w14:paraId="6EAD6826" w14:textId="7732D92B" w:rsidR="00B14DD6" w:rsidRPr="00504735" w:rsidRDefault="00B14DD6" w:rsidP="00B14DD6">
            <w:pPr>
              <w:rPr>
                <w:rFonts w:cstheme="minorHAnsi"/>
                <w:szCs w:val="20"/>
                <w:lang w:val="fr-FR"/>
              </w:rPr>
            </w:pPr>
            <w:r>
              <w:rPr>
                <w:rFonts w:eastAsia="Arial Narrow" w:cstheme="minorHAnsi"/>
                <w:noProof/>
                <w:spacing w:val="-2"/>
                <w:szCs w:val="20"/>
                <w:lang w:val="fr-FR" w:eastAsia="en-IN" w:bidi="hi-IN"/>
              </w:rPr>
              <w:t xml:space="preserve">Quel est le coût de la césarienne ? </w:t>
            </w:r>
          </w:p>
        </w:tc>
        <w:tc>
          <w:tcPr>
            <w:tcW w:w="1051" w:type="pct"/>
          </w:tcPr>
          <w:p w14:paraId="0D815FB6" w14:textId="77777777" w:rsidR="00B14DD6" w:rsidRPr="00504735" w:rsidRDefault="00B14DD6" w:rsidP="00B14DD6">
            <w:pPr>
              <w:jc w:val="center"/>
              <w:rPr>
                <w:rFonts w:cstheme="minorHAnsi"/>
                <w:bCs/>
                <w:szCs w:val="20"/>
                <w:lang w:val="fr-FR"/>
              </w:rPr>
            </w:pPr>
          </w:p>
        </w:tc>
        <w:tc>
          <w:tcPr>
            <w:tcW w:w="666" w:type="pct"/>
          </w:tcPr>
          <w:p w14:paraId="37417DCB" w14:textId="77777777" w:rsidR="00B14DD6" w:rsidRPr="00504735" w:rsidRDefault="00B14DD6" w:rsidP="00B14DD6">
            <w:pPr>
              <w:jc w:val="center"/>
              <w:rPr>
                <w:rFonts w:cstheme="minorHAnsi"/>
                <w:bCs/>
                <w:szCs w:val="20"/>
                <w:lang w:val="fr-FR"/>
              </w:rPr>
            </w:pPr>
          </w:p>
        </w:tc>
        <w:tc>
          <w:tcPr>
            <w:tcW w:w="446" w:type="pct"/>
          </w:tcPr>
          <w:p w14:paraId="6683A2D2" w14:textId="77777777" w:rsidR="00B14DD6" w:rsidRPr="00504735" w:rsidRDefault="00B14DD6" w:rsidP="00B14DD6">
            <w:pPr>
              <w:rPr>
                <w:rFonts w:cstheme="minorHAnsi"/>
                <w:bCs/>
                <w:szCs w:val="20"/>
                <w:lang w:val="fr-FR"/>
              </w:rPr>
            </w:pPr>
          </w:p>
        </w:tc>
        <w:tc>
          <w:tcPr>
            <w:tcW w:w="1491" w:type="pct"/>
            <w:gridSpan w:val="4"/>
          </w:tcPr>
          <w:p w14:paraId="630A3677" w14:textId="77777777" w:rsidR="00B14DD6" w:rsidRPr="00504735" w:rsidRDefault="00B14DD6" w:rsidP="00B14DD6">
            <w:pPr>
              <w:jc w:val="center"/>
              <w:rPr>
                <w:rFonts w:cstheme="minorHAnsi"/>
                <w:bCs/>
                <w:szCs w:val="20"/>
                <w:lang w:val="fr-FR"/>
              </w:rPr>
            </w:pPr>
          </w:p>
        </w:tc>
        <w:tc>
          <w:tcPr>
            <w:tcW w:w="334" w:type="pct"/>
            <w:vAlign w:val="center"/>
          </w:tcPr>
          <w:p w14:paraId="19D86DD1" w14:textId="77777777" w:rsidR="00B14DD6" w:rsidRPr="00504735" w:rsidRDefault="00B14DD6" w:rsidP="00B14DD6">
            <w:pPr>
              <w:rPr>
                <w:rFonts w:cstheme="minorHAnsi"/>
                <w:bCs/>
                <w:szCs w:val="20"/>
                <w:lang w:val="fr-FR"/>
              </w:rPr>
            </w:pPr>
          </w:p>
        </w:tc>
      </w:tr>
      <w:tr w:rsidR="00B14DD6" w:rsidRPr="00E922E2" w14:paraId="77E92043" w14:textId="77777777" w:rsidTr="00DD0383">
        <w:tblPrEx>
          <w:jc w:val="left"/>
        </w:tblPrEx>
        <w:trPr>
          <w:cantSplit/>
          <w:trHeight w:val="397"/>
        </w:trPr>
        <w:tc>
          <w:tcPr>
            <w:tcW w:w="5000" w:type="pct"/>
            <w:gridSpan w:val="10"/>
            <w:shd w:val="clear" w:color="auto" w:fill="DEEAF6" w:themeFill="accent1" w:themeFillTint="33"/>
            <w:vAlign w:val="center"/>
          </w:tcPr>
          <w:p w14:paraId="23F0A59F" w14:textId="104D50D8" w:rsidR="00B14DD6" w:rsidRPr="00504735" w:rsidRDefault="00B14DD6" w:rsidP="00B14DD6">
            <w:pPr>
              <w:spacing w:before="40" w:after="60"/>
              <w:rPr>
                <w:rFonts w:cstheme="minorHAnsi"/>
                <w:b/>
                <w:bCs/>
                <w:szCs w:val="20"/>
                <w:lang w:val="fr-FR"/>
              </w:rPr>
            </w:pPr>
            <w:r w:rsidRPr="00504735">
              <w:rPr>
                <w:rFonts w:cstheme="minorHAnsi"/>
                <w:b/>
                <w:bCs/>
                <w:szCs w:val="20"/>
                <w:lang w:val="fr-FR"/>
              </w:rPr>
              <w:t>C. Services postnatals [Si oui non Passez à l'option D (Services essentiels aux nouveau-nés)].</w:t>
            </w:r>
          </w:p>
        </w:tc>
      </w:tr>
      <w:tr w:rsidR="000A1F97" w:rsidRPr="00760CD1" w14:paraId="6569A155" w14:textId="77777777" w:rsidTr="00DD0383">
        <w:tblPrEx>
          <w:jc w:val="left"/>
        </w:tblPrEx>
        <w:trPr>
          <w:cantSplit/>
          <w:trHeight w:val="20"/>
        </w:trPr>
        <w:tc>
          <w:tcPr>
            <w:tcW w:w="258" w:type="pct"/>
          </w:tcPr>
          <w:p w14:paraId="64913B01"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
          <w:p w14:paraId="32918CCD" w14:textId="674C38D1" w:rsidR="00B14DD6" w:rsidRPr="00504735" w:rsidRDefault="00B14DD6" w:rsidP="00B14DD6">
            <w:pPr>
              <w:rPr>
                <w:rFonts w:cstheme="minorHAnsi"/>
                <w:bCs/>
                <w:szCs w:val="20"/>
                <w:lang w:val="fr-FR"/>
              </w:rPr>
            </w:pPr>
            <w:r w:rsidRPr="00504735">
              <w:rPr>
                <w:rFonts w:cstheme="minorHAnsi"/>
                <w:szCs w:val="20"/>
                <w:lang w:val="fr-FR"/>
              </w:rPr>
              <w:t>Utilisation systématique d'</w:t>
            </w:r>
            <w:proofErr w:type="spellStart"/>
            <w:r w:rsidRPr="00504735">
              <w:rPr>
                <w:rFonts w:cstheme="minorHAnsi"/>
                <w:szCs w:val="20"/>
                <w:lang w:val="fr-FR"/>
              </w:rPr>
              <w:t>utérotoniques</w:t>
            </w:r>
            <w:proofErr w:type="spellEnd"/>
          </w:p>
        </w:tc>
        <w:tc>
          <w:tcPr>
            <w:tcW w:w="1051" w:type="pct"/>
          </w:tcPr>
          <w:p w14:paraId="14D35C7B"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0B8FA384"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2080C7B6" w14:textId="77777777" w:rsidR="00B14DD6" w:rsidRPr="00504735" w:rsidRDefault="00B14DD6" w:rsidP="00B14DD6">
            <w:pPr>
              <w:rPr>
                <w:rFonts w:cstheme="minorHAnsi"/>
                <w:bCs/>
                <w:szCs w:val="20"/>
                <w:lang w:val="fr-FR"/>
              </w:rPr>
            </w:pPr>
          </w:p>
        </w:tc>
        <w:tc>
          <w:tcPr>
            <w:tcW w:w="665" w:type="pct"/>
            <w:gridSpan w:val="2"/>
          </w:tcPr>
          <w:p w14:paraId="077A52E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
          <w:p w14:paraId="7ACB5430" w14:textId="77777777" w:rsidR="00B14DD6" w:rsidRPr="00504735" w:rsidRDefault="00B14DD6" w:rsidP="00B14DD6">
            <w:pPr>
              <w:rPr>
                <w:rFonts w:cstheme="minorHAnsi"/>
                <w:bCs/>
                <w:szCs w:val="20"/>
                <w:lang w:val="fr-FR"/>
              </w:rPr>
            </w:pPr>
          </w:p>
        </w:tc>
      </w:tr>
      <w:tr w:rsidR="000A1F97" w:rsidRPr="00760CD1" w14:paraId="2515F4B9" w14:textId="77777777" w:rsidTr="00DD0383">
        <w:tblPrEx>
          <w:jc w:val="left"/>
        </w:tblPrEx>
        <w:trPr>
          <w:cantSplit/>
          <w:trHeight w:val="20"/>
        </w:trPr>
        <w:tc>
          <w:tcPr>
            <w:tcW w:w="258" w:type="pct"/>
          </w:tcPr>
          <w:p w14:paraId="205F294D"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
          <w:p w14:paraId="7DC02644" w14:textId="3487DCAE" w:rsidR="00B14DD6" w:rsidRPr="00504735" w:rsidRDefault="00B14DD6" w:rsidP="00B14DD6">
            <w:pPr>
              <w:rPr>
                <w:rFonts w:cstheme="minorHAnsi"/>
                <w:bCs/>
                <w:szCs w:val="20"/>
                <w:lang w:val="fr-FR"/>
              </w:rPr>
            </w:pPr>
            <w:r w:rsidRPr="00504735">
              <w:rPr>
                <w:rFonts w:cstheme="minorHAnsi"/>
                <w:szCs w:val="20"/>
                <w:lang w:val="fr-FR"/>
              </w:rPr>
              <w:t>Estimation de la perte de sang</w:t>
            </w:r>
          </w:p>
        </w:tc>
        <w:tc>
          <w:tcPr>
            <w:tcW w:w="1051" w:type="pct"/>
          </w:tcPr>
          <w:p w14:paraId="4F8900DA" w14:textId="1FC06AC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55F298AA"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56D79A0F" w14:textId="77777777" w:rsidR="00B14DD6" w:rsidRPr="00504735" w:rsidRDefault="00B14DD6" w:rsidP="00B14DD6">
            <w:pPr>
              <w:rPr>
                <w:rFonts w:cstheme="minorHAnsi"/>
                <w:bCs/>
                <w:szCs w:val="20"/>
                <w:lang w:val="fr-FR"/>
              </w:rPr>
            </w:pPr>
          </w:p>
        </w:tc>
        <w:tc>
          <w:tcPr>
            <w:tcW w:w="665" w:type="pct"/>
            <w:gridSpan w:val="2"/>
          </w:tcPr>
          <w:p w14:paraId="283E054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6E5DF1E6" w14:textId="77777777" w:rsidR="00B14DD6" w:rsidRPr="00504735" w:rsidRDefault="00B14DD6" w:rsidP="00B14DD6">
            <w:pPr>
              <w:rPr>
                <w:rFonts w:cstheme="minorHAnsi"/>
                <w:bCs/>
                <w:szCs w:val="20"/>
                <w:lang w:val="fr-FR"/>
              </w:rPr>
            </w:pPr>
          </w:p>
        </w:tc>
      </w:tr>
      <w:tr w:rsidR="000A1F97" w:rsidRPr="00760CD1" w14:paraId="6E59A706" w14:textId="77777777" w:rsidTr="00DD0383">
        <w:tblPrEx>
          <w:jc w:val="left"/>
        </w:tblPrEx>
        <w:trPr>
          <w:cantSplit/>
          <w:trHeight w:val="20"/>
        </w:trPr>
        <w:tc>
          <w:tcPr>
            <w:tcW w:w="258" w:type="pct"/>
          </w:tcPr>
          <w:p w14:paraId="565A33E6"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
          <w:p w14:paraId="5D85DE76" w14:textId="70199226" w:rsidR="00B14DD6" w:rsidRPr="00504735" w:rsidRDefault="00B14DD6" w:rsidP="00B14DD6">
            <w:pPr>
              <w:rPr>
                <w:rFonts w:cstheme="minorHAnsi"/>
                <w:bCs/>
                <w:szCs w:val="20"/>
                <w:lang w:val="fr-FR"/>
              </w:rPr>
            </w:pPr>
            <w:r w:rsidRPr="00504735">
              <w:rPr>
                <w:rFonts w:cstheme="minorHAnsi"/>
                <w:szCs w:val="20"/>
                <w:lang w:val="fr-FR"/>
              </w:rPr>
              <w:t>Massage utérin en cas d'hémorragie grave</w:t>
            </w:r>
          </w:p>
        </w:tc>
        <w:tc>
          <w:tcPr>
            <w:tcW w:w="1051" w:type="pct"/>
          </w:tcPr>
          <w:p w14:paraId="73B441E3" w14:textId="292FD66E"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65508651"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5D3DBE25" w14:textId="77777777" w:rsidR="00B14DD6" w:rsidRPr="00504735" w:rsidRDefault="00B14DD6" w:rsidP="00B14DD6">
            <w:pPr>
              <w:rPr>
                <w:rFonts w:cstheme="minorHAnsi"/>
                <w:bCs/>
                <w:szCs w:val="20"/>
                <w:lang w:val="fr-FR"/>
              </w:rPr>
            </w:pPr>
          </w:p>
        </w:tc>
        <w:tc>
          <w:tcPr>
            <w:tcW w:w="665" w:type="pct"/>
            <w:gridSpan w:val="2"/>
          </w:tcPr>
          <w:p w14:paraId="24B480C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3BBD75B6" w14:textId="77777777" w:rsidR="00B14DD6" w:rsidRPr="00504735" w:rsidRDefault="00B14DD6" w:rsidP="00B14DD6">
            <w:pPr>
              <w:rPr>
                <w:rFonts w:cstheme="minorHAnsi"/>
                <w:bCs/>
                <w:szCs w:val="20"/>
                <w:lang w:val="fr-FR"/>
              </w:rPr>
            </w:pPr>
          </w:p>
        </w:tc>
      </w:tr>
      <w:tr w:rsidR="000A1F97" w:rsidRPr="00760CD1" w14:paraId="3D7FB322" w14:textId="77777777" w:rsidTr="00DD0383">
        <w:tblPrEx>
          <w:jc w:val="left"/>
        </w:tblPrEx>
        <w:trPr>
          <w:cantSplit/>
          <w:trHeight w:val="20"/>
        </w:trPr>
        <w:tc>
          <w:tcPr>
            <w:tcW w:w="258" w:type="pct"/>
          </w:tcPr>
          <w:p w14:paraId="00697E34"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
          <w:p w14:paraId="6A1B4F74" w14:textId="09F92C4A" w:rsidR="00B14DD6" w:rsidRPr="00504735" w:rsidRDefault="00B14DD6" w:rsidP="00B14DD6">
            <w:pPr>
              <w:rPr>
                <w:rFonts w:cstheme="minorHAnsi"/>
                <w:bCs/>
                <w:szCs w:val="20"/>
                <w:lang w:val="fr-FR"/>
              </w:rPr>
            </w:pPr>
            <w:r w:rsidRPr="00504735">
              <w:rPr>
                <w:rFonts w:cstheme="minorHAnsi"/>
                <w:szCs w:val="20"/>
                <w:lang w:val="fr-FR"/>
              </w:rPr>
              <w:t>Mise en place immédiate de l'allaitement</w:t>
            </w:r>
          </w:p>
        </w:tc>
        <w:tc>
          <w:tcPr>
            <w:tcW w:w="1051" w:type="pct"/>
          </w:tcPr>
          <w:p w14:paraId="34C408AF" w14:textId="30138A73"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5F8DE6E2"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61DF469D" w14:textId="77777777" w:rsidR="00B14DD6" w:rsidRPr="00504735" w:rsidRDefault="00B14DD6" w:rsidP="00B14DD6">
            <w:pPr>
              <w:rPr>
                <w:rFonts w:cstheme="minorHAnsi"/>
                <w:bCs/>
                <w:szCs w:val="20"/>
                <w:lang w:val="fr-FR"/>
              </w:rPr>
            </w:pPr>
          </w:p>
        </w:tc>
        <w:tc>
          <w:tcPr>
            <w:tcW w:w="665" w:type="pct"/>
            <w:gridSpan w:val="2"/>
          </w:tcPr>
          <w:p w14:paraId="4DA4DF0F"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490E1D1D" w14:textId="77777777" w:rsidR="00B14DD6" w:rsidRPr="00504735" w:rsidRDefault="00B14DD6" w:rsidP="00B14DD6">
            <w:pPr>
              <w:rPr>
                <w:rFonts w:cstheme="minorHAnsi"/>
                <w:bCs/>
                <w:szCs w:val="20"/>
                <w:lang w:val="fr-FR"/>
              </w:rPr>
            </w:pPr>
          </w:p>
        </w:tc>
      </w:tr>
      <w:tr w:rsidR="000A1F97" w:rsidRPr="00760CD1" w14:paraId="2DEDDE30" w14:textId="77777777" w:rsidTr="00DD0383">
        <w:tblPrEx>
          <w:jc w:val="left"/>
        </w:tblPrEx>
        <w:trPr>
          <w:cantSplit/>
          <w:trHeight w:val="20"/>
        </w:trPr>
        <w:tc>
          <w:tcPr>
            <w:tcW w:w="258" w:type="pct"/>
          </w:tcPr>
          <w:p w14:paraId="6707F1C5"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
          <w:p w14:paraId="36D30B47" w14:textId="16FA7EB2" w:rsidR="00B14DD6" w:rsidRPr="00504735" w:rsidRDefault="00B14DD6" w:rsidP="00B14DD6">
            <w:pPr>
              <w:rPr>
                <w:rFonts w:cstheme="minorHAnsi"/>
                <w:bCs/>
                <w:szCs w:val="20"/>
                <w:lang w:val="fr-FR"/>
              </w:rPr>
            </w:pPr>
            <w:r w:rsidRPr="00504735">
              <w:rPr>
                <w:rFonts w:cstheme="minorHAnsi"/>
                <w:szCs w:val="20"/>
                <w:lang w:val="fr-FR"/>
              </w:rPr>
              <w:t>Prise en charge des complications du post-partum précoce</w:t>
            </w:r>
          </w:p>
        </w:tc>
        <w:tc>
          <w:tcPr>
            <w:tcW w:w="1051" w:type="pct"/>
          </w:tcPr>
          <w:p w14:paraId="59646E2B" w14:textId="4643BA65"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7CE35D7B"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39862D2C" w14:textId="77777777" w:rsidR="00B14DD6" w:rsidRPr="00504735" w:rsidRDefault="00B14DD6" w:rsidP="00B14DD6">
            <w:pPr>
              <w:rPr>
                <w:rFonts w:cstheme="minorHAnsi"/>
                <w:bCs/>
                <w:szCs w:val="20"/>
                <w:lang w:val="fr-FR"/>
              </w:rPr>
            </w:pPr>
          </w:p>
        </w:tc>
        <w:tc>
          <w:tcPr>
            <w:tcW w:w="665" w:type="pct"/>
            <w:gridSpan w:val="2"/>
          </w:tcPr>
          <w:p w14:paraId="6B7FC3A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1F80DEBE" w14:textId="77777777" w:rsidR="00B14DD6" w:rsidRPr="00504735" w:rsidRDefault="00B14DD6" w:rsidP="00B14DD6">
            <w:pPr>
              <w:rPr>
                <w:rFonts w:cstheme="minorHAnsi"/>
                <w:bCs/>
                <w:szCs w:val="20"/>
                <w:lang w:val="fr-FR"/>
              </w:rPr>
            </w:pPr>
          </w:p>
        </w:tc>
      </w:tr>
      <w:tr w:rsidR="00B14DD6" w:rsidRPr="00E922E2" w14:paraId="3A5FDA51" w14:textId="77777777" w:rsidTr="00DD0383">
        <w:tblPrEx>
          <w:jc w:val="left"/>
        </w:tblPrEx>
        <w:trPr>
          <w:cantSplit/>
          <w:trHeight w:val="20"/>
        </w:trPr>
        <w:tc>
          <w:tcPr>
            <w:tcW w:w="5000" w:type="pct"/>
            <w:gridSpan w:val="10"/>
            <w:shd w:val="clear" w:color="auto" w:fill="DEEAF6" w:themeFill="accent1" w:themeFillTint="33"/>
            <w:vAlign w:val="center"/>
          </w:tcPr>
          <w:p w14:paraId="1971B600" w14:textId="56DFF75A" w:rsidR="00B14DD6" w:rsidRPr="00504735" w:rsidRDefault="00B14DD6" w:rsidP="00B14DD6">
            <w:pPr>
              <w:spacing w:before="40" w:after="60"/>
              <w:rPr>
                <w:rFonts w:cstheme="minorHAnsi"/>
                <w:b/>
                <w:bCs/>
                <w:szCs w:val="20"/>
                <w:lang w:val="fr-FR"/>
              </w:rPr>
            </w:pPr>
            <w:r w:rsidRPr="00504735">
              <w:rPr>
                <w:rFonts w:eastAsia="Arial Narrow" w:cstheme="minorHAnsi"/>
                <w:b/>
                <w:noProof/>
                <w:spacing w:val="-2"/>
                <w:szCs w:val="20"/>
                <w:lang w:val="fr-FR" w:eastAsia="en-IN" w:bidi="hi-IN"/>
              </w:rPr>
              <w:t>D. Services essentiels aux nouveau-nés [Si oui non Passez à l'option E (services d'avortement)].</w:t>
            </w:r>
          </w:p>
        </w:tc>
      </w:tr>
      <w:tr w:rsidR="000A1F97" w:rsidRPr="00760CD1" w14:paraId="514B3E2A" w14:textId="77777777" w:rsidTr="00DD0383">
        <w:tblPrEx>
          <w:jc w:val="left"/>
        </w:tblPrEx>
        <w:trPr>
          <w:cantSplit/>
          <w:trHeight w:val="20"/>
        </w:trPr>
        <w:tc>
          <w:tcPr>
            <w:tcW w:w="258" w:type="pct"/>
          </w:tcPr>
          <w:p w14:paraId="0A4737BC"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6931E6C2" w14:textId="554AED3B" w:rsidR="00B14DD6" w:rsidRPr="00504735" w:rsidRDefault="00B14DD6" w:rsidP="00B14DD6">
            <w:pPr>
              <w:rPr>
                <w:rFonts w:cstheme="minorHAnsi"/>
                <w:bCs/>
                <w:szCs w:val="20"/>
                <w:lang w:val="fr-FR"/>
              </w:rPr>
            </w:pPr>
            <w:r w:rsidRPr="00504735">
              <w:rPr>
                <w:rFonts w:cstheme="minorHAnsi"/>
                <w:szCs w:val="20"/>
                <w:lang w:val="fr-FR"/>
              </w:rPr>
              <w:t>Réanimation néonatale</w:t>
            </w:r>
          </w:p>
        </w:tc>
        <w:tc>
          <w:tcPr>
            <w:tcW w:w="1051" w:type="pct"/>
          </w:tcPr>
          <w:p w14:paraId="3A6E9AE9" w14:textId="14B20A9F"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4039AED7"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7FF551E8" w14:textId="77777777" w:rsidR="00B14DD6" w:rsidRPr="00504735" w:rsidRDefault="00B14DD6" w:rsidP="00B14DD6">
            <w:pPr>
              <w:rPr>
                <w:rFonts w:cstheme="minorHAnsi"/>
                <w:bCs/>
                <w:szCs w:val="20"/>
                <w:lang w:val="fr-FR"/>
              </w:rPr>
            </w:pPr>
          </w:p>
        </w:tc>
        <w:tc>
          <w:tcPr>
            <w:tcW w:w="665" w:type="pct"/>
            <w:gridSpan w:val="2"/>
          </w:tcPr>
          <w:p w14:paraId="01542F64"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
          <w:p w14:paraId="15AAB76B" w14:textId="77777777" w:rsidR="00B14DD6" w:rsidRPr="00504735" w:rsidRDefault="00B14DD6" w:rsidP="00B14DD6">
            <w:pPr>
              <w:rPr>
                <w:rFonts w:cstheme="minorHAnsi"/>
                <w:bCs/>
                <w:szCs w:val="20"/>
                <w:lang w:val="fr-FR"/>
              </w:rPr>
            </w:pPr>
          </w:p>
        </w:tc>
      </w:tr>
      <w:tr w:rsidR="000A1F97" w:rsidRPr="00760CD1" w14:paraId="15A095ED" w14:textId="77777777" w:rsidTr="00DD0383">
        <w:tblPrEx>
          <w:jc w:val="left"/>
        </w:tblPrEx>
        <w:trPr>
          <w:cantSplit/>
          <w:trHeight w:val="20"/>
        </w:trPr>
        <w:tc>
          <w:tcPr>
            <w:tcW w:w="258" w:type="pct"/>
          </w:tcPr>
          <w:p w14:paraId="4E9CC2BC"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6EE796FD" w14:textId="4636CF29" w:rsidR="00B14DD6" w:rsidRPr="00504735" w:rsidRDefault="00B14DD6" w:rsidP="00B14DD6">
            <w:pPr>
              <w:rPr>
                <w:rFonts w:cstheme="minorHAnsi"/>
                <w:bCs/>
                <w:szCs w:val="20"/>
                <w:lang w:val="fr-FR"/>
              </w:rPr>
            </w:pPr>
            <w:r w:rsidRPr="00504735">
              <w:rPr>
                <w:rFonts w:cstheme="minorHAnsi"/>
                <w:szCs w:val="20"/>
                <w:lang w:val="fr-FR"/>
              </w:rPr>
              <w:t>Corticostéroïdes anténatals pour la mère</w:t>
            </w:r>
          </w:p>
        </w:tc>
        <w:tc>
          <w:tcPr>
            <w:tcW w:w="1051" w:type="pct"/>
          </w:tcPr>
          <w:p w14:paraId="459848F1" w14:textId="380F7635"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7E332814"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0B958200" w14:textId="77777777" w:rsidR="00B14DD6" w:rsidRPr="00504735" w:rsidRDefault="00B14DD6" w:rsidP="00B14DD6">
            <w:pPr>
              <w:rPr>
                <w:rFonts w:cstheme="minorHAnsi"/>
                <w:bCs/>
                <w:szCs w:val="20"/>
                <w:lang w:val="fr-FR"/>
              </w:rPr>
            </w:pPr>
          </w:p>
        </w:tc>
        <w:tc>
          <w:tcPr>
            <w:tcW w:w="665" w:type="pct"/>
            <w:gridSpan w:val="2"/>
          </w:tcPr>
          <w:p w14:paraId="01A901D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4BB90FD1" w14:textId="77777777" w:rsidR="00B14DD6" w:rsidRPr="00504735" w:rsidRDefault="00B14DD6" w:rsidP="00B14DD6">
            <w:pPr>
              <w:rPr>
                <w:rFonts w:cstheme="minorHAnsi"/>
                <w:bCs/>
                <w:szCs w:val="20"/>
                <w:lang w:val="fr-FR"/>
              </w:rPr>
            </w:pPr>
          </w:p>
        </w:tc>
      </w:tr>
      <w:tr w:rsidR="000A1F97" w:rsidRPr="00760CD1" w14:paraId="0BFAD4AD" w14:textId="77777777" w:rsidTr="00DD0383">
        <w:tblPrEx>
          <w:jc w:val="left"/>
        </w:tblPrEx>
        <w:trPr>
          <w:cantSplit/>
          <w:trHeight w:val="20"/>
        </w:trPr>
        <w:tc>
          <w:tcPr>
            <w:tcW w:w="258" w:type="pct"/>
          </w:tcPr>
          <w:p w14:paraId="4CA47199"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5BA6E5E1" w14:textId="4DC99202" w:rsidR="00B14DD6" w:rsidRPr="00504735" w:rsidRDefault="00B14DD6" w:rsidP="00B14DD6">
            <w:pPr>
              <w:rPr>
                <w:rFonts w:cstheme="minorHAnsi"/>
                <w:bCs/>
                <w:szCs w:val="20"/>
                <w:lang w:val="fr-FR"/>
              </w:rPr>
            </w:pPr>
            <w:r w:rsidRPr="00504735">
              <w:rPr>
                <w:rFonts w:cstheme="minorHAnsi"/>
                <w:szCs w:val="20"/>
                <w:lang w:val="fr-FR"/>
              </w:rPr>
              <w:t>Vitamine K pour les prématurés</w:t>
            </w:r>
          </w:p>
        </w:tc>
        <w:tc>
          <w:tcPr>
            <w:tcW w:w="1051" w:type="pct"/>
          </w:tcPr>
          <w:p w14:paraId="2CCDC6C6"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6D4F7231"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1BDCC0F5" w14:textId="77777777" w:rsidR="00B14DD6" w:rsidRPr="00504735" w:rsidRDefault="00B14DD6" w:rsidP="00B14DD6">
            <w:pPr>
              <w:rPr>
                <w:rFonts w:cstheme="minorHAnsi"/>
                <w:bCs/>
                <w:szCs w:val="20"/>
                <w:lang w:val="fr-FR"/>
              </w:rPr>
            </w:pPr>
          </w:p>
        </w:tc>
        <w:tc>
          <w:tcPr>
            <w:tcW w:w="665" w:type="pct"/>
            <w:gridSpan w:val="2"/>
          </w:tcPr>
          <w:p w14:paraId="7EE333EB"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6D4BB20F" w14:textId="77777777" w:rsidR="00B14DD6" w:rsidRPr="00504735" w:rsidRDefault="00B14DD6" w:rsidP="00B14DD6">
            <w:pPr>
              <w:rPr>
                <w:rFonts w:cstheme="minorHAnsi"/>
                <w:bCs/>
                <w:szCs w:val="20"/>
                <w:lang w:val="fr-FR"/>
              </w:rPr>
            </w:pPr>
          </w:p>
        </w:tc>
      </w:tr>
      <w:tr w:rsidR="000A1F97" w:rsidRPr="00760CD1" w14:paraId="4C20CB5A" w14:textId="77777777" w:rsidTr="00DD0383">
        <w:tblPrEx>
          <w:jc w:val="left"/>
        </w:tblPrEx>
        <w:trPr>
          <w:cantSplit/>
          <w:trHeight w:val="20"/>
        </w:trPr>
        <w:tc>
          <w:tcPr>
            <w:tcW w:w="258" w:type="pct"/>
          </w:tcPr>
          <w:p w14:paraId="30BDA1A1"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75EE5A7A" w14:textId="36138B68" w:rsidR="00B14DD6" w:rsidRPr="00504735" w:rsidRDefault="00B14DD6" w:rsidP="00B14DD6">
            <w:pPr>
              <w:rPr>
                <w:rFonts w:cstheme="minorHAnsi"/>
                <w:bCs/>
                <w:szCs w:val="20"/>
                <w:lang w:val="fr-FR"/>
              </w:rPr>
            </w:pPr>
            <w:r w:rsidRPr="00504735">
              <w:rPr>
                <w:rFonts w:cstheme="minorHAnsi"/>
                <w:szCs w:val="20"/>
                <w:lang w:val="fr-FR"/>
              </w:rPr>
              <w:t>Pesée du nouveau-né</w:t>
            </w:r>
          </w:p>
        </w:tc>
        <w:tc>
          <w:tcPr>
            <w:tcW w:w="1051" w:type="pct"/>
          </w:tcPr>
          <w:p w14:paraId="5411F4FA" w14:textId="12F780C8"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4FF001FF"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4589720C" w14:textId="77777777" w:rsidR="00B14DD6" w:rsidRPr="00504735" w:rsidRDefault="00B14DD6" w:rsidP="00B14DD6">
            <w:pPr>
              <w:rPr>
                <w:rFonts w:cstheme="minorHAnsi"/>
                <w:bCs/>
                <w:szCs w:val="20"/>
                <w:lang w:val="fr-FR"/>
              </w:rPr>
            </w:pPr>
          </w:p>
        </w:tc>
        <w:tc>
          <w:tcPr>
            <w:tcW w:w="665" w:type="pct"/>
            <w:gridSpan w:val="2"/>
          </w:tcPr>
          <w:p w14:paraId="44E90B1A"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3B5BCEFE" w14:textId="77777777" w:rsidR="00B14DD6" w:rsidRPr="00504735" w:rsidRDefault="00B14DD6" w:rsidP="00B14DD6">
            <w:pPr>
              <w:rPr>
                <w:rFonts w:cstheme="minorHAnsi"/>
                <w:bCs/>
                <w:szCs w:val="20"/>
                <w:lang w:val="fr-FR"/>
              </w:rPr>
            </w:pPr>
          </w:p>
        </w:tc>
      </w:tr>
      <w:tr w:rsidR="000A1F97" w:rsidRPr="00760CD1" w14:paraId="043FB457" w14:textId="77777777" w:rsidTr="00DD0383">
        <w:tblPrEx>
          <w:jc w:val="left"/>
        </w:tblPrEx>
        <w:trPr>
          <w:cantSplit/>
          <w:trHeight w:val="20"/>
        </w:trPr>
        <w:tc>
          <w:tcPr>
            <w:tcW w:w="258" w:type="pct"/>
          </w:tcPr>
          <w:p w14:paraId="212616CF"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4D45D83E" w14:textId="446E80FF" w:rsidR="00B14DD6" w:rsidRPr="00504735" w:rsidRDefault="00B14DD6" w:rsidP="00B14DD6">
            <w:pPr>
              <w:rPr>
                <w:rFonts w:cstheme="minorHAnsi"/>
                <w:bCs/>
                <w:szCs w:val="20"/>
                <w:lang w:val="fr-FR"/>
              </w:rPr>
            </w:pPr>
            <w:r w:rsidRPr="00504735">
              <w:rPr>
                <w:rFonts w:cstheme="minorHAnsi"/>
                <w:szCs w:val="20"/>
                <w:lang w:val="fr-FR"/>
              </w:rPr>
              <w:t>Soins du cordon propre</w:t>
            </w:r>
          </w:p>
        </w:tc>
        <w:tc>
          <w:tcPr>
            <w:tcW w:w="1051" w:type="pct"/>
          </w:tcPr>
          <w:p w14:paraId="0B85A296" w14:textId="2DB5BC4B"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20BB02BA"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41644FD2" w14:textId="77777777" w:rsidR="00B14DD6" w:rsidRPr="00504735" w:rsidRDefault="00B14DD6" w:rsidP="00B14DD6">
            <w:pPr>
              <w:rPr>
                <w:rFonts w:cstheme="minorHAnsi"/>
                <w:bCs/>
                <w:szCs w:val="20"/>
                <w:lang w:val="fr-FR"/>
              </w:rPr>
            </w:pPr>
          </w:p>
        </w:tc>
        <w:tc>
          <w:tcPr>
            <w:tcW w:w="665" w:type="pct"/>
            <w:gridSpan w:val="2"/>
          </w:tcPr>
          <w:p w14:paraId="4056F23F"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62983540" w14:textId="77777777" w:rsidR="00B14DD6" w:rsidRPr="00504735" w:rsidRDefault="00B14DD6" w:rsidP="00B14DD6">
            <w:pPr>
              <w:rPr>
                <w:rFonts w:cstheme="minorHAnsi"/>
                <w:bCs/>
                <w:szCs w:val="20"/>
                <w:lang w:val="fr-FR"/>
              </w:rPr>
            </w:pPr>
          </w:p>
        </w:tc>
      </w:tr>
      <w:tr w:rsidR="000A1F97" w:rsidRPr="00760CD1" w14:paraId="54B14939" w14:textId="77777777" w:rsidTr="00DD0383">
        <w:tblPrEx>
          <w:jc w:val="left"/>
        </w:tblPrEx>
        <w:trPr>
          <w:cantSplit/>
          <w:trHeight w:val="20"/>
        </w:trPr>
        <w:tc>
          <w:tcPr>
            <w:tcW w:w="258" w:type="pct"/>
          </w:tcPr>
          <w:p w14:paraId="56F67922"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4891F55A" w14:textId="4B14E177" w:rsidR="00B14DD6" w:rsidRPr="00504735" w:rsidRDefault="00B14DD6" w:rsidP="00B14DD6">
            <w:pPr>
              <w:rPr>
                <w:rFonts w:cstheme="minorHAnsi"/>
                <w:bCs/>
                <w:szCs w:val="20"/>
                <w:lang w:val="fr-FR"/>
              </w:rPr>
            </w:pPr>
            <w:r w:rsidRPr="00504735">
              <w:rPr>
                <w:rFonts w:cstheme="minorHAnsi"/>
                <w:szCs w:val="20"/>
                <w:lang w:val="fr-FR"/>
              </w:rPr>
              <w:t>Vaccination au jour zéro (</w:t>
            </w:r>
            <w:r>
              <w:rPr>
                <w:rFonts w:cstheme="minorHAnsi"/>
                <w:szCs w:val="20"/>
                <w:lang w:val="fr-FR"/>
              </w:rPr>
              <w:t xml:space="preserve">HEB0, </w:t>
            </w:r>
            <w:r w:rsidRPr="00504735">
              <w:rPr>
                <w:rFonts w:cstheme="minorHAnsi"/>
                <w:szCs w:val="20"/>
                <w:lang w:val="fr-FR"/>
              </w:rPr>
              <w:t>BCG et VPO)</w:t>
            </w:r>
          </w:p>
        </w:tc>
        <w:tc>
          <w:tcPr>
            <w:tcW w:w="1051" w:type="pct"/>
          </w:tcPr>
          <w:p w14:paraId="227E5C08" w14:textId="557AAED2"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649D6CAE"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065F3DE2" w14:textId="77777777" w:rsidR="00B14DD6" w:rsidRPr="00504735" w:rsidRDefault="00B14DD6" w:rsidP="00B14DD6">
            <w:pPr>
              <w:rPr>
                <w:rFonts w:cstheme="minorHAnsi"/>
                <w:bCs/>
                <w:szCs w:val="20"/>
                <w:lang w:val="fr-FR"/>
              </w:rPr>
            </w:pPr>
          </w:p>
        </w:tc>
        <w:tc>
          <w:tcPr>
            <w:tcW w:w="665" w:type="pct"/>
            <w:gridSpan w:val="2"/>
          </w:tcPr>
          <w:p w14:paraId="0ED5C572"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Align w:val="center"/>
          </w:tcPr>
          <w:p w14:paraId="3A045EB0" w14:textId="77777777" w:rsidR="00B14DD6" w:rsidRPr="00504735" w:rsidRDefault="00B14DD6" w:rsidP="00B14DD6">
            <w:pPr>
              <w:rPr>
                <w:rFonts w:cstheme="minorHAnsi"/>
                <w:bCs/>
                <w:szCs w:val="20"/>
                <w:lang w:val="fr-FR"/>
              </w:rPr>
            </w:pPr>
          </w:p>
        </w:tc>
      </w:tr>
      <w:tr w:rsidR="000A1F97" w:rsidRPr="00760CD1" w14:paraId="2101905C" w14:textId="77777777" w:rsidTr="00DD0383">
        <w:tblPrEx>
          <w:jc w:val="left"/>
        </w:tblPrEx>
        <w:trPr>
          <w:cantSplit/>
          <w:trHeight w:val="20"/>
        </w:trPr>
        <w:tc>
          <w:tcPr>
            <w:tcW w:w="258" w:type="pct"/>
          </w:tcPr>
          <w:p w14:paraId="40FCF005"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4290D4AC" w14:textId="5F1CC45C" w:rsidR="00B14DD6" w:rsidRPr="00504735" w:rsidRDefault="00B14DD6" w:rsidP="00B14DD6">
            <w:pPr>
              <w:rPr>
                <w:rFonts w:cstheme="minorHAnsi"/>
                <w:bCs/>
                <w:szCs w:val="20"/>
                <w:lang w:val="fr-FR"/>
              </w:rPr>
            </w:pPr>
            <w:r w:rsidRPr="00504735">
              <w:rPr>
                <w:rFonts w:cstheme="minorHAnsi"/>
                <w:szCs w:val="20"/>
                <w:lang w:val="fr-FR"/>
              </w:rPr>
              <w:t>Emollients</w:t>
            </w:r>
            <w:r w:rsidR="0073304A">
              <w:rPr>
                <w:rFonts w:cstheme="minorHAnsi"/>
                <w:szCs w:val="20"/>
                <w:lang w:val="fr-FR"/>
              </w:rPr>
              <w:t> / collyres</w:t>
            </w:r>
          </w:p>
        </w:tc>
        <w:tc>
          <w:tcPr>
            <w:tcW w:w="1051" w:type="pct"/>
          </w:tcPr>
          <w:p w14:paraId="493B90B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0D2AB7B6"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3AD679B0" w14:textId="77777777" w:rsidR="00B14DD6" w:rsidRPr="00504735" w:rsidRDefault="00B14DD6" w:rsidP="00B14DD6">
            <w:pPr>
              <w:rPr>
                <w:rFonts w:cstheme="minorHAnsi"/>
                <w:bCs/>
                <w:szCs w:val="20"/>
                <w:lang w:val="fr-FR"/>
              </w:rPr>
            </w:pPr>
          </w:p>
        </w:tc>
        <w:tc>
          <w:tcPr>
            <w:tcW w:w="665" w:type="pct"/>
            <w:gridSpan w:val="2"/>
          </w:tcPr>
          <w:p w14:paraId="5107341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Align w:val="center"/>
          </w:tcPr>
          <w:p w14:paraId="1C6670C9" w14:textId="77777777" w:rsidR="00B14DD6" w:rsidRPr="00504735" w:rsidRDefault="00B14DD6" w:rsidP="00B14DD6">
            <w:pPr>
              <w:rPr>
                <w:rFonts w:cstheme="minorHAnsi"/>
                <w:bCs/>
                <w:szCs w:val="20"/>
                <w:lang w:val="fr-FR"/>
              </w:rPr>
            </w:pPr>
          </w:p>
        </w:tc>
      </w:tr>
      <w:tr w:rsidR="00B14DD6" w:rsidRPr="00E922E2" w14:paraId="2BDE6847" w14:textId="77777777" w:rsidTr="00DD0383">
        <w:tblPrEx>
          <w:jc w:val="left"/>
        </w:tblPrEx>
        <w:trPr>
          <w:cantSplit/>
          <w:trHeight w:val="20"/>
        </w:trPr>
        <w:tc>
          <w:tcPr>
            <w:tcW w:w="5000" w:type="pct"/>
            <w:gridSpan w:val="10"/>
            <w:shd w:val="clear" w:color="auto" w:fill="DEEAF6" w:themeFill="accent1" w:themeFillTint="33"/>
            <w:vAlign w:val="center"/>
          </w:tcPr>
          <w:p w14:paraId="1E9A98A3" w14:textId="250BBD4D" w:rsidR="00B14DD6" w:rsidRPr="00504735" w:rsidRDefault="00B14DD6" w:rsidP="00B14DD6">
            <w:pPr>
              <w:spacing w:before="40" w:after="60"/>
              <w:rPr>
                <w:rFonts w:cstheme="minorHAnsi"/>
                <w:b/>
                <w:bCs/>
                <w:szCs w:val="20"/>
                <w:lang w:val="fr-FR"/>
              </w:rPr>
            </w:pPr>
            <w:r w:rsidRPr="00504735">
              <w:rPr>
                <w:rFonts w:cstheme="minorHAnsi"/>
                <w:b/>
                <w:bCs/>
                <w:szCs w:val="20"/>
                <w:lang w:val="fr-FR"/>
              </w:rPr>
              <w:t xml:space="preserve">E. Services </w:t>
            </w:r>
            <w:r>
              <w:rPr>
                <w:rFonts w:cstheme="minorHAnsi"/>
                <w:b/>
                <w:bCs/>
                <w:szCs w:val="20"/>
                <w:lang w:val="fr-FR"/>
              </w:rPr>
              <w:t xml:space="preserve">post </w:t>
            </w:r>
            <w:r w:rsidRPr="00504735">
              <w:rPr>
                <w:rFonts w:cstheme="minorHAnsi"/>
                <w:b/>
                <w:bCs/>
                <w:szCs w:val="20"/>
                <w:lang w:val="fr-FR"/>
              </w:rPr>
              <w:t>avortement [</w:t>
            </w:r>
            <w:r w:rsidRPr="00D37CDB">
              <w:rPr>
                <w:rFonts w:cstheme="minorHAnsi"/>
                <w:b/>
                <w:bCs/>
                <w:szCs w:val="20"/>
                <w:lang w:val="fr-FR"/>
              </w:rPr>
              <w:t xml:space="preserve">Si </w:t>
            </w:r>
            <w:r>
              <w:rPr>
                <w:rFonts w:cstheme="minorHAnsi"/>
                <w:b/>
                <w:bCs/>
                <w:szCs w:val="20"/>
                <w:lang w:val="fr-FR"/>
              </w:rPr>
              <w:t>« O</w:t>
            </w:r>
            <w:r w:rsidRPr="00D37CDB">
              <w:rPr>
                <w:rFonts w:cstheme="minorHAnsi"/>
                <w:b/>
                <w:bCs/>
                <w:szCs w:val="20"/>
                <w:lang w:val="fr-FR"/>
              </w:rPr>
              <w:t>ui</w:t>
            </w:r>
            <w:r>
              <w:rPr>
                <w:rFonts w:cstheme="minorHAnsi"/>
                <w:b/>
                <w:bCs/>
                <w:szCs w:val="20"/>
                <w:lang w:val="fr-FR"/>
              </w:rPr>
              <w:t xml:space="preserve"> » poursuivre sur la ligne, Si « Non » </w:t>
            </w:r>
            <w:r w:rsidRPr="00D37CDB">
              <w:rPr>
                <w:rFonts w:cstheme="minorHAnsi"/>
                <w:b/>
                <w:bCs/>
                <w:szCs w:val="20"/>
                <w:lang w:val="fr-FR"/>
              </w:rPr>
              <w:t xml:space="preserve">Passez </w:t>
            </w:r>
            <w:r w:rsidRPr="00504735">
              <w:rPr>
                <w:rFonts w:cstheme="minorHAnsi"/>
                <w:b/>
                <w:bCs/>
                <w:szCs w:val="20"/>
                <w:lang w:val="fr-FR"/>
              </w:rPr>
              <w:t>à l'option F (Santé de l'enfant)]</w:t>
            </w:r>
          </w:p>
        </w:tc>
      </w:tr>
      <w:tr w:rsidR="000A1F97" w:rsidRPr="00760CD1" w14:paraId="3305E9E5" w14:textId="77777777" w:rsidTr="00DD0383">
        <w:tblPrEx>
          <w:jc w:val="left"/>
        </w:tblPrEx>
        <w:trPr>
          <w:cantSplit/>
          <w:trHeight w:val="20"/>
        </w:trPr>
        <w:tc>
          <w:tcPr>
            <w:tcW w:w="258" w:type="pct"/>
          </w:tcPr>
          <w:p w14:paraId="0E533514" w14:textId="77777777" w:rsidR="00B14DD6" w:rsidRPr="00504735" w:rsidRDefault="00B14DD6" w:rsidP="00B14DD6">
            <w:pPr>
              <w:pStyle w:val="ListParagraph"/>
              <w:numPr>
                <w:ilvl w:val="0"/>
                <w:numId w:val="17"/>
              </w:numPr>
              <w:spacing w:after="0"/>
              <w:jc w:val="right"/>
              <w:rPr>
                <w:rFonts w:cstheme="minorHAnsi"/>
                <w:bCs/>
                <w:szCs w:val="20"/>
                <w:lang w:val="fr-FR"/>
              </w:rPr>
            </w:pPr>
          </w:p>
        </w:tc>
        <w:tc>
          <w:tcPr>
            <w:tcW w:w="754" w:type="pct"/>
          </w:tcPr>
          <w:p w14:paraId="2927E61B" w14:textId="654F86D8" w:rsidR="00B14DD6" w:rsidRPr="00504735" w:rsidRDefault="00B14DD6" w:rsidP="00B14DD6">
            <w:pPr>
              <w:rPr>
                <w:rFonts w:cstheme="minorHAnsi"/>
                <w:bCs/>
                <w:szCs w:val="20"/>
                <w:lang w:val="fr-FR"/>
              </w:rPr>
            </w:pPr>
            <w:r w:rsidRPr="00504735">
              <w:rPr>
                <w:rFonts w:cstheme="minorHAnsi"/>
                <w:szCs w:val="20"/>
                <w:lang w:val="fr-FR"/>
              </w:rPr>
              <w:t>D &amp; C (dilatation et curetage)</w:t>
            </w:r>
          </w:p>
        </w:tc>
        <w:tc>
          <w:tcPr>
            <w:tcW w:w="1051" w:type="pct"/>
          </w:tcPr>
          <w:p w14:paraId="7AB3693B" w14:textId="02DE7AA4"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4FD8EAF4"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4FBA697B" w14:textId="77777777" w:rsidR="00B14DD6" w:rsidRPr="00504735" w:rsidRDefault="00B14DD6" w:rsidP="00B14DD6">
            <w:pPr>
              <w:rPr>
                <w:rFonts w:cstheme="minorHAnsi"/>
                <w:bCs/>
                <w:szCs w:val="20"/>
                <w:lang w:val="fr-FR"/>
              </w:rPr>
            </w:pPr>
          </w:p>
        </w:tc>
        <w:tc>
          <w:tcPr>
            <w:tcW w:w="665" w:type="pct"/>
            <w:gridSpan w:val="2"/>
          </w:tcPr>
          <w:p w14:paraId="3D6D8187"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
          <w:p w14:paraId="2D0EFCD3" w14:textId="77777777" w:rsidR="00B14DD6" w:rsidRPr="00504735" w:rsidRDefault="00B14DD6" w:rsidP="00B14DD6">
            <w:pPr>
              <w:rPr>
                <w:rFonts w:cstheme="minorHAnsi"/>
                <w:bCs/>
                <w:szCs w:val="20"/>
                <w:lang w:val="fr-FR"/>
              </w:rPr>
            </w:pPr>
          </w:p>
        </w:tc>
      </w:tr>
      <w:tr w:rsidR="000A1F97" w:rsidRPr="00760CD1" w14:paraId="21993D71" w14:textId="77777777" w:rsidTr="00DD0383">
        <w:tblPrEx>
          <w:jc w:val="left"/>
        </w:tblPrEx>
        <w:trPr>
          <w:cantSplit/>
          <w:trHeight w:val="20"/>
        </w:trPr>
        <w:tc>
          <w:tcPr>
            <w:tcW w:w="258" w:type="pct"/>
          </w:tcPr>
          <w:p w14:paraId="04EAB55C" w14:textId="77777777" w:rsidR="00B14DD6" w:rsidRPr="00504735" w:rsidRDefault="00B14DD6" w:rsidP="00B14DD6">
            <w:pPr>
              <w:pStyle w:val="ListParagraph"/>
              <w:numPr>
                <w:ilvl w:val="0"/>
                <w:numId w:val="17"/>
              </w:numPr>
              <w:spacing w:after="0"/>
              <w:jc w:val="right"/>
              <w:rPr>
                <w:rFonts w:cstheme="minorHAnsi"/>
                <w:bCs/>
                <w:szCs w:val="20"/>
                <w:lang w:val="fr-FR"/>
              </w:rPr>
            </w:pPr>
          </w:p>
        </w:tc>
        <w:tc>
          <w:tcPr>
            <w:tcW w:w="754" w:type="pct"/>
          </w:tcPr>
          <w:p w14:paraId="3B3C429E" w14:textId="717299F9" w:rsidR="00B14DD6" w:rsidRPr="00504735" w:rsidRDefault="00B14DD6" w:rsidP="00B14DD6">
            <w:pPr>
              <w:rPr>
                <w:rFonts w:cstheme="minorHAnsi"/>
                <w:bCs/>
                <w:szCs w:val="20"/>
                <w:lang w:val="fr-FR"/>
              </w:rPr>
            </w:pPr>
            <w:r w:rsidRPr="00504735">
              <w:rPr>
                <w:rFonts w:cstheme="minorHAnsi"/>
                <w:szCs w:val="20"/>
                <w:lang w:val="fr-FR"/>
              </w:rPr>
              <w:t>MVA (aspiration manuelle sous vide)</w:t>
            </w:r>
          </w:p>
        </w:tc>
        <w:tc>
          <w:tcPr>
            <w:tcW w:w="1051" w:type="pct"/>
          </w:tcPr>
          <w:p w14:paraId="11D48A1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21C20393"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2B0FDDDE" w14:textId="77777777" w:rsidR="00B14DD6" w:rsidRPr="00504735" w:rsidRDefault="00B14DD6" w:rsidP="00B14DD6">
            <w:pPr>
              <w:rPr>
                <w:rFonts w:cstheme="minorHAnsi"/>
                <w:bCs/>
                <w:szCs w:val="20"/>
                <w:lang w:val="fr-FR"/>
              </w:rPr>
            </w:pPr>
          </w:p>
        </w:tc>
        <w:tc>
          <w:tcPr>
            <w:tcW w:w="665" w:type="pct"/>
            <w:gridSpan w:val="2"/>
          </w:tcPr>
          <w:p w14:paraId="1ABF61B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3B14A20A" w14:textId="77777777" w:rsidR="00B14DD6" w:rsidRPr="00504735" w:rsidRDefault="00B14DD6" w:rsidP="00B14DD6">
            <w:pPr>
              <w:rPr>
                <w:rFonts w:cstheme="minorHAnsi"/>
                <w:bCs/>
                <w:szCs w:val="20"/>
                <w:lang w:val="fr-FR"/>
              </w:rPr>
            </w:pPr>
          </w:p>
        </w:tc>
      </w:tr>
      <w:tr w:rsidR="000A1F97" w:rsidRPr="00760CD1" w14:paraId="07269EA3" w14:textId="77777777" w:rsidTr="00DD0383">
        <w:tblPrEx>
          <w:jc w:val="left"/>
        </w:tblPrEx>
        <w:trPr>
          <w:cantSplit/>
          <w:trHeight w:val="20"/>
        </w:trPr>
        <w:tc>
          <w:tcPr>
            <w:tcW w:w="258" w:type="pct"/>
          </w:tcPr>
          <w:p w14:paraId="0ED6C96F" w14:textId="77777777" w:rsidR="00B14DD6" w:rsidRPr="00504735" w:rsidRDefault="00B14DD6" w:rsidP="00B14DD6">
            <w:pPr>
              <w:pStyle w:val="ListParagraph"/>
              <w:numPr>
                <w:ilvl w:val="0"/>
                <w:numId w:val="17"/>
              </w:numPr>
              <w:spacing w:after="0"/>
              <w:jc w:val="right"/>
              <w:rPr>
                <w:rFonts w:cstheme="minorHAnsi"/>
                <w:bCs/>
                <w:szCs w:val="20"/>
                <w:lang w:val="fr-FR"/>
              </w:rPr>
            </w:pPr>
          </w:p>
        </w:tc>
        <w:tc>
          <w:tcPr>
            <w:tcW w:w="754" w:type="pct"/>
          </w:tcPr>
          <w:p w14:paraId="60FA4F56" w14:textId="4836C1D6" w:rsidR="00B14DD6" w:rsidRPr="00504735" w:rsidRDefault="00B14DD6" w:rsidP="00B14DD6">
            <w:pPr>
              <w:rPr>
                <w:rFonts w:cstheme="minorHAnsi"/>
                <w:bCs/>
                <w:szCs w:val="20"/>
                <w:lang w:val="fr-FR"/>
              </w:rPr>
            </w:pPr>
            <w:r w:rsidRPr="00504735">
              <w:rPr>
                <w:rFonts w:cstheme="minorHAnsi"/>
                <w:szCs w:val="20"/>
                <w:lang w:val="fr-FR"/>
              </w:rPr>
              <w:t>Prise en charge des complications de l'avortement</w:t>
            </w:r>
          </w:p>
        </w:tc>
        <w:tc>
          <w:tcPr>
            <w:tcW w:w="1051" w:type="pct"/>
          </w:tcPr>
          <w:p w14:paraId="7DC26FEE"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274CE790"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4C5C3A95" w14:textId="77777777" w:rsidR="00B14DD6" w:rsidRPr="00504735" w:rsidRDefault="00B14DD6" w:rsidP="00B14DD6">
            <w:pPr>
              <w:rPr>
                <w:rFonts w:cstheme="minorHAnsi"/>
                <w:bCs/>
                <w:szCs w:val="20"/>
                <w:lang w:val="fr-FR"/>
              </w:rPr>
            </w:pPr>
          </w:p>
        </w:tc>
        <w:tc>
          <w:tcPr>
            <w:tcW w:w="665" w:type="pct"/>
            <w:gridSpan w:val="2"/>
          </w:tcPr>
          <w:p w14:paraId="0940339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7F08941A" w14:textId="77777777" w:rsidR="00B14DD6" w:rsidRPr="00504735" w:rsidRDefault="00B14DD6" w:rsidP="00B14DD6">
            <w:pPr>
              <w:rPr>
                <w:rFonts w:cstheme="minorHAnsi"/>
                <w:bCs/>
                <w:szCs w:val="20"/>
                <w:lang w:val="fr-FR"/>
              </w:rPr>
            </w:pPr>
          </w:p>
        </w:tc>
      </w:tr>
      <w:tr w:rsidR="00B14DD6" w:rsidRPr="00E922E2" w14:paraId="7CDA8047" w14:textId="77777777" w:rsidTr="00DD0383">
        <w:tblPrEx>
          <w:jc w:val="left"/>
        </w:tblPrEx>
        <w:trPr>
          <w:cantSplit/>
          <w:trHeight w:val="20"/>
        </w:trPr>
        <w:tc>
          <w:tcPr>
            <w:tcW w:w="5000" w:type="pct"/>
            <w:gridSpan w:val="10"/>
            <w:shd w:val="clear" w:color="auto" w:fill="DEEAF6" w:themeFill="accent1" w:themeFillTint="33"/>
            <w:vAlign w:val="center"/>
          </w:tcPr>
          <w:p w14:paraId="6FA089FC" w14:textId="69F8EFA4" w:rsidR="00B14DD6" w:rsidRPr="00504735" w:rsidRDefault="00B14DD6" w:rsidP="00B14DD6">
            <w:pPr>
              <w:spacing w:before="40" w:after="60"/>
              <w:rPr>
                <w:rFonts w:cstheme="minorHAnsi"/>
                <w:b/>
                <w:bCs/>
                <w:szCs w:val="20"/>
                <w:lang w:val="fr-FR"/>
              </w:rPr>
            </w:pPr>
            <w:r w:rsidRPr="00504735">
              <w:rPr>
                <w:rFonts w:cstheme="minorHAnsi"/>
                <w:b/>
                <w:bCs/>
                <w:szCs w:val="20"/>
                <w:lang w:val="fr-FR"/>
              </w:rPr>
              <w:t xml:space="preserve">F. Services de santé infantile </w:t>
            </w:r>
            <w:r w:rsidR="000A1F97">
              <w:rPr>
                <w:rFonts w:cstheme="minorHAnsi"/>
                <w:b/>
                <w:bCs/>
                <w:szCs w:val="20"/>
                <w:lang w:val="fr-FR"/>
              </w:rPr>
              <w:t xml:space="preserve">et néonatals </w:t>
            </w:r>
            <w:r w:rsidRPr="00504735">
              <w:rPr>
                <w:rFonts w:cstheme="minorHAnsi"/>
                <w:b/>
                <w:bCs/>
                <w:szCs w:val="20"/>
                <w:lang w:val="fr-FR"/>
              </w:rPr>
              <w:t>[</w:t>
            </w:r>
            <w:r w:rsidRPr="00D37CDB">
              <w:rPr>
                <w:rFonts w:cstheme="minorHAnsi"/>
                <w:b/>
                <w:bCs/>
                <w:szCs w:val="20"/>
                <w:lang w:val="fr-FR"/>
              </w:rPr>
              <w:t xml:space="preserve">Si </w:t>
            </w:r>
            <w:r>
              <w:rPr>
                <w:rFonts w:cstheme="minorHAnsi"/>
                <w:b/>
                <w:bCs/>
                <w:szCs w:val="20"/>
                <w:lang w:val="fr-FR"/>
              </w:rPr>
              <w:t>« O</w:t>
            </w:r>
            <w:r w:rsidRPr="00D37CDB">
              <w:rPr>
                <w:rFonts w:cstheme="minorHAnsi"/>
                <w:b/>
                <w:bCs/>
                <w:szCs w:val="20"/>
                <w:lang w:val="fr-FR"/>
              </w:rPr>
              <w:t>ui</w:t>
            </w:r>
            <w:r>
              <w:rPr>
                <w:rFonts w:cstheme="minorHAnsi"/>
                <w:b/>
                <w:bCs/>
                <w:szCs w:val="20"/>
                <w:lang w:val="fr-FR"/>
              </w:rPr>
              <w:t xml:space="preserve"> » poursuivre sur la ligne, Si « Non » </w:t>
            </w:r>
            <w:r w:rsidRPr="00D37CDB">
              <w:rPr>
                <w:rFonts w:cstheme="minorHAnsi"/>
                <w:b/>
                <w:bCs/>
                <w:szCs w:val="20"/>
                <w:lang w:val="fr-FR"/>
              </w:rPr>
              <w:t xml:space="preserve">Passez </w:t>
            </w:r>
            <w:r w:rsidRPr="00504735">
              <w:rPr>
                <w:rFonts w:cstheme="minorHAnsi"/>
                <w:b/>
                <w:bCs/>
                <w:szCs w:val="20"/>
                <w:lang w:val="fr-FR"/>
              </w:rPr>
              <w:t>à Q503]</w:t>
            </w:r>
          </w:p>
        </w:tc>
      </w:tr>
      <w:tr w:rsidR="000A1F97" w:rsidRPr="00760CD1" w14:paraId="71CF7005" w14:textId="77777777" w:rsidTr="00DD0383">
        <w:tblPrEx>
          <w:jc w:val="left"/>
        </w:tblPrEx>
        <w:trPr>
          <w:cantSplit/>
          <w:trHeight w:val="20"/>
        </w:trPr>
        <w:tc>
          <w:tcPr>
            <w:tcW w:w="258" w:type="pct"/>
          </w:tcPr>
          <w:p w14:paraId="65782E2F"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4E90ADCB" w14:textId="4A0E1875" w:rsidR="00B14DD6" w:rsidRPr="00504735" w:rsidRDefault="00B14DD6" w:rsidP="00B14DD6">
            <w:pPr>
              <w:rPr>
                <w:rFonts w:cstheme="minorHAnsi"/>
                <w:bCs/>
                <w:szCs w:val="20"/>
                <w:lang w:val="fr-FR"/>
              </w:rPr>
            </w:pPr>
            <w:r w:rsidRPr="00504735">
              <w:rPr>
                <w:rFonts w:cstheme="minorHAnsi"/>
                <w:szCs w:val="20"/>
                <w:lang w:val="fr-FR"/>
              </w:rPr>
              <w:t>Utilisation de la fiche de croissance pour l'enregistrement du poids</w:t>
            </w:r>
          </w:p>
        </w:tc>
        <w:tc>
          <w:tcPr>
            <w:tcW w:w="1051" w:type="pct"/>
          </w:tcPr>
          <w:p w14:paraId="1F68341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7BA32D0B"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3E040545" w14:textId="77777777" w:rsidR="00B14DD6" w:rsidRPr="00504735" w:rsidRDefault="00B14DD6" w:rsidP="00B14DD6">
            <w:pPr>
              <w:rPr>
                <w:rFonts w:cstheme="minorHAnsi"/>
                <w:bCs/>
                <w:szCs w:val="20"/>
                <w:lang w:val="fr-FR"/>
              </w:rPr>
            </w:pPr>
          </w:p>
        </w:tc>
        <w:tc>
          <w:tcPr>
            <w:tcW w:w="665" w:type="pct"/>
            <w:gridSpan w:val="2"/>
          </w:tcPr>
          <w:p w14:paraId="3B4AEEB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
          <w:p w14:paraId="44B51410" w14:textId="77777777" w:rsidR="00B14DD6" w:rsidRPr="00504735" w:rsidRDefault="00B14DD6" w:rsidP="00B14DD6">
            <w:pPr>
              <w:rPr>
                <w:rFonts w:cstheme="minorHAnsi"/>
                <w:bCs/>
                <w:szCs w:val="20"/>
                <w:lang w:val="fr-FR"/>
              </w:rPr>
            </w:pPr>
          </w:p>
        </w:tc>
      </w:tr>
      <w:tr w:rsidR="000A1F97" w:rsidRPr="00760CD1" w14:paraId="279D496C" w14:textId="77777777" w:rsidTr="00DD0383">
        <w:tblPrEx>
          <w:jc w:val="left"/>
        </w:tblPrEx>
        <w:trPr>
          <w:cantSplit/>
          <w:trHeight w:val="20"/>
        </w:trPr>
        <w:tc>
          <w:tcPr>
            <w:tcW w:w="258" w:type="pct"/>
          </w:tcPr>
          <w:p w14:paraId="3E095139"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067DD6A5" w14:textId="6B789F26" w:rsidR="00B14DD6" w:rsidRPr="00504735" w:rsidRDefault="00B14DD6" w:rsidP="00B14DD6">
            <w:pPr>
              <w:rPr>
                <w:rFonts w:cstheme="minorHAnsi"/>
                <w:bCs/>
                <w:szCs w:val="20"/>
                <w:lang w:val="fr-FR"/>
              </w:rPr>
            </w:pPr>
            <w:r w:rsidRPr="00504735">
              <w:rPr>
                <w:rFonts w:cstheme="minorHAnsi"/>
                <w:szCs w:val="20"/>
                <w:lang w:val="fr-FR"/>
              </w:rPr>
              <w:t>Immunisation des enfants</w:t>
            </w:r>
          </w:p>
        </w:tc>
        <w:tc>
          <w:tcPr>
            <w:tcW w:w="1051" w:type="pct"/>
          </w:tcPr>
          <w:p w14:paraId="24A030BD"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307A905D"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6901011F" w14:textId="77777777" w:rsidR="00B14DD6" w:rsidRPr="00504735" w:rsidRDefault="00B14DD6" w:rsidP="00B14DD6">
            <w:pPr>
              <w:rPr>
                <w:rFonts w:cstheme="minorHAnsi"/>
                <w:bCs/>
                <w:szCs w:val="20"/>
                <w:lang w:val="fr-FR"/>
              </w:rPr>
            </w:pPr>
          </w:p>
        </w:tc>
        <w:tc>
          <w:tcPr>
            <w:tcW w:w="665" w:type="pct"/>
            <w:gridSpan w:val="2"/>
          </w:tcPr>
          <w:p w14:paraId="6694EB16"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7A0B8940" w14:textId="77777777" w:rsidR="00B14DD6" w:rsidRPr="00504735" w:rsidRDefault="00B14DD6" w:rsidP="00B14DD6">
            <w:pPr>
              <w:rPr>
                <w:rFonts w:cstheme="minorHAnsi"/>
                <w:bCs/>
                <w:szCs w:val="20"/>
                <w:lang w:val="fr-FR"/>
              </w:rPr>
            </w:pPr>
          </w:p>
        </w:tc>
      </w:tr>
      <w:tr w:rsidR="000A1F97" w:rsidRPr="00760CD1" w14:paraId="73DC4D05" w14:textId="77777777" w:rsidTr="00DD0383">
        <w:tblPrEx>
          <w:jc w:val="left"/>
        </w:tblPrEx>
        <w:trPr>
          <w:cantSplit/>
          <w:trHeight w:val="20"/>
        </w:trPr>
        <w:tc>
          <w:tcPr>
            <w:tcW w:w="258" w:type="pct"/>
          </w:tcPr>
          <w:p w14:paraId="581680BC"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72559797" w14:textId="44C39D46" w:rsidR="00B14DD6" w:rsidRPr="00504735" w:rsidRDefault="00B14DD6" w:rsidP="00B14DD6">
            <w:pPr>
              <w:rPr>
                <w:rFonts w:cstheme="minorHAnsi"/>
                <w:bCs/>
                <w:szCs w:val="20"/>
                <w:lang w:val="fr-FR"/>
              </w:rPr>
            </w:pPr>
            <w:r w:rsidRPr="00504735">
              <w:rPr>
                <w:rFonts w:cstheme="minorHAnsi"/>
                <w:szCs w:val="20"/>
                <w:lang w:val="fr-FR"/>
              </w:rPr>
              <w:t>Prise en charge de la pneumonie</w:t>
            </w:r>
          </w:p>
        </w:tc>
        <w:tc>
          <w:tcPr>
            <w:tcW w:w="1051" w:type="pct"/>
          </w:tcPr>
          <w:p w14:paraId="58A5804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603615F4"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15F51167" w14:textId="77777777" w:rsidR="00B14DD6" w:rsidRPr="00504735" w:rsidRDefault="00B14DD6" w:rsidP="00B14DD6">
            <w:pPr>
              <w:rPr>
                <w:rFonts w:cstheme="minorHAnsi"/>
                <w:bCs/>
                <w:szCs w:val="20"/>
                <w:lang w:val="fr-FR"/>
              </w:rPr>
            </w:pPr>
          </w:p>
        </w:tc>
        <w:tc>
          <w:tcPr>
            <w:tcW w:w="665" w:type="pct"/>
            <w:gridSpan w:val="2"/>
          </w:tcPr>
          <w:p w14:paraId="75A95523"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7C340CCF" w14:textId="77777777" w:rsidR="00B14DD6" w:rsidRPr="00504735" w:rsidRDefault="00B14DD6" w:rsidP="00B14DD6">
            <w:pPr>
              <w:rPr>
                <w:rFonts w:cstheme="minorHAnsi"/>
                <w:bCs/>
                <w:szCs w:val="20"/>
                <w:lang w:val="fr-FR"/>
              </w:rPr>
            </w:pPr>
          </w:p>
        </w:tc>
      </w:tr>
      <w:tr w:rsidR="000A1F97" w:rsidRPr="00760CD1" w14:paraId="77151223" w14:textId="77777777" w:rsidTr="00DD0383">
        <w:tblPrEx>
          <w:jc w:val="left"/>
        </w:tblPrEx>
        <w:trPr>
          <w:cantSplit/>
          <w:trHeight w:val="20"/>
        </w:trPr>
        <w:tc>
          <w:tcPr>
            <w:tcW w:w="258" w:type="pct"/>
          </w:tcPr>
          <w:p w14:paraId="6583A157"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05D16F6F" w14:textId="73D8B5CC" w:rsidR="00B14DD6" w:rsidRPr="00504735" w:rsidRDefault="00B14DD6" w:rsidP="00B14DD6">
            <w:pPr>
              <w:rPr>
                <w:rFonts w:cstheme="minorHAnsi"/>
                <w:bCs/>
                <w:szCs w:val="20"/>
                <w:lang w:val="fr-FR"/>
              </w:rPr>
            </w:pPr>
            <w:r w:rsidRPr="00504735">
              <w:rPr>
                <w:rFonts w:cstheme="minorHAnsi"/>
                <w:szCs w:val="20"/>
                <w:lang w:val="fr-FR"/>
              </w:rPr>
              <w:t>Antibiotiques pour les infections respiratoires aiguës</w:t>
            </w:r>
          </w:p>
        </w:tc>
        <w:tc>
          <w:tcPr>
            <w:tcW w:w="1051" w:type="pct"/>
          </w:tcPr>
          <w:p w14:paraId="4EACAD3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517E2A83"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7031D661" w14:textId="77777777" w:rsidR="00B14DD6" w:rsidRPr="00504735" w:rsidRDefault="00B14DD6" w:rsidP="00B14DD6">
            <w:pPr>
              <w:rPr>
                <w:rFonts w:cstheme="minorHAnsi"/>
                <w:bCs/>
                <w:szCs w:val="20"/>
                <w:lang w:val="fr-FR"/>
              </w:rPr>
            </w:pPr>
          </w:p>
        </w:tc>
        <w:tc>
          <w:tcPr>
            <w:tcW w:w="665" w:type="pct"/>
            <w:gridSpan w:val="2"/>
          </w:tcPr>
          <w:p w14:paraId="42FA2B9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12663BE9" w14:textId="77777777" w:rsidR="00B14DD6" w:rsidRPr="00504735" w:rsidRDefault="00B14DD6" w:rsidP="00B14DD6">
            <w:pPr>
              <w:rPr>
                <w:rFonts w:cstheme="minorHAnsi"/>
                <w:bCs/>
                <w:szCs w:val="20"/>
                <w:lang w:val="fr-FR"/>
              </w:rPr>
            </w:pPr>
          </w:p>
        </w:tc>
      </w:tr>
      <w:tr w:rsidR="000A1F97" w:rsidRPr="00760CD1" w14:paraId="09EC5470" w14:textId="77777777" w:rsidTr="00DD0383">
        <w:tblPrEx>
          <w:jc w:val="left"/>
        </w:tblPrEx>
        <w:trPr>
          <w:cantSplit/>
          <w:trHeight w:val="195"/>
        </w:trPr>
        <w:tc>
          <w:tcPr>
            <w:tcW w:w="258" w:type="pct"/>
          </w:tcPr>
          <w:p w14:paraId="7E65C744"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219A73F7" w14:textId="6E716077" w:rsidR="00B14DD6" w:rsidRPr="00504735" w:rsidRDefault="00B14DD6" w:rsidP="00B14DD6">
            <w:pPr>
              <w:rPr>
                <w:rFonts w:cstheme="minorHAnsi"/>
                <w:szCs w:val="20"/>
                <w:lang w:val="fr-FR"/>
              </w:rPr>
            </w:pPr>
            <w:r w:rsidRPr="00504735">
              <w:rPr>
                <w:rFonts w:cstheme="minorHAnsi"/>
                <w:szCs w:val="20"/>
                <w:lang w:val="fr-FR"/>
              </w:rPr>
              <w:t>Prise en charge de la déshydratation/diarrhée</w:t>
            </w:r>
          </w:p>
        </w:tc>
        <w:tc>
          <w:tcPr>
            <w:tcW w:w="1051" w:type="pct"/>
          </w:tcPr>
          <w:p w14:paraId="3D5F92BD"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168D257E"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3FE41B87" w14:textId="77777777" w:rsidR="00B14DD6" w:rsidRPr="00504735" w:rsidRDefault="00B14DD6" w:rsidP="00B14DD6">
            <w:pPr>
              <w:rPr>
                <w:rFonts w:cstheme="minorHAnsi"/>
                <w:bCs/>
                <w:szCs w:val="20"/>
                <w:lang w:val="fr-FR"/>
              </w:rPr>
            </w:pPr>
          </w:p>
        </w:tc>
        <w:tc>
          <w:tcPr>
            <w:tcW w:w="665" w:type="pct"/>
            <w:gridSpan w:val="2"/>
          </w:tcPr>
          <w:p w14:paraId="2D00F232"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18582E13" w14:textId="77777777" w:rsidR="00B14DD6" w:rsidRPr="00504735" w:rsidRDefault="00B14DD6" w:rsidP="00B14DD6">
            <w:pPr>
              <w:rPr>
                <w:rFonts w:cstheme="minorHAnsi"/>
                <w:bCs/>
                <w:szCs w:val="20"/>
                <w:lang w:val="fr-FR"/>
              </w:rPr>
            </w:pPr>
          </w:p>
        </w:tc>
      </w:tr>
      <w:tr w:rsidR="000A1F97" w:rsidRPr="00760CD1" w14:paraId="45D57072" w14:textId="77777777" w:rsidTr="00DD0383">
        <w:tblPrEx>
          <w:jc w:val="left"/>
        </w:tblPrEx>
        <w:trPr>
          <w:cantSplit/>
          <w:trHeight w:val="20"/>
        </w:trPr>
        <w:tc>
          <w:tcPr>
            <w:tcW w:w="258" w:type="pct"/>
          </w:tcPr>
          <w:p w14:paraId="4A7015BE"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48FEF7AF" w14:textId="13465B7C" w:rsidR="00B14DD6" w:rsidRPr="00504735" w:rsidRDefault="00B14DD6" w:rsidP="00B14DD6">
            <w:pPr>
              <w:rPr>
                <w:rFonts w:cstheme="minorHAnsi"/>
                <w:bCs/>
                <w:szCs w:val="20"/>
                <w:lang w:val="fr-FR"/>
              </w:rPr>
            </w:pPr>
            <w:r w:rsidRPr="00504735">
              <w:rPr>
                <w:rFonts w:cstheme="minorHAnsi"/>
                <w:szCs w:val="20"/>
                <w:lang w:val="fr-FR"/>
              </w:rPr>
              <w:t>Mesure du poids</w:t>
            </w:r>
          </w:p>
        </w:tc>
        <w:tc>
          <w:tcPr>
            <w:tcW w:w="1051" w:type="pct"/>
          </w:tcPr>
          <w:p w14:paraId="7870D05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1AF646D2"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7507A141" w14:textId="77777777" w:rsidR="00B14DD6" w:rsidRPr="00504735" w:rsidRDefault="00B14DD6" w:rsidP="00B14DD6">
            <w:pPr>
              <w:rPr>
                <w:rFonts w:cstheme="minorHAnsi"/>
                <w:bCs/>
                <w:szCs w:val="20"/>
                <w:lang w:val="fr-FR"/>
              </w:rPr>
            </w:pPr>
          </w:p>
        </w:tc>
        <w:tc>
          <w:tcPr>
            <w:tcW w:w="665" w:type="pct"/>
            <w:gridSpan w:val="2"/>
          </w:tcPr>
          <w:p w14:paraId="40C238F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760F58FA" w14:textId="77777777" w:rsidR="00B14DD6" w:rsidRPr="00504735" w:rsidRDefault="00B14DD6" w:rsidP="00B14DD6">
            <w:pPr>
              <w:rPr>
                <w:rFonts w:cstheme="minorHAnsi"/>
                <w:bCs/>
                <w:szCs w:val="20"/>
                <w:lang w:val="fr-FR"/>
              </w:rPr>
            </w:pPr>
          </w:p>
        </w:tc>
      </w:tr>
      <w:tr w:rsidR="000A1F97" w:rsidRPr="00760CD1" w14:paraId="15537919" w14:textId="77777777" w:rsidTr="00DD0383">
        <w:tblPrEx>
          <w:jc w:val="left"/>
        </w:tblPrEx>
        <w:trPr>
          <w:cantSplit/>
          <w:trHeight w:val="20"/>
        </w:trPr>
        <w:tc>
          <w:tcPr>
            <w:tcW w:w="258" w:type="pct"/>
          </w:tcPr>
          <w:p w14:paraId="2847A88C"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6019C23F" w14:textId="1623F89E" w:rsidR="00B14DD6" w:rsidRPr="00504735" w:rsidRDefault="00B14DD6" w:rsidP="00B14DD6">
            <w:pPr>
              <w:rPr>
                <w:rFonts w:cstheme="minorHAnsi"/>
                <w:bCs/>
                <w:szCs w:val="20"/>
                <w:lang w:val="fr-FR"/>
              </w:rPr>
            </w:pPr>
            <w:r w:rsidRPr="00504735">
              <w:rPr>
                <w:rFonts w:cstheme="minorHAnsi"/>
                <w:szCs w:val="20"/>
                <w:lang w:val="fr-FR"/>
              </w:rPr>
              <w:t>Mesure de la taille</w:t>
            </w:r>
          </w:p>
        </w:tc>
        <w:tc>
          <w:tcPr>
            <w:tcW w:w="1051" w:type="pct"/>
          </w:tcPr>
          <w:p w14:paraId="573DDE5A"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7B87F902"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2A68CB85" w14:textId="77777777" w:rsidR="00B14DD6" w:rsidRPr="00504735" w:rsidRDefault="00B14DD6" w:rsidP="00B14DD6">
            <w:pPr>
              <w:rPr>
                <w:rFonts w:cstheme="minorHAnsi"/>
                <w:bCs/>
                <w:szCs w:val="20"/>
                <w:lang w:val="fr-FR"/>
              </w:rPr>
            </w:pPr>
          </w:p>
        </w:tc>
        <w:tc>
          <w:tcPr>
            <w:tcW w:w="665" w:type="pct"/>
            <w:gridSpan w:val="2"/>
          </w:tcPr>
          <w:p w14:paraId="115488A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730B589D" w14:textId="77777777" w:rsidR="00B14DD6" w:rsidRPr="00504735" w:rsidRDefault="00B14DD6" w:rsidP="00B14DD6">
            <w:pPr>
              <w:rPr>
                <w:rFonts w:cstheme="minorHAnsi"/>
                <w:bCs/>
                <w:szCs w:val="20"/>
                <w:lang w:val="fr-FR"/>
              </w:rPr>
            </w:pPr>
          </w:p>
        </w:tc>
      </w:tr>
      <w:tr w:rsidR="000A1F97" w:rsidRPr="00760CD1" w14:paraId="11AB05E3" w14:textId="77777777" w:rsidTr="00DD0383">
        <w:tblPrEx>
          <w:jc w:val="left"/>
        </w:tblPrEx>
        <w:trPr>
          <w:gridAfter w:val="1"/>
          <w:wAfter w:w="259" w:type="pct"/>
          <w:cantSplit/>
          <w:trHeight w:val="20"/>
        </w:trPr>
        <w:tc>
          <w:tcPr>
            <w:tcW w:w="258" w:type="pct"/>
          </w:tcPr>
          <w:p w14:paraId="496FAF69"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5CA92B15" w14:textId="139C37C2" w:rsidR="0073304A" w:rsidRPr="00504735" w:rsidRDefault="0073304A" w:rsidP="0073304A">
            <w:pPr>
              <w:rPr>
                <w:rFonts w:cstheme="minorHAnsi"/>
                <w:szCs w:val="20"/>
                <w:lang w:val="fr-FR"/>
              </w:rPr>
            </w:pPr>
            <w:r w:rsidRPr="00504735">
              <w:rPr>
                <w:rFonts w:cstheme="minorHAnsi"/>
                <w:szCs w:val="20"/>
                <w:lang w:val="fr-FR"/>
              </w:rPr>
              <w:t>Prise en charge des nouveau-nés malades</w:t>
            </w:r>
          </w:p>
        </w:tc>
        <w:tc>
          <w:tcPr>
            <w:tcW w:w="1051" w:type="pct"/>
          </w:tcPr>
          <w:p w14:paraId="60E69999" w14:textId="6D959F01" w:rsidR="0073304A" w:rsidRPr="00504735" w:rsidRDefault="0073304A" w:rsidP="0073304A">
            <w:pPr>
              <w:jc w:val="center"/>
              <w:rPr>
                <w:rFonts w:cstheme="minorHAnsi"/>
                <w:bCs/>
                <w:szCs w:val="20"/>
                <w:lang w:val="fr-FR"/>
              </w:rPr>
            </w:pPr>
            <w:r w:rsidRPr="00504735">
              <w:rPr>
                <w:rFonts w:cstheme="minorHAnsi"/>
                <w:bCs/>
                <w:szCs w:val="20"/>
                <w:lang w:val="fr-FR"/>
              </w:rPr>
              <w:t>1         2        3</w:t>
            </w:r>
          </w:p>
        </w:tc>
        <w:tc>
          <w:tcPr>
            <w:tcW w:w="666" w:type="pct"/>
          </w:tcPr>
          <w:p w14:paraId="099F5BAD" w14:textId="2001EA51"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446" w:type="pct"/>
          </w:tcPr>
          <w:p w14:paraId="418CAE33" w14:textId="77777777" w:rsidR="0073304A" w:rsidRPr="00504735" w:rsidRDefault="0073304A" w:rsidP="0073304A">
            <w:pPr>
              <w:rPr>
                <w:rFonts w:cstheme="minorHAnsi"/>
                <w:bCs/>
                <w:szCs w:val="20"/>
                <w:lang w:val="fr-FR"/>
              </w:rPr>
            </w:pPr>
          </w:p>
        </w:tc>
        <w:tc>
          <w:tcPr>
            <w:tcW w:w="1453" w:type="pct"/>
            <w:gridSpan w:val="3"/>
          </w:tcPr>
          <w:p w14:paraId="4D03B6C3" w14:textId="0486F022"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3" w:type="pct"/>
            <w:vAlign w:val="center"/>
          </w:tcPr>
          <w:p w14:paraId="228747AF" w14:textId="77777777" w:rsidR="0073304A" w:rsidRPr="00504735" w:rsidRDefault="0073304A" w:rsidP="0073304A">
            <w:pPr>
              <w:rPr>
                <w:rFonts w:cstheme="minorHAnsi"/>
                <w:bCs/>
                <w:szCs w:val="20"/>
                <w:lang w:val="fr-FR"/>
              </w:rPr>
            </w:pPr>
          </w:p>
        </w:tc>
      </w:tr>
      <w:tr w:rsidR="000A1F97" w:rsidRPr="00760CD1" w14:paraId="0A90147D" w14:textId="77777777" w:rsidTr="00DD0383">
        <w:tblPrEx>
          <w:jc w:val="left"/>
        </w:tblPrEx>
        <w:trPr>
          <w:gridAfter w:val="1"/>
          <w:wAfter w:w="259" w:type="pct"/>
          <w:cantSplit/>
          <w:trHeight w:val="20"/>
        </w:trPr>
        <w:tc>
          <w:tcPr>
            <w:tcW w:w="258" w:type="pct"/>
          </w:tcPr>
          <w:p w14:paraId="72DAF55E"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55040B36" w14:textId="6117EEDD" w:rsidR="0073304A" w:rsidRPr="00504735" w:rsidRDefault="0073304A" w:rsidP="0073304A">
            <w:pPr>
              <w:rPr>
                <w:rFonts w:cstheme="minorHAnsi"/>
                <w:szCs w:val="20"/>
                <w:lang w:val="fr-FR"/>
              </w:rPr>
            </w:pPr>
            <w:r w:rsidRPr="00504735">
              <w:rPr>
                <w:rFonts w:cstheme="minorHAnsi"/>
                <w:szCs w:val="20"/>
                <w:lang w:val="fr-FR"/>
              </w:rPr>
              <w:t>Prise en charge des nouveau-nés atteints d’un faible poids de naissance</w:t>
            </w:r>
          </w:p>
        </w:tc>
        <w:tc>
          <w:tcPr>
            <w:tcW w:w="1051" w:type="pct"/>
          </w:tcPr>
          <w:p w14:paraId="172EFE65" w14:textId="31FD7347" w:rsidR="0073304A" w:rsidRPr="00504735" w:rsidRDefault="0073304A" w:rsidP="0073304A">
            <w:pPr>
              <w:jc w:val="center"/>
              <w:rPr>
                <w:rFonts w:cstheme="minorHAnsi"/>
                <w:bCs/>
                <w:szCs w:val="20"/>
                <w:lang w:val="fr-FR"/>
              </w:rPr>
            </w:pPr>
            <w:r w:rsidRPr="00504735">
              <w:rPr>
                <w:rFonts w:cstheme="minorHAnsi"/>
                <w:bCs/>
                <w:szCs w:val="20"/>
                <w:lang w:val="fr-FR"/>
              </w:rPr>
              <w:t>1         2        3</w:t>
            </w:r>
          </w:p>
        </w:tc>
        <w:tc>
          <w:tcPr>
            <w:tcW w:w="666" w:type="pct"/>
          </w:tcPr>
          <w:p w14:paraId="00E23220" w14:textId="633C3605"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446" w:type="pct"/>
          </w:tcPr>
          <w:p w14:paraId="00A9A968" w14:textId="77777777" w:rsidR="0073304A" w:rsidRPr="00504735" w:rsidRDefault="0073304A" w:rsidP="0073304A">
            <w:pPr>
              <w:rPr>
                <w:rFonts w:cstheme="minorHAnsi"/>
                <w:bCs/>
                <w:szCs w:val="20"/>
                <w:lang w:val="fr-FR"/>
              </w:rPr>
            </w:pPr>
          </w:p>
        </w:tc>
        <w:tc>
          <w:tcPr>
            <w:tcW w:w="1453" w:type="pct"/>
            <w:gridSpan w:val="3"/>
          </w:tcPr>
          <w:p w14:paraId="07D49B9B" w14:textId="17F145BF"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3" w:type="pct"/>
            <w:vAlign w:val="center"/>
          </w:tcPr>
          <w:p w14:paraId="0262375B" w14:textId="77777777" w:rsidR="0073304A" w:rsidRPr="00504735" w:rsidRDefault="0073304A" w:rsidP="0073304A">
            <w:pPr>
              <w:rPr>
                <w:rFonts w:cstheme="minorHAnsi"/>
                <w:bCs/>
                <w:szCs w:val="20"/>
                <w:lang w:val="fr-FR"/>
              </w:rPr>
            </w:pPr>
          </w:p>
        </w:tc>
      </w:tr>
      <w:tr w:rsidR="000A1F97" w:rsidRPr="00760CD1" w14:paraId="1D35E97C" w14:textId="77777777" w:rsidTr="00DD0383">
        <w:tblPrEx>
          <w:jc w:val="left"/>
        </w:tblPrEx>
        <w:trPr>
          <w:gridAfter w:val="1"/>
          <w:wAfter w:w="259" w:type="pct"/>
          <w:cantSplit/>
          <w:trHeight w:val="20"/>
        </w:trPr>
        <w:tc>
          <w:tcPr>
            <w:tcW w:w="258" w:type="pct"/>
          </w:tcPr>
          <w:p w14:paraId="16744447"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056C141D" w14:textId="35106835" w:rsidR="0073304A" w:rsidRPr="00504735" w:rsidRDefault="0073304A" w:rsidP="0073304A">
            <w:pPr>
              <w:rPr>
                <w:rFonts w:cstheme="minorHAnsi"/>
                <w:szCs w:val="20"/>
                <w:lang w:val="fr-FR"/>
              </w:rPr>
            </w:pPr>
            <w:r w:rsidRPr="00504735">
              <w:rPr>
                <w:rFonts w:cstheme="minorHAnsi"/>
                <w:szCs w:val="20"/>
                <w:lang w:val="fr-FR"/>
              </w:rPr>
              <w:t>Prise en charge des nouveau-nés prématurés</w:t>
            </w:r>
          </w:p>
        </w:tc>
        <w:tc>
          <w:tcPr>
            <w:tcW w:w="1051" w:type="pct"/>
          </w:tcPr>
          <w:p w14:paraId="1E4C587B" w14:textId="1ECBC30C" w:rsidR="0073304A" w:rsidRPr="00504735" w:rsidRDefault="0073304A" w:rsidP="0073304A">
            <w:pPr>
              <w:jc w:val="center"/>
              <w:rPr>
                <w:rFonts w:cstheme="minorHAnsi"/>
                <w:bCs/>
                <w:szCs w:val="20"/>
                <w:lang w:val="fr-FR"/>
              </w:rPr>
            </w:pPr>
            <w:r w:rsidRPr="00504735">
              <w:rPr>
                <w:rFonts w:cstheme="minorHAnsi"/>
                <w:bCs/>
                <w:szCs w:val="20"/>
                <w:lang w:val="fr-FR"/>
              </w:rPr>
              <w:t>1         2        3</w:t>
            </w:r>
          </w:p>
        </w:tc>
        <w:tc>
          <w:tcPr>
            <w:tcW w:w="666" w:type="pct"/>
          </w:tcPr>
          <w:p w14:paraId="71EB2625" w14:textId="0A065E7B"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446" w:type="pct"/>
          </w:tcPr>
          <w:p w14:paraId="652353DF" w14:textId="77777777" w:rsidR="0073304A" w:rsidRPr="00504735" w:rsidRDefault="0073304A" w:rsidP="0073304A">
            <w:pPr>
              <w:rPr>
                <w:rFonts w:cstheme="minorHAnsi"/>
                <w:bCs/>
                <w:szCs w:val="20"/>
                <w:lang w:val="fr-FR"/>
              </w:rPr>
            </w:pPr>
          </w:p>
        </w:tc>
        <w:tc>
          <w:tcPr>
            <w:tcW w:w="1453" w:type="pct"/>
            <w:gridSpan w:val="3"/>
          </w:tcPr>
          <w:p w14:paraId="17558A93" w14:textId="31635439"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3" w:type="pct"/>
            <w:vAlign w:val="center"/>
          </w:tcPr>
          <w:p w14:paraId="47B1E6D8" w14:textId="77777777" w:rsidR="0073304A" w:rsidRPr="00504735" w:rsidRDefault="0073304A" w:rsidP="0073304A">
            <w:pPr>
              <w:rPr>
                <w:rFonts w:cstheme="minorHAnsi"/>
                <w:bCs/>
                <w:szCs w:val="20"/>
                <w:lang w:val="fr-FR"/>
              </w:rPr>
            </w:pPr>
          </w:p>
        </w:tc>
      </w:tr>
      <w:tr w:rsidR="000A1F97" w:rsidRPr="00760CD1" w14:paraId="6CA18105" w14:textId="77777777" w:rsidTr="00DD0383">
        <w:tblPrEx>
          <w:jc w:val="left"/>
        </w:tblPrEx>
        <w:trPr>
          <w:gridAfter w:val="1"/>
          <w:wAfter w:w="259" w:type="pct"/>
          <w:cantSplit/>
          <w:trHeight w:val="20"/>
        </w:trPr>
        <w:tc>
          <w:tcPr>
            <w:tcW w:w="258" w:type="pct"/>
          </w:tcPr>
          <w:p w14:paraId="6CBB33B2"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64BB2B8C" w14:textId="2906AB43" w:rsidR="0073304A" w:rsidRPr="00504735" w:rsidRDefault="0073304A" w:rsidP="0073304A">
            <w:pPr>
              <w:rPr>
                <w:rFonts w:cstheme="minorHAnsi"/>
                <w:szCs w:val="20"/>
                <w:lang w:val="fr-FR"/>
              </w:rPr>
            </w:pPr>
            <w:r w:rsidRPr="00504735">
              <w:rPr>
                <w:rFonts w:cstheme="minorHAnsi"/>
                <w:szCs w:val="20"/>
                <w:lang w:val="fr-FR"/>
              </w:rPr>
              <w:t>Dépistage des anomalies congénitales</w:t>
            </w:r>
          </w:p>
        </w:tc>
        <w:tc>
          <w:tcPr>
            <w:tcW w:w="1051" w:type="pct"/>
          </w:tcPr>
          <w:p w14:paraId="7B828BAC" w14:textId="0DC0C74B" w:rsidR="0073304A" w:rsidRPr="00504735" w:rsidRDefault="0073304A" w:rsidP="0073304A">
            <w:pPr>
              <w:jc w:val="center"/>
              <w:rPr>
                <w:rFonts w:cstheme="minorHAnsi"/>
                <w:bCs/>
                <w:szCs w:val="20"/>
                <w:lang w:val="fr-FR"/>
              </w:rPr>
            </w:pPr>
            <w:r w:rsidRPr="00504735">
              <w:rPr>
                <w:rFonts w:cstheme="minorHAnsi"/>
                <w:bCs/>
                <w:szCs w:val="20"/>
                <w:lang w:val="fr-FR"/>
              </w:rPr>
              <w:t>1         2        3</w:t>
            </w:r>
          </w:p>
        </w:tc>
        <w:tc>
          <w:tcPr>
            <w:tcW w:w="666" w:type="pct"/>
          </w:tcPr>
          <w:p w14:paraId="5A354250" w14:textId="37AA423E"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446" w:type="pct"/>
          </w:tcPr>
          <w:p w14:paraId="483DE86E" w14:textId="77777777" w:rsidR="0073304A" w:rsidRPr="00504735" w:rsidRDefault="0073304A" w:rsidP="0073304A">
            <w:pPr>
              <w:rPr>
                <w:rFonts w:cstheme="minorHAnsi"/>
                <w:bCs/>
                <w:szCs w:val="20"/>
                <w:lang w:val="fr-FR"/>
              </w:rPr>
            </w:pPr>
          </w:p>
        </w:tc>
        <w:tc>
          <w:tcPr>
            <w:tcW w:w="1453" w:type="pct"/>
            <w:gridSpan w:val="3"/>
          </w:tcPr>
          <w:p w14:paraId="0A0A96FC" w14:textId="19BC1A22"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3" w:type="pct"/>
            <w:vAlign w:val="center"/>
          </w:tcPr>
          <w:p w14:paraId="534EFEEA" w14:textId="77777777" w:rsidR="0073304A" w:rsidRPr="00504735" w:rsidRDefault="0073304A" w:rsidP="0073304A">
            <w:pPr>
              <w:rPr>
                <w:rFonts w:cstheme="minorHAnsi"/>
                <w:bCs/>
                <w:szCs w:val="20"/>
                <w:lang w:val="fr-FR"/>
              </w:rPr>
            </w:pPr>
          </w:p>
        </w:tc>
      </w:tr>
      <w:tr w:rsidR="000A1F97" w:rsidRPr="00760CD1" w14:paraId="5D8FC6BB" w14:textId="77777777" w:rsidTr="00DD0383">
        <w:tblPrEx>
          <w:jc w:val="left"/>
        </w:tblPrEx>
        <w:trPr>
          <w:gridAfter w:val="1"/>
          <w:wAfter w:w="259" w:type="pct"/>
          <w:cantSplit/>
          <w:trHeight w:val="20"/>
        </w:trPr>
        <w:tc>
          <w:tcPr>
            <w:tcW w:w="258" w:type="pct"/>
          </w:tcPr>
          <w:p w14:paraId="5C3F02D3"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785C2D51" w14:textId="459C6C1E" w:rsidR="0073304A" w:rsidRPr="00504735" w:rsidRDefault="0073304A" w:rsidP="0073304A">
            <w:pPr>
              <w:rPr>
                <w:rFonts w:cstheme="minorHAnsi"/>
                <w:szCs w:val="20"/>
                <w:lang w:val="fr-FR"/>
              </w:rPr>
            </w:pPr>
            <w:r w:rsidRPr="00504735">
              <w:rPr>
                <w:rFonts w:cstheme="minorHAnsi"/>
                <w:szCs w:val="20"/>
                <w:lang w:val="fr-FR"/>
              </w:rPr>
              <w:t>Alimentation par voie nasogastrique</w:t>
            </w:r>
          </w:p>
        </w:tc>
        <w:tc>
          <w:tcPr>
            <w:tcW w:w="1051" w:type="pct"/>
          </w:tcPr>
          <w:p w14:paraId="0343865F" w14:textId="2E611AC7" w:rsidR="0073304A" w:rsidRPr="00504735" w:rsidRDefault="0073304A" w:rsidP="0073304A">
            <w:pPr>
              <w:jc w:val="center"/>
              <w:rPr>
                <w:rFonts w:cstheme="minorHAnsi"/>
                <w:bCs/>
                <w:szCs w:val="20"/>
                <w:lang w:val="fr-FR"/>
              </w:rPr>
            </w:pPr>
            <w:r w:rsidRPr="00504735">
              <w:rPr>
                <w:rFonts w:cstheme="minorHAnsi"/>
                <w:bCs/>
                <w:szCs w:val="20"/>
                <w:lang w:val="fr-FR"/>
              </w:rPr>
              <w:t>1         2        3</w:t>
            </w:r>
          </w:p>
        </w:tc>
        <w:tc>
          <w:tcPr>
            <w:tcW w:w="666" w:type="pct"/>
          </w:tcPr>
          <w:p w14:paraId="5086AD6C" w14:textId="5E4D0EEC"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446" w:type="pct"/>
          </w:tcPr>
          <w:p w14:paraId="59B7E9F1" w14:textId="77777777" w:rsidR="0073304A" w:rsidRPr="00504735" w:rsidRDefault="0073304A" w:rsidP="0073304A">
            <w:pPr>
              <w:rPr>
                <w:rFonts w:cstheme="minorHAnsi"/>
                <w:bCs/>
                <w:szCs w:val="20"/>
                <w:lang w:val="fr-FR"/>
              </w:rPr>
            </w:pPr>
          </w:p>
        </w:tc>
        <w:tc>
          <w:tcPr>
            <w:tcW w:w="1453" w:type="pct"/>
            <w:gridSpan w:val="3"/>
          </w:tcPr>
          <w:p w14:paraId="7F96ADFF" w14:textId="4D424A4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3" w:type="pct"/>
            <w:vAlign w:val="center"/>
          </w:tcPr>
          <w:p w14:paraId="529DFB9C" w14:textId="77777777" w:rsidR="0073304A" w:rsidRPr="00504735" w:rsidRDefault="0073304A" w:rsidP="0073304A">
            <w:pPr>
              <w:rPr>
                <w:rFonts w:cstheme="minorHAnsi"/>
                <w:bCs/>
                <w:szCs w:val="20"/>
                <w:lang w:val="fr-FR"/>
              </w:rPr>
            </w:pPr>
          </w:p>
        </w:tc>
      </w:tr>
      <w:tr w:rsidR="000A1F97" w:rsidRPr="00760CD1" w14:paraId="7DEF1B1E" w14:textId="77777777" w:rsidTr="00DD0383">
        <w:tblPrEx>
          <w:jc w:val="left"/>
        </w:tblPrEx>
        <w:trPr>
          <w:gridAfter w:val="1"/>
          <w:wAfter w:w="259" w:type="pct"/>
          <w:cantSplit/>
          <w:trHeight w:val="20"/>
        </w:trPr>
        <w:tc>
          <w:tcPr>
            <w:tcW w:w="258" w:type="pct"/>
          </w:tcPr>
          <w:p w14:paraId="13BBF619"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2CDCCBD7" w14:textId="0C29805E" w:rsidR="0073304A" w:rsidRPr="00504735" w:rsidRDefault="0073304A" w:rsidP="0073304A">
            <w:pPr>
              <w:rPr>
                <w:rFonts w:cstheme="minorHAnsi"/>
                <w:szCs w:val="20"/>
                <w:lang w:val="fr-FR"/>
              </w:rPr>
            </w:pPr>
            <w:r w:rsidRPr="00504735">
              <w:rPr>
                <w:rFonts w:cstheme="minorHAnsi"/>
                <w:szCs w:val="20"/>
                <w:lang w:val="fr-FR"/>
              </w:rPr>
              <w:t>Stabilisation du nourrisson malade</w:t>
            </w:r>
          </w:p>
        </w:tc>
        <w:tc>
          <w:tcPr>
            <w:tcW w:w="1051" w:type="pct"/>
          </w:tcPr>
          <w:p w14:paraId="2D84B7C5" w14:textId="07D9AA59" w:rsidR="0073304A" w:rsidRPr="00504735" w:rsidRDefault="0073304A" w:rsidP="0073304A">
            <w:pPr>
              <w:jc w:val="center"/>
              <w:rPr>
                <w:rFonts w:cstheme="minorHAnsi"/>
                <w:bCs/>
                <w:szCs w:val="20"/>
                <w:lang w:val="fr-FR"/>
              </w:rPr>
            </w:pPr>
            <w:r w:rsidRPr="00504735">
              <w:rPr>
                <w:rFonts w:cstheme="minorHAnsi"/>
                <w:bCs/>
                <w:szCs w:val="20"/>
                <w:lang w:val="fr-FR"/>
              </w:rPr>
              <w:t>1         2        3</w:t>
            </w:r>
          </w:p>
        </w:tc>
        <w:tc>
          <w:tcPr>
            <w:tcW w:w="666" w:type="pct"/>
          </w:tcPr>
          <w:p w14:paraId="578AD10A" w14:textId="4468D805"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446" w:type="pct"/>
          </w:tcPr>
          <w:p w14:paraId="0382499F" w14:textId="77777777" w:rsidR="0073304A" w:rsidRPr="00504735" w:rsidRDefault="0073304A" w:rsidP="0073304A">
            <w:pPr>
              <w:rPr>
                <w:rFonts w:cstheme="minorHAnsi"/>
                <w:bCs/>
                <w:szCs w:val="20"/>
                <w:lang w:val="fr-FR"/>
              </w:rPr>
            </w:pPr>
          </w:p>
        </w:tc>
        <w:tc>
          <w:tcPr>
            <w:tcW w:w="1453" w:type="pct"/>
            <w:gridSpan w:val="3"/>
          </w:tcPr>
          <w:p w14:paraId="384F1C33" w14:textId="053420CB"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3" w:type="pct"/>
            <w:vAlign w:val="center"/>
          </w:tcPr>
          <w:p w14:paraId="4DF99649" w14:textId="77777777" w:rsidR="0073304A" w:rsidRPr="00504735" w:rsidRDefault="0073304A" w:rsidP="0073304A">
            <w:pPr>
              <w:rPr>
                <w:rFonts w:cstheme="minorHAnsi"/>
                <w:bCs/>
                <w:szCs w:val="20"/>
                <w:lang w:val="fr-FR"/>
              </w:rPr>
            </w:pPr>
          </w:p>
        </w:tc>
      </w:tr>
      <w:tr w:rsidR="0073304A" w:rsidRPr="006974FC" w14:paraId="0CA50215" w14:textId="77777777" w:rsidTr="00DD0383">
        <w:tblPrEx>
          <w:jc w:val="left"/>
        </w:tblPrEx>
        <w:trPr>
          <w:trHeight w:val="529"/>
        </w:trPr>
        <w:tc>
          <w:tcPr>
            <w:tcW w:w="258" w:type="pct"/>
          </w:tcPr>
          <w:p w14:paraId="41C41446" w14:textId="77777777" w:rsidR="0073304A" w:rsidRPr="00504735" w:rsidRDefault="0073304A" w:rsidP="0073304A">
            <w:pPr>
              <w:jc w:val="center"/>
              <w:rPr>
                <w:rFonts w:eastAsia="Arial Narrow" w:cstheme="minorHAnsi"/>
                <w:b/>
                <w:bCs/>
                <w:szCs w:val="20"/>
                <w:lang w:val="fr-FR" w:bidi="hi-IN"/>
              </w:rPr>
            </w:pPr>
            <w:r w:rsidRPr="00504735">
              <w:rPr>
                <w:rFonts w:eastAsia="Arial Narrow" w:cstheme="minorHAnsi"/>
                <w:b/>
                <w:bCs/>
                <w:szCs w:val="20"/>
                <w:lang w:val="fr-FR" w:bidi="hi-IN"/>
              </w:rPr>
              <w:t>506</w:t>
            </w:r>
          </w:p>
        </w:tc>
        <w:tc>
          <w:tcPr>
            <w:tcW w:w="1805" w:type="pct"/>
            <w:gridSpan w:val="2"/>
          </w:tcPr>
          <w:p w14:paraId="1A4AABD5" w14:textId="43417F91" w:rsidR="0073304A" w:rsidRPr="00504735" w:rsidRDefault="0073304A" w:rsidP="0073304A">
            <w:pPr>
              <w:rPr>
                <w:rFonts w:eastAsia="Arial Narrow" w:cstheme="minorHAnsi"/>
                <w:b/>
                <w:bCs/>
                <w:szCs w:val="20"/>
                <w:lang w:val="fr-FR" w:bidi="hi-IN"/>
              </w:rPr>
            </w:pPr>
            <w:r w:rsidRPr="00504735">
              <w:rPr>
                <w:rFonts w:eastAsia="Arial Narrow" w:cstheme="minorHAnsi"/>
                <w:b/>
                <w:bCs/>
                <w:szCs w:val="20"/>
                <w:lang w:val="fr-FR" w:bidi="hi-IN"/>
              </w:rPr>
              <w:t>L'</w:t>
            </w:r>
            <w:r>
              <w:rPr>
                <w:rFonts w:eastAsia="Arial Narrow" w:cstheme="minorHAnsi"/>
                <w:b/>
                <w:bCs/>
                <w:szCs w:val="20"/>
                <w:lang w:val="fr-FR" w:bidi="hi-IN"/>
              </w:rPr>
              <w:t xml:space="preserve">EPS </w:t>
            </w:r>
            <w:r w:rsidRPr="00504735">
              <w:rPr>
                <w:rFonts w:eastAsia="Arial Narrow" w:cstheme="minorHAnsi"/>
                <w:b/>
                <w:bCs/>
                <w:szCs w:val="20"/>
                <w:lang w:val="fr-FR" w:bidi="hi-IN"/>
              </w:rPr>
              <w:t>propose-t-il des services de planification familiale sur place ?</w:t>
            </w:r>
          </w:p>
        </w:tc>
        <w:tc>
          <w:tcPr>
            <w:tcW w:w="2603" w:type="pct"/>
            <w:gridSpan w:val="6"/>
          </w:tcPr>
          <w:p w14:paraId="3DAEBB28" w14:textId="5764D847" w:rsidR="0073304A" w:rsidRPr="00504735" w:rsidRDefault="0073304A" w:rsidP="0073304A">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734ED0E2" w14:textId="52CA04B1" w:rsidR="0073304A" w:rsidRPr="00504735" w:rsidRDefault="0073304A" w:rsidP="0073304A">
            <w:pPr>
              <w:tabs>
                <w:tab w:val="right" w:leader="dot" w:pos="4092"/>
              </w:tabs>
              <w:rPr>
                <w:rFonts w:eastAsia="Arial Narrow" w:cstheme="minorHAnsi"/>
                <w:szCs w:val="20"/>
                <w:lang w:val="fr-FR" w:bidi="hi-IN"/>
              </w:rPr>
            </w:pPr>
            <w:r w:rsidRPr="00504735">
              <w:rPr>
                <w:rFonts w:eastAsia="Arial Narrow" w:cstheme="minorHAnsi"/>
                <w:noProof/>
                <w:szCs w:val="20"/>
                <w:lang w:val="fr-FR" w:eastAsia="en-IN" w:bidi="hi-IN"/>
              </w:rPr>
              <mc:AlternateContent>
                <mc:Choice Requires="wps">
                  <w:drawing>
                    <wp:anchor distT="0" distB="0" distL="114300" distR="114300" simplePos="0" relativeHeight="252948480" behindDoc="0" locked="0" layoutInCell="1" allowOverlap="1" wp14:anchorId="6F1E87B7" wp14:editId="21407016">
                      <wp:simplePos x="0" y="0"/>
                      <wp:positionH relativeFrom="column">
                        <wp:posOffset>2519680</wp:posOffset>
                      </wp:positionH>
                      <wp:positionV relativeFrom="paragraph">
                        <wp:posOffset>69215</wp:posOffset>
                      </wp:positionV>
                      <wp:extent cx="180975" cy="9525"/>
                      <wp:effectExtent l="0" t="57150" r="47625" b="85725"/>
                      <wp:wrapNone/>
                      <wp:docPr id="134" name="Straight Arrow Connector 134"/>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3459E" id="Straight Arrow Connector 134" o:spid="_x0000_s1026" type="#_x0000_t32" style="position:absolute;margin-left:198.4pt;margin-top:5.45pt;width:14.25pt;height:.75pt;flip:y;z-index:25294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" strokecolor="black [3213]" strokeweight=".5pt">
                      <v:stroke endarrow="block" joinstyle="miter"/>
                    </v:shape>
                  </w:pict>
                </mc:Fallback>
              </mc:AlternateContent>
            </w: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34" w:type="pct"/>
          </w:tcPr>
          <w:p w14:paraId="31B068C3" w14:textId="77777777" w:rsidR="0073304A" w:rsidRPr="00504735" w:rsidRDefault="0073304A" w:rsidP="0073304A">
            <w:pPr>
              <w:jc w:val="center"/>
              <w:rPr>
                <w:rFonts w:eastAsia="Arial Narrow" w:cstheme="minorHAnsi"/>
                <w:szCs w:val="20"/>
                <w:lang w:val="fr-FR" w:bidi="hi-IN"/>
              </w:rPr>
            </w:pPr>
          </w:p>
          <w:p w14:paraId="57AFC1A7"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t xml:space="preserve"> 511</w:t>
            </w:r>
          </w:p>
        </w:tc>
      </w:tr>
      <w:tr w:rsidR="000A1F97" w:rsidRPr="00E922E2" w14:paraId="21C3DB88" w14:textId="77777777" w:rsidTr="00DD0383">
        <w:tblPrEx>
          <w:jc w:val="left"/>
        </w:tblPrEx>
        <w:trPr>
          <w:trHeight w:val="2655"/>
        </w:trPr>
        <w:tc>
          <w:tcPr>
            <w:tcW w:w="258" w:type="pct"/>
          </w:tcPr>
          <w:p w14:paraId="314D8E03" w14:textId="77777777" w:rsidR="0073304A" w:rsidRPr="00504735" w:rsidRDefault="0073304A" w:rsidP="0073304A">
            <w:pPr>
              <w:jc w:val="center"/>
              <w:rPr>
                <w:rFonts w:cstheme="minorHAnsi"/>
                <w:szCs w:val="20"/>
                <w:lang w:val="fr-FR"/>
              </w:rPr>
            </w:pPr>
          </w:p>
        </w:tc>
        <w:tc>
          <w:tcPr>
            <w:tcW w:w="754" w:type="pct"/>
          </w:tcPr>
          <w:p w14:paraId="074DCD47" w14:textId="2EF40202" w:rsidR="0073304A" w:rsidRPr="00504735" w:rsidRDefault="0073304A" w:rsidP="0073304A">
            <w:pPr>
              <w:suppressAutoHyphens/>
              <w:rPr>
                <w:rFonts w:cstheme="minorHAnsi"/>
                <w:bCs/>
                <w:spacing w:val="-2"/>
                <w:szCs w:val="20"/>
                <w:lang w:val="fr-FR"/>
              </w:rPr>
            </w:pPr>
            <w:r w:rsidRPr="00504735">
              <w:rPr>
                <w:rFonts w:eastAsia="Arial Narrow" w:cstheme="minorHAnsi"/>
                <w:spacing w:val="-2"/>
                <w:szCs w:val="20"/>
                <w:lang w:val="fr-FR" w:bidi="hi-IN"/>
              </w:rPr>
              <w:t>Liste des services de PF</w:t>
            </w:r>
          </w:p>
        </w:tc>
        <w:tc>
          <w:tcPr>
            <w:tcW w:w="1051" w:type="pct"/>
          </w:tcPr>
          <w:p w14:paraId="61892445"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507. A quelle fréquence ce service est-il fourni dans l'établissement ?</w:t>
            </w:r>
          </w:p>
          <w:p w14:paraId="654165F2" w14:textId="77777777" w:rsidR="0073304A" w:rsidRPr="00504735" w:rsidRDefault="0073304A" w:rsidP="0073304A">
            <w:pPr>
              <w:pStyle w:val="ListParagraph1"/>
              <w:rPr>
                <w:rFonts w:eastAsia="Times New Roman" w:cstheme="minorHAnsi"/>
                <w:color w:val="000000"/>
                <w:szCs w:val="20"/>
                <w:lang w:val="fr-FR" w:bidi="hi-IN"/>
              </w:rPr>
            </w:pPr>
          </w:p>
          <w:p w14:paraId="18F0F0EC" w14:textId="77777777" w:rsidR="0073304A" w:rsidRPr="00504735" w:rsidRDefault="0073304A" w:rsidP="0073304A">
            <w:pPr>
              <w:pStyle w:val="ListParagraph1"/>
              <w:rPr>
                <w:rFonts w:eastAsia="Times New Roman" w:cstheme="minorHAnsi"/>
                <w:color w:val="000000"/>
                <w:szCs w:val="20"/>
                <w:lang w:val="fr-FR" w:bidi="hi-IN"/>
              </w:rPr>
            </w:pPr>
          </w:p>
          <w:p w14:paraId="6E5758CF"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 xml:space="preserve">(Quotidien=1, </w:t>
            </w:r>
          </w:p>
          <w:p w14:paraId="27F6FD8E"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Hebdomadaire=2,</w:t>
            </w:r>
          </w:p>
          <w:p w14:paraId="4969E9E8"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Tous les quinze jours=3</w:t>
            </w:r>
          </w:p>
          <w:p w14:paraId="7F3F4165"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Mensuel=4,</w:t>
            </w:r>
          </w:p>
          <w:p w14:paraId="38BCB0E9"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Pas du tout=5)</w:t>
            </w:r>
          </w:p>
          <w:p w14:paraId="39DB9FCE" w14:textId="77777777" w:rsidR="0073304A" w:rsidRPr="00504735" w:rsidRDefault="0073304A" w:rsidP="0073304A">
            <w:pPr>
              <w:pStyle w:val="ListParagraph1"/>
              <w:rPr>
                <w:rFonts w:eastAsia="Times New Roman" w:cstheme="minorHAnsi"/>
                <w:color w:val="000000"/>
                <w:szCs w:val="20"/>
                <w:lang w:val="fr-FR" w:bidi="hi-IN"/>
              </w:rPr>
            </w:pPr>
          </w:p>
          <w:p w14:paraId="6855CDC0" w14:textId="398E6E6A" w:rsidR="0073304A" w:rsidRPr="00504735" w:rsidRDefault="0073304A" w:rsidP="0073304A">
            <w:pPr>
              <w:pStyle w:val="ListParagraph1"/>
              <w:ind w:left="0"/>
              <w:rPr>
                <w:rFonts w:eastAsia="Times New Roman" w:cstheme="minorHAnsi"/>
                <w:b/>
                <w:color w:val="000000"/>
                <w:szCs w:val="20"/>
                <w:lang w:val="fr-FR" w:bidi="hi-IN"/>
              </w:rPr>
            </w:pPr>
            <w:r w:rsidRPr="00504735">
              <w:rPr>
                <w:rFonts w:eastAsia="Times New Roman" w:cstheme="minorHAnsi"/>
                <w:color w:val="000000"/>
                <w:szCs w:val="20"/>
                <w:lang w:val="fr-FR" w:bidi="hi-IN"/>
              </w:rPr>
              <w:t xml:space="preserve">[Si la réponse est 5, passez à 510]  </w:t>
            </w:r>
          </w:p>
        </w:tc>
        <w:tc>
          <w:tcPr>
            <w:tcW w:w="1112" w:type="pct"/>
            <w:gridSpan w:val="2"/>
          </w:tcPr>
          <w:p w14:paraId="20662A10" w14:textId="77777777" w:rsidR="0073304A" w:rsidRPr="00504735" w:rsidRDefault="0073304A" w:rsidP="0073304A">
            <w:pPr>
              <w:pStyle w:val="ListParagraph1"/>
              <w:ind w:left="0"/>
              <w:rPr>
                <w:rFonts w:cstheme="minorHAnsi"/>
                <w:bCs/>
                <w:szCs w:val="20"/>
                <w:lang w:val="fr-FR"/>
              </w:rPr>
            </w:pPr>
            <w:r w:rsidRPr="00504735">
              <w:rPr>
                <w:rFonts w:cstheme="minorHAnsi"/>
                <w:bCs/>
                <w:szCs w:val="20"/>
                <w:lang w:val="fr-FR"/>
              </w:rPr>
              <w:t>508. Ce service est-il fourni gratuitement ?</w:t>
            </w:r>
          </w:p>
          <w:p w14:paraId="0A685A18" w14:textId="77777777" w:rsidR="0073304A" w:rsidRPr="00504735" w:rsidRDefault="0073304A" w:rsidP="0073304A">
            <w:pPr>
              <w:pStyle w:val="ListParagraph1"/>
              <w:rPr>
                <w:rFonts w:cstheme="minorHAnsi"/>
                <w:bCs/>
                <w:szCs w:val="20"/>
                <w:lang w:val="fr-FR"/>
              </w:rPr>
            </w:pPr>
          </w:p>
          <w:p w14:paraId="6054F99F" w14:textId="77777777" w:rsidR="0073304A" w:rsidRPr="00504735" w:rsidRDefault="0073304A" w:rsidP="0073304A">
            <w:pPr>
              <w:pStyle w:val="ListParagraph1"/>
              <w:ind w:left="0"/>
              <w:rPr>
                <w:rFonts w:cstheme="minorHAnsi"/>
                <w:bCs/>
                <w:szCs w:val="20"/>
                <w:lang w:val="fr-FR"/>
              </w:rPr>
            </w:pPr>
            <w:r w:rsidRPr="00504735">
              <w:rPr>
                <w:rFonts w:cstheme="minorHAnsi"/>
                <w:bCs/>
                <w:szCs w:val="20"/>
                <w:lang w:val="fr-FR"/>
              </w:rPr>
              <w:t>(Oui=1, Non=2)</w:t>
            </w:r>
          </w:p>
          <w:p w14:paraId="36F93DBA" w14:textId="77777777" w:rsidR="0073304A" w:rsidRPr="00504735" w:rsidRDefault="0073304A" w:rsidP="0073304A">
            <w:pPr>
              <w:pStyle w:val="ListParagraph1"/>
              <w:rPr>
                <w:rFonts w:cstheme="minorHAnsi"/>
                <w:bCs/>
                <w:szCs w:val="20"/>
                <w:lang w:val="fr-FR"/>
              </w:rPr>
            </w:pPr>
          </w:p>
          <w:p w14:paraId="7839004E" w14:textId="12C1D0CE" w:rsidR="0073304A" w:rsidRPr="00504735" w:rsidRDefault="0073304A" w:rsidP="0073304A">
            <w:pPr>
              <w:pStyle w:val="ListParagraph1"/>
              <w:ind w:left="0"/>
              <w:rPr>
                <w:rFonts w:cstheme="minorHAnsi"/>
                <w:b/>
                <w:bCs/>
                <w:szCs w:val="20"/>
                <w:lang w:val="fr-FR"/>
              </w:rPr>
            </w:pPr>
            <w:r w:rsidRPr="00504735">
              <w:rPr>
                <w:rFonts w:cstheme="minorHAnsi"/>
                <w:bCs/>
                <w:szCs w:val="20"/>
                <w:lang w:val="fr-FR"/>
              </w:rPr>
              <w:t xml:space="preserve">[Si la réponse est 1, passez au service de PF suivant.]  </w:t>
            </w:r>
          </w:p>
        </w:tc>
        <w:tc>
          <w:tcPr>
            <w:tcW w:w="826" w:type="pct"/>
            <w:gridSpan w:val="2"/>
          </w:tcPr>
          <w:p w14:paraId="72EAA202" w14:textId="77777777" w:rsidR="0073304A" w:rsidRPr="00504735" w:rsidRDefault="0073304A" w:rsidP="0073304A">
            <w:pPr>
              <w:tabs>
                <w:tab w:val="right" w:leader="dot" w:pos="4092"/>
              </w:tabs>
              <w:rPr>
                <w:rFonts w:cstheme="minorHAnsi"/>
                <w:bCs/>
                <w:szCs w:val="20"/>
                <w:lang w:val="fr-FR"/>
              </w:rPr>
            </w:pPr>
            <w:r w:rsidRPr="00504735">
              <w:rPr>
                <w:rFonts w:cstheme="minorHAnsi"/>
                <w:bCs/>
                <w:szCs w:val="20"/>
                <w:lang w:val="fr-FR"/>
              </w:rPr>
              <w:t>509. Quel est le coût par unité ?</w:t>
            </w:r>
          </w:p>
          <w:p w14:paraId="2E561001" w14:textId="77777777" w:rsidR="0073304A" w:rsidRPr="00504735" w:rsidRDefault="0073304A" w:rsidP="0073304A">
            <w:pPr>
              <w:tabs>
                <w:tab w:val="right" w:leader="dot" w:pos="4092"/>
              </w:tabs>
              <w:rPr>
                <w:rFonts w:cstheme="minorHAnsi"/>
                <w:bCs/>
                <w:szCs w:val="20"/>
                <w:lang w:val="fr-FR"/>
              </w:rPr>
            </w:pPr>
          </w:p>
          <w:p w14:paraId="36B0B1C8" w14:textId="77777777" w:rsidR="0073304A" w:rsidRPr="00504735" w:rsidRDefault="0073304A" w:rsidP="0073304A">
            <w:pPr>
              <w:tabs>
                <w:tab w:val="right" w:leader="dot" w:pos="4092"/>
              </w:tabs>
              <w:rPr>
                <w:rFonts w:cstheme="minorHAnsi"/>
                <w:bCs/>
                <w:szCs w:val="20"/>
                <w:lang w:val="fr-FR"/>
              </w:rPr>
            </w:pPr>
          </w:p>
          <w:p w14:paraId="33A12112" w14:textId="77777777" w:rsidR="0073304A" w:rsidRPr="00504735" w:rsidRDefault="0073304A" w:rsidP="0073304A">
            <w:pPr>
              <w:tabs>
                <w:tab w:val="right" w:leader="dot" w:pos="4092"/>
              </w:tabs>
              <w:rPr>
                <w:rFonts w:cstheme="minorHAnsi"/>
                <w:bCs/>
                <w:szCs w:val="20"/>
                <w:lang w:val="fr-FR"/>
              </w:rPr>
            </w:pPr>
          </w:p>
          <w:p w14:paraId="5BFE2D74" w14:textId="477E7A18" w:rsidR="0073304A" w:rsidRPr="00504735" w:rsidRDefault="0073304A" w:rsidP="0073304A">
            <w:pPr>
              <w:tabs>
                <w:tab w:val="right" w:leader="dot" w:pos="4092"/>
              </w:tabs>
              <w:rPr>
                <w:rFonts w:cstheme="minorHAnsi"/>
                <w:bCs/>
                <w:szCs w:val="20"/>
                <w:lang w:val="fr-FR"/>
              </w:rPr>
            </w:pPr>
            <w:r w:rsidRPr="00504735">
              <w:rPr>
                <w:rFonts w:cstheme="minorHAnsi"/>
                <w:bCs/>
                <w:szCs w:val="20"/>
                <w:lang w:val="fr-FR"/>
              </w:rPr>
              <w:t>(En monnaie locale)</w:t>
            </w:r>
          </w:p>
        </w:tc>
        <w:tc>
          <w:tcPr>
            <w:tcW w:w="665" w:type="pct"/>
            <w:gridSpan w:val="2"/>
          </w:tcPr>
          <w:p w14:paraId="67DDA556" w14:textId="77777777" w:rsidR="0073304A" w:rsidRPr="00504735" w:rsidRDefault="0073304A" w:rsidP="0073304A">
            <w:pPr>
              <w:rPr>
                <w:rFonts w:cstheme="minorHAnsi"/>
                <w:bCs/>
                <w:szCs w:val="20"/>
                <w:lang w:val="fr-FR"/>
              </w:rPr>
            </w:pPr>
            <w:r w:rsidRPr="00504735">
              <w:rPr>
                <w:rFonts w:cstheme="minorHAnsi"/>
                <w:bCs/>
                <w:szCs w:val="20"/>
                <w:lang w:val="fr-FR"/>
              </w:rPr>
              <w:t>510. Raisons de la non-disponibilité du service</w:t>
            </w:r>
          </w:p>
          <w:p w14:paraId="3D1CC921" w14:textId="77777777" w:rsidR="0073304A" w:rsidRPr="00504735" w:rsidRDefault="0073304A" w:rsidP="0073304A">
            <w:pPr>
              <w:rPr>
                <w:rFonts w:cstheme="minorHAnsi"/>
                <w:bCs/>
                <w:szCs w:val="20"/>
                <w:lang w:val="fr-FR"/>
              </w:rPr>
            </w:pPr>
          </w:p>
          <w:p w14:paraId="145CDE9E" w14:textId="77777777" w:rsidR="0073304A" w:rsidRPr="00504735" w:rsidRDefault="0073304A" w:rsidP="0073304A">
            <w:pPr>
              <w:rPr>
                <w:rFonts w:cstheme="minorHAnsi"/>
                <w:bCs/>
                <w:szCs w:val="20"/>
                <w:lang w:val="fr-FR"/>
              </w:rPr>
            </w:pPr>
            <w:r w:rsidRPr="00504735">
              <w:rPr>
                <w:rFonts w:cstheme="minorHAnsi"/>
                <w:bCs/>
                <w:szCs w:val="20"/>
                <w:lang w:val="fr-FR"/>
              </w:rPr>
              <w:t xml:space="preserve">(Pas de prestataires formés=1, fournitures non disponibles=2, infrastructure non disponible=3, </w:t>
            </w:r>
          </w:p>
          <w:p w14:paraId="1DAB0242" w14:textId="49D50EE4" w:rsidR="0073304A" w:rsidRPr="00504735" w:rsidRDefault="0073304A" w:rsidP="0073304A">
            <w:pPr>
              <w:rPr>
                <w:rFonts w:cstheme="minorHAnsi"/>
                <w:bCs/>
                <w:szCs w:val="20"/>
                <w:lang w:val="fr-FR"/>
              </w:rPr>
            </w:pPr>
            <w:r w:rsidRPr="00504735">
              <w:rPr>
                <w:rFonts w:cstheme="minorHAnsi"/>
                <w:bCs/>
                <w:szCs w:val="20"/>
                <w:lang w:val="fr-FR"/>
              </w:rPr>
              <w:t>Le client ne veut pas=4, Autres (précisez) =5)</w:t>
            </w:r>
          </w:p>
        </w:tc>
        <w:tc>
          <w:tcPr>
            <w:tcW w:w="334" w:type="pct"/>
          </w:tcPr>
          <w:p w14:paraId="4482538D" w14:textId="77777777" w:rsidR="0073304A" w:rsidRPr="00504735" w:rsidRDefault="0073304A" w:rsidP="0073304A">
            <w:pPr>
              <w:rPr>
                <w:rFonts w:cstheme="minorHAnsi"/>
                <w:b/>
                <w:szCs w:val="20"/>
                <w:lang w:val="fr-FR"/>
              </w:rPr>
            </w:pPr>
          </w:p>
          <w:p w14:paraId="56CC1D31" w14:textId="77777777" w:rsidR="0073304A" w:rsidRPr="00504735" w:rsidRDefault="0073304A" w:rsidP="0073304A">
            <w:pPr>
              <w:rPr>
                <w:rFonts w:cstheme="minorHAnsi"/>
                <w:b/>
                <w:szCs w:val="20"/>
                <w:lang w:val="fr-FR"/>
              </w:rPr>
            </w:pPr>
          </w:p>
          <w:p w14:paraId="6F88B9E3" w14:textId="77777777" w:rsidR="0073304A" w:rsidRPr="00504735" w:rsidRDefault="0073304A" w:rsidP="0073304A">
            <w:pPr>
              <w:rPr>
                <w:rFonts w:cstheme="minorHAnsi"/>
                <w:b/>
                <w:szCs w:val="20"/>
                <w:lang w:val="fr-FR"/>
              </w:rPr>
            </w:pPr>
          </w:p>
          <w:p w14:paraId="6B50388A" w14:textId="77777777" w:rsidR="0073304A" w:rsidRPr="00504735" w:rsidRDefault="0073304A" w:rsidP="0073304A">
            <w:pPr>
              <w:rPr>
                <w:rFonts w:cstheme="minorHAnsi"/>
                <w:b/>
                <w:szCs w:val="20"/>
                <w:lang w:val="fr-FR"/>
              </w:rPr>
            </w:pPr>
          </w:p>
          <w:p w14:paraId="7F9608BB" w14:textId="77777777" w:rsidR="0073304A" w:rsidRPr="00504735" w:rsidRDefault="0073304A" w:rsidP="0073304A">
            <w:pPr>
              <w:rPr>
                <w:rFonts w:cstheme="minorHAnsi"/>
                <w:b/>
                <w:szCs w:val="20"/>
                <w:lang w:val="fr-FR"/>
              </w:rPr>
            </w:pPr>
          </w:p>
          <w:p w14:paraId="39D9DEDA" w14:textId="77777777" w:rsidR="0073304A" w:rsidRPr="00504735" w:rsidRDefault="0073304A" w:rsidP="0073304A">
            <w:pPr>
              <w:rPr>
                <w:rFonts w:cstheme="minorHAnsi"/>
                <w:b/>
                <w:szCs w:val="20"/>
                <w:lang w:val="fr-FR"/>
              </w:rPr>
            </w:pPr>
          </w:p>
          <w:p w14:paraId="764720D7" w14:textId="77777777" w:rsidR="0073304A" w:rsidRPr="00504735" w:rsidRDefault="0073304A" w:rsidP="0073304A">
            <w:pPr>
              <w:rPr>
                <w:rFonts w:cstheme="minorHAnsi"/>
                <w:b/>
                <w:szCs w:val="20"/>
                <w:lang w:val="fr-FR"/>
              </w:rPr>
            </w:pPr>
          </w:p>
        </w:tc>
      </w:tr>
      <w:tr w:rsidR="000A1F97" w:rsidRPr="00760CD1" w14:paraId="6BB5EF12" w14:textId="77777777" w:rsidTr="00DD0383">
        <w:tblPrEx>
          <w:jc w:val="left"/>
        </w:tblPrEx>
        <w:trPr>
          <w:cantSplit/>
          <w:trHeight w:val="301"/>
        </w:trPr>
        <w:tc>
          <w:tcPr>
            <w:tcW w:w="258" w:type="pct"/>
          </w:tcPr>
          <w:p w14:paraId="71C9BAF5"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111492B8" w14:textId="77777777" w:rsidR="0073304A" w:rsidRPr="00504735" w:rsidRDefault="0073304A" w:rsidP="0073304A">
            <w:pPr>
              <w:rPr>
                <w:rFonts w:cstheme="minorHAnsi"/>
                <w:bCs/>
                <w:szCs w:val="20"/>
                <w:lang w:val="fr-FR"/>
              </w:rPr>
            </w:pPr>
            <w:r w:rsidRPr="00504735">
              <w:rPr>
                <w:rFonts w:cstheme="minorHAnsi"/>
                <w:bCs/>
                <w:szCs w:val="20"/>
                <w:lang w:val="fr-FR"/>
              </w:rPr>
              <w:t>Pilules</w:t>
            </w:r>
          </w:p>
          <w:p w14:paraId="63163EF0" w14:textId="6ADF3C2E" w:rsidR="0073304A" w:rsidRPr="00504735" w:rsidRDefault="0073304A" w:rsidP="0073304A">
            <w:pPr>
              <w:rPr>
                <w:rFonts w:cstheme="minorHAnsi"/>
                <w:szCs w:val="20"/>
                <w:lang w:val="fr-FR"/>
              </w:rPr>
            </w:pPr>
          </w:p>
        </w:tc>
        <w:tc>
          <w:tcPr>
            <w:tcW w:w="1051" w:type="pct"/>
          </w:tcPr>
          <w:p w14:paraId="677979CB"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
          <w:p w14:paraId="3A423D35"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
          <w:p w14:paraId="1A32F9A4" w14:textId="77777777" w:rsidR="0073304A" w:rsidRPr="00504735" w:rsidRDefault="0073304A" w:rsidP="0073304A">
            <w:pPr>
              <w:rPr>
                <w:rFonts w:cstheme="minorHAnsi"/>
                <w:bCs/>
                <w:szCs w:val="20"/>
                <w:lang w:val="fr-FR"/>
              </w:rPr>
            </w:pPr>
          </w:p>
        </w:tc>
        <w:tc>
          <w:tcPr>
            <w:tcW w:w="665" w:type="pct"/>
            <w:gridSpan w:val="2"/>
          </w:tcPr>
          <w:p w14:paraId="309FC4D2"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
          <w:p w14:paraId="7C4E87A0" w14:textId="77777777" w:rsidR="0073304A" w:rsidRPr="00504735" w:rsidRDefault="0073304A" w:rsidP="0073304A">
            <w:pPr>
              <w:rPr>
                <w:rFonts w:cstheme="minorHAnsi"/>
                <w:bCs/>
                <w:szCs w:val="20"/>
                <w:lang w:val="fr-FR"/>
              </w:rPr>
            </w:pPr>
          </w:p>
        </w:tc>
      </w:tr>
      <w:tr w:rsidR="000A1F97" w:rsidRPr="00760CD1" w14:paraId="5F57298B" w14:textId="77777777" w:rsidTr="00DD0383">
        <w:tblPrEx>
          <w:jc w:val="left"/>
        </w:tblPrEx>
        <w:trPr>
          <w:cantSplit/>
          <w:trHeight w:val="307"/>
        </w:trPr>
        <w:tc>
          <w:tcPr>
            <w:tcW w:w="258" w:type="pct"/>
          </w:tcPr>
          <w:p w14:paraId="3DA17FBF"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7D6D84A9" w14:textId="77777777" w:rsidR="0073304A" w:rsidRPr="00504735" w:rsidRDefault="0073304A" w:rsidP="0073304A">
            <w:pPr>
              <w:rPr>
                <w:rFonts w:cstheme="minorHAnsi"/>
                <w:bCs/>
                <w:szCs w:val="20"/>
                <w:lang w:val="fr-FR"/>
              </w:rPr>
            </w:pPr>
            <w:r w:rsidRPr="00504735">
              <w:rPr>
                <w:rFonts w:cstheme="minorHAnsi"/>
                <w:bCs/>
                <w:szCs w:val="20"/>
                <w:lang w:val="fr-FR"/>
              </w:rPr>
              <w:t>Injectable</w:t>
            </w:r>
          </w:p>
          <w:p w14:paraId="77AEA61D" w14:textId="5D4D66CC" w:rsidR="0073304A" w:rsidRPr="00504735" w:rsidRDefault="0073304A" w:rsidP="0073304A">
            <w:pPr>
              <w:rPr>
                <w:rFonts w:cstheme="minorHAnsi"/>
                <w:szCs w:val="20"/>
                <w:lang w:val="fr-FR"/>
              </w:rPr>
            </w:pPr>
          </w:p>
        </w:tc>
        <w:tc>
          <w:tcPr>
            <w:tcW w:w="1051" w:type="pct"/>
          </w:tcPr>
          <w:p w14:paraId="02279DAD"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
          <w:p w14:paraId="44D8A221"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
          <w:p w14:paraId="45D0B33E" w14:textId="77777777" w:rsidR="0073304A" w:rsidRPr="00504735" w:rsidRDefault="0073304A" w:rsidP="0073304A">
            <w:pPr>
              <w:rPr>
                <w:rFonts w:cstheme="minorHAnsi"/>
                <w:bCs/>
                <w:szCs w:val="20"/>
                <w:lang w:val="fr-FR"/>
              </w:rPr>
            </w:pPr>
          </w:p>
        </w:tc>
        <w:tc>
          <w:tcPr>
            <w:tcW w:w="665" w:type="pct"/>
            <w:gridSpan w:val="2"/>
          </w:tcPr>
          <w:p w14:paraId="7279278A"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2CEEC70E" w14:textId="77777777" w:rsidR="0073304A" w:rsidRPr="00504735" w:rsidRDefault="0073304A" w:rsidP="0073304A">
            <w:pPr>
              <w:rPr>
                <w:rFonts w:cstheme="minorHAnsi"/>
                <w:bCs/>
                <w:szCs w:val="20"/>
                <w:lang w:val="fr-FR"/>
              </w:rPr>
            </w:pPr>
          </w:p>
        </w:tc>
      </w:tr>
      <w:tr w:rsidR="000A1F97" w:rsidRPr="00760CD1" w14:paraId="2E3538A1" w14:textId="77777777" w:rsidTr="00DD0383">
        <w:tblPrEx>
          <w:jc w:val="left"/>
        </w:tblPrEx>
        <w:trPr>
          <w:cantSplit/>
          <w:trHeight w:val="20"/>
        </w:trPr>
        <w:tc>
          <w:tcPr>
            <w:tcW w:w="258" w:type="pct"/>
          </w:tcPr>
          <w:p w14:paraId="2DE1A1F3"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440EA2B2" w14:textId="7873DA1A" w:rsidR="0073304A" w:rsidRPr="00504735" w:rsidRDefault="0073304A" w:rsidP="0073304A">
            <w:pPr>
              <w:rPr>
                <w:rFonts w:cstheme="minorHAnsi"/>
                <w:szCs w:val="20"/>
                <w:lang w:val="fr-FR"/>
              </w:rPr>
            </w:pPr>
            <w:r w:rsidRPr="00504735">
              <w:rPr>
                <w:rFonts w:cstheme="minorHAnsi"/>
                <w:bCs/>
                <w:szCs w:val="20"/>
                <w:lang w:val="fr-FR"/>
              </w:rPr>
              <w:t xml:space="preserve">Préservatif masculin </w:t>
            </w:r>
          </w:p>
        </w:tc>
        <w:tc>
          <w:tcPr>
            <w:tcW w:w="1051" w:type="pct"/>
          </w:tcPr>
          <w:p w14:paraId="00846215"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
          <w:p w14:paraId="71B363D1"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
          <w:p w14:paraId="0A093EDE" w14:textId="77777777" w:rsidR="0073304A" w:rsidRPr="00504735" w:rsidRDefault="0073304A" w:rsidP="0073304A">
            <w:pPr>
              <w:rPr>
                <w:rFonts w:cstheme="minorHAnsi"/>
                <w:bCs/>
                <w:szCs w:val="20"/>
                <w:lang w:val="fr-FR"/>
              </w:rPr>
            </w:pPr>
          </w:p>
        </w:tc>
        <w:tc>
          <w:tcPr>
            <w:tcW w:w="665" w:type="pct"/>
            <w:gridSpan w:val="2"/>
          </w:tcPr>
          <w:p w14:paraId="1FBD85EB"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44C755D9" w14:textId="77777777" w:rsidR="0073304A" w:rsidRPr="00504735" w:rsidRDefault="0073304A" w:rsidP="0073304A">
            <w:pPr>
              <w:rPr>
                <w:rFonts w:cstheme="minorHAnsi"/>
                <w:bCs/>
                <w:szCs w:val="20"/>
                <w:lang w:val="fr-FR"/>
              </w:rPr>
            </w:pPr>
          </w:p>
        </w:tc>
      </w:tr>
      <w:tr w:rsidR="000A1F97" w:rsidRPr="00760CD1" w14:paraId="6FF08E99" w14:textId="77777777" w:rsidTr="00DD0383">
        <w:tblPrEx>
          <w:jc w:val="left"/>
        </w:tblPrEx>
        <w:trPr>
          <w:cantSplit/>
          <w:trHeight w:val="20"/>
        </w:trPr>
        <w:tc>
          <w:tcPr>
            <w:tcW w:w="258" w:type="pct"/>
          </w:tcPr>
          <w:p w14:paraId="4ACA4750"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4D1EA533" w14:textId="34C73AB0" w:rsidR="0073304A" w:rsidRPr="00504735" w:rsidRDefault="0073304A" w:rsidP="0073304A">
            <w:pPr>
              <w:rPr>
                <w:rFonts w:cstheme="minorHAnsi"/>
                <w:szCs w:val="20"/>
                <w:lang w:val="fr-FR"/>
              </w:rPr>
            </w:pPr>
            <w:r w:rsidRPr="00504735">
              <w:rPr>
                <w:rFonts w:cstheme="minorHAnsi"/>
                <w:bCs/>
                <w:szCs w:val="20"/>
                <w:lang w:val="fr-FR"/>
              </w:rPr>
              <w:t>Préservatif féminin</w:t>
            </w:r>
          </w:p>
        </w:tc>
        <w:tc>
          <w:tcPr>
            <w:tcW w:w="1051" w:type="pct"/>
          </w:tcPr>
          <w:p w14:paraId="2BB466E7"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
          <w:p w14:paraId="42DC696F"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
          <w:p w14:paraId="1CC5A609" w14:textId="77777777" w:rsidR="0073304A" w:rsidRPr="00504735" w:rsidRDefault="0073304A" w:rsidP="0073304A">
            <w:pPr>
              <w:rPr>
                <w:rFonts w:cstheme="minorHAnsi"/>
                <w:bCs/>
                <w:szCs w:val="20"/>
                <w:lang w:val="fr-FR"/>
              </w:rPr>
            </w:pPr>
          </w:p>
        </w:tc>
        <w:tc>
          <w:tcPr>
            <w:tcW w:w="665" w:type="pct"/>
            <w:gridSpan w:val="2"/>
          </w:tcPr>
          <w:p w14:paraId="657F7186"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6532FBBE" w14:textId="77777777" w:rsidR="0073304A" w:rsidRPr="00504735" w:rsidRDefault="0073304A" w:rsidP="0073304A">
            <w:pPr>
              <w:rPr>
                <w:rFonts w:cstheme="minorHAnsi"/>
                <w:bCs/>
                <w:szCs w:val="20"/>
                <w:lang w:val="fr-FR"/>
              </w:rPr>
            </w:pPr>
          </w:p>
        </w:tc>
      </w:tr>
      <w:tr w:rsidR="000A1F97" w:rsidRPr="00760CD1" w14:paraId="40035A22" w14:textId="77777777" w:rsidTr="00DD0383">
        <w:tblPrEx>
          <w:jc w:val="left"/>
        </w:tblPrEx>
        <w:trPr>
          <w:cantSplit/>
          <w:trHeight w:val="20"/>
        </w:trPr>
        <w:tc>
          <w:tcPr>
            <w:tcW w:w="258" w:type="pct"/>
          </w:tcPr>
          <w:p w14:paraId="7A9B76F8"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16A34887" w14:textId="77777777" w:rsidR="0073304A" w:rsidRPr="00504735" w:rsidRDefault="0073304A" w:rsidP="0073304A">
            <w:pPr>
              <w:rPr>
                <w:rFonts w:cstheme="minorHAnsi"/>
                <w:bCs/>
                <w:szCs w:val="20"/>
                <w:lang w:val="fr-FR"/>
              </w:rPr>
            </w:pPr>
            <w:r w:rsidRPr="00504735">
              <w:rPr>
                <w:rFonts w:cstheme="minorHAnsi"/>
                <w:bCs/>
                <w:szCs w:val="20"/>
                <w:lang w:val="fr-FR"/>
              </w:rPr>
              <w:t>Contraception d’urgence</w:t>
            </w:r>
          </w:p>
          <w:p w14:paraId="392FFDCF" w14:textId="5A23488E" w:rsidR="0073304A" w:rsidRPr="00504735" w:rsidRDefault="0073304A" w:rsidP="0073304A">
            <w:pPr>
              <w:rPr>
                <w:rFonts w:cstheme="minorHAnsi"/>
                <w:szCs w:val="20"/>
                <w:lang w:val="fr-FR"/>
              </w:rPr>
            </w:pPr>
          </w:p>
        </w:tc>
        <w:tc>
          <w:tcPr>
            <w:tcW w:w="1051" w:type="pct"/>
          </w:tcPr>
          <w:p w14:paraId="0128AF77"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
          <w:p w14:paraId="10E023BA"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
          <w:p w14:paraId="01C75298" w14:textId="77777777" w:rsidR="0073304A" w:rsidRPr="00504735" w:rsidRDefault="0073304A" w:rsidP="0073304A">
            <w:pPr>
              <w:rPr>
                <w:rFonts w:cstheme="minorHAnsi"/>
                <w:bCs/>
                <w:szCs w:val="20"/>
                <w:lang w:val="fr-FR"/>
              </w:rPr>
            </w:pPr>
          </w:p>
        </w:tc>
        <w:tc>
          <w:tcPr>
            <w:tcW w:w="665" w:type="pct"/>
            <w:gridSpan w:val="2"/>
          </w:tcPr>
          <w:p w14:paraId="56B83CCA"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7500EFFB" w14:textId="77777777" w:rsidR="0073304A" w:rsidRPr="00504735" w:rsidRDefault="0073304A" w:rsidP="0073304A">
            <w:pPr>
              <w:rPr>
                <w:rFonts w:cstheme="minorHAnsi"/>
                <w:bCs/>
                <w:szCs w:val="20"/>
                <w:lang w:val="fr-FR"/>
              </w:rPr>
            </w:pPr>
          </w:p>
        </w:tc>
      </w:tr>
      <w:tr w:rsidR="000A1F97" w:rsidRPr="00760CD1" w14:paraId="7F6C91F1" w14:textId="77777777" w:rsidTr="00DD0383">
        <w:tblPrEx>
          <w:jc w:val="left"/>
        </w:tblPrEx>
        <w:trPr>
          <w:cantSplit/>
          <w:trHeight w:val="20"/>
        </w:trPr>
        <w:tc>
          <w:tcPr>
            <w:tcW w:w="258" w:type="pct"/>
          </w:tcPr>
          <w:p w14:paraId="5BA59E32"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6744B5C4" w14:textId="77777777" w:rsidR="0073304A" w:rsidRPr="00504735" w:rsidRDefault="0073304A" w:rsidP="0073304A">
            <w:pPr>
              <w:rPr>
                <w:rFonts w:cstheme="minorHAnsi"/>
                <w:bCs/>
                <w:szCs w:val="20"/>
                <w:lang w:val="fr-FR"/>
              </w:rPr>
            </w:pPr>
            <w:r w:rsidRPr="00504735">
              <w:rPr>
                <w:rFonts w:cstheme="minorHAnsi"/>
                <w:bCs/>
                <w:szCs w:val="20"/>
                <w:lang w:val="fr-FR"/>
              </w:rPr>
              <w:t>DIU</w:t>
            </w:r>
          </w:p>
          <w:p w14:paraId="7BB2C7D1" w14:textId="11222DD3" w:rsidR="0073304A" w:rsidRPr="00504735" w:rsidRDefault="0073304A" w:rsidP="0073304A">
            <w:pPr>
              <w:rPr>
                <w:rFonts w:cstheme="minorHAnsi"/>
                <w:szCs w:val="20"/>
                <w:lang w:val="fr-FR"/>
              </w:rPr>
            </w:pPr>
          </w:p>
        </w:tc>
        <w:tc>
          <w:tcPr>
            <w:tcW w:w="1051" w:type="pct"/>
          </w:tcPr>
          <w:p w14:paraId="14A88D19"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
          <w:p w14:paraId="2139A86A"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
          <w:p w14:paraId="3BFEA40E" w14:textId="77777777" w:rsidR="0073304A" w:rsidRPr="00504735" w:rsidRDefault="0073304A" w:rsidP="0073304A">
            <w:pPr>
              <w:rPr>
                <w:rFonts w:cstheme="minorHAnsi"/>
                <w:bCs/>
                <w:szCs w:val="20"/>
                <w:lang w:val="fr-FR"/>
              </w:rPr>
            </w:pPr>
          </w:p>
        </w:tc>
        <w:tc>
          <w:tcPr>
            <w:tcW w:w="665" w:type="pct"/>
            <w:gridSpan w:val="2"/>
          </w:tcPr>
          <w:p w14:paraId="32E873BF"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1AAD24E1" w14:textId="77777777" w:rsidR="0073304A" w:rsidRPr="00504735" w:rsidRDefault="0073304A" w:rsidP="0073304A">
            <w:pPr>
              <w:rPr>
                <w:rFonts w:cstheme="minorHAnsi"/>
                <w:bCs/>
                <w:szCs w:val="20"/>
                <w:lang w:val="fr-FR"/>
              </w:rPr>
            </w:pPr>
          </w:p>
        </w:tc>
      </w:tr>
      <w:tr w:rsidR="000A1F97" w:rsidRPr="00760CD1" w14:paraId="2B9D47A5" w14:textId="77777777" w:rsidTr="00DD0383">
        <w:tblPrEx>
          <w:jc w:val="left"/>
        </w:tblPrEx>
        <w:trPr>
          <w:cantSplit/>
          <w:trHeight w:val="20"/>
        </w:trPr>
        <w:tc>
          <w:tcPr>
            <w:tcW w:w="258" w:type="pct"/>
          </w:tcPr>
          <w:p w14:paraId="0327D253"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1AC40343" w14:textId="77777777" w:rsidR="0073304A" w:rsidRPr="00504735" w:rsidRDefault="0073304A" w:rsidP="0073304A">
            <w:pPr>
              <w:rPr>
                <w:rFonts w:cstheme="minorHAnsi"/>
                <w:bCs/>
                <w:szCs w:val="20"/>
                <w:lang w:val="fr-FR"/>
              </w:rPr>
            </w:pPr>
            <w:r w:rsidRPr="00504735">
              <w:rPr>
                <w:rFonts w:cstheme="minorHAnsi"/>
                <w:bCs/>
                <w:szCs w:val="20"/>
                <w:lang w:val="fr-FR"/>
              </w:rPr>
              <w:t>Implant</w:t>
            </w:r>
          </w:p>
          <w:p w14:paraId="29BC72BA" w14:textId="51FE104C" w:rsidR="0073304A" w:rsidRPr="00504735" w:rsidRDefault="0073304A" w:rsidP="0073304A">
            <w:pPr>
              <w:rPr>
                <w:rFonts w:cstheme="minorHAnsi"/>
                <w:szCs w:val="20"/>
                <w:lang w:val="fr-FR"/>
              </w:rPr>
            </w:pPr>
          </w:p>
        </w:tc>
        <w:tc>
          <w:tcPr>
            <w:tcW w:w="1051" w:type="pct"/>
          </w:tcPr>
          <w:p w14:paraId="3D8A025E"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
          <w:p w14:paraId="7289B4D9"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
          <w:p w14:paraId="27EBEDD5" w14:textId="77777777" w:rsidR="0073304A" w:rsidRPr="00504735" w:rsidRDefault="0073304A" w:rsidP="0073304A">
            <w:pPr>
              <w:rPr>
                <w:rFonts w:cstheme="minorHAnsi"/>
                <w:bCs/>
                <w:szCs w:val="20"/>
                <w:lang w:val="fr-FR"/>
              </w:rPr>
            </w:pPr>
          </w:p>
        </w:tc>
        <w:tc>
          <w:tcPr>
            <w:tcW w:w="665" w:type="pct"/>
            <w:gridSpan w:val="2"/>
          </w:tcPr>
          <w:p w14:paraId="210FC7BE"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756E82CF" w14:textId="77777777" w:rsidR="0073304A" w:rsidRPr="00504735" w:rsidRDefault="0073304A" w:rsidP="0073304A">
            <w:pPr>
              <w:rPr>
                <w:rFonts w:cstheme="minorHAnsi"/>
                <w:bCs/>
                <w:szCs w:val="20"/>
                <w:lang w:val="fr-FR"/>
              </w:rPr>
            </w:pPr>
          </w:p>
        </w:tc>
      </w:tr>
      <w:tr w:rsidR="000A1F97" w:rsidRPr="00760CD1" w14:paraId="56D0974A" w14:textId="77777777" w:rsidTr="00DD0383">
        <w:tblPrEx>
          <w:jc w:val="left"/>
        </w:tblPrEx>
        <w:trPr>
          <w:cantSplit/>
          <w:trHeight w:val="20"/>
        </w:trPr>
        <w:tc>
          <w:tcPr>
            <w:tcW w:w="258" w:type="pct"/>
          </w:tcPr>
          <w:p w14:paraId="4BD255F0"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5F37BF96" w14:textId="4A15C209" w:rsidR="0073304A" w:rsidRPr="00504735" w:rsidRDefault="0073304A" w:rsidP="0073304A">
            <w:pPr>
              <w:rPr>
                <w:rFonts w:cstheme="minorHAnsi"/>
                <w:szCs w:val="20"/>
                <w:lang w:val="fr-FR"/>
              </w:rPr>
            </w:pPr>
            <w:r w:rsidRPr="00504735">
              <w:rPr>
                <w:rFonts w:cstheme="minorHAnsi"/>
                <w:bCs/>
                <w:szCs w:val="20"/>
                <w:lang w:val="fr-FR"/>
              </w:rPr>
              <w:t xml:space="preserve">Stérilisation féminine (Ligature des trompes) </w:t>
            </w:r>
          </w:p>
        </w:tc>
        <w:tc>
          <w:tcPr>
            <w:tcW w:w="1051" w:type="pct"/>
          </w:tcPr>
          <w:p w14:paraId="78BDD0CE"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
          <w:p w14:paraId="25005D95"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
          <w:p w14:paraId="1A12E297" w14:textId="77777777" w:rsidR="0073304A" w:rsidRPr="00504735" w:rsidRDefault="0073304A" w:rsidP="0073304A">
            <w:pPr>
              <w:rPr>
                <w:rFonts w:cstheme="minorHAnsi"/>
                <w:bCs/>
                <w:szCs w:val="20"/>
                <w:lang w:val="fr-FR"/>
              </w:rPr>
            </w:pPr>
          </w:p>
        </w:tc>
        <w:tc>
          <w:tcPr>
            <w:tcW w:w="665" w:type="pct"/>
            <w:gridSpan w:val="2"/>
          </w:tcPr>
          <w:p w14:paraId="618B7CF1"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3F450B55" w14:textId="77777777" w:rsidR="0073304A" w:rsidRPr="00504735" w:rsidRDefault="0073304A" w:rsidP="0073304A">
            <w:pPr>
              <w:rPr>
                <w:rFonts w:cstheme="minorHAnsi"/>
                <w:bCs/>
                <w:szCs w:val="20"/>
                <w:lang w:val="fr-FR"/>
              </w:rPr>
            </w:pPr>
          </w:p>
        </w:tc>
      </w:tr>
      <w:tr w:rsidR="000A1F97" w:rsidRPr="00760CD1" w14:paraId="5A2306E5" w14:textId="77777777" w:rsidTr="00DD0383">
        <w:tblPrEx>
          <w:jc w:val="left"/>
        </w:tblPrEx>
        <w:trPr>
          <w:cantSplit/>
          <w:trHeight w:val="20"/>
        </w:trPr>
        <w:tc>
          <w:tcPr>
            <w:tcW w:w="258" w:type="pct"/>
          </w:tcPr>
          <w:p w14:paraId="1B48E2CD"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5631A20C" w14:textId="063D0447" w:rsidR="0073304A" w:rsidRPr="00504735" w:rsidRDefault="0073304A" w:rsidP="0073304A">
            <w:pPr>
              <w:rPr>
                <w:rFonts w:cstheme="minorHAnsi"/>
                <w:szCs w:val="20"/>
                <w:lang w:val="fr-FR"/>
              </w:rPr>
            </w:pPr>
            <w:r w:rsidRPr="00504735">
              <w:rPr>
                <w:rFonts w:cstheme="minorHAnsi"/>
                <w:bCs/>
                <w:szCs w:val="20"/>
                <w:lang w:val="fr-FR"/>
              </w:rPr>
              <w:t>Stérilisation masculine/ Vasectomie</w:t>
            </w:r>
          </w:p>
        </w:tc>
        <w:tc>
          <w:tcPr>
            <w:tcW w:w="1051" w:type="pct"/>
          </w:tcPr>
          <w:p w14:paraId="49227C74"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
          <w:p w14:paraId="4B0D3CAA"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
          <w:p w14:paraId="55DD2D62" w14:textId="77777777" w:rsidR="0073304A" w:rsidRPr="00504735" w:rsidRDefault="0073304A" w:rsidP="0073304A">
            <w:pPr>
              <w:rPr>
                <w:rFonts w:cstheme="minorHAnsi"/>
                <w:bCs/>
                <w:szCs w:val="20"/>
                <w:lang w:val="fr-FR"/>
              </w:rPr>
            </w:pPr>
          </w:p>
        </w:tc>
        <w:tc>
          <w:tcPr>
            <w:tcW w:w="665" w:type="pct"/>
            <w:gridSpan w:val="2"/>
          </w:tcPr>
          <w:p w14:paraId="2122EA76"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53896CE2" w14:textId="77777777" w:rsidR="0073304A" w:rsidRPr="00504735" w:rsidRDefault="0073304A" w:rsidP="0073304A">
            <w:pPr>
              <w:rPr>
                <w:rFonts w:cstheme="minorHAnsi"/>
                <w:bCs/>
                <w:szCs w:val="20"/>
                <w:lang w:val="fr-FR"/>
              </w:rPr>
            </w:pPr>
          </w:p>
        </w:tc>
      </w:tr>
      <w:tr w:rsidR="000A1F97" w:rsidRPr="00760CD1" w14:paraId="2D71A1D8" w14:textId="77777777" w:rsidTr="00DD0383">
        <w:tblPrEx>
          <w:jc w:val="left"/>
        </w:tblPrEx>
        <w:trPr>
          <w:cantSplit/>
          <w:trHeight w:val="20"/>
        </w:trPr>
        <w:tc>
          <w:tcPr>
            <w:tcW w:w="258" w:type="pct"/>
          </w:tcPr>
          <w:p w14:paraId="0CCC7582"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1AC4A870" w14:textId="54EB03AC" w:rsidR="0073304A" w:rsidRPr="00504735" w:rsidRDefault="0073304A" w:rsidP="0073304A">
            <w:pPr>
              <w:rPr>
                <w:rFonts w:cstheme="minorHAnsi"/>
                <w:szCs w:val="20"/>
                <w:lang w:val="fr-FR"/>
              </w:rPr>
            </w:pPr>
            <w:r w:rsidRPr="00504735">
              <w:rPr>
                <w:rFonts w:cstheme="minorHAnsi"/>
                <w:bCs/>
                <w:szCs w:val="20"/>
                <w:lang w:val="fr-FR"/>
              </w:rPr>
              <w:t xml:space="preserve">Allaitement maternel exclusif (MAMA)  </w:t>
            </w:r>
          </w:p>
        </w:tc>
        <w:tc>
          <w:tcPr>
            <w:tcW w:w="1051" w:type="pct"/>
          </w:tcPr>
          <w:p w14:paraId="057E8A9C"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
          <w:p w14:paraId="629845CE"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
          <w:p w14:paraId="06BAE674" w14:textId="77777777" w:rsidR="0073304A" w:rsidRPr="00504735" w:rsidRDefault="0073304A" w:rsidP="0073304A">
            <w:pPr>
              <w:rPr>
                <w:rFonts w:cstheme="minorHAnsi"/>
                <w:bCs/>
                <w:szCs w:val="20"/>
                <w:lang w:val="fr-FR"/>
              </w:rPr>
            </w:pPr>
          </w:p>
        </w:tc>
        <w:tc>
          <w:tcPr>
            <w:tcW w:w="665" w:type="pct"/>
            <w:gridSpan w:val="2"/>
          </w:tcPr>
          <w:p w14:paraId="4B2791DC"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481374B8" w14:textId="77777777" w:rsidR="0073304A" w:rsidRPr="00504735" w:rsidRDefault="0073304A" w:rsidP="0073304A">
            <w:pPr>
              <w:rPr>
                <w:rFonts w:cstheme="minorHAnsi"/>
                <w:bCs/>
                <w:szCs w:val="20"/>
                <w:lang w:val="fr-FR"/>
              </w:rPr>
            </w:pPr>
          </w:p>
        </w:tc>
      </w:tr>
      <w:tr w:rsidR="000A1F97" w:rsidRPr="00760CD1" w14:paraId="2E478000" w14:textId="77777777" w:rsidTr="00DD0383">
        <w:tblPrEx>
          <w:jc w:val="left"/>
        </w:tblPrEx>
        <w:trPr>
          <w:cantSplit/>
          <w:trHeight w:val="20"/>
        </w:trPr>
        <w:tc>
          <w:tcPr>
            <w:tcW w:w="258" w:type="pct"/>
          </w:tcPr>
          <w:p w14:paraId="7B5A9DA1"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5E5E123D" w14:textId="1FBD2FE5" w:rsidR="0073304A" w:rsidRPr="00504735" w:rsidRDefault="0073304A" w:rsidP="0073304A">
            <w:pPr>
              <w:rPr>
                <w:rFonts w:cstheme="minorHAnsi"/>
                <w:szCs w:val="20"/>
                <w:lang w:val="fr-FR"/>
              </w:rPr>
            </w:pPr>
            <w:r w:rsidRPr="00504735">
              <w:rPr>
                <w:rFonts w:cstheme="minorHAnsi"/>
                <w:bCs/>
                <w:szCs w:val="20"/>
                <w:lang w:val="fr-FR"/>
              </w:rPr>
              <w:t>Méthode des jours fixes (MJF)</w:t>
            </w:r>
          </w:p>
        </w:tc>
        <w:tc>
          <w:tcPr>
            <w:tcW w:w="1051" w:type="pct"/>
          </w:tcPr>
          <w:p w14:paraId="59EE859A"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
          <w:p w14:paraId="2E883DD0"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
          <w:p w14:paraId="3BB81860" w14:textId="77777777" w:rsidR="0073304A" w:rsidRPr="00504735" w:rsidRDefault="0073304A" w:rsidP="0073304A">
            <w:pPr>
              <w:rPr>
                <w:rFonts w:cstheme="minorHAnsi"/>
                <w:bCs/>
                <w:szCs w:val="20"/>
                <w:lang w:val="fr-FR"/>
              </w:rPr>
            </w:pPr>
          </w:p>
        </w:tc>
        <w:tc>
          <w:tcPr>
            <w:tcW w:w="665" w:type="pct"/>
            <w:gridSpan w:val="2"/>
          </w:tcPr>
          <w:p w14:paraId="208BDD1D"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30AE6AE4" w14:textId="77777777" w:rsidR="0073304A" w:rsidRPr="00504735" w:rsidRDefault="0073304A" w:rsidP="0073304A">
            <w:pPr>
              <w:rPr>
                <w:rFonts w:cstheme="minorHAnsi"/>
                <w:bCs/>
                <w:szCs w:val="20"/>
                <w:lang w:val="fr-FR"/>
              </w:rPr>
            </w:pPr>
          </w:p>
        </w:tc>
      </w:tr>
      <w:tr w:rsidR="0073304A" w:rsidRPr="006974FC" w14:paraId="20EF31BE" w14:textId="77777777" w:rsidTr="00DD0383">
        <w:tblPrEx>
          <w:jc w:val="left"/>
        </w:tblPrEx>
        <w:trPr>
          <w:trHeight w:val="529"/>
        </w:trPr>
        <w:tc>
          <w:tcPr>
            <w:tcW w:w="258" w:type="pct"/>
          </w:tcPr>
          <w:p w14:paraId="0247A880"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t>511</w:t>
            </w:r>
          </w:p>
        </w:tc>
        <w:tc>
          <w:tcPr>
            <w:tcW w:w="1805" w:type="pct"/>
            <w:gridSpan w:val="2"/>
          </w:tcPr>
          <w:p w14:paraId="1217EDF3" w14:textId="4490D16B" w:rsidR="0073304A" w:rsidRPr="00504735" w:rsidRDefault="0073304A" w:rsidP="0073304A">
            <w:pPr>
              <w:rPr>
                <w:rFonts w:eastAsia="Arial Narrow" w:cstheme="minorHAnsi"/>
                <w:szCs w:val="20"/>
                <w:lang w:val="fr-FR" w:bidi="hi-IN"/>
              </w:rPr>
            </w:pPr>
            <w:r w:rsidRPr="00504735">
              <w:rPr>
                <w:rFonts w:cstheme="minorHAnsi"/>
                <w:szCs w:val="20"/>
                <w:lang w:val="fr-FR"/>
              </w:rPr>
              <w:t>Cette structure offre-t-elle des services de planification familiale de proximité ?</w:t>
            </w:r>
          </w:p>
        </w:tc>
        <w:tc>
          <w:tcPr>
            <w:tcW w:w="2603" w:type="pct"/>
            <w:gridSpan w:val="6"/>
          </w:tcPr>
          <w:p w14:paraId="7A72D75E" w14:textId="02BED136" w:rsidR="0073304A" w:rsidRPr="00504735" w:rsidRDefault="0073304A" w:rsidP="0073304A">
            <w:pPr>
              <w:tabs>
                <w:tab w:val="right" w:leader="dot" w:pos="4092"/>
              </w:tabs>
              <w:rPr>
                <w:rFonts w:eastAsia="Arial Narrow" w:cstheme="minorHAnsi"/>
                <w:szCs w:val="20"/>
                <w:lang w:val="fr-FR" w:bidi="hi-IN"/>
              </w:rPr>
            </w:pPr>
          </w:p>
        </w:tc>
        <w:tc>
          <w:tcPr>
            <w:tcW w:w="334" w:type="pct"/>
          </w:tcPr>
          <w:p w14:paraId="22BD3087" w14:textId="77777777" w:rsidR="0073304A" w:rsidRPr="00504735" w:rsidRDefault="0073304A" w:rsidP="0073304A">
            <w:pPr>
              <w:jc w:val="center"/>
              <w:rPr>
                <w:rFonts w:eastAsia="Arial Narrow" w:cstheme="minorHAnsi"/>
                <w:szCs w:val="20"/>
                <w:lang w:val="fr-FR" w:bidi="hi-IN"/>
              </w:rPr>
            </w:pPr>
          </w:p>
          <w:p w14:paraId="4EFB7CCA"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t xml:space="preserve">601 </w:t>
            </w:r>
          </w:p>
        </w:tc>
      </w:tr>
      <w:tr w:rsidR="0073304A" w:rsidRPr="00E922E2" w14:paraId="0E54C9A5" w14:textId="77777777" w:rsidTr="00DD0383">
        <w:tblPrEx>
          <w:jc w:val="left"/>
        </w:tblPrEx>
        <w:trPr>
          <w:trHeight w:val="529"/>
        </w:trPr>
        <w:tc>
          <w:tcPr>
            <w:tcW w:w="258" w:type="pct"/>
          </w:tcPr>
          <w:p w14:paraId="13541021"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lastRenderedPageBreak/>
              <w:t>512</w:t>
            </w:r>
          </w:p>
        </w:tc>
        <w:tc>
          <w:tcPr>
            <w:tcW w:w="1805" w:type="pct"/>
            <w:gridSpan w:val="2"/>
          </w:tcPr>
          <w:p w14:paraId="1AFB8E1E" w14:textId="01494698" w:rsidR="0073304A" w:rsidRPr="00504735" w:rsidRDefault="0073304A" w:rsidP="0073304A">
            <w:pPr>
              <w:rPr>
                <w:rFonts w:eastAsia="Arial Narrow" w:cstheme="minorHAnsi"/>
                <w:szCs w:val="20"/>
                <w:lang w:val="fr-FR" w:bidi="hi-IN"/>
              </w:rPr>
            </w:pPr>
            <w:r w:rsidRPr="00504735">
              <w:rPr>
                <w:rFonts w:cstheme="minorHAnsi"/>
                <w:szCs w:val="20"/>
                <w:lang w:val="fr-FR"/>
              </w:rPr>
              <w:t>Quelle est la fréquence des services de PF de proximité organisés par cette structure ?</w:t>
            </w:r>
          </w:p>
        </w:tc>
        <w:tc>
          <w:tcPr>
            <w:tcW w:w="2603" w:type="pct"/>
            <w:gridSpan w:val="6"/>
          </w:tcPr>
          <w:p w14:paraId="1BB91465" w14:textId="7325D536" w:rsidR="0073304A" w:rsidRPr="00504735" w:rsidRDefault="0073304A" w:rsidP="0073304A">
            <w:pPr>
              <w:tabs>
                <w:tab w:val="right" w:leader="dot" w:pos="4092"/>
              </w:tabs>
              <w:rPr>
                <w:rFonts w:eastAsia="Arial Narrow" w:cstheme="minorHAnsi"/>
                <w:szCs w:val="20"/>
                <w:lang w:val="fr-FR" w:bidi="hi-IN"/>
              </w:rPr>
            </w:pPr>
          </w:p>
        </w:tc>
        <w:tc>
          <w:tcPr>
            <w:tcW w:w="334" w:type="pct"/>
          </w:tcPr>
          <w:p w14:paraId="265023C3" w14:textId="77777777" w:rsidR="0073304A" w:rsidRPr="00504735" w:rsidRDefault="0073304A" w:rsidP="0073304A">
            <w:pPr>
              <w:jc w:val="center"/>
              <w:rPr>
                <w:rFonts w:eastAsia="Arial Narrow" w:cstheme="minorHAnsi"/>
                <w:szCs w:val="20"/>
                <w:lang w:val="fr-FR" w:bidi="hi-IN"/>
              </w:rPr>
            </w:pPr>
          </w:p>
          <w:p w14:paraId="6B78A4BD"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t xml:space="preserve"> </w:t>
            </w:r>
          </w:p>
        </w:tc>
      </w:tr>
      <w:tr w:rsidR="0073304A" w:rsidRPr="006974FC" w14:paraId="66A35261" w14:textId="77777777" w:rsidTr="00DD0383">
        <w:trPr>
          <w:trHeight w:val="376"/>
          <w:jc w:val="center"/>
        </w:trPr>
        <w:tc>
          <w:tcPr>
            <w:tcW w:w="258" w:type="pct"/>
          </w:tcPr>
          <w:p w14:paraId="65C87078" w14:textId="77777777" w:rsidR="0073304A" w:rsidRPr="00504735" w:rsidRDefault="0073304A" w:rsidP="0073304A">
            <w:pPr>
              <w:jc w:val="center"/>
              <w:rPr>
                <w:rFonts w:cstheme="minorHAnsi"/>
                <w:szCs w:val="20"/>
                <w:lang w:val="fr-FR"/>
              </w:rPr>
            </w:pPr>
            <w:r w:rsidRPr="00E8509A">
              <w:rPr>
                <w:rFonts w:eastAsia="Arial Narrow" w:cs="Mangal"/>
                <w:sz w:val="18"/>
                <w:szCs w:val="18"/>
                <w:cs/>
                <w:lang w:val="fr-FR" w:bidi="hi-IN"/>
              </w:rPr>
              <w:t>513</w:t>
            </w:r>
          </w:p>
        </w:tc>
        <w:tc>
          <w:tcPr>
            <w:tcW w:w="1805" w:type="pct"/>
            <w:gridSpan w:val="2"/>
          </w:tcPr>
          <w:p w14:paraId="558F87E8" w14:textId="6F4D9681" w:rsidR="0073304A" w:rsidRPr="00504735" w:rsidRDefault="0073304A" w:rsidP="0073304A">
            <w:pPr>
              <w:suppressAutoHyphens/>
              <w:rPr>
                <w:rFonts w:eastAsia="Arial Narrow" w:cstheme="minorHAnsi"/>
                <w:spacing w:val="-2"/>
                <w:szCs w:val="20"/>
                <w:lang w:val="fr-FR" w:bidi="hi-IN"/>
              </w:rPr>
            </w:pPr>
            <w:r w:rsidRPr="00504735">
              <w:rPr>
                <w:rFonts w:cstheme="minorHAnsi"/>
                <w:szCs w:val="20"/>
                <w:lang w:val="fr-FR"/>
              </w:rPr>
              <w:t>Les méthodes/services de PF suivants sont-ils fournis lors des séances de sensibilisation ?</w:t>
            </w:r>
          </w:p>
        </w:tc>
        <w:tc>
          <w:tcPr>
            <w:tcW w:w="1938" w:type="pct"/>
            <w:gridSpan w:val="4"/>
            <w:shd w:val="clear" w:color="auto" w:fill="BFBFBF" w:themeFill="background1" w:themeFillShade="BF"/>
          </w:tcPr>
          <w:p w14:paraId="6AAED365" w14:textId="77777777" w:rsidR="0073304A" w:rsidRPr="00504735" w:rsidRDefault="0073304A" w:rsidP="0073304A">
            <w:pPr>
              <w:tabs>
                <w:tab w:val="right" w:leader="dot" w:pos="4092"/>
              </w:tabs>
              <w:jc w:val="center"/>
              <w:rPr>
                <w:rFonts w:cstheme="minorHAnsi"/>
                <w:b/>
                <w:bCs/>
                <w:szCs w:val="20"/>
                <w:lang w:val="fr-FR"/>
              </w:rPr>
            </w:pPr>
          </w:p>
          <w:p w14:paraId="7E5DA0BA" w14:textId="45792C18" w:rsidR="0073304A" w:rsidRPr="00504735" w:rsidRDefault="0073304A" w:rsidP="0073304A">
            <w:pPr>
              <w:tabs>
                <w:tab w:val="right" w:leader="dot" w:pos="4092"/>
              </w:tabs>
              <w:jc w:val="center"/>
              <w:rPr>
                <w:rFonts w:cstheme="minorHAnsi"/>
                <w:b/>
                <w:bCs/>
                <w:szCs w:val="20"/>
                <w:lang w:val="fr-FR"/>
              </w:rPr>
            </w:pPr>
            <w:r w:rsidRPr="00504735">
              <w:rPr>
                <w:rFonts w:cstheme="minorHAnsi"/>
                <w:b/>
                <w:bCs/>
                <w:szCs w:val="20"/>
                <w:lang w:val="fr-FR"/>
              </w:rPr>
              <w:t>Oui</w:t>
            </w:r>
          </w:p>
        </w:tc>
        <w:tc>
          <w:tcPr>
            <w:tcW w:w="665" w:type="pct"/>
            <w:gridSpan w:val="2"/>
            <w:shd w:val="clear" w:color="auto" w:fill="BFBFBF" w:themeFill="background1" w:themeFillShade="BF"/>
            <w:vAlign w:val="center"/>
          </w:tcPr>
          <w:p w14:paraId="68EBEA6A" w14:textId="549D796C" w:rsidR="0073304A" w:rsidRPr="00504735" w:rsidRDefault="0073304A" w:rsidP="0073304A">
            <w:pPr>
              <w:tabs>
                <w:tab w:val="right" w:leader="dot" w:pos="4092"/>
              </w:tabs>
              <w:jc w:val="center"/>
              <w:rPr>
                <w:rFonts w:cstheme="minorHAnsi"/>
                <w:b/>
                <w:bCs/>
                <w:szCs w:val="20"/>
                <w:lang w:val="fr-FR"/>
              </w:rPr>
            </w:pPr>
            <w:r w:rsidRPr="00504735">
              <w:rPr>
                <w:rFonts w:cstheme="minorHAnsi"/>
                <w:b/>
                <w:bCs/>
                <w:szCs w:val="20"/>
                <w:lang w:val="fr-FR"/>
              </w:rPr>
              <w:t>Non</w:t>
            </w:r>
          </w:p>
        </w:tc>
        <w:tc>
          <w:tcPr>
            <w:tcW w:w="334" w:type="pct"/>
            <w:vMerge w:val="restart"/>
          </w:tcPr>
          <w:p w14:paraId="3D8CE59C" w14:textId="77777777" w:rsidR="0073304A" w:rsidRPr="00504735" w:rsidRDefault="0073304A" w:rsidP="0073304A">
            <w:pPr>
              <w:rPr>
                <w:rFonts w:cstheme="minorHAnsi"/>
                <w:b/>
                <w:bCs/>
                <w:szCs w:val="20"/>
                <w:lang w:val="fr-FR"/>
              </w:rPr>
            </w:pPr>
          </w:p>
          <w:p w14:paraId="61516A3C" w14:textId="77777777" w:rsidR="0073304A" w:rsidRPr="00504735" w:rsidRDefault="0073304A" w:rsidP="0073304A">
            <w:pPr>
              <w:rPr>
                <w:rFonts w:cstheme="minorHAnsi"/>
                <w:szCs w:val="20"/>
                <w:lang w:val="fr-FR"/>
              </w:rPr>
            </w:pPr>
          </w:p>
          <w:p w14:paraId="0B657477" w14:textId="77777777" w:rsidR="0073304A" w:rsidRPr="00504735" w:rsidRDefault="0073304A" w:rsidP="0073304A">
            <w:pPr>
              <w:rPr>
                <w:rFonts w:cstheme="minorHAnsi"/>
                <w:szCs w:val="20"/>
                <w:lang w:val="fr-FR"/>
              </w:rPr>
            </w:pPr>
          </w:p>
          <w:p w14:paraId="4E31A596" w14:textId="77777777" w:rsidR="0073304A" w:rsidRPr="00504735" w:rsidRDefault="0073304A" w:rsidP="0073304A">
            <w:pPr>
              <w:rPr>
                <w:rFonts w:cstheme="minorHAnsi"/>
                <w:szCs w:val="20"/>
                <w:lang w:val="fr-FR"/>
              </w:rPr>
            </w:pPr>
          </w:p>
          <w:p w14:paraId="61AA59B6" w14:textId="77777777" w:rsidR="0073304A" w:rsidRPr="00504735" w:rsidRDefault="0073304A" w:rsidP="0073304A">
            <w:pPr>
              <w:rPr>
                <w:rFonts w:cstheme="minorHAnsi"/>
                <w:szCs w:val="20"/>
                <w:lang w:val="fr-FR"/>
              </w:rPr>
            </w:pPr>
          </w:p>
          <w:p w14:paraId="5F407C5F" w14:textId="77777777" w:rsidR="0073304A" w:rsidRPr="00504735" w:rsidRDefault="0073304A" w:rsidP="0073304A">
            <w:pPr>
              <w:rPr>
                <w:rFonts w:cstheme="minorHAnsi"/>
                <w:szCs w:val="20"/>
                <w:lang w:val="fr-FR"/>
              </w:rPr>
            </w:pPr>
          </w:p>
          <w:p w14:paraId="47F03FDF" w14:textId="77777777" w:rsidR="0073304A" w:rsidRPr="00504735" w:rsidRDefault="0073304A" w:rsidP="0073304A">
            <w:pPr>
              <w:rPr>
                <w:rFonts w:cstheme="minorHAnsi"/>
                <w:szCs w:val="20"/>
                <w:lang w:val="fr-FR"/>
              </w:rPr>
            </w:pPr>
          </w:p>
          <w:p w14:paraId="66CF3569" w14:textId="77777777" w:rsidR="0073304A" w:rsidRPr="00504735" w:rsidRDefault="0073304A" w:rsidP="0073304A">
            <w:pPr>
              <w:rPr>
                <w:rFonts w:cstheme="minorHAnsi"/>
                <w:szCs w:val="20"/>
                <w:lang w:val="fr-FR"/>
              </w:rPr>
            </w:pPr>
          </w:p>
          <w:p w14:paraId="3640F076" w14:textId="77777777" w:rsidR="0073304A" w:rsidRPr="00504735" w:rsidRDefault="0073304A" w:rsidP="0073304A">
            <w:pPr>
              <w:rPr>
                <w:rFonts w:cstheme="minorHAnsi"/>
                <w:szCs w:val="20"/>
                <w:lang w:val="fr-FR"/>
              </w:rPr>
            </w:pPr>
          </w:p>
          <w:p w14:paraId="7455A73F" w14:textId="77777777" w:rsidR="0073304A" w:rsidRPr="00504735" w:rsidRDefault="0073304A" w:rsidP="0073304A">
            <w:pPr>
              <w:rPr>
                <w:rFonts w:cstheme="minorHAnsi"/>
                <w:szCs w:val="20"/>
                <w:lang w:val="fr-FR"/>
              </w:rPr>
            </w:pPr>
          </w:p>
          <w:p w14:paraId="14FE0790" w14:textId="77777777" w:rsidR="0073304A" w:rsidRPr="00504735" w:rsidRDefault="0073304A" w:rsidP="0073304A">
            <w:pPr>
              <w:rPr>
                <w:rFonts w:cstheme="minorHAnsi"/>
                <w:szCs w:val="20"/>
                <w:lang w:val="fr-FR"/>
              </w:rPr>
            </w:pPr>
          </w:p>
          <w:p w14:paraId="7074D389" w14:textId="77777777" w:rsidR="0073304A" w:rsidRPr="00504735" w:rsidRDefault="0073304A" w:rsidP="0073304A">
            <w:pPr>
              <w:rPr>
                <w:rFonts w:cstheme="minorHAnsi"/>
                <w:szCs w:val="20"/>
                <w:lang w:val="fr-FR"/>
              </w:rPr>
            </w:pPr>
          </w:p>
          <w:p w14:paraId="4CE41FC3" w14:textId="77777777" w:rsidR="0073304A" w:rsidRPr="00504735" w:rsidRDefault="0073304A" w:rsidP="0073304A">
            <w:pPr>
              <w:rPr>
                <w:rFonts w:cstheme="minorHAnsi"/>
                <w:szCs w:val="20"/>
                <w:lang w:val="fr-FR"/>
              </w:rPr>
            </w:pPr>
          </w:p>
        </w:tc>
      </w:tr>
      <w:tr w:rsidR="0073304A" w:rsidRPr="006974FC" w14:paraId="6B38BF70" w14:textId="77777777" w:rsidTr="00DD0383">
        <w:tblPrEx>
          <w:jc w:val="left"/>
        </w:tblPrEx>
        <w:trPr>
          <w:trHeight w:val="20"/>
        </w:trPr>
        <w:tc>
          <w:tcPr>
            <w:tcW w:w="258" w:type="pct"/>
          </w:tcPr>
          <w:p w14:paraId="229C4B93"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610C154D" w14:textId="4E69FEE0" w:rsidR="0073304A" w:rsidRPr="00504735" w:rsidRDefault="0073304A" w:rsidP="0073304A">
            <w:pPr>
              <w:rPr>
                <w:rFonts w:cstheme="minorHAnsi"/>
                <w:szCs w:val="20"/>
                <w:lang w:val="fr-FR"/>
              </w:rPr>
            </w:pPr>
            <w:r>
              <w:rPr>
                <w:rFonts w:cstheme="minorHAnsi"/>
                <w:szCs w:val="20"/>
                <w:lang w:val="fr-FR"/>
              </w:rPr>
              <w:t>Mise en place</w:t>
            </w:r>
            <w:r w:rsidRPr="00504735">
              <w:rPr>
                <w:rFonts w:cstheme="minorHAnsi"/>
                <w:szCs w:val="20"/>
                <w:lang w:val="fr-FR"/>
              </w:rPr>
              <w:t xml:space="preserve"> </w:t>
            </w:r>
            <w:r>
              <w:rPr>
                <w:rFonts w:cstheme="minorHAnsi"/>
                <w:szCs w:val="20"/>
                <w:lang w:val="fr-FR"/>
              </w:rPr>
              <w:t>DIU</w:t>
            </w:r>
          </w:p>
        </w:tc>
        <w:tc>
          <w:tcPr>
            <w:tcW w:w="1938" w:type="pct"/>
            <w:gridSpan w:val="4"/>
          </w:tcPr>
          <w:p w14:paraId="279A0F14" w14:textId="37711FE4"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2"/>
          </w:tcPr>
          <w:p w14:paraId="5C413F84"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
          <w:p w14:paraId="4E2E8F35"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3A515577" w14:textId="77777777" w:rsidTr="00DD0383">
        <w:tblPrEx>
          <w:jc w:val="left"/>
        </w:tblPrEx>
        <w:trPr>
          <w:trHeight w:val="20"/>
        </w:trPr>
        <w:tc>
          <w:tcPr>
            <w:tcW w:w="258" w:type="pct"/>
          </w:tcPr>
          <w:p w14:paraId="7B152E0F"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7694F7BF" w14:textId="116FEEC5" w:rsidR="0073304A" w:rsidRPr="00504735" w:rsidRDefault="0073304A" w:rsidP="0073304A">
            <w:pPr>
              <w:rPr>
                <w:rFonts w:cstheme="minorHAnsi"/>
                <w:szCs w:val="20"/>
                <w:lang w:val="fr-FR"/>
              </w:rPr>
            </w:pPr>
            <w:r w:rsidRPr="00504735">
              <w:rPr>
                <w:rFonts w:cstheme="minorHAnsi"/>
                <w:szCs w:val="20"/>
                <w:lang w:val="fr-FR"/>
              </w:rPr>
              <w:t>PA</w:t>
            </w:r>
            <w:r>
              <w:rPr>
                <w:rFonts w:cstheme="minorHAnsi"/>
                <w:szCs w:val="20"/>
                <w:lang w:val="fr-FR"/>
              </w:rPr>
              <w:t xml:space="preserve"> (Post-Partum) DIU</w:t>
            </w:r>
          </w:p>
        </w:tc>
        <w:tc>
          <w:tcPr>
            <w:tcW w:w="1938" w:type="pct"/>
            <w:gridSpan w:val="4"/>
          </w:tcPr>
          <w:p w14:paraId="4BF155CB" w14:textId="09E14CC4"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2"/>
          </w:tcPr>
          <w:p w14:paraId="04752CE2"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
          <w:p w14:paraId="1E478F4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26E7FFC8" w14:textId="77777777" w:rsidTr="00DD0383">
        <w:tblPrEx>
          <w:jc w:val="left"/>
        </w:tblPrEx>
        <w:trPr>
          <w:trHeight w:val="20"/>
        </w:trPr>
        <w:tc>
          <w:tcPr>
            <w:tcW w:w="258" w:type="pct"/>
          </w:tcPr>
          <w:p w14:paraId="5D487D90"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4105D428" w14:textId="0E27ADC6" w:rsidR="0073304A" w:rsidRPr="00504735" w:rsidRDefault="0073304A" w:rsidP="0073304A">
            <w:pPr>
              <w:rPr>
                <w:rFonts w:cstheme="minorHAnsi"/>
                <w:szCs w:val="20"/>
                <w:lang w:val="fr-FR"/>
              </w:rPr>
            </w:pPr>
            <w:r w:rsidRPr="00504735">
              <w:rPr>
                <w:rFonts w:cstheme="minorHAnsi"/>
                <w:szCs w:val="20"/>
                <w:lang w:val="fr-FR"/>
              </w:rPr>
              <w:t>PP</w:t>
            </w:r>
            <w:r>
              <w:rPr>
                <w:rFonts w:cstheme="minorHAnsi"/>
                <w:szCs w:val="20"/>
                <w:lang w:val="fr-FR"/>
              </w:rPr>
              <w:t xml:space="preserve"> (Post-Placenta) DIU</w:t>
            </w:r>
          </w:p>
        </w:tc>
        <w:tc>
          <w:tcPr>
            <w:tcW w:w="1938" w:type="pct"/>
            <w:gridSpan w:val="4"/>
          </w:tcPr>
          <w:p w14:paraId="17A8CA04" w14:textId="234AB400"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2"/>
          </w:tcPr>
          <w:p w14:paraId="415AB9DE"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
          <w:p w14:paraId="50995F40"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1364A6BD" w14:textId="77777777" w:rsidTr="00DD0383">
        <w:tblPrEx>
          <w:jc w:val="left"/>
        </w:tblPrEx>
        <w:trPr>
          <w:trHeight w:val="20"/>
        </w:trPr>
        <w:tc>
          <w:tcPr>
            <w:tcW w:w="258" w:type="pct"/>
          </w:tcPr>
          <w:p w14:paraId="2D4C53DB"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6439B4E0" w14:textId="23422CDE" w:rsidR="0073304A" w:rsidRPr="00504735" w:rsidRDefault="0073304A" w:rsidP="0073304A">
            <w:pPr>
              <w:rPr>
                <w:rFonts w:cstheme="minorHAnsi"/>
                <w:szCs w:val="20"/>
                <w:lang w:val="fr-FR"/>
              </w:rPr>
            </w:pPr>
            <w:r w:rsidRPr="00504735">
              <w:rPr>
                <w:rFonts w:cstheme="minorHAnsi"/>
                <w:szCs w:val="20"/>
                <w:lang w:val="fr-FR"/>
              </w:rPr>
              <w:t>Retrait du DIU</w:t>
            </w:r>
          </w:p>
        </w:tc>
        <w:tc>
          <w:tcPr>
            <w:tcW w:w="1938" w:type="pct"/>
            <w:gridSpan w:val="4"/>
          </w:tcPr>
          <w:p w14:paraId="14DCD7AF" w14:textId="160B5B96" w:rsidR="0073304A" w:rsidRPr="00504735" w:rsidRDefault="0073304A" w:rsidP="0073304A">
            <w:pPr>
              <w:pStyle w:val="ListParagraph1"/>
              <w:tabs>
                <w:tab w:val="center" w:pos="1311"/>
                <w:tab w:val="right" w:pos="2759"/>
              </w:tabs>
              <w:ind w:left="-137"/>
              <w:rPr>
                <w:rFonts w:eastAsia="Times New Roman" w:cstheme="minorHAnsi"/>
                <w:color w:val="000000"/>
                <w:szCs w:val="20"/>
                <w:lang w:val="fr-FR" w:bidi="hi-IN"/>
              </w:rPr>
            </w:pPr>
            <w:r w:rsidRPr="00504735">
              <w:rPr>
                <w:rFonts w:eastAsia="Times New Roman" w:cstheme="minorHAnsi"/>
                <w:color w:val="000000"/>
                <w:szCs w:val="20"/>
                <w:lang w:val="fr-FR" w:bidi="hi-IN"/>
              </w:rPr>
              <w:tab/>
              <w:t>1</w:t>
            </w:r>
            <w:r w:rsidRPr="00504735">
              <w:rPr>
                <w:rFonts w:eastAsia="Times New Roman" w:cstheme="minorHAnsi"/>
                <w:color w:val="000000"/>
                <w:szCs w:val="20"/>
                <w:lang w:val="fr-FR" w:bidi="hi-IN"/>
              </w:rPr>
              <w:tab/>
            </w:r>
          </w:p>
        </w:tc>
        <w:tc>
          <w:tcPr>
            <w:tcW w:w="665" w:type="pct"/>
            <w:gridSpan w:val="2"/>
          </w:tcPr>
          <w:p w14:paraId="774B1409"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
          <w:p w14:paraId="164C97B5"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52C6CC6E" w14:textId="77777777" w:rsidTr="00DD0383">
        <w:tblPrEx>
          <w:jc w:val="left"/>
        </w:tblPrEx>
        <w:trPr>
          <w:trHeight w:val="20"/>
        </w:trPr>
        <w:tc>
          <w:tcPr>
            <w:tcW w:w="258" w:type="pct"/>
          </w:tcPr>
          <w:p w14:paraId="175D6C0A"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76068B21" w14:textId="374D55B0" w:rsidR="0073304A" w:rsidRPr="00504735" w:rsidRDefault="0073304A" w:rsidP="0073304A">
            <w:pPr>
              <w:rPr>
                <w:rFonts w:cstheme="minorHAnsi"/>
                <w:szCs w:val="20"/>
                <w:lang w:val="fr-FR"/>
              </w:rPr>
            </w:pPr>
            <w:r w:rsidRPr="00504735">
              <w:rPr>
                <w:rFonts w:cstheme="minorHAnsi"/>
                <w:szCs w:val="20"/>
                <w:lang w:val="fr-FR"/>
              </w:rPr>
              <w:t>Pilule contraceptive orale</w:t>
            </w:r>
          </w:p>
        </w:tc>
        <w:tc>
          <w:tcPr>
            <w:tcW w:w="1938" w:type="pct"/>
            <w:gridSpan w:val="4"/>
          </w:tcPr>
          <w:p w14:paraId="74146679"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2"/>
          </w:tcPr>
          <w:p w14:paraId="4DAC28F7"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
          <w:p w14:paraId="60AC730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6D72269D" w14:textId="77777777" w:rsidTr="00DD0383">
        <w:tblPrEx>
          <w:jc w:val="left"/>
        </w:tblPrEx>
        <w:trPr>
          <w:trHeight w:val="20"/>
        </w:trPr>
        <w:tc>
          <w:tcPr>
            <w:tcW w:w="258" w:type="pct"/>
          </w:tcPr>
          <w:p w14:paraId="2F9D8AD4"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49E3ABF3" w14:textId="3978B48B" w:rsidR="0073304A" w:rsidRPr="00504735" w:rsidRDefault="0073304A" w:rsidP="0073304A">
            <w:pPr>
              <w:rPr>
                <w:rFonts w:cstheme="minorHAnsi"/>
                <w:szCs w:val="20"/>
                <w:lang w:val="fr-FR"/>
              </w:rPr>
            </w:pPr>
            <w:r w:rsidRPr="00504735">
              <w:rPr>
                <w:rFonts w:cstheme="minorHAnsi"/>
                <w:szCs w:val="20"/>
                <w:lang w:val="fr-FR"/>
              </w:rPr>
              <w:t>Préservatifs (masculins)</w:t>
            </w:r>
          </w:p>
        </w:tc>
        <w:tc>
          <w:tcPr>
            <w:tcW w:w="1938" w:type="pct"/>
            <w:gridSpan w:val="4"/>
          </w:tcPr>
          <w:p w14:paraId="3E486750"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2"/>
          </w:tcPr>
          <w:p w14:paraId="7AB04053"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
          <w:p w14:paraId="56A0AF4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08D0D8E3" w14:textId="77777777" w:rsidTr="00DD0383">
        <w:tblPrEx>
          <w:jc w:val="left"/>
        </w:tblPrEx>
        <w:trPr>
          <w:trHeight w:val="20"/>
        </w:trPr>
        <w:tc>
          <w:tcPr>
            <w:tcW w:w="258" w:type="pct"/>
          </w:tcPr>
          <w:p w14:paraId="4F4048B9"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7032CC6D" w14:textId="7DB6ABB7" w:rsidR="0073304A" w:rsidRPr="00504735" w:rsidRDefault="0073304A" w:rsidP="0073304A">
            <w:pPr>
              <w:rPr>
                <w:rFonts w:cstheme="minorHAnsi"/>
                <w:szCs w:val="20"/>
                <w:lang w:val="fr-FR"/>
              </w:rPr>
            </w:pPr>
            <w:r w:rsidRPr="00504735">
              <w:rPr>
                <w:rFonts w:cstheme="minorHAnsi"/>
                <w:szCs w:val="20"/>
                <w:lang w:val="fr-FR"/>
              </w:rPr>
              <w:t>Préservatifs (féminins)</w:t>
            </w:r>
          </w:p>
        </w:tc>
        <w:tc>
          <w:tcPr>
            <w:tcW w:w="1938" w:type="pct"/>
            <w:gridSpan w:val="4"/>
          </w:tcPr>
          <w:p w14:paraId="67D96F07"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2"/>
          </w:tcPr>
          <w:p w14:paraId="1B853C15"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
          <w:p w14:paraId="615EB19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6360DBC7" w14:textId="77777777" w:rsidTr="00DD0383">
        <w:tblPrEx>
          <w:jc w:val="left"/>
        </w:tblPrEx>
        <w:trPr>
          <w:trHeight w:val="20"/>
        </w:trPr>
        <w:tc>
          <w:tcPr>
            <w:tcW w:w="258" w:type="pct"/>
          </w:tcPr>
          <w:p w14:paraId="4F1D31D0"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2E0CDEFE" w14:textId="1C5EC35C" w:rsidR="0073304A" w:rsidRPr="00504735" w:rsidRDefault="0073304A" w:rsidP="0073304A">
            <w:pPr>
              <w:rPr>
                <w:rFonts w:cstheme="minorHAnsi"/>
                <w:szCs w:val="20"/>
                <w:lang w:val="fr-FR"/>
              </w:rPr>
            </w:pPr>
            <w:r w:rsidRPr="00504735">
              <w:rPr>
                <w:rFonts w:cstheme="minorHAnsi"/>
                <w:szCs w:val="20"/>
                <w:lang w:val="fr-FR"/>
              </w:rPr>
              <w:t>Injectable-</w:t>
            </w:r>
            <w:proofErr w:type="spellStart"/>
            <w:r w:rsidRPr="00504735">
              <w:rPr>
                <w:rFonts w:cstheme="minorHAnsi"/>
                <w:szCs w:val="20"/>
                <w:lang w:val="fr-FR"/>
              </w:rPr>
              <w:t>Depo</w:t>
            </w:r>
            <w:proofErr w:type="spellEnd"/>
            <w:r w:rsidRPr="00504735">
              <w:rPr>
                <w:rFonts w:cstheme="minorHAnsi"/>
                <w:szCs w:val="20"/>
                <w:lang w:val="fr-FR"/>
              </w:rPr>
              <w:t xml:space="preserve"> </w:t>
            </w:r>
            <w:proofErr w:type="spellStart"/>
            <w:r w:rsidRPr="00504735">
              <w:rPr>
                <w:rFonts w:cstheme="minorHAnsi"/>
                <w:szCs w:val="20"/>
                <w:lang w:val="fr-FR"/>
              </w:rPr>
              <w:t>Provera</w:t>
            </w:r>
            <w:proofErr w:type="spellEnd"/>
          </w:p>
        </w:tc>
        <w:tc>
          <w:tcPr>
            <w:tcW w:w="1938" w:type="pct"/>
            <w:gridSpan w:val="4"/>
          </w:tcPr>
          <w:p w14:paraId="3ED3755D" w14:textId="77777777" w:rsidR="0073304A" w:rsidRPr="00504735" w:rsidRDefault="0073304A" w:rsidP="0073304A">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2"/>
          </w:tcPr>
          <w:p w14:paraId="514A4860"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
          <w:p w14:paraId="29C771A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3377C51E" w14:textId="77777777" w:rsidTr="00DD0383">
        <w:tblPrEx>
          <w:jc w:val="left"/>
        </w:tblPrEx>
        <w:trPr>
          <w:trHeight w:val="20"/>
        </w:trPr>
        <w:tc>
          <w:tcPr>
            <w:tcW w:w="258" w:type="pct"/>
          </w:tcPr>
          <w:p w14:paraId="15DC4AA5"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3F285E41" w14:textId="1C100AAB" w:rsidR="0073304A" w:rsidRPr="00504735" w:rsidRDefault="0073304A" w:rsidP="0073304A">
            <w:pPr>
              <w:rPr>
                <w:rFonts w:cstheme="minorHAnsi"/>
                <w:szCs w:val="20"/>
                <w:lang w:val="fr-FR"/>
              </w:rPr>
            </w:pPr>
            <w:r w:rsidRPr="00504735">
              <w:rPr>
                <w:rFonts w:cstheme="minorHAnsi"/>
                <w:szCs w:val="20"/>
                <w:lang w:val="fr-FR"/>
              </w:rPr>
              <w:t>Injectable-</w:t>
            </w:r>
            <w:proofErr w:type="spellStart"/>
            <w:r w:rsidRPr="00504735">
              <w:rPr>
                <w:rFonts w:cstheme="minorHAnsi"/>
                <w:szCs w:val="20"/>
                <w:lang w:val="fr-FR"/>
              </w:rPr>
              <w:t>Sayana</w:t>
            </w:r>
            <w:proofErr w:type="spellEnd"/>
            <w:r w:rsidRPr="00504735">
              <w:rPr>
                <w:rFonts w:cstheme="minorHAnsi"/>
                <w:szCs w:val="20"/>
                <w:lang w:val="fr-FR"/>
              </w:rPr>
              <w:t xml:space="preserve"> </w:t>
            </w:r>
            <w:proofErr w:type="spellStart"/>
            <w:r w:rsidRPr="00504735">
              <w:rPr>
                <w:rFonts w:cstheme="minorHAnsi"/>
                <w:szCs w:val="20"/>
                <w:lang w:val="fr-FR"/>
              </w:rPr>
              <w:t>Press</w:t>
            </w:r>
            <w:proofErr w:type="spellEnd"/>
          </w:p>
        </w:tc>
        <w:tc>
          <w:tcPr>
            <w:tcW w:w="1938" w:type="pct"/>
            <w:gridSpan w:val="4"/>
          </w:tcPr>
          <w:p w14:paraId="0AB4B3F1"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2"/>
          </w:tcPr>
          <w:p w14:paraId="5167CD3C"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
          <w:p w14:paraId="163968D7"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7DCD45F0" w14:textId="77777777" w:rsidTr="00DD0383">
        <w:tblPrEx>
          <w:jc w:val="left"/>
        </w:tblPrEx>
        <w:trPr>
          <w:trHeight w:val="20"/>
        </w:trPr>
        <w:tc>
          <w:tcPr>
            <w:tcW w:w="258" w:type="pct"/>
          </w:tcPr>
          <w:p w14:paraId="14D1CE8B"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4FED5847" w14:textId="007DE7B0" w:rsidR="0073304A" w:rsidRPr="00504735" w:rsidRDefault="0073304A" w:rsidP="0073304A">
            <w:pPr>
              <w:rPr>
                <w:rFonts w:cstheme="minorHAnsi"/>
                <w:szCs w:val="20"/>
                <w:lang w:val="fr-FR"/>
              </w:rPr>
            </w:pPr>
            <w:r w:rsidRPr="00504735">
              <w:rPr>
                <w:rFonts w:cstheme="minorHAnsi"/>
                <w:szCs w:val="20"/>
                <w:lang w:val="fr-FR"/>
              </w:rPr>
              <w:t>Implants</w:t>
            </w:r>
          </w:p>
        </w:tc>
        <w:tc>
          <w:tcPr>
            <w:tcW w:w="1938" w:type="pct"/>
            <w:gridSpan w:val="4"/>
          </w:tcPr>
          <w:p w14:paraId="5F6074F5"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2"/>
          </w:tcPr>
          <w:p w14:paraId="1273BAB1"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
          <w:p w14:paraId="7CCDCA0D" w14:textId="77777777" w:rsidR="0073304A" w:rsidRPr="00504735" w:rsidRDefault="0073304A" w:rsidP="0073304A">
            <w:pPr>
              <w:pStyle w:val="ListParagraph1"/>
              <w:rPr>
                <w:rFonts w:eastAsia="Times New Roman" w:cstheme="minorHAnsi"/>
                <w:color w:val="000000"/>
                <w:szCs w:val="20"/>
                <w:lang w:val="fr-FR" w:bidi="hi-IN"/>
              </w:rPr>
            </w:pPr>
          </w:p>
        </w:tc>
      </w:tr>
    </w:tbl>
    <w:p w14:paraId="4700F3B6" w14:textId="77777777" w:rsidR="00AF652C" w:rsidRPr="00504735" w:rsidRDefault="00AF652C">
      <w:pPr>
        <w:rPr>
          <w:rFonts w:cstheme="minorHAnsi"/>
          <w:sz w:val="20"/>
          <w:szCs w:val="20"/>
          <w:lang w:val="fr-FR"/>
        </w:rPr>
      </w:pPr>
    </w:p>
    <w:p w14:paraId="0A9259C6" w14:textId="238023C9" w:rsidR="00AF652C" w:rsidRPr="00504735" w:rsidRDefault="00AF652C">
      <w:pPr>
        <w:rPr>
          <w:rFonts w:cstheme="minorHAnsi"/>
          <w:sz w:val="20"/>
          <w:szCs w:val="20"/>
          <w:lang w:val="fr-FR"/>
        </w:rPr>
      </w:pPr>
    </w:p>
    <w:tbl>
      <w:tblPr>
        <w:tblStyle w:val="TableGrid"/>
        <w:tblW w:w="4734" w:type="pct"/>
        <w:jc w:val="center"/>
        <w:tblLook w:val="04A0" w:firstRow="1" w:lastRow="0" w:firstColumn="1" w:lastColumn="0" w:noHBand="0" w:noVBand="1"/>
      </w:tblPr>
      <w:tblGrid>
        <w:gridCol w:w="574"/>
        <w:gridCol w:w="4242"/>
        <w:gridCol w:w="1982"/>
        <w:gridCol w:w="2131"/>
        <w:gridCol w:w="992"/>
      </w:tblGrid>
      <w:tr w:rsidR="00345EA1" w:rsidRPr="006974FC" w14:paraId="13B9494B" w14:textId="77777777" w:rsidTr="00347618">
        <w:trPr>
          <w:trHeight w:val="70"/>
          <w:jc w:val="center"/>
        </w:trPr>
        <w:tc>
          <w:tcPr>
            <w:tcW w:w="289" w:type="pct"/>
            <w:shd w:val="clear" w:color="auto" w:fill="A6A6A6" w:themeFill="background1" w:themeFillShade="A6"/>
            <w:vAlign w:val="center"/>
          </w:tcPr>
          <w:p w14:paraId="2B8AAD70" w14:textId="6C826CD1" w:rsidR="00345EA1" w:rsidRPr="00504735" w:rsidRDefault="00345EA1" w:rsidP="00345EA1">
            <w:pPr>
              <w:contextualSpacing/>
              <w:jc w:val="center"/>
              <w:rPr>
                <w:rFonts w:cstheme="minorHAnsi"/>
                <w:b/>
                <w:szCs w:val="20"/>
                <w:lang w:val="fr-FR"/>
              </w:rPr>
            </w:pPr>
            <w:r w:rsidRPr="00504735">
              <w:rPr>
                <w:rFonts w:eastAsia="Arial Narrow" w:cstheme="minorHAnsi"/>
                <w:b/>
                <w:bCs/>
                <w:spacing w:val="-2"/>
                <w:szCs w:val="20"/>
                <w:lang w:val="fr-FR" w:bidi="hi-IN"/>
              </w:rPr>
              <w:t>NO.</w:t>
            </w:r>
            <w:r w:rsidRPr="00504735">
              <w:rPr>
                <w:rFonts w:eastAsia="Arial Narrow" w:cs="Mangal"/>
                <w:b/>
                <w:bCs/>
                <w:spacing w:val="-2"/>
                <w:szCs w:val="20"/>
                <w:cs/>
                <w:lang w:val="fr-FR" w:bidi="hi-IN"/>
              </w:rPr>
              <w:t xml:space="preserve"> </w:t>
            </w:r>
            <w:r w:rsidRPr="00504735">
              <w:rPr>
                <w:rFonts w:eastAsia="Arial Narrow" w:cstheme="minorHAnsi"/>
                <w:b/>
                <w:bCs/>
                <w:spacing w:val="-2"/>
                <w:szCs w:val="20"/>
                <w:lang w:val="fr-FR" w:bidi="hi-IN"/>
              </w:rPr>
              <w:t>Q.</w:t>
            </w:r>
          </w:p>
        </w:tc>
        <w:tc>
          <w:tcPr>
            <w:tcW w:w="2138" w:type="pct"/>
            <w:shd w:val="clear" w:color="auto" w:fill="A6A6A6" w:themeFill="background1" w:themeFillShade="A6"/>
            <w:vAlign w:val="center"/>
          </w:tcPr>
          <w:p w14:paraId="022C777C" w14:textId="1B0221C6" w:rsidR="00345EA1" w:rsidRPr="00504735" w:rsidRDefault="00345EA1" w:rsidP="00345EA1">
            <w:pPr>
              <w:contextualSpacing/>
              <w:rPr>
                <w:rFonts w:cstheme="minorHAnsi"/>
                <w:b/>
                <w:szCs w:val="20"/>
                <w:lang w:val="fr-FR"/>
              </w:rPr>
            </w:pPr>
            <w:r w:rsidRPr="00504735">
              <w:rPr>
                <w:rFonts w:eastAsia="Arial Narrow" w:cstheme="minorHAnsi"/>
                <w:b/>
                <w:bCs/>
                <w:spacing w:val="-2"/>
                <w:szCs w:val="20"/>
                <w:lang w:val="fr-FR" w:bidi="hi-IN"/>
              </w:rPr>
              <w:t>QUESTIONS ET FILTRES</w:t>
            </w:r>
          </w:p>
        </w:tc>
        <w:tc>
          <w:tcPr>
            <w:tcW w:w="2073" w:type="pct"/>
            <w:gridSpan w:val="2"/>
            <w:shd w:val="clear" w:color="auto" w:fill="A6A6A6" w:themeFill="background1" w:themeFillShade="A6"/>
            <w:vAlign w:val="center"/>
          </w:tcPr>
          <w:p w14:paraId="7EF082B2" w14:textId="2CC5CF5F" w:rsidR="00345EA1" w:rsidRPr="00504735" w:rsidRDefault="00345EA1" w:rsidP="00345EA1">
            <w:pPr>
              <w:pStyle w:val="ListParagraph1"/>
              <w:ind w:left="169" w:hanging="142"/>
              <w:rPr>
                <w:rFonts w:eastAsia="Times New Roman" w:cstheme="minorHAnsi"/>
                <w:b/>
                <w:color w:val="000000"/>
                <w:szCs w:val="20"/>
                <w:lang w:val="fr-FR" w:bidi="hi-IN"/>
              </w:rPr>
            </w:pPr>
            <w:r w:rsidRPr="00504735">
              <w:rPr>
                <w:rFonts w:eastAsia="Times New Roman" w:cstheme="minorHAnsi"/>
                <w:b/>
                <w:bCs/>
                <w:spacing w:val="-2"/>
                <w:szCs w:val="20"/>
                <w:lang w:val="fr-FR" w:bidi="hi-IN"/>
              </w:rPr>
              <w:t>CODAGE</w:t>
            </w:r>
          </w:p>
        </w:tc>
        <w:tc>
          <w:tcPr>
            <w:tcW w:w="500" w:type="pct"/>
            <w:shd w:val="clear" w:color="auto" w:fill="A6A6A6" w:themeFill="background1" w:themeFillShade="A6"/>
            <w:vAlign w:val="center"/>
          </w:tcPr>
          <w:p w14:paraId="6BD2DEC6" w14:textId="1B71B235" w:rsidR="00345EA1" w:rsidRPr="00504735" w:rsidRDefault="00345EA1" w:rsidP="00345EA1">
            <w:pPr>
              <w:pStyle w:val="ListParagraph1"/>
              <w:ind w:left="0"/>
              <w:rPr>
                <w:rFonts w:eastAsia="Times New Roman" w:cstheme="minorHAnsi"/>
                <w:b/>
                <w:color w:val="000000"/>
                <w:szCs w:val="20"/>
                <w:lang w:val="fr-FR" w:bidi="hi-IN"/>
              </w:rPr>
            </w:pPr>
            <w:r w:rsidRPr="00504735">
              <w:rPr>
                <w:rFonts w:eastAsia="Arial Narrow" w:cstheme="minorHAnsi"/>
                <w:b/>
                <w:bCs/>
                <w:spacing w:val="-2"/>
                <w:szCs w:val="20"/>
                <w:lang w:val="fr-FR" w:bidi="hi-IN"/>
              </w:rPr>
              <w:t>PASSEZ À</w:t>
            </w:r>
          </w:p>
        </w:tc>
      </w:tr>
      <w:tr w:rsidR="007212F0" w:rsidRPr="006974FC" w14:paraId="7C275E3E" w14:textId="77777777" w:rsidTr="007212F0">
        <w:trPr>
          <w:trHeight w:val="70"/>
          <w:jc w:val="center"/>
        </w:trPr>
        <w:tc>
          <w:tcPr>
            <w:tcW w:w="289" w:type="pct"/>
          </w:tcPr>
          <w:p w14:paraId="463D835C"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40E53458" w14:textId="1916E454" w:rsidR="007212F0" w:rsidRPr="00504735" w:rsidRDefault="007212F0" w:rsidP="007212F0">
            <w:pPr>
              <w:rPr>
                <w:rFonts w:cstheme="minorHAnsi"/>
                <w:szCs w:val="20"/>
                <w:lang w:val="fr-FR"/>
              </w:rPr>
            </w:pPr>
            <w:r w:rsidRPr="00504735">
              <w:rPr>
                <w:rFonts w:cstheme="minorHAnsi"/>
                <w:szCs w:val="20"/>
                <w:lang w:val="fr-FR"/>
              </w:rPr>
              <w:t>Retrait des implants</w:t>
            </w:r>
          </w:p>
        </w:tc>
        <w:tc>
          <w:tcPr>
            <w:tcW w:w="999" w:type="pct"/>
          </w:tcPr>
          <w:p w14:paraId="3415D83B"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4515151E"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val="restart"/>
          </w:tcPr>
          <w:p w14:paraId="54D7F6E4" w14:textId="77777777" w:rsidR="007212F0" w:rsidRPr="00504735" w:rsidRDefault="007212F0" w:rsidP="007212F0">
            <w:pPr>
              <w:pStyle w:val="ListParagraph1"/>
              <w:ind w:left="0"/>
              <w:rPr>
                <w:rFonts w:eastAsia="Times New Roman" w:cstheme="minorHAnsi"/>
                <w:color w:val="000000"/>
                <w:szCs w:val="20"/>
                <w:lang w:val="fr-FR" w:bidi="hi-IN"/>
              </w:rPr>
            </w:pPr>
          </w:p>
        </w:tc>
      </w:tr>
      <w:tr w:rsidR="007212F0" w:rsidRPr="006974FC" w14:paraId="5812FD21" w14:textId="77777777" w:rsidTr="007212F0">
        <w:trPr>
          <w:trHeight w:val="20"/>
          <w:jc w:val="center"/>
        </w:trPr>
        <w:tc>
          <w:tcPr>
            <w:tcW w:w="289" w:type="pct"/>
          </w:tcPr>
          <w:p w14:paraId="0D57736D"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6EF3DCA9" w14:textId="6BF80EC0" w:rsidR="007212F0" w:rsidRPr="00504735" w:rsidRDefault="007212F0" w:rsidP="007212F0">
            <w:pPr>
              <w:rPr>
                <w:rFonts w:cstheme="minorHAnsi"/>
                <w:szCs w:val="20"/>
                <w:lang w:val="fr-FR"/>
              </w:rPr>
            </w:pPr>
            <w:r w:rsidRPr="00504735">
              <w:rPr>
                <w:rFonts w:cstheme="minorHAnsi"/>
                <w:szCs w:val="20"/>
                <w:lang w:val="fr-FR"/>
              </w:rPr>
              <w:t>Diaphragme</w:t>
            </w:r>
          </w:p>
        </w:tc>
        <w:tc>
          <w:tcPr>
            <w:tcW w:w="999" w:type="pct"/>
          </w:tcPr>
          <w:p w14:paraId="1C6524DA"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6F437092"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094285C8"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514FB0C5" w14:textId="77777777" w:rsidTr="007212F0">
        <w:trPr>
          <w:trHeight w:val="20"/>
          <w:jc w:val="center"/>
        </w:trPr>
        <w:tc>
          <w:tcPr>
            <w:tcW w:w="289" w:type="pct"/>
          </w:tcPr>
          <w:p w14:paraId="6B85D305"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07FD6693" w14:textId="043C8DD8" w:rsidR="007212F0" w:rsidRPr="00504735" w:rsidRDefault="007212F0" w:rsidP="007212F0">
            <w:pPr>
              <w:rPr>
                <w:rFonts w:cstheme="minorHAnsi"/>
                <w:szCs w:val="20"/>
                <w:lang w:val="fr-FR"/>
              </w:rPr>
            </w:pPr>
            <w:r w:rsidRPr="00504735">
              <w:rPr>
                <w:rFonts w:cstheme="minorHAnsi"/>
                <w:szCs w:val="20"/>
                <w:lang w:val="fr-FR"/>
              </w:rPr>
              <w:t>Mousse/gelée</w:t>
            </w:r>
          </w:p>
        </w:tc>
        <w:tc>
          <w:tcPr>
            <w:tcW w:w="999" w:type="pct"/>
          </w:tcPr>
          <w:p w14:paraId="1F54BD57"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10F08554"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7637AF5E"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3A61279F" w14:textId="77777777" w:rsidTr="007212F0">
        <w:trPr>
          <w:trHeight w:val="20"/>
          <w:jc w:val="center"/>
        </w:trPr>
        <w:tc>
          <w:tcPr>
            <w:tcW w:w="289" w:type="pct"/>
          </w:tcPr>
          <w:p w14:paraId="793D46B6"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3ECEA975" w14:textId="5363B14A" w:rsidR="007212F0" w:rsidRPr="00504735" w:rsidRDefault="0067282C" w:rsidP="007212F0">
            <w:pPr>
              <w:rPr>
                <w:rFonts w:cstheme="minorHAnsi"/>
                <w:szCs w:val="20"/>
                <w:lang w:val="fr-FR"/>
              </w:rPr>
            </w:pPr>
            <w:r w:rsidRPr="0067282C">
              <w:rPr>
                <w:rFonts w:cstheme="minorHAnsi"/>
                <w:szCs w:val="20"/>
                <w:lang w:val="fr-FR"/>
              </w:rPr>
              <w:t>Méthode des jours fixes (MJF)</w:t>
            </w:r>
          </w:p>
        </w:tc>
        <w:tc>
          <w:tcPr>
            <w:tcW w:w="999" w:type="pct"/>
          </w:tcPr>
          <w:p w14:paraId="1947B25E" w14:textId="77777777" w:rsidR="007212F0" w:rsidRPr="00504735" w:rsidRDefault="007212F0" w:rsidP="007212F0">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6E9270D9"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03003796"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04DE4BF9" w14:textId="77777777" w:rsidTr="007212F0">
        <w:trPr>
          <w:trHeight w:val="20"/>
          <w:jc w:val="center"/>
        </w:trPr>
        <w:tc>
          <w:tcPr>
            <w:tcW w:w="289" w:type="pct"/>
          </w:tcPr>
          <w:p w14:paraId="3C39C619"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0F717491" w14:textId="3CC0135F" w:rsidR="007212F0" w:rsidRPr="00504735" w:rsidRDefault="007212F0" w:rsidP="007212F0">
            <w:pPr>
              <w:rPr>
                <w:rFonts w:cstheme="minorHAnsi"/>
                <w:szCs w:val="20"/>
                <w:lang w:val="fr-FR"/>
              </w:rPr>
            </w:pPr>
            <w:r w:rsidRPr="00504735">
              <w:rPr>
                <w:rFonts w:cstheme="minorHAnsi"/>
                <w:szCs w:val="20"/>
                <w:lang w:val="fr-FR"/>
              </w:rPr>
              <w:t>Pilule contraceptive d'urgence</w:t>
            </w:r>
          </w:p>
        </w:tc>
        <w:tc>
          <w:tcPr>
            <w:tcW w:w="999" w:type="pct"/>
          </w:tcPr>
          <w:p w14:paraId="0E919D18"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034460F6"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71487C87"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5C49F650" w14:textId="77777777" w:rsidTr="007212F0">
        <w:trPr>
          <w:trHeight w:val="20"/>
          <w:jc w:val="center"/>
        </w:trPr>
        <w:tc>
          <w:tcPr>
            <w:tcW w:w="289" w:type="pct"/>
          </w:tcPr>
          <w:p w14:paraId="5F153C7D"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4CBE679E" w14:textId="10E0A97F" w:rsidR="007212F0" w:rsidRPr="00504735" w:rsidRDefault="007212F0" w:rsidP="007212F0">
            <w:pPr>
              <w:rPr>
                <w:rFonts w:cstheme="minorHAnsi"/>
                <w:szCs w:val="20"/>
                <w:lang w:val="fr-FR"/>
              </w:rPr>
            </w:pPr>
            <w:r w:rsidRPr="00504735">
              <w:rPr>
                <w:rFonts w:cstheme="minorHAnsi"/>
                <w:szCs w:val="20"/>
                <w:lang w:val="fr-FR"/>
              </w:rPr>
              <w:t xml:space="preserve">Stérilisation par laparoscopie </w:t>
            </w:r>
          </w:p>
        </w:tc>
        <w:tc>
          <w:tcPr>
            <w:tcW w:w="999" w:type="pct"/>
          </w:tcPr>
          <w:p w14:paraId="3F99FAEE"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113C50D5"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51F5C316"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0F157BB0" w14:textId="77777777" w:rsidTr="007212F0">
        <w:trPr>
          <w:trHeight w:val="20"/>
          <w:jc w:val="center"/>
        </w:trPr>
        <w:tc>
          <w:tcPr>
            <w:tcW w:w="289" w:type="pct"/>
          </w:tcPr>
          <w:p w14:paraId="1C7B344E"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3D9254A0" w14:textId="2987280C" w:rsidR="007212F0" w:rsidRPr="00504735" w:rsidRDefault="007212F0" w:rsidP="007212F0">
            <w:pPr>
              <w:rPr>
                <w:rFonts w:cstheme="minorHAnsi"/>
                <w:szCs w:val="20"/>
                <w:lang w:val="fr-FR"/>
              </w:rPr>
            </w:pPr>
            <w:r w:rsidRPr="00504735">
              <w:rPr>
                <w:rFonts w:cstheme="minorHAnsi"/>
                <w:szCs w:val="20"/>
                <w:lang w:val="fr-FR"/>
              </w:rPr>
              <w:t>Stérilisation par mini laparotomie</w:t>
            </w:r>
            <w:r w:rsidR="0071504B">
              <w:rPr>
                <w:rFonts w:cstheme="minorHAnsi"/>
                <w:szCs w:val="20"/>
                <w:lang w:val="fr-FR"/>
              </w:rPr>
              <w:t xml:space="preserve"> (fém</w:t>
            </w:r>
            <w:r w:rsidR="00347D5F">
              <w:rPr>
                <w:rFonts w:cstheme="minorHAnsi"/>
                <w:szCs w:val="20"/>
                <w:lang w:val="fr-FR"/>
              </w:rPr>
              <w:t>inine)</w:t>
            </w:r>
          </w:p>
        </w:tc>
        <w:tc>
          <w:tcPr>
            <w:tcW w:w="999" w:type="pct"/>
          </w:tcPr>
          <w:p w14:paraId="31C5521F"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79EC3A7D"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768CB555"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3E14A643" w14:textId="77777777" w:rsidTr="007212F0">
        <w:trPr>
          <w:trHeight w:val="20"/>
          <w:jc w:val="center"/>
        </w:trPr>
        <w:tc>
          <w:tcPr>
            <w:tcW w:w="289" w:type="pct"/>
          </w:tcPr>
          <w:p w14:paraId="4636C184"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3DAAAFBB" w14:textId="1EEF4107" w:rsidR="007212F0" w:rsidRPr="00504735" w:rsidRDefault="007212F0" w:rsidP="007212F0">
            <w:pPr>
              <w:rPr>
                <w:rFonts w:cstheme="minorHAnsi"/>
                <w:szCs w:val="20"/>
                <w:lang w:val="fr-FR"/>
              </w:rPr>
            </w:pPr>
            <w:r w:rsidRPr="00504735">
              <w:rPr>
                <w:rFonts w:cstheme="minorHAnsi"/>
                <w:szCs w:val="20"/>
                <w:lang w:val="fr-FR"/>
              </w:rPr>
              <w:t>Stérilisation post-partum</w:t>
            </w:r>
          </w:p>
        </w:tc>
        <w:tc>
          <w:tcPr>
            <w:tcW w:w="999" w:type="pct"/>
          </w:tcPr>
          <w:p w14:paraId="58247D69"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0AEC153E"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1DF794D0"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58FD5ADD" w14:textId="77777777" w:rsidTr="007212F0">
        <w:trPr>
          <w:trHeight w:val="20"/>
          <w:jc w:val="center"/>
        </w:trPr>
        <w:tc>
          <w:tcPr>
            <w:tcW w:w="289" w:type="pct"/>
          </w:tcPr>
          <w:p w14:paraId="393B22BF"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2CB0BB07" w14:textId="69686C30" w:rsidR="007212F0" w:rsidRPr="00504735" w:rsidRDefault="007212F0" w:rsidP="007212F0">
            <w:pPr>
              <w:rPr>
                <w:rFonts w:cstheme="minorHAnsi"/>
                <w:szCs w:val="20"/>
                <w:lang w:val="fr-FR" w:bidi="hi-IN"/>
              </w:rPr>
            </w:pPr>
            <w:r w:rsidRPr="00504735">
              <w:rPr>
                <w:rFonts w:cstheme="minorHAnsi"/>
                <w:szCs w:val="20"/>
                <w:lang w:val="fr-FR"/>
              </w:rPr>
              <w:t>Stérilisation post-avortement</w:t>
            </w:r>
          </w:p>
        </w:tc>
        <w:tc>
          <w:tcPr>
            <w:tcW w:w="999" w:type="pct"/>
          </w:tcPr>
          <w:p w14:paraId="1303B384"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100A9CBB"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022B7A3E"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6732F4EC" w14:textId="77777777" w:rsidTr="007212F0">
        <w:trPr>
          <w:trHeight w:val="20"/>
          <w:jc w:val="center"/>
        </w:trPr>
        <w:tc>
          <w:tcPr>
            <w:tcW w:w="289" w:type="pct"/>
          </w:tcPr>
          <w:p w14:paraId="0A93AEED"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5EAA6E05" w14:textId="0A2AC3A5" w:rsidR="007212F0" w:rsidRPr="00504735" w:rsidRDefault="007212F0" w:rsidP="007212F0">
            <w:pPr>
              <w:rPr>
                <w:rFonts w:cstheme="minorHAnsi"/>
                <w:szCs w:val="20"/>
                <w:lang w:val="fr-FR"/>
              </w:rPr>
            </w:pPr>
            <w:r w:rsidRPr="00504735">
              <w:rPr>
                <w:rFonts w:cstheme="minorHAnsi"/>
                <w:szCs w:val="20"/>
                <w:lang w:val="fr-FR"/>
              </w:rPr>
              <w:t xml:space="preserve">Stérilisation masculine - </w:t>
            </w:r>
            <w:r w:rsidR="007E5BCF" w:rsidRPr="00504735">
              <w:rPr>
                <w:rFonts w:cstheme="minorHAnsi"/>
                <w:szCs w:val="20"/>
                <w:lang w:val="fr-FR"/>
              </w:rPr>
              <w:t>VSB (VASECTOMIE SANS BISTOURI)</w:t>
            </w:r>
            <w:r w:rsidRPr="00504735">
              <w:rPr>
                <w:rFonts w:cstheme="minorHAnsi"/>
                <w:szCs w:val="20"/>
                <w:lang w:val="fr-FR"/>
              </w:rPr>
              <w:t xml:space="preserve"> </w:t>
            </w:r>
          </w:p>
        </w:tc>
        <w:tc>
          <w:tcPr>
            <w:tcW w:w="999" w:type="pct"/>
          </w:tcPr>
          <w:p w14:paraId="4B4BB14C"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31DD97A3"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1D0F18B1" w14:textId="77777777" w:rsidR="007212F0" w:rsidRPr="00504735" w:rsidRDefault="007212F0" w:rsidP="007212F0">
            <w:pPr>
              <w:pStyle w:val="ListParagraph1"/>
              <w:rPr>
                <w:rFonts w:eastAsia="Times New Roman" w:cstheme="minorHAnsi"/>
                <w:color w:val="000000"/>
                <w:szCs w:val="20"/>
                <w:lang w:val="fr-FR" w:bidi="hi-IN"/>
              </w:rPr>
            </w:pPr>
          </w:p>
        </w:tc>
      </w:tr>
    </w:tbl>
    <w:p w14:paraId="28EAEB89" w14:textId="77777777" w:rsidR="0076087E" w:rsidRPr="00504735" w:rsidRDefault="0076087E">
      <w:pPr>
        <w:rPr>
          <w:rFonts w:cstheme="minorHAnsi"/>
          <w:sz w:val="20"/>
          <w:szCs w:val="20"/>
          <w:lang w:val="fr-FR"/>
        </w:rPr>
      </w:pPr>
    </w:p>
    <w:p w14:paraId="4C999501" w14:textId="25A55D80" w:rsidR="0076087E" w:rsidRPr="00504735" w:rsidRDefault="007212F0" w:rsidP="007212F0">
      <w:pPr>
        <w:jc w:val="center"/>
        <w:rPr>
          <w:rFonts w:cstheme="minorHAnsi"/>
          <w:sz w:val="20"/>
          <w:szCs w:val="20"/>
          <w:lang w:val="fr-FR"/>
        </w:rPr>
      </w:pPr>
      <w:r w:rsidRPr="00504735">
        <w:rPr>
          <w:rFonts w:eastAsia="Arial Narrow" w:cstheme="minorHAnsi"/>
          <w:b/>
          <w:bCs/>
          <w:sz w:val="20"/>
          <w:szCs w:val="20"/>
          <w:lang w:val="fr-FR" w:bidi="hi-IN"/>
        </w:rPr>
        <w:t>SECTION 6 : ÉQUIPEMENT, MÉDICAMENTS ET FOURNITURES</w:t>
      </w:r>
    </w:p>
    <w:tbl>
      <w:tblPr>
        <w:tblStyle w:val="TableGrid"/>
        <w:tblW w:w="4748" w:type="pct"/>
        <w:tblInd w:w="279" w:type="dxa"/>
        <w:tblLayout w:type="fixed"/>
        <w:tblLook w:val="04A0" w:firstRow="1" w:lastRow="0" w:firstColumn="1" w:lastColumn="0" w:noHBand="0" w:noVBand="1"/>
      </w:tblPr>
      <w:tblGrid>
        <w:gridCol w:w="567"/>
        <w:gridCol w:w="4245"/>
        <w:gridCol w:w="2127"/>
        <w:gridCol w:w="2020"/>
        <w:gridCol w:w="991"/>
      </w:tblGrid>
      <w:tr w:rsidR="00345EA1" w:rsidRPr="006974FC" w14:paraId="77816E15" w14:textId="77777777" w:rsidTr="005E753F">
        <w:trPr>
          <w:trHeight w:val="233"/>
          <w:tblHeader/>
        </w:trPr>
        <w:tc>
          <w:tcPr>
            <w:tcW w:w="285" w:type="pct"/>
            <w:shd w:val="clear" w:color="auto" w:fill="BFBFBF" w:themeFill="background1" w:themeFillShade="BF"/>
            <w:vAlign w:val="center"/>
          </w:tcPr>
          <w:p w14:paraId="3AF618A9" w14:textId="70F34242" w:rsidR="00345EA1" w:rsidRPr="00504735" w:rsidRDefault="00760CD1" w:rsidP="00345EA1">
            <w:pPr>
              <w:tabs>
                <w:tab w:val="left" w:pos="-720"/>
              </w:tabs>
              <w:suppressAutoHyphens/>
              <w:jc w:val="center"/>
              <w:rPr>
                <w:rFonts w:cstheme="minorHAnsi"/>
                <w:b/>
                <w:spacing w:val="-2"/>
                <w:szCs w:val="20"/>
                <w:rtl/>
                <w:cs/>
                <w:lang w:val="fr-FR"/>
              </w:rPr>
            </w:pPr>
            <w:r>
              <w:rPr>
                <w:rFonts w:eastAsia="Arial Narrow" w:cstheme="minorHAnsi"/>
                <w:b/>
                <w:bCs/>
                <w:spacing w:val="-2"/>
                <w:szCs w:val="20"/>
                <w:cs/>
                <w:lang w:val="fr-FR" w:bidi="hi-IN"/>
              </w:rPr>
              <w:t>#</w:t>
            </w:r>
          </w:p>
        </w:tc>
        <w:tc>
          <w:tcPr>
            <w:tcW w:w="2133" w:type="pct"/>
            <w:shd w:val="clear" w:color="auto" w:fill="BFBFBF" w:themeFill="background1" w:themeFillShade="BF"/>
            <w:vAlign w:val="center"/>
          </w:tcPr>
          <w:p w14:paraId="0E1CE84F" w14:textId="56BB08CE" w:rsidR="00345EA1" w:rsidRPr="00504735" w:rsidRDefault="00345EA1" w:rsidP="00345EA1">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084" w:type="pct"/>
            <w:gridSpan w:val="2"/>
            <w:shd w:val="clear" w:color="auto" w:fill="BFBFBF" w:themeFill="background1" w:themeFillShade="BF"/>
            <w:vAlign w:val="center"/>
          </w:tcPr>
          <w:p w14:paraId="0608DB2C" w14:textId="1F644424" w:rsidR="00345EA1" w:rsidRPr="00504735" w:rsidRDefault="00345EA1" w:rsidP="00345EA1">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498" w:type="pct"/>
            <w:shd w:val="clear" w:color="auto" w:fill="BFBFBF" w:themeFill="background1" w:themeFillShade="BF"/>
            <w:vAlign w:val="center"/>
          </w:tcPr>
          <w:p w14:paraId="1CCCCA81" w14:textId="089F7059" w:rsidR="00345EA1" w:rsidRPr="00504735" w:rsidRDefault="00345EA1" w:rsidP="00345EA1">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76087E" w:rsidRPr="006974FC" w14:paraId="1B1DA278" w14:textId="77777777" w:rsidTr="00FF0244">
        <w:trPr>
          <w:trHeight w:val="539"/>
          <w:tblHeader/>
        </w:trPr>
        <w:tc>
          <w:tcPr>
            <w:tcW w:w="285" w:type="pct"/>
            <w:shd w:val="clear" w:color="auto" w:fill="DEEAF6" w:themeFill="accent1" w:themeFillTint="33"/>
            <w:vAlign w:val="center"/>
          </w:tcPr>
          <w:p w14:paraId="3B6916D0" w14:textId="77777777" w:rsidR="0076087E" w:rsidRPr="00504735" w:rsidRDefault="009733F9" w:rsidP="005E753F">
            <w:pPr>
              <w:tabs>
                <w:tab w:val="left" w:pos="-720"/>
              </w:tabs>
              <w:suppressAutoHyphens/>
              <w:jc w:val="center"/>
              <w:rPr>
                <w:rFonts w:eastAsia="Arial Narrow" w:cstheme="minorHAnsi"/>
                <w:b/>
                <w:bCs/>
                <w:spacing w:val="-2"/>
                <w:szCs w:val="20"/>
                <w:cs/>
                <w:lang w:val="fr-FR" w:bidi="hi-IN"/>
              </w:rPr>
            </w:pPr>
            <w:r w:rsidRPr="00504735">
              <w:rPr>
                <w:rFonts w:eastAsia="Arial Narrow" w:cstheme="minorHAnsi"/>
                <w:b/>
                <w:bCs/>
                <w:spacing w:val="-2"/>
                <w:szCs w:val="20"/>
                <w:lang w:val="fr-FR" w:bidi="hi-IN"/>
              </w:rPr>
              <w:t>601</w:t>
            </w:r>
          </w:p>
        </w:tc>
        <w:tc>
          <w:tcPr>
            <w:tcW w:w="4217" w:type="pct"/>
            <w:gridSpan w:val="3"/>
            <w:shd w:val="clear" w:color="auto" w:fill="DEEAF6" w:themeFill="accent1" w:themeFillTint="33"/>
            <w:vAlign w:val="center"/>
          </w:tcPr>
          <w:p w14:paraId="45FEDF9C" w14:textId="69CA93CC" w:rsidR="00924089" w:rsidRPr="00504735" w:rsidRDefault="00913B80" w:rsidP="00924089">
            <w:pPr>
              <w:tabs>
                <w:tab w:val="left" w:pos="-720"/>
              </w:tabs>
              <w:suppressAutoHyphens/>
              <w:rPr>
                <w:rFonts w:eastAsia="Arial Narrow" w:cstheme="minorHAnsi"/>
                <w:b/>
                <w:bCs/>
                <w:noProof/>
                <w:spacing w:val="-2"/>
                <w:szCs w:val="20"/>
                <w:lang w:val="fr-FR" w:eastAsia="en-IN" w:bidi="hi-IN"/>
              </w:rPr>
            </w:pPr>
            <w:r w:rsidRPr="00504735">
              <w:rPr>
                <w:rFonts w:eastAsia="Arial Narrow" w:cstheme="minorHAnsi"/>
                <w:b/>
                <w:bCs/>
                <w:noProof/>
                <w:spacing w:val="-2"/>
                <w:szCs w:val="20"/>
                <w:lang w:val="fr-FR" w:eastAsia="en-IN" w:bidi="hi-IN"/>
              </w:rPr>
              <w:t>DIU</w:t>
            </w:r>
          </w:p>
          <w:p w14:paraId="2564F171" w14:textId="0EAB729E" w:rsidR="0076087E" w:rsidRPr="00504735" w:rsidRDefault="00924089" w:rsidP="00924089">
            <w:pPr>
              <w:keepNext/>
              <w:widowControl w:val="0"/>
              <w:tabs>
                <w:tab w:val="left" w:pos="0"/>
              </w:tabs>
              <w:suppressAutoHyphens/>
              <w:outlineLvl w:val="1"/>
              <w:rPr>
                <w:rFonts w:eastAsia="Times New Roman" w:cstheme="minorHAnsi"/>
                <w:b/>
                <w:bCs/>
                <w:spacing w:val="-2"/>
                <w:szCs w:val="20"/>
                <w:cs/>
                <w:lang w:val="fr-FR" w:bidi="hi-IN"/>
              </w:rPr>
            </w:pPr>
            <w:r w:rsidRPr="00504735">
              <w:rPr>
                <w:rFonts w:eastAsia="Arial Narrow" w:cstheme="minorHAnsi"/>
                <w:b/>
                <w:bCs/>
                <w:noProof/>
                <w:spacing w:val="-2"/>
                <w:szCs w:val="20"/>
                <w:lang w:val="fr-FR" w:eastAsia="en-IN" w:bidi="hi-IN"/>
              </w:rPr>
              <w:t>Vérifier : Si 5</w:t>
            </w:r>
            <w:r w:rsidR="00BC05B0">
              <w:rPr>
                <w:rFonts w:eastAsia="Arial Narrow" w:cstheme="minorHAnsi"/>
                <w:b/>
                <w:bCs/>
                <w:noProof/>
                <w:spacing w:val="-2"/>
                <w:szCs w:val="20"/>
                <w:lang w:val="fr-FR" w:eastAsia="en-IN" w:bidi="hi-IN"/>
              </w:rPr>
              <w:t>13</w:t>
            </w:r>
            <w:r w:rsidRPr="00504735">
              <w:rPr>
                <w:rFonts w:eastAsia="Arial Narrow" w:cstheme="minorHAnsi"/>
                <w:b/>
                <w:bCs/>
                <w:noProof/>
                <w:spacing w:val="-2"/>
                <w:szCs w:val="20"/>
                <w:lang w:val="fr-FR" w:eastAsia="en-IN" w:bidi="hi-IN"/>
              </w:rPr>
              <w:t>A ≠ 5 OU 5</w:t>
            </w:r>
            <w:r w:rsidR="00BC05B0">
              <w:rPr>
                <w:rFonts w:eastAsia="Arial Narrow" w:cstheme="minorHAnsi"/>
                <w:b/>
                <w:bCs/>
                <w:noProof/>
                <w:spacing w:val="-2"/>
                <w:szCs w:val="20"/>
                <w:lang w:val="fr-FR" w:eastAsia="en-IN" w:bidi="hi-IN"/>
              </w:rPr>
              <w:t>13</w:t>
            </w:r>
            <w:r w:rsidRPr="00504735">
              <w:rPr>
                <w:rFonts w:eastAsia="Arial Narrow" w:cstheme="minorHAnsi"/>
                <w:b/>
                <w:bCs/>
                <w:noProof/>
                <w:spacing w:val="-2"/>
                <w:szCs w:val="20"/>
                <w:lang w:val="fr-FR" w:eastAsia="en-IN" w:bidi="hi-IN"/>
              </w:rPr>
              <w:t>B ≠ 5 OU 5</w:t>
            </w:r>
            <w:r w:rsidR="00BC05B0">
              <w:rPr>
                <w:rFonts w:eastAsia="Arial Narrow" w:cstheme="minorHAnsi"/>
                <w:b/>
                <w:bCs/>
                <w:noProof/>
                <w:spacing w:val="-2"/>
                <w:szCs w:val="20"/>
                <w:lang w:val="fr-FR" w:eastAsia="en-IN" w:bidi="hi-IN"/>
              </w:rPr>
              <w:t>13</w:t>
            </w:r>
            <w:r w:rsidRPr="00504735">
              <w:rPr>
                <w:rFonts w:eastAsia="Arial Narrow" w:cstheme="minorHAnsi"/>
                <w:b/>
                <w:bCs/>
                <w:noProof/>
                <w:spacing w:val="-2"/>
                <w:szCs w:val="20"/>
                <w:lang w:val="fr-FR" w:eastAsia="en-IN" w:bidi="hi-IN"/>
              </w:rPr>
              <w:t>C ≠ 5 OU 5</w:t>
            </w:r>
            <w:r w:rsidR="00BC05B0">
              <w:rPr>
                <w:rFonts w:eastAsia="Arial Narrow" w:cstheme="minorHAnsi"/>
                <w:b/>
                <w:bCs/>
                <w:noProof/>
                <w:spacing w:val="-2"/>
                <w:szCs w:val="20"/>
                <w:lang w:val="fr-FR" w:eastAsia="en-IN" w:bidi="hi-IN"/>
              </w:rPr>
              <w:t>13</w:t>
            </w:r>
            <w:r w:rsidRPr="00504735">
              <w:rPr>
                <w:rFonts w:eastAsia="Arial Narrow" w:cstheme="minorHAnsi"/>
                <w:b/>
                <w:bCs/>
                <w:noProof/>
                <w:spacing w:val="-2"/>
                <w:szCs w:val="20"/>
                <w:lang w:val="fr-FR" w:eastAsia="en-IN" w:bidi="hi-IN"/>
              </w:rPr>
              <w:t>D ≠ 5</w:t>
            </w:r>
          </w:p>
        </w:tc>
        <w:tc>
          <w:tcPr>
            <w:tcW w:w="498" w:type="pct"/>
            <w:shd w:val="clear" w:color="auto" w:fill="DEEAF6" w:themeFill="accent1" w:themeFillTint="33"/>
            <w:vAlign w:val="center"/>
          </w:tcPr>
          <w:p w14:paraId="2C8F312D" w14:textId="77777777" w:rsidR="0076087E" w:rsidRPr="00504735" w:rsidRDefault="0076087E" w:rsidP="005E753F">
            <w:pPr>
              <w:suppressAutoHyphens/>
              <w:ind w:left="-78" w:right="-102"/>
              <w:jc w:val="center"/>
              <w:rPr>
                <w:rFonts w:eastAsia="Arial Narrow" w:cstheme="minorHAnsi"/>
                <w:b/>
                <w:bCs/>
                <w:spacing w:val="-2"/>
                <w:szCs w:val="20"/>
                <w:cs/>
                <w:lang w:val="fr-FR" w:bidi="hi-IN"/>
              </w:rPr>
            </w:pPr>
          </w:p>
          <w:p w14:paraId="0C5E5CE0" w14:textId="77777777" w:rsidR="004001B6" w:rsidRPr="00504735" w:rsidRDefault="004001B6" w:rsidP="005E753F">
            <w:pPr>
              <w:suppressAutoHyphens/>
              <w:ind w:left="-78" w:right="-102"/>
              <w:jc w:val="center"/>
              <w:rPr>
                <w:rFonts w:eastAsia="Arial Narrow" w:cstheme="minorHAnsi"/>
                <w:b/>
                <w:bCs/>
                <w:spacing w:val="-2"/>
                <w:szCs w:val="20"/>
                <w:cs/>
                <w:lang w:val="fr-FR" w:bidi="hi-IN"/>
              </w:rPr>
            </w:pPr>
            <w:r w:rsidRPr="00504735">
              <w:rPr>
                <w:rFonts w:eastAsia="Arial Narrow" w:cs="Mangal"/>
                <w:b/>
                <w:bCs/>
                <w:spacing w:val="-2"/>
                <w:szCs w:val="20"/>
                <w:cs/>
                <w:lang w:val="fr-FR" w:bidi="hi-IN"/>
              </w:rPr>
              <w:t>607</w:t>
            </w:r>
          </w:p>
        </w:tc>
      </w:tr>
      <w:tr w:rsidR="00924089" w:rsidRPr="006974FC" w14:paraId="250C9458" w14:textId="77777777" w:rsidTr="005E753F">
        <w:trPr>
          <w:trHeight w:val="986"/>
        </w:trPr>
        <w:tc>
          <w:tcPr>
            <w:tcW w:w="285" w:type="pct"/>
          </w:tcPr>
          <w:p w14:paraId="5AEE85B2" w14:textId="77777777" w:rsidR="00924089" w:rsidRPr="00E8509A" w:rsidRDefault="00924089" w:rsidP="00924089">
            <w:pPr>
              <w:jc w:val="center"/>
              <w:rPr>
                <w:rFonts w:cstheme="minorHAnsi"/>
                <w:sz w:val="18"/>
                <w:szCs w:val="18"/>
                <w:lang w:val="fr-FR"/>
              </w:rPr>
            </w:pPr>
            <w:r w:rsidRPr="00E8509A">
              <w:rPr>
                <w:rFonts w:eastAsia="Arial Narrow" w:cs="Mangal"/>
                <w:sz w:val="18"/>
                <w:szCs w:val="18"/>
                <w:cs/>
                <w:lang w:val="fr-FR" w:bidi="hi-IN"/>
              </w:rPr>
              <w:t>602</w:t>
            </w:r>
          </w:p>
        </w:tc>
        <w:tc>
          <w:tcPr>
            <w:tcW w:w="2133" w:type="pct"/>
          </w:tcPr>
          <w:p w14:paraId="0B8BEF09" w14:textId="30F360F7" w:rsidR="00924089" w:rsidRPr="00504735" w:rsidRDefault="00924089" w:rsidP="00924089">
            <w:pPr>
              <w:pStyle w:val="ListParagraph1"/>
              <w:spacing w:line="276" w:lineRule="auto"/>
              <w:ind w:left="0"/>
              <w:rPr>
                <w:rFonts w:cstheme="minorHAnsi"/>
                <w:szCs w:val="20"/>
                <w:lang w:val="fr-FR"/>
              </w:rPr>
            </w:pPr>
            <w:r w:rsidRPr="00504735">
              <w:rPr>
                <w:rFonts w:cstheme="minorHAnsi"/>
                <w:szCs w:val="20"/>
                <w:lang w:val="fr-FR"/>
              </w:rPr>
              <w:t xml:space="preserve">Lieu d'insertion/de retrait des </w:t>
            </w:r>
            <w:r w:rsidR="007C278B" w:rsidRPr="00504735">
              <w:rPr>
                <w:rFonts w:cstheme="minorHAnsi"/>
                <w:szCs w:val="20"/>
                <w:lang w:val="fr-FR"/>
              </w:rPr>
              <w:t>DIU</w:t>
            </w:r>
            <w:r w:rsidRPr="00504735">
              <w:rPr>
                <w:rFonts w:cstheme="minorHAnsi"/>
                <w:szCs w:val="20"/>
                <w:lang w:val="fr-FR"/>
              </w:rPr>
              <w:t xml:space="preserve"> dans la structure sanitaire ?</w:t>
            </w:r>
          </w:p>
        </w:tc>
        <w:tc>
          <w:tcPr>
            <w:tcW w:w="2084" w:type="pct"/>
            <w:gridSpan w:val="2"/>
          </w:tcPr>
          <w:p w14:paraId="125DD8EE" w14:textId="277C33C7" w:rsidR="00924089" w:rsidRPr="00504735" w:rsidRDefault="00924089" w:rsidP="00924089">
            <w:pPr>
              <w:tabs>
                <w:tab w:val="left" w:pos="0"/>
                <w:tab w:val="right" w:leader="dot" w:pos="4092"/>
              </w:tabs>
              <w:rPr>
                <w:rFonts w:cstheme="minorHAnsi"/>
                <w:bCs/>
                <w:szCs w:val="20"/>
                <w:lang w:val="fr-FR"/>
              </w:rPr>
            </w:pPr>
            <w:r w:rsidRPr="00504735">
              <w:rPr>
                <w:rFonts w:eastAsia="Arial Narrow" w:cstheme="minorHAnsi"/>
                <w:szCs w:val="20"/>
                <w:lang w:val="fr-FR" w:bidi="hi-IN"/>
              </w:rPr>
              <w:t>Salle de travail</w:t>
            </w:r>
            <w:r w:rsidRPr="00504735">
              <w:rPr>
                <w:rFonts w:eastAsia="Arial Narrow" w:cs="Mangal"/>
                <w:szCs w:val="20"/>
                <w:cs/>
                <w:lang w:val="fr-FR" w:bidi="hi-IN"/>
              </w:rPr>
              <w:tab/>
              <w:t>1</w:t>
            </w:r>
          </w:p>
          <w:p w14:paraId="3557DFD4" w14:textId="6258DFC7" w:rsidR="00924089" w:rsidRPr="00504735" w:rsidRDefault="00924089" w:rsidP="00924089">
            <w:pPr>
              <w:tabs>
                <w:tab w:val="right" w:leader="dot" w:pos="4092"/>
              </w:tabs>
              <w:rPr>
                <w:rFonts w:eastAsia="Arial Narrow" w:cstheme="minorHAnsi"/>
                <w:szCs w:val="20"/>
                <w:cs/>
                <w:lang w:val="fr-FR" w:bidi="hi-IN"/>
              </w:rPr>
            </w:pPr>
            <w:r w:rsidRPr="00504735">
              <w:rPr>
                <w:rFonts w:eastAsia="Arial Narrow" w:cstheme="minorHAnsi"/>
                <w:szCs w:val="20"/>
                <w:lang w:val="fr-FR" w:bidi="hi-IN"/>
              </w:rPr>
              <w:t xml:space="preserve">Coin </w:t>
            </w:r>
            <w:r w:rsidR="006226DA">
              <w:rPr>
                <w:rFonts w:eastAsia="Arial Narrow" w:cstheme="minorHAnsi"/>
                <w:szCs w:val="20"/>
                <w:lang w:val="fr-FR" w:bidi="hi-IN"/>
              </w:rPr>
              <w:t>DIU</w:t>
            </w:r>
            <w:r w:rsidRPr="00504735">
              <w:rPr>
                <w:rFonts w:eastAsia="Arial Narrow" w:cs="Mangal"/>
                <w:szCs w:val="20"/>
                <w:cs/>
                <w:lang w:val="fr-FR" w:bidi="hi-IN"/>
              </w:rPr>
              <w:tab/>
              <w:t>2</w:t>
            </w:r>
          </w:p>
          <w:p w14:paraId="073298CB" w14:textId="32953C86" w:rsidR="00924089" w:rsidRPr="00504735" w:rsidRDefault="000A1F97" w:rsidP="00924089">
            <w:pPr>
              <w:tabs>
                <w:tab w:val="right" w:leader="dot" w:pos="4092"/>
              </w:tabs>
              <w:rPr>
                <w:rFonts w:eastAsia="Arial Narrow" w:cstheme="minorHAnsi"/>
                <w:szCs w:val="20"/>
                <w:cs/>
                <w:lang w:val="fr-FR" w:bidi="hi-IN"/>
              </w:rPr>
            </w:pPr>
            <w:r>
              <w:rPr>
                <w:rFonts w:eastAsia="Arial Narrow" w:cstheme="minorHAnsi"/>
                <w:szCs w:val="20"/>
                <w:lang w:val="fr-FR" w:bidi="hi-IN"/>
              </w:rPr>
              <w:t xml:space="preserve">Bloc opératoire </w:t>
            </w:r>
            <w:r w:rsidR="00924089" w:rsidRPr="00504735">
              <w:rPr>
                <w:rFonts w:eastAsia="Arial Narrow" w:cs="Mangal"/>
                <w:szCs w:val="20"/>
                <w:cs/>
                <w:lang w:val="fr-FR" w:bidi="hi-IN"/>
              </w:rPr>
              <w:tab/>
              <w:t>3</w:t>
            </w:r>
          </w:p>
          <w:p w14:paraId="3B1C4FE1" w14:textId="7191154F" w:rsidR="00924089" w:rsidRPr="00504735" w:rsidRDefault="00924089" w:rsidP="00924089">
            <w:pPr>
              <w:tabs>
                <w:tab w:val="right" w:leader="dot" w:pos="4092"/>
              </w:tabs>
              <w:rPr>
                <w:rFonts w:eastAsia="Arial Narrow" w:cstheme="minorHAnsi"/>
                <w:szCs w:val="20"/>
                <w:lang w:val="fr-FR" w:bidi="hi-IN"/>
              </w:rPr>
            </w:pPr>
            <w:r w:rsidRPr="00504735">
              <w:rPr>
                <w:rFonts w:eastAsia="Arial Narrow" w:cstheme="minorHAnsi"/>
                <w:szCs w:val="20"/>
                <w:lang w:val="fr-FR" w:bidi="hi-IN"/>
              </w:rPr>
              <w:t>Autre (préciser)</w:t>
            </w:r>
            <w:r w:rsidRPr="00504735">
              <w:rPr>
                <w:rFonts w:eastAsia="Arial Narrow" w:cs="Mangal"/>
                <w:szCs w:val="20"/>
                <w:cs/>
                <w:lang w:val="fr-FR" w:bidi="hi-IN"/>
              </w:rPr>
              <w:tab/>
              <w:t>4</w:t>
            </w:r>
          </w:p>
        </w:tc>
        <w:tc>
          <w:tcPr>
            <w:tcW w:w="498" w:type="pct"/>
          </w:tcPr>
          <w:p w14:paraId="4831440D" w14:textId="77777777" w:rsidR="00924089" w:rsidRPr="00504735" w:rsidRDefault="00924089" w:rsidP="00924089">
            <w:pPr>
              <w:rPr>
                <w:rFonts w:cstheme="minorHAnsi"/>
                <w:szCs w:val="20"/>
                <w:lang w:val="fr-FR"/>
              </w:rPr>
            </w:pPr>
          </w:p>
        </w:tc>
      </w:tr>
      <w:tr w:rsidR="00924089" w:rsidRPr="006974FC" w14:paraId="6E030F49" w14:textId="77777777" w:rsidTr="005E753F">
        <w:trPr>
          <w:trHeight w:val="77"/>
        </w:trPr>
        <w:tc>
          <w:tcPr>
            <w:tcW w:w="285" w:type="pct"/>
            <w:vMerge w:val="restart"/>
          </w:tcPr>
          <w:p w14:paraId="6EA3C3D7" w14:textId="77777777" w:rsidR="00924089" w:rsidRPr="00504735" w:rsidRDefault="00924089" w:rsidP="00924089">
            <w:pPr>
              <w:pStyle w:val="ListParagraph1"/>
              <w:spacing w:after="0" w:line="240" w:lineRule="auto"/>
              <w:ind w:left="0"/>
              <w:rPr>
                <w:rFonts w:eastAsia="Arial Narrow" w:cstheme="minorHAnsi"/>
                <w:szCs w:val="20"/>
                <w:cs/>
                <w:lang w:val="fr-FR" w:bidi="hi-IN"/>
              </w:rPr>
            </w:pPr>
            <w:r w:rsidRPr="00504735">
              <w:rPr>
                <w:rFonts w:cstheme="minorHAnsi"/>
                <w:szCs w:val="20"/>
                <w:lang w:val="fr-FR"/>
              </w:rPr>
              <w:t>603</w:t>
            </w:r>
          </w:p>
        </w:tc>
        <w:tc>
          <w:tcPr>
            <w:tcW w:w="2133" w:type="pct"/>
            <w:vMerge w:val="restart"/>
          </w:tcPr>
          <w:p w14:paraId="1B9D0113" w14:textId="1F9E4448" w:rsidR="00924089" w:rsidRPr="00504735" w:rsidRDefault="007C278B" w:rsidP="00924089">
            <w:pPr>
              <w:pStyle w:val="ListParagraph1"/>
              <w:spacing w:after="0" w:line="240" w:lineRule="auto"/>
              <w:ind w:left="0"/>
              <w:rPr>
                <w:rFonts w:cstheme="minorHAnsi"/>
                <w:szCs w:val="20"/>
                <w:lang w:val="fr-FR"/>
              </w:rPr>
            </w:pPr>
            <w:r w:rsidRPr="00504735">
              <w:rPr>
                <w:rFonts w:cstheme="minorHAnsi"/>
                <w:szCs w:val="20"/>
                <w:lang w:val="fr-FR"/>
              </w:rPr>
              <w:t xml:space="preserve">Les équipements suivants pour DIU sont-ils disponibles et fonctionnels </w:t>
            </w:r>
            <w:r w:rsidR="00924089" w:rsidRPr="00504735">
              <w:rPr>
                <w:rFonts w:cstheme="minorHAnsi"/>
                <w:szCs w:val="20"/>
                <w:lang w:val="fr-FR"/>
              </w:rPr>
              <w:t xml:space="preserve">dans la salle de travail et le coin </w:t>
            </w:r>
            <w:r w:rsidRPr="00504735">
              <w:rPr>
                <w:rFonts w:cstheme="minorHAnsi"/>
                <w:szCs w:val="20"/>
                <w:lang w:val="fr-FR"/>
              </w:rPr>
              <w:t>DIU</w:t>
            </w:r>
            <w:r w:rsidR="00924089" w:rsidRPr="00504735">
              <w:rPr>
                <w:rFonts w:cstheme="minorHAnsi"/>
                <w:szCs w:val="20"/>
                <w:lang w:val="fr-FR"/>
              </w:rPr>
              <w:t xml:space="preserve"> ?</w:t>
            </w:r>
          </w:p>
        </w:tc>
        <w:tc>
          <w:tcPr>
            <w:tcW w:w="1069" w:type="pct"/>
            <w:shd w:val="clear" w:color="auto" w:fill="DEEAF6" w:themeFill="accent1" w:themeFillTint="33"/>
          </w:tcPr>
          <w:p w14:paraId="713EF404" w14:textId="2E2B63FE" w:rsidR="00924089" w:rsidRPr="00504735" w:rsidRDefault="00924089" w:rsidP="00924089">
            <w:pPr>
              <w:tabs>
                <w:tab w:val="left" w:pos="0"/>
                <w:tab w:val="right" w:leader="dot" w:pos="4092"/>
              </w:tabs>
              <w:jc w:val="center"/>
              <w:rPr>
                <w:rFonts w:cstheme="minorHAnsi"/>
                <w:b/>
                <w:szCs w:val="20"/>
                <w:lang w:val="fr-FR" w:bidi="hi-IN"/>
              </w:rPr>
            </w:pPr>
            <w:r w:rsidRPr="00504735">
              <w:rPr>
                <w:rFonts w:cstheme="minorHAnsi"/>
                <w:szCs w:val="20"/>
                <w:lang w:val="fr-FR"/>
              </w:rPr>
              <w:t xml:space="preserve">Salle de travail </w:t>
            </w:r>
          </w:p>
        </w:tc>
        <w:tc>
          <w:tcPr>
            <w:tcW w:w="1015" w:type="pct"/>
            <w:shd w:val="clear" w:color="auto" w:fill="DEEAF6" w:themeFill="accent1" w:themeFillTint="33"/>
          </w:tcPr>
          <w:p w14:paraId="17242D8C" w14:textId="1370D364" w:rsidR="00924089" w:rsidRPr="00504735" w:rsidRDefault="00924089" w:rsidP="00924089">
            <w:pPr>
              <w:tabs>
                <w:tab w:val="left" w:pos="0"/>
                <w:tab w:val="right" w:leader="dot" w:pos="4092"/>
              </w:tabs>
              <w:jc w:val="center"/>
              <w:rPr>
                <w:rFonts w:cstheme="minorHAnsi"/>
                <w:b/>
                <w:szCs w:val="20"/>
                <w:lang w:val="fr-FR" w:bidi="hi-IN"/>
              </w:rPr>
            </w:pPr>
            <w:r w:rsidRPr="00504735">
              <w:rPr>
                <w:rFonts w:cstheme="minorHAnsi"/>
                <w:szCs w:val="20"/>
                <w:lang w:val="fr-FR"/>
              </w:rPr>
              <w:t xml:space="preserve">Coin </w:t>
            </w:r>
            <w:r w:rsidR="00A163DB" w:rsidRPr="00504735">
              <w:rPr>
                <w:rFonts w:cstheme="minorHAnsi"/>
                <w:szCs w:val="20"/>
                <w:lang w:val="fr-FR"/>
              </w:rPr>
              <w:t>PF</w:t>
            </w:r>
            <w:r w:rsidRPr="00504735">
              <w:rPr>
                <w:rFonts w:cstheme="minorHAnsi"/>
                <w:szCs w:val="20"/>
                <w:lang w:val="fr-FR"/>
              </w:rPr>
              <w:t xml:space="preserve">/ </w:t>
            </w:r>
            <w:r w:rsidR="00A163DB" w:rsidRPr="00504735">
              <w:rPr>
                <w:rFonts w:cstheme="minorHAnsi"/>
                <w:szCs w:val="20"/>
                <w:lang w:val="fr-FR"/>
              </w:rPr>
              <w:t>DIU</w:t>
            </w:r>
          </w:p>
        </w:tc>
        <w:tc>
          <w:tcPr>
            <w:tcW w:w="498" w:type="pct"/>
          </w:tcPr>
          <w:p w14:paraId="61F42382" w14:textId="4AA22349" w:rsidR="00924089" w:rsidRPr="00504735" w:rsidRDefault="00FD00A3" w:rsidP="00924089">
            <w:pPr>
              <w:rPr>
                <w:rFonts w:cstheme="minorHAnsi"/>
                <w:szCs w:val="20"/>
                <w:lang w:val="fr-FR"/>
              </w:rPr>
            </w:pPr>
            <w:r>
              <w:rPr>
                <w:rFonts w:cstheme="minorHAnsi"/>
                <w:szCs w:val="20"/>
                <w:lang w:val="fr-FR"/>
              </w:rPr>
              <w:t>Autre</w:t>
            </w:r>
          </w:p>
        </w:tc>
      </w:tr>
      <w:tr w:rsidR="00924089" w:rsidRPr="006974FC" w14:paraId="5F6F19BD" w14:textId="77777777" w:rsidTr="005E753F">
        <w:trPr>
          <w:trHeight w:val="20"/>
        </w:trPr>
        <w:tc>
          <w:tcPr>
            <w:tcW w:w="285" w:type="pct"/>
            <w:vMerge/>
          </w:tcPr>
          <w:p w14:paraId="066E544A" w14:textId="77777777" w:rsidR="00924089" w:rsidRPr="00504735" w:rsidRDefault="00924089" w:rsidP="00924089">
            <w:pPr>
              <w:pStyle w:val="ListParagraph1"/>
              <w:spacing w:after="0" w:line="240" w:lineRule="auto"/>
              <w:ind w:left="0"/>
              <w:rPr>
                <w:rFonts w:cstheme="minorHAnsi"/>
                <w:szCs w:val="20"/>
                <w:lang w:val="fr-FR"/>
              </w:rPr>
            </w:pPr>
          </w:p>
        </w:tc>
        <w:tc>
          <w:tcPr>
            <w:tcW w:w="2133" w:type="pct"/>
            <w:vMerge/>
          </w:tcPr>
          <w:p w14:paraId="51A45C98" w14:textId="77777777" w:rsidR="00924089" w:rsidRPr="00504735" w:rsidRDefault="00924089" w:rsidP="00924089">
            <w:pPr>
              <w:pStyle w:val="ListParagraph1"/>
              <w:spacing w:after="0" w:line="240" w:lineRule="auto"/>
              <w:ind w:left="0"/>
              <w:rPr>
                <w:rFonts w:cstheme="minorHAnsi"/>
                <w:szCs w:val="20"/>
                <w:lang w:val="fr-FR"/>
              </w:rPr>
            </w:pPr>
          </w:p>
        </w:tc>
        <w:tc>
          <w:tcPr>
            <w:tcW w:w="1069" w:type="pct"/>
            <w:shd w:val="clear" w:color="auto" w:fill="D9D9D9" w:themeFill="background1" w:themeFillShade="D9"/>
          </w:tcPr>
          <w:p w14:paraId="29811886" w14:textId="62F19789" w:rsidR="00924089" w:rsidRPr="00504735" w:rsidRDefault="00924089"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et fonctionnel</w:t>
            </w:r>
            <w:r w:rsidRPr="00504735">
              <w:rPr>
                <w:rFonts w:eastAsia="Times New Roman" w:cstheme="minorHAnsi"/>
                <w:color w:val="000000"/>
                <w:szCs w:val="20"/>
                <w:lang w:val="fr-FR" w:bidi="hi-IN"/>
              </w:rPr>
              <w:tab/>
              <w:t>1</w:t>
            </w:r>
          </w:p>
          <w:p w14:paraId="58969655" w14:textId="4294FCEF" w:rsidR="00924089" w:rsidRPr="00504735" w:rsidRDefault="00924089"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mais non fonctionnel</w:t>
            </w:r>
            <w:r w:rsidRPr="00504735">
              <w:rPr>
                <w:rFonts w:eastAsia="Times New Roman" w:cstheme="minorHAnsi"/>
                <w:color w:val="000000"/>
                <w:szCs w:val="20"/>
                <w:lang w:val="fr-FR" w:bidi="hi-IN"/>
              </w:rPr>
              <w:tab/>
              <w:t>2</w:t>
            </w:r>
          </w:p>
          <w:p w14:paraId="241229ED" w14:textId="58066582" w:rsidR="00924089" w:rsidRPr="00504735" w:rsidRDefault="00924089"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3</w:t>
            </w:r>
          </w:p>
        </w:tc>
        <w:tc>
          <w:tcPr>
            <w:tcW w:w="1015" w:type="pct"/>
            <w:shd w:val="clear" w:color="auto" w:fill="D9D9D9" w:themeFill="background1" w:themeFillShade="D9"/>
          </w:tcPr>
          <w:p w14:paraId="637D25A6" w14:textId="77777777" w:rsidR="00924089" w:rsidRPr="00504735" w:rsidRDefault="00924089"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et fonctionnel</w:t>
            </w:r>
            <w:r w:rsidRPr="00504735">
              <w:rPr>
                <w:rFonts w:eastAsia="Times New Roman" w:cstheme="minorHAnsi"/>
                <w:color w:val="000000"/>
                <w:szCs w:val="20"/>
                <w:lang w:val="fr-FR" w:bidi="hi-IN"/>
              </w:rPr>
              <w:tab/>
              <w:t>1</w:t>
            </w:r>
          </w:p>
          <w:p w14:paraId="531A2AFE" w14:textId="77777777" w:rsidR="00924089" w:rsidRPr="00504735" w:rsidRDefault="00924089"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mais non fonctionnel</w:t>
            </w:r>
            <w:r w:rsidRPr="00504735">
              <w:rPr>
                <w:rFonts w:eastAsia="Times New Roman" w:cstheme="minorHAnsi"/>
                <w:color w:val="000000"/>
                <w:szCs w:val="20"/>
                <w:lang w:val="fr-FR" w:bidi="hi-IN"/>
              </w:rPr>
              <w:tab/>
              <w:t>2</w:t>
            </w:r>
          </w:p>
          <w:p w14:paraId="03BC0C95" w14:textId="2DF03C60" w:rsidR="00924089" w:rsidRPr="00504735" w:rsidRDefault="00924089" w:rsidP="00924089">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3</w:t>
            </w:r>
          </w:p>
        </w:tc>
        <w:tc>
          <w:tcPr>
            <w:tcW w:w="498" w:type="pct"/>
          </w:tcPr>
          <w:p w14:paraId="603B566A" w14:textId="77777777" w:rsidR="00924089" w:rsidRPr="00504735" w:rsidRDefault="00924089" w:rsidP="00924089">
            <w:pPr>
              <w:pStyle w:val="ListParagraph1"/>
              <w:rPr>
                <w:rFonts w:eastAsia="Times New Roman" w:cstheme="minorHAnsi"/>
                <w:color w:val="000000"/>
                <w:szCs w:val="20"/>
                <w:lang w:val="fr-FR" w:bidi="hi-IN"/>
              </w:rPr>
            </w:pPr>
          </w:p>
        </w:tc>
      </w:tr>
      <w:tr w:rsidR="00A163DB" w:rsidRPr="006974FC" w14:paraId="18454BA8" w14:textId="77777777" w:rsidTr="005E753F">
        <w:trPr>
          <w:trHeight w:val="20"/>
        </w:trPr>
        <w:tc>
          <w:tcPr>
            <w:tcW w:w="285" w:type="pct"/>
          </w:tcPr>
          <w:p w14:paraId="443B63D1" w14:textId="77777777" w:rsidR="00A163DB" w:rsidRPr="00504735" w:rsidRDefault="00A163DB" w:rsidP="00A163DB">
            <w:pPr>
              <w:pStyle w:val="ListParagraph1"/>
              <w:numPr>
                <w:ilvl w:val="0"/>
                <w:numId w:val="21"/>
              </w:numPr>
              <w:spacing w:after="0" w:line="240" w:lineRule="auto"/>
              <w:jc w:val="center"/>
              <w:rPr>
                <w:rFonts w:cstheme="minorHAnsi"/>
                <w:szCs w:val="20"/>
                <w:lang w:val="fr-FR"/>
              </w:rPr>
            </w:pPr>
          </w:p>
        </w:tc>
        <w:tc>
          <w:tcPr>
            <w:tcW w:w="2133" w:type="pct"/>
          </w:tcPr>
          <w:p w14:paraId="357121F1" w14:textId="30BB9D79" w:rsidR="00A163DB" w:rsidRPr="00504735" w:rsidRDefault="00A163DB" w:rsidP="00A163DB">
            <w:pPr>
              <w:rPr>
                <w:rFonts w:cstheme="minorHAnsi"/>
                <w:szCs w:val="20"/>
                <w:lang w:val="fr-FR"/>
              </w:rPr>
            </w:pPr>
            <w:r w:rsidRPr="00504735">
              <w:rPr>
                <w:rFonts w:cstheme="minorHAnsi"/>
                <w:szCs w:val="20"/>
                <w:lang w:val="fr-FR"/>
              </w:rPr>
              <w:t>Plateau en acier inoxydable avec couvercle</w:t>
            </w:r>
          </w:p>
        </w:tc>
        <w:tc>
          <w:tcPr>
            <w:tcW w:w="1069" w:type="pct"/>
          </w:tcPr>
          <w:p w14:paraId="502FEC4C" w14:textId="77777777" w:rsidR="00A163DB" w:rsidRPr="00504735" w:rsidRDefault="00A163DB" w:rsidP="00A163DB">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5988FFF7" w14:textId="77777777" w:rsidR="00A163DB" w:rsidRPr="00504735" w:rsidRDefault="00A163DB" w:rsidP="00A163DB">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77D09732" w14:textId="5DA50E82" w:rsidR="00A163DB" w:rsidRPr="00504735" w:rsidRDefault="00FD00A3" w:rsidP="00DD0383">
            <w:pPr>
              <w:pStyle w:val="ListParagraph1"/>
              <w:ind w:left="0"/>
              <w:jc w:val="both"/>
              <w:rPr>
                <w:rFonts w:eastAsia="Times New Roman" w:cstheme="minorHAnsi"/>
                <w:color w:val="000000"/>
                <w:szCs w:val="20"/>
                <w:lang w:val="fr-FR" w:bidi="hi-IN"/>
              </w:rPr>
            </w:pPr>
            <w:r w:rsidRPr="00504735">
              <w:rPr>
                <w:rFonts w:eastAsia="Times New Roman" w:cstheme="minorHAnsi"/>
                <w:color w:val="000000"/>
                <w:szCs w:val="20"/>
                <w:lang w:val="fr-FR" w:bidi="hi-IN"/>
              </w:rPr>
              <w:t>12 3</w:t>
            </w:r>
          </w:p>
        </w:tc>
      </w:tr>
      <w:tr w:rsidR="00FD00A3" w:rsidRPr="006974FC" w14:paraId="3D35C629" w14:textId="77777777" w:rsidTr="005E753F">
        <w:trPr>
          <w:trHeight w:val="121"/>
        </w:trPr>
        <w:tc>
          <w:tcPr>
            <w:tcW w:w="285" w:type="pct"/>
          </w:tcPr>
          <w:p w14:paraId="3574347D"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460E6BB0" w14:textId="73E965B0" w:rsidR="00FD00A3" w:rsidRPr="00504735" w:rsidRDefault="00FD00A3" w:rsidP="00FD00A3">
            <w:pPr>
              <w:rPr>
                <w:rFonts w:cstheme="minorHAnsi"/>
                <w:szCs w:val="20"/>
                <w:lang w:val="fr-FR"/>
              </w:rPr>
            </w:pPr>
            <w:r w:rsidRPr="00504735">
              <w:rPr>
                <w:rFonts w:cstheme="minorHAnsi"/>
                <w:szCs w:val="20"/>
                <w:lang w:val="fr-FR"/>
              </w:rPr>
              <w:t>Petit bol pour la solution antiseptique</w:t>
            </w:r>
          </w:p>
        </w:tc>
        <w:tc>
          <w:tcPr>
            <w:tcW w:w="1069" w:type="pct"/>
          </w:tcPr>
          <w:p w14:paraId="32461555"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shd w:val="clear" w:color="auto" w:fill="FFFFFF" w:themeFill="background1"/>
          </w:tcPr>
          <w:p w14:paraId="45AD21EA"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1DFAE527" w14:textId="4A1E8DB3" w:rsidR="00FD00A3" w:rsidRPr="00504735" w:rsidRDefault="00FD00A3" w:rsidP="00DD0383">
            <w:pPr>
              <w:pStyle w:val="ListParagraph1"/>
              <w:ind w:left="0"/>
              <w:jc w:val="both"/>
              <w:rPr>
                <w:rFonts w:eastAsia="Times New Roman" w:cstheme="minorHAnsi"/>
                <w:color w:val="000000"/>
                <w:szCs w:val="20"/>
                <w:lang w:val="fr-FR" w:bidi="hi-IN"/>
              </w:rPr>
            </w:pPr>
            <w:r w:rsidRPr="00895F5D">
              <w:rPr>
                <w:rFonts w:eastAsia="Times New Roman" w:cstheme="minorHAnsi"/>
                <w:color w:val="000000"/>
                <w:szCs w:val="20"/>
                <w:lang w:val="fr-FR" w:bidi="hi-IN"/>
              </w:rPr>
              <w:t>12 3</w:t>
            </w:r>
          </w:p>
        </w:tc>
      </w:tr>
      <w:tr w:rsidR="00FD00A3" w:rsidRPr="006974FC" w14:paraId="5C5CD7F9" w14:textId="77777777" w:rsidTr="005E753F">
        <w:trPr>
          <w:trHeight w:val="20"/>
        </w:trPr>
        <w:tc>
          <w:tcPr>
            <w:tcW w:w="285" w:type="pct"/>
          </w:tcPr>
          <w:p w14:paraId="52FFE730"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3E55038A" w14:textId="7E267BC0" w:rsidR="00FD00A3" w:rsidRPr="00504735" w:rsidRDefault="00FD00A3" w:rsidP="00FD00A3">
            <w:pPr>
              <w:rPr>
                <w:rFonts w:cstheme="minorHAnsi"/>
                <w:szCs w:val="20"/>
                <w:lang w:val="fr-FR"/>
              </w:rPr>
            </w:pPr>
            <w:r w:rsidRPr="00504735">
              <w:rPr>
                <w:rFonts w:cstheme="minorHAnsi"/>
                <w:szCs w:val="20"/>
                <w:lang w:val="fr-FR"/>
              </w:rPr>
              <w:t>Plateau réniforme (Haricots)</w:t>
            </w:r>
          </w:p>
        </w:tc>
        <w:tc>
          <w:tcPr>
            <w:tcW w:w="1069" w:type="pct"/>
          </w:tcPr>
          <w:p w14:paraId="5E759C93"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shd w:val="clear" w:color="auto" w:fill="FFFFFF" w:themeFill="background1"/>
          </w:tcPr>
          <w:p w14:paraId="61048C44"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0685F6E1" w14:textId="112EDE60" w:rsidR="00FD00A3" w:rsidRPr="00504735" w:rsidRDefault="00FD00A3" w:rsidP="00DD0383">
            <w:pPr>
              <w:pStyle w:val="ListParagraph1"/>
              <w:ind w:left="0"/>
              <w:jc w:val="both"/>
              <w:rPr>
                <w:rFonts w:eastAsia="Times New Roman" w:cstheme="minorHAnsi"/>
                <w:color w:val="000000"/>
                <w:szCs w:val="20"/>
                <w:lang w:val="fr-FR" w:bidi="hi-IN"/>
              </w:rPr>
            </w:pPr>
            <w:r w:rsidRPr="00895F5D">
              <w:rPr>
                <w:rFonts w:eastAsia="Times New Roman" w:cstheme="minorHAnsi"/>
                <w:color w:val="000000"/>
                <w:szCs w:val="20"/>
                <w:lang w:val="fr-FR" w:bidi="hi-IN"/>
              </w:rPr>
              <w:t>12 3</w:t>
            </w:r>
          </w:p>
        </w:tc>
      </w:tr>
      <w:tr w:rsidR="00FD00A3" w:rsidRPr="006974FC" w14:paraId="2F82DD74" w14:textId="77777777" w:rsidTr="005E753F">
        <w:trPr>
          <w:trHeight w:val="20"/>
        </w:trPr>
        <w:tc>
          <w:tcPr>
            <w:tcW w:w="285" w:type="pct"/>
          </w:tcPr>
          <w:p w14:paraId="70D65B2C"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6A74A084" w14:textId="643D4202" w:rsidR="00FD00A3" w:rsidRPr="00504735" w:rsidRDefault="00FD00A3" w:rsidP="00FD00A3">
            <w:pPr>
              <w:rPr>
                <w:rFonts w:cstheme="minorHAnsi"/>
                <w:szCs w:val="20"/>
                <w:lang w:val="fr-FR"/>
              </w:rPr>
            </w:pPr>
            <w:r w:rsidRPr="00504735">
              <w:rPr>
                <w:rFonts w:cstheme="minorHAnsi"/>
                <w:szCs w:val="20"/>
                <w:lang w:val="fr-FR"/>
              </w:rPr>
              <w:t>Spéculum vaginal de Sim ou de Cusco - grand, moyen, petit</w:t>
            </w:r>
          </w:p>
        </w:tc>
        <w:tc>
          <w:tcPr>
            <w:tcW w:w="1069" w:type="pct"/>
          </w:tcPr>
          <w:p w14:paraId="173ED9C6"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shd w:val="clear" w:color="auto" w:fill="FFFFFF" w:themeFill="background1"/>
          </w:tcPr>
          <w:p w14:paraId="61353108"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50A6F146" w14:textId="4E15D441" w:rsidR="00FD00A3" w:rsidRPr="00504735" w:rsidRDefault="00FD00A3" w:rsidP="00DD0383">
            <w:pPr>
              <w:pStyle w:val="ListParagraph1"/>
              <w:ind w:left="0"/>
              <w:jc w:val="both"/>
              <w:rPr>
                <w:rFonts w:eastAsia="Times New Roman" w:cstheme="minorHAnsi"/>
                <w:color w:val="000000"/>
                <w:szCs w:val="20"/>
                <w:lang w:val="fr-FR" w:bidi="hi-IN"/>
              </w:rPr>
            </w:pPr>
            <w:r w:rsidRPr="00895F5D">
              <w:rPr>
                <w:rFonts w:eastAsia="Times New Roman" w:cstheme="minorHAnsi"/>
                <w:color w:val="000000"/>
                <w:szCs w:val="20"/>
                <w:lang w:val="fr-FR" w:bidi="hi-IN"/>
              </w:rPr>
              <w:t>12 3</w:t>
            </w:r>
          </w:p>
        </w:tc>
      </w:tr>
      <w:tr w:rsidR="00FD00A3" w:rsidRPr="006974FC" w14:paraId="7C8C14ED" w14:textId="77777777" w:rsidTr="005E753F">
        <w:trPr>
          <w:trHeight w:val="20"/>
        </w:trPr>
        <w:tc>
          <w:tcPr>
            <w:tcW w:w="285" w:type="pct"/>
          </w:tcPr>
          <w:p w14:paraId="4A766882"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3B941400" w14:textId="0FB63CF6" w:rsidR="00FD00A3" w:rsidRPr="00504735" w:rsidRDefault="00FD00A3" w:rsidP="00FD00A3">
            <w:pPr>
              <w:rPr>
                <w:rFonts w:cstheme="minorHAnsi"/>
                <w:szCs w:val="20"/>
                <w:lang w:val="fr-FR"/>
              </w:rPr>
            </w:pPr>
            <w:r w:rsidRPr="00504735">
              <w:rPr>
                <w:rFonts w:cstheme="minorHAnsi"/>
                <w:szCs w:val="20"/>
                <w:lang w:val="fr-FR"/>
              </w:rPr>
              <w:t>Écarteur de paroi vaginale antérieure (si le spéculum de Sim est utilisé)</w:t>
            </w:r>
          </w:p>
        </w:tc>
        <w:tc>
          <w:tcPr>
            <w:tcW w:w="1069" w:type="pct"/>
          </w:tcPr>
          <w:p w14:paraId="3AD0167F"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5BFBDF73"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68B82C65" w14:textId="367C911D" w:rsidR="00FD00A3" w:rsidRPr="00504735" w:rsidRDefault="00FD00A3" w:rsidP="00DD0383">
            <w:pPr>
              <w:pStyle w:val="ListParagraph1"/>
              <w:ind w:left="0"/>
              <w:jc w:val="both"/>
              <w:rPr>
                <w:rFonts w:eastAsia="Times New Roman" w:cstheme="minorHAnsi"/>
                <w:color w:val="000000"/>
                <w:szCs w:val="20"/>
                <w:lang w:val="fr-FR" w:bidi="hi-IN"/>
              </w:rPr>
            </w:pPr>
            <w:r w:rsidRPr="00895F5D">
              <w:rPr>
                <w:rFonts w:eastAsia="Times New Roman" w:cstheme="minorHAnsi"/>
                <w:color w:val="000000"/>
                <w:szCs w:val="20"/>
                <w:lang w:val="fr-FR" w:bidi="hi-IN"/>
              </w:rPr>
              <w:t>12 3</w:t>
            </w:r>
          </w:p>
        </w:tc>
      </w:tr>
      <w:tr w:rsidR="00FD00A3" w:rsidRPr="006974FC" w14:paraId="4C6E1F96" w14:textId="77777777" w:rsidTr="005E753F">
        <w:trPr>
          <w:trHeight w:val="20"/>
        </w:trPr>
        <w:tc>
          <w:tcPr>
            <w:tcW w:w="285" w:type="pct"/>
          </w:tcPr>
          <w:p w14:paraId="250BBA11"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4DEDDC4A" w14:textId="7D1D6E8F" w:rsidR="00FD00A3" w:rsidRPr="00504735" w:rsidRDefault="00FD00A3" w:rsidP="00FD00A3">
            <w:pPr>
              <w:rPr>
                <w:rFonts w:cstheme="minorHAnsi"/>
                <w:szCs w:val="20"/>
                <w:lang w:val="fr-FR"/>
              </w:rPr>
            </w:pPr>
            <w:r w:rsidRPr="00504735">
              <w:rPr>
                <w:rFonts w:cstheme="minorHAnsi"/>
                <w:szCs w:val="20"/>
                <w:lang w:val="fr-FR"/>
              </w:rPr>
              <w:t>Pince à compresse</w:t>
            </w:r>
          </w:p>
        </w:tc>
        <w:tc>
          <w:tcPr>
            <w:tcW w:w="1069" w:type="pct"/>
          </w:tcPr>
          <w:p w14:paraId="3928F2FA"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72FE3077"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1C9648A8" w14:textId="63D7D4A8" w:rsidR="00FD00A3" w:rsidRPr="00504735" w:rsidRDefault="00FD00A3" w:rsidP="00DD0383">
            <w:pPr>
              <w:pStyle w:val="ListParagraph1"/>
              <w:ind w:left="0"/>
              <w:jc w:val="both"/>
              <w:rPr>
                <w:rFonts w:eastAsia="Times New Roman" w:cstheme="minorHAnsi"/>
                <w:color w:val="000000"/>
                <w:szCs w:val="20"/>
                <w:lang w:val="fr-FR" w:bidi="hi-IN"/>
              </w:rPr>
            </w:pPr>
            <w:r w:rsidRPr="00895F5D">
              <w:rPr>
                <w:rFonts w:eastAsia="Times New Roman" w:cstheme="minorHAnsi"/>
                <w:color w:val="000000"/>
                <w:szCs w:val="20"/>
                <w:lang w:val="fr-FR" w:bidi="hi-IN"/>
              </w:rPr>
              <w:t>12 3</w:t>
            </w:r>
          </w:p>
        </w:tc>
      </w:tr>
      <w:tr w:rsidR="00FD00A3" w:rsidRPr="006974FC" w14:paraId="21FCAC84" w14:textId="77777777" w:rsidTr="005E753F">
        <w:trPr>
          <w:trHeight w:val="20"/>
        </w:trPr>
        <w:tc>
          <w:tcPr>
            <w:tcW w:w="285" w:type="pct"/>
          </w:tcPr>
          <w:p w14:paraId="37BE8D11"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24369B45" w14:textId="198DB143" w:rsidR="00FD00A3" w:rsidRPr="00504735" w:rsidRDefault="00FD00A3" w:rsidP="00FD00A3">
            <w:pPr>
              <w:rPr>
                <w:rFonts w:cstheme="minorHAnsi"/>
                <w:szCs w:val="20"/>
                <w:lang w:val="fr-FR"/>
              </w:rPr>
            </w:pPr>
            <w:r w:rsidRPr="00504735">
              <w:rPr>
                <w:rFonts w:cstheme="minorHAnsi"/>
                <w:szCs w:val="20"/>
                <w:lang w:val="fr-FR"/>
              </w:rPr>
              <w:t xml:space="preserve">Pince à </w:t>
            </w:r>
            <w:proofErr w:type="spellStart"/>
            <w:r w:rsidRPr="00504735">
              <w:rPr>
                <w:rFonts w:cstheme="minorHAnsi"/>
                <w:szCs w:val="20"/>
                <w:lang w:val="fr-FR"/>
              </w:rPr>
              <w:t>vulsellum</w:t>
            </w:r>
            <w:proofErr w:type="spellEnd"/>
            <w:r w:rsidRPr="00504735">
              <w:rPr>
                <w:rFonts w:cstheme="minorHAnsi"/>
                <w:szCs w:val="20"/>
                <w:lang w:val="fr-FR"/>
              </w:rPr>
              <w:t xml:space="preserve"> courbée/tenaculum</w:t>
            </w:r>
          </w:p>
        </w:tc>
        <w:tc>
          <w:tcPr>
            <w:tcW w:w="1069" w:type="pct"/>
          </w:tcPr>
          <w:p w14:paraId="5DEF7497"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4658AC7B"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52DDCC8A" w14:textId="0C0B9A10" w:rsidR="00FD00A3" w:rsidRPr="00504735" w:rsidRDefault="00FD00A3" w:rsidP="00DD0383">
            <w:pPr>
              <w:pStyle w:val="ListParagraph1"/>
              <w:ind w:left="0"/>
              <w:jc w:val="both"/>
              <w:rPr>
                <w:rFonts w:eastAsia="Times New Roman" w:cstheme="minorHAnsi"/>
                <w:color w:val="000000"/>
                <w:szCs w:val="20"/>
                <w:lang w:val="fr-FR" w:bidi="hi-IN"/>
              </w:rPr>
            </w:pPr>
            <w:r w:rsidRPr="00906CCE">
              <w:rPr>
                <w:rFonts w:eastAsia="Times New Roman" w:cstheme="minorHAnsi"/>
                <w:color w:val="000000"/>
                <w:szCs w:val="20"/>
                <w:lang w:val="fr-FR" w:bidi="hi-IN"/>
              </w:rPr>
              <w:t>12 3</w:t>
            </w:r>
          </w:p>
        </w:tc>
      </w:tr>
      <w:tr w:rsidR="00FD00A3" w:rsidRPr="006974FC" w14:paraId="31A03D60" w14:textId="77777777" w:rsidTr="005E753F">
        <w:trPr>
          <w:trHeight w:val="20"/>
        </w:trPr>
        <w:tc>
          <w:tcPr>
            <w:tcW w:w="285" w:type="pct"/>
          </w:tcPr>
          <w:p w14:paraId="75730A62"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596247EA" w14:textId="0F7AADCE" w:rsidR="00FD00A3" w:rsidRPr="00504735" w:rsidRDefault="00FD00A3" w:rsidP="00FD00A3">
            <w:pPr>
              <w:rPr>
                <w:rFonts w:cstheme="minorHAnsi"/>
                <w:szCs w:val="20"/>
                <w:lang w:val="fr-FR"/>
              </w:rPr>
            </w:pPr>
            <w:r w:rsidRPr="00504735">
              <w:rPr>
                <w:rFonts w:cstheme="minorHAnsi"/>
                <w:szCs w:val="20"/>
                <w:lang w:val="fr-FR"/>
              </w:rPr>
              <w:t xml:space="preserve">Sonde </w:t>
            </w:r>
            <w:proofErr w:type="spellStart"/>
            <w:r w:rsidRPr="00504735">
              <w:rPr>
                <w:rFonts w:cstheme="minorHAnsi"/>
                <w:szCs w:val="20"/>
                <w:lang w:val="fr-FR"/>
              </w:rPr>
              <w:t>uterine</w:t>
            </w:r>
            <w:proofErr w:type="spellEnd"/>
          </w:p>
        </w:tc>
        <w:tc>
          <w:tcPr>
            <w:tcW w:w="1069" w:type="pct"/>
          </w:tcPr>
          <w:p w14:paraId="2A6DAEA8"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4CD223EB"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34B8D3C0" w14:textId="34221EEC" w:rsidR="00FD00A3" w:rsidRPr="00504735" w:rsidRDefault="00FD00A3" w:rsidP="00DD0383">
            <w:pPr>
              <w:pStyle w:val="ListParagraph1"/>
              <w:ind w:left="0"/>
              <w:jc w:val="both"/>
              <w:rPr>
                <w:rFonts w:eastAsia="Times New Roman" w:cstheme="minorHAnsi"/>
                <w:color w:val="000000"/>
                <w:szCs w:val="20"/>
                <w:lang w:val="fr-FR" w:bidi="hi-IN"/>
              </w:rPr>
            </w:pPr>
            <w:r w:rsidRPr="00906CCE">
              <w:rPr>
                <w:rFonts w:eastAsia="Times New Roman" w:cstheme="minorHAnsi"/>
                <w:color w:val="000000"/>
                <w:szCs w:val="20"/>
                <w:lang w:val="fr-FR" w:bidi="hi-IN"/>
              </w:rPr>
              <w:t>12 3</w:t>
            </w:r>
          </w:p>
        </w:tc>
      </w:tr>
      <w:tr w:rsidR="00FD00A3" w:rsidRPr="006974FC" w14:paraId="21E7EA67" w14:textId="77777777" w:rsidTr="005E753F">
        <w:trPr>
          <w:trHeight w:val="20"/>
        </w:trPr>
        <w:tc>
          <w:tcPr>
            <w:tcW w:w="285" w:type="pct"/>
          </w:tcPr>
          <w:p w14:paraId="6B5F506F"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429D93E2" w14:textId="3EF11EBC" w:rsidR="00FD00A3" w:rsidRPr="00504735" w:rsidRDefault="00FD00A3" w:rsidP="00FD00A3">
            <w:pPr>
              <w:rPr>
                <w:rFonts w:cstheme="minorHAnsi"/>
                <w:szCs w:val="20"/>
                <w:lang w:val="fr-FR"/>
              </w:rPr>
            </w:pPr>
            <w:r w:rsidRPr="00504735">
              <w:rPr>
                <w:rFonts w:cstheme="minorHAnsi"/>
                <w:szCs w:val="20"/>
                <w:lang w:val="fr-FR"/>
              </w:rPr>
              <w:t>Ciseaux de Mayo</w:t>
            </w:r>
          </w:p>
        </w:tc>
        <w:tc>
          <w:tcPr>
            <w:tcW w:w="1069" w:type="pct"/>
          </w:tcPr>
          <w:p w14:paraId="323F0BC3"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37B2F655"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67A0E116" w14:textId="1C0905AC" w:rsidR="00FD00A3" w:rsidRPr="00504735" w:rsidRDefault="00FD00A3" w:rsidP="00DD0383">
            <w:pPr>
              <w:pStyle w:val="ListParagraph1"/>
              <w:ind w:left="0"/>
              <w:jc w:val="both"/>
              <w:rPr>
                <w:rFonts w:eastAsia="Times New Roman" w:cstheme="minorHAnsi"/>
                <w:color w:val="000000"/>
                <w:szCs w:val="20"/>
                <w:lang w:val="fr-FR" w:bidi="hi-IN"/>
              </w:rPr>
            </w:pPr>
            <w:r w:rsidRPr="00906CCE">
              <w:rPr>
                <w:rFonts w:eastAsia="Times New Roman" w:cstheme="minorHAnsi"/>
                <w:color w:val="000000"/>
                <w:szCs w:val="20"/>
                <w:lang w:val="fr-FR" w:bidi="hi-IN"/>
              </w:rPr>
              <w:t>12 3</w:t>
            </w:r>
          </w:p>
        </w:tc>
      </w:tr>
      <w:tr w:rsidR="00FD00A3" w:rsidRPr="006974FC" w14:paraId="079E0EBA" w14:textId="77777777" w:rsidTr="005E753F">
        <w:trPr>
          <w:trHeight w:val="20"/>
        </w:trPr>
        <w:tc>
          <w:tcPr>
            <w:tcW w:w="285" w:type="pct"/>
          </w:tcPr>
          <w:p w14:paraId="591829FD"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0F0FAE13" w14:textId="5DA1EB6C" w:rsidR="00FD00A3" w:rsidRPr="00504735" w:rsidRDefault="00FD00A3" w:rsidP="00FD00A3">
            <w:pPr>
              <w:rPr>
                <w:rFonts w:cstheme="minorHAnsi"/>
                <w:szCs w:val="20"/>
                <w:lang w:val="fr-FR"/>
              </w:rPr>
            </w:pPr>
            <w:r w:rsidRPr="00504735">
              <w:rPr>
                <w:rFonts w:cstheme="minorHAnsi"/>
                <w:szCs w:val="20"/>
                <w:lang w:val="fr-FR"/>
              </w:rPr>
              <w:t>Pince droite pour artère longue (pour le retrait du DIU)</w:t>
            </w:r>
          </w:p>
        </w:tc>
        <w:tc>
          <w:tcPr>
            <w:tcW w:w="1069" w:type="pct"/>
          </w:tcPr>
          <w:p w14:paraId="6795B63D"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757D29DC"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5DBBC5BF" w14:textId="212B6B55" w:rsidR="00FD00A3" w:rsidRPr="00504735" w:rsidRDefault="00FD00A3" w:rsidP="00DD0383">
            <w:pPr>
              <w:pStyle w:val="ListParagraph1"/>
              <w:ind w:left="0"/>
              <w:jc w:val="both"/>
              <w:rPr>
                <w:rFonts w:eastAsia="Times New Roman" w:cstheme="minorHAnsi"/>
                <w:color w:val="000000"/>
                <w:szCs w:val="20"/>
                <w:lang w:val="fr-FR" w:bidi="hi-IN"/>
              </w:rPr>
            </w:pPr>
            <w:r w:rsidRPr="00906CCE">
              <w:rPr>
                <w:rFonts w:eastAsia="Times New Roman" w:cstheme="minorHAnsi"/>
                <w:color w:val="000000"/>
                <w:szCs w:val="20"/>
                <w:lang w:val="fr-FR" w:bidi="hi-IN"/>
              </w:rPr>
              <w:t>12 3</w:t>
            </w:r>
          </w:p>
        </w:tc>
      </w:tr>
      <w:tr w:rsidR="00FD00A3" w:rsidRPr="006974FC" w14:paraId="3390312E" w14:textId="77777777" w:rsidTr="005E753F">
        <w:trPr>
          <w:trHeight w:val="20"/>
        </w:trPr>
        <w:tc>
          <w:tcPr>
            <w:tcW w:w="285" w:type="pct"/>
          </w:tcPr>
          <w:p w14:paraId="55A79CFB"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1A3E37DB" w14:textId="2BFEFF9F" w:rsidR="00FD00A3" w:rsidRPr="00504735" w:rsidRDefault="00FD00A3" w:rsidP="00FD00A3">
            <w:pPr>
              <w:rPr>
                <w:rFonts w:cstheme="minorHAnsi"/>
                <w:szCs w:val="20"/>
                <w:cs/>
                <w:lang w:val="fr-FR" w:bidi="hi-IN"/>
              </w:rPr>
            </w:pPr>
            <w:r w:rsidRPr="00504735">
              <w:rPr>
                <w:rFonts w:cstheme="minorHAnsi"/>
                <w:szCs w:val="20"/>
                <w:lang w:val="fr-FR"/>
              </w:rPr>
              <w:t>Pince à artère moyenne</w:t>
            </w:r>
          </w:p>
        </w:tc>
        <w:tc>
          <w:tcPr>
            <w:tcW w:w="1069" w:type="pct"/>
          </w:tcPr>
          <w:p w14:paraId="5FF18AE6"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506A7830"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1F91B317" w14:textId="19C1592C" w:rsidR="00FD00A3" w:rsidRPr="00504735" w:rsidRDefault="00FD00A3" w:rsidP="00DD0383">
            <w:pPr>
              <w:pStyle w:val="ListParagraph1"/>
              <w:ind w:left="0"/>
              <w:jc w:val="both"/>
              <w:rPr>
                <w:rFonts w:eastAsia="Times New Roman" w:cstheme="minorHAnsi"/>
                <w:color w:val="000000"/>
                <w:szCs w:val="20"/>
                <w:lang w:val="fr-FR" w:bidi="hi-IN"/>
              </w:rPr>
            </w:pPr>
            <w:r w:rsidRPr="00906CCE">
              <w:rPr>
                <w:rFonts w:eastAsia="Times New Roman" w:cstheme="minorHAnsi"/>
                <w:color w:val="000000"/>
                <w:szCs w:val="20"/>
                <w:lang w:val="fr-FR" w:bidi="hi-IN"/>
              </w:rPr>
              <w:t>12 3</w:t>
            </w:r>
          </w:p>
        </w:tc>
      </w:tr>
      <w:tr w:rsidR="00FD00A3" w:rsidRPr="006974FC" w14:paraId="42B10201" w14:textId="77777777" w:rsidTr="005E753F">
        <w:trPr>
          <w:trHeight w:val="20"/>
        </w:trPr>
        <w:tc>
          <w:tcPr>
            <w:tcW w:w="285" w:type="pct"/>
          </w:tcPr>
          <w:p w14:paraId="3DBB718D"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5AFFFEC5" w14:textId="75AF8BDC" w:rsidR="00FD00A3" w:rsidRPr="00504735" w:rsidRDefault="00FD00A3" w:rsidP="00FD00A3">
            <w:pPr>
              <w:rPr>
                <w:rFonts w:cstheme="minorHAnsi"/>
                <w:szCs w:val="20"/>
                <w:cs/>
                <w:lang w:val="fr-FR" w:bidi="hi-IN"/>
              </w:rPr>
            </w:pPr>
            <w:r w:rsidRPr="00504735">
              <w:rPr>
                <w:rFonts w:cstheme="minorHAnsi"/>
                <w:szCs w:val="20"/>
                <w:lang w:val="fr-FR"/>
              </w:rPr>
              <w:t>Cotons-tiges</w:t>
            </w:r>
          </w:p>
        </w:tc>
        <w:tc>
          <w:tcPr>
            <w:tcW w:w="1069" w:type="pct"/>
          </w:tcPr>
          <w:p w14:paraId="29DDAF86"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38A366FF"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6FB30AC4" w14:textId="2986B6CA" w:rsidR="00FD00A3" w:rsidRPr="00504735" w:rsidRDefault="00FD00A3" w:rsidP="00DD0383">
            <w:pPr>
              <w:pStyle w:val="ListParagraph1"/>
              <w:ind w:left="0"/>
              <w:jc w:val="both"/>
              <w:rPr>
                <w:rFonts w:eastAsia="Times New Roman" w:cstheme="minorHAnsi"/>
                <w:color w:val="000000"/>
                <w:szCs w:val="20"/>
                <w:lang w:val="fr-FR" w:bidi="hi-IN"/>
              </w:rPr>
            </w:pPr>
            <w:r w:rsidRPr="00906CCE">
              <w:rPr>
                <w:rFonts w:eastAsia="Times New Roman" w:cstheme="minorHAnsi"/>
                <w:color w:val="000000"/>
                <w:szCs w:val="20"/>
                <w:lang w:val="fr-FR" w:bidi="hi-IN"/>
              </w:rPr>
              <w:t>12 3</w:t>
            </w:r>
          </w:p>
        </w:tc>
      </w:tr>
      <w:tr w:rsidR="00FD00A3" w:rsidRPr="006974FC" w14:paraId="3C54EF8B" w14:textId="77777777" w:rsidTr="005E753F">
        <w:trPr>
          <w:trHeight w:val="20"/>
        </w:trPr>
        <w:tc>
          <w:tcPr>
            <w:tcW w:w="285" w:type="pct"/>
          </w:tcPr>
          <w:p w14:paraId="1BA6C37F"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67A69E86" w14:textId="7FF9FB8B" w:rsidR="00FD00A3" w:rsidRPr="00504735" w:rsidRDefault="00FD00A3" w:rsidP="00FD00A3">
            <w:pPr>
              <w:rPr>
                <w:rFonts w:cstheme="minorHAnsi"/>
                <w:szCs w:val="20"/>
                <w:lang w:val="fr-FR"/>
              </w:rPr>
            </w:pPr>
            <w:r w:rsidRPr="00504735">
              <w:rPr>
                <w:rFonts w:cstheme="minorHAnsi"/>
                <w:szCs w:val="20"/>
                <w:lang w:val="fr-FR"/>
              </w:rPr>
              <w:t>Porte-compresse</w:t>
            </w:r>
          </w:p>
        </w:tc>
        <w:tc>
          <w:tcPr>
            <w:tcW w:w="1069" w:type="pct"/>
          </w:tcPr>
          <w:p w14:paraId="7E1C6E24"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23BA57C3"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3EC590E8" w14:textId="301F3A00" w:rsidR="00FD00A3" w:rsidRPr="00504735" w:rsidRDefault="00FD00A3" w:rsidP="00DD0383">
            <w:pPr>
              <w:pStyle w:val="ListParagraph1"/>
              <w:ind w:left="0"/>
              <w:jc w:val="both"/>
              <w:rPr>
                <w:rFonts w:eastAsia="Times New Roman" w:cstheme="minorHAnsi"/>
                <w:color w:val="000000"/>
                <w:szCs w:val="20"/>
                <w:lang w:val="fr-FR" w:bidi="hi-IN"/>
              </w:rPr>
            </w:pPr>
            <w:r w:rsidRPr="00906CCE">
              <w:rPr>
                <w:rFonts w:eastAsia="Times New Roman" w:cstheme="minorHAnsi"/>
                <w:color w:val="000000"/>
                <w:szCs w:val="20"/>
                <w:lang w:val="fr-FR" w:bidi="hi-IN"/>
              </w:rPr>
              <w:t>12 3</w:t>
            </w:r>
          </w:p>
        </w:tc>
      </w:tr>
      <w:tr w:rsidR="00FD00A3" w:rsidRPr="006974FC" w14:paraId="1E3CBC36" w14:textId="77777777" w:rsidTr="005E753F">
        <w:trPr>
          <w:trHeight w:val="20"/>
        </w:trPr>
        <w:tc>
          <w:tcPr>
            <w:tcW w:w="285" w:type="pct"/>
          </w:tcPr>
          <w:p w14:paraId="21768A7B"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5BAB4223" w14:textId="4CBAC21D" w:rsidR="00FD00A3" w:rsidRPr="00504735" w:rsidRDefault="00FD00A3" w:rsidP="00FD00A3">
            <w:pPr>
              <w:rPr>
                <w:rFonts w:cstheme="minorHAnsi"/>
                <w:szCs w:val="20"/>
                <w:lang w:val="fr-FR"/>
              </w:rPr>
            </w:pPr>
            <w:r w:rsidRPr="00504735">
              <w:rPr>
                <w:rFonts w:cstheme="minorHAnsi"/>
                <w:szCs w:val="20"/>
                <w:lang w:val="fr-FR"/>
              </w:rPr>
              <w:t xml:space="preserve">Spéculum de Sim </w:t>
            </w:r>
          </w:p>
        </w:tc>
        <w:tc>
          <w:tcPr>
            <w:tcW w:w="1069" w:type="pct"/>
          </w:tcPr>
          <w:p w14:paraId="54150E0F"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46C92B04"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2E8422ED" w14:textId="3900EAF1" w:rsidR="00FD00A3" w:rsidRPr="00504735" w:rsidRDefault="00FD00A3" w:rsidP="00DD0383">
            <w:pPr>
              <w:pStyle w:val="ListParagraph1"/>
              <w:ind w:left="0"/>
              <w:jc w:val="both"/>
              <w:rPr>
                <w:rFonts w:eastAsia="Times New Roman" w:cstheme="minorHAnsi"/>
                <w:color w:val="000000"/>
                <w:szCs w:val="20"/>
                <w:lang w:val="fr-FR" w:bidi="hi-IN"/>
              </w:rPr>
            </w:pPr>
            <w:r w:rsidRPr="00906CCE">
              <w:rPr>
                <w:rFonts w:eastAsia="Times New Roman" w:cstheme="minorHAnsi"/>
                <w:color w:val="000000"/>
                <w:szCs w:val="20"/>
                <w:lang w:val="fr-FR" w:bidi="hi-IN"/>
              </w:rPr>
              <w:t>12 3</w:t>
            </w:r>
          </w:p>
        </w:tc>
      </w:tr>
      <w:tr w:rsidR="00FD00A3" w:rsidRPr="006974FC" w14:paraId="2C82C77D" w14:textId="77777777" w:rsidTr="005E753F">
        <w:trPr>
          <w:trHeight w:val="20"/>
        </w:trPr>
        <w:tc>
          <w:tcPr>
            <w:tcW w:w="285" w:type="pct"/>
          </w:tcPr>
          <w:p w14:paraId="1B0D1C7E"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610ABC14" w14:textId="5B7D523A" w:rsidR="00FD00A3" w:rsidRPr="00504735" w:rsidRDefault="00FD00A3" w:rsidP="00FD00A3">
            <w:pPr>
              <w:rPr>
                <w:rFonts w:cstheme="minorHAnsi"/>
                <w:szCs w:val="20"/>
                <w:lang w:val="fr-FR"/>
              </w:rPr>
            </w:pPr>
            <w:r w:rsidRPr="00504735">
              <w:rPr>
                <w:rFonts w:cstheme="minorHAnsi"/>
                <w:szCs w:val="20"/>
                <w:lang w:val="fr-FR"/>
              </w:rPr>
              <w:t xml:space="preserve">Plateau en acier inoxydable avec couvercle </w:t>
            </w:r>
          </w:p>
        </w:tc>
        <w:tc>
          <w:tcPr>
            <w:tcW w:w="1069" w:type="pct"/>
          </w:tcPr>
          <w:p w14:paraId="73DE2ED8"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2DB7FDAB"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068B63DD" w14:textId="7341EA54" w:rsidR="00FD00A3" w:rsidRPr="00504735" w:rsidRDefault="00FD00A3" w:rsidP="00DD0383">
            <w:pPr>
              <w:pStyle w:val="ListParagraph1"/>
              <w:ind w:left="0"/>
              <w:jc w:val="both"/>
              <w:rPr>
                <w:rFonts w:eastAsia="Times New Roman" w:cstheme="minorHAnsi"/>
                <w:color w:val="000000"/>
                <w:szCs w:val="20"/>
                <w:lang w:val="fr-FR" w:bidi="hi-IN"/>
              </w:rPr>
            </w:pPr>
            <w:r w:rsidRPr="00906CCE">
              <w:rPr>
                <w:rFonts w:eastAsia="Times New Roman" w:cstheme="minorHAnsi"/>
                <w:color w:val="000000"/>
                <w:szCs w:val="20"/>
                <w:lang w:val="fr-FR" w:bidi="hi-IN"/>
              </w:rPr>
              <w:t>12 3</w:t>
            </w:r>
          </w:p>
        </w:tc>
      </w:tr>
      <w:tr w:rsidR="003526E6" w:rsidRPr="006974FC" w14:paraId="0F423226" w14:textId="77777777" w:rsidTr="00133B62">
        <w:trPr>
          <w:trHeight w:val="77"/>
        </w:trPr>
        <w:tc>
          <w:tcPr>
            <w:tcW w:w="285" w:type="pct"/>
            <w:vMerge w:val="restart"/>
          </w:tcPr>
          <w:p w14:paraId="7D1456B5" w14:textId="77777777" w:rsidR="003526E6" w:rsidRPr="00504735" w:rsidRDefault="003526E6" w:rsidP="003526E6">
            <w:pPr>
              <w:pStyle w:val="ListParagraph1"/>
              <w:spacing w:after="0" w:line="240" w:lineRule="auto"/>
              <w:ind w:left="0"/>
              <w:rPr>
                <w:rFonts w:eastAsia="Arial Narrow" w:cstheme="minorHAnsi"/>
                <w:b/>
                <w:bCs/>
                <w:szCs w:val="20"/>
                <w:cs/>
                <w:lang w:val="fr-FR" w:bidi="hi-IN"/>
              </w:rPr>
            </w:pPr>
            <w:r w:rsidRPr="00504735">
              <w:rPr>
                <w:rFonts w:cstheme="minorHAnsi"/>
                <w:b/>
                <w:bCs/>
                <w:szCs w:val="20"/>
                <w:lang w:val="fr-FR"/>
              </w:rPr>
              <w:t>604</w:t>
            </w:r>
          </w:p>
        </w:tc>
        <w:tc>
          <w:tcPr>
            <w:tcW w:w="2133" w:type="pct"/>
            <w:vMerge w:val="restart"/>
          </w:tcPr>
          <w:p w14:paraId="104F4C80" w14:textId="1D3A17CA" w:rsidR="003526E6" w:rsidRPr="00504735" w:rsidRDefault="00A163DB" w:rsidP="003526E6">
            <w:pPr>
              <w:pStyle w:val="ListParagraph1"/>
              <w:spacing w:after="0" w:line="240" w:lineRule="auto"/>
              <w:ind w:left="0"/>
              <w:rPr>
                <w:rFonts w:cstheme="minorHAnsi"/>
                <w:b/>
                <w:bCs/>
                <w:szCs w:val="20"/>
                <w:lang w:val="fr-FR"/>
              </w:rPr>
            </w:pPr>
            <w:r w:rsidRPr="00504735">
              <w:rPr>
                <w:rFonts w:eastAsia="Arial Narrow" w:cstheme="minorHAnsi"/>
                <w:b/>
                <w:bCs/>
                <w:spacing w:val="-2"/>
                <w:szCs w:val="20"/>
                <w:lang w:val="fr-FR" w:bidi="hi-IN"/>
              </w:rPr>
              <w:t>Les fournitures/consommables suivants pour le DIU sont-ils disponibles et fonctionnels dans la salle de travail et dans le coin DIU ?</w:t>
            </w:r>
          </w:p>
        </w:tc>
        <w:tc>
          <w:tcPr>
            <w:tcW w:w="1069" w:type="pct"/>
            <w:shd w:val="clear" w:color="auto" w:fill="DEEAF6" w:themeFill="accent1" w:themeFillTint="33"/>
          </w:tcPr>
          <w:p w14:paraId="4D368FF5" w14:textId="6FFB2280" w:rsidR="003526E6" w:rsidRPr="00504735" w:rsidRDefault="003526E6" w:rsidP="003526E6">
            <w:pPr>
              <w:tabs>
                <w:tab w:val="left" w:pos="0"/>
                <w:tab w:val="right" w:leader="dot" w:pos="4092"/>
              </w:tabs>
              <w:jc w:val="center"/>
              <w:rPr>
                <w:rFonts w:cstheme="minorHAnsi"/>
                <w:b/>
                <w:szCs w:val="20"/>
                <w:lang w:val="fr-FR" w:bidi="hi-IN"/>
              </w:rPr>
            </w:pPr>
            <w:r w:rsidRPr="00504735">
              <w:rPr>
                <w:rFonts w:cstheme="minorHAnsi"/>
                <w:szCs w:val="20"/>
                <w:lang w:val="fr-FR"/>
              </w:rPr>
              <w:t xml:space="preserve">Salle de travail </w:t>
            </w:r>
          </w:p>
        </w:tc>
        <w:tc>
          <w:tcPr>
            <w:tcW w:w="1015" w:type="pct"/>
            <w:shd w:val="clear" w:color="auto" w:fill="DEEAF6" w:themeFill="accent1" w:themeFillTint="33"/>
          </w:tcPr>
          <w:p w14:paraId="413D9274" w14:textId="39839CB6" w:rsidR="003526E6" w:rsidRPr="00504735" w:rsidRDefault="003526E6" w:rsidP="003526E6">
            <w:pPr>
              <w:tabs>
                <w:tab w:val="left" w:pos="0"/>
                <w:tab w:val="right" w:leader="dot" w:pos="4092"/>
              </w:tabs>
              <w:jc w:val="center"/>
              <w:rPr>
                <w:rFonts w:cstheme="minorHAnsi"/>
                <w:b/>
                <w:szCs w:val="20"/>
                <w:lang w:val="fr-FR" w:bidi="hi-IN"/>
              </w:rPr>
            </w:pPr>
            <w:r w:rsidRPr="00504735">
              <w:rPr>
                <w:rFonts w:cstheme="minorHAnsi"/>
                <w:szCs w:val="20"/>
                <w:lang w:val="fr-FR"/>
              </w:rPr>
              <w:t xml:space="preserve">Coin FP/ </w:t>
            </w:r>
            <w:r w:rsidR="00A163DB" w:rsidRPr="00504735">
              <w:rPr>
                <w:rFonts w:cstheme="minorHAnsi"/>
                <w:szCs w:val="20"/>
                <w:lang w:val="fr-FR"/>
              </w:rPr>
              <w:t>DIU</w:t>
            </w:r>
          </w:p>
        </w:tc>
        <w:tc>
          <w:tcPr>
            <w:tcW w:w="498" w:type="pct"/>
          </w:tcPr>
          <w:p w14:paraId="72284DEB" w14:textId="77777777" w:rsidR="003526E6" w:rsidRPr="00504735" w:rsidRDefault="003526E6" w:rsidP="003526E6">
            <w:pPr>
              <w:rPr>
                <w:rFonts w:cstheme="minorHAnsi"/>
                <w:szCs w:val="20"/>
                <w:lang w:val="fr-FR"/>
              </w:rPr>
            </w:pPr>
          </w:p>
        </w:tc>
      </w:tr>
      <w:tr w:rsidR="00924089" w:rsidRPr="006974FC" w14:paraId="202DB885" w14:textId="77777777" w:rsidTr="00133B62">
        <w:trPr>
          <w:trHeight w:val="20"/>
        </w:trPr>
        <w:tc>
          <w:tcPr>
            <w:tcW w:w="285" w:type="pct"/>
            <w:vMerge/>
          </w:tcPr>
          <w:p w14:paraId="798AA65B" w14:textId="77777777" w:rsidR="00924089" w:rsidRPr="00504735" w:rsidRDefault="00924089" w:rsidP="00924089">
            <w:pPr>
              <w:pStyle w:val="ListParagraph1"/>
              <w:spacing w:after="0" w:line="240" w:lineRule="auto"/>
              <w:ind w:left="0"/>
              <w:rPr>
                <w:rFonts w:cstheme="minorHAnsi"/>
                <w:szCs w:val="20"/>
                <w:lang w:val="fr-FR"/>
              </w:rPr>
            </w:pPr>
          </w:p>
        </w:tc>
        <w:tc>
          <w:tcPr>
            <w:tcW w:w="2133" w:type="pct"/>
            <w:vMerge/>
          </w:tcPr>
          <w:p w14:paraId="571CE6FF" w14:textId="77777777" w:rsidR="00924089" w:rsidRPr="00504735" w:rsidRDefault="00924089" w:rsidP="00924089">
            <w:pPr>
              <w:pStyle w:val="ListParagraph1"/>
              <w:spacing w:after="0" w:line="240" w:lineRule="auto"/>
              <w:ind w:left="0"/>
              <w:rPr>
                <w:rFonts w:cstheme="minorHAnsi"/>
                <w:szCs w:val="20"/>
                <w:lang w:val="fr-FR"/>
              </w:rPr>
            </w:pPr>
          </w:p>
        </w:tc>
        <w:tc>
          <w:tcPr>
            <w:tcW w:w="1069" w:type="pct"/>
            <w:shd w:val="clear" w:color="auto" w:fill="D0CECE" w:themeFill="background2" w:themeFillShade="E6"/>
          </w:tcPr>
          <w:p w14:paraId="0AD69AE2" w14:textId="2DFBFA6E" w:rsidR="00924089" w:rsidRPr="00504735" w:rsidRDefault="00345EA1"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w:t>
            </w:r>
            <w:r w:rsidR="00924089" w:rsidRPr="00504735">
              <w:rPr>
                <w:rFonts w:eastAsia="Times New Roman" w:cstheme="minorHAnsi"/>
                <w:color w:val="000000"/>
                <w:szCs w:val="20"/>
                <w:lang w:val="fr-FR" w:bidi="hi-IN"/>
              </w:rPr>
              <w:tab/>
              <w:t>1</w:t>
            </w:r>
          </w:p>
          <w:p w14:paraId="66008633" w14:textId="22528622" w:rsidR="00924089" w:rsidRPr="00504735" w:rsidRDefault="00345EA1"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00924089" w:rsidRPr="00504735">
              <w:rPr>
                <w:rFonts w:eastAsia="Times New Roman" w:cstheme="minorHAnsi"/>
                <w:color w:val="000000"/>
                <w:szCs w:val="20"/>
                <w:lang w:val="fr-FR" w:bidi="hi-IN"/>
              </w:rPr>
              <w:tab/>
              <w:t>2</w:t>
            </w:r>
          </w:p>
        </w:tc>
        <w:tc>
          <w:tcPr>
            <w:tcW w:w="1015" w:type="pct"/>
            <w:shd w:val="clear" w:color="auto" w:fill="D0CECE" w:themeFill="background2" w:themeFillShade="E6"/>
          </w:tcPr>
          <w:p w14:paraId="10B06F85" w14:textId="77777777" w:rsidR="00345EA1" w:rsidRPr="00504735" w:rsidRDefault="00345EA1" w:rsidP="00345EA1">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w:t>
            </w:r>
            <w:r w:rsidRPr="00504735">
              <w:rPr>
                <w:rFonts w:eastAsia="Times New Roman" w:cstheme="minorHAnsi"/>
                <w:color w:val="000000"/>
                <w:szCs w:val="20"/>
                <w:lang w:val="fr-FR" w:bidi="hi-IN"/>
              </w:rPr>
              <w:tab/>
              <w:t>1</w:t>
            </w:r>
          </w:p>
          <w:p w14:paraId="706C9A3F" w14:textId="5BB2F4A4" w:rsidR="00924089" w:rsidRPr="00504735" w:rsidRDefault="00345EA1" w:rsidP="00345EA1">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2</w:t>
            </w:r>
          </w:p>
        </w:tc>
        <w:tc>
          <w:tcPr>
            <w:tcW w:w="498" w:type="pct"/>
          </w:tcPr>
          <w:p w14:paraId="11666497" w14:textId="77777777" w:rsidR="00924089" w:rsidRPr="00504735" w:rsidRDefault="00924089" w:rsidP="00924089">
            <w:pPr>
              <w:pStyle w:val="ListParagraph1"/>
              <w:rPr>
                <w:rFonts w:eastAsia="Times New Roman" w:cstheme="minorHAnsi"/>
                <w:color w:val="000000"/>
                <w:szCs w:val="20"/>
                <w:lang w:val="fr-FR" w:bidi="hi-IN"/>
              </w:rPr>
            </w:pPr>
          </w:p>
        </w:tc>
      </w:tr>
    </w:tbl>
    <w:p w14:paraId="150C7A9F" w14:textId="77777777" w:rsidR="002574BD" w:rsidRPr="00504735" w:rsidRDefault="002574BD">
      <w:pPr>
        <w:rPr>
          <w:rFonts w:cstheme="minorHAnsi"/>
          <w:sz w:val="20"/>
          <w:szCs w:val="20"/>
          <w:lang w:val="fr-FR"/>
        </w:rPr>
      </w:pPr>
    </w:p>
    <w:p w14:paraId="3AF6D555" w14:textId="2FCDBF9B" w:rsidR="00E00BFA" w:rsidRPr="00504735" w:rsidRDefault="00E00BFA">
      <w:pPr>
        <w:spacing w:after="160" w:line="259" w:lineRule="auto"/>
        <w:rPr>
          <w:rFonts w:cstheme="minorHAnsi"/>
          <w:sz w:val="20"/>
          <w:szCs w:val="20"/>
          <w:lang w:val="fr-FR"/>
        </w:rPr>
      </w:pPr>
      <w:r w:rsidRPr="00504735">
        <w:rPr>
          <w:rFonts w:cstheme="minorHAnsi"/>
          <w:sz w:val="20"/>
          <w:szCs w:val="20"/>
          <w:lang w:val="fr-FR"/>
        </w:rPr>
        <w:br w:type="page"/>
      </w:r>
    </w:p>
    <w:p w14:paraId="033C63E5" w14:textId="77777777" w:rsidR="00A432D0" w:rsidRPr="00504735" w:rsidRDefault="00A432D0">
      <w:pPr>
        <w:rPr>
          <w:rFonts w:cstheme="minorHAnsi"/>
          <w:sz w:val="20"/>
          <w:szCs w:val="20"/>
          <w:lang w:val="fr-FR"/>
        </w:rPr>
      </w:pPr>
    </w:p>
    <w:tbl>
      <w:tblPr>
        <w:tblStyle w:val="TableGrid"/>
        <w:tblW w:w="4748" w:type="pct"/>
        <w:tblInd w:w="279" w:type="dxa"/>
        <w:tblLayout w:type="fixed"/>
        <w:tblLook w:val="04A0" w:firstRow="1" w:lastRow="0" w:firstColumn="1" w:lastColumn="0" w:noHBand="0" w:noVBand="1"/>
      </w:tblPr>
      <w:tblGrid>
        <w:gridCol w:w="567"/>
        <w:gridCol w:w="4529"/>
        <w:gridCol w:w="2125"/>
        <w:gridCol w:w="1851"/>
        <w:gridCol w:w="852"/>
        <w:gridCol w:w="26"/>
      </w:tblGrid>
      <w:tr w:rsidR="00345EA1" w:rsidRPr="006974FC" w14:paraId="72B8A9E8" w14:textId="77777777" w:rsidTr="00345EA1">
        <w:trPr>
          <w:gridAfter w:val="1"/>
          <w:wAfter w:w="13" w:type="pct"/>
          <w:trHeight w:val="155"/>
        </w:trPr>
        <w:tc>
          <w:tcPr>
            <w:tcW w:w="285" w:type="pct"/>
            <w:shd w:val="clear" w:color="auto" w:fill="AEAAAA" w:themeFill="background2" w:themeFillShade="BF"/>
            <w:vAlign w:val="center"/>
          </w:tcPr>
          <w:p w14:paraId="1AC8D0FF" w14:textId="7A74FADD" w:rsidR="00345EA1" w:rsidRPr="00504735" w:rsidRDefault="00345EA1" w:rsidP="00345EA1">
            <w:pPr>
              <w:pStyle w:val="ListParagraph1"/>
              <w:spacing w:after="0" w:line="240" w:lineRule="auto"/>
              <w:ind w:left="0"/>
              <w:jc w:val="both"/>
              <w:rPr>
                <w:rFonts w:cstheme="minorHAnsi"/>
                <w:b/>
                <w:szCs w:val="20"/>
                <w:lang w:val="fr-FR"/>
              </w:rPr>
            </w:pPr>
            <w:r w:rsidRPr="00504735">
              <w:rPr>
                <w:rFonts w:eastAsia="Arial Narrow" w:cstheme="minorHAnsi"/>
                <w:b/>
                <w:bCs/>
                <w:spacing w:val="-2"/>
                <w:szCs w:val="20"/>
                <w:lang w:val="fr-FR" w:bidi="hi-IN"/>
              </w:rPr>
              <w:t>NO.</w:t>
            </w:r>
            <w:r w:rsidRPr="00504735">
              <w:rPr>
                <w:rFonts w:eastAsia="Arial Narrow" w:cs="Mangal"/>
                <w:b/>
                <w:bCs/>
                <w:spacing w:val="-2"/>
                <w:szCs w:val="20"/>
                <w:cs/>
                <w:lang w:val="fr-FR" w:bidi="hi-IN"/>
              </w:rPr>
              <w:t xml:space="preserve"> </w:t>
            </w:r>
            <w:r w:rsidRPr="00504735">
              <w:rPr>
                <w:rFonts w:eastAsia="Arial Narrow" w:cstheme="minorHAnsi"/>
                <w:b/>
                <w:bCs/>
                <w:spacing w:val="-2"/>
                <w:szCs w:val="20"/>
                <w:lang w:val="fr-FR" w:bidi="hi-IN"/>
              </w:rPr>
              <w:t>Q.</w:t>
            </w:r>
          </w:p>
        </w:tc>
        <w:tc>
          <w:tcPr>
            <w:tcW w:w="2276" w:type="pct"/>
            <w:shd w:val="clear" w:color="auto" w:fill="AEAAAA" w:themeFill="background2" w:themeFillShade="BF"/>
            <w:vAlign w:val="center"/>
          </w:tcPr>
          <w:p w14:paraId="2506990F" w14:textId="5CA1D304" w:rsidR="00345EA1" w:rsidRPr="00504735" w:rsidRDefault="00345EA1" w:rsidP="00345EA1">
            <w:pPr>
              <w:rPr>
                <w:rFonts w:cstheme="minorHAnsi"/>
                <w:b/>
                <w:szCs w:val="20"/>
                <w:lang w:val="fr-FR"/>
              </w:rPr>
            </w:pPr>
            <w:r w:rsidRPr="00504735">
              <w:rPr>
                <w:rFonts w:eastAsia="Arial Narrow" w:cstheme="minorHAnsi"/>
                <w:b/>
                <w:bCs/>
                <w:spacing w:val="-2"/>
                <w:szCs w:val="20"/>
                <w:lang w:val="fr-FR" w:bidi="hi-IN"/>
              </w:rPr>
              <w:t>QUESTIONS ET FILTRES</w:t>
            </w:r>
          </w:p>
        </w:tc>
        <w:tc>
          <w:tcPr>
            <w:tcW w:w="1998" w:type="pct"/>
            <w:gridSpan w:val="2"/>
            <w:shd w:val="clear" w:color="auto" w:fill="AEAAAA" w:themeFill="background2" w:themeFillShade="BF"/>
            <w:vAlign w:val="center"/>
          </w:tcPr>
          <w:p w14:paraId="092AA6CD" w14:textId="0E1F09B7" w:rsidR="00345EA1" w:rsidRPr="00504735" w:rsidRDefault="00345EA1" w:rsidP="00345EA1">
            <w:pPr>
              <w:pStyle w:val="ListParagraph1"/>
              <w:ind w:left="0"/>
              <w:rPr>
                <w:rFonts w:eastAsia="Times New Roman" w:cstheme="minorHAnsi"/>
                <w:b/>
                <w:color w:val="000000"/>
                <w:szCs w:val="20"/>
                <w:lang w:val="fr-FR" w:bidi="hi-IN"/>
              </w:rPr>
            </w:pPr>
            <w:r w:rsidRPr="00504735">
              <w:rPr>
                <w:rFonts w:eastAsia="Times New Roman" w:cstheme="minorHAnsi"/>
                <w:b/>
                <w:bCs/>
                <w:spacing w:val="-2"/>
                <w:szCs w:val="20"/>
                <w:lang w:val="fr-FR" w:bidi="hi-IN"/>
              </w:rPr>
              <w:t>CODAGE</w:t>
            </w:r>
          </w:p>
        </w:tc>
        <w:tc>
          <w:tcPr>
            <w:tcW w:w="428" w:type="pct"/>
            <w:shd w:val="clear" w:color="auto" w:fill="AEAAAA" w:themeFill="background2" w:themeFillShade="BF"/>
            <w:vAlign w:val="center"/>
          </w:tcPr>
          <w:p w14:paraId="444DAB7D" w14:textId="26110947" w:rsidR="00345EA1" w:rsidRPr="00504735" w:rsidRDefault="00345EA1" w:rsidP="00345EA1">
            <w:pPr>
              <w:pStyle w:val="ListParagraph1"/>
              <w:spacing w:after="0"/>
              <w:ind w:left="0"/>
              <w:rPr>
                <w:rFonts w:eastAsia="Times New Roman" w:cstheme="minorHAnsi"/>
                <w:b/>
                <w:color w:val="000000"/>
                <w:szCs w:val="20"/>
                <w:lang w:val="fr-FR" w:bidi="hi-IN"/>
              </w:rPr>
            </w:pPr>
            <w:r w:rsidRPr="00504735">
              <w:rPr>
                <w:rFonts w:eastAsia="Arial Narrow" w:cstheme="minorHAnsi"/>
                <w:b/>
                <w:bCs/>
                <w:spacing w:val="-2"/>
                <w:szCs w:val="20"/>
                <w:lang w:val="fr-FR" w:bidi="hi-IN"/>
              </w:rPr>
              <w:t>PASSEZ À</w:t>
            </w:r>
          </w:p>
        </w:tc>
      </w:tr>
      <w:tr w:rsidR="00CF6AE0" w:rsidRPr="006974FC" w14:paraId="3E610D2E" w14:textId="77777777" w:rsidTr="005F3F73">
        <w:trPr>
          <w:gridAfter w:val="1"/>
          <w:wAfter w:w="13" w:type="pct"/>
          <w:trHeight w:val="20"/>
        </w:trPr>
        <w:tc>
          <w:tcPr>
            <w:tcW w:w="285" w:type="pct"/>
          </w:tcPr>
          <w:p w14:paraId="315B1EC5" w14:textId="77777777" w:rsidR="00CF6AE0" w:rsidRPr="00504735" w:rsidRDefault="00CF6AE0" w:rsidP="00CF6AE0">
            <w:pPr>
              <w:pStyle w:val="ListParagraph1"/>
              <w:numPr>
                <w:ilvl w:val="0"/>
                <w:numId w:val="22"/>
              </w:numPr>
              <w:spacing w:after="0" w:line="240" w:lineRule="auto"/>
              <w:jc w:val="center"/>
              <w:rPr>
                <w:rFonts w:cstheme="minorHAnsi"/>
                <w:szCs w:val="20"/>
                <w:lang w:val="fr-FR"/>
              </w:rPr>
            </w:pPr>
          </w:p>
        </w:tc>
        <w:tc>
          <w:tcPr>
            <w:tcW w:w="2276" w:type="pct"/>
          </w:tcPr>
          <w:p w14:paraId="0FB83E37" w14:textId="3A13957E" w:rsidR="00CF6AE0" w:rsidRPr="00504735" w:rsidRDefault="00CF6AE0" w:rsidP="00CF6AE0">
            <w:pPr>
              <w:rPr>
                <w:rFonts w:cstheme="minorHAnsi"/>
                <w:szCs w:val="20"/>
                <w:lang w:val="fr-FR"/>
              </w:rPr>
            </w:pPr>
            <w:r w:rsidRPr="00504735">
              <w:rPr>
                <w:rFonts w:cstheme="minorHAnsi"/>
                <w:szCs w:val="20"/>
                <w:lang w:val="fr-FR"/>
              </w:rPr>
              <w:t>Coton-tige stérile sec</w:t>
            </w:r>
          </w:p>
        </w:tc>
        <w:tc>
          <w:tcPr>
            <w:tcW w:w="1068" w:type="pct"/>
          </w:tcPr>
          <w:p w14:paraId="2A3784DF" w14:textId="77777777" w:rsidR="00CF6AE0" w:rsidRPr="00504735" w:rsidRDefault="00CF6AE0" w:rsidP="00CF6AE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w:t>
            </w:r>
          </w:p>
        </w:tc>
        <w:tc>
          <w:tcPr>
            <w:tcW w:w="930" w:type="pct"/>
          </w:tcPr>
          <w:p w14:paraId="2EF11E07" w14:textId="77777777" w:rsidR="00CF6AE0" w:rsidRPr="00504735" w:rsidRDefault="00CF6AE0" w:rsidP="00CF6AE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w:t>
            </w:r>
          </w:p>
        </w:tc>
        <w:tc>
          <w:tcPr>
            <w:tcW w:w="428" w:type="pct"/>
            <w:vMerge w:val="restart"/>
          </w:tcPr>
          <w:p w14:paraId="7319C32A" w14:textId="77777777" w:rsidR="00CF6AE0" w:rsidRPr="00504735" w:rsidRDefault="00CF6AE0" w:rsidP="00CF6AE0">
            <w:pPr>
              <w:pStyle w:val="ListParagraph1"/>
              <w:rPr>
                <w:rFonts w:eastAsia="Times New Roman" w:cstheme="minorHAnsi"/>
                <w:color w:val="000000"/>
                <w:szCs w:val="20"/>
                <w:lang w:val="fr-FR" w:bidi="hi-IN"/>
              </w:rPr>
            </w:pPr>
          </w:p>
        </w:tc>
      </w:tr>
      <w:tr w:rsidR="00CF6AE0" w:rsidRPr="006974FC" w14:paraId="5BFE5CCF" w14:textId="77777777" w:rsidTr="009608E8">
        <w:trPr>
          <w:gridAfter w:val="1"/>
          <w:wAfter w:w="13" w:type="pct"/>
          <w:trHeight w:val="121"/>
        </w:trPr>
        <w:tc>
          <w:tcPr>
            <w:tcW w:w="285" w:type="pct"/>
          </w:tcPr>
          <w:p w14:paraId="2C437F58" w14:textId="77777777" w:rsidR="00CF6AE0" w:rsidRPr="00504735" w:rsidRDefault="00CF6AE0" w:rsidP="00CF6AE0">
            <w:pPr>
              <w:pStyle w:val="ListParagraph1"/>
              <w:numPr>
                <w:ilvl w:val="0"/>
                <w:numId w:val="22"/>
              </w:numPr>
              <w:spacing w:after="0" w:line="240" w:lineRule="auto"/>
              <w:jc w:val="center"/>
              <w:rPr>
                <w:rFonts w:cstheme="minorHAnsi"/>
                <w:szCs w:val="20"/>
                <w:lang w:val="fr-FR"/>
              </w:rPr>
            </w:pPr>
          </w:p>
        </w:tc>
        <w:tc>
          <w:tcPr>
            <w:tcW w:w="2276" w:type="pct"/>
          </w:tcPr>
          <w:p w14:paraId="34792072" w14:textId="6210E443" w:rsidR="00CF6AE0" w:rsidRPr="00504735" w:rsidRDefault="00CF6AE0" w:rsidP="00CF6AE0">
            <w:pPr>
              <w:rPr>
                <w:rFonts w:cstheme="minorHAnsi"/>
                <w:szCs w:val="20"/>
                <w:lang w:val="fr-FR"/>
              </w:rPr>
            </w:pPr>
            <w:r w:rsidRPr="00504735">
              <w:rPr>
                <w:rFonts w:cstheme="minorHAnsi"/>
                <w:szCs w:val="20"/>
                <w:lang w:val="fr-FR"/>
              </w:rPr>
              <w:t>Gants (gants chirurgicaux stériles/désinfectés à haut niveau ou gants d'examen)</w:t>
            </w:r>
          </w:p>
        </w:tc>
        <w:tc>
          <w:tcPr>
            <w:tcW w:w="1068" w:type="pct"/>
            <w:vAlign w:val="center"/>
          </w:tcPr>
          <w:p w14:paraId="25DE8836" w14:textId="77777777" w:rsidR="00CF6AE0" w:rsidRPr="00504735" w:rsidRDefault="00CF6AE0" w:rsidP="00CF6AE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w:t>
            </w:r>
          </w:p>
        </w:tc>
        <w:tc>
          <w:tcPr>
            <w:tcW w:w="930" w:type="pct"/>
            <w:vAlign w:val="center"/>
          </w:tcPr>
          <w:p w14:paraId="651C4E71" w14:textId="77777777" w:rsidR="00CF6AE0" w:rsidRPr="00504735" w:rsidRDefault="00CF6AE0" w:rsidP="00CF6AE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w:t>
            </w:r>
          </w:p>
        </w:tc>
        <w:tc>
          <w:tcPr>
            <w:tcW w:w="428" w:type="pct"/>
            <w:vMerge/>
          </w:tcPr>
          <w:p w14:paraId="09FA2231" w14:textId="77777777" w:rsidR="00CF6AE0" w:rsidRPr="00504735" w:rsidRDefault="00CF6AE0" w:rsidP="00CF6AE0">
            <w:pPr>
              <w:pStyle w:val="ListParagraph1"/>
              <w:rPr>
                <w:rFonts w:eastAsia="Times New Roman" w:cstheme="minorHAnsi"/>
                <w:color w:val="000000"/>
                <w:szCs w:val="20"/>
                <w:lang w:val="fr-FR" w:bidi="hi-IN"/>
              </w:rPr>
            </w:pPr>
          </w:p>
        </w:tc>
      </w:tr>
      <w:tr w:rsidR="00CF6AE0" w:rsidRPr="00E922E2" w14:paraId="37AECABA" w14:textId="77777777" w:rsidTr="00345EA1">
        <w:trPr>
          <w:gridAfter w:val="1"/>
          <w:wAfter w:w="13" w:type="pct"/>
          <w:trHeight w:val="121"/>
        </w:trPr>
        <w:tc>
          <w:tcPr>
            <w:tcW w:w="285" w:type="pct"/>
          </w:tcPr>
          <w:p w14:paraId="483B5514" w14:textId="77777777" w:rsidR="00CF6AE0" w:rsidRPr="00504735" w:rsidRDefault="00CF6AE0" w:rsidP="00CF6AE0">
            <w:pPr>
              <w:pStyle w:val="ListParagraph1"/>
              <w:spacing w:after="0" w:line="240" w:lineRule="auto"/>
              <w:ind w:left="0"/>
              <w:rPr>
                <w:rFonts w:cstheme="minorHAnsi"/>
                <w:b/>
                <w:bCs/>
                <w:szCs w:val="20"/>
                <w:lang w:val="fr-FR"/>
              </w:rPr>
            </w:pPr>
            <w:r w:rsidRPr="00504735">
              <w:rPr>
                <w:rFonts w:cstheme="minorHAnsi"/>
                <w:b/>
                <w:bCs/>
                <w:szCs w:val="20"/>
                <w:lang w:val="fr-FR"/>
              </w:rPr>
              <w:t>605</w:t>
            </w:r>
          </w:p>
        </w:tc>
        <w:tc>
          <w:tcPr>
            <w:tcW w:w="2276" w:type="pct"/>
          </w:tcPr>
          <w:p w14:paraId="6CF8C130" w14:textId="77777777" w:rsidR="00CF6AE0" w:rsidRPr="00504735" w:rsidRDefault="00CF6AE0" w:rsidP="00CF6AE0">
            <w:pPr>
              <w:spacing w:line="276" w:lineRule="auto"/>
              <w:rPr>
                <w:rFonts w:cstheme="minorHAnsi"/>
                <w:b/>
                <w:bCs/>
                <w:szCs w:val="20"/>
                <w:lang w:val="fr-FR"/>
              </w:rPr>
            </w:pPr>
            <w:r w:rsidRPr="00504735">
              <w:rPr>
                <w:rFonts w:cstheme="minorHAnsi"/>
                <w:b/>
                <w:bCs/>
                <w:szCs w:val="20"/>
                <w:lang w:val="fr-FR"/>
              </w:rPr>
              <w:t>Combien de kits complets de DIU sont disponibles dans la structure sanitaire ?</w:t>
            </w:r>
          </w:p>
          <w:p w14:paraId="273BBEFA" w14:textId="1E184FD7" w:rsidR="00CF6AE0" w:rsidRPr="00504735" w:rsidRDefault="00CF6AE0" w:rsidP="00CF6AE0">
            <w:pPr>
              <w:spacing w:line="276" w:lineRule="auto"/>
              <w:rPr>
                <w:rFonts w:cstheme="minorHAnsi"/>
                <w:b/>
                <w:bCs/>
                <w:szCs w:val="20"/>
                <w:lang w:val="fr-FR"/>
              </w:rPr>
            </w:pPr>
            <w:r w:rsidRPr="00504735">
              <w:rPr>
                <w:rFonts w:cstheme="minorHAnsi"/>
                <w:b/>
                <w:bCs/>
                <w:szCs w:val="20"/>
                <w:lang w:val="fr-FR"/>
              </w:rPr>
              <w:t>ENREGISTRER « 000 » S'IL N'Y EN A PAS</w:t>
            </w:r>
          </w:p>
        </w:tc>
        <w:tc>
          <w:tcPr>
            <w:tcW w:w="1998" w:type="pct"/>
            <w:gridSpan w:val="2"/>
          </w:tcPr>
          <w:p w14:paraId="3A1A4713" w14:textId="1445ABA8" w:rsidR="00CF6AE0" w:rsidRPr="00504735" w:rsidRDefault="00CF6AE0" w:rsidP="00CF6AE0">
            <w:pPr>
              <w:tabs>
                <w:tab w:val="right" w:leader="dot" w:pos="4092"/>
              </w:tabs>
              <w:spacing w:before="240"/>
              <w:rPr>
                <w:rFonts w:eastAsia="Arial Narrow" w:cstheme="minorHAnsi"/>
                <w:szCs w:val="20"/>
                <w:cs/>
                <w:lang w:val="fr-FR" w:bidi="hi-IN"/>
              </w:rPr>
            </w:pPr>
            <w:r w:rsidRPr="00504735">
              <w:rPr>
                <w:rFonts w:eastAsia="Arial Narrow" w:cstheme="minorHAnsi"/>
                <w:noProof/>
                <w:szCs w:val="20"/>
                <w:lang w:val="fr-FR" w:eastAsia="en-IN" w:bidi="hi-IN"/>
              </w:rPr>
              <w:t>Nombre de kits de DIU</w:t>
            </w:r>
            <w:r w:rsidRPr="00504735">
              <w:rPr>
                <w:rFonts w:eastAsia="Arial Narrow" w:cs="Mangal"/>
                <w:szCs w:val="20"/>
                <w:cs/>
                <w:lang w:val="fr-FR" w:bidi="hi-IN"/>
              </w:rPr>
              <w:tab/>
            </w:r>
          </w:p>
          <w:p w14:paraId="1D257DF8" w14:textId="21CC0BB9" w:rsidR="00CF6AE0" w:rsidRPr="00504735" w:rsidRDefault="00CF6AE0" w:rsidP="00CF6AE0">
            <w:pPr>
              <w:tabs>
                <w:tab w:val="right" w:leader="dot" w:pos="4092"/>
              </w:tabs>
              <w:rPr>
                <w:rFonts w:eastAsia="Arial Narrow" w:cstheme="minorHAnsi"/>
                <w:szCs w:val="20"/>
                <w:cs/>
                <w:lang w:val="fr-FR" w:bidi="hi-IN"/>
              </w:rPr>
            </w:pPr>
          </w:p>
        </w:tc>
        <w:tc>
          <w:tcPr>
            <w:tcW w:w="428" w:type="pct"/>
          </w:tcPr>
          <w:p w14:paraId="425E534F" w14:textId="77777777" w:rsidR="00CF6AE0" w:rsidRPr="00504735" w:rsidRDefault="00CF6AE0" w:rsidP="00CF6AE0">
            <w:pPr>
              <w:pStyle w:val="ListParagraph1"/>
              <w:rPr>
                <w:rFonts w:eastAsia="Times New Roman" w:cstheme="minorHAnsi"/>
                <w:color w:val="000000"/>
                <w:szCs w:val="20"/>
                <w:lang w:val="fr-FR" w:bidi="hi-IN"/>
              </w:rPr>
            </w:pPr>
          </w:p>
        </w:tc>
      </w:tr>
      <w:tr w:rsidR="00CF6AE0" w:rsidRPr="00E922E2" w14:paraId="55252412" w14:textId="77777777" w:rsidTr="00345EA1">
        <w:trPr>
          <w:gridAfter w:val="1"/>
          <w:wAfter w:w="13" w:type="pct"/>
          <w:trHeight w:val="121"/>
        </w:trPr>
        <w:tc>
          <w:tcPr>
            <w:tcW w:w="285" w:type="pct"/>
          </w:tcPr>
          <w:p w14:paraId="47A410EB" w14:textId="77777777" w:rsidR="00CF6AE0" w:rsidRPr="00504735" w:rsidRDefault="00CF6AE0" w:rsidP="00CF6AE0">
            <w:pPr>
              <w:pStyle w:val="ListParagraph1"/>
              <w:spacing w:after="0" w:line="240" w:lineRule="auto"/>
              <w:ind w:left="0"/>
              <w:rPr>
                <w:rFonts w:cstheme="minorHAnsi"/>
                <w:b/>
                <w:bCs/>
                <w:szCs w:val="20"/>
                <w:lang w:val="fr-FR"/>
              </w:rPr>
            </w:pPr>
            <w:r w:rsidRPr="00504735">
              <w:rPr>
                <w:rFonts w:cstheme="minorHAnsi"/>
                <w:b/>
                <w:bCs/>
                <w:szCs w:val="20"/>
                <w:lang w:val="fr-FR"/>
              </w:rPr>
              <w:t>606</w:t>
            </w:r>
          </w:p>
        </w:tc>
        <w:tc>
          <w:tcPr>
            <w:tcW w:w="2276" w:type="pct"/>
          </w:tcPr>
          <w:p w14:paraId="2DBEDDC3" w14:textId="77777777" w:rsidR="00CF6AE0" w:rsidRPr="00504735" w:rsidRDefault="00CF6AE0" w:rsidP="00CF6AE0">
            <w:pPr>
              <w:spacing w:line="276" w:lineRule="auto"/>
              <w:rPr>
                <w:rFonts w:cstheme="minorHAnsi"/>
                <w:b/>
                <w:bCs/>
                <w:szCs w:val="20"/>
                <w:lang w:val="fr-FR"/>
              </w:rPr>
            </w:pPr>
            <w:r w:rsidRPr="00504735">
              <w:rPr>
                <w:rFonts w:cstheme="minorHAnsi"/>
                <w:b/>
                <w:bCs/>
                <w:szCs w:val="20"/>
                <w:lang w:val="fr-FR"/>
              </w:rPr>
              <w:t>Combien de kits complets de DIU PP sont disponibles dans la structure sanitaire ?</w:t>
            </w:r>
          </w:p>
          <w:p w14:paraId="7C29EEEB" w14:textId="0E4E51F1" w:rsidR="00CF6AE0" w:rsidRPr="00504735" w:rsidRDefault="00CF6AE0" w:rsidP="00CF6AE0">
            <w:pPr>
              <w:spacing w:line="276" w:lineRule="auto"/>
              <w:rPr>
                <w:rFonts w:cstheme="minorHAnsi"/>
                <w:b/>
                <w:bCs/>
                <w:szCs w:val="20"/>
                <w:lang w:val="fr-FR"/>
              </w:rPr>
            </w:pPr>
            <w:r w:rsidRPr="00504735">
              <w:rPr>
                <w:rFonts w:cstheme="minorHAnsi"/>
                <w:b/>
                <w:bCs/>
                <w:szCs w:val="20"/>
                <w:lang w:val="fr-FR"/>
              </w:rPr>
              <w:t>ENREGISTRER « 000 » S'IL N'Y EN A PAS</w:t>
            </w:r>
          </w:p>
        </w:tc>
        <w:tc>
          <w:tcPr>
            <w:tcW w:w="1998" w:type="pct"/>
            <w:gridSpan w:val="2"/>
          </w:tcPr>
          <w:p w14:paraId="6FBFAE9F" w14:textId="7EB6380C" w:rsidR="00CF6AE0" w:rsidRPr="00504735" w:rsidRDefault="00CF6AE0" w:rsidP="00CF6AE0">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val="fr-FR" w:eastAsia="en-IN" w:bidi="hi-IN"/>
              </w:rPr>
              <w:t>Nombre de kits DIU PP</w:t>
            </w:r>
            <w:r w:rsidRPr="00504735">
              <w:rPr>
                <w:rFonts w:eastAsia="Arial Narrow" w:cstheme="minorHAnsi"/>
                <w:noProof/>
                <w:szCs w:val="20"/>
                <w:lang w:val="fr-FR" w:eastAsia="en-IN"/>
              </w:rPr>
              <w:tab/>
            </w:r>
          </w:p>
          <w:p w14:paraId="279AF057" w14:textId="5A1560C1" w:rsidR="00CF6AE0" w:rsidRPr="00504735" w:rsidRDefault="00CF6AE0" w:rsidP="00CF6AE0">
            <w:pPr>
              <w:tabs>
                <w:tab w:val="right" w:leader="dot" w:pos="4092"/>
              </w:tabs>
              <w:rPr>
                <w:rFonts w:eastAsia="Arial Narrow" w:cstheme="minorHAnsi"/>
                <w:noProof/>
                <w:szCs w:val="20"/>
                <w:lang w:val="fr-FR" w:eastAsia="en-IN"/>
              </w:rPr>
            </w:pPr>
          </w:p>
        </w:tc>
        <w:tc>
          <w:tcPr>
            <w:tcW w:w="428" w:type="pct"/>
          </w:tcPr>
          <w:p w14:paraId="7E0306B4" w14:textId="77777777" w:rsidR="00CF6AE0" w:rsidRPr="00504735" w:rsidRDefault="00CF6AE0" w:rsidP="00CF6AE0">
            <w:pPr>
              <w:pStyle w:val="ListParagraph1"/>
              <w:rPr>
                <w:rFonts w:eastAsia="Times New Roman" w:cstheme="minorHAnsi"/>
                <w:color w:val="000000"/>
                <w:szCs w:val="20"/>
                <w:lang w:val="fr-FR" w:bidi="hi-IN"/>
              </w:rPr>
            </w:pPr>
          </w:p>
        </w:tc>
      </w:tr>
      <w:tr w:rsidR="005F3F73" w:rsidRPr="006974FC" w14:paraId="45C81ED4" w14:textId="77777777" w:rsidTr="00345EA1">
        <w:trPr>
          <w:trHeight w:val="539"/>
          <w:tblHeader/>
        </w:trPr>
        <w:tc>
          <w:tcPr>
            <w:tcW w:w="285" w:type="pct"/>
            <w:shd w:val="clear" w:color="auto" w:fill="DEEAF6" w:themeFill="accent1" w:themeFillTint="33"/>
            <w:vAlign w:val="center"/>
          </w:tcPr>
          <w:p w14:paraId="0CE5A9F9" w14:textId="77777777" w:rsidR="005F3F73" w:rsidRPr="00504735" w:rsidRDefault="005F3F73" w:rsidP="00F87F70">
            <w:pPr>
              <w:tabs>
                <w:tab w:val="left" w:pos="-720"/>
              </w:tabs>
              <w:suppressAutoHyphens/>
              <w:jc w:val="center"/>
              <w:rPr>
                <w:rFonts w:eastAsia="Arial Narrow" w:cstheme="minorHAnsi"/>
                <w:b/>
                <w:bCs/>
                <w:spacing w:val="-2"/>
                <w:szCs w:val="20"/>
                <w:cs/>
                <w:lang w:val="fr-FR" w:bidi="hi-IN"/>
              </w:rPr>
            </w:pPr>
            <w:r w:rsidRPr="00504735">
              <w:rPr>
                <w:rFonts w:eastAsia="Arial Narrow" w:cstheme="minorHAnsi"/>
                <w:b/>
                <w:bCs/>
                <w:spacing w:val="-2"/>
                <w:szCs w:val="20"/>
                <w:lang w:val="fr-FR" w:bidi="hi-IN"/>
              </w:rPr>
              <w:t>607</w:t>
            </w:r>
          </w:p>
        </w:tc>
        <w:tc>
          <w:tcPr>
            <w:tcW w:w="4274" w:type="pct"/>
            <w:gridSpan w:val="3"/>
            <w:shd w:val="clear" w:color="auto" w:fill="DEEAF6" w:themeFill="accent1" w:themeFillTint="33"/>
            <w:vAlign w:val="center"/>
          </w:tcPr>
          <w:p w14:paraId="096A2DB9" w14:textId="77777777" w:rsidR="00EF48B0" w:rsidRPr="00504735" w:rsidRDefault="00EF48B0" w:rsidP="00EF48B0">
            <w:pPr>
              <w:tabs>
                <w:tab w:val="left" w:pos="-720"/>
              </w:tabs>
              <w:suppressAutoHyphens/>
              <w:rPr>
                <w:rFonts w:cstheme="minorHAnsi"/>
                <w:b/>
                <w:noProof/>
                <w:szCs w:val="20"/>
                <w:lang w:val="fr-FR" w:eastAsia="en-IN" w:bidi="hi-IN"/>
              </w:rPr>
            </w:pPr>
            <w:r w:rsidRPr="00504735">
              <w:rPr>
                <w:rFonts w:cstheme="minorHAnsi"/>
                <w:b/>
                <w:noProof/>
                <w:szCs w:val="20"/>
                <w:lang w:val="fr-FR" w:eastAsia="en-IN" w:bidi="hi-IN"/>
              </w:rPr>
              <w:t>STÉRILISATION FÉMININE (MINI LAP)</w:t>
            </w:r>
          </w:p>
          <w:p w14:paraId="2E1B080A" w14:textId="755802F4" w:rsidR="005F3F73" w:rsidRPr="00504735" w:rsidRDefault="00EF48B0" w:rsidP="00EF48B0">
            <w:pPr>
              <w:keepNext/>
              <w:widowControl w:val="0"/>
              <w:tabs>
                <w:tab w:val="left" w:pos="0"/>
              </w:tabs>
              <w:suppressAutoHyphens/>
              <w:outlineLvl w:val="1"/>
              <w:rPr>
                <w:rFonts w:eastAsia="Times New Roman" w:cstheme="minorHAnsi"/>
                <w:b/>
                <w:bCs/>
                <w:spacing w:val="-2"/>
                <w:szCs w:val="20"/>
                <w:cs/>
                <w:lang w:val="fr-FR" w:bidi="hi-IN"/>
              </w:rPr>
            </w:pPr>
            <w:r w:rsidRPr="00504735">
              <w:rPr>
                <w:rFonts w:cstheme="minorHAnsi"/>
                <w:b/>
                <w:noProof/>
                <w:szCs w:val="20"/>
                <w:lang w:val="fr-FR" w:eastAsia="en-IN" w:bidi="hi-IN"/>
              </w:rPr>
              <w:t>Vérifier : Si 5</w:t>
            </w:r>
            <w:r w:rsidR="0042285B">
              <w:rPr>
                <w:rFonts w:cstheme="minorHAnsi"/>
                <w:b/>
                <w:noProof/>
                <w:szCs w:val="20"/>
                <w:lang w:val="fr-FR" w:eastAsia="en-IN" w:bidi="hi-IN"/>
              </w:rPr>
              <w:t>13Q</w:t>
            </w:r>
            <w:r w:rsidRPr="00504735">
              <w:rPr>
                <w:rFonts w:cstheme="minorHAnsi"/>
                <w:b/>
                <w:noProof/>
                <w:szCs w:val="20"/>
                <w:lang w:val="fr-FR" w:eastAsia="en-IN" w:bidi="hi-IN"/>
              </w:rPr>
              <w:t xml:space="preserve"> ≠ 5</w:t>
            </w:r>
            <w:r w:rsidR="005F3F73" w:rsidRPr="00504735">
              <w:rPr>
                <w:rFonts w:eastAsia="Arial Narrow" w:cstheme="minorHAnsi"/>
                <w:b/>
                <w:bCs/>
                <w:spacing w:val="-2"/>
                <w:szCs w:val="20"/>
                <w:lang w:val="fr-FR" w:bidi="hi-IN"/>
              </w:rPr>
              <w:t xml:space="preserve"> </w:t>
            </w:r>
          </w:p>
        </w:tc>
        <w:tc>
          <w:tcPr>
            <w:tcW w:w="441" w:type="pct"/>
            <w:gridSpan w:val="2"/>
            <w:shd w:val="clear" w:color="auto" w:fill="DEEAF6" w:themeFill="accent1" w:themeFillTint="33"/>
            <w:vAlign w:val="center"/>
          </w:tcPr>
          <w:p w14:paraId="5E103F72" w14:textId="77777777" w:rsidR="004001B6" w:rsidRPr="00504735" w:rsidRDefault="004001B6" w:rsidP="00F87F70">
            <w:pPr>
              <w:suppressAutoHyphens/>
              <w:ind w:left="-78" w:right="-102"/>
              <w:jc w:val="center"/>
              <w:rPr>
                <w:rFonts w:eastAsia="Arial Narrow" w:cstheme="minorHAnsi"/>
                <w:b/>
                <w:bCs/>
                <w:spacing w:val="-2"/>
                <w:szCs w:val="20"/>
                <w:cs/>
                <w:lang w:val="fr-FR" w:bidi="hi-IN"/>
              </w:rPr>
            </w:pPr>
          </w:p>
          <w:p w14:paraId="305EF41F" w14:textId="77777777" w:rsidR="005F3F73" w:rsidRPr="00504735" w:rsidRDefault="004001B6" w:rsidP="004001B6">
            <w:pPr>
              <w:suppressAutoHyphens/>
              <w:ind w:right="-102"/>
              <w:rPr>
                <w:rFonts w:eastAsia="Arial Narrow" w:cstheme="minorHAnsi"/>
                <w:b/>
                <w:bCs/>
                <w:spacing w:val="-2"/>
                <w:szCs w:val="20"/>
                <w:cs/>
                <w:lang w:val="fr-FR" w:bidi="hi-IN"/>
              </w:rPr>
            </w:pPr>
            <w:r w:rsidRPr="00504735">
              <w:rPr>
                <w:rFonts w:eastAsia="Arial Narrow" w:cs="Mangal"/>
                <w:b/>
                <w:bCs/>
                <w:spacing w:val="-2"/>
                <w:szCs w:val="20"/>
                <w:cs/>
                <w:lang w:val="fr-FR" w:bidi="hi-IN"/>
              </w:rPr>
              <w:t xml:space="preserve">  </w:t>
            </w:r>
            <w:r w:rsidR="00EE78CA" w:rsidRPr="00504735">
              <w:rPr>
                <w:rFonts w:eastAsia="Arial Narrow" w:cs="Mangal"/>
                <w:b/>
                <w:bCs/>
                <w:spacing w:val="-2"/>
                <w:szCs w:val="20"/>
                <w:cs/>
                <w:lang w:val="fr-FR" w:bidi="hi-IN"/>
              </w:rPr>
              <w:t>610</w:t>
            </w:r>
          </w:p>
        </w:tc>
      </w:tr>
    </w:tbl>
    <w:tbl>
      <w:tblPr>
        <w:tblStyle w:val="TableGrid1"/>
        <w:tblW w:w="4735" w:type="pct"/>
        <w:tblInd w:w="279" w:type="dxa"/>
        <w:tblLook w:val="04A0" w:firstRow="1" w:lastRow="0" w:firstColumn="1" w:lastColumn="0" w:noHBand="0" w:noVBand="1"/>
      </w:tblPr>
      <w:tblGrid>
        <w:gridCol w:w="559"/>
        <w:gridCol w:w="4486"/>
        <w:gridCol w:w="1525"/>
        <w:gridCol w:w="1270"/>
        <w:gridCol w:w="1242"/>
        <w:gridCol w:w="841"/>
      </w:tblGrid>
      <w:tr w:rsidR="00EF48B0" w:rsidRPr="006974FC" w14:paraId="74924C8D" w14:textId="77777777" w:rsidTr="00504735">
        <w:trPr>
          <w:trHeight w:val="700"/>
        </w:trPr>
        <w:tc>
          <w:tcPr>
            <w:tcW w:w="286" w:type="pct"/>
          </w:tcPr>
          <w:p w14:paraId="2953957E" w14:textId="77777777" w:rsidR="00EF48B0" w:rsidRPr="00E8509A" w:rsidRDefault="00EF48B0" w:rsidP="00EF48B0">
            <w:pPr>
              <w:jc w:val="center"/>
              <w:rPr>
                <w:rFonts w:cstheme="minorHAnsi"/>
                <w:b/>
                <w:bCs/>
                <w:sz w:val="18"/>
                <w:szCs w:val="18"/>
                <w:lang w:val="fr-FR"/>
              </w:rPr>
            </w:pPr>
            <w:r w:rsidRPr="00E8509A">
              <w:rPr>
                <w:rFonts w:eastAsia="Arial Narrow" w:cs="Mangal"/>
                <w:b/>
                <w:bCs/>
                <w:sz w:val="18"/>
                <w:szCs w:val="18"/>
                <w:cs/>
                <w:lang w:val="fr-FR" w:bidi="hi-IN"/>
              </w:rPr>
              <w:t>608</w:t>
            </w:r>
          </w:p>
        </w:tc>
        <w:tc>
          <w:tcPr>
            <w:tcW w:w="2265" w:type="pct"/>
          </w:tcPr>
          <w:p w14:paraId="069ABA86" w14:textId="1ACEA624" w:rsidR="00EF48B0" w:rsidRPr="00504735" w:rsidRDefault="00EF48B0" w:rsidP="00EF48B0">
            <w:pPr>
              <w:suppressAutoHyphens/>
              <w:rPr>
                <w:rFonts w:cstheme="minorHAnsi"/>
                <w:b/>
                <w:bCs/>
                <w:spacing w:val="-2"/>
                <w:szCs w:val="20"/>
                <w:lang w:val="fr-FR"/>
              </w:rPr>
            </w:pPr>
            <w:r w:rsidRPr="00504735">
              <w:rPr>
                <w:rFonts w:cstheme="minorHAnsi"/>
                <w:b/>
                <w:bCs/>
                <w:szCs w:val="20"/>
                <w:lang w:val="fr-FR"/>
              </w:rPr>
              <w:t>Les mini-appareils à lavement suivants sont-ils disponibles et fonctionnels dans la structure ?</w:t>
            </w:r>
          </w:p>
        </w:tc>
        <w:tc>
          <w:tcPr>
            <w:tcW w:w="773" w:type="pct"/>
            <w:shd w:val="clear" w:color="auto" w:fill="BFBFBF" w:themeFill="background1" w:themeFillShade="BF"/>
          </w:tcPr>
          <w:p w14:paraId="78F25F8C" w14:textId="700AC931" w:rsidR="00EF48B0" w:rsidRPr="00504735" w:rsidRDefault="00EF48B0" w:rsidP="00EF48B0">
            <w:pPr>
              <w:pStyle w:val="ListParagraph1"/>
              <w:ind w:left="0"/>
              <w:jc w:val="center"/>
              <w:rPr>
                <w:rFonts w:eastAsia="Times New Roman" w:cstheme="minorHAnsi"/>
                <w:b/>
                <w:color w:val="000000"/>
                <w:szCs w:val="20"/>
                <w:lang w:val="fr-FR" w:bidi="hi-IN"/>
              </w:rPr>
            </w:pPr>
            <w:r w:rsidRPr="00504735">
              <w:rPr>
                <w:rFonts w:cstheme="minorHAnsi"/>
                <w:b/>
                <w:szCs w:val="20"/>
                <w:lang w:val="fr-FR"/>
              </w:rPr>
              <w:t xml:space="preserve">Disponible et fonctionnel </w:t>
            </w:r>
          </w:p>
        </w:tc>
        <w:tc>
          <w:tcPr>
            <w:tcW w:w="644" w:type="pct"/>
            <w:shd w:val="clear" w:color="auto" w:fill="BFBFBF" w:themeFill="background1" w:themeFillShade="BF"/>
          </w:tcPr>
          <w:p w14:paraId="054878E5" w14:textId="5A0D9BC0" w:rsidR="00EF48B0" w:rsidRPr="00504735" w:rsidRDefault="00EF48B0" w:rsidP="00EF48B0">
            <w:pPr>
              <w:pStyle w:val="ListParagraph1"/>
              <w:ind w:left="0"/>
              <w:jc w:val="center"/>
              <w:rPr>
                <w:rFonts w:cstheme="minorHAnsi"/>
                <w:b/>
                <w:bCs/>
                <w:szCs w:val="20"/>
                <w:lang w:val="fr-FR"/>
              </w:rPr>
            </w:pPr>
            <w:r w:rsidRPr="00504735">
              <w:rPr>
                <w:rFonts w:cstheme="minorHAnsi"/>
                <w:b/>
                <w:szCs w:val="20"/>
                <w:lang w:val="fr-FR"/>
              </w:rPr>
              <w:t xml:space="preserve">Disponible mais non fonctionnel </w:t>
            </w:r>
          </w:p>
        </w:tc>
        <w:tc>
          <w:tcPr>
            <w:tcW w:w="604" w:type="pct"/>
            <w:shd w:val="clear" w:color="auto" w:fill="BFBFBF" w:themeFill="background1" w:themeFillShade="BF"/>
          </w:tcPr>
          <w:p w14:paraId="4852A68F" w14:textId="75A14683" w:rsidR="00EF48B0" w:rsidRPr="00504735" w:rsidRDefault="00EF48B0" w:rsidP="00EF48B0">
            <w:pPr>
              <w:tabs>
                <w:tab w:val="right" w:leader="dot" w:pos="4092"/>
              </w:tabs>
              <w:jc w:val="center"/>
              <w:rPr>
                <w:rFonts w:cstheme="minorHAnsi"/>
                <w:b/>
                <w:bCs/>
                <w:szCs w:val="20"/>
                <w:lang w:val="fr-FR"/>
              </w:rPr>
            </w:pPr>
            <w:r w:rsidRPr="00504735">
              <w:rPr>
                <w:rFonts w:cstheme="minorHAnsi"/>
                <w:b/>
                <w:szCs w:val="20"/>
                <w:lang w:val="fr-FR"/>
              </w:rPr>
              <w:t>Indisponible</w:t>
            </w:r>
          </w:p>
        </w:tc>
        <w:tc>
          <w:tcPr>
            <w:tcW w:w="428" w:type="pct"/>
            <w:vMerge w:val="restart"/>
          </w:tcPr>
          <w:p w14:paraId="25CC8CB9" w14:textId="77777777" w:rsidR="00EF48B0" w:rsidRPr="00504735" w:rsidRDefault="00EF48B0" w:rsidP="00EF48B0">
            <w:pPr>
              <w:rPr>
                <w:rFonts w:cstheme="minorHAnsi"/>
                <w:b/>
                <w:bCs/>
                <w:szCs w:val="20"/>
                <w:lang w:val="fr-FR"/>
              </w:rPr>
            </w:pPr>
          </w:p>
          <w:p w14:paraId="333F67B4" w14:textId="77777777" w:rsidR="00EF48B0" w:rsidRPr="00504735" w:rsidRDefault="00EF48B0" w:rsidP="00EF48B0">
            <w:pPr>
              <w:rPr>
                <w:rFonts w:cstheme="minorHAnsi"/>
                <w:b/>
                <w:szCs w:val="20"/>
                <w:lang w:val="fr-FR"/>
              </w:rPr>
            </w:pPr>
          </w:p>
          <w:p w14:paraId="227A3DB5" w14:textId="77777777" w:rsidR="00EF48B0" w:rsidRPr="00504735" w:rsidRDefault="00EF48B0" w:rsidP="00EF48B0">
            <w:pPr>
              <w:rPr>
                <w:rFonts w:cstheme="minorHAnsi"/>
                <w:b/>
                <w:szCs w:val="20"/>
                <w:lang w:val="fr-FR"/>
              </w:rPr>
            </w:pPr>
          </w:p>
          <w:p w14:paraId="469E1003" w14:textId="77777777" w:rsidR="00EF48B0" w:rsidRPr="00504735" w:rsidRDefault="00EF48B0" w:rsidP="00EF48B0">
            <w:pPr>
              <w:rPr>
                <w:rFonts w:cstheme="minorHAnsi"/>
                <w:b/>
                <w:szCs w:val="20"/>
                <w:lang w:val="fr-FR"/>
              </w:rPr>
            </w:pPr>
          </w:p>
          <w:p w14:paraId="38D912F7" w14:textId="77777777" w:rsidR="00EF48B0" w:rsidRPr="00504735" w:rsidRDefault="00EF48B0" w:rsidP="00EF48B0">
            <w:pPr>
              <w:rPr>
                <w:rFonts w:cstheme="minorHAnsi"/>
                <w:b/>
                <w:szCs w:val="20"/>
                <w:lang w:val="fr-FR"/>
              </w:rPr>
            </w:pPr>
          </w:p>
          <w:p w14:paraId="7AB95954" w14:textId="77777777" w:rsidR="00EF48B0" w:rsidRPr="00504735" w:rsidRDefault="00EF48B0" w:rsidP="00EF48B0">
            <w:pPr>
              <w:rPr>
                <w:rFonts w:cstheme="minorHAnsi"/>
                <w:b/>
                <w:szCs w:val="20"/>
                <w:lang w:val="fr-FR"/>
              </w:rPr>
            </w:pPr>
          </w:p>
          <w:p w14:paraId="33A4F649" w14:textId="77777777" w:rsidR="00EF48B0" w:rsidRPr="00504735" w:rsidRDefault="00EF48B0" w:rsidP="00EF48B0">
            <w:pPr>
              <w:rPr>
                <w:rFonts w:cstheme="minorHAnsi"/>
                <w:b/>
                <w:szCs w:val="20"/>
                <w:lang w:val="fr-FR"/>
              </w:rPr>
            </w:pPr>
          </w:p>
          <w:p w14:paraId="5A891148" w14:textId="77777777" w:rsidR="00EF48B0" w:rsidRPr="00504735" w:rsidRDefault="00EF48B0" w:rsidP="00EF48B0">
            <w:pPr>
              <w:rPr>
                <w:rFonts w:cstheme="minorHAnsi"/>
                <w:b/>
                <w:szCs w:val="20"/>
                <w:lang w:val="fr-FR"/>
              </w:rPr>
            </w:pPr>
          </w:p>
          <w:p w14:paraId="5768CAED" w14:textId="77777777" w:rsidR="00EF48B0" w:rsidRPr="00504735" w:rsidRDefault="00EF48B0" w:rsidP="00EF48B0">
            <w:pPr>
              <w:rPr>
                <w:rFonts w:cstheme="minorHAnsi"/>
                <w:b/>
                <w:szCs w:val="20"/>
                <w:lang w:val="fr-FR"/>
              </w:rPr>
            </w:pPr>
          </w:p>
          <w:p w14:paraId="6A3DC2C8" w14:textId="77777777" w:rsidR="00EF48B0" w:rsidRPr="00504735" w:rsidRDefault="00EF48B0" w:rsidP="00EF48B0">
            <w:pPr>
              <w:rPr>
                <w:rFonts w:cstheme="minorHAnsi"/>
                <w:b/>
                <w:szCs w:val="20"/>
                <w:lang w:val="fr-FR"/>
              </w:rPr>
            </w:pPr>
          </w:p>
          <w:p w14:paraId="5E6666F2" w14:textId="77777777" w:rsidR="00EF48B0" w:rsidRPr="00504735" w:rsidRDefault="00EF48B0" w:rsidP="00EF48B0">
            <w:pPr>
              <w:rPr>
                <w:rFonts w:cstheme="minorHAnsi"/>
                <w:b/>
                <w:szCs w:val="20"/>
                <w:lang w:val="fr-FR"/>
              </w:rPr>
            </w:pPr>
          </w:p>
          <w:p w14:paraId="19882829" w14:textId="77777777" w:rsidR="00EF48B0" w:rsidRPr="00504735" w:rsidRDefault="00EF48B0" w:rsidP="00EF48B0">
            <w:pPr>
              <w:rPr>
                <w:rFonts w:cstheme="minorHAnsi"/>
                <w:b/>
                <w:szCs w:val="20"/>
                <w:lang w:val="fr-FR"/>
              </w:rPr>
            </w:pPr>
          </w:p>
          <w:p w14:paraId="177962FF" w14:textId="77777777" w:rsidR="00EF48B0" w:rsidRPr="00504735" w:rsidRDefault="00EF48B0" w:rsidP="00EF48B0">
            <w:pPr>
              <w:rPr>
                <w:rFonts w:cstheme="minorHAnsi"/>
                <w:b/>
                <w:szCs w:val="20"/>
                <w:lang w:val="fr-FR"/>
              </w:rPr>
            </w:pPr>
          </w:p>
          <w:p w14:paraId="26D789A9" w14:textId="77777777" w:rsidR="00EF48B0" w:rsidRPr="00504735" w:rsidRDefault="00EF48B0" w:rsidP="00EF48B0">
            <w:pPr>
              <w:rPr>
                <w:rFonts w:cstheme="minorHAnsi"/>
                <w:b/>
                <w:szCs w:val="20"/>
                <w:lang w:val="fr-FR"/>
              </w:rPr>
            </w:pPr>
          </w:p>
          <w:p w14:paraId="35C8D4A3" w14:textId="77777777" w:rsidR="00EF48B0" w:rsidRPr="00504735" w:rsidRDefault="00EF48B0" w:rsidP="00EF48B0">
            <w:pPr>
              <w:rPr>
                <w:rFonts w:cstheme="minorHAnsi"/>
                <w:b/>
                <w:szCs w:val="20"/>
                <w:lang w:val="fr-FR"/>
              </w:rPr>
            </w:pPr>
          </w:p>
        </w:tc>
      </w:tr>
      <w:tr w:rsidR="00EF48B0" w:rsidRPr="006974FC" w14:paraId="421FAFE8" w14:textId="77777777" w:rsidTr="009B222B">
        <w:trPr>
          <w:trHeight w:val="20"/>
        </w:trPr>
        <w:tc>
          <w:tcPr>
            <w:tcW w:w="286" w:type="pct"/>
          </w:tcPr>
          <w:p w14:paraId="2B8FA72C"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410D16D4" w14:textId="17BCBFA1" w:rsidR="00EF48B0" w:rsidRPr="00504735" w:rsidRDefault="00EF48B0" w:rsidP="00EF48B0">
            <w:pPr>
              <w:rPr>
                <w:rFonts w:cstheme="minorHAnsi"/>
                <w:szCs w:val="20"/>
                <w:lang w:val="fr-FR"/>
              </w:rPr>
            </w:pPr>
            <w:r w:rsidRPr="00504735">
              <w:rPr>
                <w:rFonts w:cstheme="minorHAnsi"/>
                <w:szCs w:val="20"/>
                <w:lang w:val="fr-FR"/>
              </w:rPr>
              <w:t>Pince à éponge</w:t>
            </w:r>
          </w:p>
        </w:tc>
        <w:tc>
          <w:tcPr>
            <w:tcW w:w="773" w:type="pct"/>
          </w:tcPr>
          <w:p w14:paraId="2E31A6A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41D3DE4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7803937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3C3E6E71"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64341990" w14:textId="77777777" w:rsidTr="009B222B">
        <w:trPr>
          <w:trHeight w:val="20"/>
        </w:trPr>
        <w:tc>
          <w:tcPr>
            <w:tcW w:w="286" w:type="pct"/>
          </w:tcPr>
          <w:p w14:paraId="54AC1C5D"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69C907C1" w14:textId="6FD6A856" w:rsidR="00EF48B0" w:rsidRPr="00504735" w:rsidRDefault="00EF48B0" w:rsidP="00EF48B0">
            <w:pPr>
              <w:rPr>
                <w:rFonts w:cstheme="minorHAnsi"/>
                <w:szCs w:val="20"/>
                <w:lang w:val="fr-FR"/>
              </w:rPr>
            </w:pPr>
            <w:r w:rsidRPr="00504735">
              <w:rPr>
                <w:rFonts w:cstheme="minorHAnsi"/>
                <w:szCs w:val="20"/>
                <w:lang w:val="fr-FR"/>
              </w:rPr>
              <w:t>Drap chirurgical (serviette avec trou central)</w:t>
            </w:r>
          </w:p>
        </w:tc>
        <w:tc>
          <w:tcPr>
            <w:tcW w:w="773" w:type="pct"/>
          </w:tcPr>
          <w:p w14:paraId="603B6D8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62E4A10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7802D8C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2043CD9F"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C79556C" w14:textId="77777777" w:rsidTr="009B222B">
        <w:trPr>
          <w:trHeight w:val="20"/>
        </w:trPr>
        <w:tc>
          <w:tcPr>
            <w:tcW w:w="286" w:type="pct"/>
          </w:tcPr>
          <w:p w14:paraId="3DC58A1F"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5E5094D0" w14:textId="68489A18" w:rsidR="00EF48B0" w:rsidRPr="00504735" w:rsidRDefault="00EF48B0" w:rsidP="00EF48B0">
            <w:pPr>
              <w:rPr>
                <w:rFonts w:cstheme="minorHAnsi"/>
                <w:szCs w:val="20"/>
                <w:lang w:val="fr-FR"/>
              </w:rPr>
            </w:pPr>
            <w:r w:rsidRPr="00504735">
              <w:rPr>
                <w:rFonts w:cstheme="minorHAnsi"/>
                <w:szCs w:val="20"/>
                <w:lang w:val="fr-FR"/>
              </w:rPr>
              <w:t>Seringue, 10 cc</w:t>
            </w:r>
          </w:p>
        </w:tc>
        <w:tc>
          <w:tcPr>
            <w:tcW w:w="773" w:type="pct"/>
          </w:tcPr>
          <w:p w14:paraId="5469C95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795D663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0F274FD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722F526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A4CC1F8" w14:textId="77777777" w:rsidTr="009B222B">
        <w:trPr>
          <w:trHeight w:val="20"/>
        </w:trPr>
        <w:tc>
          <w:tcPr>
            <w:tcW w:w="286" w:type="pct"/>
          </w:tcPr>
          <w:p w14:paraId="75CECA9A"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193F62E5" w14:textId="4430174C" w:rsidR="00EF48B0" w:rsidRPr="00504735" w:rsidRDefault="00EF48B0" w:rsidP="00EF48B0">
            <w:pPr>
              <w:rPr>
                <w:rFonts w:cstheme="minorHAnsi"/>
                <w:szCs w:val="20"/>
                <w:lang w:val="fr-FR"/>
              </w:rPr>
            </w:pPr>
            <w:r w:rsidRPr="00504735">
              <w:rPr>
                <w:rFonts w:cstheme="minorHAnsi"/>
                <w:szCs w:val="20"/>
                <w:lang w:val="fr-FR"/>
              </w:rPr>
              <w:t>Aiguille, 22G, 1V2</w:t>
            </w:r>
          </w:p>
        </w:tc>
        <w:tc>
          <w:tcPr>
            <w:tcW w:w="773" w:type="pct"/>
          </w:tcPr>
          <w:p w14:paraId="2FC1A2D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3291D08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1EFA8A0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0C8D784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0B08CD4" w14:textId="77777777" w:rsidTr="009B222B">
        <w:trPr>
          <w:trHeight w:val="20"/>
        </w:trPr>
        <w:tc>
          <w:tcPr>
            <w:tcW w:w="286" w:type="pct"/>
          </w:tcPr>
          <w:p w14:paraId="5DBA1013"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46077F98" w14:textId="426086CD" w:rsidR="00EF48B0" w:rsidRPr="00504735" w:rsidRDefault="00EF48B0" w:rsidP="00EF48B0">
            <w:pPr>
              <w:rPr>
                <w:rFonts w:cstheme="minorHAnsi"/>
                <w:szCs w:val="20"/>
                <w:lang w:val="fr-FR"/>
              </w:rPr>
            </w:pPr>
            <w:r w:rsidRPr="00504735">
              <w:rPr>
                <w:rFonts w:cstheme="minorHAnsi"/>
                <w:szCs w:val="20"/>
                <w:lang w:val="fr-FR"/>
              </w:rPr>
              <w:t>Bistouri</w:t>
            </w:r>
          </w:p>
        </w:tc>
        <w:tc>
          <w:tcPr>
            <w:tcW w:w="773" w:type="pct"/>
          </w:tcPr>
          <w:p w14:paraId="28B6CA2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07751AA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328C10C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426D2851"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D20941F" w14:textId="77777777" w:rsidTr="009B222B">
        <w:trPr>
          <w:trHeight w:val="20"/>
        </w:trPr>
        <w:tc>
          <w:tcPr>
            <w:tcW w:w="286" w:type="pct"/>
          </w:tcPr>
          <w:p w14:paraId="4017A65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66542A4B" w14:textId="499B4DE7" w:rsidR="00EF48B0" w:rsidRPr="00504735" w:rsidRDefault="00EF48B0" w:rsidP="00EF48B0">
            <w:pPr>
              <w:rPr>
                <w:rFonts w:cstheme="minorHAnsi"/>
                <w:szCs w:val="20"/>
                <w:lang w:val="fr-FR"/>
              </w:rPr>
            </w:pPr>
            <w:r w:rsidRPr="00504735">
              <w:rPr>
                <w:rFonts w:cstheme="minorHAnsi"/>
                <w:szCs w:val="20"/>
                <w:lang w:val="fr-FR"/>
              </w:rPr>
              <w:t>Lame de bistouri taille 15</w:t>
            </w:r>
          </w:p>
        </w:tc>
        <w:tc>
          <w:tcPr>
            <w:tcW w:w="773" w:type="pct"/>
          </w:tcPr>
          <w:p w14:paraId="45E77A4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5C4AD95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3E81FAB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1B7BF2D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6F5919E0" w14:textId="77777777" w:rsidTr="009B222B">
        <w:trPr>
          <w:trHeight w:val="20"/>
        </w:trPr>
        <w:tc>
          <w:tcPr>
            <w:tcW w:w="286" w:type="pct"/>
          </w:tcPr>
          <w:p w14:paraId="65DF5DEC"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45231FE5" w14:textId="6C257C4B" w:rsidR="00EF48B0" w:rsidRPr="00504735" w:rsidRDefault="00EF48B0" w:rsidP="00EF48B0">
            <w:pPr>
              <w:rPr>
                <w:rFonts w:cstheme="minorHAnsi"/>
                <w:szCs w:val="20"/>
                <w:lang w:val="fr-FR"/>
              </w:rPr>
            </w:pPr>
            <w:r w:rsidRPr="00504735">
              <w:rPr>
                <w:rFonts w:cstheme="minorHAnsi"/>
                <w:szCs w:val="20"/>
                <w:lang w:val="fr-FR"/>
              </w:rPr>
              <w:t>Pince d'Allis</w:t>
            </w:r>
          </w:p>
        </w:tc>
        <w:tc>
          <w:tcPr>
            <w:tcW w:w="773" w:type="pct"/>
          </w:tcPr>
          <w:p w14:paraId="6F8B630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51626D9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48130B4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1DA573D3"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6928583" w14:textId="77777777" w:rsidTr="009B222B">
        <w:trPr>
          <w:trHeight w:val="20"/>
        </w:trPr>
        <w:tc>
          <w:tcPr>
            <w:tcW w:w="286" w:type="pct"/>
          </w:tcPr>
          <w:p w14:paraId="4842975E"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3DB5C7B1" w14:textId="248D42C4" w:rsidR="00EF48B0" w:rsidRPr="00504735" w:rsidRDefault="00EF48B0" w:rsidP="00EF48B0">
            <w:pPr>
              <w:rPr>
                <w:rFonts w:cstheme="minorHAnsi"/>
                <w:szCs w:val="20"/>
                <w:lang w:val="fr-FR"/>
              </w:rPr>
            </w:pPr>
            <w:r w:rsidRPr="00504735">
              <w:rPr>
                <w:rFonts w:cstheme="minorHAnsi"/>
                <w:szCs w:val="20"/>
                <w:lang w:val="fr-FR"/>
              </w:rPr>
              <w:t>Pince pour artères moyennes droite</w:t>
            </w:r>
          </w:p>
        </w:tc>
        <w:tc>
          <w:tcPr>
            <w:tcW w:w="773" w:type="pct"/>
          </w:tcPr>
          <w:p w14:paraId="01BAA34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7016835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2AB911A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18E5E51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F65BAEA" w14:textId="77777777" w:rsidTr="009B222B">
        <w:trPr>
          <w:trHeight w:val="20"/>
        </w:trPr>
        <w:tc>
          <w:tcPr>
            <w:tcW w:w="286" w:type="pct"/>
          </w:tcPr>
          <w:p w14:paraId="7E18CA7A"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181CACFF" w14:textId="773C0D26" w:rsidR="00EF48B0" w:rsidRPr="00504735" w:rsidRDefault="00EF48B0" w:rsidP="00EF48B0">
            <w:pPr>
              <w:rPr>
                <w:rFonts w:cstheme="minorHAnsi"/>
                <w:szCs w:val="20"/>
                <w:lang w:val="fr-FR"/>
              </w:rPr>
            </w:pPr>
            <w:r w:rsidRPr="00504735">
              <w:rPr>
                <w:rFonts w:cstheme="minorHAnsi"/>
                <w:szCs w:val="20"/>
                <w:lang w:val="fr-FR"/>
              </w:rPr>
              <w:t>Pince pour artères moyennes courbée</w:t>
            </w:r>
          </w:p>
        </w:tc>
        <w:tc>
          <w:tcPr>
            <w:tcW w:w="773" w:type="pct"/>
          </w:tcPr>
          <w:p w14:paraId="1F25841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7D49047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753D96E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56D33359"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5F0F1931" w14:textId="77777777" w:rsidTr="009B222B">
        <w:trPr>
          <w:trHeight w:val="243"/>
        </w:trPr>
        <w:tc>
          <w:tcPr>
            <w:tcW w:w="286" w:type="pct"/>
          </w:tcPr>
          <w:p w14:paraId="7CC09E3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048188F5" w14:textId="5E1FBC2E" w:rsidR="00EF48B0" w:rsidRPr="00504735" w:rsidRDefault="00EF48B0" w:rsidP="00EF48B0">
            <w:pPr>
              <w:rPr>
                <w:rFonts w:cstheme="minorHAnsi"/>
                <w:szCs w:val="20"/>
                <w:lang w:val="fr-FR"/>
              </w:rPr>
            </w:pPr>
            <w:r w:rsidRPr="00504735">
              <w:rPr>
                <w:rFonts w:cstheme="minorHAnsi"/>
                <w:szCs w:val="20"/>
                <w:lang w:val="fr-FR"/>
              </w:rPr>
              <w:t>Porte-aiguille</w:t>
            </w:r>
          </w:p>
        </w:tc>
        <w:tc>
          <w:tcPr>
            <w:tcW w:w="773" w:type="pct"/>
          </w:tcPr>
          <w:p w14:paraId="786FD9A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75FE7DF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3F32541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08D1434A"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25C60FD" w14:textId="77777777" w:rsidTr="009B222B">
        <w:trPr>
          <w:trHeight w:val="243"/>
        </w:trPr>
        <w:tc>
          <w:tcPr>
            <w:tcW w:w="286" w:type="pct"/>
          </w:tcPr>
          <w:p w14:paraId="6146463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5FFF9406" w14:textId="78C56E8E" w:rsidR="00EF48B0" w:rsidRPr="00504735" w:rsidRDefault="00EF48B0" w:rsidP="00EF48B0">
            <w:pPr>
              <w:rPr>
                <w:rFonts w:cstheme="minorHAnsi"/>
                <w:szCs w:val="20"/>
                <w:lang w:val="fr-FR"/>
              </w:rPr>
            </w:pPr>
            <w:r w:rsidRPr="00504735">
              <w:rPr>
                <w:rFonts w:cstheme="minorHAnsi"/>
                <w:szCs w:val="20"/>
                <w:lang w:val="fr-FR"/>
              </w:rPr>
              <w:t>Ciseaux droits</w:t>
            </w:r>
          </w:p>
        </w:tc>
        <w:tc>
          <w:tcPr>
            <w:tcW w:w="773" w:type="pct"/>
          </w:tcPr>
          <w:p w14:paraId="6ADE9C4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791EDB9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2FDAEA8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7C63F935"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556C0CC" w14:textId="77777777" w:rsidTr="009B222B">
        <w:trPr>
          <w:trHeight w:val="243"/>
        </w:trPr>
        <w:tc>
          <w:tcPr>
            <w:tcW w:w="286" w:type="pct"/>
          </w:tcPr>
          <w:p w14:paraId="4D0191C4"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5041ED76" w14:textId="32CD095E" w:rsidR="00EF48B0" w:rsidRPr="00504735" w:rsidRDefault="00EF48B0" w:rsidP="00EF48B0">
            <w:pPr>
              <w:rPr>
                <w:rFonts w:cstheme="minorHAnsi"/>
                <w:szCs w:val="20"/>
                <w:lang w:val="fr-FR"/>
              </w:rPr>
            </w:pPr>
            <w:r w:rsidRPr="00504735">
              <w:rPr>
                <w:rFonts w:cstheme="minorHAnsi"/>
                <w:szCs w:val="20"/>
                <w:lang w:val="fr-FR"/>
              </w:rPr>
              <w:t>Ciseaux courbes</w:t>
            </w:r>
          </w:p>
        </w:tc>
        <w:tc>
          <w:tcPr>
            <w:tcW w:w="773" w:type="pct"/>
          </w:tcPr>
          <w:p w14:paraId="0C3F98D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7ED83DA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48C355E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08C2D44A"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5BA852F3" w14:textId="77777777" w:rsidTr="009B222B">
        <w:trPr>
          <w:trHeight w:val="243"/>
        </w:trPr>
        <w:tc>
          <w:tcPr>
            <w:tcW w:w="286" w:type="pct"/>
          </w:tcPr>
          <w:p w14:paraId="5C2F288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1831A0E7" w14:textId="6D8C7A47" w:rsidR="00EF48B0" w:rsidRPr="00504735" w:rsidRDefault="00EF48B0" w:rsidP="00EF48B0">
            <w:pPr>
              <w:rPr>
                <w:rFonts w:cstheme="minorHAnsi"/>
                <w:szCs w:val="20"/>
                <w:lang w:val="fr-FR"/>
              </w:rPr>
            </w:pPr>
            <w:r w:rsidRPr="00504735">
              <w:rPr>
                <w:rFonts w:cstheme="minorHAnsi"/>
                <w:szCs w:val="20"/>
                <w:lang w:val="fr-FR"/>
              </w:rPr>
              <w:t>Pince de Babcock (taille moyenne)</w:t>
            </w:r>
          </w:p>
        </w:tc>
        <w:tc>
          <w:tcPr>
            <w:tcW w:w="773" w:type="pct"/>
          </w:tcPr>
          <w:p w14:paraId="42F66EB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0301860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6C7F421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69181346"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665B02D7" w14:textId="77777777" w:rsidTr="009B222B">
        <w:trPr>
          <w:trHeight w:val="243"/>
        </w:trPr>
        <w:tc>
          <w:tcPr>
            <w:tcW w:w="286" w:type="pct"/>
          </w:tcPr>
          <w:p w14:paraId="63830B0B"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354B8BE0" w14:textId="31F7A4CD" w:rsidR="00EF48B0" w:rsidRPr="00504735" w:rsidRDefault="00EF48B0" w:rsidP="00EF48B0">
            <w:pPr>
              <w:rPr>
                <w:rFonts w:cstheme="minorHAnsi"/>
                <w:szCs w:val="20"/>
                <w:lang w:val="fr-FR"/>
              </w:rPr>
            </w:pPr>
            <w:r w:rsidRPr="00504735">
              <w:rPr>
                <w:rFonts w:cstheme="minorHAnsi"/>
                <w:szCs w:val="20"/>
                <w:lang w:val="fr-FR"/>
              </w:rPr>
              <w:t xml:space="preserve">Petite pince de </w:t>
            </w:r>
            <w:proofErr w:type="spellStart"/>
            <w:r w:rsidRPr="00504735">
              <w:rPr>
                <w:rFonts w:cstheme="minorHAnsi"/>
                <w:szCs w:val="20"/>
                <w:lang w:val="fr-FR"/>
              </w:rPr>
              <w:t>Langenbeck</w:t>
            </w:r>
            <w:proofErr w:type="spellEnd"/>
            <w:r w:rsidRPr="00504735">
              <w:rPr>
                <w:rFonts w:cstheme="minorHAnsi"/>
                <w:szCs w:val="20"/>
                <w:lang w:val="fr-FR"/>
              </w:rPr>
              <w:t xml:space="preserve"> (abdominale à angle droit)</w:t>
            </w:r>
          </w:p>
        </w:tc>
        <w:tc>
          <w:tcPr>
            <w:tcW w:w="773" w:type="pct"/>
          </w:tcPr>
          <w:p w14:paraId="2E41D2E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2E4519E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2BFE691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5A11579D"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67D2C8A1" w14:textId="77777777" w:rsidTr="009B222B">
        <w:trPr>
          <w:trHeight w:val="243"/>
        </w:trPr>
        <w:tc>
          <w:tcPr>
            <w:tcW w:w="286" w:type="pct"/>
          </w:tcPr>
          <w:p w14:paraId="4C88E605"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3AED2795" w14:textId="5CC9407C" w:rsidR="00EF48B0" w:rsidRPr="00504735" w:rsidRDefault="00EF48B0" w:rsidP="00EF48B0">
            <w:pPr>
              <w:rPr>
                <w:rFonts w:cstheme="minorHAnsi"/>
                <w:szCs w:val="20"/>
                <w:lang w:val="fr-FR"/>
              </w:rPr>
            </w:pPr>
            <w:r w:rsidRPr="00504735">
              <w:rPr>
                <w:rFonts w:cstheme="minorHAnsi"/>
                <w:szCs w:val="20"/>
                <w:lang w:val="fr-FR"/>
              </w:rPr>
              <w:t>Pince à dissection dentée</w:t>
            </w:r>
          </w:p>
        </w:tc>
        <w:tc>
          <w:tcPr>
            <w:tcW w:w="773" w:type="pct"/>
          </w:tcPr>
          <w:p w14:paraId="371449D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20614DE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4FF5F1A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29456F7D"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811ED1C" w14:textId="77777777" w:rsidTr="009B222B">
        <w:trPr>
          <w:trHeight w:val="243"/>
        </w:trPr>
        <w:tc>
          <w:tcPr>
            <w:tcW w:w="286" w:type="pct"/>
          </w:tcPr>
          <w:p w14:paraId="1C67A78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4F919943" w14:textId="4EC96548" w:rsidR="00EF48B0" w:rsidRPr="00504735" w:rsidRDefault="00EF48B0" w:rsidP="00EF48B0">
            <w:pPr>
              <w:rPr>
                <w:rFonts w:cstheme="minorHAnsi"/>
                <w:szCs w:val="20"/>
                <w:lang w:val="fr-FR"/>
              </w:rPr>
            </w:pPr>
            <w:r w:rsidRPr="00504735">
              <w:rPr>
                <w:rFonts w:cstheme="minorHAnsi"/>
                <w:szCs w:val="20"/>
                <w:lang w:val="fr-FR"/>
              </w:rPr>
              <w:t>Pince à dissection non dentée</w:t>
            </w:r>
          </w:p>
        </w:tc>
        <w:tc>
          <w:tcPr>
            <w:tcW w:w="773" w:type="pct"/>
          </w:tcPr>
          <w:p w14:paraId="1FB18F4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79D2A53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2119ADB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712AF550"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C890427" w14:textId="77777777" w:rsidTr="009B222B">
        <w:trPr>
          <w:trHeight w:val="243"/>
        </w:trPr>
        <w:tc>
          <w:tcPr>
            <w:tcW w:w="286" w:type="pct"/>
          </w:tcPr>
          <w:p w14:paraId="02C20625"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68726B0B" w14:textId="5D5E98C7" w:rsidR="00EF48B0" w:rsidRPr="00504735" w:rsidRDefault="00EF48B0" w:rsidP="00EF48B0">
            <w:pPr>
              <w:rPr>
                <w:rFonts w:cstheme="minorHAnsi"/>
                <w:szCs w:val="20"/>
                <w:lang w:val="fr-FR"/>
              </w:rPr>
            </w:pPr>
            <w:r w:rsidRPr="00504735">
              <w:rPr>
                <w:rFonts w:cstheme="minorHAnsi"/>
                <w:szCs w:val="20"/>
                <w:lang w:val="fr-FR"/>
              </w:rPr>
              <w:t>Élévateur d'utérus (pour la procédure d'intervalle)</w:t>
            </w:r>
          </w:p>
        </w:tc>
        <w:tc>
          <w:tcPr>
            <w:tcW w:w="773" w:type="pct"/>
          </w:tcPr>
          <w:p w14:paraId="0881684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678A501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4030976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232DBBC4"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AB74D25" w14:textId="77777777" w:rsidTr="009B222B">
        <w:trPr>
          <w:trHeight w:val="243"/>
        </w:trPr>
        <w:tc>
          <w:tcPr>
            <w:tcW w:w="286" w:type="pct"/>
          </w:tcPr>
          <w:p w14:paraId="1F711D9E"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5189FAE2" w14:textId="61016B32" w:rsidR="00EF48B0" w:rsidRPr="00504735" w:rsidRDefault="00EF48B0" w:rsidP="00EF48B0">
            <w:pPr>
              <w:rPr>
                <w:rFonts w:cstheme="minorHAnsi"/>
                <w:szCs w:val="20"/>
                <w:lang w:val="fr-FR"/>
              </w:rPr>
            </w:pPr>
            <w:r w:rsidRPr="00504735">
              <w:rPr>
                <w:rFonts w:cstheme="minorHAnsi"/>
                <w:szCs w:val="20"/>
                <w:lang w:val="fr-FR"/>
              </w:rPr>
              <w:t>Spéculum vaginal, moyen de Sim</w:t>
            </w:r>
          </w:p>
        </w:tc>
        <w:tc>
          <w:tcPr>
            <w:tcW w:w="773" w:type="pct"/>
          </w:tcPr>
          <w:p w14:paraId="356A8AB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535772E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5CE0EB0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3BA45756"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E50FAC4" w14:textId="77777777" w:rsidTr="009B222B">
        <w:trPr>
          <w:trHeight w:val="243"/>
        </w:trPr>
        <w:tc>
          <w:tcPr>
            <w:tcW w:w="286" w:type="pct"/>
          </w:tcPr>
          <w:p w14:paraId="5517422E"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7852D252" w14:textId="060C5FF5" w:rsidR="00EF48B0" w:rsidRPr="00504735" w:rsidRDefault="00EF48B0" w:rsidP="00EF48B0">
            <w:pPr>
              <w:rPr>
                <w:rFonts w:cstheme="minorHAnsi"/>
                <w:szCs w:val="20"/>
                <w:lang w:val="fr-FR"/>
              </w:rPr>
            </w:pPr>
            <w:r w:rsidRPr="00504735">
              <w:rPr>
                <w:rFonts w:cstheme="minorHAnsi"/>
                <w:szCs w:val="20"/>
                <w:lang w:val="fr-FR"/>
              </w:rPr>
              <w:t>Petit bol en acier inoxydable</w:t>
            </w:r>
          </w:p>
        </w:tc>
        <w:tc>
          <w:tcPr>
            <w:tcW w:w="773" w:type="pct"/>
          </w:tcPr>
          <w:p w14:paraId="1C5B9E6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01D8D71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76C183D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78EBEF87"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FA4E9B8" w14:textId="77777777" w:rsidTr="009B222B">
        <w:trPr>
          <w:trHeight w:val="243"/>
        </w:trPr>
        <w:tc>
          <w:tcPr>
            <w:tcW w:w="286" w:type="pct"/>
          </w:tcPr>
          <w:p w14:paraId="53B0FA42"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477D93A3" w14:textId="121BD6B7" w:rsidR="00EF48B0" w:rsidRPr="00504735" w:rsidRDefault="00EF48B0" w:rsidP="00EF48B0">
            <w:pPr>
              <w:rPr>
                <w:rFonts w:cstheme="minorHAnsi"/>
                <w:szCs w:val="20"/>
                <w:lang w:val="fr-FR"/>
              </w:rPr>
            </w:pPr>
            <w:proofErr w:type="spellStart"/>
            <w:r w:rsidRPr="00504735">
              <w:rPr>
                <w:rFonts w:cstheme="minorHAnsi"/>
                <w:szCs w:val="20"/>
                <w:lang w:val="fr-FR"/>
              </w:rPr>
              <w:t>Vulsellum</w:t>
            </w:r>
            <w:proofErr w:type="spellEnd"/>
          </w:p>
        </w:tc>
        <w:tc>
          <w:tcPr>
            <w:tcW w:w="773" w:type="pct"/>
          </w:tcPr>
          <w:p w14:paraId="3795B00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048DDD6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51734D0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4F5EB725"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49192C6" w14:textId="77777777" w:rsidTr="009B222B">
        <w:trPr>
          <w:trHeight w:val="243"/>
        </w:trPr>
        <w:tc>
          <w:tcPr>
            <w:tcW w:w="286" w:type="pct"/>
          </w:tcPr>
          <w:p w14:paraId="74A72B88"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4C3DEBA1" w14:textId="5E5CD8F9" w:rsidR="00EF48B0" w:rsidRPr="00504735" w:rsidRDefault="00EF48B0" w:rsidP="00EF48B0">
            <w:pPr>
              <w:rPr>
                <w:rFonts w:cstheme="minorHAnsi"/>
                <w:szCs w:val="20"/>
                <w:lang w:val="fr-FR"/>
              </w:rPr>
            </w:pPr>
            <w:r w:rsidRPr="00504735">
              <w:rPr>
                <w:rFonts w:cstheme="minorHAnsi"/>
                <w:szCs w:val="20"/>
                <w:lang w:val="fr-FR"/>
              </w:rPr>
              <w:t>Crochet tubaire</w:t>
            </w:r>
          </w:p>
        </w:tc>
        <w:tc>
          <w:tcPr>
            <w:tcW w:w="773" w:type="pct"/>
          </w:tcPr>
          <w:p w14:paraId="7E8556A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5C5941D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673FCFE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161812AF"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FCEFAB9" w14:textId="77777777" w:rsidTr="009B222B">
        <w:trPr>
          <w:trHeight w:val="243"/>
        </w:trPr>
        <w:tc>
          <w:tcPr>
            <w:tcW w:w="286" w:type="pct"/>
          </w:tcPr>
          <w:p w14:paraId="4FB88F8B"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7667AAA0" w14:textId="4C763B1C" w:rsidR="00EF48B0" w:rsidRPr="00504735" w:rsidRDefault="00EF48B0" w:rsidP="00EF48B0">
            <w:pPr>
              <w:rPr>
                <w:rFonts w:cstheme="minorHAnsi"/>
                <w:szCs w:val="20"/>
                <w:lang w:val="fr-FR"/>
              </w:rPr>
            </w:pPr>
            <w:r w:rsidRPr="00504735">
              <w:rPr>
                <w:rFonts w:cstheme="minorHAnsi"/>
                <w:szCs w:val="20"/>
                <w:lang w:val="fr-FR"/>
              </w:rPr>
              <w:t>Catgut chromique en « O</w:t>
            </w:r>
          </w:p>
        </w:tc>
        <w:tc>
          <w:tcPr>
            <w:tcW w:w="773" w:type="pct"/>
          </w:tcPr>
          <w:p w14:paraId="0209A1E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469401F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371D2B2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750DDC72"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5DDAC98" w14:textId="77777777" w:rsidTr="009B222B">
        <w:trPr>
          <w:trHeight w:val="243"/>
        </w:trPr>
        <w:tc>
          <w:tcPr>
            <w:tcW w:w="286" w:type="pct"/>
          </w:tcPr>
          <w:p w14:paraId="3275680B"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5D2549DB" w14:textId="7B6347F3" w:rsidR="00EF48B0" w:rsidRPr="00504735" w:rsidRDefault="00EF48B0" w:rsidP="00EF48B0">
            <w:pPr>
              <w:rPr>
                <w:rFonts w:cstheme="minorHAnsi"/>
                <w:szCs w:val="20"/>
                <w:lang w:val="fr-FR"/>
              </w:rPr>
            </w:pPr>
            <w:r w:rsidRPr="00504735">
              <w:rPr>
                <w:rFonts w:cstheme="minorHAnsi"/>
                <w:szCs w:val="20"/>
                <w:lang w:val="fr-FR"/>
              </w:rPr>
              <w:t>Petite aiguille courbe à corps rond</w:t>
            </w:r>
          </w:p>
        </w:tc>
        <w:tc>
          <w:tcPr>
            <w:tcW w:w="773" w:type="pct"/>
          </w:tcPr>
          <w:p w14:paraId="7A8F4AE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663A1CF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5E75484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5461C55F"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753604D" w14:textId="77777777" w:rsidTr="009B222B">
        <w:trPr>
          <w:trHeight w:val="243"/>
        </w:trPr>
        <w:tc>
          <w:tcPr>
            <w:tcW w:w="286" w:type="pct"/>
          </w:tcPr>
          <w:p w14:paraId="6433305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1AD158E3" w14:textId="745DE1C2" w:rsidR="00EF48B0" w:rsidRPr="00504735" w:rsidRDefault="00EF48B0" w:rsidP="00EF48B0">
            <w:pPr>
              <w:rPr>
                <w:rFonts w:cstheme="minorHAnsi"/>
                <w:szCs w:val="20"/>
                <w:lang w:val="fr-FR"/>
              </w:rPr>
            </w:pPr>
            <w:r w:rsidRPr="00504735">
              <w:rPr>
                <w:rFonts w:cstheme="minorHAnsi"/>
                <w:szCs w:val="20"/>
                <w:lang w:val="fr-FR"/>
              </w:rPr>
              <w:t>Petite aiguille coupante</w:t>
            </w:r>
          </w:p>
        </w:tc>
        <w:tc>
          <w:tcPr>
            <w:tcW w:w="773" w:type="pct"/>
          </w:tcPr>
          <w:p w14:paraId="6C4BBE8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30DA090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379846D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67E2EAB7"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5AE9187" w14:textId="77777777" w:rsidTr="009B222B">
        <w:trPr>
          <w:trHeight w:val="243"/>
        </w:trPr>
        <w:tc>
          <w:tcPr>
            <w:tcW w:w="286" w:type="pct"/>
          </w:tcPr>
          <w:p w14:paraId="24A21A14"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79CF3C44" w14:textId="44137634" w:rsidR="00EF48B0" w:rsidRPr="00504735" w:rsidRDefault="00EF48B0" w:rsidP="00EF48B0">
            <w:pPr>
              <w:rPr>
                <w:rFonts w:cstheme="minorHAnsi"/>
                <w:szCs w:val="20"/>
                <w:lang w:val="fr-FR"/>
              </w:rPr>
            </w:pPr>
            <w:r w:rsidRPr="00504735">
              <w:rPr>
                <w:rFonts w:cstheme="minorHAnsi"/>
                <w:szCs w:val="20"/>
                <w:lang w:val="fr-FR"/>
              </w:rPr>
              <w:t>Matériel de suture non absorbable</w:t>
            </w:r>
          </w:p>
        </w:tc>
        <w:tc>
          <w:tcPr>
            <w:tcW w:w="773" w:type="pct"/>
          </w:tcPr>
          <w:p w14:paraId="1E47F61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49B88DB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4821C2F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5241E9AE"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E667102" w14:textId="77777777" w:rsidTr="009B222B">
        <w:trPr>
          <w:trHeight w:val="243"/>
        </w:trPr>
        <w:tc>
          <w:tcPr>
            <w:tcW w:w="286" w:type="pct"/>
          </w:tcPr>
          <w:p w14:paraId="5511AF4C"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227EECD9" w14:textId="5B0D4CA2" w:rsidR="00EF48B0" w:rsidRPr="00504735" w:rsidRDefault="00EF48B0" w:rsidP="00EF48B0">
            <w:pPr>
              <w:rPr>
                <w:rFonts w:cstheme="minorHAnsi"/>
                <w:szCs w:val="20"/>
                <w:lang w:val="fr-FR"/>
              </w:rPr>
            </w:pPr>
            <w:r w:rsidRPr="00504735">
              <w:rPr>
                <w:rFonts w:cstheme="minorHAnsi"/>
                <w:szCs w:val="20"/>
                <w:lang w:val="fr-FR"/>
              </w:rPr>
              <w:t>Plateau rénal en acier inoxydable</w:t>
            </w:r>
          </w:p>
        </w:tc>
        <w:tc>
          <w:tcPr>
            <w:tcW w:w="773" w:type="pct"/>
          </w:tcPr>
          <w:p w14:paraId="7A510C6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1256E2B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2A44E2B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2FB99A6F" w14:textId="77777777" w:rsidR="00EF48B0" w:rsidRPr="00504735" w:rsidRDefault="00EF48B0" w:rsidP="00EF48B0">
            <w:pPr>
              <w:pStyle w:val="ListParagraph1"/>
              <w:rPr>
                <w:rFonts w:eastAsia="Times New Roman" w:cstheme="minorHAnsi"/>
                <w:color w:val="000000"/>
                <w:szCs w:val="20"/>
                <w:lang w:val="fr-FR" w:bidi="hi-IN"/>
              </w:rPr>
            </w:pPr>
          </w:p>
        </w:tc>
      </w:tr>
    </w:tbl>
    <w:tbl>
      <w:tblPr>
        <w:tblStyle w:val="TableGrid"/>
        <w:tblW w:w="4748" w:type="pct"/>
        <w:tblInd w:w="279" w:type="dxa"/>
        <w:tblLayout w:type="fixed"/>
        <w:tblLook w:val="04A0" w:firstRow="1" w:lastRow="0" w:firstColumn="1" w:lastColumn="0" w:noHBand="0" w:noVBand="1"/>
      </w:tblPr>
      <w:tblGrid>
        <w:gridCol w:w="567"/>
        <w:gridCol w:w="4529"/>
        <w:gridCol w:w="3976"/>
        <w:gridCol w:w="852"/>
        <w:gridCol w:w="26"/>
      </w:tblGrid>
      <w:tr w:rsidR="000753A5" w:rsidRPr="00E922E2" w14:paraId="363C7038" w14:textId="77777777" w:rsidTr="000753A5">
        <w:trPr>
          <w:gridAfter w:val="1"/>
          <w:wAfter w:w="13" w:type="pct"/>
          <w:trHeight w:val="121"/>
        </w:trPr>
        <w:tc>
          <w:tcPr>
            <w:tcW w:w="285" w:type="pct"/>
          </w:tcPr>
          <w:p w14:paraId="3B0A4E04" w14:textId="77777777" w:rsidR="000753A5" w:rsidRPr="00504735" w:rsidRDefault="000753A5" w:rsidP="00F87F70">
            <w:pPr>
              <w:pStyle w:val="ListParagraph1"/>
              <w:spacing w:after="0" w:line="240" w:lineRule="auto"/>
              <w:ind w:left="0"/>
              <w:rPr>
                <w:rFonts w:cstheme="minorHAnsi"/>
                <w:b/>
                <w:bCs/>
                <w:szCs w:val="20"/>
                <w:lang w:val="fr-FR"/>
              </w:rPr>
            </w:pPr>
            <w:r w:rsidRPr="00504735">
              <w:rPr>
                <w:rFonts w:cstheme="minorHAnsi"/>
                <w:b/>
                <w:bCs/>
                <w:szCs w:val="20"/>
                <w:lang w:val="fr-FR"/>
              </w:rPr>
              <w:t>609</w:t>
            </w:r>
          </w:p>
        </w:tc>
        <w:tc>
          <w:tcPr>
            <w:tcW w:w="2276" w:type="pct"/>
          </w:tcPr>
          <w:p w14:paraId="006A98D6" w14:textId="77777777" w:rsidR="00EF48B0" w:rsidRPr="00504735" w:rsidRDefault="00EF48B0" w:rsidP="00EF48B0">
            <w:pPr>
              <w:spacing w:line="276" w:lineRule="auto"/>
              <w:rPr>
                <w:rFonts w:cstheme="minorHAnsi"/>
                <w:b/>
                <w:bCs/>
                <w:szCs w:val="20"/>
                <w:lang w:val="fr-FR"/>
              </w:rPr>
            </w:pPr>
            <w:r w:rsidRPr="00504735">
              <w:rPr>
                <w:rFonts w:cstheme="minorHAnsi"/>
                <w:b/>
                <w:bCs/>
                <w:szCs w:val="20"/>
                <w:lang w:val="fr-FR"/>
              </w:rPr>
              <w:t>Combien de kits complets de Mini Lap sont disponibles dans l'établissement ?</w:t>
            </w:r>
          </w:p>
          <w:p w14:paraId="155FC5B3" w14:textId="1475F79A" w:rsidR="00171E01" w:rsidRPr="00504735" w:rsidRDefault="00EF48B0" w:rsidP="00EF48B0">
            <w:pPr>
              <w:spacing w:line="276" w:lineRule="auto"/>
              <w:rPr>
                <w:rFonts w:cstheme="minorHAnsi"/>
                <w:b/>
                <w:bCs/>
                <w:szCs w:val="20"/>
                <w:lang w:val="fr-FR"/>
              </w:rPr>
            </w:pPr>
            <w:r w:rsidRPr="00504735">
              <w:rPr>
                <w:rFonts w:cstheme="minorHAnsi"/>
                <w:b/>
                <w:bCs/>
                <w:szCs w:val="20"/>
                <w:lang w:val="fr-FR"/>
              </w:rPr>
              <w:t>ENREGISTRER « 000 » S'IL N'Y EN A PAS</w:t>
            </w:r>
          </w:p>
        </w:tc>
        <w:tc>
          <w:tcPr>
            <w:tcW w:w="1998" w:type="pct"/>
          </w:tcPr>
          <w:p w14:paraId="16301A21" w14:textId="35D8566A" w:rsidR="000753A5" w:rsidRPr="00504735" w:rsidRDefault="00EF48B0" w:rsidP="000753A5">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val="fr-FR" w:eastAsia="en-IN" w:bidi="hi-IN"/>
              </w:rPr>
              <w:t>Nombre de kits Mini Lap</w:t>
            </w:r>
            <w:r w:rsidR="000753A5" w:rsidRPr="00504735">
              <w:rPr>
                <w:rFonts w:eastAsia="Arial Narrow" w:cstheme="minorHAnsi"/>
                <w:noProof/>
                <w:szCs w:val="20"/>
                <w:lang w:val="fr-FR" w:eastAsia="en-IN"/>
              </w:rPr>
              <w:tab/>
            </w:r>
          </w:p>
          <w:p w14:paraId="4E671D02" w14:textId="7B47FD6D" w:rsidR="00ED27B1" w:rsidRPr="00504735" w:rsidRDefault="00ED27B1" w:rsidP="009608E8">
            <w:pPr>
              <w:tabs>
                <w:tab w:val="right" w:leader="dot" w:pos="4092"/>
              </w:tabs>
              <w:rPr>
                <w:rFonts w:eastAsia="Arial Narrow" w:cstheme="minorHAnsi"/>
                <w:noProof/>
                <w:szCs w:val="20"/>
                <w:lang w:val="fr-FR" w:eastAsia="en-IN"/>
              </w:rPr>
            </w:pPr>
          </w:p>
        </w:tc>
        <w:tc>
          <w:tcPr>
            <w:tcW w:w="428" w:type="pct"/>
          </w:tcPr>
          <w:p w14:paraId="64D0B855" w14:textId="77777777" w:rsidR="000753A5" w:rsidRPr="00504735" w:rsidRDefault="000753A5" w:rsidP="00F87F70">
            <w:pPr>
              <w:pStyle w:val="ListParagraph1"/>
              <w:rPr>
                <w:rFonts w:eastAsia="Times New Roman" w:cstheme="minorHAnsi"/>
                <w:color w:val="000000"/>
                <w:szCs w:val="20"/>
                <w:lang w:val="fr-FR" w:bidi="hi-IN"/>
              </w:rPr>
            </w:pPr>
          </w:p>
        </w:tc>
      </w:tr>
      <w:tr w:rsidR="005F0C08" w:rsidRPr="006974FC" w14:paraId="54E65B4D" w14:textId="77777777" w:rsidTr="000753A5">
        <w:trPr>
          <w:trHeight w:val="539"/>
          <w:tblHeader/>
        </w:trPr>
        <w:tc>
          <w:tcPr>
            <w:tcW w:w="285" w:type="pct"/>
            <w:shd w:val="clear" w:color="auto" w:fill="DEEAF6" w:themeFill="accent1" w:themeFillTint="33"/>
            <w:vAlign w:val="center"/>
          </w:tcPr>
          <w:p w14:paraId="47A9D7EE" w14:textId="77777777" w:rsidR="005F0C08" w:rsidRPr="00504735" w:rsidRDefault="000753A5" w:rsidP="00F87F70">
            <w:pPr>
              <w:tabs>
                <w:tab w:val="left" w:pos="-720"/>
              </w:tabs>
              <w:suppressAutoHyphens/>
              <w:jc w:val="center"/>
              <w:rPr>
                <w:rFonts w:eastAsia="Arial Narrow" w:cstheme="minorHAnsi"/>
                <w:b/>
                <w:bCs/>
                <w:spacing w:val="-2"/>
                <w:szCs w:val="20"/>
                <w:cs/>
                <w:lang w:val="fr-FR" w:bidi="hi-IN"/>
              </w:rPr>
            </w:pPr>
            <w:r w:rsidRPr="00504735">
              <w:rPr>
                <w:rFonts w:eastAsia="Arial Narrow" w:cstheme="minorHAnsi"/>
                <w:b/>
                <w:bCs/>
                <w:spacing w:val="-2"/>
                <w:szCs w:val="20"/>
                <w:lang w:val="fr-FR" w:bidi="hi-IN"/>
              </w:rPr>
              <w:t>610</w:t>
            </w:r>
          </w:p>
        </w:tc>
        <w:tc>
          <w:tcPr>
            <w:tcW w:w="4274" w:type="pct"/>
            <w:gridSpan w:val="2"/>
            <w:shd w:val="clear" w:color="auto" w:fill="DEEAF6" w:themeFill="accent1" w:themeFillTint="33"/>
            <w:vAlign w:val="center"/>
          </w:tcPr>
          <w:p w14:paraId="0886924F" w14:textId="77777777" w:rsidR="00EF48B0" w:rsidRPr="00504735" w:rsidRDefault="00EF48B0" w:rsidP="00EF48B0">
            <w:pPr>
              <w:tabs>
                <w:tab w:val="left" w:pos="-720"/>
              </w:tabs>
              <w:suppressAutoHyphens/>
              <w:jc w:val="center"/>
              <w:rPr>
                <w:rFonts w:cstheme="minorHAnsi"/>
                <w:b/>
                <w:noProof/>
                <w:szCs w:val="20"/>
                <w:lang w:val="fr-FR" w:eastAsia="en-IN" w:bidi="hi-IN"/>
              </w:rPr>
            </w:pPr>
            <w:r w:rsidRPr="00504735">
              <w:rPr>
                <w:rFonts w:cstheme="minorHAnsi"/>
                <w:b/>
                <w:noProof/>
                <w:szCs w:val="20"/>
                <w:lang w:val="fr-FR" w:eastAsia="en-IN" w:bidi="hi-IN"/>
              </w:rPr>
              <w:t>STÉRILISATION FÉMININE (LAPAROSCOPIQUE)</w:t>
            </w:r>
          </w:p>
          <w:p w14:paraId="3F796940" w14:textId="48AA1121" w:rsidR="005F0C08" w:rsidRPr="00504735" w:rsidRDefault="00EF48B0" w:rsidP="00EF48B0">
            <w:pPr>
              <w:tabs>
                <w:tab w:val="left" w:leader="dot" w:pos="2160"/>
                <w:tab w:val="left" w:pos="2520"/>
              </w:tabs>
              <w:suppressAutoHyphens/>
              <w:spacing w:before="60" w:after="60"/>
              <w:rPr>
                <w:rFonts w:eastAsia="Times New Roman" w:cstheme="minorHAnsi"/>
                <w:b/>
                <w:bCs/>
                <w:spacing w:val="-2"/>
                <w:szCs w:val="20"/>
                <w:cs/>
                <w:lang w:val="fr-FR" w:bidi="hi-IN"/>
              </w:rPr>
            </w:pPr>
            <w:r w:rsidRPr="00504735">
              <w:rPr>
                <w:rFonts w:cstheme="minorHAnsi"/>
                <w:b/>
                <w:noProof/>
                <w:szCs w:val="20"/>
                <w:lang w:val="fr-FR" w:eastAsia="en-IN" w:bidi="hi-IN"/>
              </w:rPr>
              <w:t>Vérifier : Si 5</w:t>
            </w:r>
            <w:r w:rsidR="00FE36B6">
              <w:rPr>
                <w:rFonts w:cstheme="minorHAnsi"/>
                <w:b/>
                <w:noProof/>
                <w:szCs w:val="20"/>
                <w:lang w:val="fr-FR" w:eastAsia="en-IN" w:bidi="hi-IN"/>
              </w:rPr>
              <w:t>13P</w:t>
            </w:r>
            <w:r w:rsidRPr="00504735">
              <w:rPr>
                <w:rFonts w:cstheme="minorHAnsi"/>
                <w:b/>
                <w:noProof/>
                <w:szCs w:val="20"/>
                <w:lang w:val="fr-FR" w:eastAsia="en-IN" w:bidi="hi-IN"/>
              </w:rPr>
              <w:t xml:space="preserve"> ≠ 5  </w:t>
            </w:r>
          </w:p>
        </w:tc>
        <w:tc>
          <w:tcPr>
            <w:tcW w:w="441" w:type="pct"/>
            <w:gridSpan w:val="2"/>
            <w:shd w:val="clear" w:color="auto" w:fill="DEEAF6" w:themeFill="accent1" w:themeFillTint="33"/>
            <w:vAlign w:val="center"/>
          </w:tcPr>
          <w:p w14:paraId="2FC78E4C" w14:textId="77777777" w:rsidR="005F0C08" w:rsidRPr="00504735" w:rsidRDefault="005F0C08" w:rsidP="00F87F70">
            <w:pPr>
              <w:suppressAutoHyphens/>
              <w:ind w:left="-78" w:right="-102"/>
              <w:jc w:val="center"/>
              <w:rPr>
                <w:rFonts w:eastAsia="Arial Narrow" w:cstheme="minorHAnsi"/>
                <w:b/>
                <w:bCs/>
                <w:spacing w:val="-2"/>
                <w:szCs w:val="20"/>
                <w:cs/>
                <w:lang w:val="fr-FR" w:bidi="hi-IN"/>
              </w:rPr>
            </w:pPr>
          </w:p>
          <w:p w14:paraId="15AACF7B" w14:textId="77777777" w:rsidR="00EE78CA" w:rsidRPr="00504735" w:rsidRDefault="00EE78CA" w:rsidP="00EE78CA">
            <w:pPr>
              <w:suppressAutoHyphens/>
              <w:ind w:right="-102"/>
              <w:rPr>
                <w:rFonts w:eastAsia="Arial Narrow" w:cstheme="minorHAnsi"/>
                <w:b/>
                <w:bCs/>
                <w:spacing w:val="-2"/>
                <w:szCs w:val="20"/>
                <w:cs/>
                <w:lang w:val="fr-FR" w:bidi="hi-IN"/>
              </w:rPr>
            </w:pPr>
            <w:r w:rsidRPr="00504735">
              <w:rPr>
                <w:rFonts w:eastAsia="Arial Narrow" w:cs="Mangal"/>
                <w:b/>
                <w:bCs/>
                <w:spacing w:val="-2"/>
                <w:szCs w:val="20"/>
                <w:cs/>
                <w:lang w:val="fr-FR" w:bidi="hi-IN"/>
              </w:rPr>
              <w:t>613</w:t>
            </w:r>
          </w:p>
        </w:tc>
      </w:tr>
    </w:tbl>
    <w:tbl>
      <w:tblPr>
        <w:tblStyle w:val="TableGrid1"/>
        <w:tblW w:w="4735" w:type="pct"/>
        <w:tblInd w:w="279" w:type="dxa"/>
        <w:tblLook w:val="04A0" w:firstRow="1" w:lastRow="0" w:firstColumn="1" w:lastColumn="0" w:noHBand="0" w:noVBand="1"/>
      </w:tblPr>
      <w:tblGrid>
        <w:gridCol w:w="561"/>
        <w:gridCol w:w="4485"/>
        <w:gridCol w:w="1524"/>
        <w:gridCol w:w="1270"/>
        <w:gridCol w:w="1242"/>
        <w:gridCol w:w="841"/>
      </w:tblGrid>
      <w:tr w:rsidR="00EF48B0" w:rsidRPr="006974FC" w14:paraId="29D8633A" w14:textId="77777777" w:rsidTr="00EF48B0">
        <w:trPr>
          <w:trHeight w:val="718"/>
        </w:trPr>
        <w:tc>
          <w:tcPr>
            <w:tcW w:w="282" w:type="pct"/>
          </w:tcPr>
          <w:p w14:paraId="24498CF7" w14:textId="77777777" w:rsidR="00EF48B0" w:rsidRPr="00E8509A" w:rsidRDefault="00EF48B0" w:rsidP="00EF48B0">
            <w:pPr>
              <w:rPr>
                <w:rFonts w:cstheme="minorHAnsi"/>
                <w:b/>
                <w:bCs/>
                <w:sz w:val="18"/>
                <w:szCs w:val="18"/>
                <w:lang w:val="fr-FR"/>
              </w:rPr>
            </w:pPr>
            <w:r w:rsidRPr="00E8509A">
              <w:rPr>
                <w:rFonts w:eastAsia="Arial Narrow" w:cs="Mangal"/>
                <w:b/>
                <w:bCs/>
                <w:sz w:val="18"/>
                <w:szCs w:val="18"/>
                <w:cs/>
                <w:lang w:val="fr-FR" w:bidi="hi-IN"/>
              </w:rPr>
              <w:t>611</w:t>
            </w:r>
          </w:p>
        </w:tc>
        <w:tc>
          <w:tcPr>
            <w:tcW w:w="2260" w:type="pct"/>
          </w:tcPr>
          <w:p w14:paraId="34B19A1A" w14:textId="296694AA" w:rsidR="00EF48B0" w:rsidRPr="00504735" w:rsidRDefault="00EF48B0" w:rsidP="00EF48B0">
            <w:pPr>
              <w:suppressAutoHyphens/>
              <w:rPr>
                <w:rFonts w:cstheme="minorHAnsi"/>
                <w:b/>
                <w:bCs/>
                <w:spacing w:val="-2"/>
                <w:szCs w:val="20"/>
                <w:lang w:val="fr-FR"/>
              </w:rPr>
            </w:pPr>
            <w:r w:rsidRPr="00504735">
              <w:rPr>
                <w:rFonts w:cstheme="minorHAnsi"/>
                <w:b/>
                <w:bCs/>
                <w:szCs w:val="20"/>
                <w:lang w:val="fr-FR"/>
              </w:rPr>
              <w:t>Les équipements de laparoscopie suivants sont-ils disponibles et fonctionnels dans l'établissement ?</w:t>
            </w:r>
          </w:p>
        </w:tc>
        <w:tc>
          <w:tcPr>
            <w:tcW w:w="768" w:type="pct"/>
            <w:shd w:val="clear" w:color="auto" w:fill="BFBFBF" w:themeFill="background1" w:themeFillShade="BF"/>
          </w:tcPr>
          <w:p w14:paraId="1C719E08" w14:textId="04731050" w:rsidR="00EF48B0" w:rsidRPr="00504735" w:rsidRDefault="00EF48B0" w:rsidP="00EF48B0">
            <w:pPr>
              <w:pStyle w:val="ListParagraph1"/>
              <w:ind w:left="0"/>
              <w:jc w:val="center"/>
              <w:rPr>
                <w:rFonts w:eastAsia="Times New Roman" w:cstheme="minorHAnsi"/>
                <w:b/>
                <w:color w:val="000000"/>
                <w:szCs w:val="20"/>
                <w:lang w:val="fr-FR" w:bidi="hi-IN"/>
              </w:rPr>
            </w:pPr>
            <w:r w:rsidRPr="00504735">
              <w:rPr>
                <w:rFonts w:cstheme="minorHAnsi"/>
                <w:b/>
                <w:szCs w:val="20"/>
                <w:lang w:val="fr-FR"/>
              </w:rPr>
              <w:t xml:space="preserve">Disponible et fonctionnel </w:t>
            </w:r>
          </w:p>
        </w:tc>
        <w:tc>
          <w:tcPr>
            <w:tcW w:w="640" w:type="pct"/>
            <w:shd w:val="clear" w:color="auto" w:fill="BFBFBF" w:themeFill="background1" w:themeFillShade="BF"/>
          </w:tcPr>
          <w:p w14:paraId="4DC8506D" w14:textId="7DF0F057" w:rsidR="00EF48B0" w:rsidRPr="00504735" w:rsidRDefault="00EF48B0" w:rsidP="00EF48B0">
            <w:pPr>
              <w:pStyle w:val="ListParagraph1"/>
              <w:ind w:left="0"/>
              <w:jc w:val="center"/>
              <w:rPr>
                <w:rFonts w:cstheme="minorHAnsi"/>
                <w:b/>
                <w:bCs/>
                <w:szCs w:val="20"/>
                <w:lang w:val="fr-FR"/>
              </w:rPr>
            </w:pPr>
            <w:r w:rsidRPr="00504735">
              <w:rPr>
                <w:rFonts w:cstheme="minorHAnsi"/>
                <w:b/>
                <w:szCs w:val="20"/>
                <w:lang w:val="fr-FR"/>
              </w:rPr>
              <w:t xml:space="preserve">Disponible mais non fonctionnel </w:t>
            </w:r>
          </w:p>
        </w:tc>
        <w:tc>
          <w:tcPr>
            <w:tcW w:w="626" w:type="pct"/>
            <w:shd w:val="clear" w:color="auto" w:fill="BFBFBF" w:themeFill="background1" w:themeFillShade="BF"/>
          </w:tcPr>
          <w:p w14:paraId="18C2564B" w14:textId="266753F3" w:rsidR="00EF48B0" w:rsidRPr="00504735" w:rsidRDefault="00EF48B0" w:rsidP="00EF48B0">
            <w:pPr>
              <w:tabs>
                <w:tab w:val="right" w:leader="dot" w:pos="4092"/>
              </w:tabs>
              <w:jc w:val="center"/>
              <w:rPr>
                <w:rFonts w:cstheme="minorHAnsi"/>
                <w:b/>
                <w:bCs/>
                <w:szCs w:val="20"/>
                <w:lang w:val="fr-FR"/>
              </w:rPr>
            </w:pPr>
            <w:r w:rsidRPr="00504735">
              <w:rPr>
                <w:rFonts w:cstheme="minorHAnsi"/>
                <w:b/>
                <w:szCs w:val="20"/>
                <w:lang w:val="fr-FR"/>
              </w:rPr>
              <w:t>Indisponible</w:t>
            </w:r>
          </w:p>
        </w:tc>
        <w:tc>
          <w:tcPr>
            <w:tcW w:w="424" w:type="pct"/>
            <w:vMerge w:val="restart"/>
          </w:tcPr>
          <w:p w14:paraId="727535EA" w14:textId="77777777" w:rsidR="00EF48B0" w:rsidRPr="00504735" w:rsidRDefault="00EF48B0" w:rsidP="00EF48B0">
            <w:pPr>
              <w:rPr>
                <w:rFonts w:cstheme="minorHAnsi"/>
                <w:b/>
                <w:bCs/>
                <w:szCs w:val="20"/>
                <w:lang w:val="fr-FR"/>
              </w:rPr>
            </w:pPr>
          </w:p>
          <w:p w14:paraId="15A23477" w14:textId="77777777" w:rsidR="00EF48B0" w:rsidRPr="00504735" w:rsidRDefault="00EF48B0" w:rsidP="00EF48B0">
            <w:pPr>
              <w:rPr>
                <w:rFonts w:cstheme="minorHAnsi"/>
                <w:b/>
                <w:szCs w:val="20"/>
                <w:lang w:val="fr-FR"/>
              </w:rPr>
            </w:pPr>
          </w:p>
          <w:p w14:paraId="0AC386C9" w14:textId="77777777" w:rsidR="00EF48B0" w:rsidRPr="00504735" w:rsidRDefault="00EF48B0" w:rsidP="00EF48B0">
            <w:pPr>
              <w:rPr>
                <w:rFonts w:cstheme="minorHAnsi"/>
                <w:b/>
                <w:szCs w:val="20"/>
                <w:lang w:val="fr-FR"/>
              </w:rPr>
            </w:pPr>
          </w:p>
          <w:p w14:paraId="0A16806D" w14:textId="77777777" w:rsidR="00EF48B0" w:rsidRPr="00504735" w:rsidRDefault="00EF48B0" w:rsidP="00EF48B0">
            <w:pPr>
              <w:rPr>
                <w:rFonts w:cstheme="minorHAnsi"/>
                <w:b/>
                <w:szCs w:val="20"/>
                <w:lang w:val="fr-FR"/>
              </w:rPr>
            </w:pPr>
          </w:p>
          <w:p w14:paraId="1C4979F1" w14:textId="77777777" w:rsidR="00EF48B0" w:rsidRPr="00504735" w:rsidRDefault="00EF48B0" w:rsidP="00EF48B0">
            <w:pPr>
              <w:rPr>
                <w:rFonts w:cstheme="minorHAnsi"/>
                <w:b/>
                <w:szCs w:val="20"/>
                <w:lang w:val="fr-FR"/>
              </w:rPr>
            </w:pPr>
          </w:p>
          <w:p w14:paraId="49D7C9B3" w14:textId="77777777" w:rsidR="00EF48B0" w:rsidRPr="00504735" w:rsidRDefault="00EF48B0" w:rsidP="00EF48B0">
            <w:pPr>
              <w:rPr>
                <w:rFonts w:cstheme="minorHAnsi"/>
                <w:b/>
                <w:szCs w:val="20"/>
                <w:lang w:val="fr-FR"/>
              </w:rPr>
            </w:pPr>
          </w:p>
          <w:p w14:paraId="7661A5E0" w14:textId="77777777" w:rsidR="00EF48B0" w:rsidRPr="00504735" w:rsidRDefault="00EF48B0" w:rsidP="00EF48B0">
            <w:pPr>
              <w:rPr>
                <w:rFonts w:cstheme="minorHAnsi"/>
                <w:b/>
                <w:szCs w:val="20"/>
                <w:lang w:val="fr-FR"/>
              </w:rPr>
            </w:pPr>
          </w:p>
          <w:p w14:paraId="1B257804" w14:textId="77777777" w:rsidR="00EF48B0" w:rsidRPr="00504735" w:rsidRDefault="00EF48B0" w:rsidP="00EF48B0">
            <w:pPr>
              <w:rPr>
                <w:rFonts w:cstheme="minorHAnsi"/>
                <w:b/>
                <w:szCs w:val="20"/>
                <w:lang w:val="fr-FR"/>
              </w:rPr>
            </w:pPr>
          </w:p>
          <w:p w14:paraId="0779EBD3" w14:textId="77777777" w:rsidR="00EF48B0" w:rsidRPr="00504735" w:rsidRDefault="00EF48B0" w:rsidP="00EF48B0">
            <w:pPr>
              <w:rPr>
                <w:rFonts w:cstheme="minorHAnsi"/>
                <w:b/>
                <w:szCs w:val="20"/>
                <w:lang w:val="fr-FR"/>
              </w:rPr>
            </w:pPr>
          </w:p>
          <w:p w14:paraId="6B58C43C" w14:textId="77777777" w:rsidR="00EF48B0" w:rsidRPr="00504735" w:rsidRDefault="00EF48B0" w:rsidP="00EF48B0">
            <w:pPr>
              <w:rPr>
                <w:rFonts w:cstheme="minorHAnsi"/>
                <w:b/>
                <w:szCs w:val="20"/>
                <w:lang w:val="fr-FR"/>
              </w:rPr>
            </w:pPr>
          </w:p>
          <w:p w14:paraId="476D0FAF" w14:textId="77777777" w:rsidR="00EF48B0" w:rsidRPr="00504735" w:rsidRDefault="00EF48B0" w:rsidP="00EF48B0">
            <w:pPr>
              <w:rPr>
                <w:rFonts w:cstheme="minorHAnsi"/>
                <w:b/>
                <w:szCs w:val="20"/>
                <w:lang w:val="fr-FR"/>
              </w:rPr>
            </w:pPr>
          </w:p>
          <w:p w14:paraId="3DFF76FA" w14:textId="77777777" w:rsidR="00EF48B0" w:rsidRPr="00504735" w:rsidRDefault="00EF48B0" w:rsidP="00EF48B0">
            <w:pPr>
              <w:rPr>
                <w:rFonts w:cstheme="minorHAnsi"/>
                <w:b/>
                <w:szCs w:val="20"/>
                <w:lang w:val="fr-FR"/>
              </w:rPr>
            </w:pPr>
          </w:p>
          <w:p w14:paraId="0C843CD3" w14:textId="77777777" w:rsidR="00EF48B0" w:rsidRPr="00504735" w:rsidRDefault="00EF48B0" w:rsidP="00EF48B0">
            <w:pPr>
              <w:rPr>
                <w:rFonts w:cstheme="minorHAnsi"/>
                <w:b/>
                <w:szCs w:val="20"/>
                <w:lang w:val="fr-FR"/>
              </w:rPr>
            </w:pPr>
          </w:p>
          <w:p w14:paraId="481E22A0" w14:textId="77777777" w:rsidR="00EF48B0" w:rsidRPr="00504735" w:rsidRDefault="00EF48B0" w:rsidP="00EF48B0">
            <w:pPr>
              <w:rPr>
                <w:rFonts w:cstheme="minorHAnsi"/>
                <w:b/>
                <w:szCs w:val="20"/>
                <w:lang w:val="fr-FR"/>
              </w:rPr>
            </w:pPr>
          </w:p>
          <w:p w14:paraId="472321E7" w14:textId="77777777" w:rsidR="00EF48B0" w:rsidRPr="00504735" w:rsidRDefault="00EF48B0" w:rsidP="00EF48B0">
            <w:pPr>
              <w:rPr>
                <w:rFonts w:cstheme="minorHAnsi"/>
                <w:b/>
                <w:szCs w:val="20"/>
                <w:lang w:val="fr-FR"/>
              </w:rPr>
            </w:pPr>
          </w:p>
        </w:tc>
      </w:tr>
      <w:tr w:rsidR="00EF48B0" w:rsidRPr="006974FC" w14:paraId="720946A0" w14:textId="77777777" w:rsidTr="00EF48B0">
        <w:trPr>
          <w:trHeight w:val="20"/>
        </w:trPr>
        <w:tc>
          <w:tcPr>
            <w:tcW w:w="282" w:type="pct"/>
          </w:tcPr>
          <w:p w14:paraId="6D636669"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95CA8C8" w14:textId="4C986F26" w:rsidR="00EF48B0" w:rsidRPr="00504735" w:rsidRDefault="00EF48B0" w:rsidP="00EF48B0">
            <w:pPr>
              <w:rPr>
                <w:rFonts w:cstheme="minorHAnsi"/>
                <w:szCs w:val="20"/>
                <w:lang w:val="fr-FR"/>
              </w:rPr>
            </w:pPr>
            <w:r w:rsidRPr="00504735">
              <w:rPr>
                <w:rFonts w:cstheme="minorHAnsi"/>
                <w:szCs w:val="20"/>
                <w:lang w:val="fr-FR"/>
              </w:rPr>
              <w:t xml:space="preserve">Aiguille de </w:t>
            </w:r>
            <w:proofErr w:type="spellStart"/>
            <w:r w:rsidRPr="00504735">
              <w:rPr>
                <w:rFonts w:cstheme="minorHAnsi"/>
                <w:szCs w:val="20"/>
                <w:lang w:val="fr-FR"/>
              </w:rPr>
              <w:t>Veress</w:t>
            </w:r>
            <w:proofErr w:type="spellEnd"/>
          </w:p>
        </w:tc>
        <w:tc>
          <w:tcPr>
            <w:tcW w:w="768" w:type="pct"/>
          </w:tcPr>
          <w:p w14:paraId="12C3C40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B43B29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F27C66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63F2BB53"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5B39624" w14:textId="77777777" w:rsidTr="00EF48B0">
        <w:trPr>
          <w:trHeight w:val="20"/>
        </w:trPr>
        <w:tc>
          <w:tcPr>
            <w:tcW w:w="282" w:type="pct"/>
          </w:tcPr>
          <w:p w14:paraId="68E7626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FB71A68" w14:textId="2FB616A9" w:rsidR="00EF48B0" w:rsidRPr="00504735" w:rsidRDefault="00EF48B0" w:rsidP="00EF48B0">
            <w:pPr>
              <w:rPr>
                <w:rFonts w:cstheme="minorHAnsi"/>
                <w:szCs w:val="20"/>
                <w:lang w:val="fr-FR"/>
              </w:rPr>
            </w:pPr>
            <w:r w:rsidRPr="00504735">
              <w:rPr>
                <w:rFonts w:cstheme="minorHAnsi"/>
                <w:szCs w:val="20"/>
                <w:lang w:val="fr-FR"/>
              </w:rPr>
              <w:t xml:space="preserve">Source lumineuse pour le </w:t>
            </w:r>
            <w:proofErr w:type="spellStart"/>
            <w:r w:rsidRPr="00504735">
              <w:rPr>
                <w:rFonts w:cstheme="minorHAnsi"/>
                <w:szCs w:val="20"/>
                <w:lang w:val="fr-FR"/>
              </w:rPr>
              <w:t>laparoscope</w:t>
            </w:r>
            <w:proofErr w:type="spellEnd"/>
          </w:p>
        </w:tc>
        <w:tc>
          <w:tcPr>
            <w:tcW w:w="768" w:type="pct"/>
          </w:tcPr>
          <w:p w14:paraId="7E7CCD7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4E3253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917D13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51C1750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60DB038" w14:textId="77777777" w:rsidTr="00EF48B0">
        <w:trPr>
          <w:trHeight w:val="20"/>
        </w:trPr>
        <w:tc>
          <w:tcPr>
            <w:tcW w:w="282" w:type="pct"/>
          </w:tcPr>
          <w:p w14:paraId="55939B93"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AC42E98" w14:textId="6C1D44EA" w:rsidR="00EF48B0" w:rsidRPr="00504735" w:rsidRDefault="00EF48B0" w:rsidP="00EF48B0">
            <w:pPr>
              <w:rPr>
                <w:rFonts w:cstheme="minorHAnsi"/>
                <w:szCs w:val="20"/>
                <w:lang w:val="fr-FR"/>
              </w:rPr>
            </w:pPr>
            <w:r w:rsidRPr="00504735">
              <w:rPr>
                <w:rFonts w:cstheme="minorHAnsi"/>
                <w:szCs w:val="20"/>
                <w:lang w:val="fr-FR"/>
              </w:rPr>
              <w:t>Ampoule de rechange pour la source lumineuse</w:t>
            </w:r>
          </w:p>
        </w:tc>
        <w:tc>
          <w:tcPr>
            <w:tcW w:w="768" w:type="pct"/>
          </w:tcPr>
          <w:p w14:paraId="733C4F0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6BB119F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043DB86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ED90124"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2A9CDD4" w14:textId="77777777" w:rsidTr="00EF48B0">
        <w:trPr>
          <w:trHeight w:val="20"/>
        </w:trPr>
        <w:tc>
          <w:tcPr>
            <w:tcW w:w="282" w:type="pct"/>
          </w:tcPr>
          <w:p w14:paraId="062E550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A7F8FD5" w14:textId="53BBEE5A" w:rsidR="00EF48B0" w:rsidRPr="00504735" w:rsidRDefault="00EF48B0" w:rsidP="00EF48B0">
            <w:pPr>
              <w:rPr>
                <w:rFonts w:cstheme="minorHAnsi"/>
                <w:szCs w:val="20"/>
                <w:lang w:val="fr-FR"/>
              </w:rPr>
            </w:pPr>
            <w:r w:rsidRPr="00504735">
              <w:rPr>
                <w:rFonts w:cstheme="minorHAnsi"/>
                <w:szCs w:val="20"/>
                <w:lang w:val="fr-FR"/>
              </w:rPr>
              <w:t xml:space="preserve">Source lumineuse d'urgence pour le </w:t>
            </w:r>
            <w:proofErr w:type="spellStart"/>
            <w:r w:rsidRPr="00504735">
              <w:rPr>
                <w:rFonts w:cstheme="minorHAnsi"/>
                <w:szCs w:val="20"/>
                <w:lang w:val="fr-FR"/>
              </w:rPr>
              <w:t>laparoscope</w:t>
            </w:r>
            <w:proofErr w:type="spellEnd"/>
          </w:p>
        </w:tc>
        <w:tc>
          <w:tcPr>
            <w:tcW w:w="768" w:type="pct"/>
          </w:tcPr>
          <w:p w14:paraId="4ABDA60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68968D7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72BD056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5885736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1BDD846" w14:textId="77777777" w:rsidTr="00EF48B0">
        <w:trPr>
          <w:trHeight w:val="20"/>
        </w:trPr>
        <w:tc>
          <w:tcPr>
            <w:tcW w:w="282" w:type="pct"/>
          </w:tcPr>
          <w:p w14:paraId="1749FE75"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CB38A13" w14:textId="6DC2BE08" w:rsidR="00EF48B0" w:rsidRPr="00504735" w:rsidRDefault="00EF48B0" w:rsidP="00EF48B0">
            <w:pPr>
              <w:rPr>
                <w:rFonts w:cstheme="minorHAnsi"/>
                <w:szCs w:val="20"/>
                <w:lang w:val="fr-FR"/>
              </w:rPr>
            </w:pPr>
            <w:r w:rsidRPr="00504735">
              <w:rPr>
                <w:rFonts w:cstheme="minorHAnsi"/>
                <w:szCs w:val="20"/>
                <w:lang w:val="fr-FR"/>
              </w:rPr>
              <w:t>Câble à fibres optiques</w:t>
            </w:r>
          </w:p>
        </w:tc>
        <w:tc>
          <w:tcPr>
            <w:tcW w:w="768" w:type="pct"/>
          </w:tcPr>
          <w:p w14:paraId="5EC4BDE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3CB5962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D4DB36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8E8457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C8DAB0B" w14:textId="77777777" w:rsidTr="00EF48B0">
        <w:trPr>
          <w:trHeight w:val="20"/>
        </w:trPr>
        <w:tc>
          <w:tcPr>
            <w:tcW w:w="282" w:type="pct"/>
          </w:tcPr>
          <w:p w14:paraId="3B1EBA7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4E33FB1" w14:textId="3E5DD6EC" w:rsidR="00EF48B0" w:rsidRPr="00504735" w:rsidRDefault="00EF48B0" w:rsidP="00EF48B0">
            <w:pPr>
              <w:rPr>
                <w:rFonts w:cstheme="minorHAnsi"/>
                <w:szCs w:val="20"/>
                <w:lang w:val="fr-FR"/>
              </w:rPr>
            </w:pPr>
            <w:r w:rsidRPr="00504735">
              <w:rPr>
                <w:rFonts w:cstheme="minorHAnsi"/>
                <w:szCs w:val="20"/>
                <w:lang w:val="fr-FR"/>
              </w:rPr>
              <w:t>Trocart avec canule</w:t>
            </w:r>
          </w:p>
        </w:tc>
        <w:tc>
          <w:tcPr>
            <w:tcW w:w="768" w:type="pct"/>
          </w:tcPr>
          <w:p w14:paraId="3D0F3D7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0CB5179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A56687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7FF1DBE4"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934D281" w14:textId="77777777" w:rsidTr="00EF48B0">
        <w:trPr>
          <w:trHeight w:val="20"/>
        </w:trPr>
        <w:tc>
          <w:tcPr>
            <w:tcW w:w="282" w:type="pct"/>
          </w:tcPr>
          <w:p w14:paraId="61E7B084"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06BAAF9" w14:textId="0D02F400" w:rsidR="00EF48B0" w:rsidRPr="00504735" w:rsidRDefault="00EF48B0" w:rsidP="00EF48B0">
            <w:pPr>
              <w:rPr>
                <w:rFonts w:cstheme="minorHAnsi"/>
                <w:szCs w:val="20"/>
                <w:lang w:val="fr-FR"/>
              </w:rPr>
            </w:pPr>
            <w:proofErr w:type="spellStart"/>
            <w:r w:rsidRPr="00504735">
              <w:rPr>
                <w:rFonts w:cstheme="minorHAnsi"/>
                <w:szCs w:val="20"/>
                <w:lang w:val="fr-FR"/>
              </w:rPr>
              <w:t>Laparoscope</w:t>
            </w:r>
            <w:proofErr w:type="spellEnd"/>
            <w:r w:rsidRPr="00504735">
              <w:rPr>
                <w:rFonts w:cstheme="minorHAnsi"/>
                <w:szCs w:val="20"/>
                <w:lang w:val="fr-FR"/>
              </w:rPr>
              <w:t xml:space="preserve"> opératoire ou </w:t>
            </w:r>
            <w:proofErr w:type="spellStart"/>
            <w:r w:rsidRPr="00504735">
              <w:rPr>
                <w:rFonts w:cstheme="minorHAnsi"/>
                <w:szCs w:val="20"/>
                <w:lang w:val="fr-FR"/>
              </w:rPr>
              <w:t>laparocateur</w:t>
            </w:r>
            <w:proofErr w:type="spellEnd"/>
          </w:p>
        </w:tc>
        <w:tc>
          <w:tcPr>
            <w:tcW w:w="768" w:type="pct"/>
          </w:tcPr>
          <w:p w14:paraId="0D8ABEF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ECCDF8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34A7F0B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29C9AE6A"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28E5142" w14:textId="77777777" w:rsidTr="00EF48B0">
        <w:trPr>
          <w:trHeight w:val="20"/>
        </w:trPr>
        <w:tc>
          <w:tcPr>
            <w:tcW w:w="282" w:type="pct"/>
          </w:tcPr>
          <w:p w14:paraId="3A7C68F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51D3BE38" w14:textId="426A9900" w:rsidR="00EF48B0" w:rsidRPr="00504735" w:rsidRDefault="00EF48B0" w:rsidP="00EF48B0">
            <w:pPr>
              <w:rPr>
                <w:rFonts w:cstheme="minorHAnsi"/>
                <w:szCs w:val="20"/>
                <w:lang w:val="fr-FR"/>
              </w:rPr>
            </w:pPr>
            <w:r w:rsidRPr="00504735">
              <w:rPr>
                <w:rFonts w:cstheme="minorHAnsi"/>
                <w:szCs w:val="20"/>
                <w:lang w:val="fr-FR"/>
              </w:rPr>
              <w:t>Bouteille de gaz carbonique</w:t>
            </w:r>
          </w:p>
        </w:tc>
        <w:tc>
          <w:tcPr>
            <w:tcW w:w="768" w:type="pct"/>
          </w:tcPr>
          <w:p w14:paraId="4335592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0AA6C8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55129A2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5B1015E"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35EF1A6" w14:textId="77777777" w:rsidTr="00EF48B0">
        <w:trPr>
          <w:trHeight w:val="20"/>
        </w:trPr>
        <w:tc>
          <w:tcPr>
            <w:tcW w:w="282" w:type="pct"/>
          </w:tcPr>
          <w:p w14:paraId="18D03037"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5D65C4A" w14:textId="58898AB2" w:rsidR="00EF48B0" w:rsidRPr="00504735" w:rsidRDefault="00EF48B0" w:rsidP="00EF48B0">
            <w:pPr>
              <w:rPr>
                <w:rFonts w:cstheme="minorHAnsi"/>
                <w:szCs w:val="20"/>
                <w:lang w:val="fr-FR"/>
              </w:rPr>
            </w:pPr>
            <w:r w:rsidRPr="00504735">
              <w:rPr>
                <w:rFonts w:cstheme="minorHAnsi"/>
                <w:szCs w:val="20"/>
                <w:lang w:val="fr-FR"/>
              </w:rPr>
              <w:t>Appareil d'insufflation du pneumopéritoine</w:t>
            </w:r>
          </w:p>
        </w:tc>
        <w:tc>
          <w:tcPr>
            <w:tcW w:w="768" w:type="pct"/>
          </w:tcPr>
          <w:p w14:paraId="0B9F401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76AE84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5B5DECE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3D55E5D5"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C864779" w14:textId="77777777" w:rsidTr="00EF48B0">
        <w:trPr>
          <w:trHeight w:val="243"/>
        </w:trPr>
        <w:tc>
          <w:tcPr>
            <w:tcW w:w="282" w:type="pct"/>
          </w:tcPr>
          <w:p w14:paraId="0C693BE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C2BFB83" w14:textId="5DFF6ED9" w:rsidR="00EF48B0" w:rsidRPr="00504735" w:rsidRDefault="00EF48B0" w:rsidP="00EF48B0">
            <w:pPr>
              <w:rPr>
                <w:rFonts w:cstheme="minorHAnsi"/>
                <w:szCs w:val="20"/>
                <w:lang w:val="fr-FR"/>
              </w:rPr>
            </w:pPr>
            <w:r w:rsidRPr="00504735">
              <w:rPr>
                <w:rFonts w:cstheme="minorHAnsi"/>
                <w:szCs w:val="20"/>
                <w:lang w:val="fr-FR"/>
              </w:rPr>
              <w:t xml:space="preserve">Chargeur d'anneaux de </w:t>
            </w:r>
            <w:proofErr w:type="spellStart"/>
            <w:r w:rsidRPr="00504735">
              <w:rPr>
                <w:rFonts w:cstheme="minorHAnsi"/>
                <w:szCs w:val="20"/>
                <w:lang w:val="fr-FR"/>
              </w:rPr>
              <w:t>falope</w:t>
            </w:r>
            <w:proofErr w:type="spellEnd"/>
          </w:p>
        </w:tc>
        <w:tc>
          <w:tcPr>
            <w:tcW w:w="768" w:type="pct"/>
          </w:tcPr>
          <w:p w14:paraId="7E5CAE5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449888E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2AC915B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7F528A0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D289CDA" w14:textId="77777777" w:rsidTr="00EF48B0">
        <w:trPr>
          <w:trHeight w:val="243"/>
        </w:trPr>
        <w:tc>
          <w:tcPr>
            <w:tcW w:w="282" w:type="pct"/>
          </w:tcPr>
          <w:p w14:paraId="6670BC74"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DFAA3A2" w14:textId="2E330FCD" w:rsidR="00EF48B0" w:rsidRPr="00504735" w:rsidRDefault="00EF48B0" w:rsidP="00EF48B0">
            <w:pPr>
              <w:rPr>
                <w:rFonts w:cstheme="minorHAnsi"/>
                <w:szCs w:val="20"/>
                <w:lang w:val="fr-FR"/>
              </w:rPr>
            </w:pPr>
            <w:r w:rsidRPr="00504735">
              <w:rPr>
                <w:rFonts w:cstheme="minorHAnsi"/>
                <w:szCs w:val="20"/>
                <w:lang w:val="fr-FR"/>
              </w:rPr>
              <w:t xml:space="preserve">Anneau de </w:t>
            </w:r>
            <w:proofErr w:type="spellStart"/>
            <w:r w:rsidRPr="00504735">
              <w:rPr>
                <w:rFonts w:cstheme="minorHAnsi"/>
                <w:szCs w:val="20"/>
                <w:lang w:val="fr-FR"/>
              </w:rPr>
              <w:t>falope</w:t>
            </w:r>
            <w:proofErr w:type="spellEnd"/>
          </w:p>
        </w:tc>
        <w:tc>
          <w:tcPr>
            <w:tcW w:w="768" w:type="pct"/>
          </w:tcPr>
          <w:p w14:paraId="63642A2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4B1419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F2E965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6949BEC6"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ADB7208" w14:textId="77777777" w:rsidTr="00EF48B0">
        <w:trPr>
          <w:trHeight w:val="243"/>
        </w:trPr>
        <w:tc>
          <w:tcPr>
            <w:tcW w:w="282" w:type="pct"/>
          </w:tcPr>
          <w:p w14:paraId="2A1638C1"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18C0A9F" w14:textId="15D4B883" w:rsidR="00EF48B0" w:rsidRPr="00504735" w:rsidRDefault="00EF48B0" w:rsidP="00EF48B0">
            <w:pPr>
              <w:rPr>
                <w:rFonts w:cstheme="minorHAnsi"/>
                <w:szCs w:val="20"/>
                <w:lang w:val="fr-FR"/>
              </w:rPr>
            </w:pPr>
            <w:r w:rsidRPr="00504735">
              <w:rPr>
                <w:rFonts w:cstheme="minorHAnsi"/>
                <w:szCs w:val="20"/>
                <w:lang w:val="fr-FR"/>
              </w:rPr>
              <w:t>Pince à dissection dentée</w:t>
            </w:r>
          </w:p>
        </w:tc>
        <w:tc>
          <w:tcPr>
            <w:tcW w:w="768" w:type="pct"/>
          </w:tcPr>
          <w:p w14:paraId="64804CA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290A7DA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2839D0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5E2CE1B3"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5EAE4224" w14:textId="77777777" w:rsidTr="00EF48B0">
        <w:trPr>
          <w:trHeight w:val="243"/>
        </w:trPr>
        <w:tc>
          <w:tcPr>
            <w:tcW w:w="282" w:type="pct"/>
          </w:tcPr>
          <w:p w14:paraId="4FB28D39"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FE0A857" w14:textId="3B232D05" w:rsidR="00EF48B0" w:rsidRPr="00504735" w:rsidRDefault="00EF48B0" w:rsidP="00EF48B0">
            <w:pPr>
              <w:rPr>
                <w:rFonts w:cstheme="minorHAnsi"/>
                <w:szCs w:val="20"/>
                <w:lang w:val="fr-FR"/>
              </w:rPr>
            </w:pPr>
            <w:r w:rsidRPr="00504735">
              <w:rPr>
                <w:rFonts w:cstheme="minorHAnsi"/>
                <w:szCs w:val="20"/>
                <w:lang w:val="fr-FR"/>
              </w:rPr>
              <w:t>Bistouri avec lame n° 11</w:t>
            </w:r>
          </w:p>
        </w:tc>
        <w:tc>
          <w:tcPr>
            <w:tcW w:w="768" w:type="pct"/>
          </w:tcPr>
          <w:p w14:paraId="38A6C2E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0902C0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5F6CC8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8116721"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5651830" w14:textId="77777777" w:rsidTr="00EF48B0">
        <w:trPr>
          <w:trHeight w:val="243"/>
        </w:trPr>
        <w:tc>
          <w:tcPr>
            <w:tcW w:w="282" w:type="pct"/>
          </w:tcPr>
          <w:p w14:paraId="5E2C412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62CC92D1" w14:textId="6CA13457" w:rsidR="00EF48B0" w:rsidRPr="00504735" w:rsidRDefault="00EF48B0" w:rsidP="00EF48B0">
            <w:pPr>
              <w:rPr>
                <w:rFonts w:cstheme="minorHAnsi"/>
                <w:szCs w:val="20"/>
                <w:lang w:val="fr-FR"/>
              </w:rPr>
            </w:pPr>
            <w:r w:rsidRPr="00504735">
              <w:rPr>
                <w:rFonts w:cstheme="minorHAnsi"/>
                <w:szCs w:val="20"/>
                <w:lang w:val="fr-FR"/>
              </w:rPr>
              <w:t>Spéculum vaginal de Sim</w:t>
            </w:r>
          </w:p>
        </w:tc>
        <w:tc>
          <w:tcPr>
            <w:tcW w:w="768" w:type="pct"/>
          </w:tcPr>
          <w:p w14:paraId="5D293C5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1FD667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4151DE2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7CC3FA45"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539798C1" w14:textId="77777777" w:rsidTr="00EF48B0">
        <w:trPr>
          <w:trHeight w:val="243"/>
        </w:trPr>
        <w:tc>
          <w:tcPr>
            <w:tcW w:w="282" w:type="pct"/>
          </w:tcPr>
          <w:p w14:paraId="125DAB4D"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E8175DA" w14:textId="68F306B5" w:rsidR="00EF48B0" w:rsidRPr="00504735" w:rsidRDefault="00EF48B0" w:rsidP="00EF48B0">
            <w:pPr>
              <w:rPr>
                <w:rFonts w:cstheme="minorHAnsi"/>
                <w:szCs w:val="20"/>
                <w:lang w:val="fr-FR"/>
              </w:rPr>
            </w:pPr>
            <w:r w:rsidRPr="00504735">
              <w:rPr>
                <w:rFonts w:cstheme="minorHAnsi"/>
                <w:szCs w:val="20"/>
                <w:lang w:val="fr-FR"/>
              </w:rPr>
              <w:t>Sonde utérine</w:t>
            </w:r>
          </w:p>
        </w:tc>
        <w:tc>
          <w:tcPr>
            <w:tcW w:w="768" w:type="pct"/>
          </w:tcPr>
          <w:p w14:paraId="3792ED9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AB2431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43C5169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7B003FA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1FC8060" w14:textId="77777777" w:rsidTr="00EF48B0">
        <w:trPr>
          <w:trHeight w:val="243"/>
        </w:trPr>
        <w:tc>
          <w:tcPr>
            <w:tcW w:w="282" w:type="pct"/>
          </w:tcPr>
          <w:p w14:paraId="79CBF3E9"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0591CA5" w14:textId="344FBEB8" w:rsidR="00EF48B0" w:rsidRPr="00504735" w:rsidRDefault="00EF48B0" w:rsidP="00EF48B0">
            <w:pPr>
              <w:rPr>
                <w:rFonts w:cstheme="minorHAnsi"/>
                <w:szCs w:val="20"/>
                <w:lang w:val="fr-FR"/>
              </w:rPr>
            </w:pPr>
            <w:r w:rsidRPr="00504735">
              <w:rPr>
                <w:rFonts w:cstheme="minorHAnsi"/>
                <w:szCs w:val="20"/>
                <w:lang w:val="fr-FR"/>
              </w:rPr>
              <w:t>Élévateur d'utérus</w:t>
            </w:r>
          </w:p>
        </w:tc>
        <w:tc>
          <w:tcPr>
            <w:tcW w:w="768" w:type="pct"/>
          </w:tcPr>
          <w:p w14:paraId="15ACA81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BB9D63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435B137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18063A6F"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F428301" w14:textId="77777777" w:rsidTr="00EF48B0">
        <w:trPr>
          <w:trHeight w:val="243"/>
        </w:trPr>
        <w:tc>
          <w:tcPr>
            <w:tcW w:w="282" w:type="pct"/>
          </w:tcPr>
          <w:p w14:paraId="0ED5CABB"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ACF11F8" w14:textId="2AFA49AE" w:rsidR="00EF48B0" w:rsidRPr="00504735" w:rsidRDefault="00EF48B0" w:rsidP="00EF48B0">
            <w:pPr>
              <w:rPr>
                <w:rFonts w:cstheme="minorHAnsi"/>
                <w:szCs w:val="20"/>
                <w:lang w:val="fr-FR"/>
              </w:rPr>
            </w:pPr>
            <w:proofErr w:type="spellStart"/>
            <w:r w:rsidRPr="00504735">
              <w:rPr>
                <w:rFonts w:cstheme="minorHAnsi"/>
                <w:szCs w:val="20"/>
                <w:lang w:val="fr-FR"/>
              </w:rPr>
              <w:t>Vulsellum</w:t>
            </w:r>
            <w:proofErr w:type="spellEnd"/>
          </w:p>
        </w:tc>
        <w:tc>
          <w:tcPr>
            <w:tcW w:w="768" w:type="pct"/>
          </w:tcPr>
          <w:p w14:paraId="34F12D1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235C791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2D9E531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2DE6EDEE"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9F3BFB7" w14:textId="77777777" w:rsidTr="00EF48B0">
        <w:trPr>
          <w:trHeight w:val="243"/>
        </w:trPr>
        <w:tc>
          <w:tcPr>
            <w:tcW w:w="282" w:type="pct"/>
          </w:tcPr>
          <w:p w14:paraId="05A8720B"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A2BB7B6" w14:textId="3C8FB0FB" w:rsidR="00EF48B0" w:rsidRPr="00504735" w:rsidRDefault="00EF48B0" w:rsidP="00EF48B0">
            <w:pPr>
              <w:rPr>
                <w:rFonts w:cstheme="minorHAnsi"/>
                <w:szCs w:val="20"/>
                <w:lang w:val="fr-FR"/>
              </w:rPr>
            </w:pPr>
            <w:r w:rsidRPr="00504735">
              <w:rPr>
                <w:rFonts w:cstheme="minorHAnsi"/>
                <w:szCs w:val="20"/>
                <w:lang w:val="fr-FR"/>
              </w:rPr>
              <w:t>Ciseaux droits</w:t>
            </w:r>
          </w:p>
        </w:tc>
        <w:tc>
          <w:tcPr>
            <w:tcW w:w="768" w:type="pct"/>
          </w:tcPr>
          <w:p w14:paraId="6A337EE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54996B0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CAC652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1CB07E8E"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468CB1B" w14:textId="77777777" w:rsidTr="00EF48B0">
        <w:trPr>
          <w:trHeight w:val="243"/>
        </w:trPr>
        <w:tc>
          <w:tcPr>
            <w:tcW w:w="282" w:type="pct"/>
          </w:tcPr>
          <w:p w14:paraId="570E96D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65BC8067" w14:textId="6C9759CC" w:rsidR="00EF48B0" w:rsidRPr="00504735" w:rsidRDefault="00EF48B0" w:rsidP="00EF48B0">
            <w:pPr>
              <w:rPr>
                <w:rFonts w:cstheme="minorHAnsi"/>
                <w:szCs w:val="20"/>
                <w:lang w:val="fr-FR"/>
              </w:rPr>
            </w:pPr>
            <w:r w:rsidRPr="00504735">
              <w:rPr>
                <w:rFonts w:cstheme="minorHAnsi"/>
                <w:szCs w:val="20"/>
                <w:lang w:val="fr-FR"/>
              </w:rPr>
              <w:t>Porte-aiguille</w:t>
            </w:r>
          </w:p>
        </w:tc>
        <w:tc>
          <w:tcPr>
            <w:tcW w:w="768" w:type="pct"/>
          </w:tcPr>
          <w:p w14:paraId="0B96DD4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35B3381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377CBC8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7586007"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79C3F9B" w14:textId="77777777" w:rsidTr="00EF48B0">
        <w:trPr>
          <w:trHeight w:val="243"/>
        </w:trPr>
        <w:tc>
          <w:tcPr>
            <w:tcW w:w="282" w:type="pct"/>
          </w:tcPr>
          <w:p w14:paraId="6344872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5700B8EE" w14:textId="5514DCFC" w:rsidR="00EF48B0" w:rsidRPr="00504735" w:rsidRDefault="00EF48B0" w:rsidP="00EF48B0">
            <w:pPr>
              <w:rPr>
                <w:rFonts w:cstheme="minorHAnsi"/>
                <w:szCs w:val="20"/>
                <w:lang w:val="fr-FR"/>
              </w:rPr>
            </w:pPr>
            <w:r w:rsidRPr="00504735">
              <w:rPr>
                <w:rFonts w:cstheme="minorHAnsi"/>
                <w:szCs w:val="20"/>
                <w:lang w:val="fr-FR"/>
              </w:rPr>
              <w:t>Pince à éponge</w:t>
            </w:r>
          </w:p>
        </w:tc>
        <w:tc>
          <w:tcPr>
            <w:tcW w:w="768" w:type="pct"/>
          </w:tcPr>
          <w:p w14:paraId="51C3684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5084B2F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0DD20CD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E43518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0D0E43F" w14:textId="77777777" w:rsidTr="00EF48B0">
        <w:trPr>
          <w:trHeight w:val="243"/>
        </w:trPr>
        <w:tc>
          <w:tcPr>
            <w:tcW w:w="282" w:type="pct"/>
          </w:tcPr>
          <w:p w14:paraId="1040C553"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FDEB47B" w14:textId="59D572E6" w:rsidR="00EF48B0" w:rsidRPr="00504735" w:rsidRDefault="00EF48B0" w:rsidP="00EF48B0">
            <w:pPr>
              <w:rPr>
                <w:rFonts w:cstheme="minorHAnsi"/>
                <w:szCs w:val="20"/>
                <w:lang w:val="fr-FR"/>
              </w:rPr>
            </w:pPr>
            <w:r w:rsidRPr="00504735">
              <w:rPr>
                <w:rFonts w:cstheme="minorHAnsi"/>
                <w:szCs w:val="20"/>
                <w:lang w:val="fr-FR"/>
              </w:rPr>
              <w:t>Suture Catgut, 0 ou 00</w:t>
            </w:r>
          </w:p>
        </w:tc>
        <w:tc>
          <w:tcPr>
            <w:tcW w:w="768" w:type="pct"/>
          </w:tcPr>
          <w:p w14:paraId="3DBE966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539D688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58BEEA5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2F30DE67"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39E7DE1" w14:textId="77777777" w:rsidTr="00EF48B0">
        <w:trPr>
          <w:trHeight w:val="243"/>
        </w:trPr>
        <w:tc>
          <w:tcPr>
            <w:tcW w:w="282" w:type="pct"/>
          </w:tcPr>
          <w:p w14:paraId="68D0FBA8" w14:textId="77777777" w:rsidR="00EF48B0" w:rsidRPr="00504735" w:rsidRDefault="00EF48B0" w:rsidP="00EF48B0">
            <w:pPr>
              <w:pStyle w:val="ListParagraph1"/>
              <w:spacing w:after="0" w:line="240" w:lineRule="auto"/>
              <w:ind w:left="0"/>
              <w:rPr>
                <w:rFonts w:cstheme="minorHAnsi"/>
                <w:szCs w:val="20"/>
                <w:lang w:val="fr-FR"/>
              </w:rPr>
            </w:pPr>
            <w:r w:rsidRPr="00504735">
              <w:rPr>
                <w:rFonts w:cstheme="minorHAnsi"/>
                <w:szCs w:val="20"/>
                <w:lang w:val="fr-FR"/>
              </w:rPr>
              <w:t>612</w:t>
            </w:r>
          </w:p>
        </w:tc>
        <w:tc>
          <w:tcPr>
            <w:tcW w:w="2260" w:type="pct"/>
          </w:tcPr>
          <w:p w14:paraId="345353C5" w14:textId="3F5FF5C1" w:rsidR="00EF48B0" w:rsidRPr="00504735" w:rsidRDefault="00EF48B0" w:rsidP="00EF48B0">
            <w:pPr>
              <w:rPr>
                <w:rFonts w:cstheme="minorHAnsi"/>
                <w:szCs w:val="20"/>
                <w:lang w:val="fr-FR"/>
              </w:rPr>
            </w:pPr>
            <w:r w:rsidRPr="00504735">
              <w:rPr>
                <w:rFonts w:cstheme="minorHAnsi"/>
                <w:szCs w:val="20"/>
                <w:lang w:val="fr-FR"/>
              </w:rPr>
              <w:t xml:space="preserve">Combien de kits complets de </w:t>
            </w:r>
            <w:r w:rsidR="00527773">
              <w:rPr>
                <w:rFonts w:cstheme="minorHAnsi"/>
                <w:szCs w:val="20"/>
                <w:lang w:val="fr-FR"/>
              </w:rPr>
              <w:t>stérilisation féminine (LAP)</w:t>
            </w:r>
            <w:r w:rsidR="00527773" w:rsidRPr="00504735">
              <w:rPr>
                <w:rFonts w:cstheme="minorHAnsi"/>
                <w:szCs w:val="20"/>
                <w:lang w:val="fr-FR"/>
              </w:rPr>
              <w:t xml:space="preserve"> </w:t>
            </w:r>
            <w:r w:rsidRPr="00504735">
              <w:rPr>
                <w:rFonts w:cstheme="minorHAnsi"/>
                <w:szCs w:val="20"/>
                <w:lang w:val="fr-FR"/>
              </w:rPr>
              <w:t>sont disponibles dans la structure ?</w:t>
            </w:r>
          </w:p>
        </w:tc>
        <w:tc>
          <w:tcPr>
            <w:tcW w:w="2034" w:type="pct"/>
            <w:gridSpan w:val="3"/>
          </w:tcPr>
          <w:p w14:paraId="7BC1758B" w14:textId="00C61ED8" w:rsidR="00EF48B0" w:rsidRPr="00504735" w:rsidRDefault="00EF48B0" w:rsidP="00EF48B0">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val="fr-FR" w:eastAsia="en-IN" w:bidi="hi-IN"/>
              </w:rPr>
              <w:t>Nombre de kits LAP</w:t>
            </w:r>
            <w:r w:rsidRPr="00504735">
              <w:rPr>
                <w:rFonts w:eastAsia="Arial Narrow" w:cstheme="minorHAnsi"/>
                <w:noProof/>
                <w:szCs w:val="20"/>
                <w:lang w:val="fr-FR" w:eastAsia="en-IN"/>
              </w:rPr>
              <w:tab/>
            </w:r>
          </w:p>
          <w:p w14:paraId="47C7528D" w14:textId="57A738B4" w:rsidR="00EF48B0" w:rsidRPr="00504735" w:rsidRDefault="00EF48B0" w:rsidP="00EF48B0">
            <w:pPr>
              <w:tabs>
                <w:tab w:val="right" w:leader="dot" w:pos="4092"/>
              </w:tabs>
              <w:rPr>
                <w:rFonts w:eastAsia="Arial Narrow" w:cstheme="minorHAnsi"/>
                <w:noProof/>
                <w:szCs w:val="20"/>
                <w:lang w:val="fr-FR" w:eastAsia="en-IN"/>
              </w:rPr>
            </w:pPr>
          </w:p>
        </w:tc>
        <w:tc>
          <w:tcPr>
            <w:tcW w:w="424" w:type="pct"/>
          </w:tcPr>
          <w:p w14:paraId="44B6CB35" w14:textId="77777777" w:rsidR="00EF48B0" w:rsidRPr="00504735" w:rsidRDefault="00EF48B0" w:rsidP="00EF48B0">
            <w:pPr>
              <w:pStyle w:val="ListParagraph1"/>
              <w:rPr>
                <w:rFonts w:eastAsia="Times New Roman" w:cstheme="minorHAnsi"/>
                <w:color w:val="000000"/>
                <w:szCs w:val="20"/>
                <w:lang w:val="fr-FR" w:bidi="hi-IN"/>
              </w:rPr>
            </w:pPr>
          </w:p>
        </w:tc>
      </w:tr>
    </w:tbl>
    <w:tbl>
      <w:tblPr>
        <w:tblStyle w:val="TableGrid"/>
        <w:tblW w:w="4748" w:type="pct"/>
        <w:tblInd w:w="279" w:type="dxa"/>
        <w:tblLayout w:type="fixed"/>
        <w:tblLook w:val="04A0" w:firstRow="1" w:lastRow="0" w:firstColumn="1" w:lastColumn="0" w:noHBand="0" w:noVBand="1"/>
      </w:tblPr>
      <w:tblGrid>
        <w:gridCol w:w="567"/>
        <w:gridCol w:w="8505"/>
        <w:gridCol w:w="878"/>
      </w:tblGrid>
      <w:tr w:rsidR="000A28AD" w:rsidRPr="006974FC" w14:paraId="06C3AB6B" w14:textId="77777777" w:rsidTr="00F87F70">
        <w:trPr>
          <w:trHeight w:val="539"/>
          <w:tblHeader/>
        </w:trPr>
        <w:tc>
          <w:tcPr>
            <w:tcW w:w="285" w:type="pct"/>
            <w:shd w:val="clear" w:color="auto" w:fill="DEEAF6" w:themeFill="accent1" w:themeFillTint="33"/>
            <w:vAlign w:val="center"/>
          </w:tcPr>
          <w:p w14:paraId="62500178" w14:textId="77777777" w:rsidR="000A28AD" w:rsidRPr="00504735" w:rsidRDefault="00EE78CA" w:rsidP="00F87F70">
            <w:pPr>
              <w:tabs>
                <w:tab w:val="left" w:pos="-720"/>
              </w:tabs>
              <w:suppressAutoHyphens/>
              <w:jc w:val="center"/>
              <w:rPr>
                <w:rFonts w:eastAsia="Arial Narrow" w:cstheme="minorHAnsi"/>
                <w:b/>
                <w:bCs/>
                <w:spacing w:val="-2"/>
                <w:szCs w:val="20"/>
                <w:cs/>
                <w:lang w:val="fr-FR" w:bidi="hi-IN"/>
              </w:rPr>
            </w:pPr>
            <w:r w:rsidRPr="00504735">
              <w:rPr>
                <w:rFonts w:eastAsia="Arial Narrow" w:cstheme="minorHAnsi"/>
                <w:b/>
                <w:bCs/>
                <w:spacing w:val="-2"/>
                <w:szCs w:val="20"/>
                <w:lang w:val="fr-FR" w:bidi="hi-IN"/>
              </w:rPr>
              <w:t>613</w:t>
            </w:r>
          </w:p>
        </w:tc>
        <w:tc>
          <w:tcPr>
            <w:tcW w:w="4274" w:type="pct"/>
            <w:shd w:val="clear" w:color="auto" w:fill="DEEAF6" w:themeFill="accent1" w:themeFillTint="33"/>
            <w:vAlign w:val="center"/>
          </w:tcPr>
          <w:p w14:paraId="2775BE18" w14:textId="102891A6" w:rsidR="00EF48B0" w:rsidRPr="00504735" w:rsidRDefault="00EF48B0" w:rsidP="00EF48B0">
            <w:pPr>
              <w:tabs>
                <w:tab w:val="left" w:leader="dot" w:pos="2160"/>
                <w:tab w:val="left" w:pos="2520"/>
              </w:tabs>
              <w:suppressAutoHyphens/>
              <w:spacing w:before="60" w:after="60"/>
              <w:rPr>
                <w:rFonts w:cstheme="minorHAnsi"/>
                <w:b/>
                <w:szCs w:val="20"/>
                <w:lang w:val="fr-FR" w:bidi="hi-IN"/>
              </w:rPr>
            </w:pPr>
            <w:r w:rsidRPr="00504735">
              <w:rPr>
                <w:rFonts w:cstheme="minorHAnsi"/>
                <w:b/>
                <w:szCs w:val="20"/>
                <w:lang w:val="fr-FR" w:bidi="hi-IN"/>
              </w:rPr>
              <w:t>STÉRILISATION MASCULINE (</w:t>
            </w:r>
            <w:r w:rsidR="007E5BCF" w:rsidRPr="00504735">
              <w:rPr>
                <w:rFonts w:cstheme="minorHAnsi"/>
                <w:b/>
                <w:szCs w:val="20"/>
                <w:lang w:val="fr-FR" w:bidi="hi-IN"/>
              </w:rPr>
              <w:t>VSB (VASECTOMIE SANS BISTOURI)</w:t>
            </w:r>
            <w:r w:rsidRPr="00504735">
              <w:rPr>
                <w:rFonts w:cstheme="minorHAnsi"/>
                <w:b/>
                <w:szCs w:val="20"/>
                <w:lang w:val="fr-FR" w:bidi="hi-IN"/>
              </w:rPr>
              <w:t>)</w:t>
            </w:r>
          </w:p>
          <w:p w14:paraId="0C599D05" w14:textId="13C879D0" w:rsidR="000A28AD" w:rsidRPr="00504735" w:rsidRDefault="00EF48B0" w:rsidP="00EF48B0">
            <w:pPr>
              <w:tabs>
                <w:tab w:val="left" w:leader="dot" w:pos="2160"/>
                <w:tab w:val="left" w:pos="2520"/>
              </w:tabs>
              <w:suppressAutoHyphens/>
              <w:spacing w:before="60" w:after="60"/>
              <w:rPr>
                <w:rFonts w:eastAsia="Times New Roman" w:cstheme="minorHAnsi"/>
                <w:b/>
                <w:bCs/>
                <w:spacing w:val="-2"/>
                <w:szCs w:val="20"/>
                <w:cs/>
                <w:lang w:val="fr-FR" w:bidi="hi-IN"/>
              </w:rPr>
            </w:pPr>
            <w:r w:rsidRPr="00504735">
              <w:rPr>
                <w:rFonts w:cstheme="minorHAnsi"/>
                <w:b/>
                <w:szCs w:val="20"/>
                <w:lang w:val="fr-FR" w:bidi="hi-IN"/>
              </w:rPr>
              <w:t>Vérifier : Si 5</w:t>
            </w:r>
            <w:r w:rsidR="001E548F">
              <w:rPr>
                <w:rFonts w:cstheme="minorHAnsi"/>
                <w:b/>
                <w:szCs w:val="20"/>
                <w:lang w:val="fr-FR" w:bidi="hi-IN"/>
              </w:rPr>
              <w:t>13</w:t>
            </w:r>
            <w:r w:rsidRPr="00504735">
              <w:rPr>
                <w:rFonts w:cstheme="minorHAnsi"/>
                <w:b/>
                <w:szCs w:val="20"/>
                <w:lang w:val="fr-FR" w:bidi="hi-IN"/>
              </w:rPr>
              <w:t xml:space="preserve">T ≠ 5 </w:t>
            </w:r>
          </w:p>
        </w:tc>
        <w:tc>
          <w:tcPr>
            <w:tcW w:w="441" w:type="pct"/>
            <w:shd w:val="clear" w:color="auto" w:fill="DEEAF6" w:themeFill="accent1" w:themeFillTint="33"/>
            <w:vAlign w:val="center"/>
          </w:tcPr>
          <w:p w14:paraId="64E99325" w14:textId="77777777" w:rsidR="00EE78CA" w:rsidRPr="00504735" w:rsidRDefault="00EE78CA" w:rsidP="00F87F70">
            <w:pPr>
              <w:suppressAutoHyphens/>
              <w:ind w:left="-78" w:right="-102"/>
              <w:jc w:val="center"/>
              <w:rPr>
                <w:rFonts w:eastAsia="Arial Narrow" w:cstheme="minorHAnsi"/>
                <w:b/>
                <w:bCs/>
                <w:spacing w:val="-2"/>
                <w:szCs w:val="20"/>
                <w:cs/>
                <w:lang w:val="fr-FR" w:bidi="hi-IN"/>
              </w:rPr>
            </w:pPr>
          </w:p>
          <w:p w14:paraId="6FBED379" w14:textId="5F90C012" w:rsidR="000A28AD" w:rsidRPr="00504735" w:rsidRDefault="00EE78CA" w:rsidP="00B64B3B">
            <w:pPr>
              <w:suppressAutoHyphens/>
              <w:ind w:right="-102"/>
              <w:rPr>
                <w:rFonts w:eastAsia="Arial Narrow" w:cstheme="minorHAnsi"/>
                <w:b/>
                <w:bCs/>
                <w:spacing w:val="-2"/>
                <w:szCs w:val="20"/>
                <w:cs/>
                <w:lang w:val="fr-FR" w:bidi="hi-IN"/>
              </w:rPr>
            </w:pPr>
            <w:r w:rsidRPr="00504735">
              <w:rPr>
                <w:rFonts w:eastAsia="Arial Narrow" w:cs="Mangal"/>
                <w:b/>
                <w:bCs/>
                <w:spacing w:val="-2"/>
                <w:szCs w:val="20"/>
                <w:cs/>
                <w:lang w:val="fr-FR" w:bidi="hi-IN"/>
              </w:rPr>
              <w:t xml:space="preserve">  </w:t>
            </w:r>
            <w:r w:rsidR="0013446C" w:rsidRPr="00504735">
              <w:rPr>
                <w:rFonts w:eastAsia="Arial Narrow" w:cs="Mangal"/>
                <w:b/>
                <w:bCs/>
                <w:spacing w:val="-2"/>
                <w:szCs w:val="20"/>
                <w:cs/>
                <w:lang w:val="fr-FR" w:bidi="hi-IN"/>
              </w:rPr>
              <w:t>61</w:t>
            </w:r>
            <w:r w:rsidR="006A0CB4" w:rsidRPr="00E8509A">
              <w:rPr>
                <w:rFonts w:ascii="Mangal" w:eastAsia="Arial Narrow" w:hAnsi="Mangal" w:cs="Mangal"/>
                <w:b/>
                <w:bCs/>
                <w:spacing w:val="-2"/>
                <w:szCs w:val="20"/>
                <w:lang w:val="fr-FR" w:bidi="hi-IN"/>
              </w:rPr>
              <w:t>6</w:t>
            </w:r>
          </w:p>
        </w:tc>
      </w:tr>
    </w:tbl>
    <w:tbl>
      <w:tblPr>
        <w:tblStyle w:val="TableGrid1"/>
        <w:tblW w:w="4735" w:type="pct"/>
        <w:tblInd w:w="279" w:type="dxa"/>
        <w:tblLook w:val="04A0" w:firstRow="1" w:lastRow="0" w:firstColumn="1" w:lastColumn="0" w:noHBand="0" w:noVBand="1"/>
      </w:tblPr>
      <w:tblGrid>
        <w:gridCol w:w="563"/>
        <w:gridCol w:w="4485"/>
        <w:gridCol w:w="1524"/>
        <w:gridCol w:w="1270"/>
        <w:gridCol w:w="1242"/>
        <w:gridCol w:w="839"/>
      </w:tblGrid>
      <w:tr w:rsidR="004B601D" w:rsidRPr="006974FC" w14:paraId="5C6AF64F" w14:textId="77777777" w:rsidTr="004B601D">
        <w:trPr>
          <w:trHeight w:val="718"/>
        </w:trPr>
        <w:tc>
          <w:tcPr>
            <w:tcW w:w="283" w:type="pct"/>
          </w:tcPr>
          <w:p w14:paraId="1B93CF10" w14:textId="77777777" w:rsidR="004B601D" w:rsidRPr="00E8509A" w:rsidRDefault="004B601D" w:rsidP="004B601D">
            <w:pPr>
              <w:rPr>
                <w:rFonts w:cstheme="minorHAnsi"/>
                <w:b/>
                <w:bCs/>
                <w:sz w:val="18"/>
                <w:szCs w:val="18"/>
                <w:lang w:val="fr-FR"/>
              </w:rPr>
            </w:pPr>
            <w:r w:rsidRPr="00E8509A">
              <w:rPr>
                <w:rFonts w:eastAsia="Arial Narrow" w:cs="Mangal"/>
                <w:b/>
                <w:bCs/>
                <w:sz w:val="18"/>
                <w:szCs w:val="18"/>
                <w:cs/>
                <w:lang w:val="fr-FR" w:bidi="hi-IN"/>
              </w:rPr>
              <w:t>614</w:t>
            </w:r>
          </w:p>
        </w:tc>
        <w:tc>
          <w:tcPr>
            <w:tcW w:w="2260" w:type="pct"/>
          </w:tcPr>
          <w:p w14:paraId="107B4C37" w14:textId="60CBA4D2" w:rsidR="004B601D" w:rsidRPr="00504735" w:rsidRDefault="004B601D" w:rsidP="004B601D">
            <w:pPr>
              <w:rPr>
                <w:rFonts w:cstheme="minorHAnsi"/>
                <w:b/>
                <w:bCs/>
                <w:szCs w:val="20"/>
                <w:lang w:val="fr-FR"/>
              </w:rPr>
            </w:pPr>
            <w:r w:rsidRPr="00504735">
              <w:rPr>
                <w:rFonts w:cstheme="minorHAnsi"/>
                <w:b/>
                <w:bCs/>
                <w:szCs w:val="20"/>
                <w:lang w:val="fr-FR"/>
              </w:rPr>
              <w:t xml:space="preserve">Les équipements </w:t>
            </w:r>
            <w:r w:rsidR="007E5BCF" w:rsidRPr="00504735">
              <w:rPr>
                <w:rFonts w:cstheme="minorHAnsi"/>
                <w:b/>
                <w:bCs/>
                <w:szCs w:val="20"/>
                <w:lang w:val="fr-FR"/>
              </w:rPr>
              <w:t>VSB (VASECTOMIE SANS BISTOURI)</w:t>
            </w:r>
            <w:r w:rsidRPr="00504735">
              <w:rPr>
                <w:rFonts w:cstheme="minorHAnsi"/>
                <w:b/>
                <w:bCs/>
                <w:szCs w:val="20"/>
                <w:lang w:val="fr-FR"/>
              </w:rPr>
              <w:t xml:space="preserve"> suivants sont-ils disponibles et fonctionnels dans la structure ?</w:t>
            </w:r>
          </w:p>
        </w:tc>
        <w:tc>
          <w:tcPr>
            <w:tcW w:w="768" w:type="pct"/>
            <w:shd w:val="clear" w:color="auto" w:fill="BFBFBF" w:themeFill="background1" w:themeFillShade="BF"/>
          </w:tcPr>
          <w:p w14:paraId="6527A4AF" w14:textId="646A8769" w:rsidR="004B601D" w:rsidRPr="00504735" w:rsidRDefault="004B601D" w:rsidP="004B601D">
            <w:pPr>
              <w:pStyle w:val="ListParagraph1"/>
              <w:ind w:left="0"/>
              <w:jc w:val="center"/>
              <w:rPr>
                <w:rFonts w:eastAsia="Times New Roman" w:cstheme="minorHAnsi"/>
                <w:b/>
                <w:color w:val="000000"/>
                <w:szCs w:val="20"/>
                <w:lang w:val="fr-FR" w:bidi="hi-IN"/>
              </w:rPr>
            </w:pPr>
            <w:r w:rsidRPr="00504735">
              <w:rPr>
                <w:rFonts w:cstheme="minorHAnsi"/>
                <w:b/>
                <w:szCs w:val="20"/>
                <w:lang w:val="fr-FR"/>
              </w:rPr>
              <w:t xml:space="preserve">Disponible et fonctionnel </w:t>
            </w:r>
          </w:p>
        </w:tc>
        <w:tc>
          <w:tcPr>
            <w:tcW w:w="640" w:type="pct"/>
            <w:shd w:val="clear" w:color="auto" w:fill="BFBFBF" w:themeFill="background1" w:themeFillShade="BF"/>
          </w:tcPr>
          <w:p w14:paraId="3CE5AB16" w14:textId="699A0E5D" w:rsidR="004B601D" w:rsidRPr="00504735" w:rsidRDefault="004B601D" w:rsidP="004B601D">
            <w:pPr>
              <w:pStyle w:val="ListParagraph1"/>
              <w:ind w:left="0"/>
              <w:jc w:val="center"/>
              <w:rPr>
                <w:rFonts w:cstheme="minorHAnsi"/>
                <w:b/>
                <w:bCs/>
                <w:szCs w:val="20"/>
                <w:lang w:val="fr-FR"/>
              </w:rPr>
            </w:pPr>
            <w:r w:rsidRPr="00504735">
              <w:rPr>
                <w:rFonts w:cstheme="minorHAnsi"/>
                <w:b/>
                <w:szCs w:val="20"/>
                <w:lang w:val="fr-FR"/>
              </w:rPr>
              <w:t xml:space="preserve">Disponible mais non fonctionnel </w:t>
            </w:r>
          </w:p>
        </w:tc>
        <w:tc>
          <w:tcPr>
            <w:tcW w:w="626" w:type="pct"/>
            <w:shd w:val="clear" w:color="auto" w:fill="BFBFBF" w:themeFill="background1" w:themeFillShade="BF"/>
          </w:tcPr>
          <w:p w14:paraId="51E138D8" w14:textId="07B2DB46" w:rsidR="004B601D" w:rsidRPr="00504735" w:rsidRDefault="004B601D" w:rsidP="004B601D">
            <w:pPr>
              <w:tabs>
                <w:tab w:val="right" w:leader="dot" w:pos="4092"/>
              </w:tabs>
              <w:jc w:val="center"/>
              <w:rPr>
                <w:rFonts w:cstheme="minorHAnsi"/>
                <w:b/>
                <w:bCs/>
                <w:szCs w:val="20"/>
                <w:lang w:val="fr-FR"/>
              </w:rPr>
            </w:pPr>
            <w:r w:rsidRPr="00504735">
              <w:rPr>
                <w:rFonts w:cstheme="minorHAnsi"/>
                <w:b/>
                <w:szCs w:val="20"/>
                <w:lang w:val="fr-FR"/>
              </w:rPr>
              <w:t>Indisponible</w:t>
            </w:r>
          </w:p>
        </w:tc>
        <w:tc>
          <w:tcPr>
            <w:tcW w:w="423" w:type="pct"/>
            <w:vMerge w:val="restart"/>
          </w:tcPr>
          <w:p w14:paraId="484E85BE" w14:textId="77777777" w:rsidR="004B601D" w:rsidRPr="00504735" w:rsidRDefault="004B601D" w:rsidP="004B601D">
            <w:pPr>
              <w:rPr>
                <w:rFonts w:cstheme="minorHAnsi"/>
                <w:b/>
                <w:bCs/>
                <w:szCs w:val="20"/>
                <w:lang w:val="fr-FR"/>
              </w:rPr>
            </w:pPr>
          </w:p>
          <w:p w14:paraId="076DAA9C" w14:textId="77777777" w:rsidR="004B601D" w:rsidRPr="00504735" w:rsidRDefault="004B601D" w:rsidP="004B601D">
            <w:pPr>
              <w:rPr>
                <w:rFonts w:cstheme="minorHAnsi"/>
                <w:b/>
                <w:szCs w:val="20"/>
                <w:lang w:val="fr-FR"/>
              </w:rPr>
            </w:pPr>
          </w:p>
          <w:p w14:paraId="1536DB52" w14:textId="77777777" w:rsidR="004B601D" w:rsidRPr="00504735" w:rsidRDefault="004B601D" w:rsidP="004B601D">
            <w:pPr>
              <w:rPr>
                <w:rFonts w:cstheme="minorHAnsi"/>
                <w:b/>
                <w:szCs w:val="20"/>
                <w:lang w:val="fr-FR"/>
              </w:rPr>
            </w:pPr>
          </w:p>
          <w:p w14:paraId="7488988D" w14:textId="77777777" w:rsidR="004B601D" w:rsidRPr="00504735" w:rsidRDefault="004B601D" w:rsidP="004B601D">
            <w:pPr>
              <w:rPr>
                <w:rFonts w:cstheme="minorHAnsi"/>
                <w:b/>
                <w:szCs w:val="20"/>
                <w:lang w:val="fr-FR"/>
              </w:rPr>
            </w:pPr>
          </w:p>
          <w:p w14:paraId="3751492B" w14:textId="77777777" w:rsidR="004B601D" w:rsidRPr="00504735" w:rsidRDefault="004B601D" w:rsidP="004B601D">
            <w:pPr>
              <w:rPr>
                <w:rFonts w:cstheme="minorHAnsi"/>
                <w:b/>
                <w:szCs w:val="20"/>
                <w:lang w:val="fr-FR"/>
              </w:rPr>
            </w:pPr>
          </w:p>
          <w:p w14:paraId="4470B87C" w14:textId="77777777" w:rsidR="004B601D" w:rsidRPr="00504735" w:rsidRDefault="004B601D" w:rsidP="004B601D">
            <w:pPr>
              <w:rPr>
                <w:rFonts w:cstheme="minorHAnsi"/>
                <w:b/>
                <w:szCs w:val="20"/>
                <w:lang w:val="fr-FR"/>
              </w:rPr>
            </w:pPr>
          </w:p>
          <w:p w14:paraId="336239ED" w14:textId="77777777" w:rsidR="004B601D" w:rsidRPr="00504735" w:rsidRDefault="004B601D" w:rsidP="004B601D">
            <w:pPr>
              <w:rPr>
                <w:rFonts w:cstheme="minorHAnsi"/>
                <w:b/>
                <w:szCs w:val="20"/>
                <w:lang w:val="fr-FR"/>
              </w:rPr>
            </w:pPr>
          </w:p>
          <w:p w14:paraId="5A54FA82" w14:textId="77777777" w:rsidR="004B601D" w:rsidRPr="00504735" w:rsidRDefault="004B601D" w:rsidP="004B601D">
            <w:pPr>
              <w:rPr>
                <w:rFonts w:cstheme="minorHAnsi"/>
                <w:b/>
                <w:szCs w:val="20"/>
                <w:lang w:val="fr-FR"/>
              </w:rPr>
            </w:pPr>
          </w:p>
          <w:p w14:paraId="091B3D06" w14:textId="77777777" w:rsidR="004B601D" w:rsidRPr="00504735" w:rsidRDefault="004B601D" w:rsidP="004B601D">
            <w:pPr>
              <w:rPr>
                <w:rFonts w:cstheme="minorHAnsi"/>
                <w:b/>
                <w:szCs w:val="20"/>
                <w:lang w:val="fr-FR"/>
              </w:rPr>
            </w:pPr>
          </w:p>
          <w:p w14:paraId="7500C2F4" w14:textId="77777777" w:rsidR="004B601D" w:rsidRPr="00504735" w:rsidRDefault="004B601D" w:rsidP="004B601D">
            <w:pPr>
              <w:rPr>
                <w:rFonts w:cstheme="minorHAnsi"/>
                <w:b/>
                <w:szCs w:val="20"/>
                <w:lang w:val="fr-FR"/>
              </w:rPr>
            </w:pPr>
          </w:p>
          <w:p w14:paraId="3943F830" w14:textId="77777777" w:rsidR="004B601D" w:rsidRPr="00504735" w:rsidRDefault="004B601D" w:rsidP="004B601D">
            <w:pPr>
              <w:rPr>
                <w:rFonts w:cstheme="minorHAnsi"/>
                <w:b/>
                <w:szCs w:val="20"/>
                <w:lang w:val="fr-FR"/>
              </w:rPr>
            </w:pPr>
          </w:p>
          <w:p w14:paraId="7F95127D" w14:textId="77777777" w:rsidR="004B601D" w:rsidRPr="00504735" w:rsidRDefault="004B601D" w:rsidP="004B601D">
            <w:pPr>
              <w:rPr>
                <w:rFonts w:cstheme="minorHAnsi"/>
                <w:b/>
                <w:szCs w:val="20"/>
                <w:lang w:val="fr-FR"/>
              </w:rPr>
            </w:pPr>
          </w:p>
          <w:p w14:paraId="14F34970" w14:textId="77777777" w:rsidR="004B601D" w:rsidRPr="00504735" w:rsidRDefault="004B601D" w:rsidP="004B601D">
            <w:pPr>
              <w:rPr>
                <w:rFonts w:cstheme="minorHAnsi"/>
                <w:b/>
                <w:szCs w:val="20"/>
                <w:lang w:val="fr-FR"/>
              </w:rPr>
            </w:pPr>
          </w:p>
          <w:p w14:paraId="54550343" w14:textId="77777777" w:rsidR="004B601D" w:rsidRPr="00504735" w:rsidRDefault="004B601D" w:rsidP="004B601D">
            <w:pPr>
              <w:rPr>
                <w:rFonts w:cstheme="minorHAnsi"/>
                <w:b/>
                <w:szCs w:val="20"/>
                <w:lang w:val="fr-FR"/>
              </w:rPr>
            </w:pPr>
          </w:p>
        </w:tc>
      </w:tr>
      <w:tr w:rsidR="004B601D" w:rsidRPr="006974FC" w14:paraId="583F122E" w14:textId="77777777" w:rsidTr="004B601D">
        <w:trPr>
          <w:trHeight w:val="20"/>
        </w:trPr>
        <w:tc>
          <w:tcPr>
            <w:tcW w:w="283" w:type="pct"/>
          </w:tcPr>
          <w:p w14:paraId="0E780DCB"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2EB5D719" w14:textId="36B6715E" w:rsidR="004B601D" w:rsidRPr="00504735" w:rsidRDefault="004B601D" w:rsidP="004B601D">
            <w:pPr>
              <w:rPr>
                <w:rFonts w:cstheme="minorHAnsi"/>
                <w:szCs w:val="20"/>
                <w:lang w:val="fr-FR"/>
              </w:rPr>
            </w:pPr>
            <w:r w:rsidRPr="00504735">
              <w:rPr>
                <w:rFonts w:cstheme="minorHAnsi"/>
                <w:szCs w:val="20"/>
                <w:lang w:val="fr-FR"/>
              </w:rPr>
              <w:t>Drap chirurgical (serviette avec trou central)</w:t>
            </w:r>
          </w:p>
        </w:tc>
        <w:tc>
          <w:tcPr>
            <w:tcW w:w="768" w:type="pct"/>
          </w:tcPr>
          <w:p w14:paraId="1109B652"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3CA4324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022949AD"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04FC25B4"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202420CB" w14:textId="77777777" w:rsidTr="004B601D">
        <w:trPr>
          <w:trHeight w:val="20"/>
        </w:trPr>
        <w:tc>
          <w:tcPr>
            <w:tcW w:w="283" w:type="pct"/>
          </w:tcPr>
          <w:p w14:paraId="06A94A7E"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279B7B86" w14:textId="6524D57E" w:rsidR="004B601D" w:rsidRPr="00504735" w:rsidRDefault="004B601D" w:rsidP="004B601D">
            <w:pPr>
              <w:rPr>
                <w:rFonts w:cstheme="minorHAnsi"/>
                <w:szCs w:val="20"/>
                <w:lang w:val="fr-FR"/>
              </w:rPr>
            </w:pPr>
            <w:r w:rsidRPr="00504735">
              <w:rPr>
                <w:rFonts w:cstheme="minorHAnsi"/>
                <w:szCs w:val="20"/>
                <w:lang w:val="fr-FR"/>
              </w:rPr>
              <w:t>Petit bol en acier inoxydable</w:t>
            </w:r>
          </w:p>
        </w:tc>
        <w:tc>
          <w:tcPr>
            <w:tcW w:w="768" w:type="pct"/>
          </w:tcPr>
          <w:p w14:paraId="12DE7C8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C5D01E3"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71E6B69"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050B5E0F"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558548EC" w14:textId="77777777" w:rsidTr="004B601D">
        <w:trPr>
          <w:trHeight w:val="20"/>
        </w:trPr>
        <w:tc>
          <w:tcPr>
            <w:tcW w:w="283" w:type="pct"/>
          </w:tcPr>
          <w:p w14:paraId="250AE031"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2D47867A" w14:textId="324E9C90" w:rsidR="004B601D" w:rsidRPr="00504735" w:rsidRDefault="004B601D" w:rsidP="004B601D">
            <w:pPr>
              <w:rPr>
                <w:rFonts w:cstheme="minorHAnsi"/>
                <w:szCs w:val="20"/>
                <w:lang w:val="fr-FR"/>
              </w:rPr>
            </w:pPr>
            <w:r w:rsidRPr="00504735">
              <w:rPr>
                <w:rFonts w:cstheme="minorHAnsi"/>
                <w:szCs w:val="20"/>
                <w:lang w:val="fr-FR"/>
              </w:rPr>
              <w:t>Porte-éponge</w:t>
            </w:r>
          </w:p>
        </w:tc>
        <w:tc>
          <w:tcPr>
            <w:tcW w:w="768" w:type="pct"/>
          </w:tcPr>
          <w:p w14:paraId="2BFEC58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67EC58E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711C8597"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6E3DD79B"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05D371D6" w14:textId="77777777" w:rsidTr="004B601D">
        <w:trPr>
          <w:trHeight w:val="20"/>
        </w:trPr>
        <w:tc>
          <w:tcPr>
            <w:tcW w:w="283" w:type="pct"/>
          </w:tcPr>
          <w:p w14:paraId="754B6A0F"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6930C9F7" w14:textId="7B522F70" w:rsidR="004B601D" w:rsidRPr="00504735" w:rsidRDefault="004B601D" w:rsidP="004B601D">
            <w:pPr>
              <w:rPr>
                <w:rFonts w:cstheme="minorHAnsi"/>
                <w:szCs w:val="20"/>
                <w:lang w:val="fr-FR"/>
              </w:rPr>
            </w:pPr>
            <w:r w:rsidRPr="00504735">
              <w:rPr>
                <w:rFonts w:cstheme="minorHAnsi"/>
                <w:szCs w:val="20"/>
                <w:lang w:val="fr-FR"/>
              </w:rPr>
              <w:t>Plateau chirurgical avec couvercle (petit)</w:t>
            </w:r>
          </w:p>
        </w:tc>
        <w:tc>
          <w:tcPr>
            <w:tcW w:w="768" w:type="pct"/>
          </w:tcPr>
          <w:p w14:paraId="0FC10723"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B3B8D99"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36B41627"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35C29B7A"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5D413113" w14:textId="77777777" w:rsidTr="004B601D">
        <w:trPr>
          <w:trHeight w:val="20"/>
        </w:trPr>
        <w:tc>
          <w:tcPr>
            <w:tcW w:w="283" w:type="pct"/>
          </w:tcPr>
          <w:p w14:paraId="1BC2E268"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1E746415" w14:textId="710D359B" w:rsidR="004B601D" w:rsidRPr="00504735" w:rsidRDefault="004B601D" w:rsidP="004B601D">
            <w:pPr>
              <w:rPr>
                <w:rFonts w:cstheme="minorHAnsi"/>
                <w:szCs w:val="20"/>
                <w:lang w:val="fr-FR"/>
              </w:rPr>
            </w:pPr>
            <w:r w:rsidRPr="00504735">
              <w:rPr>
                <w:rFonts w:cstheme="minorHAnsi"/>
                <w:szCs w:val="20"/>
                <w:lang w:val="fr-FR"/>
              </w:rPr>
              <w:t xml:space="preserve">Ciseaux </w:t>
            </w:r>
            <w:proofErr w:type="spellStart"/>
            <w:r w:rsidRPr="00504735">
              <w:rPr>
                <w:rFonts w:cstheme="minorHAnsi"/>
                <w:szCs w:val="20"/>
                <w:lang w:val="fr-FR"/>
              </w:rPr>
              <w:t>Metazenbaum</w:t>
            </w:r>
            <w:proofErr w:type="spellEnd"/>
          </w:p>
        </w:tc>
        <w:tc>
          <w:tcPr>
            <w:tcW w:w="768" w:type="pct"/>
          </w:tcPr>
          <w:p w14:paraId="72304B39"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41C2C27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7AC2E1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537226A4"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03ACDACD" w14:textId="77777777" w:rsidTr="004B601D">
        <w:trPr>
          <w:trHeight w:val="20"/>
        </w:trPr>
        <w:tc>
          <w:tcPr>
            <w:tcW w:w="283" w:type="pct"/>
          </w:tcPr>
          <w:p w14:paraId="29049B64"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30CA1DFA" w14:textId="643A5B5F" w:rsidR="004B601D" w:rsidRPr="00504735" w:rsidRDefault="004B601D" w:rsidP="004B601D">
            <w:pPr>
              <w:rPr>
                <w:rFonts w:cstheme="minorHAnsi"/>
                <w:szCs w:val="20"/>
                <w:lang w:val="fr-FR"/>
              </w:rPr>
            </w:pPr>
            <w:r w:rsidRPr="00504735">
              <w:rPr>
                <w:rFonts w:cstheme="minorHAnsi"/>
                <w:szCs w:val="20"/>
                <w:lang w:val="fr-FR"/>
              </w:rPr>
              <w:t>Pince à anneau de fixation du canal extra-cutané</w:t>
            </w:r>
          </w:p>
        </w:tc>
        <w:tc>
          <w:tcPr>
            <w:tcW w:w="768" w:type="pct"/>
          </w:tcPr>
          <w:p w14:paraId="54ECC0B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9A9C522"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20FC79FA"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10E03062"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6D8F3D20" w14:textId="77777777" w:rsidTr="004B601D">
        <w:trPr>
          <w:trHeight w:val="20"/>
        </w:trPr>
        <w:tc>
          <w:tcPr>
            <w:tcW w:w="283" w:type="pct"/>
          </w:tcPr>
          <w:p w14:paraId="19528A9F"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0E9CA652" w14:textId="25B159CF" w:rsidR="004B601D" w:rsidRPr="00504735" w:rsidRDefault="004B601D" w:rsidP="004B601D">
            <w:pPr>
              <w:rPr>
                <w:rFonts w:cstheme="minorHAnsi"/>
                <w:szCs w:val="20"/>
                <w:lang w:val="fr-FR"/>
              </w:rPr>
            </w:pPr>
            <w:r w:rsidRPr="00504735">
              <w:rPr>
                <w:rFonts w:cstheme="minorHAnsi"/>
                <w:szCs w:val="20"/>
                <w:lang w:val="fr-FR"/>
              </w:rPr>
              <w:t>Pince à dissection vasculaire</w:t>
            </w:r>
          </w:p>
        </w:tc>
        <w:tc>
          <w:tcPr>
            <w:tcW w:w="768" w:type="pct"/>
          </w:tcPr>
          <w:p w14:paraId="2AA53FE1"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20905509"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5C1AF9E2"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11F1351C"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73C6BDC4" w14:textId="77777777" w:rsidTr="004B601D">
        <w:trPr>
          <w:trHeight w:val="20"/>
        </w:trPr>
        <w:tc>
          <w:tcPr>
            <w:tcW w:w="283" w:type="pct"/>
          </w:tcPr>
          <w:p w14:paraId="2B28D92E"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59208A8F" w14:textId="676BBF13" w:rsidR="004B601D" w:rsidRPr="00504735" w:rsidRDefault="004B601D" w:rsidP="004B601D">
            <w:pPr>
              <w:rPr>
                <w:rFonts w:cstheme="minorHAnsi"/>
                <w:szCs w:val="20"/>
                <w:lang w:val="fr-FR"/>
              </w:rPr>
            </w:pPr>
            <w:r w:rsidRPr="00504735">
              <w:rPr>
                <w:rFonts w:cstheme="minorHAnsi"/>
                <w:szCs w:val="20"/>
                <w:lang w:val="fr-FR"/>
              </w:rPr>
              <w:t>Suture non absorbable (soie 2-0)</w:t>
            </w:r>
          </w:p>
        </w:tc>
        <w:tc>
          <w:tcPr>
            <w:tcW w:w="768" w:type="pct"/>
          </w:tcPr>
          <w:p w14:paraId="5070696A"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0388DCB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3487AD06"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54058B88"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61C451C1" w14:textId="77777777" w:rsidTr="004B601D">
        <w:trPr>
          <w:trHeight w:val="77"/>
        </w:trPr>
        <w:tc>
          <w:tcPr>
            <w:tcW w:w="283" w:type="pct"/>
          </w:tcPr>
          <w:p w14:paraId="2A6AEE7B"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634BBC46" w14:textId="08D5DE4E" w:rsidR="004B601D" w:rsidRPr="00504735" w:rsidRDefault="004B601D" w:rsidP="004B601D">
            <w:pPr>
              <w:rPr>
                <w:rFonts w:cstheme="minorHAnsi"/>
                <w:szCs w:val="20"/>
                <w:lang w:val="fr-FR"/>
              </w:rPr>
            </w:pPr>
            <w:r w:rsidRPr="00504735">
              <w:rPr>
                <w:rFonts w:cstheme="minorHAnsi"/>
                <w:szCs w:val="20"/>
                <w:lang w:val="fr-FR"/>
              </w:rPr>
              <w:t>Solutions d'</w:t>
            </w:r>
            <w:proofErr w:type="spellStart"/>
            <w:r w:rsidRPr="00504735">
              <w:rPr>
                <w:rFonts w:cstheme="minorHAnsi"/>
                <w:szCs w:val="20"/>
                <w:lang w:val="fr-FR"/>
              </w:rPr>
              <w:t>iodophore</w:t>
            </w:r>
            <w:proofErr w:type="spellEnd"/>
            <w:r w:rsidRPr="00504735">
              <w:rPr>
                <w:rFonts w:cstheme="minorHAnsi"/>
                <w:szCs w:val="20"/>
                <w:lang w:val="fr-FR"/>
              </w:rPr>
              <w:t xml:space="preserve"> à 5 %.</w:t>
            </w:r>
          </w:p>
        </w:tc>
        <w:tc>
          <w:tcPr>
            <w:tcW w:w="768" w:type="pct"/>
          </w:tcPr>
          <w:p w14:paraId="6B82B03B"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0FAFA95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1013E3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07BC66E7"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E922E2" w14:paraId="44901093" w14:textId="77777777" w:rsidTr="004B601D">
        <w:trPr>
          <w:trHeight w:val="243"/>
        </w:trPr>
        <w:tc>
          <w:tcPr>
            <w:tcW w:w="283" w:type="pct"/>
          </w:tcPr>
          <w:p w14:paraId="73A830E4" w14:textId="4F255778" w:rsidR="004B601D" w:rsidRPr="00504735" w:rsidRDefault="004B601D" w:rsidP="004B601D">
            <w:pPr>
              <w:pStyle w:val="ListParagraph1"/>
              <w:spacing w:after="0" w:line="240" w:lineRule="auto"/>
              <w:ind w:left="0"/>
              <w:rPr>
                <w:rFonts w:cstheme="minorHAnsi"/>
                <w:b/>
                <w:bCs/>
                <w:szCs w:val="20"/>
                <w:lang w:val="fr-FR"/>
              </w:rPr>
            </w:pPr>
            <w:r w:rsidRPr="00504735">
              <w:rPr>
                <w:rFonts w:cstheme="minorHAnsi"/>
                <w:b/>
                <w:bCs/>
                <w:szCs w:val="20"/>
                <w:lang w:val="fr-FR"/>
              </w:rPr>
              <w:t>615</w:t>
            </w:r>
          </w:p>
        </w:tc>
        <w:tc>
          <w:tcPr>
            <w:tcW w:w="2260" w:type="pct"/>
          </w:tcPr>
          <w:p w14:paraId="51375A10" w14:textId="471D9A4F" w:rsidR="004B601D" w:rsidRPr="00504735" w:rsidRDefault="004B601D" w:rsidP="004B601D">
            <w:pPr>
              <w:rPr>
                <w:rFonts w:cstheme="minorHAnsi"/>
                <w:b/>
                <w:bCs/>
                <w:szCs w:val="20"/>
                <w:lang w:val="fr-FR"/>
              </w:rPr>
            </w:pPr>
            <w:r w:rsidRPr="00504735">
              <w:rPr>
                <w:rFonts w:cstheme="minorHAnsi"/>
                <w:b/>
                <w:bCs/>
                <w:szCs w:val="20"/>
                <w:lang w:val="fr-FR"/>
              </w:rPr>
              <w:t xml:space="preserve">Combien de kits complets de </w:t>
            </w:r>
            <w:r w:rsidR="007E5BCF" w:rsidRPr="00504735">
              <w:rPr>
                <w:rFonts w:cstheme="minorHAnsi"/>
                <w:b/>
                <w:bCs/>
                <w:szCs w:val="20"/>
                <w:lang w:val="fr-FR"/>
              </w:rPr>
              <w:t>VSB (VASECTOMIE SANS BISTOURI)</w:t>
            </w:r>
            <w:r w:rsidRPr="00504735">
              <w:rPr>
                <w:rFonts w:cstheme="minorHAnsi"/>
                <w:b/>
                <w:bCs/>
                <w:szCs w:val="20"/>
                <w:lang w:val="fr-FR"/>
              </w:rPr>
              <w:t xml:space="preserve"> sont disponibles dans la structure sanitaire ?</w:t>
            </w:r>
          </w:p>
          <w:p w14:paraId="1668A29A" w14:textId="5970AC27" w:rsidR="004B601D" w:rsidRPr="00504735" w:rsidRDefault="004B601D" w:rsidP="004B601D">
            <w:pPr>
              <w:rPr>
                <w:rFonts w:cstheme="minorHAnsi"/>
                <w:b/>
                <w:bCs/>
                <w:szCs w:val="20"/>
                <w:lang w:val="fr-FR"/>
              </w:rPr>
            </w:pPr>
            <w:r w:rsidRPr="00504735">
              <w:rPr>
                <w:rFonts w:cstheme="minorHAnsi"/>
                <w:b/>
                <w:bCs/>
                <w:szCs w:val="20"/>
                <w:lang w:val="fr-FR"/>
              </w:rPr>
              <w:t>ENREGISTRER « 000 » S'IL N'Y EN A PAS</w:t>
            </w:r>
          </w:p>
        </w:tc>
        <w:tc>
          <w:tcPr>
            <w:tcW w:w="2034" w:type="pct"/>
            <w:gridSpan w:val="3"/>
          </w:tcPr>
          <w:p w14:paraId="4732A684" w14:textId="1E15F625" w:rsidR="004B601D" w:rsidRPr="00504735" w:rsidRDefault="004B601D" w:rsidP="004B601D">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val="fr-FR" w:eastAsia="en-IN" w:bidi="hi-IN"/>
              </w:rPr>
              <w:t xml:space="preserve">Nombre de kits </w:t>
            </w:r>
            <w:r w:rsidR="007E5BCF" w:rsidRPr="00504735">
              <w:rPr>
                <w:rFonts w:eastAsia="Arial Narrow" w:cstheme="minorHAnsi"/>
                <w:noProof/>
                <w:szCs w:val="20"/>
                <w:lang w:val="fr-FR" w:eastAsia="en-IN" w:bidi="hi-IN"/>
              </w:rPr>
              <w:t>VSB (VASECTOMIE SANS BISTOURI)</w:t>
            </w:r>
            <w:r w:rsidRPr="00504735">
              <w:rPr>
                <w:rFonts w:eastAsia="Arial Narrow" w:cstheme="minorHAnsi"/>
                <w:noProof/>
                <w:szCs w:val="20"/>
                <w:lang w:val="fr-FR" w:eastAsia="en-IN"/>
              </w:rPr>
              <w:tab/>
            </w:r>
          </w:p>
          <w:p w14:paraId="7D2AF51C" w14:textId="57DC2618" w:rsidR="004B601D" w:rsidRPr="00504735" w:rsidRDefault="004B601D" w:rsidP="004B601D">
            <w:pPr>
              <w:tabs>
                <w:tab w:val="right" w:leader="dot" w:pos="4092"/>
              </w:tabs>
              <w:rPr>
                <w:rFonts w:eastAsia="Arial Narrow" w:cstheme="minorHAnsi"/>
                <w:noProof/>
                <w:szCs w:val="20"/>
                <w:lang w:val="fr-FR" w:eastAsia="en-IN"/>
              </w:rPr>
            </w:pPr>
          </w:p>
        </w:tc>
        <w:tc>
          <w:tcPr>
            <w:tcW w:w="423" w:type="pct"/>
          </w:tcPr>
          <w:p w14:paraId="740A273C" w14:textId="77777777" w:rsidR="004B601D" w:rsidRPr="00504735" w:rsidRDefault="004B601D" w:rsidP="004B601D">
            <w:pPr>
              <w:pStyle w:val="ListParagraph1"/>
              <w:rPr>
                <w:rFonts w:eastAsia="Times New Roman" w:cstheme="minorHAnsi"/>
                <w:color w:val="000000"/>
                <w:szCs w:val="20"/>
                <w:lang w:val="fr-FR" w:bidi="hi-IN"/>
              </w:rPr>
            </w:pPr>
          </w:p>
        </w:tc>
      </w:tr>
    </w:tbl>
    <w:p w14:paraId="65D8A0E8" w14:textId="77777777" w:rsidR="00967FAA" w:rsidRPr="00504735" w:rsidRDefault="00967FAA">
      <w:pPr>
        <w:rPr>
          <w:rFonts w:cstheme="minorHAnsi"/>
          <w:sz w:val="20"/>
          <w:szCs w:val="20"/>
          <w:lang w:val="fr-FR"/>
        </w:rPr>
      </w:pPr>
    </w:p>
    <w:p w14:paraId="42A1C563" w14:textId="057C6058" w:rsidR="00F56DC6" w:rsidRPr="00504735" w:rsidRDefault="00F56DC6">
      <w:pPr>
        <w:spacing w:after="160" w:line="259" w:lineRule="auto"/>
        <w:rPr>
          <w:rFonts w:cstheme="minorHAnsi"/>
          <w:sz w:val="20"/>
          <w:szCs w:val="20"/>
          <w:lang w:val="fr-FR"/>
        </w:rPr>
      </w:pPr>
      <w:r w:rsidRPr="00504735">
        <w:rPr>
          <w:rFonts w:cstheme="minorHAnsi"/>
          <w:sz w:val="20"/>
          <w:szCs w:val="20"/>
          <w:lang w:val="fr-FR"/>
        </w:rPr>
        <w:br w:type="page"/>
      </w:r>
    </w:p>
    <w:p w14:paraId="531E5063" w14:textId="77777777" w:rsidR="00967FAA" w:rsidRPr="00504735" w:rsidRDefault="00967FAA">
      <w:pPr>
        <w:rPr>
          <w:rFonts w:cstheme="minorHAnsi"/>
          <w:sz w:val="20"/>
          <w:szCs w:val="20"/>
          <w:lang w:val="fr-FR"/>
        </w:rPr>
      </w:pPr>
    </w:p>
    <w:tbl>
      <w:tblPr>
        <w:tblStyle w:val="TableGrid"/>
        <w:tblW w:w="5006" w:type="pct"/>
        <w:tblLook w:val="04A0" w:firstRow="1" w:lastRow="0" w:firstColumn="1" w:lastColumn="0" w:noHBand="0" w:noVBand="1"/>
      </w:tblPr>
      <w:tblGrid>
        <w:gridCol w:w="532"/>
        <w:gridCol w:w="2740"/>
        <w:gridCol w:w="1334"/>
        <w:gridCol w:w="1286"/>
        <w:gridCol w:w="1729"/>
        <w:gridCol w:w="2056"/>
        <w:gridCol w:w="814"/>
      </w:tblGrid>
      <w:tr w:rsidR="004B601D" w:rsidRPr="006974FC" w14:paraId="350F9842" w14:textId="77777777" w:rsidTr="00BA4676">
        <w:trPr>
          <w:trHeight w:val="529"/>
        </w:trPr>
        <w:tc>
          <w:tcPr>
            <w:tcW w:w="253" w:type="pct"/>
            <w:shd w:val="clear" w:color="auto" w:fill="AEAAAA" w:themeFill="background2" w:themeFillShade="BF"/>
            <w:vAlign w:val="center"/>
          </w:tcPr>
          <w:p w14:paraId="4CFED59C" w14:textId="32749164" w:rsidR="004B601D" w:rsidRPr="00504735" w:rsidRDefault="00760CD1" w:rsidP="004B601D">
            <w:pPr>
              <w:pStyle w:val="ListParagraph1"/>
              <w:spacing w:after="0" w:line="240" w:lineRule="auto"/>
              <w:ind w:left="0"/>
              <w:jc w:val="both"/>
              <w:rPr>
                <w:rFonts w:cstheme="minorHAnsi"/>
                <w:b/>
                <w:szCs w:val="20"/>
                <w:lang w:val="fr-FR"/>
              </w:rPr>
            </w:pPr>
            <w:r>
              <w:rPr>
                <w:rFonts w:eastAsia="Arial Narrow" w:cstheme="minorHAnsi"/>
                <w:b/>
                <w:bCs/>
                <w:spacing w:val="-2"/>
                <w:szCs w:val="20"/>
                <w:cs/>
                <w:lang w:val="fr-FR" w:bidi="hi-IN"/>
              </w:rPr>
              <w:t>#</w:t>
            </w:r>
          </w:p>
        </w:tc>
        <w:tc>
          <w:tcPr>
            <w:tcW w:w="1942" w:type="pct"/>
            <w:gridSpan w:val="2"/>
            <w:shd w:val="clear" w:color="auto" w:fill="AEAAAA" w:themeFill="background2" w:themeFillShade="BF"/>
            <w:vAlign w:val="center"/>
          </w:tcPr>
          <w:p w14:paraId="67558DDF" w14:textId="4B334236" w:rsidR="004B601D" w:rsidRPr="00504735" w:rsidRDefault="004B601D" w:rsidP="004B601D">
            <w:pPr>
              <w:rPr>
                <w:rFonts w:cstheme="minorHAnsi"/>
                <w:b/>
                <w:szCs w:val="20"/>
                <w:lang w:val="fr-FR"/>
              </w:rPr>
            </w:pPr>
            <w:r w:rsidRPr="00504735">
              <w:rPr>
                <w:rFonts w:eastAsia="Arial Narrow" w:cstheme="minorHAnsi"/>
                <w:b/>
                <w:bCs/>
                <w:spacing w:val="-2"/>
                <w:szCs w:val="20"/>
                <w:lang w:val="fr-FR" w:bidi="hi-IN"/>
              </w:rPr>
              <w:t>QUESTIONS ET FILTRES</w:t>
            </w:r>
          </w:p>
        </w:tc>
        <w:tc>
          <w:tcPr>
            <w:tcW w:w="2417" w:type="pct"/>
            <w:gridSpan w:val="3"/>
            <w:shd w:val="clear" w:color="auto" w:fill="AEAAAA" w:themeFill="background2" w:themeFillShade="BF"/>
            <w:vAlign w:val="center"/>
          </w:tcPr>
          <w:p w14:paraId="583099CC" w14:textId="2F3C3062" w:rsidR="004B601D" w:rsidRPr="00504735" w:rsidRDefault="004B601D" w:rsidP="004B601D">
            <w:pPr>
              <w:pStyle w:val="ListParagraph1"/>
              <w:ind w:left="0"/>
              <w:rPr>
                <w:rFonts w:eastAsia="Times New Roman" w:cstheme="minorHAnsi"/>
                <w:b/>
                <w:color w:val="000000"/>
                <w:szCs w:val="20"/>
                <w:lang w:val="fr-FR" w:bidi="hi-IN"/>
              </w:rPr>
            </w:pPr>
            <w:r w:rsidRPr="00504735">
              <w:rPr>
                <w:rFonts w:eastAsia="Times New Roman" w:cstheme="minorHAnsi"/>
                <w:b/>
                <w:bCs/>
                <w:spacing w:val="-2"/>
                <w:szCs w:val="20"/>
                <w:lang w:val="fr-FR" w:bidi="hi-IN"/>
              </w:rPr>
              <w:t>CODAGE</w:t>
            </w:r>
          </w:p>
        </w:tc>
        <w:tc>
          <w:tcPr>
            <w:tcW w:w="388" w:type="pct"/>
            <w:shd w:val="clear" w:color="auto" w:fill="AEAAAA" w:themeFill="background2" w:themeFillShade="BF"/>
            <w:vAlign w:val="center"/>
          </w:tcPr>
          <w:p w14:paraId="5B8915A1" w14:textId="5E548AAC" w:rsidR="004B601D" w:rsidRPr="00504735" w:rsidRDefault="004B601D" w:rsidP="004B601D">
            <w:pPr>
              <w:pStyle w:val="ListParagraph1"/>
              <w:spacing w:after="0"/>
              <w:ind w:left="0"/>
              <w:rPr>
                <w:rFonts w:eastAsia="Times New Roman" w:cstheme="minorHAnsi"/>
                <w:b/>
                <w:color w:val="000000"/>
                <w:szCs w:val="20"/>
                <w:lang w:val="fr-FR" w:bidi="hi-IN"/>
              </w:rPr>
            </w:pPr>
            <w:r w:rsidRPr="00504735">
              <w:rPr>
                <w:rFonts w:eastAsia="Arial Narrow" w:cstheme="minorHAnsi"/>
                <w:b/>
                <w:bCs/>
                <w:spacing w:val="-2"/>
                <w:szCs w:val="20"/>
                <w:lang w:val="fr-FR" w:bidi="hi-IN"/>
              </w:rPr>
              <w:t>PASSEZ À</w:t>
            </w:r>
          </w:p>
        </w:tc>
      </w:tr>
      <w:tr w:rsidR="00BA4676" w:rsidRPr="00E922E2" w14:paraId="1E4E6C26" w14:textId="77777777" w:rsidTr="00C15983">
        <w:trPr>
          <w:trHeight w:val="331"/>
        </w:trPr>
        <w:tc>
          <w:tcPr>
            <w:tcW w:w="253" w:type="pct"/>
          </w:tcPr>
          <w:p w14:paraId="3250DC7E" w14:textId="77777777" w:rsidR="00BA4676" w:rsidRPr="00504735" w:rsidRDefault="00BA4676" w:rsidP="00BA4676">
            <w:pPr>
              <w:jc w:val="center"/>
              <w:rPr>
                <w:rFonts w:eastAsia="Arial Narrow" w:cstheme="minorHAnsi"/>
                <w:b/>
                <w:szCs w:val="20"/>
                <w:lang w:val="fr-FR" w:bidi="hi-IN"/>
              </w:rPr>
            </w:pPr>
          </w:p>
        </w:tc>
        <w:tc>
          <w:tcPr>
            <w:tcW w:w="4359" w:type="pct"/>
            <w:gridSpan w:val="5"/>
          </w:tcPr>
          <w:p w14:paraId="6327904F" w14:textId="596D6B33" w:rsidR="00BA4676" w:rsidRPr="00504735" w:rsidRDefault="00BA4676" w:rsidP="00BA4676">
            <w:pPr>
              <w:tabs>
                <w:tab w:val="right" w:leader="dot" w:pos="4092"/>
              </w:tabs>
              <w:jc w:val="center"/>
              <w:rPr>
                <w:rFonts w:eastAsia="Arial Narrow" w:cstheme="minorHAnsi"/>
                <w:b/>
                <w:szCs w:val="20"/>
                <w:lang w:val="fr-FR" w:bidi="hi-IN"/>
              </w:rPr>
            </w:pPr>
            <w:r w:rsidRPr="00504735">
              <w:rPr>
                <w:rFonts w:eastAsia="Arial Narrow" w:cstheme="minorHAnsi"/>
                <w:b/>
                <w:szCs w:val="20"/>
                <w:lang w:val="fr-FR" w:bidi="hi-IN"/>
              </w:rPr>
              <w:t>PRODUITS DE BASE DU PF DANS LA STRUCTURE SANITAIRE</w:t>
            </w:r>
          </w:p>
        </w:tc>
        <w:tc>
          <w:tcPr>
            <w:tcW w:w="388" w:type="pct"/>
          </w:tcPr>
          <w:p w14:paraId="7FD80BEC" w14:textId="77777777" w:rsidR="00BA4676" w:rsidRPr="00504735" w:rsidRDefault="00BA4676" w:rsidP="00BA4676">
            <w:pPr>
              <w:jc w:val="center"/>
              <w:rPr>
                <w:rFonts w:eastAsia="Arial Narrow" w:cstheme="minorHAnsi"/>
                <w:b/>
                <w:szCs w:val="20"/>
                <w:lang w:val="fr-FR" w:bidi="hi-IN"/>
              </w:rPr>
            </w:pPr>
          </w:p>
        </w:tc>
      </w:tr>
      <w:tr w:rsidR="00BA4676" w:rsidRPr="00E922E2" w14:paraId="44087BEE" w14:textId="77777777" w:rsidTr="00BA4676">
        <w:trPr>
          <w:trHeight w:val="420"/>
        </w:trPr>
        <w:tc>
          <w:tcPr>
            <w:tcW w:w="253" w:type="pct"/>
          </w:tcPr>
          <w:p w14:paraId="4197BAC2" w14:textId="04716EDC" w:rsidR="00BA4676" w:rsidRPr="00504735" w:rsidRDefault="00BA4676" w:rsidP="00BA4676">
            <w:pPr>
              <w:jc w:val="center"/>
              <w:rPr>
                <w:rFonts w:cstheme="minorHAnsi"/>
                <w:szCs w:val="20"/>
                <w:lang w:val="fr-FR"/>
              </w:rPr>
            </w:pPr>
          </w:p>
        </w:tc>
        <w:tc>
          <w:tcPr>
            <w:tcW w:w="1306" w:type="pct"/>
          </w:tcPr>
          <w:p w14:paraId="74E46CDB" w14:textId="383D7679" w:rsidR="00BA4676" w:rsidRPr="00504735" w:rsidRDefault="00BA4676" w:rsidP="00BA4676">
            <w:pPr>
              <w:suppressAutoHyphens/>
              <w:rPr>
                <w:rFonts w:cstheme="minorHAnsi"/>
                <w:bCs/>
                <w:spacing w:val="-2"/>
                <w:szCs w:val="20"/>
                <w:lang w:val="fr-FR"/>
              </w:rPr>
            </w:pPr>
            <w:r w:rsidRPr="00504735">
              <w:rPr>
                <w:rFonts w:eastAsia="Arial Narrow" w:cstheme="minorHAnsi"/>
                <w:spacing w:val="-2"/>
                <w:szCs w:val="20"/>
                <w:lang w:val="fr-FR" w:bidi="hi-IN"/>
              </w:rPr>
              <w:t>Intrants</w:t>
            </w:r>
          </w:p>
        </w:tc>
        <w:tc>
          <w:tcPr>
            <w:tcW w:w="636" w:type="pct"/>
          </w:tcPr>
          <w:p w14:paraId="1F0E8FCE" w14:textId="223FB5F3" w:rsidR="00BA4676" w:rsidRPr="00504735" w:rsidRDefault="00BA4676" w:rsidP="00BA4676">
            <w:pPr>
              <w:pStyle w:val="ListParagraph1"/>
              <w:ind w:left="0"/>
              <w:rPr>
                <w:rFonts w:eastAsia="Times New Roman" w:cstheme="minorHAnsi"/>
                <w:b/>
                <w:bCs/>
                <w:color w:val="000000"/>
                <w:szCs w:val="20"/>
                <w:lang w:val="fr-FR" w:bidi="hi-IN"/>
              </w:rPr>
            </w:pPr>
            <w:r w:rsidRPr="00504735">
              <w:rPr>
                <w:rFonts w:eastAsia="Times New Roman" w:cstheme="minorHAnsi"/>
                <w:b/>
                <w:bCs/>
                <w:color w:val="000000"/>
                <w:szCs w:val="20"/>
                <w:lang w:val="fr-FR" w:bidi="hi-IN"/>
              </w:rPr>
              <w:t>6</w:t>
            </w:r>
            <w:r w:rsidR="00DF641E">
              <w:rPr>
                <w:rFonts w:eastAsia="Times New Roman" w:cstheme="minorHAnsi"/>
                <w:b/>
                <w:bCs/>
                <w:color w:val="000000"/>
                <w:szCs w:val="20"/>
                <w:lang w:val="fr-FR" w:bidi="hi-IN"/>
              </w:rPr>
              <w:t>16</w:t>
            </w:r>
            <w:r w:rsidRPr="00504735">
              <w:rPr>
                <w:rFonts w:eastAsia="Times New Roman" w:cstheme="minorHAnsi"/>
                <w:b/>
                <w:bCs/>
                <w:color w:val="000000"/>
                <w:szCs w:val="20"/>
                <w:lang w:val="fr-FR" w:bidi="hi-IN"/>
              </w:rPr>
              <w:t>. Disponibilité</w:t>
            </w:r>
          </w:p>
          <w:p w14:paraId="0CAF8983" w14:textId="77777777" w:rsidR="00BA4676" w:rsidRPr="00504735" w:rsidRDefault="00BA4676" w:rsidP="00BA4676">
            <w:pPr>
              <w:pStyle w:val="ListParagraph1"/>
              <w:ind w:left="0"/>
              <w:rPr>
                <w:rFonts w:eastAsia="Times New Roman" w:cstheme="minorHAnsi"/>
                <w:color w:val="000000"/>
                <w:szCs w:val="20"/>
                <w:lang w:val="fr-FR" w:bidi="hi-IN"/>
              </w:rPr>
            </w:pPr>
          </w:p>
          <w:p w14:paraId="453B187E" w14:textId="77777777" w:rsidR="00BA4676" w:rsidRPr="00504735" w:rsidRDefault="00BA4676" w:rsidP="00BA4676">
            <w:pPr>
              <w:pStyle w:val="ListParagraph1"/>
              <w:ind w:left="0"/>
              <w:rPr>
                <w:rFonts w:eastAsia="Times New Roman" w:cstheme="minorHAnsi"/>
                <w:color w:val="000000"/>
                <w:szCs w:val="20"/>
                <w:lang w:val="fr-FR" w:bidi="hi-IN"/>
              </w:rPr>
            </w:pPr>
          </w:p>
          <w:p w14:paraId="07277291" w14:textId="77777777" w:rsidR="00BA4676" w:rsidRPr="00504735" w:rsidRDefault="00BA4676" w:rsidP="00BA4676">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 xml:space="preserve">En stock et observé-1, </w:t>
            </w:r>
          </w:p>
          <w:p w14:paraId="48D6CD25" w14:textId="5B366320" w:rsidR="00FD00A3" w:rsidRDefault="00BA4676" w:rsidP="00BA4676">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En stock mais non observé-2, En rupture de stock-3</w:t>
            </w:r>
            <w:r w:rsidR="00FD00A3">
              <w:rPr>
                <w:rFonts w:eastAsia="Times New Roman" w:cstheme="minorHAnsi"/>
                <w:color w:val="000000"/>
                <w:szCs w:val="20"/>
                <w:lang w:val="fr-FR" w:bidi="hi-IN"/>
              </w:rPr>
              <w:t>,</w:t>
            </w:r>
          </w:p>
          <w:p w14:paraId="3FBCF2EB" w14:textId="237B05FE" w:rsidR="00FD00A3" w:rsidRPr="00504735" w:rsidRDefault="00FD00A3" w:rsidP="00BA4676">
            <w:pPr>
              <w:pStyle w:val="ListParagraph1"/>
              <w:ind w:left="0"/>
              <w:rPr>
                <w:rFonts w:eastAsia="Times New Roman" w:cstheme="minorHAnsi"/>
                <w:color w:val="000000"/>
                <w:szCs w:val="20"/>
                <w:lang w:val="fr-FR" w:bidi="hi-IN"/>
              </w:rPr>
            </w:pPr>
            <w:r>
              <w:rPr>
                <w:rFonts w:eastAsia="Times New Roman" w:cstheme="minorHAnsi"/>
                <w:color w:val="000000"/>
                <w:szCs w:val="20"/>
                <w:lang w:val="fr-FR" w:bidi="hi-IN"/>
              </w:rPr>
              <w:t>Non applicable (produit jamais commandé par la pharmacie)</w:t>
            </w:r>
          </w:p>
          <w:p w14:paraId="5F7271AC" w14:textId="77777777" w:rsidR="00BA4676" w:rsidRPr="00504735" w:rsidRDefault="00BA4676" w:rsidP="00BA4676">
            <w:pPr>
              <w:pStyle w:val="ListParagraph1"/>
              <w:rPr>
                <w:rFonts w:eastAsia="Times New Roman" w:cstheme="minorHAnsi"/>
                <w:color w:val="000000"/>
                <w:szCs w:val="20"/>
                <w:lang w:val="fr-FR" w:bidi="hi-IN"/>
              </w:rPr>
            </w:pPr>
          </w:p>
          <w:p w14:paraId="6CE471D0" w14:textId="447FC2D4" w:rsidR="00BA4676" w:rsidRPr="00504735" w:rsidRDefault="00BA4676" w:rsidP="00BA4676">
            <w:pPr>
              <w:pStyle w:val="ListParagraph1"/>
              <w:ind w:left="0"/>
              <w:rPr>
                <w:rFonts w:eastAsia="Times New Roman" w:cstheme="minorHAnsi"/>
                <w:b/>
                <w:color w:val="000000"/>
                <w:szCs w:val="20"/>
                <w:lang w:val="fr-FR" w:bidi="hi-IN"/>
              </w:rPr>
            </w:pPr>
            <w:r w:rsidRPr="00504735">
              <w:rPr>
                <w:rFonts w:eastAsia="Times New Roman" w:cstheme="minorHAnsi"/>
                <w:b/>
                <w:color w:val="000000"/>
                <w:szCs w:val="20"/>
                <w:lang w:val="fr-FR" w:bidi="hi-IN"/>
              </w:rPr>
              <w:t xml:space="preserve">[Si réponse= 3, passez à 609]  </w:t>
            </w:r>
          </w:p>
        </w:tc>
        <w:tc>
          <w:tcPr>
            <w:tcW w:w="613" w:type="pct"/>
          </w:tcPr>
          <w:p w14:paraId="71E7A0A9" w14:textId="0133F9E2" w:rsidR="00BA4676" w:rsidRPr="00504735" w:rsidRDefault="00BA4676" w:rsidP="00BA4676">
            <w:pPr>
              <w:pStyle w:val="ListParagraph1"/>
              <w:ind w:left="0"/>
              <w:rPr>
                <w:rFonts w:cstheme="minorHAnsi"/>
                <w:b/>
                <w:szCs w:val="20"/>
                <w:lang w:val="fr-FR"/>
              </w:rPr>
            </w:pPr>
            <w:r w:rsidRPr="00504735">
              <w:rPr>
                <w:rFonts w:cstheme="minorHAnsi"/>
                <w:b/>
                <w:szCs w:val="20"/>
                <w:lang w:val="fr-FR"/>
              </w:rPr>
              <w:t>6</w:t>
            </w:r>
            <w:r w:rsidR="00DF641E">
              <w:rPr>
                <w:rFonts w:cstheme="minorHAnsi"/>
                <w:b/>
                <w:szCs w:val="20"/>
                <w:lang w:val="fr-FR"/>
              </w:rPr>
              <w:t>17</w:t>
            </w:r>
            <w:r w:rsidRPr="00504735">
              <w:rPr>
                <w:rFonts w:cstheme="minorHAnsi"/>
                <w:b/>
                <w:szCs w:val="20"/>
                <w:lang w:val="fr-FR"/>
              </w:rPr>
              <w:t>. Ce produit a-t-il été en rupture de stock au cours des trois derniers mois ?</w:t>
            </w:r>
          </w:p>
          <w:p w14:paraId="5E0B606A" w14:textId="77777777" w:rsidR="00BA4676" w:rsidRPr="00504735" w:rsidRDefault="00BA4676" w:rsidP="00BA4676">
            <w:pPr>
              <w:pStyle w:val="ListParagraph1"/>
              <w:ind w:left="0"/>
              <w:rPr>
                <w:rFonts w:cstheme="minorHAnsi"/>
                <w:bCs/>
                <w:szCs w:val="20"/>
                <w:lang w:val="fr-FR"/>
              </w:rPr>
            </w:pPr>
            <w:r w:rsidRPr="00504735">
              <w:rPr>
                <w:rFonts w:cstheme="minorHAnsi"/>
                <w:bCs/>
                <w:szCs w:val="20"/>
                <w:lang w:val="fr-FR"/>
              </w:rPr>
              <w:t>Oui-1</w:t>
            </w:r>
          </w:p>
          <w:p w14:paraId="757EA76F" w14:textId="77777777" w:rsidR="00BA4676" w:rsidRPr="00504735" w:rsidRDefault="00BA4676" w:rsidP="00BA4676">
            <w:pPr>
              <w:pStyle w:val="ListParagraph1"/>
              <w:ind w:left="0"/>
              <w:rPr>
                <w:rFonts w:cstheme="minorHAnsi"/>
                <w:bCs/>
                <w:szCs w:val="20"/>
                <w:lang w:val="fr-FR"/>
              </w:rPr>
            </w:pPr>
            <w:r w:rsidRPr="00504735">
              <w:rPr>
                <w:rFonts w:cstheme="minorHAnsi"/>
                <w:bCs/>
                <w:szCs w:val="20"/>
                <w:lang w:val="fr-FR"/>
              </w:rPr>
              <w:t>Non -2</w:t>
            </w:r>
          </w:p>
          <w:p w14:paraId="16EA40DE" w14:textId="77777777" w:rsidR="00BA4676" w:rsidRPr="00504735" w:rsidRDefault="00BA4676" w:rsidP="00BA4676">
            <w:pPr>
              <w:pStyle w:val="ListParagraph1"/>
              <w:ind w:left="0"/>
              <w:rPr>
                <w:rFonts w:cstheme="minorHAnsi"/>
                <w:b/>
                <w:bCs/>
                <w:szCs w:val="20"/>
                <w:lang w:val="fr-FR"/>
              </w:rPr>
            </w:pPr>
            <w:r w:rsidRPr="00504735">
              <w:rPr>
                <w:rFonts w:cstheme="minorHAnsi"/>
                <w:b/>
                <w:bCs/>
                <w:szCs w:val="20"/>
                <w:lang w:val="fr-FR"/>
              </w:rPr>
              <w:t>[Si réponse =2</w:t>
            </w:r>
          </w:p>
          <w:p w14:paraId="7ADD06C9" w14:textId="33C73BB9" w:rsidR="00BA4676" w:rsidRPr="00504735" w:rsidRDefault="00BA4676" w:rsidP="00BA4676">
            <w:pPr>
              <w:pStyle w:val="ListParagraph1"/>
              <w:ind w:left="0"/>
              <w:rPr>
                <w:rFonts w:cstheme="minorHAnsi"/>
                <w:b/>
                <w:bCs/>
                <w:szCs w:val="20"/>
                <w:lang w:val="fr-FR"/>
              </w:rPr>
            </w:pPr>
            <w:r w:rsidRPr="00504735">
              <w:rPr>
                <w:rFonts w:cstheme="minorHAnsi"/>
                <w:b/>
                <w:bCs/>
                <w:szCs w:val="20"/>
                <w:lang w:val="fr-FR"/>
              </w:rPr>
              <w:t>Passez au produit suivant]</w:t>
            </w:r>
          </w:p>
        </w:tc>
        <w:tc>
          <w:tcPr>
            <w:tcW w:w="824" w:type="pct"/>
          </w:tcPr>
          <w:p w14:paraId="3EC318C0" w14:textId="4205F4F8" w:rsidR="00BA4676" w:rsidRPr="00504735" w:rsidRDefault="00BA4676" w:rsidP="00BA4676">
            <w:pPr>
              <w:rPr>
                <w:rFonts w:cstheme="minorHAnsi"/>
                <w:b/>
                <w:szCs w:val="20"/>
                <w:lang w:val="fr-FR"/>
              </w:rPr>
            </w:pPr>
            <w:r w:rsidRPr="00504735">
              <w:rPr>
                <w:rFonts w:cstheme="minorHAnsi"/>
                <w:b/>
                <w:szCs w:val="20"/>
                <w:lang w:val="fr-FR"/>
              </w:rPr>
              <w:t>6</w:t>
            </w:r>
            <w:r w:rsidR="00DF641E">
              <w:rPr>
                <w:rFonts w:cstheme="minorHAnsi"/>
                <w:b/>
                <w:szCs w:val="20"/>
                <w:lang w:val="fr-FR"/>
              </w:rPr>
              <w:t>18</w:t>
            </w:r>
            <w:r w:rsidRPr="00504735">
              <w:rPr>
                <w:rFonts w:cstheme="minorHAnsi"/>
                <w:b/>
                <w:szCs w:val="20"/>
                <w:lang w:val="fr-FR"/>
              </w:rPr>
              <w:t>. Depuis combien de temps (en mois) ce produit n'est pas disponible dans la structure sanitaire ?</w:t>
            </w:r>
          </w:p>
          <w:p w14:paraId="5D995E08" w14:textId="77777777" w:rsidR="00BA4676" w:rsidRPr="00504735" w:rsidRDefault="00BA4676" w:rsidP="00BA4676">
            <w:pPr>
              <w:rPr>
                <w:rFonts w:cstheme="minorHAnsi"/>
                <w:bCs/>
                <w:szCs w:val="20"/>
                <w:lang w:val="fr-FR"/>
              </w:rPr>
            </w:pPr>
          </w:p>
          <w:p w14:paraId="2F79CFBF" w14:textId="5FB94267" w:rsidR="00BA4676" w:rsidRPr="00504735" w:rsidRDefault="00BA4676" w:rsidP="00BA4676">
            <w:pPr>
              <w:tabs>
                <w:tab w:val="right" w:leader="dot" w:pos="4092"/>
              </w:tabs>
              <w:rPr>
                <w:rFonts w:cstheme="minorHAnsi"/>
                <w:b/>
                <w:bCs/>
                <w:szCs w:val="20"/>
                <w:lang w:val="fr-FR"/>
              </w:rPr>
            </w:pPr>
            <w:r w:rsidRPr="00504735">
              <w:rPr>
                <w:rFonts w:cstheme="minorHAnsi"/>
                <w:b/>
                <w:bCs/>
                <w:szCs w:val="20"/>
                <w:lang w:val="fr-FR"/>
              </w:rPr>
              <w:t>[ENREGISTRER « 0 » SI MOINS D'UN MOIS]</w:t>
            </w:r>
          </w:p>
        </w:tc>
        <w:tc>
          <w:tcPr>
            <w:tcW w:w="980" w:type="pct"/>
          </w:tcPr>
          <w:p w14:paraId="57B1DAFC" w14:textId="7993ABD4" w:rsidR="00BA4676" w:rsidRPr="00504735" w:rsidRDefault="00BA4676" w:rsidP="00BA4676">
            <w:pPr>
              <w:rPr>
                <w:rFonts w:cstheme="minorHAnsi"/>
                <w:b/>
                <w:szCs w:val="20"/>
                <w:lang w:val="fr-FR"/>
              </w:rPr>
            </w:pPr>
            <w:r w:rsidRPr="00504735">
              <w:rPr>
                <w:rFonts w:cstheme="minorHAnsi"/>
                <w:b/>
                <w:szCs w:val="20"/>
                <w:lang w:val="fr-FR"/>
              </w:rPr>
              <w:t>61</w:t>
            </w:r>
            <w:r w:rsidR="00DF641E">
              <w:rPr>
                <w:rFonts w:cstheme="minorHAnsi"/>
                <w:b/>
                <w:szCs w:val="20"/>
                <w:lang w:val="fr-FR"/>
              </w:rPr>
              <w:t>9</w:t>
            </w:r>
            <w:r w:rsidRPr="00504735">
              <w:rPr>
                <w:rFonts w:cstheme="minorHAnsi"/>
                <w:b/>
                <w:szCs w:val="20"/>
                <w:lang w:val="fr-FR"/>
              </w:rPr>
              <w:t xml:space="preserve">. Raisons de la non-disponibilité </w:t>
            </w:r>
          </w:p>
          <w:p w14:paraId="5D2AEBB5" w14:textId="77777777" w:rsidR="00BA4676" w:rsidRPr="00504735" w:rsidRDefault="00BA4676" w:rsidP="00BA4676">
            <w:pPr>
              <w:rPr>
                <w:rFonts w:cstheme="minorHAnsi"/>
                <w:bCs/>
                <w:szCs w:val="20"/>
                <w:lang w:val="fr-FR"/>
              </w:rPr>
            </w:pPr>
          </w:p>
          <w:p w14:paraId="52A169C0" w14:textId="77777777" w:rsidR="00BA4676" w:rsidRPr="00504735" w:rsidRDefault="00BA4676" w:rsidP="00BA4676">
            <w:pPr>
              <w:rPr>
                <w:rFonts w:cstheme="minorHAnsi"/>
                <w:bCs/>
                <w:szCs w:val="20"/>
                <w:lang w:val="fr-FR"/>
              </w:rPr>
            </w:pPr>
            <w:r w:rsidRPr="00504735">
              <w:rPr>
                <w:rFonts w:cstheme="minorHAnsi"/>
                <w:bCs/>
                <w:szCs w:val="20"/>
                <w:lang w:val="fr-FR"/>
              </w:rPr>
              <w:t>Pas d'approvisionnement reçu-1, contraintes budgétaires-2, options d'achat limitées-3</w:t>
            </w:r>
          </w:p>
          <w:p w14:paraId="1562D347" w14:textId="77777777" w:rsidR="00BA4676" w:rsidRPr="00504735" w:rsidRDefault="00BA4676" w:rsidP="00BA4676">
            <w:pPr>
              <w:rPr>
                <w:rFonts w:cstheme="minorHAnsi"/>
                <w:bCs/>
                <w:szCs w:val="20"/>
                <w:lang w:val="fr-FR"/>
              </w:rPr>
            </w:pPr>
            <w:r w:rsidRPr="00504735">
              <w:rPr>
                <w:rFonts w:cstheme="minorHAnsi"/>
                <w:bCs/>
                <w:szCs w:val="20"/>
                <w:lang w:val="fr-FR"/>
              </w:rPr>
              <w:t>Problèmes d'assurance qualité-4</w:t>
            </w:r>
          </w:p>
          <w:p w14:paraId="06B4B55F" w14:textId="0B500D2F" w:rsidR="00BA4676" w:rsidRPr="00504735" w:rsidRDefault="00BA4676" w:rsidP="00BA4676">
            <w:pPr>
              <w:rPr>
                <w:rFonts w:cstheme="minorHAnsi"/>
                <w:bCs/>
                <w:szCs w:val="20"/>
                <w:lang w:val="fr-FR"/>
              </w:rPr>
            </w:pPr>
            <w:r w:rsidRPr="00504735">
              <w:rPr>
                <w:rFonts w:cstheme="minorHAnsi"/>
                <w:bCs/>
                <w:szCs w:val="20"/>
                <w:lang w:val="fr-FR"/>
              </w:rPr>
              <w:t>Autre (préciser)-5</w:t>
            </w:r>
          </w:p>
        </w:tc>
        <w:tc>
          <w:tcPr>
            <w:tcW w:w="388" w:type="pct"/>
          </w:tcPr>
          <w:p w14:paraId="5D9EB70E" w14:textId="77777777" w:rsidR="00BA4676" w:rsidRPr="00504735" w:rsidRDefault="00BA4676" w:rsidP="00BA4676">
            <w:pPr>
              <w:rPr>
                <w:rFonts w:cstheme="minorHAnsi"/>
                <w:b/>
                <w:szCs w:val="20"/>
                <w:lang w:val="fr-FR"/>
              </w:rPr>
            </w:pPr>
          </w:p>
          <w:p w14:paraId="2CE1811C" w14:textId="77777777" w:rsidR="00BA4676" w:rsidRPr="00504735" w:rsidRDefault="00BA4676" w:rsidP="00BA4676">
            <w:pPr>
              <w:rPr>
                <w:rFonts w:cstheme="minorHAnsi"/>
                <w:b/>
                <w:szCs w:val="20"/>
                <w:lang w:val="fr-FR"/>
              </w:rPr>
            </w:pPr>
          </w:p>
          <w:p w14:paraId="6222CDA9" w14:textId="77777777" w:rsidR="00BA4676" w:rsidRPr="00504735" w:rsidRDefault="00BA4676" w:rsidP="00BA4676">
            <w:pPr>
              <w:rPr>
                <w:rFonts w:cstheme="minorHAnsi"/>
                <w:b/>
                <w:szCs w:val="20"/>
                <w:lang w:val="fr-FR"/>
              </w:rPr>
            </w:pPr>
          </w:p>
          <w:p w14:paraId="6C38B8F7" w14:textId="77777777" w:rsidR="00BA4676" w:rsidRPr="00504735" w:rsidRDefault="00BA4676" w:rsidP="00BA4676">
            <w:pPr>
              <w:rPr>
                <w:rFonts w:cstheme="minorHAnsi"/>
                <w:b/>
                <w:szCs w:val="20"/>
                <w:lang w:val="fr-FR"/>
              </w:rPr>
            </w:pPr>
          </w:p>
          <w:p w14:paraId="4121AD77" w14:textId="2894D502" w:rsidR="00BA4676" w:rsidRPr="00504735" w:rsidRDefault="00BA4676" w:rsidP="00BA4676">
            <w:pPr>
              <w:rPr>
                <w:rFonts w:cstheme="minorHAnsi"/>
                <w:b/>
                <w:szCs w:val="20"/>
                <w:lang w:val="fr-FR"/>
              </w:rPr>
            </w:pPr>
          </w:p>
        </w:tc>
      </w:tr>
      <w:tr w:rsidR="00BA4676" w:rsidRPr="006974FC" w14:paraId="7BB01C7E" w14:textId="77777777" w:rsidTr="00BA4676">
        <w:trPr>
          <w:cantSplit/>
          <w:trHeight w:val="301"/>
        </w:trPr>
        <w:tc>
          <w:tcPr>
            <w:tcW w:w="253" w:type="pct"/>
          </w:tcPr>
          <w:p w14:paraId="1487412A"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23DBAAB9" w14:textId="3CFA7C93" w:rsidR="00BA4676" w:rsidRPr="00504735" w:rsidRDefault="00BA4676" w:rsidP="00BA4676">
            <w:pPr>
              <w:pStyle w:val="ListParagraph1"/>
              <w:spacing w:after="0" w:line="276" w:lineRule="auto"/>
              <w:ind w:left="0"/>
              <w:rPr>
                <w:rFonts w:cstheme="minorHAnsi"/>
                <w:szCs w:val="20"/>
                <w:lang w:val="fr-FR"/>
              </w:rPr>
            </w:pPr>
            <w:r w:rsidRPr="00504735">
              <w:rPr>
                <w:rFonts w:cstheme="minorHAnsi"/>
                <w:szCs w:val="20"/>
                <w:lang w:val="fr-FR"/>
              </w:rPr>
              <w:t xml:space="preserve">Préservatif </w:t>
            </w:r>
            <w:r w:rsidR="008B1172">
              <w:rPr>
                <w:rFonts w:cstheme="minorHAnsi"/>
                <w:szCs w:val="20"/>
                <w:lang w:val="fr-FR"/>
              </w:rPr>
              <w:t>m</w:t>
            </w:r>
            <w:r w:rsidRPr="00504735">
              <w:rPr>
                <w:rFonts w:cstheme="minorHAnsi"/>
                <w:szCs w:val="20"/>
                <w:lang w:val="fr-FR"/>
              </w:rPr>
              <w:t>asculin</w:t>
            </w:r>
          </w:p>
        </w:tc>
        <w:tc>
          <w:tcPr>
            <w:tcW w:w="636" w:type="pct"/>
          </w:tcPr>
          <w:p w14:paraId="3D31331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2382599E" w14:textId="224BEB91"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5AB4CED3" w14:textId="661082E1"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5600" behindDoc="0" locked="0" layoutInCell="1" allowOverlap="1" wp14:anchorId="2279EC06" wp14:editId="5B2F23EE">
                      <wp:simplePos x="0" y="0"/>
                      <wp:positionH relativeFrom="column">
                        <wp:posOffset>138772</wp:posOffset>
                      </wp:positionH>
                      <wp:positionV relativeFrom="paragraph">
                        <wp:posOffset>43446</wp:posOffset>
                      </wp:positionV>
                      <wp:extent cx="433710" cy="144000"/>
                      <wp:effectExtent l="0" t="0" r="23495" b="27940"/>
                      <wp:wrapNone/>
                      <wp:docPr id="139" name="Group 139"/>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0BC3788" id="Group 139" o:spid="_x0000_s1026" style="position:absolute;margin-left:10.95pt;margin-top:3.4pt;width:34.15pt;height:11.35pt;z-index:25218560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group>
                  </w:pict>
                </mc:Fallback>
              </mc:AlternateContent>
            </w:r>
          </w:p>
        </w:tc>
        <w:tc>
          <w:tcPr>
            <w:tcW w:w="980" w:type="pct"/>
          </w:tcPr>
          <w:p w14:paraId="656F58FB"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restart"/>
            <w:vAlign w:val="center"/>
          </w:tcPr>
          <w:p w14:paraId="7BB57756" w14:textId="77777777" w:rsidR="00BA4676" w:rsidRPr="00504735" w:rsidRDefault="00BA4676" w:rsidP="00BA4676">
            <w:pPr>
              <w:rPr>
                <w:rFonts w:cstheme="minorHAnsi"/>
                <w:bCs/>
                <w:szCs w:val="20"/>
                <w:lang w:val="fr-FR"/>
              </w:rPr>
            </w:pPr>
          </w:p>
        </w:tc>
      </w:tr>
      <w:tr w:rsidR="00BA4676" w:rsidRPr="006974FC" w14:paraId="5E62043C" w14:textId="77777777" w:rsidTr="00BA4676">
        <w:trPr>
          <w:cantSplit/>
          <w:trHeight w:val="307"/>
        </w:trPr>
        <w:tc>
          <w:tcPr>
            <w:tcW w:w="253" w:type="pct"/>
          </w:tcPr>
          <w:p w14:paraId="2E421086"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3780BD2C" w14:textId="1419C9DC" w:rsidR="00BA4676" w:rsidRPr="00504735" w:rsidRDefault="00BA4676" w:rsidP="00BA4676">
            <w:pPr>
              <w:pStyle w:val="ListParagraph1"/>
              <w:spacing w:after="0" w:line="276" w:lineRule="auto"/>
              <w:ind w:left="0"/>
              <w:jc w:val="both"/>
              <w:rPr>
                <w:rFonts w:cstheme="minorHAnsi"/>
                <w:spacing w:val="-2"/>
                <w:szCs w:val="20"/>
                <w:lang w:val="fr-FR"/>
              </w:rPr>
            </w:pPr>
            <w:r w:rsidRPr="00504735">
              <w:rPr>
                <w:rFonts w:cstheme="minorHAnsi"/>
                <w:szCs w:val="20"/>
                <w:lang w:val="fr-FR"/>
              </w:rPr>
              <w:t>Préservatif féminin</w:t>
            </w:r>
          </w:p>
        </w:tc>
        <w:tc>
          <w:tcPr>
            <w:tcW w:w="636" w:type="pct"/>
          </w:tcPr>
          <w:p w14:paraId="60E6085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73D9E244" w14:textId="6D023F6C"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08CA388D" w14:textId="61F03CC8"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0480" behindDoc="0" locked="0" layoutInCell="1" allowOverlap="1" wp14:anchorId="3030BBA1" wp14:editId="1CAFB015">
                      <wp:simplePos x="0" y="0"/>
                      <wp:positionH relativeFrom="column">
                        <wp:posOffset>137795</wp:posOffset>
                      </wp:positionH>
                      <wp:positionV relativeFrom="paragraph">
                        <wp:posOffset>81714</wp:posOffset>
                      </wp:positionV>
                      <wp:extent cx="433710" cy="144000"/>
                      <wp:effectExtent l="0" t="0" r="23495" b="27940"/>
                      <wp:wrapNone/>
                      <wp:docPr id="1920869326" name="Group 1920869326"/>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920869327"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29"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19B380E" id="Group 1920869326" o:spid="_x0000_s1026" style="position:absolute;margin-left:10.85pt;margin-top:6.45pt;width:34.15pt;height:11.35pt;z-index:25218048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"/>
                    </v:group>
                  </w:pict>
                </mc:Fallback>
              </mc:AlternateContent>
            </w:r>
          </w:p>
        </w:tc>
        <w:tc>
          <w:tcPr>
            <w:tcW w:w="980" w:type="pct"/>
          </w:tcPr>
          <w:p w14:paraId="50E837C9"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77B10D8E" w14:textId="77777777" w:rsidR="00BA4676" w:rsidRPr="00504735" w:rsidRDefault="00BA4676" w:rsidP="00BA4676">
            <w:pPr>
              <w:rPr>
                <w:rFonts w:cstheme="minorHAnsi"/>
                <w:bCs/>
                <w:szCs w:val="20"/>
                <w:lang w:val="fr-FR"/>
              </w:rPr>
            </w:pPr>
          </w:p>
        </w:tc>
      </w:tr>
      <w:tr w:rsidR="00BA4676" w:rsidRPr="006974FC" w14:paraId="6252AB16" w14:textId="77777777" w:rsidTr="00BA4676">
        <w:trPr>
          <w:cantSplit/>
          <w:trHeight w:val="20"/>
        </w:trPr>
        <w:tc>
          <w:tcPr>
            <w:tcW w:w="253" w:type="pct"/>
          </w:tcPr>
          <w:p w14:paraId="7149512E"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24BC3452" w14:textId="0CF5DF6E" w:rsidR="00BA4676" w:rsidRPr="00504735" w:rsidRDefault="000621C9" w:rsidP="00BA4676">
            <w:pPr>
              <w:pStyle w:val="ListParagraph1"/>
              <w:spacing w:after="0" w:line="276" w:lineRule="auto"/>
              <w:ind w:left="0"/>
              <w:jc w:val="both"/>
              <w:rPr>
                <w:rFonts w:cstheme="minorHAnsi"/>
                <w:szCs w:val="20"/>
                <w:lang w:val="fr-FR"/>
              </w:rPr>
            </w:pPr>
            <w:r>
              <w:rPr>
                <w:lang w:val="fr-FR"/>
              </w:rPr>
              <w:t>P</w:t>
            </w:r>
            <w:r w:rsidRPr="00C90DA6">
              <w:rPr>
                <w:lang w:val="fr-FR"/>
              </w:rPr>
              <w:t xml:space="preserve">ilule </w:t>
            </w:r>
            <w:r>
              <w:rPr>
                <w:lang w:val="fr-FR"/>
              </w:rPr>
              <w:t>c</w:t>
            </w:r>
            <w:r w:rsidRPr="00C90DA6">
              <w:rPr>
                <w:lang w:val="fr-FR"/>
              </w:rPr>
              <w:t>ontraceptive d'</w:t>
            </w:r>
            <w:r>
              <w:rPr>
                <w:lang w:val="fr-FR"/>
              </w:rPr>
              <w:t>u</w:t>
            </w:r>
            <w:r w:rsidRPr="00C90DA6">
              <w:rPr>
                <w:lang w:val="fr-FR"/>
              </w:rPr>
              <w:t>rgence</w:t>
            </w:r>
            <w:r>
              <w:rPr>
                <w:lang w:val="fr-FR"/>
              </w:rPr>
              <w:t xml:space="preserve"> (PCU)</w:t>
            </w:r>
          </w:p>
        </w:tc>
        <w:tc>
          <w:tcPr>
            <w:tcW w:w="636" w:type="pct"/>
          </w:tcPr>
          <w:p w14:paraId="632FE2C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3F1B3CCA"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12F7E515" w14:textId="3A824B1D"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6624" behindDoc="0" locked="0" layoutInCell="1" allowOverlap="1" wp14:anchorId="3388665C" wp14:editId="2722D297">
                      <wp:simplePos x="0" y="0"/>
                      <wp:positionH relativeFrom="column">
                        <wp:posOffset>138772</wp:posOffset>
                      </wp:positionH>
                      <wp:positionV relativeFrom="paragraph">
                        <wp:posOffset>75418</wp:posOffset>
                      </wp:positionV>
                      <wp:extent cx="433710" cy="144000"/>
                      <wp:effectExtent l="0" t="0" r="23495" b="27940"/>
                      <wp:wrapNone/>
                      <wp:docPr id="142" name="Group 142"/>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3"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507BDF1" id="Group 142" o:spid="_x0000_s1026" style="position:absolute;margin-left:10.95pt;margin-top:5.95pt;width:34.15pt;height:11.35pt;z-index:25218662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group>
                  </w:pict>
                </mc:Fallback>
              </mc:AlternateContent>
            </w:r>
          </w:p>
        </w:tc>
        <w:tc>
          <w:tcPr>
            <w:tcW w:w="980" w:type="pct"/>
          </w:tcPr>
          <w:p w14:paraId="4B1C05FC"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0D1E6699" w14:textId="77777777" w:rsidR="00BA4676" w:rsidRPr="00504735" w:rsidRDefault="00BA4676" w:rsidP="00BA4676">
            <w:pPr>
              <w:rPr>
                <w:rFonts w:cstheme="minorHAnsi"/>
                <w:bCs/>
                <w:szCs w:val="20"/>
                <w:lang w:val="fr-FR"/>
              </w:rPr>
            </w:pPr>
          </w:p>
        </w:tc>
      </w:tr>
      <w:tr w:rsidR="00BA4676" w:rsidRPr="006974FC" w14:paraId="29BAF193" w14:textId="77777777" w:rsidTr="00BA4676">
        <w:trPr>
          <w:cantSplit/>
          <w:trHeight w:val="20"/>
        </w:trPr>
        <w:tc>
          <w:tcPr>
            <w:tcW w:w="253" w:type="pct"/>
          </w:tcPr>
          <w:p w14:paraId="187A4AFA"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269B2673" w14:textId="0904FD3F" w:rsidR="00BA4676" w:rsidRPr="00504735" w:rsidRDefault="00BA4676" w:rsidP="00BA4676">
            <w:pPr>
              <w:pStyle w:val="ListParagraph1"/>
              <w:spacing w:after="0" w:line="276" w:lineRule="auto"/>
              <w:ind w:left="0"/>
              <w:jc w:val="both"/>
              <w:rPr>
                <w:rFonts w:cstheme="minorHAnsi"/>
                <w:spacing w:val="-2"/>
                <w:szCs w:val="20"/>
                <w:lang w:val="fr-FR"/>
              </w:rPr>
            </w:pPr>
            <w:r w:rsidRPr="00504735">
              <w:rPr>
                <w:rFonts w:cstheme="minorHAnsi"/>
                <w:szCs w:val="20"/>
                <w:lang w:val="fr-FR"/>
              </w:rPr>
              <w:t>Injectable-</w:t>
            </w:r>
            <w:proofErr w:type="spellStart"/>
            <w:r w:rsidRPr="00504735">
              <w:rPr>
                <w:rFonts w:cstheme="minorHAnsi"/>
                <w:szCs w:val="20"/>
                <w:lang w:val="fr-FR"/>
              </w:rPr>
              <w:t>Depo</w:t>
            </w:r>
            <w:proofErr w:type="spellEnd"/>
            <w:r w:rsidRPr="00504735">
              <w:rPr>
                <w:rFonts w:cstheme="minorHAnsi"/>
                <w:szCs w:val="20"/>
                <w:lang w:val="fr-FR"/>
              </w:rPr>
              <w:t xml:space="preserve"> </w:t>
            </w:r>
            <w:proofErr w:type="spellStart"/>
            <w:r w:rsidRPr="00504735">
              <w:rPr>
                <w:rFonts w:cstheme="minorHAnsi"/>
                <w:szCs w:val="20"/>
                <w:lang w:val="fr-FR"/>
              </w:rPr>
              <w:t>Provera</w:t>
            </w:r>
            <w:proofErr w:type="spellEnd"/>
            <w:r w:rsidRPr="00504735">
              <w:rPr>
                <w:rFonts w:cstheme="minorHAnsi"/>
                <w:szCs w:val="20"/>
                <w:lang w:val="fr-FR"/>
              </w:rPr>
              <w:t xml:space="preserve"> </w:t>
            </w:r>
          </w:p>
        </w:tc>
        <w:tc>
          <w:tcPr>
            <w:tcW w:w="636" w:type="pct"/>
          </w:tcPr>
          <w:p w14:paraId="291EC42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1C57AC64"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6A7D2FD9" w14:textId="6A24808D"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1504" behindDoc="0" locked="0" layoutInCell="1" allowOverlap="1" wp14:anchorId="792A620E" wp14:editId="60572926">
                      <wp:simplePos x="0" y="0"/>
                      <wp:positionH relativeFrom="column">
                        <wp:posOffset>138068</wp:posOffset>
                      </wp:positionH>
                      <wp:positionV relativeFrom="paragraph">
                        <wp:posOffset>84126</wp:posOffset>
                      </wp:positionV>
                      <wp:extent cx="433705" cy="143510"/>
                      <wp:effectExtent l="0" t="0" r="23495" b="27940"/>
                      <wp:wrapNone/>
                      <wp:docPr id="1920869333" name="Group 1920869333"/>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34"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35"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F0745A8" id="Group 1920869333" o:spid="_x0000_s1026" style="position:absolute;margin-left:10.85pt;margin-top:6.6pt;width:34.15pt;height:11.3pt;z-index:25218150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J1yAAAAOMAAAAPAAAAZHJzL2Rvd25yZXYueG1sRE+9bsIw&#10;EN4r8Q7WIXUrNkmF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CeagJ1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fu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DxJqfuyAAAAOMA&#10;AAAPAAAAAAAAAAAAAAAAAAcCAABkcnMvZG93bnJldi54bWxQSwUGAAAAAAMAAwC3AAAA/AIAAAAA&#10;"/>
                    </v:group>
                  </w:pict>
                </mc:Fallback>
              </mc:AlternateContent>
            </w:r>
          </w:p>
        </w:tc>
        <w:tc>
          <w:tcPr>
            <w:tcW w:w="980" w:type="pct"/>
          </w:tcPr>
          <w:p w14:paraId="5FA18886"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52FF5DB6" w14:textId="77777777" w:rsidR="00BA4676" w:rsidRPr="00504735" w:rsidRDefault="00BA4676" w:rsidP="00BA4676">
            <w:pPr>
              <w:rPr>
                <w:rFonts w:cstheme="minorHAnsi"/>
                <w:bCs/>
                <w:szCs w:val="20"/>
                <w:lang w:val="fr-FR"/>
              </w:rPr>
            </w:pPr>
          </w:p>
        </w:tc>
      </w:tr>
      <w:tr w:rsidR="00BA4676" w:rsidRPr="006974FC" w14:paraId="6954A325" w14:textId="77777777" w:rsidTr="00BA4676">
        <w:trPr>
          <w:cantSplit/>
          <w:trHeight w:val="20"/>
        </w:trPr>
        <w:tc>
          <w:tcPr>
            <w:tcW w:w="253" w:type="pct"/>
          </w:tcPr>
          <w:p w14:paraId="03D261CF"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38FEE7AA" w14:textId="428A9673" w:rsidR="00BA4676" w:rsidRPr="00504735" w:rsidRDefault="00BA4676" w:rsidP="00BA4676">
            <w:pPr>
              <w:pStyle w:val="ListParagraph1"/>
              <w:spacing w:after="0" w:line="276" w:lineRule="auto"/>
              <w:ind w:left="0"/>
              <w:jc w:val="both"/>
              <w:rPr>
                <w:rFonts w:cstheme="minorHAnsi"/>
                <w:spacing w:val="-2"/>
                <w:szCs w:val="20"/>
                <w:lang w:val="fr-FR"/>
              </w:rPr>
            </w:pPr>
            <w:r w:rsidRPr="00504735">
              <w:rPr>
                <w:rFonts w:cstheme="minorHAnsi"/>
                <w:szCs w:val="20"/>
                <w:lang w:val="fr-FR"/>
              </w:rPr>
              <w:t xml:space="preserve">Injectable - </w:t>
            </w:r>
            <w:proofErr w:type="spellStart"/>
            <w:r w:rsidRPr="00504735">
              <w:rPr>
                <w:rFonts w:cstheme="minorHAnsi"/>
                <w:szCs w:val="20"/>
                <w:lang w:val="fr-FR"/>
              </w:rPr>
              <w:t>Sayana</w:t>
            </w:r>
            <w:proofErr w:type="spellEnd"/>
            <w:r w:rsidRPr="00504735">
              <w:rPr>
                <w:rFonts w:cstheme="minorHAnsi"/>
                <w:szCs w:val="20"/>
                <w:lang w:val="fr-FR"/>
              </w:rPr>
              <w:t xml:space="preserve"> </w:t>
            </w:r>
            <w:proofErr w:type="spellStart"/>
            <w:r w:rsidRPr="00504735">
              <w:rPr>
                <w:rFonts w:cstheme="minorHAnsi"/>
                <w:szCs w:val="20"/>
                <w:lang w:val="fr-FR"/>
              </w:rPr>
              <w:t>Press</w:t>
            </w:r>
            <w:proofErr w:type="spellEnd"/>
          </w:p>
        </w:tc>
        <w:tc>
          <w:tcPr>
            <w:tcW w:w="636" w:type="pct"/>
          </w:tcPr>
          <w:p w14:paraId="260A37B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7107D126"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53EF9A10" w14:textId="7DF5AFC9"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7648" behindDoc="0" locked="0" layoutInCell="1" allowOverlap="1" wp14:anchorId="5565B66B" wp14:editId="3FFEEC40">
                      <wp:simplePos x="0" y="0"/>
                      <wp:positionH relativeFrom="column">
                        <wp:posOffset>132377</wp:posOffset>
                      </wp:positionH>
                      <wp:positionV relativeFrom="paragraph">
                        <wp:posOffset>75419</wp:posOffset>
                      </wp:positionV>
                      <wp:extent cx="433710" cy="144000"/>
                      <wp:effectExtent l="0" t="0" r="23495" b="27940"/>
                      <wp:wrapNone/>
                      <wp:docPr id="155" name="Group 155"/>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ADE9163" id="Group 155" o:spid="_x0000_s1026" style="position:absolute;margin-left:10.4pt;margin-top:5.95pt;width:34.15pt;height:11.35pt;z-index:252187648"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group>
                  </w:pict>
                </mc:Fallback>
              </mc:AlternateContent>
            </w:r>
          </w:p>
        </w:tc>
        <w:tc>
          <w:tcPr>
            <w:tcW w:w="980" w:type="pct"/>
          </w:tcPr>
          <w:p w14:paraId="29F62A03"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63B67287" w14:textId="77777777" w:rsidR="00BA4676" w:rsidRPr="00504735" w:rsidRDefault="00BA4676" w:rsidP="00BA4676">
            <w:pPr>
              <w:rPr>
                <w:rFonts w:cstheme="minorHAnsi"/>
                <w:bCs/>
                <w:szCs w:val="20"/>
                <w:lang w:val="fr-FR"/>
              </w:rPr>
            </w:pPr>
          </w:p>
        </w:tc>
      </w:tr>
      <w:tr w:rsidR="00BA4676" w:rsidRPr="006974FC" w14:paraId="5078D0FB" w14:textId="77777777" w:rsidTr="00BA4676">
        <w:trPr>
          <w:cantSplit/>
          <w:trHeight w:val="20"/>
        </w:trPr>
        <w:tc>
          <w:tcPr>
            <w:tcW w:w="253" w:type="pct"/>
          </w:tcPr>
          <w:p w14:paraId="6F03B72D"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7C973966" w14:textId="63C6DCB3"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Implants</w:t>
            </w:r>
          </w:p>
        </w:tc>
        <w:tc>
          <w:tcPr>
            <w:tcW w:w="636" w:type="pct"/>
          </w:tcPr>
          <w:p w14:paraId="5081E83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22B6E1BF"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5CFF2CB5" w14:textId="6C04C6FA" w:rsidR="00BA4676" w:rsidRPr="00504735" w:rsidRDefault="00BA4676" w:rsidP="00BA4676">
            <w:pPr>
              <w:rPr>
                <w:rFonts w:cstheme="minorHAnsi"/>
                <w:bCs/>
                <w:szCs w:val="20"/>
                <w:lang w:val="fr-FR"/>
              </w:rPr>
            </w:pPr>
          </w:p>
        </w:tc>
        <w:tc>
          <w:tcPr>
            <w:tcW w:w="980" w:type="pct"/>
          </w:tcPr>
          <w:p w14:paraId="4463112B"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27966A4D" w14:textId="77777777" w:rsidR="00BA4676" w:rsidRPr="00504735" w:rsidRDefault="00BA4676" w:rsidP="00BA4676">
            <w:pPr>
              <w:rPr>
                <w:rFonts w:cstheme="minorHAnsi"/>
                <w:bCs/>
                <w:szCs w:val="20"/>
                <w:lang w:val="fr-FR"/>
              </w:rPr>
            </w:pPr>
          </w:p>
        </w:tc>
      </w:tr>
      <w:tr w:rsidR="00BA4676" w:rsidRPr="006974FC" w14:paraId="2FB590A5" w14:textId="77777777" w:rsidTr="00BA4676">
        <w:trPr>
          <w:cantSplit/>
          <w:trHeight w:val="20"/>
        </w:trPr>
        <w:tc>
          <w:tcPr>
            <w:tcW w:w="253" w:type="pct"/>
          </w:tcPr>
          <w:p w14:paraId="45F61230"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0C248F96" w14:textId="4F8941A6" w:rsidR="00BA4676" w:rsidRPr="00504735" w:rsidRDefault="005E3079" w:rsidP="00BA4676">
            <w:pPr>
              <w:pStyle w:val="ListParagraph1"/>
              <w:spacing w:after="0" w:line="276" w:lineRule="auto"/>
              <w:ind w:left="0"/>
              <w:rPr>
                <w:rFonts w:cstheme="minorHAnsi"/>
                <w:szCs w:val="20"/>
                <w:lang w:val="fr-FR"/>
              </w:rPr>
            </w:pPr>
            <w:r w:rsidRPr="00EA271F">
              <w:rPr>
                <w:lang w:val="fr-FR"/>
              </w:rPr>
              <w:t>Pilule contraceptive orale</w:t>
            </w:r>
            <w:r>
              <w:rPr>
                <w:lang w:val="fr-FR"/>
              </w:rPr>
              <w:t xml:space="preserve"> (PCO)</w:t>
            </w:r>
            <w:r w:rsidR="00BA4676" w:rsidRPr="00504735">
              <w:rPr>
                <w:rFonts w:cstheme="minorHAnsi"/>
                <w:szCs w:val="20"/>
                <w:lang w:val="fr-FR"/>
              </w:rPr>
              <w:t xml:space="preserve"> </w:t>
            </w:r>
          </w:p>
        </w:tc>
        <w:tc>
          <w:tcPr>
            <w:tcW w:w="636" w:type="pct"/>
          </w:tcPr>
          <w:p w14:paraId="71A5204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66D4BCED"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0A60CEA8" w14:textId="31BA2286"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8672" behindDoc="0" locked="0" layoutInCell="1" allowOverlap="1" wp14:anchorId="4CCB4F43" wp14:editId="7756FCA9">
                      <wp:simplePos x="0" y="0"/>
                      <wp:positionH relativeFrom="column">
                        <wp:posOffset>138772</wp:posOffset>
                      </wp:positionH>
                      <wp:positionV relativeFrom="paragraph">
                        <wp:posOffset>68389</wp:posOffset>
                      </wp:positionV>
                      <wp:extent cx="433710" cy="144000"/>
                      <wp:effectExtent l="0" t="0" r="23495" b="27940"/>
                      <wp:wrapNone/>
                      <wp:docPr id="158" name="Group 158"/>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9"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134FDA9" id="Group 158" o:spid="_x0000_s1026" style="position:absolute;margin-left:10.95pt;margin-top:5.4pt;width:34.15pt;height:11.35pt;z-index:25218867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group>
                  </w:pict>
                </mc:Fallback>
              </mc:AlternateContent>
            </w:r>
            <w:r w:rsidRPr="00504735">
              <w:rPr>
                <w:rFonts w:cstheme="minorHAnsi"/>
                <w:bCs/>
                <w:noProof/>
                <w:szCs w:val="20"/>
                <w:lang w:val="fr-FR" w:eastAsia="en-IN" w:bidi="hi-IN"/>
              </w:rPr>
              <mc:AlternateContent>
                <mc:Choice Requires="wpg">
                  <w:drawing>
                    <wp:anchor distT="0" distB="0" distL="114300" distR="114300" simplePos="0" relativeHeight="252182528" behindDoc="0" locked="0" layoutInCell="1" allowOverlap="1" wp14:anchorId="28F9DC38" wp14:editId="7754D25A">
                      <wp:simplePos x="0" y="0"/>
                      <wp:positionH relativeFrom="column">
                        <wp:posOffset>138430</wp:posOffset>
                      </wp:positionH>
                      <wp:positionV relativeFrom="paragraph">
                        <wp:posOffset>-191135</wp:posOffset>
                      </wp:positionV>
                      <wp:extent cx="433705" cy="143510"/>
                      <wp:effectExtent l="0" t="0" r="23495" b="27940"/>
                      <wp:wrapNone/>
                      <wp:docPr id="1920869339" name="Group 1920869339"/>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9C220EB" id="Group 1920869339" o:spid="_x0000_s1026" style="position:absolute;margin-left:10.9pt;margin-top:-15.05pt;width:34.15pt;height:11.3pt;z-index:252182528"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cLywAAAOMAAAAPAAAAZHJzL2Rvd25yZXYueG1sRI9BT8Mw&#10;DIXvSPyHyEjcWLIOTW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C5V3cLywAA&#10;AOMAAAAPAAAAAAAAAAAAAAAAAAcCAABkcnMvZG93bnJldi54bWxQSwUGAAAAAAMAAwC3AAAA/wIA&#10;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"/>
                    </v:group>
                  </w:pict>
                </mc:Fallback>
              </mc:AlternateContent>
            </w:r>
          </w:p>
        </w:tc>
        <w:tc>
          <w:tcPr>
            <w:tcW w:w="980" w:type="pct"/>
          </w:tcPr>
          <w:p w14:paraId="3EE4AE7D"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6606D8BC" w14:textId="77777777" w:rsidR="00BA4676" w:rsidRPr="00504735" w:rsidRDefault="00BA4676" w:rsidP="00BA4676">
            <w:pPr>
              <w:rPr>
                <w:rFonts w:cstheme="minorHAnsi"/>
                <w:bCs/>
                <w:szCs w:val="20"/>
                <w:lang w:val="fr-FR"/>
              </w:rPr>
            </w:pPr>
          </w:p>
        </w:tc>
      </w:tr>
      <w:tr w:rsidR="00BA4676" w:rsidRPr="006974FC" w14:paraId="310A2FDF" w14:textId="77777777" w:rsidTr="00BA4676">
        <w:trPr>
          <w:cantSplit/>
          <w:trHeight w:val="20"/>
        </w:trPr>
        <w:tc>
          <w:tcPr>
            <w:tcW w:w="253" w:type="pct"/>
          </w:tcPr>
          <w:p w14:paraId="637AD671"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7A819858" w14:textId="68FAE9A6"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 xml:space="preserve">Pilules à base de progestérone uniquement </w:t>
            </w:r>
          </w:p>
        </w:tc>
        <w:tc>
          <w:tcPr>
            <w:tcW w:w="636" w:type="pct"/>
          </w:tcPr>
          <w:p w14:paraId="58BE6C5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1C502A7E"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4A7ADD2B" w14:textId="23278D51"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3552" behindDoc="0" locked="0" layoutInCell="1" allowOverlap="1" wp14:anchorId="28600A93" wp14:editId="48D25A22">
                      <wp:simplePos x="0" y="0"/>
                      <wp:positionH relativeFrom="column">
                        <wp:posOffset>139065</wp:posOffset>
                      </wp:positionH>
                      <wp:positionV relativeFrom="paragraph">
                        <wp:posOffset>47753</wp:posOffset>
                      </wp:positionV>
                      <wp:extent cx="433705" cy="143510"/>
                      <wp:effectExtent l="0" t="0" r="23495" b="27940"/>
                      <wp:wrapNone/>
                      <wp:docPr id="1920869345" name="Group 1920869345"/>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AE2E378" id="Group 1920869345" o:spid="_x0000_s1026" style="position:absolute;margin-left:10.95pt;margin-top:3.75pt;width:34.15pt;height:11.3pt;z-index:25218355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ErnQ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krk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s8p/P0UAZDLGwAAAP//AwBQSwECLQAUAAYACAAAACEA2+H2y+4AAACFAQAAEwAAAAAA&#10;AAAAAAAAAAAAAAAAW0NvbnRlbnRfVHlwZXNdLnhtbFBLAQItABQABgAIAAAAIQBa9CxbvwAAABUB&#10;AAALAAAAAAAAAAAAAAAAAB8BAABfcmVscy8ucmVsc1BLAQItABQABgAIAAAAIQBZ8krk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"/>
                    </v:group>
                  </w:pict>
                </mc:Fallback>
              </mc:AlternateContent>
            </w:r>
          </w:p>
        </w:tc>
        <w:tc>
          <w:tcPr>
            <w:tcW w:w="980" w:type="pct"/>
          </w:tcPr>
          <w:p w14:paraId="668399B4"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61AC7B7C" w14:textId="77777777" w:rsidR="00BA4676" w:rsidRPr="00504735" w:rsidRDefault="00BA4676" w:rsidP="00BA4676">
            <w:pPr>
              <w:rPr>
                <w:rFonts w:cstheme="minorHAnsi"/>
                <w:bCs/>
                <w:szCs w:val="20"/>
                <w:lang w:val="fr-FR"/>
              </w:rPr>
            </w:pPr>
          </w:p>
        </w:tc>
      </w:tr>
      <w:tr w:rsidR="00BA4676" w:rsidRPr="006974FC" w14:paraId="55AB81E3" w14:textId="77777777" w:rsidTr="00BA4676">
        <w:trPr>
          <w:cantSplit/>
          <w:trHeight w:val="20"/>
        </w:trPr>
        <w:tc>
          <w:tcPr>
            <w:tcW w:w="253" w:type="pct"/>
          </w:tcPr>
          <w:p w14:paraId="6EDB4019"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6C36E0DC" w14:textId="1717B5B2"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DIU</w:t>
            </w:r>
          </w:p>
        </w:tc>
        <w:tc>
          <w:tcPr>
            <w:tcW w:w="636" w:type="pct"/>
          </w:tcPr>
          <w:p w14:paraId="105D59C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6849D286"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731E5776" w14:textId="5F27DA80"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9696" behindDoc="0" locked="0" layoutInCell="1" allowOverlap="1" wp14:anchorId="16F64B20" wp14:editId="5B75E963">
                      <wp:simplePos x="0" y="0"/>
                      <wp:positionH relativeFrom="column">
                        <wp:posOffset>138772</wp:posOffset>
                      </wp:positionH>
                      <wp:positionV relativeFrom="paragraph">
                        <wp:posOffset>49206</wp:posOffset>
                      </wp:positionV>
                      <wp:extent cx="433710" cy="144000"/>
                      <wp:effectExtent l="0" t="0" r="23495" b="27940"/>
                      <wp:wrapNone/>
                      <wp:docPr id="161" name="Group 161"/>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6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3925C2E" id="Group 161" o:spid="_x0000_s1026" style="position:absolute;margin-left:10.95pt;margin-top:3.85pt;width:34.15pt;height:11.35pt;z-index:25218969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group>
                  </w:pict>
                </mc:Fallback>
              </mc:AlternateContent>
            </w:r>
          </w:p>
        </w:tc>
        <w:tc>
          <w:tcPr>
            <w:tcW w:w="980" w:type="pct"/>
          </w:tcPr>
          <w:p w14:paraId="6E0E4293"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341CF338" w14:textId="77777777" w:rsidR="00BA4676" w:rsidRPr="00504735" w:rsidRDefault="00BA4676" w:rsidP="00BA4676">
            <w:pPr>
              <w:rPr>
                <w:rFonts w:cstheme="minorHAnsi"/>
                <w:bCs/>
                <w:szCs w:val="20"/>
                <w:lang w:val="fr-FR"/>
              </w:rPr>
            </w:pPr>
          </w:p>
        </w:tc>
      </w:tr>
      <w:tr w:rsidR="00BA4676" w:rsidRPr="006974FC" w14:paraId="58F50014" w14:textId="77777777" w:rsidTr="00BA4676">
        <w:trPr>
          <w:cantSplit/>
          <w:trHeight w:val="20"/>
        </w:trPr>
        <w:tc>
          <w:tcPr>
            <w:tcW w:w="253" w:type="pct"/>
          </w:tcPr>
          <w:p w14:paraId="2FA2B370"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0FCA9E97" w14:textId="02398193"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Anneaux tubaires</w:t>
            </w:r>
          </w:p>
        </w:tc>
        <w:tc>
          <w:tcPr>
            <w:tcW w:w="636" w:type="pct"/>
          </w:tcPr>
          <w:p w14:paraId="6B32C49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15ACEED6"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265345B6" w14:textId="789A4DBB"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4576" behindDoc="0" locked="0" layoutInCell="1" allowOverlap="1" wp14:anchorId="29D159AA" wp14:editId="297AC1C7">
                      <wp:simplePos x="0" y="0"/>
                      <wp:positionH relativeFrom="column">
                        <wp:posOffset>144145</wp:posOffset>
                      </wp:positionH>
                      <wp:positionV relativeFrom="paragraph">
                        <wp:posOffset>64858</wp:posOffset>
                      </wp:positionV>
                      <wp:extent cx="433705" cy="143510"/>
                      <wp:effectExtent l="0" t="0" r="23495" b="27940"/>
                      <wp:wrapNone/>
                      <wp:docPr id="1920869351" name="Group 1920869351"/>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5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5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265D8ED" id="Group 1920869351" o:spid="_x0000_s1026" style="position:absolute;margin-left:11.35pt;margin-top:5.1pt;width:34.15pt;height:11.3pt;z-index:25218457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q6nA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H+h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"/>
                    </v:group>
                  </w:pict>
                </mc:Fallback>
              </mc:AlternateContent>
            </w:r>
          </w:p>
        </w:tc>
        <w:tc>
          <w:tcPr>
            <w:tcW w:w="980" w:type="pct"/>
          </w:tcPr>
          <w:p w14:paraId="63A612E8"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75304C88" w14:textId="77777777" w:rsidR="00BA4676" w:rsidRPr="00504735" w:rsidRDefault="00BA4676" w:rsidP="00BA4676">
            <w:pPr>
              <w:rPr>
                <w:rFonts w:cstheme="minorHAnsi"/>
                <w:bCs/>
                <w:szCs w:val="20"/>
                <w:lang w:val="fr-FR"/>
              </w:rPr>
            </w:pPr>
          </w:p>
        </w:tc>
      </w:tr>
      <w:tr w:rsidR="00BA4676" w:rsidRPr="006974FC" w14:paraId="4955429A" w14:textId="77777777" w:rsidTr="00BA4676">
        <w:trPr>
          <w:cantSplit/>
          <w:trHeight w:val="77"/>
        </w:trPr>
        <w:tc>
          <w:tcPr>
            <w:tcW w:w="253" w:type="pct"/>
          </w:tcPr>
          <w:p w14:paraId="4A10F713"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07E37EC1" w14:textId="12918FFB"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Kits de test de grossesse</w:t>
            </w:r>
          </w:p>
        </w:tc>
        <w:tc>
          <w:tcPr>
            <w:tcW w:w="636" w:type="pct"/>
          </w:tcPr>
          <w:p w14:paraId="3D82665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4E9CE23C"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739FEE56" w14:textId="55875B52"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90720" behindDoc="0" locked="0" layoutInCell="1" allowOverlap="1" wp14:anchorId="44C74942" wp14:editId="74EB6C6E">
                      <wp:simplePos x="0" y="0"/>
                      <wp:positionH relativeFrom="column">
                        <wp:posOffset>141886</wp:posOffset>
                      </wp:positionH>
                      <wp:positionV relativeFrom="paragraph">
                        <wp:posOffset>32221</wp:posOffset>
                      </wp:positionV>
                      <wp:extent cx="433710" cy="144000"/>
                      <wp:effectExtent l="0" t="0" r="23495" b="27940"/>
                      <wp:wrapNone/>
                      <wp:docPr id="164" name="Group 164"/>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374230645"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6"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07745AB" id="Group 164" o:spid="_x0000_s1026" style="position:absolute;margin-left:11.15pt;margin-top:2.55pt;width:34.15pt;height:11.35pt;z-index:25219072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"/>
                    </v:group>
                  </w:pict>
                </mc:Fallback>
              </mc:AlternateContent>
            </w:r>
          </w:p>
        </w:tc>
        <w:tc>
          <w:tcPr>
            <w:tcW w:w="980" w:type="pct"/>
          </w:tcPr>
          <w:p w14:paraId="59875193"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375169D1" w14:textId="77777777" w:rsidR="00BA4676" w:rsidRPr="00504735" w:rsidRDefault="00BA4676" w:rsidP="00BA4676">
            <w:pPr>
              <w:rPr>
                <w:rFonts w:cstheme="minorHAnsi"/>
                <w:bCs/>
                <w:szCs w:val="20"/>
                <w:lang w:val="fr-FR"/>
              </w:rPr>
            </w:pPr>
          </w:p>
        </w:tc>
      </w:tr>
    </w:tbl>
    <w:tbl>
      <w:tblPr>
        <w:tblStyle w:val="TableGrid1"/>
        <w:tblW w:w="5000" w:type="pct"/>
        <w:tblInd w:w="-5" w:type="dxa"/>
        <w:tblLook w:val="04A0" w:firstRow="1" w:lastRow="0" w:firstColumn="1" w:lastColumn="0" w:noHBand="0" w:noVBand="1"/>
      </w:tblPr>
      <w:tblGrid>
        <w:gridCol w:w="550"/>
        <w:gridCol w:w="4889"/>
        <w:gridCol w:w="1507"/>
        <w:gridCol w:w="1417"/>
        <w:gridCol w:w="1417"/>
        <w:gridCol w:w="698"/>
      </w:tblGrid>
      <w:tr w:rsidR="000B00F4" w:rsidRPr="006974FC" w14:paraId="5AE40E65" w14:textId="77777777" w:rsidTr="009608E8">
        <w:trPr>
          <w:trHeight w:val="718"/>
        </w:trPr>
        <w:tc>
          <w:tcPr>
            <w:tcW w:w="262" w:type="pct"/>
          </w:tcPr>
          <w:p w14:paraId="66E8F951" w14:textId="54E1A8DC" w:rsidR="000B00F4" w:rsidRPr="00504735" w:rsidRDefault="000B00F4" w:rsidP="000B00F4">
            <w:pPr>
              <w:rPr>
                <w:rFonts w:cstheme="minorHAnsi"/>
                <w:b/>
                <w:bCs/>
                <w:szCs w:val="20"/>
                <w:lang w:val="fr-FR"/>
              </w:rPr>
            </w:pPr>
            <w:r w:rsidRPr="00504735">
              <w:rPr>
                <w:rFonts w:cstheme="minorHAnsi"/>
                <w:b/>
                <w:bCs/>
                <w:szCs w:val="20"/>
                <w:lang w:val="fr-FR"/>
              </w:rPr>
              <w:t>620</w:t>
            </w:r>
          </w:p>
        </w:tc>
        <w:tc>
          <w:tcPr>
            <w:tcW w:w="2333" w:type="pct"/>
          </w:tcPr>
          <w:p w14:paraId="12B17D6F" w14:textId="21F07873" w:rsidR="000B00F4" w:rsidRPr="00504735" w:rsidRDefault="000B00F4" w:rsidP="000B00F4">
            <w:pPr>
              <w:suppressAutoHyphens/>
              <w:rPr>
                <w:rFonts w:cstheme="minorHAnsi"/>
                <w:b/>
                <w:bCs/>
                <w:spacing w:val="-2"/>
                <w:szCs w:val="20"/>
                <w:lang w:val="fr-FR"/>
              </w:rPr>
            </w:pPr>
            <w:r w:rsidRPr="00504735">
              <w:rPr>
                <w:rFonts w:cstheme="minorHAnsi"/>
                <w:b/>
                <w:bCs/>
                <w:szCs w:val="20"/>
                <w:lang w:val="fr-FR"/>
              </w:rPr>
              <w:t xml:space="preserve">Veuillez indiquer la disponibilité d'autres fournitures dans </w:t>
            </w:r>
            <w:r w:rsidR="00DF6643" w:rsidRPr="00504735">
              <w:rPr>
                <w:rFonts w:cstheme="minorHAnsi"/>
                <w:b/>
                <w:bCs/>
                <w:szCs w:val="20"/>
                <w:lang w:val="fr-FR"/>
              </w:rPr>
              <w:t>l</w:t>
            </w:r>
            <w:r w:rsidR="00DF6643">
              <w:rPr>
                <w:rFonts w:cstheme="minorHAnsi"/>
                <w:b/>
                <w:bCs/>
                <w:szCs w:val="20"/>
                <w:lang w:val="fr-FR"/>
              </w:rPr>
              <w:t>’EPS</w:t>
            </w:r>
            <w:r w:rsidRPr="00504735">
              <w:rPr>
                <w:rFonts w:cstheme="minorHAnsi"/>
                <w:b/>
                <w:bCs/>
                <w:szCs w:val="20"/>
                <w:lang w:val="fr-FR"/>
              </w:rPr>
              <w:t xml:space="preserve">. Enregistrez les réponses comme suit : </w:t>
            </w:r>
          </w:p>
        </w:tc>
        <w:tc>
          <w:tcPr>
            <w:tcW w:w="719" w:type="pct"/>
            <w:shd w:val="clear" w:color="auto" w:fill="BFBFBF" w:themeFill="background1" w:themeFillShade="BF"/>
            <w:vAlign w:val="center"/>
          </w:tcPr>
          <w:p w14:paraId="3E25B91B" w14:textId="7CF63F22" w:rsidR="000B00F4" w:rsidRPr="00504735" w:rsidRDefault="000B00F4" w:rsidP="000B00F4">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En stock et observé</w:t>
            </w:r>
          </w:p>
        </w:tc>
        <w:tc>
          <w:tcPr>
            <w:tcW w:w="676" w:type="pct"/>
            <w:shd w:val="clear" w:color="auto" w:fill="BFBFBF" w:themeFill="background1" w:themeFillShade="BF"/>
            <w:vAlign w:val="center"/>
          </w:tcPr>
          <w:p w14:paraId="483B19F9" w14:textId="30CF2439" w:rsidR="000B00F4" w:rsidRPr="00504735" w:rsidRDefault="000B00F4" w:rsidP="000B00F4">
            <w:pPr>
              <w:pStyle w:val="ListParagraph1"/>
              <w:spacing w:after="0"/>
              <w:ind w:left="0"/>
              <w:jc w:val="center"/>
              <w:rPr>
                <w:rFonts w:cstheme="minorHAnsi"/>
                <w:b/>
                <w:bCs/>
                <w:szCs w:val="20"/>
                <w:lang w:val="fr-FR"/>
              </w:rPr>
            </w:pPr>
            <w:r w:rsidRPr="00504735">
              <w:rPr>
                <w:rFonts w:eastAsia="Times New Roman" w:cstheme="minorHAnsi"/>
                <w:b/>
                <w:color w:val="000000"/>
                <w:szCs w:val="20"/>
                <w:lang w:val="fr-FR" w:bidi="hi-IN"/>
              </w:rPr>
              <w:t>En stock mais non observé</w:t>
            </w:r>
          </w:p>
        </w:tc>
        <w:tc>
          <w:tcPr>
            <w:tcW w:w="676" w:type="pct"/>
            <w:shd w:val="clear" w:color="auto" w:fill="BFBFBF" w:themeFill="background1" w:themeFillShade="BF"/>
            <w:vAlign w:val="center"/>
          </w:tcPr>
          <w:p w14:paraId="1E604525" w14:textId="60BF3E8D" w:rsidR="000B00F4" w:rsidRPr="00504735" w:rsidRDefault="000B00F4" w:rsidP="000B00F4">
            <w:pPr>
              <w:tabs>
                <w:tab w:val="right" w:leader="dot" w:pos="4092"/>
              </w:tabs>
              <w:jc w:val="center"/>
              <w:rPr>
                <w:rFonts w:cstheme="minorHAnsi"/>
                <w:b/>
                <w:bCs/>
                <w:szCs w:val="20"/>
                <w:lang w:val="fr-FR"/>
              </w:rPr>
            </w:pPr>
            <w:r w:rsidRPr="00504735">
              <w:rPr>
                <w:rFonts w:cstheme="minorHAnsi"/>
                <w:b/>
                <w:bCs/>
                <w:szCs w:val="20"/>
                <w:lang w:val="fr-FR"/>
              </w:rPr>
              <w:t>En rupture de stock</w:t>
            </w:r>
          </w:p>
        </w:tc>
        <w:tc>
          <w:tcPr>
            <w:tcW w:w="333" w:type="pct"/>
          </w:tcPr>
          <w:p w14:paraId="6E494E31" w14:textId="77777777" w:rsidR="000B00F4" w:rsidRPr="00504735" w:rsidRDefault="000B00F4" w:rsidP="000B00F4">
            <w:pPr>
              <w:rPr>
                <w:rFonts w:cstheme="minorHAnsi"/>
                <w:b/>
                <w:szCs w:val="20"/>
                <w:lang w:val="fr-FR"/>
              </w:rPr>
            </w:pPr>
          </w:p>
          <w:p w14:paraId="0D499F05" w14:textId="77777777" w:rsidR="000B00F4" w:rsidRPr="00504735" w:rsidRDefault="000B00F4" w:rsidP="000B00F4">
            <w:pPr>
              <w:rPr>
                <w:rFonts w:cstheme="minorHAnsi"/>
                <w:b/>
                <w:szCs w:val="20"/>
                <w:lang w:val="fr-FR"/>
              </w:rPr>
            </w:pPr>
          </w:p>
          <w:p w14:paraId="5C6647F9" w14:textId="77777777" w:rsidR="000B00F4" w:rsidRPr="00504735" w:rsidRDefault="000B00F4" w:rsidP="000B00F4">
            <w:pPr>
              <w:rPr>
                <w:rFonts w:cstheme="minorHAnsi"/>
                <w:b/>
                <w:szCs w:val="20"/>
                <w:lang w:val="fr-FR"/>
              </w:rPr>
            </w:pPr>
          </w:p>
        </w:tc>
      </w:tr>
      <w:tr w:rsidR="00BA4676" w:rsidRPr="006974FC" w14:paraId="011D6973" w14:textId="77777777" w:rsidTr="009608E8">
        <w:trPr>
          <w:trHeight w:val="235"/>
        </w:trPr>
        <w:tc>
          <w:tcPr>
            <w:tcW w:w="262" w:type="pct"/>
          </w:tcPr>
          <w:p w14:paraId="7A092AF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CC1D2EB" w14:textId="6803F5DB" w:rsidR="00BA4676" w:rsidRPr="00504735" w:rsidRDefault="00BA4676" w:rsidP="00BA4676">
            <w:pPr>
              <w:rPr>
                <w:rFonts w:cstheme="minorHAnsi"/>
                <w:szCs w:val="20"/>
                <w:lang w:val="fr-FR"/>
              </w:rPr>
            </w:pPr>
            <w:r w:rsidRPr="00504735">
              <w:rPr>
                <w:rFonts w:cstheme="minorHAnsi"/>
                <w:szCs w:val="20"/>
                <w:lang w:val="fr-FR"/>
              </w:rPr>
              <w:t>Fer et acide folique comprimé</w:t>
            </w:r>
          </w:p>
        </w:tc>
        <w:tc>
          <w:tcPr>
            <w:tcW w:w="719" w:type="pct"/>
          </w:tcPr>
          <w:p w14:paraId="42C55A0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81AFA5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E036A06" w14:textId="77777777" w:rsidR="00BA4676" w:rsidRPr="00504735" w:rsidRDefault="00BA4676" w:rsidP="00BA4676">
            <w:pPr>
              <w:pStyle w:val="ListParagraph1"/>
              <w:spacing w:after="0"/>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val="restart"/>
          </w:tcPr>
          <w:p w14:paraId="54073069" w14:textId="77777777" w:rsidR="00BA4676" w:rsidRPr="00504735" w:rsidRDefault="00BA4676" w:rsidP="00BA4676">
            <w:pPr>
              <w:rPr>
                <w:rFonts w:cstheme="minorHAnsi"/>
                <w:b/>
                <w:szCs w:val="20"/>
                <w:lang w:val="fr-FR"/>
              </w:rPr>
            </w:pPr>
          </w:p>
          <w:p w14:paraId="32D909E2" w14:textId="77777777" w:rsidR="00BA4676" w:rsidRPr="00504735" w:rsidRDefault="00BA4676" w:rsidP="00BA4676">
            <w:pPr>
              <w:rPr>
                <w:rFonts w:cstheme="minorHAnsi"/>
                <w:b/>
                <w:szCs w:val="20"/>
                <w:lang w:val="fr-FR"/>
              </w:rPr>
            </w:pPr>
          </w:p>
          <w:p w14:paraId="4B5CDF7E" w14:textId="77777777" w:rsidR="00BA4676" w:rsidRPr="00504735" w:rsidRDefault="00BA4676" w:rsidP="00BA4676">
            <w:pPr>
              <w:rPr>
                <w:rFonts w:cstheme="minorHAnsi"/>
                <w:b/>
                <w:szCs w:val="20"/>
                <w:lang w:val="fr-FR"/>
              </w:rPr>
            </w:pPr>
          </w:p>
          <w:p w14:paraId="44F6CE0C" w14:textId="77777777" w:rsidR="00BA4676" w:rsidRPr="00504735" w:rsidRDefault="00BA4676" w:rsidP="00BA4676">
            <w:pPr>
              <w:rPr>
                <w:rFonts w:cstheme="minorHAnsi"/>
                <w:b/>
                <w:szCs w:val="20"/>
                <w:lang w:val="fr-FR"/>
              </w:rPr>
            </w:pPr>
          </w:p>
          <w:p w14:paraId="4B4B8411" w14:textId="77777777" w:rsidR="00BA4676" w:rsidRPr="00504735" w:rsidRDefault="00BA4676" w:rsidP="00BA4676">
            <w:pPr>
              <w:rPr>
                <w:rFonts w:cstheme="minorHAnsi"/>
                <w:b/>
                <w:szCs w:val="20"/>
                <w:lang w:val="fr-FR"/>
              </w:rPr>
            </w:pPr>
          </w:p>
          <w:p w14:paraId="2B16549F" w14:textId="77777777" w:rsidR="00BA4676" w:rsidRPr="00504735" w:rsidRDefault="00BA4676" w:rsidP="00BA4676">
            <w:pPr>
              <w:rPr>
                <w:rFonts w:cstheme="minorHAnsi"/>
                <w:b/>
                <w:szCs w:val="20"/>
                <w:lang w:val="fr-FR"/>
              </w:rPr>
            </w:pPr>
          </w:p>
          <w:p w14:paraId="12B92671" w14:textId="77777777" w:rsidR="00BA4676" w:rsidRPr="00504735" w:rsidRDefault="00BA4676" w:rsidP="00BA4676">
            <w:pPr>
              <w:rPr>
                <w:rFonts w:cstheme="minorHAnsi"/>
                <w:b/>
                <w:szCs w:val="20"/>
                <w:lang w:val="fr-FR"/>
              </w:rPr>
            </w:pPr>
          </w:p>
          <w:p w14:paraId="640465E3" w14:textId="77777777" w:rsidR="00BA4676" w:rsidRPr="00504735" w:rsidRDefault="00BA4676" w:rsidP="00BA4676">
            <w:pPr>
              <w:rPr>
                <w:rFonts w:cstheme="minorHAnsi"/>
                <w:b/>
                <w:szCs w:val="20"/>
                <w:lang w:val="fr-FR"/>
              </w:rPr>
            </w:pPr>
          </w:p>
          <w:p w14:paraId="17C58F15" w14:textId="77777777" w:rsidR="00BA4676" w:rsidRPr="00504735" w:rsidRDefault="00BA4676" w:rsidP="00BA4676">
            <w:pPr>
              <w:rPr>
                <w:rFonts w:cstheme="minorHAnsi"/>
                <w:b/>
                <w:szCs w:val="20"/>
                <w:lang w:val="fr-FR"/>
              </w:rPr>
            </w:pPr>
          </w:p>
          <w:p w14:paraId="110ED566" w14:textId="77777777" w:rsidR="00BA4676" w:rsidRPr="00504735" w:rsidRDefault="00BA4676" w:rsidP="00BA4676">
            <w:pPr>
              <w:rPr>
                <w:rFonts w:eastAsia="Times New Roman" w:cstheme="minorHAnsi"/>
                <w:color w:val="000000"/>
                <w:szCs w:val="20"/>
                <w:lang w:val="fr-FR" w:bidi="hi-IN"/>
              </w:rPr>
            </w:pPr>
          </w:p>
        </w:tc>
      </w:tr>
      <w:tr w:rsidR="00BA4676" w:rsidRPr="006974FC" w14:paraId="2212EFDE" w14:textId="77777777" w:rsidTr="004645BC">
        <w:trPr>
          <w:trHeight w:val="20"/>
        </w:trPr>
        <w:tc>
          <w:tcPr>
            <w:tcW w:w="262" w:type="pct"/>
          </w:tcPr>
          <w:p w14:paraId="6063078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2242945" w14:textId="25C68312" w:rsidR="00BA4676" w:rsidRPr="00504735" w:rsidRDefault="00BA4676" w:rsidP="00BA4676">
            <w:pPr>
              <w:rPr>
                <w:rFonts w:cstheme="minorHAnsi"/>
                <w:szCs w:val="20"/>
                <w:lang w:val="fr-FR"/>
              </w:rPr>
            </w:pPr>
            <w:r w:rsidRPr="00504735">
              <w:rPr>
                <w:rFonts w:cstheme="minorHAnsi"/>
                <w:szCs w:val="20"/>
                <w:lang w:val="fr-FR"/>
              </w:rPr>
              <w:t>Fer et acide folique injectable</w:t>
            </w:r>
          </w:p>
        </w:tc>
        <w:tc>
          <w:tcPr>
            <w:tcW w:w="719" w:type="pct"/>
          </w:tcPr>
          <w:p w14:paraId="50502AF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E8CF29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044434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5D6F21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0E3E4F4" w14:textId="77777777" w:rsidTr="004645BC">
        <w:trPr>
          <w:trHeight w:val="20"/>
        </w:trPr>
        <w:tc>
          <w:tcPr>
            <w:tcW w:w="262" w:type="pct"/>
          </w:tcPr>
          <w:p w14:paraId="4B88ED5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F070131" w14:textId="312EA828" w:rsidR="00BA4676" w:rsidRPr="00504735" w:rsidRDefault="00BA4676" w:rsidP="00BA4676">
            <w:pPr>
              <w:rPr>
                <w:rFonts w:cstheme="minorHAnsi"/>
                <w:szCs w:val="20"/>
                <w:lang w:val="fr-FR"/>
              </w:rPr>
            </w:pPr>
            <w:r w:rsidRPr="00504735">
              <w:rPr>
                <w:rFonts w:cstheme="minorHAnsi"/>
                <w:szCs w:val="20"/>
                <w:lang w:val="fr-FR"/>
              </w:rPr>
              <w:t xml:space="preserve">Sulfate de zinc                                 </w:t>
            </w:r>
          </w:p>
        </w:tc>
        <w:tc>
          <w:tcPr>
            <w:tcW w:w="719" w:type="pct"/>
          </w:tcPr>
          <w:p w14:paraId="2AC5B10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D255FE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DDC7B7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E78F1E0"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50703F4" w14:textId="77777777" w:rsidTr="004645BC">
        <w:trPr>
          <w:trHeight w:val="20"/>
        </w:trPr>
        <w:tc>
          <w:tcPr>
            <w:tcW w:w="262" w:type="pct"/>
          </w:tcPr>
          <w:p w14:paraId="71D368E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66BBD3B" w14:textId="2199D19F" w:rsidR="00BA4676" w:rsidRPr="00504735" w:rsidRDefault="00BA4676" w:rsidP="00BA4676">
            <w:pPr>
              <w:rPr>
                <w:rFonts w:cstheme="minorHAnsi"/>
                <w:szCs w:val="20"/>
                <w:lang w:val="fr-FR"/>
              </w:rPr>
            </w:pPr>
            <w:r w:rsidRPr="00504735">
              <w:rPr>
                <w:rFonts w:cstheme="minorHAnsi"/>
                <w:szCs w:val="20"/>
                <w:lang w:val="fr-FR"/>
              </w:rPr>
              <w:t xml:space="preserve">Fer et acide folique sirop                                   </w:t>
            </w:r>
          </w:p>
        </w:tc>
        <w:tc>
          <w:tcPr>
            <w:tcW w:w="719" w:type="pct"/>
          </w:tcPr>
          <w:p w14:paraId="7E47688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481288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9FCB31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E6E357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6B6820" w14:textId="77777777" w:rsidTr="004645BC">
        <w:trPr>
          <w:trHeight w:val="20"/>
        </w:trPr>
        <w:tc>
          <w:tcPr>
            <w:tcW w:w="262" w:type="pct"/>
          </w:tcPr>
          <w:p w14:paraId="092F980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1E8566F" w14:textId="45E3FDE6" w:rsidR="00BA4676" w:rsidRPr="00504735" w:rsidRDefault="00BA4676" w:rsidP="00BA4676">
            <w:pPr>
              <w:rPr>
                <w:rFonts w:cstheme="minorHAnsi"/>
                <w:szCs w:val="20"/>
                <w:lang w:val="fr-FR"/>
              </w:rPr>
            </w:pPr>
            <w:r w:rsidRPr="00504735">
              <w:rPr>
                <w:rFonts w:cstheme="minorHAnsi"/>
                <w:szCs w:val="20"/>
                <w:lang w:val="fr-FR"/>
              </w:rPr>
              <w:t xml:space="preserve">Vitamine A sirop                                   </w:t>
            </w:r>
          </w:p>
        </w:tc>
        <w:tc>
          <w:tcPr>
            <w:tcW w:w="719" w:type="pct"/>
          </w:tcPr>
          <w:p w14:paraId="4948868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E5E280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D32D22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1B64B17"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0555064" w14:textId="77777777" w:rsidTr="004645BC">
        <w:trPr>
          <w:trHeight w:val="20"/>
        </w:trPr>
        <w:tc>
          <w:tcPr>
            <w:tcW w:w="262" w:type="pct"/>
          </w:tcPr>
          <w:p w14:paraId="58868B5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C9D2C4D" w14:textId="74E0D496" w:rsidR="00BA4676" w:rsidRPr="00504735" w:rsidRDefault="00BA4676" w:rsidP="00BA4676">
            <w:pPr>
              <w:rPr>
                <w:rFonts w:cstheme="minorHAnsi"/>
                <w:szCs w:val="20"/>
                <w:lang w:val="fr-FR"/>
              </w:rPr>
            </w:pPr>
            <w:r w:rsidRPr="00504735">
              <w:rPr>
                <w:rFonts w:cstheme="minorHAnsi"/>
                <w:szCs w:val="20"/>
                <w:lang w:val="fr-FR"/>
              </w:rPr>
              <w:t xml:space="preserve">Fer Sucrose Injectable                </w:t>
            </w:r>
          </w:p>
        </w:tc>
        <w:tc>
          <w:tcPr>
            <w:tcW w:w="719" w:type="pct"/>
          </w:tcPr>
          <w:p w14:paraId="74B964A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75857D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32E3A2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F79D7B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82B2575" w14:textId="77777777" w:rsidTr="004645BC">
        <w:trPr>
          <w:trHeight w:val="20"/>
        </w:trPr>
        <w:tc>
          <w:tcPr>
            <w:tcW w:w="262" w:type="pct"/>
          </w:tcPr>
          <w:p w14:paraId="63F9B5C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DBEE4D6" w14:textId="2711D158" w:rsidR="00BA4676" w:rsidRPr="00504735" w:rsidRDefault="00BA4676" w:rsidP="00BA4676">
            <w:pPr>
              <w:rPr>
                <w:rFonts w:cstheme="minorHAnsi"/>
                <w:szCs w:val="20"/>
                <w:lang w:val="fr-FR"/>
              </w:rPr>
            </w:pPr>
            <w:proofErr w:type="spellStart"/>
            <w:r w:rsidRPr="00504735">
              <w:rPr>
                <w:rFonts w:cstheme="minorHAnsi"/>
                <w:szCs w:val="20"/>
                <w:lang w:val="fr-FR"/>
              </w:rPr>
              <w:t>Oxytocine</w:t>
            </w:r>
            <w:proofErr w:type="spellEnd"/>
            <w:r w:rsidRPr="00504735">
              <w:rPr>
                <w:rFonts w:cstheme="minorHAnsi"/>
                <w:szCs w:val="20"/>
                <w:lang w:val="fr-FR"/>
              </w:rPr>
              <w:t xml:space="preserve"> injectables (</w:t>
            </w:r>
            <w:proofErr w:type="spellStart"/>
            <w:r w:rsidRPr="00504735">
              <w:rPr>
                <w:rFonts w:cstheme="minorHAnsi"/>
                <w:szCs w:val="20"/>
                <w:lang w:val="fr-FR"/>
              </w:rPr>
              <w:t>Syntocinon</w:t>
            </w:r>
            <w:proofErr w:type="spellEnd"/>
            <w:r w:rsidRPr="00504735">
              <w:rPr>
                <w:rFonts w:cstheme="minorHAnsi"/>
                <w:szCs w:val="20"/>
                <w:lang w:val="fr-FR"/>
              </w:rPr>
              <w:t xml:space="preserve"> / </w:t>
            </w:r>
            <w:proofErr w:type="spellStart"/>
            <w:proofErr w:type="gramStart"/>
            <w:r w:rsidRPr="00504735">
              <w:rPr>
                <w:rFonts w:cstheme="minorHAnsi"/>
                <w:szCs w:val="20"/>
                <w:lang w:val="fr-FR"/>
              </w:rPr>
              <w:t>Pitocin</w:t>
            </w:r>
            <w:proofErr w:type="spellEnd"/>
            <w:r w:rsidRPr="00504735">
              <w:rPr>
                <w:rFonts w:cstheme="minorHAnsi"/>
                <w:szCs w:val="20"/>
                <w:lang w:val="fr-FR"/>
              </w:rPr>
              <w:t xml:space="preserve">)   </w:t>
            </w:r>
            <w:proofErr w:type="gramEnd"/>
            <w:r w:rsidRPr="00504735">
              <w:rPr>
                <w:rFonts w:cstheme="minorHAnsi"/>
                <w:szCs w:val="20"/>
                <w:lang w:val="fr-FR"/>
              </w:rPr>
              <w:t xml:space="preserve">                      </w:t>
            </w:r>
          </w:p>
        </w:tc>
        <w:tc>
          <w:tcPr>
            <w:tcW w:w="719" w:type="pct"/>
          </w:tcPr>
          <w:p w14:paraId="1F5DDCA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EE6D6B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8C7575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26D5A3A"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F3FE2DE" w14:textId="77777777" w:rsidTr="004645BC">
        <w:trPr>
          <w:trHeight w:val="20"/>
        </w:trPr>
        <w:tc>
          <w:tcPr>
            <w:tcW w:w="262" w:type="pct"/>
          </w:tcPr>
          <w:p w14:paraId="6A48D0C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67F040B" w14:textId="13C2BA90" w:rsidR="00BA4676" w:rsidRPr="00504735" w:rsidRDefault="00BA4676" w:rsidP="00BA4676">
            <w:pPr>
              <w:rPr>
                <w:rFonts w:cstheme="minorHAnsi"/>
                <w:szCs w:val="20"/>
                <w:lang w:val="fr-FR"/>
              </w:rPr>
            </w:pPr>
            <w:proofErr w:type="spellStart"/>
            <w:r w:rsidRPr="00504735">
              <w:rPr>
                <w:rFonts w:cstheme="minorHAnsi"/>
                <w:szCs w:val="20"/>
                <w:lang w:val="fr-FR"/>
              </w:rPr>
              <w:t>Hyoscine</w:t>
            </w:r>
            <w:proofErr w:type="spellEnd"/>
            <w:r w:rsidRPr="00504735">
              <w:rPr>
                <w:rFonts w:cstheme="minorHAnsi"/>
                <w:szCs w:val="20"/>
                <w:lang w:val="fr-FR"/>
              </w:rPr>
              <w:t xml:space="preserve"> </w:t>
            </w:r>
            <w:proofErr w:type="spellStart"/>
            <w:r w:rsidRPr="00504735">
              <w:rPr>
                <w:rFonts w:cstheme="minorHAnsi"/>
                <w:szCs w:val="20"/>
                <w:lang w:val="fr-FR"/>
              </w:rPr>
              <w:t>Butyl</w:t>
            </w:r>
            <w:proofErr w:type="spellEnd"/>
            <w:r w:rsidRPr="00504735">
              <w:rPr>
                <w:rFonts w:cstheme="minorHAnsi"/>
                <w:szCs w:val="20"/>
                <w:lang w:val="fr-FR"/>
              </w:rPr>
              <w:t xml:space="preserve"> </w:t>
            </w:r>
            <w:proofErr w:type="spellStart"/>
            <w:r w:rsidRPr="00504735">
              <w:rPr>
                <w:rFonts w:cstheme="minorHAnsi"/>
                <w:szCs w:val="20"/>
                <w:lang w:val="fr-FR"/>
              </w:rPr>
              <w:t>Bromide</w:t>
            </w:r>
            <w:proofErr w:type="spellEnd"/>
            <w:r w:rsidRPr="00504735">
              <w:rPr>
                <w:rFonts w:cstheme="minorHAnsi"/>
                <w:szCs w:val="20"/>
                <w:lang w:val="fr-FR"/>
              </w:rPr>
              <w:t xml:space="preserve"> Injectable                  </w:t>
            </w:r>
          </w:p>
        </w:tc>
        <w:tc>
          <w:tcPr>
            <w:tcW w:w="719" w:type="pct"/>
          </w:tcPr>
          <w:p w14:paraId="51CADCF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E8C71D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CF8D53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119A0F0"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A0A454C" w14:textId="77777777" w:rsidTr="004645BC">
        <w:trPr>
          <w:trHeight w:val="20"/>
        </w:trPr>
        <w:tc>
          <w:tcPr>
            <w:tcW w:w="262" w:type="pct"/>
          </w:tcPr>
          <w:p w14:paraId="70EF23A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137C909" w14:textId="21499617" w:rsidR="00BA4676" w:rsidRPr="00504735" w:rsidRDefault="00BA4676" w:rsidP="00BA4676">
            <w:pPr>
              <w:rPr>
                <w:rFonts w:cstheme="minorHAnsi"/>
                <w:szCs w:val="20"/>
                <w:lang w:val="fr-FR"/>
              </w:rPr>
            </w:pPr>
            <w:proofErr w:type="spellStart"/>
            <w:r w:rsidRPr="00504735">
              <w:rPr>
                <w:rFonts w:cstheme="minorHAnsi"/>
                <w:szCs w:val="20"/>
                <w:lang w:val="fr-FR"/>
              </w:rPr>
              <w:t>Methergine</w:t>
            </w:r>
            <w:proofErr w:type="spellEnd"/>
            <w:r w:rsidRPr="00504735">
              <w:rPr>
                <w:rFonts w:cstheme="minorHAnsi"/>
                <w:szCs w:val="20"/>
                <w:lang w:val="fr-FR"/>
              </w:rPr>
              <w:t xml:space="preserve">/ </w:t>
            </w:r>
            <w:proofErr w:type="spellStart"/>
            <w:r w:rsidRPr="00504735">
              <w:rPr>
                <w:rFonts w:cstheme="minorHAnsi"/>
                <w:szCs w:val="20"/>
                <w:lang w:val="fr-FR"/>
              </w:rPr>
              <w:t>Methylergometrine</w:t>
            </w:r>
            <w:proofErr w:type="spellEnd"/>
            <w:r w:rsidRPr="00504735">
              <w:rPr>
                <w:rFonts w:cstheme="minorHAnsi"/>
                <w:szCs w:val="20"/>
                <w:lang w:val="fr-FR"/>
              </w:rPr>
              <w:t xml:space="preserve"> Injectable                     </w:t>
            </w:r>
          </w:p>
        </w:tc>
        <w:tc>
          <w:tcPr>
            <w:tcW w:w="719" w:type="pct"/>
          </w:tcPr>
          <w:p w14:paraId="7428326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522E5A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6D1D75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B3E247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35BB850" w14:textId="77777777" w:rsidTr="004645BC">
        <w:trPr>
          <w:trHeight w:val="20"/>
        </w:trPr>
        <w:tc>
          <w:tcPr>
            <w:tcW w:w="262" w:type="pct"/>
          </w:tcPr>
          <w:p w14:paraId="37113A7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AFBE5FB" w14:textId="41EF972A" w:rsidR="00BA4676" w:rsidRPr="00504735" w:rsidRDefault="00BA4676" w:rsidP="00BA4676">
            <w:pPr>
              <w:rPr>
                <w:rFonts w:cstheme="minorHAnsi"/>
                <w:szCs w:val="20"/>
                <w:lang w:val="fr-FR"/>
              </w:rPr>
            </w:pPr>
            <w:proofErr w:type="spellStart"/>
            <w:r w:rsidRPr="00504735">
              <w:rPr>
                <w:rFonts w:cstheme="minorHAnsi"/>
                <w:szCs w:val="20"/>
                <w:lang w:val="fr-FR"/>
              </w:rPr>
              <w:t>Méthylergométrine</w:t>
            </w:r>
            <w:proofErr w:type="spellEnd"/>
            <w:r w:rsidRPr="00504735">
              <w:rPr>
                <w:rFonts w:cstheme="minorHAnsi"/>
                <w:szCs w:val="20"/>
                <w:lang w:val="fr-FR"/>
              </w:rPr>
              <w:t xml:space="preserve"> Comprimés                        </w:t>
            </w:r>
          </w:p>
        </w:tc>
        <w:tc>
          <w:tcPr>
            <w:tcW w:w="719" w:type="pct"/>
          </w:tcPr>
          <w:p w14:paraId="1CB29B5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AFEF5B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225000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080417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23BEC98" w14:textId="77777777" w:rsidTr="004645BC">
        <w:trPr>
          <w:trHeight w:val="20"/>
        </w:trPr>
        <w:tc>
          <w:tcPr>
            <w:tcW w:w="262" w:type="pct"/>
          </w:tcPr>
          <w:p w14:paraId="10BA9F3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27BE09E" w14:textId="18411A96" w:rsidR="00BA4676" w:rsidRPr="00504735" w:rsidRDefault="00BA4676" w:rsidP="00BA4676">
            <w:pPr>
              <w:rPr>
                <w:rFonts w:cstheme="minorHAnsi"/>
                <w:szCs w:val="20"/>
                <w:lang w:val="fr-FR"/>
              </w:rPr>
            </w:pPr>
            <w:r w:rsidRPr="00504735">
              <w:rPr>
                <w:rFonts w:cstheme="minorHAnsi"/>
                <w:szCs w:val="20"/>
                <w:lang w:val="fr-FR"/>
              </w:rPr>
              <w:t xml:space="preserve">Misoprostol comprimé/ </w:t>
            </w:r>
            <w:proofErr w:type="spellStart"/>
            <w:r w:rsidRPr="00504735">
              <w:rPr>
                <w:rFonts w:cstheme="minorHAnsi"/>
                <w:szCs w:val="20"/>
                <w:lang w:val="fr-FR"/>
              </w:rPr>
              <w:t>Prostodine</w:t>
            </w:r>
            <w:proofErr w:type="spellEnd"/>
            <w:r w:rsidRPr="00504735">
              <w:rPr>
                <w:rFonts w:cstheme="minorHAnsi"/>
                <w:szCs w:val="20"/>
                <w:lang w:val="fr-FR"/>
              </w:rPr>
              <w:t xml:space="preserve"> Injectable                         </w:t>
            </w:r>
          </w:p>
        </w:tc>
        <w:tc>
          <w:tcPr>
            <w:tcW w:w="719" w:type="pct"/>
          </w:tcPr>
          <w:p w14:paraId="4564F81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D8EA3B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42C362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F26E56A"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CA012B7" w14:textId="77777777" w:rsidTr="004645BC">
        <w:trPr>
          <w:trHeight w:val="20"/>
        </w:trPr>
        <w:tc>
          <w:tcPr>
            <w:tcW w:w="262" w:type="pct"/>
          </w:tcPr>
          <w:p w14:paraId="7FF0824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8C379D9" w14:textId="31D6F4AE" w:rsidR="00BA4676" w:rsidRPr="00504735" w:rsidRDefault="00BA4676" w:rsidP="00BA4676">
            <w:pPr>
              <w:rPr>
                <w:rFonts w:cstheme="minorHAnsi"/>
                <w:szCs w:val="20"/>
                <w:lang w:val="fr-FR"/>
              </w:rPr>
            </w:pPr>
            <w:r w:rsidRPr="00504735">
              <w:rPr>
                <w:rFonts w:cstheme="minorHAnsi"/>
                <w:szCs w:val="20"/>
                <w:lang w:val="fr-FR"/>
              </w:rPr>
              <w:t xml:space="preserve">Sulfate de magnésium Injectable                          </w:t>
            </w:r>
          </w:p>
        </w:tc>
        <w:tc>
          <w:tcPr>
            <w:tcW w:w="719" w:type="pct"/>
          </w:tcPr>
          <w:p w14:paraId="0E26446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D1A598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6E9D93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3F54A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B67E828" w14:textId="77777777" w:rsidTr="004645BC">
        <w:trPr>
          <w:trHeight w:val="20"/>
        </w:trPr>
        <w:tc>
          <w:tcPr>
            <w:tcW w:w="262" w:type="pct"/>
          </w:tcPr>
          <w:p w14:paraId="63FAD43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8AC24BD" w14:textId="1D0B8B43" w:rsidR="00BA4676" w:rsidRPr="00504735" w:rsidRDefault="00BA4676" w:rsidP="00BA4676">
            <w:pPr>
              <w:rPr>
                <w:rFonts w:cstheme="minorHAnsi"/>
                <w:szCs w:val="20"/>
                <w:lang w:val="fr-FR"/>
              </w:rPr>
            </w:pPr>
            <w:r w:rsidRPr="00504735">
              <w:rPr>
                <w:rFonts w:cstheme="minorHAnsi"/>
                <w:szCs w:val="20"/>
                <w:lang w:val="fr-FR"/>
              </w:rPr>
              <w:t>Bétaméthasone / Dexaméthasone Injectable</w:t>
            </w:r>
          </w:p>
        </w:tc>
        <w:tc>
          <w:tcPr>
            <w:tcW w:w="719" w:type="pct"/>
          </w:tcPr>
          <w:p w14:paraId="6F0A299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3E9A7B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5D51ED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C0CA02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B3FB870" w14:textId="77777777" w:rsidTr="004645BC">
        <w:trPr>
          <w:trHeight w:val="20"/>
        </w:trPr>
        <w:tc>
          <w:tcPr>
            <w:tcW w:w="262" w:type="pct"/>
          </w:tcPr>
          <w:p w14:paraId="6C421C06"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F39F5AF" w14:textId="5DE3904D" w:rsidR="00BA4676" w:rsidRPr="00504735" w:rsidRDefault="00BA4676" w:rsidP="00BA4676">
            <w:pPr>
              <w:rPr>
                <w:rFonts w:cstheme="minorHAnsi"/>
                <w:szCs w:val="20"/>
                <w:lang w:val="fr-FR"/>
              </w:rPr>
            </w:pPr>
            <w:r w:rsidRPr="00504735">
              <w:rPr>
                <w:rFonts w:cstheme="minorHAnsi"/>
                <w:szCs w:val="20"/>
                <w:lang w:val="fr-FR"/>
              </w:rPr>
              <w:t xml:space="preserve">Nifédipine / comprimés                              </w:t>
            </w:r>
          </w:p>
        </w:tc>
        <w:tc>
          <w:tcPr>
            <w:tcW w:w="719" w:type="pct"/>
          </w:tcPr>
          <w:p w14:paraId="2D931CC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FC4E9B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04629D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EC0887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33C2CBF" w14:textId="77777777" w:rsidTr="004645BC">
        <w:trPr>
          <w:trHeight w:val="20"/>
        </w:trPr>
        <w:tc>
          <w:tcPr>
            <w:tcW w:w="262" w:type="pct"/>
          </w:tcPr>
          <w:p w14:paraId="7693628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F38881A" w14:textId="3AAA84C1" w:rsidR="00BA4676" w:rsidRPr="00504735" w:rsidRDefault="00BA4676" w:rsidP="00BA4676">
            <w:pPr>
              <w:rPr>
                <w:rFonts w:cstheme="minorHAnsi"/>
                <w:szCs w:val="20"/>
                <w:lang w:val="fr-FR"/>
              </w:rPr>
            </w:pPr>
            <w:proofErr w:type="spellStart"/>
            <w:r w:rsidRPr="00504735">
              <w:rPr>
                <w:rFonts w:cstheme="minorHAnsi"/>
                <w:szCs w:val="20"/>
                <w:lang w:val="fr-FR"/>
              </w:rPr>
              <w:t>Hydralazine</w:t>
            </w:r>
            <w:proofErr w:type="spellEnd"/>
            <w:r w:rsidRPr="00504735">
              <w:rPr>
                <w:rFonts w:cstheme="minorHAnsi"/>
                <w:szCs w:val="20"/>
                <w:lang w:val="fr-FR"/>
              </w:rPr>
              <w:t xml:space="preserve"> Injectable                </w:t>
            </w:r>
          </w:p>
        </w:tc>
        <w:tc>
          <w:tcPr>
            <w:tcW w:w="719" w:type="pct"/>
          </w:tcPr>
          <w:p w14:paraId="06CA0F0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0AE971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4E7459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7668655"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A639743" w14:textId="77777777" w:rsidTr="004645BC">
        <w:trPr>
          <w:trHeight w:val="20"/>
        </w:trPr>
        <w:tc>
          <w:tcPr>
            <w:tcW w:w="262" w:type="pct"/>
          </w:tcPr>
          <w:p w14:paraId="368D41E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425FC55" w14:textId="189EBD98" w:rsidR="00BA4676" w:rsidRPr="00504735" w:rsidRDefault="00BA4676" w:rsidP="00BA4676">
            <w:pPr>
              <w:rPr>
                <w:rFonts w:cstheme="minorHAnsi"/>
                <w:szCs w:val="20"/>
                <w:lang w:val="fr-FR"/>
              </w:rPr>
            </w:pPr>
            <w:proofErr w:type="spellStart"/>
            <w:r w:rsidRPr="00504735">
              <w:rPr>
                <w:rFonts w:cstheme="minorHAnsi"/>
                <w:szCs w:val="20"/>
                <w:lang w:val="fr-FR"/>
              </w:rPr>
              <w:t>Diazepam</w:t>
            </w:r>
            <w:proofErr w:type="spellEnd"/>
            <w:r w:rsidRPr="00504735">
              <w:rPr>
                <w:rFonts w:cstheme="minorHAnsi"/>
                <w:szCs w:val="20"/>
                <w:lang w:val="fr-FR"/>
              </w:rPr>
              <w:t xml:space="preserve"> Injectable                                                                                                                    </w:t>
            </w:r>
          </w:p>
        </w:tc>
        <w:tc>
          <w:tcPr>
            <w:tcW w:w="719" w:type="pct"/>
          </w:tcPr>
          <w:p w14:paraId="204E295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193B32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A4C0DB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2B73B1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DA4D9AA" w14:textId="77777777" w:rsidTr="004645BC">
        <w:trPr>
          <w:trHeight w:val="20"/>
        </w:trPr>
        <w:tc>
          <w:tcPr>
            <w:tcW w:w="262" w:type="pct"/>
          </w:tcPr>
          <w:p w14:paraId="49AEA301"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BB04A02" w14:textId="48D5C159" w:rsidR="00BA4676" w:rsidRPr="00504735" w:rsidRDefault="00BA4676" w:rsidP="00BA4676">
            <w:pPr>
              <w:rPr>
                <w:rFonts w:cstheme="minorHAnsi"/>
                <w:szCs w:val="20"/>
                <w:lang w:val="fr-FR"/>
              </w:rPr>
            </w:pPr>
            <w:proofErr w:type="spellStart"/>
            <w:r w:rsidRPr="00504735">
              <w:rPr>
                <w:rFonts w:cstheme="minorHAnsi"/>
                <w:szCs w:val="20"/>
                <w:lang w:val="fr-FR"/>
              </w:rPr>
              <w:t>Amoxycilline</w:t>
            </w:r>
            <w:proofErr w:type="spellEnd"/>
            <w:r w:rsidRPr="00504735">
              <w:rPr>
                <w:rFonts w:cstheme="minorHAnsi"/>
                <w:szCs w:val="20"/>
                <w:lang w:val="fr-FR"/>
              </w:rPr>
              <w:t xml:space="preserve"> Comprimés                                </w:t>
            </w:r>
          </w:p>
        </w:tc>
        <w:tc>
          <w:tcPr>
            <w:tcW w:w="719" w:type="pct"/>
          </w:tcPr>
          <w:p w14:paraId="4514171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EC71B4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76D928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19A75C5"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8CC8343" w14:textId="77777777" w:rsidTr="004645BC">
        <w:trPr>
          <w:trHeight w:val="20"/>
        </w:trPr>
        <w:tc>
          <w:tcPr>
            <w:tcW w:w="262" w:type="pct"/>
          </w:tcPr>
          <w:p w14:paraId="083F131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6CC4C5E" w14:textId="53E8EF97" w:rsidR="00BA4676" w:rsidRPr="00504735" w:rsidRDefault="00BA4676" w:rsidP="00BA4676">
            <w:pPr>
              <w:rPr>
                <w:rFonts w:cstheme="minorHAnsi"/>
                <w:szCs w:val="20"/>
                <w:lang w:val="fr-FR"/>
              </w:rPr>
            </w:pPr>
            <w:proofErr w:type="spellStart"/>
            <w:r w:rsidRPr="00504735">
              <w:rPr>
                <w:rFonts w:cstheme="minorHAnsi"/>
                <w:szCs w:val="20"/>
                <w:lang w:val="fr-FR"/>
              </w:rPr>
              <w:t>Amoxycilline</w:t>
            </w:r>
            <w:proofErr w:type="spellEnd"/>
            <w:r w:rsidRPr="00504735">
              <w:rPr>
                <w:rFonts w:cstheme="minorHAnsi"/>
                <w:szCs w:val="20"/>
                <w:lang w:val="fr-FR"/>
              </w:rPr>
              <w:t xml:space="preserve"> Injectable                                </w:t>
            </w:r>
          </w:p>
        </w:tc>
        <w:tc>
          <w:tcPr>
            <w:tcW w:w="719" w:type="pct"/>
          </w:tcPr>
          <w:p w14:paraId="169AAB6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6ADA48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E8E4F7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48AB84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46A8FDE" w14:textId="77777777" w:rsidTr="004645BC">
        <w:trPr>
          <w:trHeight w:val="20"/>
        </w:trPr>
        <w:tc>
          <w:tcPr>
            <w:tcW w:w="262" w:type="pct"/>
          </w:tcPr>
          <w:p w14:paraId="38D48AC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CDC4A7C" w14:textId="64F0C92E" w:rsidR="00BA4676" w:rsidRPr="00504735" w:rsidRDefault="00BA4676" w:rsidP="00BA4676">
            <w:pPr>
              <w:rPr>
                <w:rFonts w:cstheme="minorHAnsi"/>
                <w:szCs w:val="20"/>
                <w:lang w:val="fr-FR"/>
              </w:rPr>
            </w:pPr>
            <w:r w:rsidRPr="00504735">
              <w:rPr>
                <w:rFonts w:cstheme="minorHAnsi"/>
                <w:szCs w:val="20"/>
                <w:lang w:val="fr-FR"/>
              </w:rPr>
              <w:t xml:space="preserve">Ampicilline Comprimés                               </w:t>
            </w:r>
          </w:p>
        </w:tc>
        <w:tc>
          <w:tcPr>
            <w:tcW w:w="719" w:type="pct"/>
          </w:tcPr>
          <w:p w14:paraId="3A22434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F7ABDA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2CB5E0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EE2232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7B3DD6A" w14:textId="77777777" w:rsidTr="004645BC">
        <w:trPr>
          <w:trHeight w:val="20"/>
        </w:trPr>
        <w:tc>
          <w:tcPr>
            <w:tcW w:w="262" w:type="pct"/>
          </w:tcPr>
          <w:p w14:paraId="071DFA3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413C24E" w14:textId="60A09418" w:rsidR="00BA4676" w:rsidRPr="00504735" w:rsidRDefault="00BA4676" w:rsidP="00BA4676">
            <w:pPr>
              <w:rPr>
                <w:rFonts w:cstheme="minorHAnsi"/>
                <w:szCs w:val="20"/>
                <w:lang w:val="fr-FR"/>
              </w:rPr>
            </w:pPr>
            <w:r w:rsidRPr="00504735">
              <w:rPr>
                <w:rFonts w:cstheme="minorHAnsi"/>
                <w:szCs w:val="20"/>
                <w:lang w:val="fr-FR"/>
              </w:rPr>
              <w:t xml:space="preserve">Ampicilline Injectable                             </w:t>
            </w:r>
          </w:p>
        </w:tc>
        <w:tc>
          <w:tcPr>
            <w:tcW w:w="719" w:type="pct"/>
          </w:tcPr>
          <w:p w14:paraId="2511ED0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BBECBF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1A43CF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4C4A9D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761D0BA" w14:textId="77777777" w:rsidTr="004645BC">
        <w:trPr>
          <w:trHeight w:val="20"/>
        </w:trPr>
        <w:tc>
          <w:tcPr>
            <w:tcW w:w="262" w:type="pct"/>
          </w:tcPr>
          <w:p w14:paraId="4A421C9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54F10FC" w14:textId="3A1A89B5" w:rsidR="00BA4676" w:rsidRPr="00504735" w:rsidRDefault="00BA4676" w:rsidP="00BA4676">
            <w:pPr>
              <w:rPr>
                <w:rFonts w:cstheme="minorHAnsi"/>
                <w:szCs w:val="20"/>
                <w:lang w:val="fr-FR"/>
              </w:rPr>
            </w:pPr>
            <w:proofErr w:type="spellStart"/>
            <w:r w:rsidRPr="00504735">
              <w:rPr>
                <w:rFonts w:cstheme="minorHAnsi"/>
                <w:szCs w:val="20"/>
                <w:lang w:val="fr-FR"/>
              </w:rPr>
              <w:t>Tinidazole</w:t>
            </w:r>
            <w:proofErr w:type="spellEnd"/>
            <w:r w:rsidRPr="00504735">
              <w:rPr>
                <w:rFonts w:cstheme="minorHAnsi"/>
                <w:szCs w:val="20"/>
                <w:lang w:val="fr-FR"/>
              </w:rPr>
              <w:t xml:space="preserve"> Comprimés                                </w:t>
            </w:r>
          </w:p>
        </w:tc>
        <w:tc>
          <w:tcPr>
            <w:tcW w:w="719" w:type="pct"/>
          </w:tcPr>
          <w:p w14:paraId="254B8EB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EAF671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A1297F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65C20C5"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3A565D8" w14:textId="77777777" w:rsidTr="004645BC">
        <w:trPr>
          <w:trHeight w:val="20"/>
        </w:trPr>
        <w:tc>
          <w:tcPr>
            <w:tcW w:w="262" w:type="pct"/>
          </w:tcPr>
          <w:p w14:paraId="1E913B0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4922BA6" w14:textId="5169439E" w:rsidR="00BA4676" w:rsidRPr="00504735" w:rsidRDefault="00BA4676" w:rsidP="00BA4676">
            <w:pPr>
              <w:rPr>
                <w:rFonts w:cstheme="minorHAnsi"/>
                <w:szCs w:val="20"/>
                <w:lang w:val="fr-FR"/>
              </w:rPr>
            </w:pPr>
            <w:proofErr w:type="spellStart"/>
            <w:r w:rsidRPr="00504735">
              <w:rPr>
                <w:rFonts w:cstheme="minorHAnsi"/>
                <w:szCs w:val="20"/>
                <w:lang w:val="fr-FR"/>
              </w:rPr>
              <w:t>Cloxacilline</w:t>
            </w:r>
            <w:proofErr w:type="spellEnd"/>
            <w:r w:rsidRPr="00504735">
              <w:rPr>
                <w:rFonts w:cstheme="minorHAnsi"/>
                <w:szCs w:val="20"/>
                <w:lang w:val="fr-FR"/>
              </w:rPr>
              <w:t xml:space="preserve"> Comprimés                               </w:t>
            </w:r>
          </w:p>
        </w:tc>
        <w:tc>
          <w:tcPr>
            <w:tcW w:w="719" w:type="pct"/>
          </w:tcPr>
          <w:p w14:paraId="36A14A4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4AC8BB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A78F59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D71D92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5D49740" w14:textId="77777777" w:rsidTr="004645BC">
        <w:trPr>
          <w:trHeight w:val="20"/>
        </w:trPr>
        <w:tc>
          <w:tcPr>
            <w:tcW w:w="262" w:type="pct"/>
          </w:tcPr>
          <w:p w14:paraId="6B40E8C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42F2E47" w14:textId="055BBAFD" w:rsidR="00BA4676" w:rsidRPr="00504735" w:rsidRDefault="00BA4676" w:rsidP="00BA4676">
            <w:pPr>
              <w:rPr>
                <w:rFonts w:cstheme="minorHAnsi"/>
                <w:szCs w:val="20"/>
                <w:lang w:val="fr-FR"/>
              </w:rPr>
            </w:pPr>
            <w:r w:rsidRPr="00504735">
              <w:rPr>
                <w:rFonts w:cstheme="minorHAnsi"/>
                <w:szCs w:val="20"/>
                <w:lang w:val="fr-FR"/>
              </w:rPr>
              <w:t xml:space="preserve">Erythromycine Comprimés                              </w:t>
            </w:r>
          </w:p>
        </w:tc>
        <w:tc>
          <w:tcPr>
            <w:tcW w:w="719" w:type="pct"/>
          </w:tcPr>
          <w:p w14:paraId="110F29B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DC1309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772178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EFC72F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FC20D8B" w14:textId="77777777" w:rsidTr="004645BC">
        <w:trPr>
          <w:trHeight w:val="20"/>
        </w:trPr>
        <w:tc>
          <w:tcPr>
            <w:tcW w:w="262" w:type="pct"/>
          </w:tcPr>
          <w:p w14:paraId="37BB3A6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4BC7E8D" w14:textId="316ECE4C" w:rsidR="00BA4676" w:rsidRPr="00504735" w:rsidRDefault="00BA4676" w:rsidP="00BA4676">
            <w:pPr>
              <w:rPr>
                <w:rFonts w:cstheme="minorHAnsi"/>
                <w:szCs w:val="20"/>
                <w:lang w:val="fr-FR"/>
              </w:rPr>
            </w:pPr>
            <w:r w:rsidRPr="00504735">
              <w:rPr>
                <w:rFonts w:cstheme="minorHAnsi"/>
                <w:szCs w:val="20"/>
                <w:lang w:val="fr-FR"/>
              </w:rPr>
              <w:t xml:space="preserve">Gentamycine Injectable                                                                                                    </w:t>
            </w:r>
          </w:p>
        </w:tc>
        <w:tc>
          <w:tcPr>
            <w:tcW w:w="719" w:type="pct"/>
          </w:tcPr>
          <w:p w14:paraId="6E4FA7B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0E2C03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5F4236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1FE9C6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E920717" w14:textId="77777777" w:rsidTr="004645BC">
        <w:trPr>
          <w:trHeight w:val="20"/>
        </w:trPr>
        <w:tc>
          <w:tcPr>
            <w:tcW w:w="262" w:type="pct"/>
          </w:tcPr>
          <w:p w14:paraId="428E56A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99E1CC0" w14:textId="1F0FC0AE" w:rsidR="00BA4676" w:rsidRPr="00504735" w:rsidRDefault="00BA4676" w:rsidP="00BA4676">
            <w:pPr>
              <w:rPr>
                <w:rFonts w:cstheme="minorHAnsi"/>
                <w:szCs w:val="20"/>
                <w:lang w:val="fr-FR"/>
              </w:rPr>
            </w:pPr>
            <w:r w:rsidRPr="00504735">
              <w:rPr>
                <w:rFonts w:cstheme="minorHAnsi"/>
                <w:szCs w:val="20"/>
                <w:lang w:val="fr-FR"/>
              </w:rPr>
              <w:t xml:space="preserve">Métronidazole </w:t>
            </w:r>
            <w:r w:rsidR="008B1172">
              <w:rPr>
                <w:rFonts w:cstheme="minorHAnsi"/>
                <w:szCs w:val="20"/>
                <w:lang w:val="fr-FR"/>
              </w:rPr>
              <w:t>Comprimé</w:t>
            </w:r>
          </w:p>
        </w:tc>
        <w:tc>
          <w:tcPr>
            <w:tcW w:w="719" w:type="pct"/>
          </w:tcPr>
          <w:p w14:paraId="71C1EFC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818931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1CEAAB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0775F5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8C8BDA2" w14:textId="77777777" w:rsidTr="004645BC">
        <w:trPr>
          <w:trHeight w:val="20"/>
        </w:trPr>
        <w:tc>
          <w:tcPr>
            <w:tcW w:w="262" w:type="pct"/>
          </w:tcPr>
          <w:p w14:paraId="5326DFC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564FBF7" w14:textId="0573E4E3" w:rsidR="00BA4676" w:rsidRPr="00504735" w:rsidRDefault="00BA4676" w:rsidP="00BA4676">
            <w:pPr>
              <w:rPr>
                <w:rFonts w:cstheme="minorHAnsi"/>
                <w:szCs w:val="20"/>
                <w:lang w:val="fr-FR"/>
              </w:rPr>
            </w:pPr>
            <w:r w:rsidRPr="00504735">
              <w:rPr>
                <w:rFonts w:cstheme="minorHAnsi"/>
                <w:szCs w:val="20"/>
                <w:lang w:val="fr-FR"/>
              </w:rPr>
              <w:t xml:space="preserve">Métronidazole Injectable                                                                                                                                </w:t>
            </w:r>
          </w:p>
        </w:tc>
        <w:tc>
          <w:tcPr>
            <w:tcW w:w="719" w:type="pct"/>
          </w:tcPr>
          <w:p w14:paraId="5E22FE8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F8C86E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D1FDBF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A45F4A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815FFB8" w14:textId="77777777" w:rsidTr="004645BC">
        <w:trPr>
          <w:trHeight w:val="20"/>
        </w:trPr>
        <w:tc>
          <w:tcPr>
            <w:tcW w:w="262" w:type="pct"/>
          </w:tcPr>
          <w:p w14:paraId="581FC47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5C02606" w14:textId="5AEAEDA6" w:rsidR="00BA4676" w:rsidRPr="00504735" w:rsidRDefault="00BA4676" w:rsidP="00BA4676">
            <w:pPr>
              <w:rPr>
                <w:rFonts w:cstheme="minorHAnsi"/>
                <w:szCs w:val="20"/>
                <w:lang w:val="fr-FR"/>
              </w:rPr>
            </w:pPr>
            <w:proofErr w:type="spellStart"/>
            <w:r w:rsidRPr="00504735">
              <w:rPr>
                <w:rFonts w:cstheme="minorHAnsi"/>
                <w:szCs w:val="20"/>
                <w:lang w:val="fr-FR"/>
              </w:rPr>
              <w:t>Albendazole</w:t>
            </w:r>
            <w:proofErr w:type="spellEnd"/>
            <w:r w:rsidRPr="00504735">
              <w:rPr>
                <w:rFonts w:cstheme="minorHAnsi"/>
                <w:szCs w:val="20"/>
                <w:lang w:val="fr-FR"/>
              </w:rPr>
              <w:t xml:space="preserve"> /</w:t>
            </w:r>
            <w:proofErr w:type="spellStart"/>
            <w:r w:rsidRPr="00504735">
              <w:rPr>
                <w:rFonts w:cstheme="minorHAnsi"/>
                <w:szCs w:val="20"/>
                <w:lang w:val="fr-FR"/>
              </w:rPr>
              <w:t>Mebendazole</w:t>
            </w:r>
            <w:proofErr w:type="spellEnd"/>
            <w:r w:rsidRPr="00504735">
              <w:rPr>
                <w:rFonts w:cstheme="minorHAnsi"/>
                <w:szCs w:val="20"/>
                <w:lang w:val="fr-FR"/>
              </w:rPr>
              <w:t xml:space="preserve"> Injectable                                                                                                                            </w:t>
            </w:r>
          </w:p>
        </w:tc>
        <w:tc>
          <w:tcPr>
            <w:tcW w:w="719" w:type="pct"/>
          </w:tcPr>
          <w:p w14:paraId="477FA18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66385D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3134B6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63F5E6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215FFA3" w14:textId="77777777" w:rsidTr="004645BC">
        <w:trPr>
          <w:trHeight w:val="20"/>
        </w:trPr>
        <w:tc>
          <w:tcPr>
            <w:tcW w:w="262" w:type="pct"/>
          </w:tcPr>
          <w:p w14:paraId="0F000F5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0581EE5" w14:textId="38571E09" w:rsidR="00BA4676" w:rsidRPr="00504735" w:rsidRDefault="00BA4676" w:rsidP="00BA4676">
            <w:pPr>
              <w:rPr>
                <w:rFonts w:cstheme="minorHAnsi"/>
                <w:szCs w:val="20"/>
                <w:lang w:val="fr-FR"/>
              </w:rPr>
            </w:pPr>
            <w:proofErr w:type="spellStart"/>
            <w:r w:rsidRPr="00504735">
              <w:rPr>
                <w:rFonts w:cstheme="minorHAnsi"/>
                <w:szCs w:val="20"/>
                <w:lang w:val="fr-FR"/>
              </w:rPr>
              <w:t>Albendazole</w:t>
            </w:r>
            <w:proofErr w:type="spellEnd"/>
            <w:r w:rsidRPr="00504735">
              <w:rPr>
                <w:rFonts w:cstheme="minorHAnsi"/>
                <w:szCs w:val="20"/>
                <w:lang w:val="fr-FR"/>
              </w:rPr>
              <w:t xml:space="preserve"> Sirop                            </w:t>
            </w:r>
          </w:p>
        </w:tc>
        <w:tc>
          <w:tcPr>
            <w:tcW w:w="719" w:type="pct"/>
          </w:tcPr>
          <w:p w14:paraId="1FA5FED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E2DB10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9EC50B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9E1AF7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736CAE" w14:textId="77777777" w:rsidTr="004645BC">
        <w:trPr>
          <w:trHeight w:val="20"/>
        </w:trPr>
        <w:tc>
          <w:tcPr>
            <w:tcW w:w="262" w:type="pct"/>
          </w:tcPr>
          <w:p w14:paraId="00FCF71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3A01642" w14:textId="79FF13DA" w:rsidR="00BA4676" w:rsidRPr="00504735" w:rsidRDefault="00BA4676" w:rsidP="00BA4676">
            <w:pPr>
              <w:rPr>
                <w:rFonts w:cstheme="minorHAnsi"/>
                <w:szCs w:val="20"/>
                <w:lang w:val="fr-FR"/>
              </w:rPr>
            </w:pPr>
            <w:proofErr w:type="spellStart"/>
            <w:r w:rsidRPr="00504735">
              <w:rPr>
                <w:rFonts w:cstheme="minorHAnsi"/>
                <w:szCs w:val="20"/>
                <w:lang w:val="fr-FR"/>
              </w:rPr>
              <w:t>Dicyclomine</w:t>
            </w:r>
            <w:proofErr w:type="spellEnd"/>
            <w:r w:rsidRPr="00504735">
              <w:rPr>
                <w:rFonts w:cstheme="minorHAnsi"/>
                <w:szCs w:val="20"/>
                <w:lang w:val="fr-FR"/>
              </w:rPr>
              <w:t xml:space="preserve"> Comprimés                                </w:t>
            </w:r>
          </w:p>
        </w:tc>
        <w:tc>
          <w:tcPr>
            <w:tcW w:w="719" w:type="pct"/>
          </w:tcPr>
          <w:p w14:paraId="2F82A0D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1614CA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CC6767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BBF358"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2B1B6F0" w14:textId="77777777" w:rsidTr="004645BC">
        <w:trPr>
          <w:trHeight w:val="20"/>
        </w:trPr>
        <w:tc>
          <w:tcPr>
            <w:tcW w:w="262" w:type="pct"/>
          </w:tcPr>
          <w:p w14:paraId="0C1D36D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7CD9199" w14:textId="09DAEAEA" w:rsidR="00BA4676" w:rsidRPr="00504735" w:rsidRDefault="00BA4676" w:rsidP="00BA4676">
            <w:pPr>
              <w:rPr>
                <w:rFonts w:cstheme="minorHAnsi"/>
                <w:szCs w:val="20"/>
                <w:lang w:val="fr-FR"/>
              </w:rPr>
            </w:pPr>
            <w:r w:rsidRPr="00504735">
              <w:rPr>
                <w:rFonts w:cstheme="minorHAnsi"/>
                <w:szCs w:val="20"/>
                <w:lang w:val="fr-FR"/>
              </w:rPr>
              <w:t>Paracétamol / Diclofénac (</w:t>
            </w:r>
            <w:proofErr w:type="spellStart"/>
            <w:r w:rsidRPr="00504735">
              <w:rPr>
                <w:rFonts w:cstheme="minorHAnsi"/>
                <w:szCs w:val="20"/>
                <w:lang w:val="fr-FR"/>
              </w:rPr>
              <w:t>Voveran</w:t>
            </w:r>
            <w:proofErr w:type="spellEnd"/>
            <w:r w:rsidRPr="00504735">
              <w:rPr>
                <w:rFonts w:cstheme="minorHAnsi"/>
                <w:szCs w:val="20"/>
                <w:lang w:val="fr-FR"/>
              </w:rPr>
              <w:t xml:space="preserve">) Comprimés </w:t>
            </w:r>
          </w:p>
        </w:tc>
        <w:tc>
          <w:tcPr>
            <w:tcW w:w="719" w:type="pct"/>
          </w:tcPr>
          <w:p w14:paraId="04577CF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B61D62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361D93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BD698D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AAF9D90" w14:textId="77777777" w:rsidTr="004645BC">
        <w:trPr>
          <w:trHeight w:val="20"/>
        </w:trPr>
        <w:tc>
          <w:tcPr>
            <w:tcW w:w="262" w:type="pct"/>
          </w:tcPr>
          <w:p w14:paraId="66C3D85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24EB868" w14:textId="02160D2A" w:rsidR="00BA4676" w:rsidRPr="00504735" w:rsidRDefault="00BA4676" w:rsidP="00BA4676">
            <w:pPr>
              <w:rPr>
                <w:rFonts w:cstheme="minorHAnsi"/>
                <w:szCs w:val="20"/>
                <w:lang w:val="fr-FR"/>
              </w:rPr>
            </w:pPr>
            <w:r w:rsidRPr="00504735">
              <w:rPr>
                <w:rFonts w:cstheme="minorHAnsi"/>
                <w:szCs w:val="20"/>
                <w:lang w:val="fr-FR"/>
              </w:rPr>
              <w:t xml:space="preserve">Ibuprofène Comprimés                                 </w:t>
            </w:r>
          </w:p>
        </w:tc>
        <w:tc>
          <w:tcPr>
            <w:tcW w:w="719" w:type="pct"/>
          </w:tcPr>
          <w:p w14:paraId="21050F8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A30714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F77729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74AA2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6582601" w14:textId="77777777" w:rsidTr="004645BC">
        <w:trPr>
          <w:trHeight w:val="20"/>
        </w:trPr>
        <w:tc>
          <w:tcPr>
            <w:tcW w:w="262" w:type="pct"/>
          </w:tcPr>
          <w:p w14:paraId="7E3C749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052293C" w14:textId="6258C5B3" w:rsidR="00BA4676" w:rsidRPr="00504735" w:rsidRDefault="00BA4676" w:rsidP="00BA4676">
            <w:pPr>
              <w:rPr>
                <w:rFonts w:cstheme="minorHAnsi"/>
                <w:szCs w:val="20"/>
                <w:lang w:val="fr-FR"/>
              </w:rPr>
            </w:pPr>
            <w:proofErr w:type="spellStart"/>
            <w:r w:rsidRPr="00504735">
              <w:rPr>
                <w:rFonts w:cstheme="minorHAnsi"/>
                <w:szCs w:val="20"/>
                <w:lang w:val="fr-FR"/>
              </w:rPr>
              <w:t>Paracetamol</w:t>
            </w:r>
            <w:proofErr w:type="spellEnd"/>
            <w:r w:rsidRPr="00504735">
              <w:rPr>
                <w:rFonts w:cstheme="minorHAnsi"/>
                <w:szCs w:val="20"/>
                <w:lang w:val="fr-FR"/>
              </w:rPr>
              <w:t xml:space="preserve"> / </w:t>
            </w:r>
            <w:proofErr w:type="spellStart"/>
            <w:r w:rsidRPr="00504735">
              <w:rPr>
                <w:rFonts w:cstheme="minorHAnsi"/>
                <w:szCs w:val="20"/>
                <w:lang w:val="fr-FR"/>
              </w:rPr>
              <w:t>Diclofenac</w:t>
            </w:r>
            <w:proofErr w:type="spellEnd"/>
            <w:r w:rsidRPr="00504735">
              <w:rPr>
                <w:rFonts w:cstheme="minorHAnsi"/>
                <w:szCs w:val="20"/>
                <w:lang w:val="fr-FR"/>
              </w:rPr>
              <w:t xml:space="preserve"> Sodium (</w:t>
            </w:r>
            <w:proofErr w:type="spellStart"/>
            <w:r w:rsidRPr="00504735">
              <w:rPr>
                <w:rFonts w:cstheme="minorHAnsi"/>
                <w:szCs w:val="20"/>
                <w:lang w:val="fr-FR"/>
              </w:rPr>
              <w:t>Voveran</w:t>
            </w:r>
            <w:proofErr w:type="spellEnd"/>
            <w:r w:rsidRPr="00504735">
              <w:rPr>
                <w:rFonts w:cstheme="minorHAnsi"/>
                <w:szCs w:val="20"/>
                <w:lang w:val="fr-FR"/>
              </w:rPr>
              <w:t xml:space="preserve">) Injectable                                                                                                                                                                    </w:t>
            </w:r>
          </w:p>
        </w:tc>
        <w:tc>
          <w:tcPr>
            <w:tcW w:w="719" w:type="pct"/>
          </w:tcPr>
          <w:p w14:paraId="1B04D53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374608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2A88BD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70A6F2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3CB88FB" w14:textId="77777777" w:rsidTr="004645BC">
        <w:trPr>
          <w:trHeight w:val="20"/>
        </w:trPr>
        <w:tc>
          <w:tcPr>
            <w:tcW w:w="262" w:type="pct"/>
          </w:tcPr>
          <w:p w14:paraId="3EB6DC9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83959BC" w14:textId="1B9BD8C9" w:rsidR="00BA4676" w:rsidRPr="00504735" w:rsidRDefault="00BA4676" w:rsidP="00BA4676">
            <w:pPr>
              <w:rPr>
                <w:rFonts w:cstheme="minorHAnsi"/>
                <w:szCs w:val="20"/>
                <w:lang w:val="fr-FR"/>
              </w:rPr>
            </w:pPr>
            <w:r w:rsidRPr="00504735">
              <w:rPr>
                <w:rFonts w:cstheme="minorHAnsi"/>
                <w:szCs w:val="20"/>
                <w:lang w:val="fr-FR"/>
              </w:rPr>
              <w:t xml:space="preserve">Pommade ophtalmique au chloramphénicol                          </w:t>
            </w:r>
          </w:p>
        </w:tc>
        <w:tc>
          <w:tcPr>
            <w:tcW w:w="719" w:type="pct"/>
          </w:tcPr>
          <w:p w14:paraId="1B3442B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EF0098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9AB1A0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411392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94C5B0F" w14:textId="77777777" w:rsidTr="004645BC">
        <w:trPr>
          <w:trHeight w:val="20"/>
        </w:trPr>
        <w:tc>
          <w:tcPr>
            <w:tcW w:w="262" w:type="pct"/>
          </w:tcPr>
          <w:p w14:paraId="2252D4E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BEAC4F" w14:textId="388C545D" w:rsidR="00BA4676" w:rsidRPr="00504735" w:rsidRDefault="00BA4676" w:rsidP="00BA4676">
            <w:pPr>
              <w:rPr>
                <w:rFonts w:cstheme="minorHAnsi"/>
                <w:szCs w:val="20"/>
                <w:lang w:val="fr-FR"/>
              </w:rPr>
            </w:pPr>
            <w:r w:rsidRPr="00504735">
              <w:rPr>
                <w:rFonts w:cstheme="minorHAnsi"/>
                <w:szCs w:val="20"/>
                <w:lang w:val="fr-FR"/>
              </w:rPr>
              <w:t xml:space="preserve">Adrénaline Injectable                                                                                                                                   </w:t>
            </w:r>
          </w:p>
        </w:tc>
        <w:tc>
          <w:tcPr>
            <w:tcW w:w="719" w:type="pct"/>
          </w:tcPr>
          <w:p w14:paraId="53E53F5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CBBFB5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2A639C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E038D30"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675C903" w14:textId="77777777" w:rsidTr="004645BC">
        <w:trPr>
          <w:trHeight w:val="20"/>
        </w:trPr>
        <w:tc>
          <w:tcPr>
            <w:tcW w:w="262" w:type="pct"/>
          </w:tcPr>
          <w:p w14:paraId="214E023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8B83241" w14:textId="1A242215" w:rsidR="00BA4676" w:rsidRPr="00504735" w:rsidRDefault="00BA4676" w:rsidP="00BA4676">
            <w:pPr>
              <w:rPr>
                <w:rFonts w:cstheme="minorHAnsi"/>
                <w:szCs w:val="20"/>
                <w:lang w:val="fr-FR"/>
              </w:rPr>
            </w:pPr>
            <w:r w:rsidRPr="00504735">
              <w:rPr>
                <w:rFonts w:cstheme="minorHAnsi"/>
                <w:szCs w:val="20"/>
                <w:lang w:val="fr-FR"/>
              </w:rPr>
              <w:t xml:space="preserve">Amikacine Injectable                                                                                                                                    </w:t>
            </w:r>
          </w:p>
        </w:tc>
        <w:tc>
          <w:tcPr>
            <w:tcW w:w="719" w:type="pct"/>
          </w:tcPr>
          <w:p w14:paraId="5D6CB08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DBCAE0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A6D99A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9ACD50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C1D7BE6" w14:textId="77777777" w:rsidTr="004645BC">
        <w:trPr>
          <w:trHeight w:val="20"/>
        </w:trPr>
        <w:tc>
          <w:tcPr>
            <w:tcW w:w="262" w:type="pct"/>
          </w:tcPr>
          <w:p w14:paraId="3FAD2C8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19289AA" w14:textId="3A5FA243" w:rsidR="00BA4676" w:rsidRPr="00504735" w:rsidRDefault="00BA4676" w:rsidP="00BA4676">
            <w:pPr>
              <w:rPr>
                <w:rFonts w:cstheme="minorHAnsi"/>
                <w:szCs w:val="20"/>
                <w:lang w:val="fr-FR"/>
              </w:rPr>
            </w:pPr>
            <w:r w:rsidRPr="00504735">
              <w:rPr>
                <w:rFonts w:cstheme="minorHAnsi"/>
                <w:szCs w:val="20"/>
                <w:lang w:val="fr-FR"/>
              </w:rPr>
              <w:t xml:space="preserve">Xylocaïne / Lidocaïne / </w:t>
            </w:r>
            <w:proofErr w:type="spellStart"/>
            <w:r w:rsidRPr="00504735">
              <w:rPr>
                <w:rFonts w:cstheme="minorHAnsi"/>
                <w:szCs w:val="20"/>
                <w:lang w:val="fr-FR"/>
              </w:rPr>
              <w:t>Linocaïne</w:t>
            </w:r>
            <w:proofErr w:type="spellEnd"/>
            <w:r w:rsidRPr="00504735">
              <w:rPr>
                <w:rFonts w:cstheme="minorHAnsi"/>
                <w:szCs w:val="20"/>
                <w:lang w:val="fr-FR"/>
              </w:rPr>
              <w:t xml:space="preserve"> Injectable                                                                                                                           </w:t>
            </w:r>
          </w:p>
        </w:tc>
        <w:tc>
          <w:tcPr>
            <w:tcW w:w="719" w:type="pct"/>
          </w:tcPr>
          <w:p w14:paraId="1DB82F4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DFB703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20CE69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3F7FFC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28F2A90" w14:textId="77777777" w:rsidTr="004645BC">
        <w:trPr>
          <w:trHeight w:val="20"/>
        </w:trPr>
        <w:tc>
          <w:tcPr>
            <w:tcW w:w="262" w:type="pct"/>
          </w:tcPr>
          <w:p w14:paraId="6226D5F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6EBFD91" w14:textId="6DA3DF1B" w:rsidR="00BA4676" w:rsidRPr="00504735" w:rsidRDefault="00BA4676" w:rsidP="00BA4676">
            <w:pPr>
              <w:rPr>
                <w:rFonts w:cstheme="minorHAnsi"/>
                <w:szCs w:val="20"/>
                <w:lang w:val="fr-FR"/>
              </w:rPr>
            </w:pPr>
            <w:proofErr w:type="spellStart"/>
            <w:r w:rsidRPr="00504735">
              <w:rPr>
                <w:rFonts w:cstheme="minorHAnsi"/>
                <w:szCs w:val="20"/>
                <w:lang w:val="fr-FR"/>
              </w:rPr>
              <w:t>Sensorcaine</w:t>
            </w:r>
            <w:proofErr w:type="spellEnd"/>
            <w:r w:rsidRPr="00504735">
              <w:rPr>
                <w:rFonts w:cstheme="minorHAnsi"/>
                <w:szCs w:val="20"/>
                <w:lang w:val="fr-FR"/>
              </w:rPr>
              <w:t xml:space="preserve"> Injectable                                                                                                                                    </w:t>
            </w:r>
          </w:p>
        </w:tc>
        <w:tc>
          <w:tcPr>
            <w:tcW w:w="719" w:type="pct"/>
          </w:tcPr>
          <w:p w14:paraId="266B4F1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DC4D2C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2D8194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74F918A"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CA2E38" w14:textId="77777777" w:rsidTr="004645BC">
        <w:trPr>
          <w:trHeight w:val="20"/>
        </w:trPr>
        <w:tc>
          <w:tcPr>
            <w:tcW w:w="262" w:type="pct"/>
          </w:tcPr>
          <w:p w14:paraId="49608F1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85EF2E1" w14:textId="01E0B006" w:rsidR="00BA4676" w:rsidRPr="00504735" w:rsidRDefault="00C532B3" w:rsidP="00BA4676">
            <w:pPr>
              <w:rPr>
                <w:rFonts w:cstheme="minorHAnsi"/>
                <w:szCs w:val="20"/>
                <w:lang w:val="fr-FR"/>
              </w:rPr>
            </w:pPr>
            <w:r w:rsidRPr="00504735">
              <w:rPr>
                <w:rFonts w:cstheme="minorHAnsi"/>
                <w:szCs w:val="20"/>
                <w:lang w:val="fr-FR"/>
              </w:rPr>
              <w:t>Phénobarbit</w:t>
            </w:r>
            <w:r>
              <w:rPr>
                <w:rFonts w:cstheme="minorHAnsi"/>
                <w:szCs w:val="20"/>
                <w:lang w:val="fr-FR"/>
              </w:rPr>
              <w:t xml:space="preserve">al </w:t>
            </w:r>
            <w:r w:rsidR="00BA4676" w:rsidRPr="00504735">
              <w:rPr>
                <w:rFonts w:cstheme="minorHAnsi"/>
                <w:szCs w:val="20"/>
                <w:lang w:val="fr-FR"/>
              </w:rPr>
              <w:t xml:space="preserve">Injectable                                                                                                                                 </w:t>
            </w:r>
          </w:p>
        </w:tc>
        <w:tc>
          <w:tcPr>
            <w:tcW w:w="719" w:type="pct"/>
          </w:tcPr>
          <w:p w14:paraId="0D9853B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7D0733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2E1CA4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B18999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24FDE60" w14:textId="77777777" w:rsidTr="004645BC">
        <w:trPr>
          <w:trHeight w:val="20"/>
        </w:trPr>
        <w:tc>
          <w:tcPr>
            <w:tcW w:w="262" w:type="pct"/>
          </w:tcPr>
          <w:p w14:paraId="0C5C19C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4567FD3" w14:textId="543E9E69" w:rsidR="00BA4676" w:rsidRPr="00504735" w:rsidRDefault="00BA4676" w:rsidP="00BA4676">
            <w:pPr>
              <w:rPr>
                <w:rFonts w:cstheme="minorHAnsi"/>
                <w:szCs w:val="20"/>
                <w:lang w:val="fr-FR"/>
              </w:rPr>
            </w:pPr>
            <w:r w:rsidRPr="00504735">
              <w:rPr>
                <w:rFonts w:cstheme="minorHAnsi"/>
                <w:szCs w:val="20"/>
                <w:lang w:val="fr-FR"/>
              </w:rPr>
              <w:t xml:space="preserve">Phénytoïne Injectable                                                                                                                                    </w:t>
            </w:r>
          </w:p>
        </w:tc>
        <w:tc>
          <w:tcPr>
            <w:tcW w:w="719" w:type="pct"/>
          </w:tcPr>
          <w:p w14:paraId="45729DE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91FFE4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B6BE54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548BB8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E2BF0CA" w14:textId="77777777" w:rsidTr="004645BC">
        <w:trPr>
          <w:trHeight w:val="20"/>
        </w:trPr>
        <w:tc>
          <w:tcPr>
            <w:tcW w:w="262" w:type="pct"/>
          </w:tcPr>
          <w:p w14:paraId="0D12CDA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5689C7F" w14:textId="75D8D4D3" w:rsidR="00BA4676" w:rsidRPr="00504735" w:rsidRDefault="00BA4676" w:rsidP="00BA4676">
            <w:pPr>
              <w:rPr>
                <w:rFonts w:cstheme="minorHAnsi"/>
                <w:szCs w:val="20"/>
                <w:lang w:val="fr-FR"/>
              </w:rPr>
            </w:pPr>
            <w:r w:rsidRPr="00504735">
              <w:rPr>
                <w:rFonts w:cstheme="minorHAnsi"/>
                <w:szCs w:val="20"/>
                <w:lang w:val="fr-FR"/>
              </w:rPr>
              <w:t xml:space="preserve">Ceftriaxone sodique Injectable                                                                                                                                </w:t>
            </w:r>
          </w:p>
        </w:tc>
        <w:tc>
          <w:tcPr>
            <w:tcW w:w="719" w:type="pct"/>
          </w:tcPr>
          <w:p w14:paraId="39486E4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ABB983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9CAA06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D78CBB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87E965B" w14:textId="77777777" w:rsidTr="004645BC">
        <w:trPr>
          <w:trHeight w:val="20"/>
        </w:trPr>
        <w:tc>
          <w:tcPr>
            <w:tcW w:w="262" w:type="pct"/>
          </w:tcPr>
          <w:p w14:paraId="06C14FF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125CE16" w14:textId="62C75B30" w:rsidR="00BA4676" w:rsidRPr="00504735" w:rsidRDefault="00BA4676" w:rsidP="00BA4676">
            <w:pPr>
              <w:rPr>
                <w:rFonts w:cstheme="minorHAnsi"/>
                <w:szCs w:val="20"/>
                <w:lang w:val="fr-FR"/>
              </w:rPr>
            </w:pPr>
            <w:proofErr w:type="spellStart"/>
            <w:proofErr w:type="gramStart"/>
            <w:r w:rsidRPr="00504735">
              <w:rPr>
                <w:rFonts w:cstheme="minorHAnsi"/>
                <w:szCs w:val="20"/>
                <w:lang w:val="fr-FR"/>
              </w:rPr>
              <w:t>Cefotoxamine</w:t>
            </w:r>
            <w:proofErr w:type="spellEnd"/>
            <w:r w:rsidRPr="00504735">
              <w:rPr>
                <w:rFonts w:cstheme="minorHAnsi"/>
                <w:szCs w:val="20"/>
                <w:lang w:val="fr-FR"/>
              </w:rPr>
              <w:t xml:space="preserve">  Injectable</w:t>
            </w:r>
            <w:proofErr w:type="gramEnd"/>
            <w:r w:rsidRPr="00504735">
              <w:rPr>
                <w:rFonts w:cstheme="minorHAnsi"/>
                <w:szCs w:val="20"/>
                <w:lang w:val="fr-FR"/>
              </w:rPr>
              <w:t xml:space="preserve">                                                                                                                                </w:t>
            </w:r>
          </w:p>
        </w:tc>
        <w:tc>
          <w:tcPr>
            <w:tcW w:w="719" w:type="pct"/>
          </w:tcPr>
          <w:p w14:paraId="625FF88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6CE71B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8EE54E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A3CC5D7"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9587DEB" w14:textId="77777777" w:rsidTr="004645BC">
        <w:trPr>
          <w:trHeight w:val="20"/>
        </w:trPr>
        <w:tc>
          <w:tcPr>
            <w:tcW w:w="262" w:type="pct"/>
          </w:tcPr>
          <w:p w14:paraId="3B5B055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DE7A940" w14:textId="10A21A55" w:rsidR="00BA4676" w:rsidRPr="00504735" w:rsidRDefault="00BA4676" w:rsidP="00BA4676">
            <w:pPr>
              <w:rPr>
                <w:rFonts w:cstheme="minorHAnsi"/>
                <w:szCs w:val="20"/>
                <w:lang w:val="fr-FR"/>
              </w:rPr>
            </w:pPr>
            <w:proofErr w:type="spellStart"/>
            <w:r w:rsidRPr="00504735">
              <w:rPr>
                <w:rFonts w:cstheme="minorHAnsi"/>
                <w:szCs w:val="20"/>
                <w:lang w:val="fr-FR"/>
              </w:rPr>
              <w:t>Promethazine</w:t>
            </w:r>
            <w:proofErr w:type="spellEnd"/>
            <w:r w:rsidRPr="00504735">
              <w:rPr>
                <w:rFonts w:cstheme="minorHAnsi"/>
                <w:szCs w:val="20"/>
                <w:lang w:val="fr-FR"/>
              </w:rPr>
              <w:t xml:space="preserve"> HCL Injectable                                                                                                                                 </w:t>
            </w:r>
          </w:p>
        </w:tc>
        <w:tc>
          <w:tcPr>
            <w:tcW w:w="719" w:type="pct"/>
          </w:tcPr>
          <w:p w14:paraId="2B54D84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0F95E4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9A29EC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EB1781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D114B78" w14:textId="77777777" w:rsidTr="004645BC">
        <w:trPr>
          <w:trHeight w:val="20"/>
        </w:trPr>
        <w:tc>
          <w:tcPr>
            <w:tcW w:w="262" w:type="pct"/>
          </w:tcPr>
          <w:p w14:paraId="32E3745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AF40560" w14:textId="5F4D8DC0" w:rsidR="00BA4676" w:rsidRPr="00504735" w:rsidRDefault="00BA4676" w:rsidP="00BA4676">
            <w:pPr>
              <w:rPr>
                <w:rFonts w:cstheme="minorHAnsi"/>
                <w:szCs w:val="20"/>
                <w:lang w:val="fr-FR"/>
              </w:rPr>
            </w:pPr>
            <w:r w:rsidRPr="00504735">
              <w:rPr>
                <w:rFonts w:cstheme="minorHAnsi"/>
                <w:szCs w:val="20"/>
                <w:lang w:val="fr-FR"/>
              </w:rPr>
              <w:t xml:space="preserve">Chlorure de sodium Injectable                                                                                                                                 </w:t>
            </w:r>
          </w:p>
        </w:tc>
        <w:tc>
          <w:tcPr>
            <w:tcW w:w="719" w:type="pct"/>
          </w:tcPr>
          <w:p w14:paraId="5E7F1BC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D5A5ED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EF5300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F3F5E4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25AD1AA" w14:textId="77777777" w:rsidTr="004645BC">
        <w:trPr>
          <w:trHeight w:val="20"/>
        </w:trPr>
        <w:tc>
          <w:tcPr>
            <w:tcW w:w="262" w:type="pct"/>
          </w:tcPr>
          <w:p w14:paraId="1B892DD6"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8B02C4D" w14:textId="7245A315" w:rsidR="00BA4676" w:rsidRPr="00504735" w:rsidRDefault="00BA4676" w:rsidP="00BA4676">
            <w:pPr>
              <w:rPr>
                <w:rFonts w:cstheme="minorHAnsi"/>
                <w:szCs w:val="20"/>
                <w:lang w:val="fr-FR"/>
              </w:rPr>
            </w:pPr>
            <w:r w:rsidRPr="00504735">
              <w:rPr>
                <w:rFonts w:cstheme="minorHAnsi"/>
                <w:szCs w:val="20"/>
                <w:lang w:val="fr-FR"/>
              </w:rPr>
              <w:t xml:space="preserve">Gluconate de calcium Injectable                                                                                                                                 </w:t>
            </w:r>
          </w:p>
        </w:tc>
        <w:tc>
          <w:tcPr>
            <w:tcW w:w="719" w:type="pct"/>
          </w:tcPr>
          <w:p w14:paraId="19A083B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DE9627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D72388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1F07F9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461B58D" w14:textId="77777777" w:rsidTr="004645BC">
        <w:trPr>
          <w:trHeight w:val="20"/>
        </w:trPr>
        <w:tc>
          <w:tcPr>
            <w:tcW w:w="262" w:type="pct"/>
          </w:tcPr>
          <w:p w14:paraId="512A477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05735B" w14:textId="1016FC8C" w:rsidR="00BA4676" w:rsidRPr="00504735" w:rsidRDefault="00BA4676" w:rsidP="00BA4676">
            <w:pPr>
              <w:rPr>
                <w:rFonts w:cstheme="minorHAnsi"/>
                <w:szCs w:val="20"/>
                <w:lang w:val="fr-FR"/>
              </w:rPr>
            </w:pPr>
            <w:proofErr w:type="spellStart"/>
            <w:r w:rsidRPr="00504735">
              <w:rPr>
                <w:rFonts w:cstheme="minorHAnsi"/>
                <w:szCs w:val="20"/>
                <w:lang w:val="fr-FR"/>
              </w:rPr>
              <w:t>Drotaverine</w:t>
            </w:r>
            <w:proofErr w:type="spellEnd"/>
            <w:r w:rsidRPr="00504735">
              <w:rPr>
                <w:rFonts w:cstheme="minorHAnsi"/>
                <w:szCs w:val="20"/>
                <w:lang w:val="fr-FR"/>
              </w:rPr>
              <w:t xml:space="preserve"> Injectable                                                                                                                </w:t>
            </w:r>
          </w:p>
        </w:tc>
        <w:tc>
          <w:tcPr>
            <w:tcW w:w="719" w:type="pct"/>
          </w:tcPr>
          <w:p w14:paraId="122747F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7FFD93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D3E008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4EA82A0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BBB5693" w14:textId="77777777" w:rsidTr="004645BC">
        <w:trPr>
          <w:trHeight w:val="20"/>
        </w:trPr>
        <w:tc>
          <w:tcPr>
            <w:tcW w:w="262" w:type="pct"/>
          </w:tcPr>
          <w:p w14:paraId="537E959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A3EE5D4" w14:textId="1441C6EB" w:rsidR="00BA4676" w:rsidRPr="00504735" w:rsidRDefault="00BA4676" w:rsidP="00BA4676">
            <w:pPr>
              <w:rPr>
                <w:rFonts w:cstheme="minorHAnsi"/>
                <w:szCs w:val="20"/>
                <w:lang w:val="fr-FR"/>
              </w:rPr>
            </w:pPr>
            <w:r w:rsidRPr="00504735">
              <w:rPr>
                <w:rFonts w:cstheme="minorHAnsi"/>
                <w:szCs w:val="20"/>
                <w:lang w:val="fr-FR"/>
              </w:rPr>
              <w:t xml:space="preserve">Atropine </w:t>
            </w:r>
            <w:proofErr w:type="spellStart"/>
            <w:r w:rsidRPr="00504735">
              <w:rPr>
                <w:rFonts w:cstheme="minorHAnsi"/>
                <w:szCs w:val="20"/>
                <w:lang w:val="fr-FR"/>
              </w:rPr>
              <w:t>Sulphate</w:t>
            </w:r>
            <w:proofErr w:type="spellEnd"/>
            <w:r w:rsidRPr="00504735">
              <w:rPr>
                <w:rFonts w:cstheme="minorHAnsi"/>
                <w:szCs w:val="20"/>
                <w:lang w:val="fr-FR"/>
              </w:rPr>
              <w:t xml:space="preserve"> Injectable                                                                                                                                 </w:t>
            </w:r>
          </w:p>
        </w:tc>
        <w:tc>
          <w:tcPr>
            <w:tcW w:w="719" w:type="pct"/>
          </w:tcPr>
          <w:p w14:paraId="1A03D38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FD6AFE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A26B37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9BFBCD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6ACE3B" w14:textId="77777777" w:rsidTr="004645BC">
        <w:trPr>
          <w:trHeight w:val="20"/>
        </w:trPr>
        <w:tc>
          <w:tcPr>
            <w:tcW w:w="262" w:type="pct"/>
          </w:tcPr>
          <w:p w14:paraId="7CF5052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D40C33" w14:textId="49128F48" w:rsidR="00BA4676" w:rsidRPr="00504735" w:rsidRDefault="00BA4676" w:rsidP="00BA4676">
            <w:pPr>
              <w:rPr>
                <w:rFonts w:cstheme="minorHAnsi"/>
                <w:szCs w:val="20"/>
                <w:lang w:val="fr-FR"/>
              </w:rPr>
            </w:pPr>
            <w:proofErr w:type="spellStart"/>
            <w:proofErr w:type="gramStart"/>
            <w:r w:rsidRPr="00504735">
              <w:rPr>
                <w:rFonts w:cstheme="minorHAnsi"/>
                <w:szCs w:val="20"/>
                <w:lang w:val="fr-FR"/>
              </w:rPr>
              <w:t>Ethamsylate</w:t>
            </w:r>
            <w:proofErr w:type="spellEnd"/>
            <w:r w:rsidRPr="00504735">
              <w:rPr>
                <w:rFonts w:cstheme="minorHAnsi"/>
                <w:szCs w:val="20"/>
                <w:lang w:val="fr-FR"/>
              </w:rPr>
              <w:t xml:space="preserve">  Injectable</w:t>
            </w:r>
            <w:proofErr w:type="gramEnd"/>
            <w:r w:rsidRPr="00504735">
              <w:rPr>
                <w:rFonts w:cstheme="minorHAnsi"/>
                <w:szCs w:val="20"/>
                <w:lang w:val="fr-FR"/>
              </w:rPr>
              <w:t xml:space="preserve">                                                                                                                                 </w:t>
            </w:r>
          </w:p>
        </w:tc>
        <w:tc>
          <w:tcPr>
            <w:tcW w:w="719" w:type="pct"/>
          </w:tcPr>
          <w:p w14:paraId="07E4E8C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3C200F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4ACD1A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4F51672"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BABACFB" w14:textId="77777777" w:rsidTr="004645BC">
        <w:trPr>
          <w:trHeight w:val="20"/>
        </w:trPr>
        <w:tc>
          <w:tcPr>
            <w:tcW w:w="262" w:type="pct"/>
          </w:tcPr>
          <w:p w14:paraId="41769DD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E91932C" w14:textId="37041E9F" w:rsidR="00BA4676" w:rsidRPr="00504735" w:rsidRDefault="00BA4676" w:rsidP="00BA4676">
            <w:pPr>
              <w:rPr>
                <w:rFonts w:cstheme="minorHAnsi"/>
                <w:szCs w:val="20"/>
                <w:lang w:val="fr-FR"/>
              </w:rPr>
            </w:pPr>
            <w:proofErr w:type="spellStart"/>
            <w:r w:rsidRPr="00504735">
              <w:rPr>
                <w:rFonts w:cstheme="minorHAnsi"/>
                <w:szCs w:val="20"/>
                <w:lang w:val="fr-FR"/>
              </w:rPr>
              <w:t>Fortwin</w:t>
            </w:r>
            <w:proofErr w:type="spellEnd"/>
            <w:r w:rsidRPr="00504735">
              <w:rPr>
                <w:rFonts w:cstheme="minorHAnsi"/>
                <w:szCs w:val="20"/>
                <w:lang w:val="fr-FR"/>
              </w:rPr>
              <w:t xml:space="preserve"> Injectable                                                                                                                                      </w:t>
            </w:r>
          </w:p>
        </w:tc>
        <w:tc>
          <w:tcPr>
            <w:tcW w:w="719" w:type="pct"/>
          </w:tcPr>
          <w:p w14:paraId="31C7F1E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E98DD2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968E2A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7CC176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BC400AA" w14:textId="77777777" w:rsidTr="004645BC">
        <w:trPr>
          <w:trHeight w:val="20"/>
        </w:trPr>
        <w:tc>
          <w:tcPr>
            <w:tcW w:w="262" w:type="pct"/>
          </w:tcPr>
          <w:p w14:paraId="7417E0B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3159E68" w14:textId="08948077" w:rsidR="00BA4676" w:rsidRPr="00504735" w:rsidRDefault="00BA4676" w:rsidP="00BA4676">
            <w:pPr>
              <w:rPr>
                <w:rFonts w:cstheme="minorHAnsi"/>
                <w:szCs w:val="20"/>
                <w:lang w:val="fr-FR"/>
              </w:rPr>
            </w:pPr>
            <w:proofErr w:type="spellStart"/>
            <w:r w:rsidRPr="00504735">
              <w:rPr>
                <w:rFonts w:cstheme="minorHAnsi"/>
                <w:szCs w:val="20"/>
                <w:lang w:val="fr-FR"/>
              </w:rPr>
              <w:t>Frusemide</w:t>
            </w:r>
            <w:proofErr w:type="spellEnd"/>
            <w:r w:rsidRPr="00504735">
              <w:rPr>
                <w:rFonts w:cstheme="minorHAnsi"/>
                <w:szCs w:val="20"/>
                <w:lang w:val="fr-FR"/>
              </w:rPr>
              <w:t xml:space="preserve"> Injectable                                                                                                                                    </w:t>
            </w:r>
          </w:p>
        </w:tc>
        <w:tc>
          <w:tcPr>
            <w:tcW w:w="719" w:type="pct"/>
          </w:tcPr>
          <w:p w14:paraId="7F6ADD6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1BCF8F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9A8AE7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73AF48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EB53248" w14:textId="77777777" w:rsidTr="004645BC">
        <w:trPr>
          <w:trHeight w:val="20"/>
        </w:trPr>
        <w:tc>
          <w:tcPr>
            <w:tcW w:w="262" w:type="pct"/>
          </w:tcPr>
          <w:p w14:paraId="495A4BE1"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81DD394" w14:textId="5BE6E0AB" w:rsidR="00BA4676" w:rsidRPr="00504735" w:rsidRDefault="00BA4676" w:rsidP="00BA4676">
            <w:pPr>
              <w:rPr>
                <w:rFonts w:cstheme="minorHAnsi"/>
                <w:szCs w:val="20"/>
                <w:lang w:val="fr-FR"/>
              </w:rPr>
            </w:pPr>
            <w:r w:rsidRPr="00504735">
              <w:rPr>
                <w:rFonts w:cstheme="minorHAnsi"/>
                <w:szCs w:val="20"/>
                <w:lang w:val="fr-FR"/>
              </w:rPr>
              <w:t xml:space="preserve">Bromure de </w:t>
            </w:r>
            <w:proofErr w:type="spellStart"/>
            <w:r w:rsidRPr="00504735">
              <w:rPr>
                <w:rFonts w:cstheme="minorHAnsi"/>
                <w:szCs w:val="20"/>
                <w:lang w:val="fr-FR"/>
              </w:rPr>
              <w:t>Vecoronium</w:t>
            </w:r>
            <w:proofErr w:type="spellEnd"/>
            <w:r w:rsidRPr="00504735">
              <w:rPr>
                <w:rFonts w:cstheme="minorHAnsi"/>
                <w:szCs w:val="20"/>
                <w:lang w:val="fr-FR"/>
              </w:rPr>
              <w:t xml:space="preserve"> Injectable                                                                                                                                </w:t>
            </w:r>
          </w:p>
        </w:tc>
        <w:tc>
          <w:tcPr>
            <w:tcW w:w="719" w:type="pct"/>
          </w:tcPr>
          <w:p w14:paraId="1B4A8A4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5A720B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79E769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538CA4A"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B5671C1" w14:textId="77777777" w:rsidTr="004645BC">
        <w:trPr>
          <w:trHeight w:val="20"/>
        </w:trPr>
        <w:tc>
          <w:tcPr>
            <w:tcW w:w="262" w:type="pct"/>
          </w:tcPr>
          <w:p w14:paraId="5856ACE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032FA79" w14:textId="69CD43C7" w:rsidR="00BA4676" w:rsidRPr="00504735" w:rsidRDefault="00BA4676" w:rsidP="00BA4676">
            <w:pPr>
              <w:rPr>
                <w:rFonts w:cstheme="minorHAnsi"/>
                <w:szCs w:val="20"/>
                <w:lang w:val="fr-FR"/>
              </w:rPr>
            </w:pPr>
            <w:r w:rsidRPr="00504735">
              <w:rPr>
                <w:rFonts w:cstheme="minorHAnsi"/>
                <w:szCs w:val="20"/>
                <w:lang w:val="fr-FR"/>
              </w:rPr>
              <w:t xml:space="preserve">Pentanol de sodium Injectable                                                                                                                                </w:t>
            </w:r>
          </w:p>
        </w:tc>
        <w:tc>
          <w:tcPr>
            <w:tcW w:w="719" w:type="pct"/>
          </w:tcPr>
          <w:p w14:paraId="0EBFB96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C38FFF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1C03BC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6C26982"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D677556" w14:textId="77777777" w:rsidTr="004645BC">
        <w:trPr>
          <w:trHeight w:val="20"/>
        </w:trPr>
        <w:tc>
          <w:tcPr>
            <w:tcW w:w="262" w:type="pct"/>
          </w:tcPr>
          <w:p w14:paraId="0E569E3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C00075C" w14:textId="15C1F33F" w:rsidR="00BA4676" w:rsidRPr="00504735" w:rsidRDefault="00BA4676" w:rsidP="00BA4676">
            <w:pPr>
              <w:rPr>
                <w:rFonts w:cstheme="minorHAnsi"/>
                <w:szCs w:val="20"/>
                <w:lang w:val="fr-FR"/>
              </w:rPr>
            </w:pPr>
            <w:proofErr w:type="spellStart"/>
            <w:r w:rsidRPr="00504735">
              <w:rPr>
                <w:rFonts w:cstheme="minorHAnsi"/>
                <w:szCs w:val="20"/>
                <w:lang w:val="fr-FR"/>
              </w:rPr>
              <w:t>Etophylline+Théophylline</w:t>
            </w:r>
            <w:proofErr w:type="spellEnd"/>
            <w:r w:rsidRPr="00504735">
              <w:rPr>
                <w:rFonts w:cstheme="minorHAnsi"/>
                <w:szCs w:val="20"/>
                <w:lang w:val="fr-FR"/>
              </w:rPr>
              <w:t xml:space="preserve"> </w:t>
            </w:r>
            <w:r w:rsidR="009A73D4" w:rsidRPr="00504735">
              <w:rPr>
                <w:rFonts w:cstheme="minorHAnsi"/>
                <w:szCs w:val="20"/>
                <w:lang w:val="fr-FR"/>
              </w:rPr>
              <w:t>Injectable</w:t>
            </w:r>
            <w:r w:rsidRPr="00504735">
              <w:rPr>
                <w:rFonts w:cstheme="minorHAnsi"/>
                <w:szCs w:val="20"/>
                <w:lang w:val="fr-FR"/>
              </w:rPr>
              <w:t xml:space="preserve">                    </w:t>
            </w:r>
          </w:p>
        </w:tc>
        <w:tc>
          <w:tcPr>
            <w:tcW w:w="719" w:type="pct"/>
          </w:tcPr>
          <w:p w14:paraId="18271F6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FED6B9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246702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34872C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287BE97" w14:textId="77777777" w:rsidTr="004645BC">
        <w:trPr>
          <w:trHeight w:val="20"/>
        </w:trPr>
        <w:tc>
          <w:tcPr>
            <w:tcW w:w="262" w:type="pct"/>
          </w:tcPr>
          <w:p w14:paraId="750D3D8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7FF5E35" w14:textId="1D180291" w:rsidR="00BA4676" w:rsidRPr="00504735" w:rsidRDefault="00BA4676" w:rsidP="00BA4676">
            <w:pPr>
              <w:rPr>
                <w:rFonts w:cstheme="minorHAnsi"/>
                <w:szCs w:val="20"/>
                <w:lang w:val="fr-FR"/>
              </w:rPr>
            </w:pPr>
            <w:proofErr w:type="spellStart"/>
            <w:r w:rsidRPr="00504735">
              <w:rPr>
                <w:rFonts w:cstheme="minorHAnsi"/>
                <w:szCs w:val="20"/>
                <w:lang w:val="fr-FR"/>
              </w:rPr>
              <w:t>Demperidon</w:t>
            </w:r>
            <w:proofErr w:type="spellEnd"/>
            <w:r w:rsidRPr="00504735">
              <w:rPr>
                <w:rFonts w:cstheme="minorHAnsi"/>
                <w:szCs w:val="20"/>
                <w:lang w:val="fr-FR"/>
              </w:rPr>
              <w:t xml:space="preserve"> goutte                              </w:t>
            </w:r>
          </w:p>
        </w:tc>
        <w:tc>
          <w:tcPr>
            <w:tcW w:w="719" w:type="pct"/>
          </w:tcPr>
          <w:p w14:paraId="3ACDE73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82B887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91EF72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3FC564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C654C39" w14:textId="77777777" w:rsidTr="004645BC">
        <w:trPr>
          <w:trHeight w:val="20"/>
        </w:trPr>
        <w:tc>
          <w:tcPr>
            <w:tcW w:w="262" w:type="pct"/>
          </w:tcPr>
          <w:p w14:paraId="2CA7489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897FF34" w14:textId="22812EBD" w:rsidR="00BA4676" w:rsidRPr="00504735" w:rsidRDefault="00BA4676" w:rsidP="00BA4676">
            <w:pPr>
              <w:rPr>
                <w:rFonts w:cstheme="minorHAnsi"/>
                <w:szCs w:val="20"/>
                <w:lang w:val="fr-FR"/>
              </w:rPr>
            </w:pPr>
            <w:r w:rsidRPr="00504735">
              <w:rPr>
                <w:rFonts w:cstheme="minorHAnsi"/>
                <w:szCs w:val="20"/>
                <w:lang w:val="fr-FR"/>
              </w:rPr>
              <w:t xml:space="preserve">Bicarbonate de sodium Injectable                                                                                                                               </w:t>
            </w:r>
          </w:p>
        </w:tc>
        <w:tc>
          <w:tcPr>
            <w:tcW w:w="719" w:type="pct"/>
          </w:tcPr>
          <w:p w14:paraId="6A26498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9DF9F8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2F6DB1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33F3F1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6948E79" w14:textId="77777777" w:rsidTr="004645BC">
        <w:trPr>
          <w:trHeight w:val="20"/>
        </w:trPr>
        <w:tc>
          <w:tcPr>
            <w:tcW w:w="262" w:type="pct"/>
          </w:tcPr>
          <w:p w14:paraId="4529F6E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5F11437" w14:textId="5A9C013A" w:rsidR="00BA4676" w:rsidRPr="00504735" w:rsidRDefault="00BA4676" w:rsidP="00BA4676">
            <w:pPr>
              <w:rPr>
                <w:rFonts w:cstheme="minorHAnsi"/>
                <w:szCs w:val="20"/>
                <w:lang w:val="fr-FR"/>
              </w:rPr>
            </w:pPr>
            <w:r w:rsidRPr="00504735">
              <w:rPr>
                <w:rFonts w:cstheme="minorHAnsi"/>
                <w:szCs w:val="20"/>
                <w:lang w:val="fr-FR"/>
              </w:rPr>
              <w:t xml:space="preserve">Pommade à l'iode de povidone                            </w:t>
            </w:r>
          </w:p>
        </w:tc>
        <w:tc>
          <w:tcPr>
            <w:tcW w:w="719" w:type="pct"/>
          </w:tcPr>
          <w:p w14:paraId="3CA1733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8CD30B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2D19C8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E6E3FD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D62B170" w14:textId="77777777" w:rsidTr="004645BC">
        <w:trPr>
          <w:trHeight w:val="20"/>
        </w:trPr>
        <w:tc>
          <w:tcPr>
            <w:tcW w:w="262" w:type="pct"/>
          </w:tcPr>
          <w:p w14:paraId="7C2A909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7FA12DB" w14:textId="37310ADE" w:rsidR="00BA4676" w:rsidRPr="00504735" w:rsidRDefault="00BA4676" w:rsidP="00BA4676">
            <w:pPr>
              <w:rPr>
                <w:rFonts w:cstheme="minorHAnsi"/>
                <w:szCs w:val="20"/>
                <w:lang w:val="fr-FR"/>
              </w:rPr>
            </w:pPr>
            <w:r w:rsidRPr="00504735">
              <w:rPr>
                <w:rFonts w:cstheme="minorHAnsi"/>
                <w:szCs w:val="20"/>
                <w:lang w:val="fr-FR"/>
              </w:rPr>
              <w:t xml:space="preserve">SRO en sachets                               </w:t>
            </w:r>
          </w:p>
        </w:tc>
        <w:tc>
          <w:tcPr>
            <w:tcW w:w="719" w:type="pct"/>
          </w:tcPr>
          <w:p w14:paraId="1FB203F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B4E311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1BDC81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8B330C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FA2D7D9" w14:textId="77777777" w:rsidTr="004645BC">
        <w:trPr>
          <w:trHeight w:val="20"/>
        </w:trPr>
        <w:tc>
          <w:tcPr>
            <w:tcW w:w="262" w:type="pct"/>
          </w:tcPr>
          <w:p w14:paraId="1E3DCE4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41E9923" w14:textId="4F82B7C2" w:rsidR="00BA4676" w:rsidRPr="00504735" w:rsidRDefault="00BA4676" w:rsidP="00BA4676">
            <w:pPr>
              <w:rPr>
                <w:rFonts w:cstheme="minorHAnsi"/>
                <w:szCs w:val="20"/>
                <w:lang w:val="fr-FR"/>
              </w:rPr>
            </w:pPr>
            <w:r w:rsidRPr="00504735">
              <w:rPr>
                <w:rFonts w:cstheme="minorHAnsi"/>
                <w:szCs w:val="20"/>
                <w:lang w:val="fr-FR"/>
              </w:rPr>
              <w:t xml:space="preserve">Lactate de </w:t>
            </w:r>
            <w:proofErr w:type="spellStart"/>
            <w:r w:rsidRPr="00504735">
              <w:rPr>
                <w:rFonts w:cstheme="minorHAnsi"/>
                <w:szCs w:val="20"/>
                <w:lang w:val="fr-FR"/>
              </w:rPr>
              <w:t>Ringer</w:t>
            </w:r>
            <w:proofErr w:type="spellEnd"/>
            <w:r w:rsidRPr="00504735">
              <w:rPr>
                <w:rFonts w:cstheme="minorHAnsi"/>
                <w:szCs w:val="20"/>
                <w:lang w:val="fr-FR"/>
              </w:rPr>
              <w:t xml:space="preserve"> / NS / DNS (500 ml)                     </w:t>
            </w:r>
          </w:p>
        </w:tc>
        <w:tc>
          <w:tcPr>
            <w:tcW w:w="719" w:type="pct"/>
          </w:tcPr>
          <w:p w14:paraId="64E5A16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86E473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9AEA51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BFFCE8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23B9D7A" w14:textId="77777777" w:rsidTr="004645BC">
        <w:trPr>
          <w:trHeight w:val="20"/>
        </w:trPr>
        <w:tc>
          <w:tcPr>
            <w:tcW w:w="262" w:type="pct"/>
          </w:tcPr>
          <w:p w14:paraId="253F92A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2E8C218" w14:textId="2C9C4321" w:rsidR="00BA4676" w:rsidRPr="00504735" w:rsidRDefault="00BA4676" w:rsidP="00BA4676">
            <w:pPr>
              <w:rPr>
                <w:rFonts w:cstheme="minorHAnsi"/>
                <w:szCs w:val="20"/>
                <w:lang w:val="fr-FR"/>
              </w:rPr>
            </w:pPr>
            <w:r w:rsidRPr="00504735">
              <w:rPr>
                <w:rFonts w:cstheme="minorHAnsi"/>
                <w:szCs w:val="20"/>
                <w:lang w:val="fr-FR"/>
              </w:rPr>
              <w:t xml:space="preserve">Ampoules de dextrose 10 % ou 25                          </w:t>
            </w:r>
          </w:p>
        </w:tc>
        <w:tc>
          <w:tcPr>
            <w:tcW w:w="719" w:type="pct"/>
          </w:tcPr>
          <w:p w14:paraId="066ACE8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A814F7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DD2FDF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266F11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CFAB6F6" w14:textId="77777777" w:rsidTr="004645BC">
        <w:trPr>
          <w:trHeight w:val="20"/>
        </w:trPr>
        <w:tc>
          <w:tcPr>
            <w:tcW w:w="262" w:type="pct"/>
          </w:tcPr>
          <w:p w14:paraId="04152BE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B426B47" w14:textId="757FB599" w:rsidR="00BA4676" w:rsidRPr="00504735" w:rsidRDefault="00BA4676" w:rsidP="00BA4676">
            <w:pPr>
              <w:rPr>
                <w:rFonts w:cstheme="minorHAnsi"/>
                <w:szCs w:val="20"/>
                <w:lang w:val="fr-FR"/>
              </w:rPr>
            </w:pPr>
            <w:r w:rsidRPr="00504735">
              <w:rPr>
                <w:rFonts w:cstheme="minorHAnsi"/>
                <w:szCs w:val="20"/>
                <w:lang w:val="fr-FR"/>
              </w:rPr>
              <w:t xml:space="preserve">Névirapine Comprimés                                </w:t>
            </w:r>
          </w:p>
        </w:tc>
        <w:tc>
          <w:tcPr>
            <w:tcW w:w="719" w:type="pct"/>
          </w:tcPr>
          <w:p w14:paraId="7E1A504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28639D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266A23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668C92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85FB1F5" w14:textId="77777777" w:rsidTr="004645BC">
        <w:trPr>
          <w:trHeight w:val="20"/>
        </w:trPr>
        <w:tc>
          <w:tcPr>
            <w:tcW w:w="262" w:type="pct"/>
          </w:tcPr>
          <w:p w14:paraId="6949F69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5872A52" w14:textId="61B3B909" w:rsidR="00BA4676" w:rsidRPr="00504735" w:rsidRDefault="00BA4676" w:rsidP="00BA4676">
            <w:pPr>
              <w:rPr>
                <w:rFonts w:cstheme="minorHAnsi"/>
                <w:szCs w:val="20"/>
                <w:lang w:val="fr-FR"/>
              </w:rPr>
            </w:pPr>
            <w:r w:rsidRPr="00504735">
              <w:rPr>
                <w:rFonts w:cstheme="minorHAnsi"/>
                <w:szCs w:val="20"/>
                <w:lang w:val="fr-FR"/>
              </w:rPr>
              <w:t xml:space="preserve">Névirapine Sirop            </w:t>
            </w:r>
          </w:p>
        </w:tc>
        <w:tc>
          <w:tcPr>
            <w:tcW w:w="719" w:type="pct"/>
          </w:tcPr>
          <w:p w14:paraId="3D6F6F9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718F1F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30738B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718AAD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E8DB169" w14:textId="77777777" w:rsidTr="004645BC">
        <w:trPr>
          <w:trHeight w:val="20"/>
        </w:trPr>
        <w:tc>
          <w:tcPr>
            <w:tcW w:w="262" w:type="pct"/>
          </w:tcPr>
          <w:p w14:paraId="7A3ADD6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F4C39EB" w14:textId="7C92F141" w:rsidR="00BA4676" w:rsidRPr="00504735" w:rsidRDefault="00BA4676" w:rsidP="00BA4676">
            <w:pPr>
              <w:rPr>
                <w:rFonts w:cstheme="minorHAnsi"/>
                <w:szCs w:val="20"/>
                <w:lang w:val="fr-FR"/>
              </w:rPr>
            </w:pPr>
            <w:proofErr w:type="spellStart"/>
            <w:r w:rsidRPr="00504735">
              <w:rPr>
                <w:rFonts w:cstheme="minorHAnsi"/>
                <w:szCs w:val="20"/>
                <w:lang w:val="fr-FR"/>
              </w:rPr>
              <w:t>Bupivacaine</w:t>
            </w:r>
            <w:proofErr w:type="spellEnd"/>
            <w:r w:rsidRPr="00504735">
              <w:rPr>
                <w:rFonts w:cstheme="minorHAnsi"/>
                <w:szCs w:val="20"/>
                <w:lang w:val="fr-FR"/>
              </w:rPr>
              <w:t xml:space="preserve"> Injectable                             </w:t>
            </w:r>
          </w:p>
        </w:tc>
        <w:tc>
          <w:tcPr>
            <w:tcW w:w="719" w:type="pct"/>
          </w:tcPr>
          <w:p w14:paraId="6A56B81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BE26F9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8E047D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F30648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4433316" w14:textId="77777777" w:rsidTr="004645BC">
        <w:trPr>
          <w:trHeight w:val="20"/>
        </w:trPr>
        <w:tc>
          <w:tcPr>
            <w:tcW w:w="262" w:type="pct"/>
          </w:tcPr>
          <w:p w14:paraId="4CDBFA96"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E2926A2" w14:textId="6EA91026" w:rsidR="00BA4676" w:rsidRPr="00504735" w:rsidRDefault="00BA4676" w:rsidP="00BA4676">
            <w:pPr>
              <w:rPr>
                <w:rFonts w:cstheme="minorHAnsi"/>
                <w:szCs w:val="20"/>
                <w:lang w:val="fr-FR"/>
              </w:rPr>
            </w:pPr>
            <w:proofErr w:type="spellStart"/>
            <w:r w:rsidRPr="00504735">
              <w:rPr>
                <w:rFonts w:cstheme="minorHAnsi"/>
                <w:szCs w:val="20"/>
                <w:lang w:val="fr-FR"/>
              </w:rPr>
              <w:t>Thiopentone</w:t>
            </w:r>
            <w:proofErr w:type="spellEnd"/>
            <w:r w:rsidRPr="00504735">
              <w:rPr>
                <w:rFonts w:cstheme="minorHAnsi"/>
                <w:szCs w:val="20"/>
                <w:lang w:val="fr-FR"/>
              </w:rPr>
              <w:t xml:space="preserve"> (Pentothal) / Kétamine / Propofol Injectable                                                                                                              </w:t>
            </w:r>
          </w:p>
        </w:tc>
        <w:tc>
          <w:tcPr>
            <w:tcW w:w="719" w:type="pct"/>
          </w:tcPr>
          <w:p w14:paraId="7BBBDC0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0F50E2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42DA42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5FF0A8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B38C034" w14:textId="77777777" w:rsidTr="004645BC">
        <w:trPr>
          <w:trHeight w:val="20"/>
        </w:trPr>
        <w:tc>
          <w:tcPr>
            <w:tcW w:w="262" w:type="pct"/>
          </w:tcPr>
          <w:p w14:paraId="210B914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3D068A4" w14:textId="57701F79" w:rsidR="00BA4676" w:rsidRPr="00504735" w:rsidRDefault="00BA4676" w:rsidP="00BA4676">
            <w:pPr>
              <w:rPr>
                <w:rFonts w:cstheme="minorHAnsi"/>
                <w:szCs w:val="20"/>
                <w:lang w:val="fr-FR"/>
              </w:rPr>
            </w:pPr>
            <w:r w:rsidRPr="00504735">
              <w:rPr>
                <w:rFonts w:cstheme="minorHAnsi"/>
                <w:szCs w:val="20"/>
                <w:lang w:val="fr-FR"/>
              </w:rPr>
              <w:t xml:space="preserve">Isoflurane / </w:t>
            </w:r>
            <w:proofErr w:type="spellStart"/>
            <w:r w:rsidRPr="00504735">
              <w:rPr>
                <w:rFonts w:cstheme="minorHAnsi"/>
                <w:szCs w:val="20"/>
                <w:lang w:val="fr-FR"/>
              </w:rPr>
              <w:t>Enflurane</w:t>
            </w:r>
            <w:proofErr w:type="spellEnd"/>
            <w:r w:rsidRPr="00504735">
              <w:rPr>
                <w:rFonts w:cstheme="minorHAnsi"/>
                <w:szCs w:val="20"/>
                <w:lang w:val="fr-FR"/>
              </w:rPr>
              <w:t xml:space="preserve"> / Halothane                        </w:t>
            </w:r>
          </w:p>
        </w:tc>
        <w:tc>
          <w:tcPr>
            <w:tcW w:w="719" w:type="pct"/>
          </w:tcPr>
          <w:p w14:paraId="7D4B495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C49B92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35083C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2DD34A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339EADF" w14:textId="77777777" w:rsidTr="004645BC">
        <w:trPr>
          <w:trHeight w:val="20"/>
        </w:trPr>
        <w:tc>
          <w:tcPr>
            <w:tcW w:w="262" w:type="pct"/>
          </w:tcPr>
          <w:p w14:paraId="4B32822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BB8EFDB" w14:textId="218ADC64" w:rsidR="00BA4676" w:rsidRPr="00504735" w:rsidRDefault="00BA4676" w:rsidP="00BA4676">
            <w:pPr>
              <w:rPr>
                <w:rFonts w:cstheme="minorHAnsi"/>
                <w:szCs w:val="20"/>
                <w:lang w:val="fr-FR"/>
              </w:rPr>
            </w:pPr>
            <w:r w:rsidRPr="00504735">
              <w:rPr>
                <w:rFonts w:cstheme="minorHAnsi"/>
                <w:szCs w:val="20"/>
                <w:lang w:val="fr-FR"/>
              </w:rPr>
              <w:t>Colloïdes (</w:t>
            </w:r>
            <w:proofErr w:type="spellStart"/>
            <w:r w:rsidRPr="00504735">
              <w:rPr>
                <w:rFonts w:cstheme="minorHAnsi"/>
                <w:szCs w:val="20"/>
                <w:lang w:val="fr-FR"/>
              </w:rPr>
              <w:t>Hemaccel</w:t>
            </w:r>
            <w:proofErr w:type="spellEnd"/>
            <w:r w:rsidRPr="00504735">
              <w:rPr>
                <w:rFonts w:cstheme="minorHAnsi"/>
                <w:szCs w:val="20"/>
                <w:lang w:val="fr-FR"/>
              </w:rPr>
              <w:t xml:space="preserve"> /</w:t>
            </w:r>
            <w:proofErr w:type="spellStart"/>
            <w:proofErr w:type="gramStart"/>
            <w:r w:rsidRPr="00504735">
              <w:rPr>
                <w:rFonts w:cstheme="minorHAnsi"/>
                <w:szCs w:val="20"/>
                <w:lang w:val="fr-FR"/>
              </w:rPr>
              <w:t>Venofundin</w:t>
            </w:r>
            <w:proofErr w:type="spellEnd"/>
            <w:r w:rsidRPr="00504735">
              <w:rPr>
                <w:rFonts w:cstheme="minorHAnsi"/>
                <w:szCs w:val="20"/>
                <w:lang w:val="fr-FR"/>
              </w:rPr>
              <w:t xml:space="preserve">)   </w:t>
            </w:r>
            <w:proofErr w:type="gramEnd"/>
            <w:r w:rsidRPr="00504735">
              <w:rPr>
                <w:rFonts w:cstheme="minorHAnsi"/>
                <w:szCs w:val="20"/>
                <w:lang w:val="fr-FR"/>
              </w:rPr>
              <w:t xml:space="preserve">                    </w:t>
            </w:r>
          </w:p>
        </w:tc>
        <w:tc>
          <w:tcPr>
            <w:tcW w:w="719" w:type="pct"/>
          </w:tcPr>
          <w:p w14:paraId="30D699E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3DAD16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CA0A69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A2331C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3FBFC77" w14:textId="77777777" w:rsidTr="004645BC">
        <w:trPr>
          <w:trHeight w:val="20"/>
        </w:trPr>
        <w:tc>
          <w:tcPr>
            <w:tcW w:w="262" w:type="pct"/>
          </w:tcPr>
          <w:p w14:paraId="3FF45AB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C48A899" w14:textId="1047CCC2" w:rsidR="00BA4676" w:rsidRPr="00504735" w:rsidRDefault="00BA4676" w:rsidP="00BA4676">
            <w:pPr>
              <w:rPr>
                <w:rFonts w:cstheme="minorHAnsi"/>
                <w:szCs w:val="20"/>
                <w:lang w:val="fr-FR"/>
              </w:rPr>
            </w:pPr>
            <w:proofErr w:type="spellStart"/>
            <w:r w:rsidRPr="00504735">
              <w:rPr>
                <w:rFonts w:cstheme="minorHAnsi"/>
                <w:szCs w:val="20"/>
                <w:lang w:val="fr-FR"/>
              </w:rPr>
              <w:t>Isolyte</w:t>
            </w:r>
            <w:proofErr w:type="spellEnd"/>
            <w:r w:rsidRPr="00504735">
              <w:rPr>
                <w:rFonts w:cstheme="minorHAnsi"/>
                <w:szCs w:val="20"/>
                <w:lang w:val="fr-FR"/>
              </w:rPr>
              <w:t xml:space="preserve"> P (fluides IV </w:t>
            </w:r>
            <w:proofErr w:type="gramStart"/>
            <w:r w:rsidRPr="00504735">
              <w:rPr>
                <w:rFonts w:cstheme="minorHAnsi"/>
                <w:szCs w:val="20"/>
                <w:lang w:val="fr-FR"/>
              </w:rPr>
              <w:t xml:space="preserve">pédiatriques)   </w:t>
            </w:r>
            <w:proofErr w:type="gramEnd"/>
            <w:r w:rsidRPr="00504735">
              <w:rPr>
                <w:rFonts w:cstheme="minorHAnsi"/>
                <w:szCs w:val="20"/>
                <w:lang w:val="fr-FR"/>
              </w:rPr>
              <w:t xml:space="preserve">                        </w:t>
            </w:r>
          </w:p>
        </w:tc>
        <w:tc>
          <w:tcPr>
            <w:tcW w:w="719" w:type="pct"/>
          </w:tcPr>
          <w:p w14:paraId="2A78BD1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4F9F39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402CD7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A90E708"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CDBFBAA" w14:textId="77777777" w:rsidTr="004645BC">
        <w:trPr>
          <w:trHeight w:val="20"/>
        </w:trPr>
        <w:tc>
          <w:tcPr>
            <w:tcW w:w="262" w:type="pct"/>
          </w:tcPr>
          <w:p w14:paraId="051143E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26723F4" w14:textId="23CD74D4" w:rsidR="00BA4676" w:rsidRPr="00504735" w:rsidRDefault="00BA4676" w:rsidP="00BA4676">
            <w:pPr>
              <w:rPr>
                <w:rFonts w:cstheme="minorHAnsi"/>
                <w:szCs w:val="20"/>
                <w:lang w:val="fr-FR"/>
              </w:rPr>
            </w:pPr>
            <w:r w:rsidRPr="00504735">
              <w:rPr>
                <w:rFonts w:cstheme="minorHAnsi"/>
                <w:szCs w:val="20"/>
                <w:lang w:val="fr-FR"/>
              </w:rPr>
              <w:t xml:space="preserve">Vaccin </w:t>
            </w:r>
            <w:r w:rsidR="00C532B3">
              <w:rPr>
                <w:rFonts w:cstheme="minorHAnsi"/>
                <w:szCs w:val="20"/>
                <w:lang w:val="fr-FR"/>
              </w:rPr>
              <w:t>antitétanique</w:t>
            </w:r>
            <w:r w:rsidR="00C532B3" w:rsidRPr="00504735">
              <w:rPr>
                <w:rFonts w:cstheme="minorHAnsi"/>
                <w:szCs w:val="20"/>
                <w:lang w:val="fr-FR"/>
              </w:rPr>
              <w:t xml:space="preserve"> </w:t>
            </w:r>
            <w:r w:rsidRPr="00504735">
              <w:rPr>
                <w:rFonts w:cstheme="minorHAnsi"/>
                <w:szCs w:val="20"/>
                <w:lang w:val="fr-FR"/>
              </w:rPr>
              <w:t xml:space="preserve">injectable                               </w:t>
            </w:r>
          </w:p>
        </w:tc>
        <w:tc>
          <w:tcPr>
            <w:tcW w:w="719" w:type="pct"/>
          </w:tcPr>
          <w:p w14:paraId="49DB071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2AC6AE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B8D22F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0822BE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6FF8166" w14:textId="77777777" w:rsidTr="004645BC">
        <w:trPr>
          <w:trHeight w:val="20"/>
        </w:trPr>
        <w:tc>
          <w:tcPr>
            <w:tcW w:w="262" w:type="pct"/>
          </w:tcPr>
          <w:p w14:paraId="0E52771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CAE4D2C" w14:textId="7E586025" w:rsidR="00BA4676" w:rsidRPr="00504735" w:rsidRDefault="00BA4676" w:rsidP="00BA4676">
            <w:pPr>
              <w:rPr>
                <w:rFonts w:cstheme="minorHAnsi"/>
                <w:szCs w:val="20"/>
                <w:lang w:val="fr-FR"/>
              </w:rPr>
            </w:pPr>
            <w:r w:rsidRPr="00504735">
              <w:rPr>
                <w:rFonts w:cstheme="minorHAnsi"/>
                <w:szCs w:val="20"/>
                <w:lang w:val="fr-FR"/>
              </w:rPr>
              <w:t xml:space="preserve">Vaccin BCG injectable                               </w:t>
            </w:r>
          </w:p>
        </w:tc>
        <w:tc>
          <w:tcPr>
            <w:tcW w:w="719" w:type="pct"/>
          </w:tcPr>
          <w:p w14:paraId="15D358D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804115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F1AEDC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4720F90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A4780C6" w14:textId="77777777" w:rsidTr="004645BC">
        <w:trPr>
          <w:trHeight w:val="20"/>
        </w:trPr>
        <w:tc>
          <w:tcPr>
            <w:tcW w:w="262" w:type="pct"/>
          </w:tcPr>
          <w:p w14:paraId="231414C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46EC1C8" w14:textId="454B794E" w:rsidR="00BA4676" w:rsidRPr="00CC3640" w:rsidRDefault="00BA4676" w:rsidP="00BA4676">
            <w:pPr>
              <w:rPr>
                <w:rFonts w:cstheme="minorHAnsi"/>
                <w:szCs w:val="20"/>
                <w:lang w:val="it-IT"/>
              </w:rPr>
            </w:pPr>
            <w:r w:rsidRPr="00CC3640">
              <w:rPr>
                <w:rFonts w:cstheme="minorHAnsi"/>
                <w:szCs w:val="20"/>
                <w:lang w:val="it-IT"/>
              </w:rPr>
              <w:t xml:space="preserve">Vaccin oral contre la polio (VPO)                                                                                          </w:t>
            </w:r>
          </w:p>
        </w:tc>
        <w:tc>
          <w:tcPr>
            <w:tcW w:w="719" w:type="pct"/>
          </w:tcPr>
          <w:p w14:paraId="380CF02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3668BA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008139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0E4F2E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46DB32C" w14:textId="77777777" w:rsidTr="004645BC">
        <w:trPr>
          <w:trHeight w:val="20"/>
        </w:trPr>
        <w:tc>
          <w:tcPr>
            <w:tcW w:w="262" w:type="pct"/>
          </w:tcPr>
          <w:p w14:paraId="54242B9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AA9D265" w14:textId="1C07A7A9" w:rsidR="00BA4676" w:rsidRPr="00504735" w:rsidRDefault="00BA4676" w:rsidP="00BA4676">
            <w:pPr>
              <w:rPr>
                <w:rFonts w:cstheme="minorHAnsi"/>
                <w:szCs w:val="20"/>
                <w:lang w:val="fr-FR"/>
              </w:rPr>
            </w:pPr>
            <w:r w:rsidRPr="00504735">
              <w:rPr>
                <w:rFonts w:cstheme="minorHAnsi"/>
                <w:szCs w:val="20"/>
                <w:lang w:val="fr-FR"/>
              </w:rPr>
              <w:t xml:space="preserve">Vaccin </w:t>
            </w:r>
            <w:r w:rsidR="00C532B3">
              <w:rPr>
                <w:rFonts w:cstheme="minorHAnsi"/>
                <w:szCs w:val="20"/>
                <w:lang w:val="fr-FR"/>
              </w:rPr>
              <w:t>Penta</w:t>
            </w:r>
            <w:r w:rsidR="00C532B3" w:rsidRPr="00504735">
              <w:rPr>
                <w:rFonts w:cstheme="minorHAnsi"/>
                <w:szCs w:val="20"/>
                <w:lang w:val="fr-FR"/>
              </w:rPr>
              <w:t xml:space="preserve">                               </w:t>
            </w:r>
          </w:p>
        </w:tc>
        <w:tc>
          <w:tcPr>
            <w:tcW w:w="719" w:type="pct"/>
          </w:tcPr>
          <w:p w14:paraId="2FF9348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661C01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F140FE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FB2AB97" w14:textId="77777777" w:rsidR="00BA4676" w:rsidRPr="00504735" w:rsidRDefault="00BA4676" w:rsidP="00BA4676">
            <w:pPr>
              <w:pStyle w:val="ListParagraph1"/>
              <w:rPr>
                <w:rFonts w:eastAsia="Times New Roman" w:cstheme="minorHAnsi"/>
                <w:color w:val="000000"/>
                <w:szCs w:val="20"/>
                <w:lang w:val="fr-FR" w:bidi="hi-IN"/>
              </w:rPr>
            </w:pPr>
          </w:p>
        </w:tc>
      </w:tr>
      <w:tr w:rsidR="00DF405A" w:rsidRPr="006974FC" w14:paraId="5D0ABFCE" w14:textId="77777777" w:rsidTr="004645BC">
        <w:trPr>
          <w:trHeight w:val="20"/>
        </w:trPr>
        <w:tc>
          <w:tcPr>
            <w:tcW w:w="262" w:type="pct"/>
          </w:tcPr>
          <w:p w14:paraId="4DA35079" w14:textId="77777777" w:rsidR="00DF405A" w:rsidRPr="00504735" w:rsidRDefault="00DF405A" w:rsidP="00DF405A">
            <w:pPr>
              <w:pStyle w:val="ListParagraph1"/>
              <w:numPr>
                <w:ilvl w:val="0"/>
                <w:numId w:val="28"/>
              </w:numPr>
              <w:spacing w:after="0" w:line="240" w:lineRule="auto"/>
              <w:jc w:val="center"/>
              <w:rPr>
                <w:rFonts w:cstheme="minorHAnsi"/>
                <w:szCs w:val="20"/>
                <w:lang w:val="fr-FR"/>
              </w:rPr>
            </w:pPr>
          </w:p>
        </w:tc>
        <w:tc>
          <w:tcPr>
            <w:tcW w:w="2333" w:type="pct"/>
          </w:tcPr>
          <w:p w14:paraId="0D5300A3" w14:textId="53CEC263" w:rsidR="00DF405A" w:rsidRPr="00504735" w:rsidRDefault="00DF405A" w:rsidP="00DF405A">
            <w:pPr>
              <w:rPr>
                <w:rFonts w:cstheme="minorHAnsi"/>
                <w:szCs w:val="20"/>
                <w:lang w:val="fr-FR"/>
              </w:rPr>
            </w:pPr>
            <w:r>
              <w:rPr>
                <w:rFonts w:cstheme="minorHAnsi"/>
                <w:szCs w:val="20"/>
                <w:lang w:val="fr-FR"/>
              </w:rPr>
              <w:t>Vaccin HEB0</w:t>
            </w:r>
          </w:p>
        </w:tc>
        <w:tc>
          <w:tcPr>
            <w:tcW w:w="719" w:type="pct"/>
          </w:tcPr>
          <w:p w14:paraId="444C160D" w14:textId="340BE448"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5F6CA56" w14:textId="47416E54"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7BD285F" w14:textId="343273FE"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EC2AA45" w14:textId="77777777" w:rsidR="00DF405A" w:rsidRPr="00504735" w:rsidRDefault="00DF405A" w:rsidP="00DF405A">
            <w:pPr>
              <w:pStyle w:val="ListParagraph1"/>
              <w:rPr>
                <w:rFonts w:eastAsia="Times New Roman" w:cstheme="minorHAnsi"/>
                <w:color w:val="000000"/>
                <w:szCs w:val="20"/>
                <w:lang w:val="fr-FR" w:bidi="hi-IN"/>
              </w:rPr>
            </w:pPr>
          </w:p>
        </w:tc>
      </w:tr>
      <w:tr w:rsidR="00DF405A" w:rsidRPr="006974FC" w14:paraId="7EA91051" w14:textId="77777777" w:rsidTr="004645BC">
        <w:trPr>
          <w:trHeight w:val="20"/>
        </w:trPr>
        <w:tc>
          <w:tcPr>
            <w:tcW w:w="262" w:type="pct"/>
          </w:tcPr>
          <w:p w14:paraId="006D1828" w14:textId="77777777" w:rsidR="00DF405A" w:rsidRPr="00504735" w:rsidRDefault="00DF405A" w:rsidP="00DF405A">
            <w:pPr>
              <w:pStyle w:val="ListParagraph1"/>
              <w:numPr>
                <w:ilvl w:val="0"/>
                <w:numId w:val="28"/>
              </w:numPr>
              <w:spacing w:after="0" w:line="240" w:lineRule="auto"/>
              <w:jc w:val="center"/>
              <w:rPr>
                <w:rFonts w:cstheme="minorHAnsi"/>
                <w:szCs w:val="20"/>
                <w:lang w:val="fr-FR"/>
              </w:rPr>
            </w:pPr>
          </w:p>
        </w:tc>
        <w:tc>
          <w:tcPr>
            <w:tcW w:w="2333" w:type="pct"/>
          </w:tcPr>
          <w:p w14:paraId="74447398" w14:textId="53587E19" w:rsidR="00DF405A" w:rsidRPr="00504735" w:rsidRDefault="00DF405A" w:rsidP="00DF405A">
            <w:pPr>
              <w:rPr>
                <w:rFonts w:cstheme="minorHAnsi"/>
                <w:szCs w:val="20"/>
                <w:lang w:val="fr-FR"/>
              </w:rPr>
            </w:pPr>
            <w:r>
              <w:rPr>
                <w:rFonts w:cstheme="minorHAnsi"/>
                <w:szCs w:val="20"/>
                <w:lang w:val="fr-FR"/>
              </w:rPr>
              <w:t>Vaccin PNEUMO</w:t>
            </w:r>
          </w:p>
        </w:tc>
        <w:tc>
          <w:tcPr>
            <w:tcW w:w="719" w:type="pct"/>
          </w:tcPr>
          <w:p w14:paraId="01138FDA" w14:textId="0E98AB32"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6823FFC" w14:textId="11EC616D"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DDDA3AE" w14:textId="34625848"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ADD1631" w14:textId="77777777" w:rsidR="00DF405A" w:rsidRPr="00504735" w:rsidRDefault="00DF405A" w:rsidP="00DF405A">
            <w:pPr>
              <w:pStyle w:val="ListParagraph1"/>
              <w:rPr>
                <w:rFonts w:eastAsia="Times New Roman" w:cstheme="minorHAnsi"/>
                <w:color w:val="000000"/>
                <w:szCs w:val="20"/>
                <w:lang w:val="fr-FR" w:bidi="hi-IN"/>
              </w:rPr>
            </w:pPr>
          </w:p>
        </w:tc>
      </w:tr>
      <w:tr w:rsidR="00DF405A" w:rsidRPr="006974FC" w14:paraId="79EC5800" w14:textId="77777777" w:rsidTr="004645BC">
        <w:trPr>
          <w:trHeight w:val="20"/>
        </w:trPr>
        <w:tc>
          <w:tcPr>
            <w:tcW w:w="262" w:type="pct"/>
          </w:tcPr>
          <w:p w14:paraId="36E3EE4F" w14:textId="77777777" w:rsidR="00DF405A" w:rsidRPr="00504735" w:rsidRDefault="00DF405A" w:rsidP="00DF405A">
            <w:pPr>
              <w:pStyle w:val="ListParagraph1"/>
              <w:numPr>
                <w:ilvl w:val="0"/>
                <w:numId w:val="28"/>
              </w:numPr>
              <w:spacing w:after="0" w:line="240" w:lineRule="auto"/>
              <w:jc w:val="center"/>
              <w:rPr>
                <w:rFonts w:cstheme="minorHAnsi"/>
                <w:szCs w:val="20"/>
                <w:lang w:val="fr-FR"/>
              </w:rPr>
            </w:pPr>
          </w:p>
        </w:tc>
        <w:tc>
          <w:tcPr>
            <w:tcW w:w="2333" w:type="pct"/>
          </w:tcPr>
          <w:p w14:paraId="613A2257" w14:textId="4B6AE17E" w:rsidR="00DF405A" w:rsidRPr="00504735" w:rsidRDefault="00DF405A" w:rsidP="00DF405A">
            <w:pPr>
              <w:rPr>
                <w:rFonts w:cstheme="minorHAnsi"/>
                <w:szCs w:val="20"/>
                <w:lang w:val="fr-FR"/>
              </w:rPr>
            </w:pPr>
            <w:r>
              <w:rPr>
                <w:rFonts w:cstheme="minorHAnsi"/>
                <w:szCs w:val="20"/>
                <w:lang w:val="fr-FR"/>
              </w:rPr>
              <w:t>Vaccin Rotavirus</w:t>
            </w:r>
          </w:p>
        </w:tc>
        <w:tc>
          <w:tcPr>
            <w:tcW w:w="719" w:type="pct"/>
          </w:tcPr>
          <w:p w14:paraId="0E44550D" w14:textId="3BE19926"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E7F8759" w14:textId="58BD1C39"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D7840F1" w14:textId="69F0933E"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9602EB2" w14:textId="77777777" w:rsidR="00DF405A" w:rsidRPr="00504735" w:rsidRDefault="00DF405A" w:rsidP="00DF405A">
            <w:pPr>
              <w:pStyle w:val="ListParagraph1"/>
              <w:rPr>
                <w:rFonts w:eastAsia="Times New Roman" w:cstheme="minorHAnsi"/>
                <w:color w:val="000000"/>
                <w:szCs w:val="20"/>
                <w:lang w:val="fr-FR" w:bidi="hi-IN"/>
              </w:rPr>
            </w:pPr>
          </w:p>
        </w:tc>
      </w:tr>
      <w:tr w:rsidR="00BA4676" w:rsidRPr="006974FC" w14:paraId="0D83CFC2" w14:textId="77777777" w:rsidTr="004645BC">
        <w:trPr>
          <w:trHeight w:val="20"/>
        </w:trPr>
        <w:tc>
          <w:tcPr>
            <w:tcW w:w="262" w:type="pct"/>
          </w:tcPr>
          <w:p w14:paraId="6F7F677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5B02655" w14:textId="1B0D9FD0" w:rsidR="00BA4676" w:rsidRPr="00504735" w:rsidRDefault="00BA4676" w:rsidP="00BA4676">
            <w:pPr>
              <w:rPr>
                <w:rFonts w:cstheme="minorHAnsi"/>
                <w:szCs w:val="20"/>
                <w:lang w:val="fr-FR"/>
              </w:rPr>
            </w:pPr>
            <w:r w:rsidRPr="00504735">
              <w:rPr>
                <w:rFonts w:cstheme="minorHAnsi"/>
                <w:szCs w:val="20"/>
                <w:lang w:val="fr-FR"/>
              </w:rPr>
              <w:t xml:space="preserve">Vaccin contre la rougeole Injectable                                                                                                                            </w:t>
            </w:r>
          </w:p>
        </w:tc>
        <w:tc>
          <w:tcPr>
            <w:tcW w:w="719" w:type="pct"/>
          </w:tcPr>
          <w:p w14:paraId="51BB3B0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6D5806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7AC7E2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4F6FC275"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876ED8C" w14:textId="77777777" w:rsidTr="004645BC">
        <w:trPr>
          <w:trHeight w:val="20"/>
        </w:trPr>
        <w:tc>
          <w:tcPr>
            <w:tcW w:w="262" w:type="pct"/>
          </w:tcPr>
          <w:p w14:paraId="14C6035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B7C0857" w14:textId="6CB7C32D" w:rsidR="00BA4676" w:rsidRPr="00504735" w:rsidRDefault="00BA4676" w:rsidP="00BA4676">
            <w:pPr>
              <w:rPr>
                <w:rFonts w:cstheme="minorHAnsi"/>
                <w:szCs w:val="20"/>
                <w:lang w:val="fr-FR"/>
              </w:rPr>
            </w:pPr>
            <w:r w:rsidRPr="00504735">
              <w:rPr>
                <w:rFonts w:cstheme="minorHAnsi"/>
                <w:szCs w:val="20"/>
                <w:lang w:val="fr-FR"/>
              </w:rPr>
              <w:t xml:space="preserve">Vit A Injectable                                                                                                                                  </w:t>
            </w:r>
          </w:p>
        </w:tc>
        <w:tc>
          <w:tcPr>
            <w:tcW w:w="719" w:type="pct"/>
          </w:tcPr>
          <w:p w14:paraId="3058A74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415448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EF3AA3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D4F2E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F2F1353" w14:textId="77777777" w:rsidTr="004645BC">
        <w:trPr>
          <w:trHeight w:val="20"/>
        </w:trPr>
        <w:tc>
          <w:tcPr>
            <w:tcW w:w="262" w:type="pct"/>
          </w:tcPr>
          <w:p w14:paraId="7583C9B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BDEFBC6" w14:textId="60C78BCF" w:rsidR="00BA4676" w:rsidRPr="00504735" w:rsidRDefault="00BA4676" w:rsidP="00BA4676">
            <w:pPr>
              <w:rPr>
                <w:rFonts w:cstheme="minorHAnsi"/>
                <w:szCs w:val="20"/>
                <w:lang w:val="fr-FR"/>
              </w:rPr>
            </w:pPr>
            <w:r w:rsidRPr="00504735">
              <w:rPr>
                <w:rFonts w:cstheme="minorHAnsi"/>
                <w:szCs w:val="20"/>
                <w:lang w:val="fr-FR"/>
              </w:rPr>
              <w:t xml:space="preserve">Vit </w:t>
            </w:r>
            <w:r w:rsidR="00C532B3" w:rsidRPr="00371916">
              <w:rPr>
                <w:rFonts w:cstheme="minorHAnsi"/>
                <w:szCs w:val="20"/>
                <w:lang w:val="fr-FR"/>
              </w:rPr>
              <w:t>K Injectable</w:t>
            </w:r>
            <w:r w:rsidRPr="00504735">
              <w:rPr>
                <w:rFonts w:cstheme="minorHAnsi"/>
                <w:szCs w:val="20"/>
                <w:lang w:val="fr-FR"/>
              </w:rPr>
              <w:t xml:space="preserve">                                                                                                                                     </w:t>
            </w:r>
          </w:p>
        </w:tc>
        <w:tc>
          <w:tcPr>
            <w:tcW w:w="719" w:type="pct"/>
          </w:tcPr>
          <w:p w14:paraId="146DCA0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2ED168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C85657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493A508"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13B78ED" w14:textId="77777777" w:rsidTr="004645BC">
        <w:trPr>
          <w:trHeight w:val="20"/>
        </w:trPr>
        <w:tc>
          <w:tcPr>
            <w:tcW w:w="262" w:type="pct"/>
          </w:tcPr>
          <w:p w14:paraId="0C0534D1"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EC7EB5A" w14:textId="683DCC5C" w:rsidR="00BA4676" w:rsidRPr="00504735" w:rsidRDefault="00BA4676" w:rsidP="00BA4676">
            <w:pPr>
              <w:rPr>
                <w:rFonts w:cstheme="minorHAnsi"/>
                <w:szCs w:val="20"/>
                <w:lang w:val="fr-FR"/>
              </w:rPr>
            </w:pPr>
            <w:r w:rsidRPr="00504735">
              <w:rPr>
                <w:rFonts w:cstheme="minorHAnsi"/>
                <w:szCs w:val="20"/>
                <w:lang w:val="fr-FR"/>
              </w:rPr>
              <w:t xml:space="preserve">Préservatifs                                   </w:t>
            </w:r>
          </w:p>
        </w:tc>
        <w:tc>
          <w:tcPr>
            <w:tcW w:w="719" w:type="pct"/>
          </w:tcPr>
          <w:p w14:paraId="169CA2B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21B9AE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81267E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5282C6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4AC736D" w14:textId="77777777" w:rsidTr="004645BC">
        <w:trPr>
          <w:trHeight w:val="20"/>
        </w:trPr>
        <w:tc>
          <w:tcPr>
            <w:tcW w:w="262" w:type="pct"/>
          </w:tcPr>
          <w:p w14:paraId="119B075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374ABEF" w14:textId="18F9A6C2" w:rsidR="00BA4676" w:rsidRPr="00504735" w:rsidRDefault="00BA4676" w:rsidP="00BA4676">
            <w:pPr>
              <w:rPr>
                <w:rFonts w:cstheme="minorHAnsi"/>
                <w:szCs w:val="20"/>
                <w:lang w:val="fr-FR"/>
              </w:rPr>
            </w:pPr>
            <w:r w:rsidRPr="00504735">
              <w:rPr>
                <w:rFonts w:cstheme="minorHAnsi"/>
                <w:szCs w:val="20"/>
                <w:lang w:val="fr-FR"/>
              </w:rPr>
              <w:t xml:space="preserve">Pilules contraceptives orales (OCP, </w:t>
            </w:r>
            <w:proofErr w:type="spellStart"/>
            <w:r w:rsidRPr="00504735">
              <w:rPr>
                <w:rFonts w:cstheme="minorHAnsi"/>
                <w:szCs w:val="20"/>
                <w:lang w:val="fr-FR"/>
              </w:rPr>
              <w:t>Mala</w:t>
            </w:r>
            <w:proofErr w:type="spellEnd"/>
            <w:r w:rsidRPr="00504735">
              <w:rPr>
                <w:rFonts w:cstheme="minorHAnsi"/>
                <w:szCs w:val="20"/>
                <w:lang w:val="fr-FR"/>
              </w:rPr>
              <w:t xml:space="preserve"> D.) </w:t>
            </w:r>
          </w:p>
        </w:tc>
        <w:tc>
          <w:tcPr>
            <w:tcW w:w="719" w:type="pct"/>
          </w:tcPr>
          <w:p w14:paraId="2DF4ACD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E96A23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3DA257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2DB5DD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D384BA5" w14:textId="77777777" w:rsidTr="004645BC">
        <w:trPr>
          <w:trHeight w:val="20"/>
        </w:trPr>
        <w:tc>
          <w:tcPr>
            <w:tcW w:w="262" w:type="pct"/>
          </w:tcPr>
          <w:p w14:paraId="06D4E06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FB1DE62" w14:textId="73AB981C" w:rsidR="00BA4676" w:rsidRPr="00504735" w:rsidRDefault="00BA4676" w:rsidP="00BA4676">
            <w:pPr>
              <w:rPr>
                <w:rFonts w:cstheme="minorHAnsi"/>
                <w:szCs w:val="20"/>
                <w:lang w:val="fr-FR"/>
              </w:rPr>
            </w:pPr>
            <w:r w:rsidRPr="00504735">
              <w:rPr>
                <w:rFonts w:cstheme="minorHAnsi"/>
                <w:szCs w:val="20"/>
                <w:lang w:val="fr-FR"/>
              </w:rPr>
              <w:t xml:space="preserve">Contraceptifs injectables               </w:t>
            </w:r>
          </w:p>
        </w:tc>
        <w:tc>
          <w:tcPr>
            <w:tcW w:w="719" w:type="pct"/>
          </w:tcPr>
          <w:p w14:paraId="55AD1EF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D89702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CA139A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02D844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599E58E" w14:textId="77777777" w:rsidTr="004645BC">
        <w:trPr>
          <w:trHeight w:val="20"/>
        </w:trPr>
        <w:tc>
          <w:tcPr>
            <w:tcW w:w="262" w:type="pct"/>
          </w:tcPr>
          <w:p w14:paraId="03BAC71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F74A881" w14:textId="6500EA7B" w:rsidR="00BA4676" w:rsidRPr="00504735" w:rsidRDefault="00BA4676" w:rsidP="00BA4676">
            <w:pPr>
              <w:rPr>
                <w:rFonts w:cstheme="minorHAnsi"/>
                <w:szCs w:val="20"/>
                <w:lang w:val="fr-FR"/>
              </w:rPr>
            </w:pPr>
            <w:r w:rsidRPr="00504735">
              <w:rPr>
                <w:rFonts w:cstheme="minorHAnsi"/>
                <w:szCs w:val="20"/>
                <w:lang w:val="fr-FR"/>
              </w:rPr>
              <w:t xml:space="preserve">DCIU (cuivre </w:t>
            </w:r>
            <w:proofErr w:type="gramStart"/>
            <w:r w:rsidRPr="00504735">
              <w:rPr>
                <w:rFonts w:cstheme="minorHAnsi"/>
                <w:szCs w:val="20"/>
                <w:lang w:val="fr-FR"/>
              </w:rPr>
              <w:t xml:space="preserve">T)   </w:t>
            </w:r>
            <w:proofErr w:type="gramEnd"/>
            <w:r w:rsidRPr="00504735">
              <w:rPr>
                <w:rFonts w:cstheme="minorHAnsi"/>
                <w:szCs w:val="20"/>
                <w:lang w:val="fr-FR"/>
              </w:rPr>
              <w:t xml:space="preserve">                            </w:t>
            </w:r>
          </w:p>
        </w:tc>
        <w:tc>
          <w:tcPr>
            <w:tcW w:w="719" w:type="pct"/>
          </w:tcPr>
          <w:p w14:paraId="29712CF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5D6B9D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9A59E6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1BB32D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4E820F8" w14:textId="77777777" w:rsidTr="004645BC">
        <w:trPr>
          <w:trHeight w:val="20"/>
        </w:trPr>
        <w:tc>
          <w:tcPr>
            <w:tcW w:w="262" w:type="pct"/>
          </w:tcPr>
          <w:p w14:paraId="6C0839D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2A01BB1" w14:textId="2F2E343C" w:rsidR="00BA4676" w:rsidRPr="00504735" w:rsidRDefault="00BA4676" w:rsidP="00BA4676">
            <w:pPr>
              <w:rPr>
                <w:rFonts w:cstheme="minorHAnsi"/>
                <w:szCs w:val="20"/>
                <w:lang w:val="fr-FR"/>
              </w:rPr>
            </w:pPr>
            <w:r w:rsidRPr="00504735">
              <w:rPr>
                <w:rFonts w:cstheme="minorHAnsi"/>
                <w:szCs w:val="20"/>
                <w:lang w:val="fr-FR"/>
              </w:rPr>
              <w:t xml:space="preserve">Sondes urétrales                               </w:t>
            </w:r>
          </w:p>
        </w:tc>
        <w:tc>
          <w:tcPr>
            <w:tcW w:w="719" w:type="pct"/>
          </w:tcPr>
          <w:p w14:paraId="2353117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4D1FCF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6E2577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41370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ABA5647" w14:textId="77777777" w:rsidTr="004645BC">
        <w:trPr>
          <w:trHeight w:val="20"/>
        </w:trPr>
        <w:tc>
          <w:tcPr>
            <w:tcW w:w="262" w:type="pct"/>
          </w:tcPr>
          <w:p w14:paraId="58458A7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EDD8577" w14:textId="21EE81CE" w:rsidR="00BA4676" w:rsidRPr="00504735" w:rsidRDefault="00BA4676" w:rsidP="00BA4676">
            <w:pPr>
              <w:rPr>
                <w:rFonts w:cstheme="minorHAnsi"/>
                <w:szCs w:val="20"/>
                <w:lang w:val="fr-FR"/>
              </w:rPr>
            </w:pPr>
            <w:r w:rsidRPr="00504735">
              <w:rPr>
                <w:rFonts w:cstheme="minorHAnsi"/>
                <w:szCs w:val="20"/>
                <w:lang w:val="fr-FR"/>
              </w:rPr>
              <w:t xml:space="preserve">Canules IV                                    </w:t>
            </w:r>
          </w:p>
        </w:tc>
        <w:tc>
          <w:tcPr>
            <w:tcW w:w="719" w:type="pct"/>
          </w:tcPr>
          <w:p w14:paraId="135613B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83EA26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5E9243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C1FCAF8"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7631E15" w14:textId="77777777" w:rsidTr="004645BC">
        <w:trPr>
          <w:trHeight w:val="20"/>
        </w:trPr>
        <w:tc>
          <w:tcPr>
            <w:tcW w:w="262" w:type="pct"/>
          </w:tcPr>
          <w:p w14:paraId="298C8E8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0449561" w14:textId="6D26FE8E" w:rsidR="00BA4676" w:rsidRPr="00504735" w:rsidRDefault="00BA4676" w:rsidP="00BA4676">
            <w:pPr>
              <w:rPr>
                <w:rFonts w:cstheme="minorHAnsi"/>
                <w:szCs w:val="20"/>
                <w:lang w:val="fr-FR"/>
              </w:rPr>
            </w:pPr>
            <w:r w:rsidRPr="00504735">
              <w:rPr>
                <w:rFonts w:cstheme="minorHAnsi"/>
                <w:szCs w:val="20"/>
                <w:lang w:val="fr-FR"/>
              </w:rPr>
              <w:t xml:space="preserve">Seringues jetables/AD                           </w:t>
            </w:r>
          </w:p>
        </w:tc>
        <w:tc>
          <w:tcPr>
            <w:tcW w:w="719" w:type="pct"/>
          </w:tcPr>
          <w:p w14:paraId="322376E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594DBB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ABD37D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8134C4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55E15C6" w14:textId="77777777" w:rsidTr="004645BC">
        <w:trPr>
          <w:trHeight w:val="20"/>
        </w:trPr>
        <w:tc>
          <w:tcPr>
            <w:tcW w:w="262" w:type="pct"/>
          </w:tcPr>
          <w:p w14:paraId="7085EBF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CBB1303" w14:textId="0AF91F65" w:rsidR="00BA4676" w:rsidRPr="00504735" w:rsidRDefault="00BA4676" w:rsidP="00BA4676">
            <w:pPr>
              <w:rPr>
                <w:rFonts w:cstheme="minorHAnsi"/>
                <w:szCs w:val="20"/>
                <w:lang w:val="fr-FR"/>
              </w:rPr>
            </w:pPr>
            <w:r w:rsidRPr="00504735">
              <w:rPr>
                <w:rFonts w:cstheme="minorHAnsi"/>
                <w:szCs w:val="20"/>
                <w:lang w:val="fr-FR"/>
              </w:rPr>
              <w:t xml:space="preserve">Gants jetables                              </w:t>
            </w:r>
          </w:p>
        </w:tc>
        <w:tc>
          <w:tcPr>
            <w:tcW w:w="719" w:type="pct"/>
          </w:tcPr>
          <w:p w14:paraId="0FD54CA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4EA987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6E788A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B72922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15319A" w14:textId="77777777" w:rsidTr="004645BC">
        <w:trPr>
          <w:trHeight w:val="20"/>
        </w:trPr>
        <w:tc>
          <w:tcPr>
            <w:tcW w:w="262" w:type="pct"/>
          </w:tcPr>
          <w:p w14:paraId="25760F8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D3F0D54" w14:textId="3F8D4283" w:rsidR="00BA4676" w:rsidRPr="00504735" w:rsidRDefault="00BA4676" w:rsidP="00BA4676">
            <w:pPr>
              <w:rPr>
                <w:rFonts w:cstheme="minorHAnsi"/>
                <w:szCs w:val="20"/>
                <w:lang w:val="fr-FR"/>
              </w:rPr>
            </w:pPr>
            <w:r w:rsidRPr="00504735">
              <w:rPr>
                <w:rFonts w:cstheme="minorHAnsi"/>
                <w:szCs w:val="20"/>
                <w:lang w:val="fr-FR"/>
              </w:rPr>
              <w:t xml:space="preserve">Bandelettes d'albumine/sucre urinaire                            </w:t>
            </w:r>
          </w:p>
        </w:tc>
        <w:tc>
          <w:tcPr>
            <w:tcW w:w="719" w:type="pct"/>
          </w:tcPr>
          <w:p w14:paraId="36EF347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1BBC69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BBE6C2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347806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1F91A2C" w14:textId="77777777" w:rsidTr="004645BC">
        <w:trPr>
          <w:trHeight w:val="20"/>
        </w:trPr>
        <w:tc>
          <w:tcPr>
            <w:tcW w:w="262" w:type="pct"/>
          </w:tcPr>
          <w:p w14:paraId="6D1CC06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30E3000" w14:textId="32C9916C" w:rsidR="00BA4676" w:rsidRPr="00504735" w:rsidRDefault="00BA4676" w:rsidP="00BA4676">
            <w:pPr>
              <w:rPr>
                <w:rFonts w:cstheme="minorHAnsi"/>
                <w:szCs w:val="20"/>
                <w:lang w:val="fr-FR"/>
              </w:rPr>
            </w:pPr>
            <w:r w:rsidRPr="00504735">
              <w:rPr>
                <w:rFonts w:cstheme="minorHAnsi"/>
                <w:szCs w:val="20"/>
                <w:lang w:val="fr-FR"/>
              </w:rPr>
              <w:t xml:space="preserve">Kits de test de grossesse urinaire                            </w:t>
            </w:r>
          </w:p>
        </w:tc>
        <w:tc>
          <w:tcPr>
            <w:tcW w:w="719" w:type="pct"/>
          </w:tcPr>
          <w:p w14:paraId="525417C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F21652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F3309B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408D5A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39CBA9C" w14:textId="77777777" w:rsidTr="004645BC">
        <w:trPr>
          <w:trHeight w:val="20"/>
        </w:trPr>
        <w:tc>
          <w:tcPr>
            <w:tcW w:w="262" w:type="pct"/>
          </w:tcPr>
          <w:p w14:paraId="4C6DCDC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B7CCD5A" w14:textId="22983035" w:rsidR="00BA4676" w:rsidRPr="00504735" w:rsidRDefault="00BA4676" w:rsidP="00BA4676">
            <w:pPr>
              <w:rPr>
                <w:rFonts w:cstheme="minorHAnsi"/>
                <w:szCs w:val="20"/>
                <w:lang w:val="fr-FR"/>
              </w:rPr>
            </w:pPr>
            <w:r w:rsidRPr="00504735">
              <w:rPr>
                <w:rFonts w:cstheme="minorHAnsi"/>
                <w:szCs w:val="20"/>
                <w:lang w:val="fr-FR"/>
              </w:rPr>
              <w:t xml:space="preserve">Coton absorbant                      </w:t>
            </w:r>
          </w:p>
        </w:tc>
        <w:tc>
          <w:tcPr>
            <w:tcW w:w="719" w:type="pct"/>
          </w:tcPr>
          <w:p w14:paraId="6DDEAFB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306E36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A4ED8F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DE70AF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B5966D8" w14:textId="77777777" w:rsidTr="004645BC">
        <w:trPr>
          <w:trHeight w:val="20"/>
        </w:trPr>
        <w:tc>
          <w:tcPr>
            <w:tcW w:w="262" w:type="pct"/>
          </w:tcPr>
          <w:p w14:paraId="5EAFEFC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E8F7280" w14:textId="58D105E1" w:rsidR="00BA4676" w:rsidRPr="00504735" w:rsidRDefault="00BA4676" w:rsidP="00BA4676">
            <w:pPr>
              <w:rPr>
                <w:rFonts w:cstheme="minorHAnsi"/>
                <w:szCs w:val="20"/>
                <w:lang w:val="fr-FR"/>
              </w:rPr>
            </w:pPr>
            <w:r w:rsidRPr="00504735">
              <w:rPr>
                <w:rFonts w:cstheme="minorHAnsi"/>
                <w:szCs w:val="20"/>
                <w:lang w:val="fr-FR"/>
              </w:rPr>
              <w:t xml:space="preserve">Gaze absorbante                        </w:t>
            </w:r>
          </w:p>
        </w:tc>
        <w:tc>
          <w:tcPr>
            <w:tcW w:w="719" w:type="pct"/>
          </w:tcPr>
          <w:p w14:paraId="002868F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94FF57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B87D9D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5BD5457"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280F642" w14:textId="77777777" w:rsidTr="004645BC">
        <w:trPr>
          <w:trHeight w:val="20"/>
        </w:trPr>
        <w:tc>
          <w:tcPr>
            <w:tcW w:w="262" w:type="pct"/>
          </w:tcPr>
          <w:p w14:paraId="5FCB531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640A069" w14:textId="2C0B5D52" w:rsidR="00BA4676" w:rsidRPr="00504735" w:rsidRDefault="00BA4676" w:rsidP="00BA4676">
            <w:pPr>
              <w:rPr>
                <w:rFonts w:cstheme="minorHAnsi"/>
                <w:szCs w:val="20"/>
                <w:lang w:val="fr-FR"/>
              </w:rPr>
            </w:pPr>
            <w:r w:rsidRPr="00504735">
              <w:rPr>
                <w:rFonts w:cstheme="minorHAnsi"/>
                <w:szCs w:val="20"/>
                <w:lang w:val="fr-FR"/>
              </w:rPr>
              <w:t xml:space="preserve">Serviettes hygiéniques                        </w:t>
            </w:r>
          </w:p>
        </w:tc>
        <w:tc>
          <w:tcPr>
            <w:tcW w:w="719" w:type="pct"/>
          </w:tcPr>
          <w:p w14:paraId="48568EF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BB6B99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BFAFAB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6706FE2"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CE5299E" w14:textId="77777777" w:rsidTr="004645BC">
        <w:trPr>
          <w:trHeight w:val="20"/>
        </w:trPr>
        <w:tc>
          <w:tcPr>
            <w:tcW w:w="262" w:type="pct"/>
          </w:tcPr>
          <w:p w14:paraId="587434E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D1EE76B" w14:textId="05846269" w:rsidR="00BA4676" w:rsidRPr="00504735" w:rsidRDefault="00BA4676" w:rsidP="00BA4676">
            <w:pPr>
              <w:rPr>
                <w:rFonts w:cstheme="minorHAnsi"/>
                <w:szCs w:val="20"/>
                <w:lang w:val="fr-FR"/>
              </w:rPr>
            </w:pPr>
            <w:r w:rsidRPr="00504735">
              <w:rPr>
                <w:rFonts w:cstheme="minorHAnsi"/>
                <w:szCs w:val="20"/>
                <w:lang w:val="fr-FR"/>
              </w:rPr>
              <w:t xml:space="preserve">Gants chirurgicaux                          </w:t>
            </w:r>
          </w:p>
        </w:tc>
        <w:tc>
          <w:tcPr>
            <w:tcW w:w="719" w:type="pct"/>
          </w:tcPr>
          <w:p w14:paraId="25A1021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CD9D68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C08501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5F541A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E130B4F" w14:textId="77777777" w:rsidTr="004645BC">
        <w:trPr>
          <w:trHeight w:val="20"/>
        </w:trPr>
        <w:tc>
          <w:tcPr>
            <w:tcW w:w="262" w:type="pct"/>
          </w:tcPr>
          <w:p w14:paraId="0E7A6CD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9AE30CD" w14:textId="5E7710D3" w:rsidR="00BA4676" w:rsidRPr="00504735" w:rsidRDefault="00BA4676" w:rsidP="00BA4676">
            <w:pPr>
              <w:rPr>
                <w:rFonts w:cstheme="minorHAnsi"/>
                <w:szCs w:val="20"/>
                <w:lang w:val="fr-FR"/>
              </w:rPr>
            </w:pPr>
            <w:r w:rsidRPr="00504735">
              <w:rPr>
                <w:rFonts w:cstheme="minorHAnsi"/>
                <w:szCs w:val="20"/>
                <w:lang w:val="fr-FR"/>
              </w:rPr>
              <w:t xml:space="preserve">Spiritueux chirurgicaux                          </w:t>
            </w:r>
          </w:p>
        </w:tc>
        <w:tc>
          <w:tcPr>
            <w:tcW w:w="719" w:type="pct"/>
          </w:tcPr>
          <w:p w14:paraId="7A92E0E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FCA826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6F9F27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DD70CC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D260242" w14:textId="77777777" w:rsidTr="004645BC">
        <w:trPr>
          <w:trHeight w:val="20"/>
        </w:trPr>
        <w:tc>
          <w:tcPr>
            <w:tcW w:w="262" w:type="pct"/>
          </w:tcPr>
          <w:p w14:paraId="7BA5B2D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ECA8D1E" w14:textId="1A84ABDB" w:rsidR="00BA4676" w:rsidRPr="00504735" w:rsidRDefault="00BA4676" w:rsidP="00BA4676">
            <w:pPr>
              <w:rPr>
                <w:rFonts w:cstheme="minorHAnsi"/>
                <w:szCs w:val="20"/>
                <w:lang w:val="fr-FR"/>
              </w:rPr>
            </w:pPr>
            <w:r w:rsidRPr="00504735">
              <w:rPr>
                <w:rFonts w:cstheme="minorHAnsi"/>
                <w:szCs w:val="20"/>
                <w:lang w:val="fr-FR"/>
              </w:rPr>
              <w:t xml:space="preserve">Ruban chirurgical                           </w:t>
            </w:r>
          </w:p>
        </w:tc>
        <w:tc>
          <w:tcPr>
            <w:tcW w:w="719" w:type="pct"/>
          </w:tcPr>
          <w:p w14:paraId="5B94759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96F01F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2AAFC6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4A0F00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E4682BE" w14:textId="77777777" w:rsidTr="004645BC">
        <w:trPr>
          <w:trHeight w:val="20"/>
        </w:trPr>
        <w:tc>
          <w:tcPr>
            <w:tcW w:w="262" w:type="pct"/>
          </w:tcPr>
          <w:p w14:paraId="7631682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07599A0" w14:textId="185F60AF" w:rsidR="00BA4676" w:rsidRPr="00504735" w:rsidRDefault="00BA4676" w:rsidP="00BA4676">
            <w:pPr>
              <w:rPr>
                <w:rFonts w:cstheme="minorHAnsi"/>
                <w:szCs w:val="20"/>
                <w:lang w:val="fr-FR"/>
              </w:rPr>
            </w:pPr>
            <w:r w:rsidRPr="00504735">
              <w:rPr>
                <w:rFonts w:cstheme="minorHAnsi"/>
                <w:szCs w:val="20"/>
                <w:lang w:val="fr-FR"/>
              </w:rPr>
              <w:t xml:space="preserve">Solution d'iode povidone                       </w:t>
            </w:r>
          </w:p>
        </w:tc>
        <w:tc>
          <w:tcPr>
            <w:tcW w:w="719" w:type="pct"/>
          </w:tcPr>
          <w:p w14:paraId="1A9379E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6B8402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582CD1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6030E4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25C2DC0" w14:textId="77777777" w:rsidTr="004645BC">
        <w:trPr>
          <w:trHeight w:val="20"/>
        </w:trPr>
        <w:tc>
          <w:tcPr>
            <w:tcW w:w="262" w:type="pct"/>
          </w:tcPr>
          <w:p w14:paraId="3212968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E259B47" w14:textId="6B48C739" w:rsidR="00BA4676" w:rsidRPr="00504735" w:rsidRDefault="00BA4676" w:rsidP="00BA4676">
            <w:pPr>
              <w:rPr>
                <w:rFonts w:cstheme="minorHAnsi"/>
                <w:szCs w:val="20"/>
                <w:lang w:val="fr-FR"/>
              </w:rPr>
            </w:pPr>
            <w:r w:rsidRPr="00504735">
              <w:rPr>
                <w:rFonts w:cstheme="minorHAnsi"/>
                <w:szCs w:val="20"/>
                <w:lang w:val="fr-FR"/>
              </w:rPr>
              <w:t xml:space="preserve">Réactifs pour les anticorps ABO et Rh          </w:t>
            </w:r>
          </w:p>
        </w:tc>
        <w:tc>
          <w:tcPr>
            <w:tcW w:w="719" w:type="pct"/>
          </w:tcPr>
          <w:p w14:paraId="53C2AB4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E320E1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152C0B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EB8608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2ECF57D" w14:textId="77777777" w:rsidTr="004645BC">
        <w:trPr>
          <w:trHeight w:val="20"/>
        </w:trPr>
        <w:tc>
          <w:tcPr>
            <w:tcW w:w="262" w:type="pct"/>
          </w:tcPr>
          <w:p w14:paraId="5554119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5349F69" w14:textId="0FAE9586" w:rsidR="00BA4676" w:rsidRPr="00504735" w:rsidRDefault="00BA4676" w:rsidP="00BA4676">
            <w:pPr>
              <w:rPr>
                <w:rFonts w:cstheme="minorHAnsi"/>
                <w:szCs w:val="20"/>
                <w:lang w:val="fr-FR"/>
              </w:rPr>
            </w:pPr>
            <w:r w:rsidRPr="00504735">
              <w:rPr>
                <w:rFonts w:cstheme="minorHAnsi"/>
                <w:szCs w:val="20"/>
                <w:lang w:val="fr-FR"/>
              </w:rPr>
              <w:t xml:space="preserve">Kits de test VIH                                </w:t>
            </w:r>
          </w:p>
        </w:tc>
        <w:tc>
          <w:tcPr>
            <w:tcW w:w="719" w:type="pct"/>
          </w:tcPr>
          <w:p w14:paraId="1ED43DC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F531C2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26C506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0561EE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A41959C" w14:textId="77777777" w:rsidTr="004645BC">
        <w:trPr>
          <w:trHeight w:val="20"/>
        </w:trPr>
        <w:tc>
          <w:tcPr>
            <w:tcW w:w="262" w:type="pct"/>
          </w:tcPr>
          <w:p w14:paraId="2792874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B5C00CA" w14:textId="5FA84A1B" w:rsidR="00BA4676" w:rsidRPr="00504735" w:rsidRDefault="00033E1F" w:rsidP="00BA4676">
            <w:pPr>
              <w:rPr>
                <w:rFonts w:cstheme="minorHAnsi"/>
                <w:szCs w:val="20"/>
                <w:lang w:val="fr-FR"/>
              </w:rPr>
            </w:pPr>
            <w:r>
              <w:rPr>
                <w:rFonts w:cstheme="minorHAnsi"/>
                <w:szCs w:val="20"/>
                <w:lang w:val="fr-FR"/>
              </w:rPr>
              <w:t>Carnet de santé de la mère et du nouveau-né</w:t>
            </w:r>
            <w:r w:rsidR="00BA4676" w:rsidRPr="00504735">
              <w:rPr>
                <w:rFonts w:cstheme="minorHAnsi"/>
                <w:szCs w:val="20"/>
                <w:lang w:val="fr-FR"/>
              </w:rPr>
              <w:t xml:space="preserve">                                 </w:t>
            </w:r>
          </w:p>
        </w:tc>
        <w:tc>
          <w:tcPr>
            <w:tcW w:w="719" w:type="pct"/>
          </w:tcPr>
          <w:p w14:paraId="53970AF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48D824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3CC772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603C8F7"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203CE48" w14:textId="77777777" w:rsidTr="004645BC">
        <w:trPr>
          <w:trHeight w:val="20"/>
        </w:trPr>
        <w:tc>
          <w:tcPr>
            <w:tcW w:w="262" w:type="pct"/>
          </w:tcPr>
          <w:p w14:paraId="1115281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3B09AFA" w14:textId="1DBD83B0" w:rsidR="00BA4676" w:rsidRPr="00504735" w:rsidRDefault="00BA4676" w:rsidP="00BA4676">
            <w:pPr>
              <w:rPr>
                <w:rFonts w:cstheme="minorHAnsi"/>
                <w:szCs w:val="20"/>
                <w:lang w:val="fr-FR"/>
              </w:rPr>
            </w:pPr>
            <w:r w:rsidRPr="00504735">
              <w:rPr>
                <w:rFonts w:cstheme="minorHAnsi"/>
                <w:szCs w:val="20"/>
                <w:lang w:val="fr-FR"/>
              </w:rPr>
              <w:t xml:space="preserve">Cartes de vaccination pour les moins de 5 ans                           </w:t>
            </w:r>
          </w:p>
        </w:tc>
        <w:tc>
          <w:tcPr>
            <w:tcW w:w="719" w:type="pct"/>
          </w:tcPr>
          <w:p w14:paraId="59365CB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590722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1777A6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F9F015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84302EF" w14:textId="77777777" w:rsidTr="004645BC">
        <w:trPr>
          <w:trHeight w:val="20"/>
        </w:trPr>
        <w:tc>
          <w:tcPr>
            <w:tcW w:w="262" w:type="pct"/>
          </w:tcPr>
          <w:p w14:paraId="770D924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B15368" w14:textId="4841380C" w:rsidR="00BA4676" w:rsidRPr="00504735" w:rsidRDefault="00BA4676" w:rsidP="00BA4676">
            <w:pPr>
              <w:rPr>
                <w:rFonts w:cstheme="minorHAnsi"/>
                <w:szCs w:val="20"/>
                <w:lang w:val="fr-FR"/>
              </w:rPr>
            </w:pPr>
            <w:r w:rsidRPr="00504735">
              <w:rPr>
                <w:rFonts w:cstheme="minorHAnsi"/>
                <w:szCs w:val="20"/>
                <w:lang w:val="fr-FR"/>
              </w:rPr>
              <w:t xml:space="preserve">Graphiques </w:t>
            </w:r>
            <w:proofErr w:type="spellStart"/>
            <w:r w:rsidRPr="00504735">
              <w:rPr>
                <w:rFonts w:cstheme="minorHAnsi"/>
                <w:szCs w:val="20"/>
                <w:lang w:val="fr-FR"/>
              </w:rPr>
              <w:t>Partograph</w:t>
            </w:r>
            <w:proofErr w:type="spellEnd"/>
            <w:r w:rsidRPr="00504735">
              <w:rPr>
                <w:rFonts w:cstheme="minorHAnsi"/>
                <w:szCs w:val="20"/>
                <w:lang w:val="fr-FR"/>
              </w:rPr>
              <w:t xml:space="preserve">/guide de soins pour l'accouchement          </w:t>
            </w:r>
          </w:p>
        </w:tc>
        <w:tc>
          <w:tcPr>
            <w:tcW w:w="719" w:type="pct"/>
          </w:tcPr>
          <w:p w14:paraId="53D99DD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E88170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5E7E83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4CC4782C" w14:textId="77777777" w:rsidR="00BA4676" w:rsidRPr="00504735" w:rsidRDefault="00BA4676" w:rsidP="00BA4676">
            <w:pPr>
              <w:pStyle w:val="ListParagraph1"/>
              <w:rPr>
                <w:rFonts w:eastAsia="Times New Roman" w:cstheme="minorHAnsi"/>
                <w:color w:val="000000"/>
                <w:szCs w:val="20"/>
                <w:lang w:val="fr-FR" w:bidi="hi-IN"/>
              </w:rPr>
            </w:pPr>
          </w:p>
        </w:tc>
      </w:tr>
    </w:tbl>
    <w:p w14:paraId="2DD44139" w14:textId="77777777" w:rsidR="004645BC" w:rsidRDefault="004645BC">
      <w:pPr>
        <w:rPr>
          <w:rFonts w:cstheme="minorHAnsi"/>
          <w:sz w:val="20"/>
          <w:szCs w:val="20"/>
          <w:lang w:val="fr-FR"/>
        </w:rPr>
      </w:pPr>
    </w:p>
    <w:p w14:paraId="0C5E2B89" w14:textId="77777777" w:rsidR="00EB69F9" w:rsidRPr="00504735" w:rsidRDefault="00EB69F9">
      <w:pPr>
        <w:rPr>
          <w:rFonts w:cstheme="minorHAnsi"/>
          <w:sz w:val="20"/>
          <w:szCs w:val="20"/>
          <w:lang w:val="fr-FR"/>
        </w:rPr>
      </w:pPr>
    </w:p>
    <w:p w14:paraId="42D6FC9A" w14:textId="1C575716" w:rsidR="004F5DCE" w:rsidRDefault="000B00F4" w:rsidP="004F5DCE">
      <w:pPr>
        <w:keepNext/>
        <w:widowControl w:val="0"/>
        <w:suppressAutoHyphens/>
        <w:jc w:val="center"/>
        <w:outlineLvl w:val="1"/>
        <w:rPr>
          <w:rFonts w:eastAsia="Arial Narrow" w:cstheme="minorHAnsi"/>
          <w:b/>
          <w:bCs/>
          <w:sz w:val="24"/>
          <w:szCs w:val="24"/>
          <w:lang w:val="fr-FR" w:bidi="hi-IN"/>
        </w:rPr>
      </w:pPr>
      <w:bookmarkStart w:id="83" w:name="_Hlk167439353"/>
      <w:r w:rsidRPr="00504735">
        <w:rPr>
          <w:rFonts w:eastAsia="Arial Narrow" w:cstheme="minorHAnsi"/>
          <w:b/>
          <w:bCs/>
          <w:sz w:val="24"/>
          <w:szCs w:val="24"/>
          <w:lang w:val="fr-FR" w:bidi="hi-IN"/>
        </w:rPr>
        <w:t xml:space="preserve">SECTION </w:t>
      </w:r>
      <w:proofErr w:type="gramStart"/>
      <w:r w:rsidR="00FB47F0" w:rsidRPr="00504735">
        <w:rPr>
          <w:rFonts w:eastAsia="Arial Narrow" w:cstheme="minorHAnsi"/>
          <w:b/>
          <w:bCs/>
          <w:sz w:val="24"/>
          <w:szCs w:val="24"/>
          <w:lang w:val="fr-FR" w:bidi="hi-IN"/>
        </w:rPr>
        <w:t>7:</w:t>
      </w:r>
      <w:proofErr w:type="gramEnd"/>
      <w:r w:rsidRPr="00504735">
        <w:rPr>
          <w:rFonts w:eastAsia="Arial Narrow" w:cstheme="minorHAnsi"/>
          <w:b/>
          <w:bCs/>
          <w:sz w:val="24"/>
          <w:szCs w:val="24"/>
          <w:lang w:val="fr-FR" w:bidi="hi-IN"/>
        </w:rPr>
        <w:t xml:space="preserve"> SERVICES DE CONSEIL</w:t>
      </w:r>
    </w:p>
    <w:p w14:paraId="5831F9F3" w14:textId="77777777" w:rsidR="00371916" w:rsidRPr="00504735" w:rsidRDefault="00371916" w:rsidP="004F5DCE">
      <w:pPr>
        <w:keepNext/>
        <w:widowControl w:val="0"/>
        <w:suppressAutoHyphens/>
        <w:jc w:val="center"/>
        <w:outlineLvl w:val="1"/>
        <w:rPr>
          <w:rFonts w:eastAsia="Arial Narrow" w:cstheme="minorHAnsi"/>
          <w:b/>
          <w:bCs/>
          <w:sz w:val="24"/>
          <w:szCs w:val="24"/>
          <w:cs/>
          <w:lang w:val="fr-FR" w:bidi="hi-IN"/>
        </w:rPr>
      </w:pPr>
    </w:p>
    <w:tbl>
      <w:tblPr>
        <w:tblStyle w:val="TableGrid"/>
        <w:tblW w:w="5004" w:type="pct"/>
        <w:jc w:val="center"/>
        <w:tblLook w:val="04A0" w:firstRow="1" w:lastRow="0" w:firstColumn="1" w:lastColumn="0" w:noHBand="0" w:noVBand="1"/>
      </w:tblPr>
      <w:tblGrid>
        <w:gridCol w:w="602"/>
        <w:gridCol w:w="4824"/>
        <w:gridCol w:w="2246"/>
        <w:gridCol w:w="2078"/>
        <w:gridCol w:w="736"/>
      </w:tblGrid>
      <w:tr w:rsidR="000B00F4" w:rsidRPr="006974FC" w14:paraId="12560ACC" w14:textId="77777777" w:rsidTr="00347618">
        <w:trPr>
          <w:trHeight w:val="233"/>
          <w:tblHeader/>
          <w:jc w:val="center"/>
        </w:trPr>
        <w:tc>
          <w:tcPr>
            <w:tcW w:w="287" w:type="pct"/>
            <w:shd w:val="clear" w:color="auto" w:fill="BFBFBF" w:themeFill="background1" w:themeFillShade="BF"/>
            <w:vAlign w:val="center"/>
          </w:tcPr>
          <w:bookmarkEnd w:id="83"/>
          <w:p w14:paraId="4CA57211" w14:textId="022A2E66" w:rsidR="000B00F4" w:rsidRPr="00504735" w:rsidRDefault="00371916" w:rsidP="000B00F4">
            <w:pPr>
              <w:tabs>
                <w:tab w:val="left" w:pos="-720"/>
              </w:tabs>
              <w:suppressAutoHyphens/>
              <w:jc w:val="center"/>
              <w:rPr>
                <w:rFonts w:cstheme="minorHAnsi"/>
                <w:b/>
                <w:spacing w:val="-2"/>
                <w:szCs w:val="20"/>
                <w:rtl/>
                <w:cs/>
                <w:lang w:val="fr-FR"/>
              </w:rPr>
            </w:pPr>
            <w:r>
              <w:rPr>
                <w:rFonts w:eastAsia="Arial Narrow" w:cstheme="minorHAnsi"/>
                <w:b/>
                <w:bCs/>
                <w:spacing w:val="-2"/>
                <w:szCs w:val="20"/>
                <w:cs/>
                <w:lang w:val="fr-FR" w:bidi="hi-IN"/>
              </w:rPr>
              <w:t>#</w:t>
            </w:r>
          </w:p>
        </w:tc>
        <w:tc>
          <w:tcPr>
            <w:tcW w:w="2300" w:type="pct"/>
            <w:shd w:val="clear" w:color="auto" w:fill="BFBFBF" w:themeFill="background1" w:themeFillShade="BF"/>
            <w:vAlign w:val="center"/>
          </w:tcPr>
          <w:p w14:paraId="0215D304" w14:textId="19F0DD03" w:rsidR="000B00F4" w:rsidRPr="00504735" w:rsidRDefault="000B00F4" w:rsidP="000B00F4">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062" w:type="pct"/>
            <w:gridSpan w:val="2"/>
            <w:shd w:val="clear" w:color="auto" w:fill="BFBFBF" w:themeFill="background1" w:themeFillShade="BF"/>
            <w:vAlign w:val="center"/>
          </w:tcPr>
          <w:p w14:paraId="1A4CF5F4" w14:textId="7A1579D7" w:rsidR="000B00F4" w:rsidRPr="00504735" w:rsidRDefault="000B00F4" w:rsidP="000B00F4">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51" w:type="pct"/>
            <w:shd w:val="clear" w:color="auto" w:fill="BFBFBF" w:themeFill="background1" w:themeFillShade="BF"/>
            <w:vAlign w:val="center"/>
          </w:tcPr>
          <w:p w14:paraId="15845FA5" w14:textId="2C158C50" w:rsidR="000B00F4" w:rsidRPr="00504735" w:rsidRDefault="000B00F4" w:rsidP="000B00F4">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14729D" w:rsidRPr="006974FC" w14:paraId="31ADA911" w14:textId="77777777" w:rsidTr="00347618">
        <w:trPr>
          <w:trHeight w:val="530"/>
          <w:jc w:val="center"/>
        </w:trPr>
        <w:tc>
          <w:tcPr>
            <w:tcW w:w="287" w:type="pct"/>
          </w:tcPr>
          <w:p w14:paraId="09E8DD06" w14:textId="77777777" w:rsidR="0014729D" w:rsidRPr="00504735" w:rsidRDefault="0014729D" w:rsidP="0014729D">
            <w:pPr>
              <w:jc w:val="center"/>
              <w:rPr>
                <w:rFonts w:cstheme="minorHAnsi"/>
                <w:b/>
                <w:bCs/>
                <w:szCs w:val="20"/>
                <w:lang w:val="fr-FR"/>
              </w:rPr>
            </w:pPr>
            <w:r w:rsidRPr="00504735">
              <w:rPr>
                <w:rFonts w:cstheme="minorHAnsi"/>
                <w:b/>
                <w:bCs/>
                <w:szCs w:val="20"/>
                <w:lang w:val="fr-FR"/>
              </w:rPr>
              <w:t>701</w:t>
            </w:r>
          </w:p>
        </w:tc>
        <w:tc>
          <w:tcPr>
            <w:tcW w:w="2300" w:type="pct"/>
          </w:tcPr>
          <w:p w14:paraId="4573E966" w14:textId="562FCE9D" w:rsidR="0014729D" w:rsidRPr="00504735" w:rsidRDefault="0014729D" w:rsidP="0014729D">
            <w:pPr>
              <w:pStyle w:val="ListParagraph1"/>
              <w:spacing w:after="0"/>
              <w:ind w:left="0"/>
              <w:rPr>
                <w:rFonts w:cstheme="minorHAnsi"/>
                <w:b/>
                <w:bCs/>
                <w:spacing w:val="-2"/>
                <w:szCs w:val="20"/>
                <w:lang w:val="fr-FR" w:bidi="hi-IN"/>
              </w:rPr>
            </w:pPr>
            <w:r w:rsidRPr="00504735">
              <w:rPr>
                <w:rFonts w:cstheme="minorHAnsi"/>
                <w:b/>
                <w:bCs/>
                <w:szCs w:val="20"/>
                <w:lang w:val="fr-FR"/>
              </w:rPr>
              <w:t>Cet</w:t>
            </w:r>
            <w:r w:rsidR="004D0807">
              <w:rPr>
                <w:rFonts w:cstheme="minorHAnsi"/>
                <w:b/>
                <w:bCs/>
                <w:szCs w:val="20"/>
                <w:lang w:val="fr-FR"/>
              </w:rPr>
              <w:t xml:space="preserve"> EPS </w:t>
            </w:r>
            <w:r w:rsidRPr="00504735">
              <w:rPr>
                <w:rFonts w:cstheme="minorHAnsi"/>
                <w:b/>
                <w:bCs/>
                <w:szCs w:val="20"/>
                <w:lang w:val="fr-FR"/>
              </w:rPr>
              <w:t>dispose-t-</w:t>
            </w:r>
            <w:r w:rsidR="000D25C4">
              <w:rPr>
                <w:rFonts w:cstheme="minorHAnsi"/>
                <w:b/>
                <w:bCs/>
                <w:szCs w:val="20"/>
                <w:lang w:val="fr-FR"/>
              </w:rPr>
              <w:t>il</w:t>
            </w:r>
            <w:r w:rsidR="004D0807" w:rsidRPr="00504735">
              <w:rPr>
                <w:rFonts w:cstheme="minorHAnsi"/>
                <w:b/>
                <w:bCs/>
                <w:szCs w:val="20"/>
                <w:lang w:val="fr-FR"/>
              </w:rPr>
              <w:t xml:space="preserve"> </w:t>
            </w:r>
            <w:r w:rsidRPr="00504735">
              <w:rPr>
                <w:rFonts w:cstheme="minorHAnsi"/>
                <w:b/>
                <w:bCs/>
                <w:szCs w:val="20"/>
                <w:lang w:val="fr-FR"/>
              </w:rPr>
              <w:t>d'un espace privé pour les conseils en matière de PF ?</w:t>
            </w:r>
          </w:p>
        </w:tc>
        <w:tc>
          <w:tcPr>
            <w:tcW w:w="2062" w:type="pct"/>
            <w:gridSpan w:val="2"/>
          </w:tcPr>
          <w:p w14:paraId="0ACDCD11" w14:textId="2812285F"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1440C4F1" w14:textId="5BA39AE7"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13D01B22" w14:textId="77777777" w:rsidR="0014729D" w:rsidRPr="00504735" w:rsidRDefault="0014729D" w:rsidP="0014729D">
            <w:pPr>
              <w:rPr>
                <w:rFonts w:cstheme="minorHAnsi"/>
                <w:b/>
                <w:bCs/>
                <w:szCs w:val="20"/>
                <w:lang w:val="fr-FR"/>
              </w:rPr>
            </w:pPr>
          </w:p>
        </w:tc>
      </w:tr>
      <w:tr w:rsidR="0014729D" w:rsidRPr="006974FC" w14:paraId="53DFACAA" w14:textId="77777777" w:rsidTr="00347618">
        <w:trPr>
          <w:trHeight w:val="89"/>
          <w:jc w:val="center"/>
        </w:trPr>
        <w:tc>
          <w:tcPr>
            <w:tcW w:w="287" w:type="pct"/>
          </w:tcPr>
          <w:p w14:paraId="6E3BB01D" w14:textId="77777777" w:rsidR="0014729D" w:rsidRPr="00504735" w:rsidRDefault="0014729D" w:rsidP="0014729D">
            <w:pPr>
              <w:jc w:val="center"/>
              <w:rPr>
                <w:rFonts w:eastAsia="Arial Narrow" w:cstheme="minorHAnsi"/>
                <w:b/>
                <w:bCs/>
                <w:szCs w:val="20"/>
                <w:cs/>
                <w:lang w:val="fr-FR" w:bidi="hi-IN"/>
              </w:rPr>
            </w:pPr>
            <w:r w:rsidRPr="00504735">
              <w:rPr>
                <w:rFonts w:eastAsia="Arial Narrow" w:cstheme="minorHAnsi"/>
                <w:b/>
                <w:bCs/>
                <w:szCs w:val="20"/>
                <w:lang w:val="fr-FR" w:bidi="hi-IN"/>
              </w:rPr>
              <w:t>702</w:t>
            </w:r>
          </w:p>
        </w:tc>
        <w:tc>
          <w:tcPr>
            <w:tcW w:w="2300" w:type="pct"/>
          </w:tcPr>
          <w:p w14:paraId="02E0388F" w14:textId="6B4E54F8" w:rsidR="0014729D" w:rsidRPr="00504735" w:rsidRDefault="0014729D" w:rsidP="0014729D">
            <w:pPr>
              <w:pStyle w:val="ListParagraph1"/>
              <w:spacing w:after="0"/>
              <w:ind w:left="0"/>
              <w:rPr>
                <w:rFonts w:cstheme="minorHAnsi"/>
                <w:b/>
                <w:bCs/>
                <w:spacing w:val="-2"/>
                <w:szCs w:val="20"/>
                <w:lang w:val="fr-FR" w:bidi="hi-IN"/>
              </w:rPr>
            </w:pPr>
            <w:r w:rsidRPr="00504735">
              <w:rPr>
                <w:rFonts w:cstheme="minorHAnsi"/>
                <w:b/>
                <w:bCs/>
                <w:szCs w:val="20"/>
                <w:lang w:val="fr-FR"/>
              </w:rPr>
              <w:t>Un conseiller en PF est-il disponible dans cet espace ?</w:t>
            </w:r>
          </w:p>
        </w:tc>
        <w:tc>
          <w:tcPr>
            <w:tcW w:w="2062" w:type="pct"/>
            <w:gridSpan w:val="2"/>
          </w:tcPr>
          <w:p w14:paraId="7CF81932"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183DB9C3" w14:textId="54EBA0A1"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130C2477" w14:textId="77777777" w:rsidR="0014729D" w:rsidRPr="00504735" w:rsidRDefault="0014729D" w:rsidP="0014729D">
            <w:pPr>
              <w:rPr>
                <w:rFonts w:cstheme="minorHAnsi"/>
                <w:b/>
                <w:bCs/>
                <w:szCs w:val="20"/>
                <w:lang w:val="fr-FR"/>
              </w:rPr>
            </w:pPr>
          </w:p>
        </w:tc>
      </w:tr>
      <w:tr w:rsidR="0014729D" w:rsidRPr="006974FC" w14:paraId="088FB0B7" w14:textId="77777777" w:rsidTr="00347618">
        <w:trPr>
          <w:trHeight w:val="50"/>
          <w:jc w:val="center"/>
        </w:trPr>
        <w:tc>
          <w:tcPr>
            <w:tcW w:w="287" w:type="pct"/>
          </w:tcPr>
          <w:p w14:paraId="46EFE1E1" w14:textId="77777777" w:rsidR="0014729D" w:rsidRPr="00504735" w:rsidRDefault="0014729D" w:rsidP="0014729D">
            <w:pPr>
              <w:jc w:val="center"/>
              <w:rPr>
                <w:rFonts w:cstheme="minorHAnsi"/>
                <w:b/>
                <w:bCs/>
                <w:szCs w:val="20"/>
                <w:lang w:val="fr-FR"/>
              </w:rPr>
            </w:pPr>
            <w:r w:rsidRPr="00504735">
              <w:rPr>
                <w:rFonts w:cstheme="minorHAnsi"/>
                <w:b/>
                <w:bCs/>
                <w:szCs w:val="20"/>
                <w:lang w:val="fr-FR"/>
              </w:rPr>
              <w:t>703</w:t>
            </w:r>
          </w:p>
        </w:tc>
        <w:tc>
          <w:tcPr>
            <w:tcW w:w="2300" w:type="pct"/>
          </w:tcPr>
          <w:p w14:paraId="7BB952B2" w14:textId="2F2B4A1E" w:rsidR="0014729D" w:rsidRPr="00504735" w:rsidRDefault="0014729D" w:rsidP="0014729D">
            <w:pPr>
              <w:pStyle w:val="ListParagraph1"/>
              <w:spacing w:after="0"/>
              <w:ind w:left="0"/>
              <w:rPr>
                <w:rFonts w:cstheme="minorHAnsi"/>
                <w:b/>
                <w:bCs/>
                <w:spacing w:val="-2"/>
                <w:szCs w:val="20"/>
                <w:lang w:val="fr-FR" w:bidi="hi-IN"/>
              </w:rPr>
            </w:pPr>
            <w:r w:rsidRPr="00504735">
              <w:rPr>
                <w:rFonts w:cstheme="minorHAnsi"/>
                <w:b/>
                <w:bCs/>
                <w:szCs w:val="20"/>
                <w:lang w:val="fr-FR"/>
              </w:rPr>
              <w:t xml:space="preserve">Le conseil en PF est-il dispensé par une autre personne que le conseiller ? </w:t>
            </w:r>
          </w:p>
        </w:tc>
        <w:tc>
          <w:tcPr>
            <w:tcW w:w="2062" w:type="pct"/>
            <w:gridSpan w:val="2"/>
          </w:tcPr>
          <w:p w14:paraId="7668DE53"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7EE34323" w14:textId="3026007A"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6F937F83" w14:textId="77777777" w:rsidR="0014729D" w:rsidRPr="00504735" w:rsidRDefault="0014729D" w:rsidP="0014729D">
            <w:pPr>
              <w:spacing w:before="240"/>
              <w:rPr>
                <w:rFonts w:cstheme="minorHAnsi"/>
                <w:b/>
                <w:bCs/>
                <w:szCs w:val="20"/>
                <w:lang w:val="fr-FR"/>
              </w:rPr>
            </w:pPr>
          </w:p>
        </w:tc>
      </w:tr>
      <w:tr w:rsidR="0014729D" w:rsidRPr="006974FC" w14:paraId="41E64995" w14:textId="77777777" w:rsidTr="00347618">
        <w:trPr>
          <w:trHeight w:val="50"/>
          <w:jc w:val="center"/>
        </w:trPr>
        <w:tc>
          <w:tcPr>
            <w:tcW w:w="287" w:type="pct"/>
          </w:tcPr>
          <w:p w14:paraId="0B7B1428" w14:textId="77777777" w:rsidR="0014729D" w:rsidRPr="00504735" w:rsidRDefault="0014729D" w:rsidP="0014729D">
            <w:pPr>
              <w:jc w:val="center"/>
              <w:rPr>
                <w:rFonts w:cstheme="minorHAnsi"/>
                <w:b/>
                <w:bCs/>
                <w:szCs w:val="20"/>
                <w:cs/>
                <w:lang w:val="fr-FR" w:bidi="hi-IN"/>
              </w:rPr>
            </w:pPr>
            <w:r w:rsidRPr="00504735">
              <w:rPr>
                <w:rFonts w:cstheme="minorHAnsi"/>
                <w:b/>
                <w:bCs/>
                <w:szCs w:val="20"/>
                <w:lang w:val="fr-FR"/>
              </w:rPr>
              <w:lastRenderedPageBreak/>
              <w:t>704</w:t>
            </w:r>
          </w:p>
        </w:tc>
        <w:tc>
          <w:tcPr>
            <w:tcW w:w="2300" w:type="pct"/>
          </w:tcPr>
          <w:p w14:paraId="0BC0F470" w14:textId="3844D4E9" w:rsidR="0014729D" w:rsidRPr="00504735" w:rsidRDefault="0014729D" w:rsidP="0014729D">
            <w:pPr>
              <w:pStyle w:val="ListParagraph1"/>
              <w:spacing w:after="0"/>
              <w:ind w:left="0"/>
              <w:rPr>
                <w:rFonts w:cstheme="minorHAnsi"/>
                <w:b/>
                <w:bCs/>
                <w:spacing w:val="-2"/>
                <w:szCs w:val="20"/>
                <w:cs/>
                <w:lang w:val="fr-FR" w:bidi="hi-IN"/>
              </w:rPr>
            </w:pPr>
            <w:r w:rsidRPr="00504735">
              <w:rPr>
                <w:rFonts w:cstheme="minorHAnsi"/>
                <w:b/>
                <w:bCs/>
                <w:szCs w:val="20"/>
                <w:lang w:val="fr-FR"/>
              </w:rPr>
              <w:t>Les femmes atteintes du VIH/SIDA bénéficient-elles de conseils en matière de PF dans le cadre de la prévention de la transmission mère-enfant (PTME) ?</w:t>
            </w:r>
          </w:p>
        </w:tc>
        <w:tc>
          <w:tcPr>
            <w:tcW w:w="2062" w:type="pct"/>
            <w:gridSpan w:val="2"/>
          </w:tcPr>
          <w:p w14:paraId="6ED4611E"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0FAC7EBE" w14:textId="649EB20F"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67870561" w14:textId="77777777" w:rsidR="0014729D" w:rsidRPr="00504735" w:rsidRDefault="0014729D" w:rsidP="0014729D">
            <w:pPr>
              <w:spacing w:before="240"/>
              <w:rPr>
                <w:rFonts w:cstheme="minorHAnsi"/>
                <w:b/>
                <w:bCs/>
                <w:szCs w:val="20"/>
                <w:lang w:val="fr-FR"/>
              </w:rPr>
            </w:pPr>
          </w:p>
        </w:tc>
      </w:tr>
      <w:tr w:rsidR="0014729D" w:rsidRPr="006974FC" w14:paraId="2045CA88" w14:textId="77777777" w:rsidTr="00347618">
        <w:trPr>
          <w:trHeight w:val="50"/>
          <w:jc w:val="center"/>
        </w:trPr>
        <w:tc>
          <w:tcPr>
            <w:tcW w:w="287" w:type="pct"/>
          </w:tcPr>
          <w:p w14:paraId="3AA1AFD2" w14:textId="3133D23D" w:rsidR="0014729D" w:rsidRPr="00504735" w:rsidRDefault="0014729D" w:rsidP="0014729D">
            <w:pPr>
              <w:jc w:val="center"/>
              <w:rPr>
                <w:rFonts w:cstheme="minorHAnsi"/>
                <w:b/>
                <w:bCs/>
                <w:szCs w:val="20"/>
                <w:cs/>
                <w:lang w:val="fr-FR" w:bidi="hi-IN"/>
              </w:rPr>
            </w:pPr>
            <w:r w:rsidRPr="00504735">
              <w:rPr>
                <w:rFonts w:cstheme="minorHAnsi"/>
                <w:b/>
                <w:bCs/>
                <w:szCs w:val="20"/>
                <w:lang w:val="fr-FR"/>
              </w:rPr>
              <w:t>70</w:t>
            </w:r>
            <w:r w:rsidR="000B63FC">
              <w:rPr>
                <w:rFonts w:cstheme="minorHAnsi"/>
                <w:b/>
                <w:bCs/>
                <w:szCs w:val="20"/>
                <w:lang w:val="fr-FR"/>
              </w:rPr>
              <w:t>5</w:t>
            </w:r>
          </w:p>
        </w:tc>
        <w:tc>
          <w:tcPr>
            <w:tcW w:w="2300" w:type="pct"/>
          </w:tcPr>
          <w:p w14:paraId="67E2EB32" w14:textId="0A2C540C" w:rsidR="0014729D" w:rsidRPr="00504735" w:rsidRDefault="0014729D" w:rsidP="0014729D">
            <w:pPr>
              <w:pStyle w:val="ListParagraph1"/>
              <w:spacing w:after="0"/>
              <w:ind w:left="0"/>
              <w:rPr>
                <w:rFonts w:cstheme="minorHAnsi"/>
                <w:b/>
                <w:bCs/>
                <w:spacing w:val="-2"/>
                <w:szCs w:val="20"/>
                <w:lang w:val="fr-FR" w:bidi="hi-IN"/>
              </w:rPr>
            </w:pPr>
            <w:r w:rsidRPr="00504735">
              <w:rPr>
                <w:rFonts w:cstheme="minorHAnsi"/>
                <w:b/>
                <w:bCs/>
                <w:szCs w:val="20"/>
                <w:lang w:val="fr-FR"/>
              </w:rPr>
              <w:t>Cet</w:t>
            </w:r>
            <w:r w:rsidR="004D0807">
              <w:rPr>
                <w:rFonts w:cstheme="minorHAnsi"/>
                <w:b/>
                <w:bCs/>
                <w:szCs w:val="20"/>
                <w:lang w:val="fr-FR"/>
              </w:rPr>
              <w:t xml:space="preserve"> EPS </w:t>
            </w:r>
            <w:r w:rsidRPr="00504735">
              <w:rPr>
                <w:rFonts w:cstheme="minorHAnsi"/>
                <w:b/>
                <w:bCs/>
                <w:szCs w:val="20"/>
                <w:lang w:val="fr-FR"/>
              </w:rPr>
              <w:t>offre-t-</w:t>
            </w:r>
            <w:r w:rsidR="00A80A7B">
              <w:rPr>
                <w:rFonts w:cstheme="minorHAnsi"/>
                <w:b/>
                <w:bCs/>
                <w:szCs w:val="20"/>
                <w:lang w:val="fr-FR"/>
              </w:rPr>
              <w:t>i</w:t>
            </w:r>
            <w:r w:rsidR="00A94FE0">
              <w:rPr>
                <w:rFonts w:cstheme="minorHAnsi"/>
                <w:b/>
                <w:bCs/>
                <w:szCs w:val="20"/>
                <w:lang w:val="fr-FR"/>
              </w:rPr>
              <w:t>l</w:t>
            </w:r>
            <w:r w:rsidR="004D0807" w:rsidRPr="00504735">
              <w:rPr>
                <w:rFonts w:cstheme="minorHAnsi"/>
                <w:b/>
                <w:bCs/>
                <w:szCs w:val="20"/>
                <w:lang w:val="fr-FR"/>
              </w:rPr>
              <w:t xml:space="preserve"> </w:t>
            </w:r>
            <w:r w:rsidRPr="00504735">
              <w:rPr>
                <w:rFonts w:cstheme="minorHAnsi"/>
                <w:b/>
                <w:bCs/>
                <w:szCs w:val="20"/>
                <w:lang w:val="fr-FR"/>
              </w:rPr>
              <w:t>des conseils en matière de PF aux adolescents ?</w:t>
            </w:r>
          </w:p>
        </w:tc>
        <w:tc>
          <w:tcPr>
            <w:tcW w:w="2062" w:type="pct"/>
            <w:gridSpan w:val="2"/>
          </w:tcPr>
          <w:p w14:paraId="4F8D729D"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670A51ED" w14:textId="0072D285"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11F5DDAC" w14:textId="77777777" w:rsidR="0014729D" w:rsidRPr="00504735" w:rsidRDefault="0014729D" w:rsidP="0014729D">
            <w:pPr>
              <w:spacing w:before="240"/>
              <w:rPr>
                <w:rFonts w:cstheme="minorHAnsi"/>
                <w:b/>
                <w:bCs/>
                <w:szCs w:val="20"/>
                <w:lang w:val="fr-FR"/>
              </w:rPr>
            </w:pPr>
          </w:p>
        </w:tc>
      </w:tr>
      <w:tr w:rsidR="0014729D" w:rsidRPr="006974FC" w14:paraId="50520BA1" w14:textId="77777777" w:rsidTr="00347618">
        <w:trPr>
          <w:trHeight w:val="376"/>
          <w:jc w:val="center"/>
        </w:trPr>
        <w:tc>
          <w:tcPr>
            <w:tcW w:w="287" w:type="pct"/>
          </w:tcPr>
          <w:p w14:paraId="30777BFA" w14:textId="2C152921" w:rsidR="0014729D" w:rsidRPr="00504735" w:rsidRDefault="0014729D" w:rsidP="0014729D">
            <w:pPr>
              <w:jc w:val="center"/>
              <w:rPr>
                <w:rFonts w:cstheme="minorHAnsi"/>
                <w:b/>
                <w:bCs/>
                <w:szCs w:val="20"/>
                <w:lang w:val="fr-FR"/>
              </w:rPr>
            </w:pPr>
            <w:r w:rsidRPr="00504735">
              <w:rPr>
                <w:rFonts w:eastAsia="Arial Narrow" w:cstheme="minorHAnsi"/>
                <w:b/>
                <w:bCs/>
                <w:szCs w:val="20"/>
                <w:lang w:val="fr-FR" w:bidi="hi-IN"/>
              </w:rPr>
              <w:t>70</w:t>
            </w:r>
            <w:r w:rsidR="000B63FC">
              <w:rPr>
                <w:rFonts w:eastAsia="Arial Narrow" w:cstheme="minorHAnsi"/>
                <w:b/>
                <w:bCs/>
                <w:szCs w:val="20"/>
                <w:lang w:val="fr-FR" w:bidi="hi-IN"/>
              </w:rPr>
              <w:t>6</w:t>
            </w:r>
          </w:p>
        </w:tc>
        <w:tc>
          <w:tcPr>
            <w:tcW w:w="2300" w:type="pct"/>
          </w:tcPr>
          <w:p w14:paraId="72DC04FA" w14:textId="4CCB01F3" w:rsidR="0014729D" w:rsidRPr="00504735" w:rsidRDefault="0014729D" w:rsidP="0014729D">
            <w:pPr>
              <w:suppressAutoHyphens/>
              <w:rPr>
                <w:rFonts w:cstheme="minorHAnsi"/>
                <w:b/>
                <w:bCs/>
                <w:spacing w:val="-2"/>
                <w:szCs w:val="20"/>
                <w:lang w:val="fr-FR"/>
              </w:rPr>
            </w:pPr>
            <w:r w:rsidRPr="00504735">
              <w:rPr>
                <w:rFonts w:cstheme="minorHAnsi"/>
                <w:b/>
                <w:bCs/>
                <w:szCs w:val="20"/>
                <w:lang w:val="fr-FR"/>
              </w:rPr>
              <w:t>Disponibilité d'éléments généraux pour le conseil en matière de planning familial</w:t>
            </w:r>
          </w:p>
        </w:tc>
        <w:tc>
          <w:tcPr>
            <w:tcW w:w="1071" w:type="pct"/>
            <w:shd w:val="clear" w:color="auto" w:fill="BFBFBF" w:themeFill="background1" w:themeFillShade="BF"/>
            <w:vAlign w:val="center"/>
          </w:tcPr>
          <w:p w14:paraId="7DB7DEE1" w14:textId="2F60BC62" w:rsidR="0014729D" w:rsidRPr="00504735" w:rsidRDefault="0014729D" w:rsidP="0014729D">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988" w:type="pct"/>
            <w:shd w:val="clear" w:color="auto" w:fill="BFBFBF" w:themeFill="background1" w:themeFillShade="BF"/>
            <w:vAlign w:val="center"/>
          </w:tcPr>
          <w:p w14:paraId="11EE6BE1" w14:textId="44188BE1" w:rsidR="0014729D" w:rsidRPr="00504735" w:rsidRDefault="0014729D" w:rsidP="0014729D">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54" w:type="pct"/>
            <w:vMerge w:val="restart"/>
          </w:tcPr>
          <w:p w14:paraId="02AD603F" w14:textId="77777777" w:rsidR="0014729D" w:rsidRPr="00504735" w:rsidRDefault="0014729D" w:rsidP="0014729D">
            <w:pPr>
              <w:rPr>
                <w:rFonts w:cstheme="minorHAnsi"/>
                <w:szCs w:val="20"/>
                <w:lang w:val="fr-FR"/>
              </w:rPr>
            </w:pPr>
          </w:p>
        </w:tc>
      </w:tr>
      <w:tr w:rsidR="009A73D4" w:rsidRPr="006974FC" w14:paraId="20BD6ACC" w14:textId="77777777" w:rsidTr="00347618">
        <w:tblPrEx>
          <w:jc w:val="left"/>
        </w:tblPrEx>
        <w:trPr>
          <w:cantSplit/>
          <w:trHeight w:val="20"/>
        </w:trPr>
        <w:tc>
          <w:tcPr>
            <w:tcW w:w="287" w:type="pct"/>
            <w:vAlign w:val="center"/>
          </w:tcPr>
          <w:p w14:paraId="769508E9"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4E83D94A" w14:textId="1F60EBFB"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Panneaux d’orientation</w:t>
            </w:r>
          </w:p>
        </w:tc>
        <w:tc>
          <w:tcPr>
            <w:tcW w:w="1071" w:type="pct"/>
          </w:tcPr>
          <w:p w14:paraId="3333D575"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6690C0B8"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A3E3D2A"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50CC73D8" w14:textId="77777777" w:rsidTr="00347618">
        <w:tblPrEx>
          <w:jc w:val="left"/>
        </w:tblPrEx>
        <w:trPr>
          <w:cantSplit/>
          <w:trHeight w:val="20"/>
        </w:trPr>
        <w:tc>
          <w:tcPr>
            <w:tcW w:w="287" w:type="pct"/>
            <w:vAlign w:val="center"/>
          </w:tcPr>
          <w:p w14:paraId="1DB6D539"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0A1EBFA1" w14:textId="7E5424FB" w:rsidR="009A73D4" w:rsidRPr="00504735" w:rsidRDefault="009A73D4" w:rsidP="009A73D4">
            <w:pPr>
              <w:pStyle w:val="ListParagraph1"/>
              <w:spacing w:after="0" w:line="240" w:lineRule="auto"/>
              <w:ind w:left="0"/>
              <w:rPr>
                <w:rFonts w:cstheme="minorHAnsi"/>
                <w:b/>
                <w:color w:val="000000"/>
                <w:szCs w:val="20"/>
                <w:cs/>
                <w:lang w:val="fr-FR" w:bidi="hi-IN"/>
              </w:rPr>
            </w:pPr>
            <w:r w:rsidRPr="00504735">
              <w:rPr>
                <w:rFonts w:cstheme="minorHAnsi"/>
                <w:szCs w:val="20"/>
                <w:lang w:val="fr-FR"/>
              </w:rPr>
              <w:t>Paravent médical</w:t>
            </w:r>
          </w:p>
        </w:tc>
        <w:tc>
          <w:tcPr>
            <w:tcW w:w="1071" w:type="pct"/>
          </w:tcPr>
          <w:p w14:paraId="58AA47BF"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178F5670"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70F3B750"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7F0DBDC5" w14:textId="77777777" w:rsidTr="00347618">
        <w:tblPrEx>
          <w:jc w:val="left"/>
        </w:tblPrEx>
        <w:trPr>
          <w:cantSplit/>
          <w:trHeight w:val="20"/>
        </w:trPr>
        <w:tc>
          <w:tcPr>
            <w:tcW w:w="287" w:type="pct"/>
            <w:vAlign w:val="center"/>
          </w:tcPr>
          <w:p w14:paraId="4E850201"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5FAAC6B7" w14:textId="27E471FF" w:rsidR="009A73D4" w:rsidRPr="00504735" w:rsidRDefault="009A73D4" w:rsidP="009A73D4">
            <w:pPr>
              <w:pStyle w:val="ListParagraph1"/>
              <w:spacing w:after="0" w:line="240" w:lineRule="auto"/>
              <w:ind w:left="0"/>
              <w:rPr>
                <w:rFonts w:cstheme="minorHAnsi"/>
                <w:szCs w:val="20"/>
                <w:lang w:val="fr-FR"/>
              </w:rPr>
            </w:pPr>
            <w:r w:rsidRPr="00504735">
              <w:rPr>
                <w:rFonts w:cstheme="minorHAnsi"/>
                <w:szCs w:val="20"/>
                <w:lang w:val="fr-FR"/>
              </w:rPr>
              <w:t>Armoire d’arrangement</w:t>
            </w:r>
          </w:p>
        </w:tc>
        <w:tc>
          <w:tcPr>
            <w:tcW w:w="1071" w:type="pct"/>
          </w:tcPr>
          <w:p w14:paraId="359638F7"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5F143771"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259FD07B" w14:textId="77777777" w:rsidR="009A73D4" w:rsidRPr="00504735" w:rsidRDefault="009A73D4" w:rsidP="009A73D4">
            <w:pPr>
              <w:pStyle w:val="ListParagraph1"/>
              <w:rPr>
                <w:rFonts w:eastAsia="Times New Roman" w:cstheme="minorHAnsi"/>
                <w:color w:val="000000"/>
                <w:szCs w:val="20"/>
                <w:lang w:val="fr-FR" w:bidi="hi-IN"/>
              </w:rPr>
            </w:pPr>
          </w:p>
        </w:tc>
      </w:tr>
      <w:tr w:rsidR="0014729D" w:rsidRPr="006974FC" w14:paraId="7C68ED8F" w14:textId="77777777" w:rsidTr="00347618">
        <w:tblPrEx>
          <w:jc w:val="left"/>
        </w:tblPrEx>
        <w:trPr>
          <w:cantSplit/>
          <w:trHeight w:val="20"/>
        </w:trPr>
        <w:tc>
          <w:tcPr>
            <w:tcW w:w="287" w:type="pct"/>
            <w:vAlign w:val="center"/>
          </w:tcPr>
          <w:p w14:paraId="4D362C85" w14:textId="77777777" w:rsidR="0014729D" w:rsidRPr="00504735" w:rsidRDefault="0014729D" w:rsidP="0014729D">
            <w:pPr>
              <w:pStyle w:val="ListParagraph1"/>
              <w:numPr>
                <w:ilvl w:val="0"/>
                <w:numId w:val="29"/>
              </w:numPr>
              <w:spacing w:after="0" w:line="240" w:lineRule="auto"/>
              <w:rPr>
                <w:rFonts w:cstheme="minorHAnsi"/>
                <w:szCs w:val="20"/>
                <w:lang w:val="fr-FR"/>
              </w:rPr>
            </w:pPr>
          </w:p>
        </w:tc>
        <w:tc>
          <w:tcPr>
            <w:tcW w:w="2300" w:type="pct"/>
          </w:tcPr>
          <w:p w14:paraId="3256D132" w14:textId="70D1BBDC" w:rsidR="0014729D" w:rsidRPr="00504735" w:rsidRDefault="0014729D" w:rsidP="0014729D">
            <w:pPr>
              <w:pStyle w:val="ListParagraph1"/>
              <w:spacing w:after="0" w:line="240" w:lineRule="auto"/>
              <w:ind w:left="0"/>
              <w:rPr>
                <w:rFonts w:cstheme="minorHAnsi"/>
                <w:szCs w:val="20"/>
                <w:lang w:val="fr-FR"/>
              </w:rPr>
            </w:pPr>
            <w:r w:rsidRPr="00504735">
              <w:rPr>
                <w:rFonts w:cstheme="minorHAnsi"/>
                <w:szCs w:val="20"/>
                <w:lang w:val="fr-FR"/>
              </w:rPr>
              <w:t>Table</w:t>
            </w:r>
          </w:p>
        </w:tc>
        <w:tc>
          <w:tcPr>
            <w:tcW w:w="1071" w:type="pct"/>
          </w:tcPr>
          <w:p w14:paraId="47A42DB3" w14:textId="77777777" w:rsidR="0014729D" w:rsidRPr="00504735" w:rsidRDefault="0014729D" w:rsidP="0014729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007A1142" w14:textId="77777777" w:rsidR="0014729D" w:rsidRPr="00504735" w:rsidRDefault="0014729D" w:rsidP="0014729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65F4D3A9" w14:textId="77777777" w:rsidR="0014729D" w:rsidRPr="00504735" w:rsidRDefault="0014729D" w:rsidP="0014729D">
            <w:pPr>
              <w:pStyle w:val="ListParagraph1"/>
              <w:rPr>
                <w:rFonts w:eastAsia="Times New Roman" w:cstheme="minorHAnsi"/>
                <w:color w:val="000000"/>
                <w:szCs w:val="20"/>
                <w:lang w:val="fr-FR" w:bidi="hi-IN"/>
              </w:rPr>
            </w:pPr>
          </w:p>
        </w:tc>
      </w:tr>
      <w:tr w:rsidR="0014729D" w:rsidRPr="006974FC" w14:paraId="5ED10A5D" w14:textId="77777777" w:rsidTr="00347618">
        <w:tblPrEx>
          <w:jc w:val="left"/>
        </w:tblPrEx>
        <w:trPr>
          <w:cantSplit/>
          <w:trHeight w:val="20"/>
        </w:trPr>
        <w:tc>
          <w:tcPr>
            <w:tcW w:w="287" w:type="pct"/>
            <w:vAlign w:val="center"/>
          </w:tcPr>
          <w:p w14:paraId="606E7338" w14:textId="77777777" w:rsidR="0014729D" w:rsidRPr="00504735" w:rsidRDefault="0014729D" w:rsidP="0014729D">
            <w:pPr>
              <w:pStyle w:val="ListParagraph1"/>
              <w:numPr>
                <w:ilvl w:val="0"/>
                <w:numId w:val="29"/>
              </w:numPr>
              <w:spacing w:after="0" w:line="240" w:lineRule="auto"/>
              <w:rPr>
                <w:rFonts w:cstheme="minorHAnsi"/>
                <w:szCs w:val="20"/>
                <w:lang w:val="fr-FR"/>
              </w:rPr>
            </w:pPr>
          </w:p>
        </w:tc>
        <w:tc>
          <w:tcPr>
            <w:tcW w:w="2300" w:type="pct"/>
          </w:tcPr>
          <w:p w14:paraId="08471752" w14:textId="3AF9CEDB" w:rsidR="0014729D" w:rsidRPr="00504735" w:rsidRDefault="0014729D" w:rsidP="0014729D">
            <w:pPr>
              <w:pStyle w:val="ListParagraph1"/>
              <w:spacing w:after="0" w:line="240" w:lineRule="auto"/>
              <w:ind w:left="0"/>
              <w:rPr>
                <w:rFonts w:cstheme="minorHAnsi"/>
                <w:szCs w:val="20"/>
                <w:lang w:val="fr-FR"/>
              </w:rPr>
            </w:pPr>
            <w:r w:rsidRPr="00504735">
              <w:rPr>
                <w:rFonts w:cstheme="minorHAnsi"/>
                <w:szCs w:val="20"/>
                <w:lang w:val="fr-FR"/>
              </w:rPr>
              <w:t>Chaise</w:t>
            </w:r>
          </w:p>
        </w:tc>
        <w:tc>
          <w:tcPr>
            <w:tcW w:w="1071" w:type="pct"/>
          </w:tcPr>
          <w:p w14:paraId="2A564E73" w14:textId="77777777" w:rsidR="0014729D" w:rsidRPr="00504735" w:rsidRDefault="0014729D" w:rsidP="0014729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C0C6B51" w14:textId="77777777" w:rsidR="0014729D" w:rsidRPr="00504735" w:rsidRDefault="0014729D" w:rsidP="0014729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137DDE97" w14:textId="77777777" w:rsidR="0014729D" w:rsidRPr="00504735" w:rsidRDefault="0014729D" w:rsidP="0014729D">
            <w:pPr>
              <w:pStyle w:val="ListParagraph1"/>
              <w:rPr>
                <w:rFonts w:eastAsia="Times New Roman" w:cstheme="minorHAnsi"/>
                <w:color w:val="000000"/>
                <w:szCs w:val="20"/>
                <w:lang w:val="fr-FR" w:bidi="hi-IN"/>
              </w:rPr>
            </w:pPr>
          </w:p>
        </w:tc>
      </w:tr>
      <w:tr w:rsidR="009A73D4" w:rsidRPr="006974FC" w14:paraId="67222B99" w14:textId="77777777" w:rsidTr="00347618">
        <w:tblPrEx>
          <w:jc w:val="left"/>
        </w:tblPrEx>
        <w:trPr>
          <w:cantSplit/>
          <w:trHeight w:val="20"/>
        </w:trPr>
        <w:tc>
          <w:tcPr>
            <w:tcW w:w="287" w:type="pct"/>
            <w:vAlign w:val="center"/>
          </w:tcPr>
          <w:p w14:paraId="148784E1"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2E015F37" w14:textId="373BB4F9" w:rsidR="009A73D4" w:rsidRPr="00504735" w:rsidRDefault="009A73D4" w:rsidP="009A73D4">
            <w:pPr>
              <w:pStyle w:val="ListParagraph1"/>
              <w:spacing w:after="0" w:line="240" w:lineRule="auto"/>
              <w:ind w:left="0"/>
              <w:rPr>
                <w:rFonts w:cstheme="minorHAnsi"/>
                <w:szCs w:val="20"/>
                <w:lang w:val="fr-FR"/>
              </w:rPr>
            </w:pPr>
            <w:r w:rsidRPr="00504735">
              <w:rPr>
                <w:rFonts w:cstheme="minorHAnsi"/>
                <w:szCs w:val="20"/>
                <w:lang w:val="fr-FR"/>
              </w:rPr>
              <w:t>Registre des dossiers des clients</w:t>
            </w:r>
          </w:p>
        </w:tc>
        <w:tc>
          <w:tcPr>
            <w:tcW w:w="1071" w:type="pct"/>
          </w:tcPr>
          <w:p w14:paraId="05AE92A8"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153CEA0F"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CEC0FAC"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623F6D44" w14:textId="77777777" w:rsidTr="00347618">
        <w:tblPrEx>
          <w:jc w:val="left"/>
        </w:tblPrEx>
        <w:trPr>
          <w:cantSplit/>
          <w:trHeight w:val="20"/>
        </w:trPr>
        <w:tc>
          <w:tcPr>
            <w:tcW w:w="287" w:type="pct"/>
            <w:vAlign w:val="center"/>
          </w:tcPr>
          <w:p w14:paraId="24EF7EED"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12E5049F" w14:textId="2BC7D17E"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Stock de pilules contraceptives oraux</w:t>
            </w:r>
          </w:p>
        </w:tc>
        <w:tc>
          <w:tcPr>
            <w:tcW w:w="1071" w:type="pct"/>
          </w:tcPr>
          <w:p w14:paraId="76EEF5EA"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85D0E04"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4EF7A9B"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4D79F05F" w14:textId="77777777" w:rsidTr="00347618">
        <w:tblPrEx>
          <w:jc w:val="left"/>
        </w:tblPrEx>
        <w:trPr>
          <w:cantSplit/>
          <w:trHeight w:val="20"/>
        </w:trPr>
        <w:tc>
          <w:tcPr>
            <w:tcW w:w="287" w:type="pct"/>
            <w:vAlign w:val="center"/>
          </w:tcPr>
          <w:p w14:paraId="364FA531"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28811A53" w14:textId="7AB25959"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Stock de pilules contraceptives d’urgence</w:t>
            </w:r>
          </w:p>
        </w:tc>
        <w:tc>
          <w:tcPr>
            <w:tcW w:w="1071" w:type="pct"/>
          </w:tcPr>
          <w:p w14:paraId="7BDBAD9A"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359FE9C7"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2D84272"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71B7EE44" w14:textId="77777777" w:rsidTr="00347618">
        <w:tblPrEx>
          <w:jc w:val="left"/>
        </w:tblPrEx>
        <w:trPr>
          <w:cantSplit/>
          <w:trHeight w:val="20"/>
        </w:trPr>
        <w:tc>
          <w:tcPr>
            <w:tcW w:w="287" w:type="pct"/>
            <w:vAlign w:val="center"/>
          </w:tcPr>
          <w:p w14:paraId="5A0747FF"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6461F985" w14:textId="456CF5EE"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Stock de préservatifs (masculins)</w:t>
            </w:r>
          </w:p>
        </w:tc>
        <w:tc>
          <w:tcPr>
            <w:tcW w:w="1071" w:type="pct"/>
          </w:tcPr>
          <w:p w14:paraId="1DAE5523"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404CFD2"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7A5764C"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609A60B5" w14:textId="77777777" w:rsidTr="00347618">
        <w:tblPrEx>
          <w:jc w:val="left"/>
        </w:tblPrEx>
        <w:trPr>
          <w:cantSplit/>
          <w:trHeight w:val="50"/>
        </w:trPr>
        <w:tc>
          <w:tcPr>
            <w:tcW w:w="287" w:type="pct"/>
            <w:vAlign w:val="center"/>
          </w:tcPr>
          <w:p w14:paraId="383C8A6F"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0597952D" w14:textId="6DDD4B38"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Stock de préservatifs (féminins)</w:t>
            </w:r>
          </w:p>
        </w:tc>
        <w:tc>
          <w:tcPr>
            <w:tcW w:w="1071" w:type="pct"/>
          </w:tcPr>
          <w:p w14:paraId="23429273" w14:textId="77777777" w:rsidR="009A73D4" w:rsidRPr="00504735" w:rsidRDefault="009A73D4" w:rsidP="009A73D4">
            <w:pPr>
              <w:pStyle w:val="ListParagraph1"/>
              <w:spacing w:after="0"/>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BF91AF8" w14:textId="77777777" w:rsidR="009A73D4" w:rsidRPr="00504735" w:rsidRDefault="009A73D4" w:rsidP="009A73D4">
            <w:pPr>
              <w:pStyle w:val="ListParagraph1"/>
              <w:spacing w:after="0"/>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2E8C8A17" w14:textId="77777777" w:rsidR="009A73D4" w:rsidRPr="00504735" w:rsidRDefault="009A73D4" w:rsidP="009A73D4">
            <w:pPr>
              <w:pStyle w:val="ListParagraph1"/>
              <w:rPr>
                <w:rFonts w:eastAsia="Times New Roman" w:cstheme="minorHAnsi"/>
                <w:color w:val="000000"/>
                <w:szCs w:val="20"/>
                <w:lang w:val="fr-FR" w:bidi="hi-IN"/>
              </w:rPr>
            </w:pPr>
          </w:p>
        </w:tc>
      </w:tr>
      <w:tr w:rsidR="00347618" w:rsidRPr="006974FC" w14:paraId="21D34F54" w14:textId="77777777" w:rsidTr="00347618">
        <w:trPr>
          <w:trHeight w:val="376"/>
          <w:jc w:val="center"/>
        </w:trPr>
        <w:tc>
          <w:tcPr>
            <w:tcW w:w="287" w:type="pct"/>
          </w:tcPr>
          <w:p w14:paraId="1D7CDD1E" w14:textId="42D7AEF4" w:rsidR="00347618" w:rsidRPr="00504735" w:rsidRDefault="00347618" w:rsidP="00347618">
            <w:pPr>
              <w:jc w:val="center"/>
              <w:rPr>
                <w:rFonts w:cstheme="minorHAnsi"/>
                <w:b/>
                <w:bCs/>
                <w:szCs w:val="20"/>
                <w:lang w:val="fr-FR"/>
              </w:rPr>
            </w:pPr>
            <w:r w:rsidRPr="00504735">
              <w:rPr>
                <w:rFonts w:eastAsia="Arial Narrow" w:cstheme="minorHAnsi"/>
                <w:b/>
                <w:bCs/>
                <w:szCs w:val="20"/>
                <w:lang w:val="fr-FR" w:bidi="hi-IN"/>
              </w:rPr>
              <w:t>70</w:t>
            </w:r>
            <w:r w:rsidR="000B63FC">
              <w:rPr>
                <w:rFonts w:eastAsia="Arial Narrow" w:cstheme="minorHAnsi"/>
                <w:b/>
                <w:bCs/>
                <w:szCs w:val="20"/>
                <w:lang w:val="fr-FR" w:bidi="hi-IN"/>
              </w:rPr>
              <w:t>7</w:t>
            </w:r>
          </w:p>
        </w:tc>
        <w:tc>
          <w:tcPr>
            <w:tcW w:w="2300" w:type="pct"/>
          </w:tcPr>
          <w:p w14:paraId="5A3B87D0" w14:textId="7999E392" w:rsidR="00347618" w:rsidRPr="00504735" w:rsidRDefault="00347618" w:rsidP="00347618">
            <w:pPr>
              <w:suppressAutoHyphens/>
              <w:rPr>
                <w:rFonts w:cstheme="minorHAnsi"/>
                <w:b/>
                <w:bCs/>
                <w:spacing w:val="-2"/>
                <w:szCs w:val="20"/>
                <w:lang w:val="fr-FR"/>
              </w:rPr>
            </w:pPr>
            <w:r w:rsidRPr="00504735">
              <w:rPr>
                <w:rFonts w:cstheme="minorHAnsi"/>
                <w:b/>
                <w:bCs/>
                <w:szCs w:val="20"/>
                <w:lang w:val="fr-FR"/>
              </w:rPr>
              <w:t>Disponibilité d'outils de travail pour le conseil</w:t>
            </w:r>
          </w:p>
        </w:tc>
        <w:tc>
          <w:tcPr>
            <w:tcW w:w="1071" w:type="pct"/>
            <w:shd w:val="clear" w:color="auto" w:fill="BFBFBF" w:themeFill="background1" w:themeFillShade="BF"/>
            <w:vAlign w:val="center"/>
          </w:tcPr>
          <w:p w14:paraId="38D60E14" w14:textId="748DE685"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988" w:type="pct"/>
            <w:shd w:val="clear" w:color="auto" w:fill="BFBFBF" w:themeFill="background1" w:themeFillShade="BF"/>
            <w:vAlign w:val="center"/>
          </w:tcPr>
          <w:p w14:paraId="06E6F51A" w14:textId="1B08F01E"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54" w:type="pct"/>
            <w:vMerge w:val="restart"/>
          </w:tcPr>
          <w:p w14:paraId="6555A622" w14:textId="77777777" w:rsidR="00347618" w:rsidRPr="00504735" w:rsidRDefault="00347618" w:rsidP="00347618">
            <w:pPr>
              <w:rPr>
                <w:rFonts w:cstheme="minorHAnsi"/>
                <w:szCs w:val="20"/>
                <w:lang w:val="fr-FR"/>
              </w:rPr>
            </w:pPr>
          </w:p>
        </w:tc>
      </w:tr>
      <w:tr w:rsidR="00347618" w:rsidRPr="006974FC" w14:paraId="2170BC3C" w14:textId="77777777" w:rsidTr="00347618">
        <w:tblPrEx>
          <w:jc w:val="left"/>
        </w:tblPrEx>
        <w:trPr>
          <w:trHeight w:val="20"/>
        </w:trPr>
        <w:tc>
          <w:tcPr>
            <w:tcW w:w="287" w:type="pct"/>
          </w:tcPr>
          <w:p w14:paraId="42970F59"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3834AE43" w14:textId="140B7CE2" w:rsidR="00347618" w:rsidRPr="00504735" w:rsidRDefault="00347618" w:rsidP="00347618">
            <w:pPr>
              <w:rPr>
                <w:rFonts w:cstheme="minorHAnsi"/>
                <w:szCs w:val="20"/>
                <w:lang w:val="fr-FR"/>
              </w:rPr>
            </w:pPr>
            <w:r w:rsidRPr="00504735">
              <w:rPr>
                <w:rFonts w:cstheme="minorHAnsi"/>
                <w:szCs w:val="20"/>
                <w:lang w:val="fr-FR"/>
              </w:rPr>
              <w:t>Échantillons de pilules OCP pour démonstration</w:t>
            </w:r>
          </w:p>
        </w:tc>
        <w:tc>
          <w:tcPr>
            <w:tcW w:w="1071" w:type="pct"/>
          </w:tcPr>
          <w:p w14:paraId="580E0D84"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2E295E3E"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4112979"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527F2AE3" w14:textId="77777777" w:rsidTr="00347618">
        <w:tblPrEx>
          <w:jc w:val="left"/>
        </w:tblPrEx>
        <w:trPr>
          <w:trHeight w:val="20"/>
        </w:trPr>
        <w:tc>
          <w:tcPr>
            <w:tcW w:w="287" w:type="pct"/>
          </w:tcPr>
          <w:p w14:paraId="7CF202E4"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6B65CE66" w14:textId="1F916F09" w:rsidR="00347618" w:rsidRPr="00504735" w:rsidRDefault="00347618" w:rsidP="00347618">
            <w:pPr>
              <w:rPr>
                <w:rFonts w:cstheme="minorHAnsi"/>
                <w:szCs w:val="20"/>
                <w:lang w:val="fr-FR"/>
              </w:rPr>
            </w:pPr>
            <w:r w:rsidRPr="00504735">
              <w:rPr>
                <w:rFonts w:cstheme="minorHAnsi"/>
                <w:szCs w:val="20"/>
                <w:lang w:val="fr-FR"/>
              </w:rPr>
              <w:t>Échantillons de DCIU pour démonstration</w:t>
            </w:r>
          </w:p>
        </w:tc>
        <w:tc>
          <w:tcPr>
            <w:tcW w:w="1071" w:type="pct"/>
          </w:tcPr>
          <w:p w14:paraId="3BAC1CB6"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54D63D1F"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9F3A148"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45CD3FA1" w14:textId="77777777" w:rsidTr="00347618">
        <w:tblPrEx>
          <w:jc w:val="left"/>
        </w:tblPrEx>
        <w:trPr>
          <w:trHeight w:val="20"/>
        </w:trPr>
        <w:tc>
          <w:tcPr>
            <w:tcW w:w="287" w:type="pct"/>
          </w:tcPr>
          <w:p w14:paraId="739D173C"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6C9151A7" w14:textId="00DDF527" w:rsidR="00347618" w:rsidRPr="00504735" w:rsidRDefault="00347618" w:rsidP="00347618">
            <w:pPr>
              <w:rPr>
                <w:rFonts w:cstheme="minorHAnsi"/>
                <w:szCs w:val="20"/>
                <w:lang w:val="fr-FR"/>
              </w:rPr>
            </w:pPr>
            <w:r w:rsidRPr="00504735">
              <w:rPr>
                <w:rFonts w:cstheme="minorHAnsi"/>
                <w:szCs w:val="20"/>
                <w:lang w:val="fr-FR"/>
              </w:rPr>
              <w:t>Échantillons de préservatifs pour démonstration</w:t>
            </w:r>
          </w:p>
        </w:tc>
        <w:tc>
          <w:tcPr>
            <w:tcW w:w="1071" w:type="pct"/>
          </w:tcPr>
          <w:p w14:paraId="1DF6736C"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12B6C48A"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89E8E7E"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7198BBB5" w14:textId="77777777" w:rsidTr="00347618">
        <w:tblPrEx>
          <w:jc w:val="left"/>
        </w:tblPrEx>
        <w:trPr>
          <w:trHeight w:val="20"/>
        </w:trPr>
        <w:tc>
          <w:tcPr>
            <w:tcW w:w="287" w:type="pct"/>
          </w:tcPr>
          <w:p w14:paraId="6E0EE4BE"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4C6A4462" w14:textId="0A7932CC" w:rsidR="00347618" w:rsidRPr="00504735" w:rsidRDefault="00347618" w:rsidP="00347618">
            <w:pPr>
              <w:rPr>
                <w:rFonts w:cstheme="minorHAnsi"/>
                <w:szCs w:val="20"/>
                <w:lang w:val="fr-FR"/>
              </w:rPr>
            </w:pPr>
            <w:r w:rsidRPr="00504735">
              <w:rPr>
                <w:rFonts w:cstheme="minorHAnsi"/>
                <w:szCs w:val="20"/>
                <w:lang w:val="fr-FR"/>
              </w:rPr>
              <w:t>Modèle de pénis pour démonstration</w:t>
            </w:r>
          </w:p>
        </w:tc>
        <w:tc>
          <w:tcPr>
            <w:tcW w:w="1071" w:type="pct"/>
          </w:tcPr>
          <w:p w14:paraId="23CE4B14"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3C231230"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287D7FB3"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04CCA2C0" w14:textId="77777777" w:rsidTr="00347618">
        <w:tblPrEx>
          <w:jc w:val="left"/>
        </w:tblPrEx>
        <w:trPr>
          <w:trHeight w:val="20"/>
        </w:trPr>
        <w:tc>
          <w:tcPr>
            <w:tcW w:w="287" w:type="pct"/>
          </w:tcPr>
          <w:p w14:paraId="0B660C1D"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64EB63AA" w14:textId="67201FAE" w:rsidR="00347618" w:rsidRPr="00504735" w:rsidRDefault="00347618" w:rsidP="00347618">
            <w:pPr>
              <w:rPr>
                <w:rFonts w:cstheme="minorHAnsi"/>
                <w:szCs w:val="20"/>
                <w:lang w:val="fr-FR"/>
              </w:rPr>
            </w:pPr>
            <w:proofErr w:type="spellStart"/>
            <w:r w:rsidRPr="00504735">
              <w:rPr>
                <w:rFonts w:cstheme="minorHAnsi"/>
                <w:szCs w:val="20"/>
                <w:lang w:val="fr-FR"/>
              </w:rPr>
              <w:t>Flipbook</w:t>
            </w:r>
            <w:proofErr w:type="spellEnd"/>
            <w:r w:rsidRPr="00504735">
              <w:rPr>
                <w:rFonts w:cstheme="minorHAnsi"/>
                <w:szCs w:val="20"/>
                <w:lang w:val="fr-FR"/>
              </w:rPr>
              <w:t xml:space="preserve"> pour le conseil</w:t>
            </w:r>
          </w:p>
        </w:tc>
        <w:tc>
          <w:tcPr>
            <w:tcW w:w="1071" w:type="pct"/>
          </w:tcPr>
          <w:p w14:paraId="355B5443"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0BBC7093"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7376FE6"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3A11A2B6" w14:textId="77777777" w:rsidTr="00347618">
        <w:tblPrEx>
          <w:jc w:val="left"/>
        </w:tblPrEx>
        <w:trPr>
          <w:trHeight w:val="20"/>
        </w:trPr>
        <w:tc>
          <w:tcPr>
            <w:tcW w:w="287" w:type="pct"/>
          </w:tcPr>
          <w:p w14:paraId="398C4B36"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562E1794" w14:textId="11E358B9" w:rsidR="00347618" w:rsidRPr="00504735" w:rsidRDefault="00347618" w:rsidP="00347618">
            <w:pPr>
              <w:rPr>
                <w:rFonts w:cstheme="minorHAnsi"/>
                <w:szCs w:val="20"/>
                <w:lang w:val="fr-FR"/>
              </w:rPr>
            </w:pPr>
            <w:r w:rsidRPr="00504735">
              <w:rPr>
                <w:rFonts w:cstheme="minorHAnsi"/>
                <w:szCs w:val="20"/>
                <w:lang w:val="fr-FR"/>
              </w:rPr>
              <w:t>Roue MEC</w:t>
            </w:r>
          </w:p>
        </w:tc>
        <w:tc>
          <w:tcPr>
            <w:tcW w:w="1071" w:type="pct"/>
          </w:tcPr>
          <w:p w14:paraId="414B751D"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06D8A60A"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40669291"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1F74CBCA" w14:textId="77777777" w:rsidTr="00347618">
        <w:trPr>
          <w:trHeight w:val="376"/>
          <w:jc w:val="center"/>
        </w:trPr>
        <w:tc>
          <w:tcPr>
            <w:tcW w:w="287" w:type="pct"/>
          </w:tcPr>
          <w:p w14:paraId="519BF862" w14:textId="675FA9EB" w:rsidR="00347618" w:rsidRPr="00504735" w:rsidRDefault="00347618" w:rsidP="00347618">
            <w:pPr>
              <w:jc w:val="center"/>
              <w:rPr>
                <w:rFonts w:cstheme="minorHAnsi"/>
                <w:b/>
                <w:bCs/>
                <w:szCs w:val="20"/>
                <w:lang w:val="fr-FR"/>
              </w:rPr>
            </w:pPr>
            <w:r w:rsidRPr="00504735">
              <w:rPr>
                <w:rFonts w:eastAsia="Arial Narrow" w:cstheme="minorHAnsi"/>
                <w:b/>
                <w:bCs/>
                <w:szCs w:val="20"/>
                <w:lang w:val="fr-FR" w:bidi="hi-IN"/>
              </w:rPr>
              <w:t>70</w:t>
            </w:r>
            <w:r w:rsidR="000B63FC">
              <w:rPr>
                <w:rFonts w:eastAsia="Arial Narrow" w:cstheme="minorHAnsi"/>
                <w:b/>
                <w:bCs/>
                <w:szCs w:val="20"/>
                <w:lang w:val="fr-FR" w:bidi="hi-IN"/>
              </w:rPr>
              <w:t>8</w:t>
            </w:r>
          </w:p>
        </w:tc>
        <w:tc>
          <w:tcPr>
            <w:tcW w:w="2300" w:type="pct"/>
          </w:tcPr>
          <w:p w14:paraId="6794A064" w14:textId="04565F40" w:rsidR="00347618" w:rsidRPr="00504735" w:rsidRDefault="00347618" w:rsidP="00347618">
            <w:pPr>
              <w:suppressAutoHyphens/>
              <w:rPr>
                <w:rFonts w:cstheme="minorHAnsi"/>
                <w:b/>
                <w:bCs/>
                <w:spacing w:val="-2"/>
                <w:szCs w:val="20"/>
                <w:lang w:val="fr-FR"/>
              </w:rPr>
            </w:pPr>
            <w:r w:rsidRPr="00504735">
              <w:rPr>
                <w:rFonts w:cstheme="minorHAnsi"/>
                <w:b/>
                <w:bCs/>
                <w:szCs w:val="20"/>
                <w:lang w:val="fr-FR"/>
              </w:rPr>
              <w:t>Disponibilité de matériel IEC pour le conseil</w:t>
            </w:r>
          </w:p>
        </w:tc>
        <w:tc>
          <w:tcPr>
            <w:tcW w:w="1071" w:type="pct"/>
            <w:shd w:val="clear" w:color="auto" w:fill="BFBFBF" w:themeFill="background1" w:themeFillShade="BF"/>
            <w:vAlign w:val="center"/>
          </w:tcPr>
          <w:p w14:paraId="4BD9FF88" w14:textId="2BC6AC1F"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988" w:type="pct"/>
            <w:shd w:val="clear" w:color="auto" w:fill="BFBFBF" w:themeFill="background1" w:themeFillShade="BF"/>
            <w:vAlign w:val="center"/>
          </w:tcPr>
          <w:p w14:paraId="052CF122" w14:textId="67591077"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54" w:type="pct"/>
            <w:vMerge w:val="restart"/>
          </w:tcPr>
          <w:p w14:paraId="282B47F8" w14:textId="77777777" w:rsidR="00347618" w:rsidRPr="00504735" w:rsidRDefault="00347618" w:rsidP="00347618">
            <w:pPr>
              <w:rPr>
                <w:rFonts w:cstheme="minorHAnsi"/>
                <w:szCs w:val="20"/>
                <w:lang w:val="fr-FR"/>
              </w:rPr>
            </w:pPr>
          </w:p>
        </w:tc>
      </w:tr>
      <w:tr w:rsidR="00347618" w:rsidRPr="006974FC" w14:paraId="6B23C70B" w14:textId="77777777" w:rsidTr="00347618">
        <w:tblPrEx>
          <w:jc w:val="left"/>
        </w:tblPrEx>
        <w:trPr>
          <w:trHeight w:val="20"/>
        </w:trPr>
        <w:tc>
          <w:tcPr>
            <w:tcW w:w="287" w:type="pct"/>
          </w:tcPr>
          <w:p w14:paraId="5EBABDED"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3D151A1E" w14:textId="61A0F4B3" w:rsidR="00347618" w:rsidRPr="00504735" w:rsidRDefault="00347618" w:rsidP="00347618">
            <w:pPr>
              <w:rPr>
                <w:rFonts w:cstheme="minorHAnsi"/>
                <w:szCs w:val="20"/>
                <w:lang w:val="fr-FR"/>
              </w:rPr>
            </w:pPr>
            <w:r w:rsidRPr="00504735">
              <w:rPr>
                <w:rFonts w:cstheme="minorHAnsi"/>
                <w:szCs w:val="20"/>
                <w:lang w:val="fr-FR"/>
              </w:rPr>
              <w:t>DIU</w:t>
            </w:r>
          </w:p>
        </w:tc>
        <w:tc>
          <w:tcPr>
            <w:tcW w:w="1071" w:type="pct"/>
          </w:tcPr>
          <w:p w14:paraId="6D97D5C0"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74F01351"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9221246"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07D661ED" w14:textId="77777777" w:rsidTr="00347618">
        <w:tblPrEx>
          <w:jc w:val="left"/>
        </w:tblPrEx>
        <w:trPr>
          <w:trHeight w:val="20"/>
        </w:trPr>
        <w:tc>
          <w:tcPr>
            <w:tcW w:w="287" w:type="pct"/>
          </w:tcPr>
          <w:p w14:paraId="5697D300"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19869752" w14:textId="2E3EBA7B" w:rsidR="00347618" w:rsidRPr="00504735" w:rsidRDefault="00347618" w:rsidP="00347618">
            <w:pPr>
              <w:rPr>
                <w:rFonts w:cstheme="minorHAnsi"/>
                <w:szCs w:val="20"/>
                <w:lang w:val="fr-FR"/>
              </w:rPr>
            </w:pPr>
            <w:r w:rsidRPr="00504735">
              <w:rPr>
                <w:rFonts w:cstheme="minorHAnsi"/>
                <w:szCs w:val="20"/>
                <w:lang w:val="fr-FR"/>
              </w:rPr>
              <w:t>Préservatif</w:t>
            </w:r>
          </w:p>
        </w:tc>
        <w:tc>
          <w:tcPr>
            <w:tcW w:w="1071" w:type="pct"/>
          </w:tcPr>
          <w:p w14:paraId="5B67E2FA"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3B7B87E2"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D18B4A2"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21EE85DD" w14:textId="77777777" w:rsidTr="00347618">
        <w:tblPrEx>
          <w:jc w:val="left"/>
        </w:tblPrEx>
        <w:trPr>
          <w:trHeight w:val="20"/>
        </w:trPr>
        <w:tc>
          <w:tcPr>
            <w:tcW w:w="287" w:type="pct"/>
          </w:tcPr>
          <w:p w14:paraId="467787FB"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72A87B93" w14:textId="7E9ABA07" w:rsidR="00347618" w:rsidRPr="00504735" w:rsidRDefault="00347618" w:rsidP="00347618">
            <w:pPr>
              <w:rPr>
                <w:rFonts w:cstheme="minorHAnsi"/>
                <w:szCs w:val="20"/>
                <w:lang w:val="fr-FR"/>
              </w:rPr>
            </w:pPr>
            <w:r w:rsidRPr="00504735">
              <w:rPr>
                <w:rFonts w:cstheme="minorHAnsi"/>
                <w:szCs w:val="20"/>
                <w:lang w:val="fr-FR"/>
              </w:rPr>
              <w:t>PAFP</w:t>
            </w:r>
          </w:p>
        </w:tc>
        <w:tc>
          <w:tcPr>
            <w:tcW w:w="1071" w:type="pct"/>
          </w:tcPr>
          <w:p w14:paraId="4499BCF9"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58F37EFD"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105B8448"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297C6AC5" w14:textId="77777777" w:rsidTr="00347618">
        <w:tblPrEx>
          <w:jc w:val="left"/>
        </w:tblPrEx>
        <w:trPr>
          <w:trHeight w:val="20"/>
        </w:trPr>
        <w:tc>
          <w:tcPr>
            <w:tcW w:w="287" w:type="pct"/>
          </w:tcPr>
          <w:p w14:paraId="5692429B"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44120D8C" w14:textId="70101D94" w:rsidR="00347618" w:rsidRPr="00504735" w:rsidRDefault="00347618" w:rsidP="00347618">
            <w:pPr>
              <w:rPr>
                <w:rFonts w:cstheme="minorHAnsi"/>
                <w:szCs w:val="20"/>
                <w:lang w:val="fr-FR"/>
              </w:rPr>
            </w:pPr>
            <w:r w:rsidRPr="00504735">
              <w:rPr>
                <w:rFonts w:cstheme="minorHAnsi"/>
                <w:szCs w:val="20"/>
                <w:lang w:val="fr-FR"/>
              </w:rPr>
              <w:t xml:space="preserve">PPFP </w:t>
            </w:r>
          </w:p>
        </w:tc>
        <w:tc>
          <w:tcPr>
            <w:tcW w:w="1071" w:type="pct"/>
          </w:tcPr>
          <w:p w14:paraId="039E9A84"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769A6795"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1C84B0B9"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426E6260" w14:textId="77777777" w:rsidTr="00347618">
        <w:tblPrEx>
          <w:jc w:val="left"/>
        </w:tblPrEx>
        <w:trPr>
          <w:trHeight w:val="20"/>
        </w:trPr>
        <w:tc>
          <w:tcPr>
            <w:tcW w:w="287" w:type="pct"/>
          </w:tcPr>
          <w:p w14:paraId="2518DEEF"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462D48B9" w14:textId="33B7456D" w:rsidR="00347618" w:rsidRPr="00504735" w:rsidRDefault="00347618" w:rsidP="00347618">
            <w:pPr>
              <w:rPr>
                <w:rFonts w:cstheme="minorHAnsi"/>
                <w:szCs w:val="20"/>
                <w:lang w:val="fr-FR"/>
              </w:rPr>
            </w:pPr>
            <w:r w:rsidRPr="00504735">
              <w:rPr>
                <w:rFonts w:cstheme="minorHAnsi"/>
                <w:szCs w:val="20"/>
                <w:lang w:val="fr-FR"/>
              </w:rPr>
              <w:t>Contraceptifs injectables</w:t>
            </w:r>
          </w:p>
        </w:tc>
        <w:tc>
          <w:tcPr>
            <w:tcW w:w="1071" w:type="pct"/>
          </w:tcPr>
          <w:p w14:paraId="524BA923"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3BA48BF1"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299696E"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5877E3E9" w14:textId="77777777" w:rsidTr="00347618">
        <w:tblPrEx>
          <w:jc w:val="left"/>
        </w:tblPrEx>
        <w:trPr>
          <w:trHeight w:val="20"/>
        </w:trPr>
        <w:tc>
          <w:tcPr>
            <w:tcW w:w="287" w:type="pct"/>
          </w:tcPr>
          <w:p w14:paraId="1FC0C64F"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4184787A" w14:textId="2D06802E" w:rsidR="00347618" w:rsidRPr="00504735" w:rsidRDefault="00347618" w:rsidP="00347618">
            <w:pPr>
              <w:rPr>
                <w:rFonts w:cstheme="minorHAnsi"/>
                <w:szCs w:val="20"/>
                <w:lang w:val="fr-FR"/>
              </w:rPr>
            </w:pPr>
            <w:r w:rsidRPr="00504735">
              <w:rPr>
                <w:rFonts w:cstheme="minorHAnsi"/>
                <w:szCs w:val="20"/>
                <w:lang w:val="fr-FR"/>
              </w:rPr>
              <w:t>Implants</w:t>
            </w:r>
          </w:p>
        </w:tc>
        <w:tc>
          <w:tcPr>
            <w:tcW w:w="1071" w:type="pct"/>
          </w:tcPr>
          <w:p w14:paraId="120EA781"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573CC8C4"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1EEFD4A"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1C90B052" w14:textId="77777777" w:rsidTr="00347618">
        <w:tblPrEx>
          <w:jc w:val="left"/>
        </w:tblPrEx>
        <w:trPr>
          <w:trHeight w:val="20"/>
        </w:trPr>
        <w:tc>
          <w:tcPr>
            <w:tcW w:w="287" w:type="pct"/>
          </w:tcPr>
          <w:p w14:paraId="0A6F4E4B"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6B1B5541" w14:textId="76D86B87" w:rsidR="00347618" w:rsidRPr="00504735" w:rsidRDefault="004F1554" w:rsidP="00347618">
            <w:pPr>
              <w:rPr>
                <w:rFonts w:cstheme="minorHAnsi"/>
                <w:szCs w:val="20"/>
                <w:lang w:val="fr-FR"/>
              </w:rPr>
            </w:pPr>
            <w:r>
              <w:rPr>
                <w:rFonts w:cstheme="minorHAnsi"/>
                <w:szCs w:val="20"/>
                <w:lang w:val="fr-FR"/>
              </w:rPr>
              <w:t>Pilules Contraceptives Orales</w:t>
            </w:r>
          </w:p>
        </w:tc>
        <w:tc>
          <w:tcPr>
            <w:tcW w:w="1071" w:type="pct"/>
          </w:tcPr>
          <w:p w14:paraId="12A29FCB"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03D8E7EC"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345EC8D"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24086ADA" w14:textId="77777777" w:rsidTr="00347618">
        <w:tblPrEx>
          <w:jc w:val="left"/>
        </w:tblPrEx>
        <w:trPr>
          <w:trHeight w:val="20"/>
        </w:trPr>
        <w:tc>
          <w:tcPr>
            <w:tcW w:w="287" w:type="pct"/>
          </w:tcPr>
          <w:p w14:paraId="75C8FE1F"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3AC9DE47" w14:textId="2855F9C6" w:rsidR="00347618" w:rsidRPr="00504735" w:rsidRDefault="00347618" w:rsidP="00347618">
            <w:pPr>
              <w:rPr>
                <w:rFonts w:cstheme="minorHAnsi"/>
                <w:szCs w:val="20"/>
                <w:lang w:val="fr-FR"/>
              </w:rPr>
            </w:pPr>
            <w:r w:rsidRPr="00504735">
              <w:rPr>
                <w:rFonts w:cstheme="minorHAnsi"/>
                <w:szCs w:val="20"/>
                <w:lang w:val="fr-FR"/>
              </w:rPr>
              <w:t>Stérilisation féminine</w:t>
            </w:r>
          </w:p>
        </w:tc>
        <w:tc>
          <w:tcPr>
            <w:tcW w:w="1071" w:type="pct"/>
          </w:tcPr>
          <w:p w14:paraId="6D611CBC"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1985B6C"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CF81348"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4A4CC8E3" w14:textId="77777777" w:rsidTr="00347618">
        <w:tblPrEx>
          <w:jc w:val="left"/>
        </w:tblPrEx>
        <w:trPr>
          <w:trHeight w:val="20"/>
        </w:trPr>
        <w:tc>
          <w:tcPr>
            <w:tcW w:w="287" w:type="pct"/>
          </w:tcPr>
          <w:p w14:paraId="71F801C9"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52697EFE" w14:textId="33FDF142" w:rsidR="00347618" w:rsidRPr="00504735" w:rsidRDefault="00347618" w:rsidP="00347618">
            <w:pPr>
              <w:rPr>
                <w:rFonts w:cstheme="minorHAnsi"/>
                <w:szCs w:val="20"/>
                <w:lang w:val="fr-FR"/>
              </w:rPr>
            </w:pPr>
            <w:r w:rsidRPr="00504735">
              <w:rPr>
                <w:rFonts w:cstheme="minorHAnsi"/>
                <w:szCs w:val="20"/>
                <w:lang w:val="fr-FR"/>
              </w:rPr>
              <w:t>Stérilisation masculine</w:t>
            </w:r>
          </w:p>
        </w:tc>
        <w:tc>
          <w:tcPr>
            <w:tcW w:w="1071" w:type="pct"/>
          </w:tcPr>
          <w:p w14:paraId="3439C398"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27117896"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644BC837" w14:textId="77777777" w:rsidR="00347618" w:rsidRPr="00504735" w:rsidRDefault="00347618" w:rsidP="00347618">
            <w:pPr>
              <w:pStyle w:val="ListParagraph1"/>
              <w:rPr>
                <w:rFonts w:eastAsia="Times New Roman" w:cstheme="minorHAnsi"/>
                <w:color w:val="000000"/>
                <w:szCs w:val="20"/>
                <w:lang w:val="fr-FR" w:bidi="hi-IN"/>
              </w:rPr>
            </w:pPr>
          </w:p>
        </w:tc>
      </w:tr>
    </w:tbl>
    <w:p w14:paraId="7EC37D4F" w14:textId="155C29BB" w:rsidR="004F5DCE" w:rsidRPr="00504735" w:rsidRDefault="004F5DCE" w:rsidP="004F5DCE">
      <w:pPr>
        <w:rPr>
          <w:rFonts w:cstheme="minorHAnsi"/>
          <w:sz w:val="20"/>
          <w:szCs w:val="20"/>
          <w:lang w:val="fr-FR"/>
        </w:rPr>
      </w:pPr>
    </w:p>
    <w:p w14:paraId="0BB9B617" w14:textId="77777777" w:rsidR="00B64B3B" w:rsidRPr="00504735" w:rsidRDefault="00B64B3B" w:rsidP="004F5DCE">
      <w:pPr>
        <w:rPr>
          <w:rFonts w:cstheme="minorHAnsi"/>
          <w:sz w:val="20"/>
          <w:szCs w:val="20"/>
          <w:lang w:val="fr-FR"/>
        </w:rPr>
      </w:pPr>
    </w:p>
    <w:p w14:paraId="2CAB3F87" w14:textId="03264E7F" w:rsidR="004F5DCE" w:rsidRPr="00504735" w:rsidRDefault="00347618" w:rsidP="004F5DCE">
      <w:pPr>
        <w:keepNext/>
        <w:widowControl w:val="0"/>
        <w:suppressAutoHyphens/>
        <w:jc w:val="center"/>
        <w:outlineLvl w:val="1"/>
        <w:rPr>
          <w:rFonts w:eastAsia="Arial Narrow" w:cstheme="minorHAnsi"/>
          <w:b/>
          <w:bCs/>
          <w:sz w:val="20"/>
          <w:szCs w:val="20"/>
          <w:cs/>
          <w:lang w:val="fr-FR" w:bidi="hi-IN"/>
        </w:rPr>
      </w:pPr>
      <w:bookmarkStart w:id="84" w:name="_Hlk167441063"/>
      <w:r w:rsidRPr="00504735">
        <w:rPr>
          <w:rFonts w:eastAsia="Arial Narrow" w:cstheme="minorHAnsi"/>
          <w:b/>
          <w:bCs/>
          <w:sz w:val="20"/>
          <w:szCs w:val="20"/>
          <w:lang w:val="fr-FR" w:bidi="hi-IN"/>
        </w:rPr>
        <w:t>SECTION 8 : FOURNITURE ET SUIVI DES SERVICES DU PF</w:t>
      </w:r>
    </w:p>
    <w:tbl>
      <w:tblPr>
        <w:tblStyle w:val="TableGrid"/>
        <w:tblW w:w="5004" w:type="pct"/>
        <w:jc w:val="center"/>
        <w:tblLook w:val="04A0" w:firstRow="1" w:lastRow="0" w:firstColumn="1" w:lastColumn="0" w:noHBand="0" w:noVBand="1"/>
      </w:tblPr>
      <w:tblGrid>
        <w:gridCol w:w="599"/>
        <w:gridCol w:w="25"/>
        <w:gridCol w:w="2085"/>
        <w:gridCol w:w="1397"/>
        <w:gridCol w:w="1296"/>
        <w:gridCol w:w="25"/>
        <w:gridCol w:w="1124"/>
        <w:gridCol w:w="143"/>
        <w:gridCol w:w="979"/>
        <w:gridCol w:w="1038"/>
        <w:gridCol w:w="21"/>
        <w:gridCol w:w="1017"/>
        <w:gridCol w:w="62"/>
        <w:gridCol w:w="675"/>
      </w:tblGrid>
      <w:tr w:rsidR="00347618" w:rsidRPr="006974FC" w14:paraId="34182211" w14:textId="77777777" w:rsidTr="003D1481">
        <w:trPr>
          <w:trHeight w:val="233"/>
          <w:tblHeader/>
          <w:jc w:val="center"/>
        </w:trPr>
        <w:tc>
          <w:tcPr>
            <w:tcW w:w="298" w:type="pct"/>
            <w:gridSpan w:val="2"/>
            <w:shd w:val="clear" w:color="auto" w:fill="BFBFBF" w:themeFill="background1" w:themeFillShade="BF"/>
            <w:vAlign w:val="center"/>
          </w:tcPr>
          <w:bookmarkEnd w:id="84"/>
          <w:p w14:paraId="40B0F363" w14:textId="1022B40C" w:rsidR="00347618" w:rsidRPr="00504735" w:rsidRDefault="00347618" w:rsidP="00347618">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lang w:val="fr-FR" w:bidi="hi-IN"/>
              </w:rPr>
              <w:t>NO.</w:t>
            </w:r>
            <w:r w:rsidRPr="00504735">
              <w:rPr>
                <w:rFonts w:eastAsia="Arial Narrow" w:cs="Mangal"/>
                <w:b/>
                <w:bCs/>
                <w:spacing w:val="-2"/>
                <w:szCs w:val="20"/>
                <w:cs/>
                <w:lang w:val="fr-FR" w:bidi="hi-IN"/>
              </w:rPr>
              <w:t xml:space="preserve"> </w:t>
            </w:r>
            <w:r w:rsidRPr="00504735">
              <w:rPr>
                <w:rFonts w:eastAsia="Arial Narrow" w:cstheme="minorHAnsi"/>
                <w:b/>
                <w:bCs/>
                <w:spacing w:val="-2"/>
                <w:szCs w:val="20"/>
                <w:lang w:val="fr-FR" w:bidi="hi-IN"/>
              </w:rPr>
              <w:t>Q.</w:t>
            </w:r>
          </w:p>
        </w:tc>
        <w:tc>
          <w:tcPr>
            <w:tcW w:w="2290" w:type="pct"/>
            <w:gridSpan w:val="4"/>
            <w:shd w:val="clear" w:color="auto" w:fill="BFBFBF" w:themeFill="background1" w:themeFillShade="BF"/>
            <w:vAlign w:val="center"/>
          </w:tcPr>
          <w:p w14:paraId="5F75F288" w14:textId="30200FDE" w:rsidR="00347618" w:rsidRPr="00504735" w:rsidRDefault="00347618" w:rsidP="00347618">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061" w:type="pct"/>
            <w:gridSpan w:val="6"/>
            <w:shd w:val="clear" w:color="auto" w:fill="BFBFBF" w:themeFill="background1" w:themeFillShade="BF"/>
            <w:vAlign w:val="center"/>
          </w:tcPr>
          <w:p w14:paraId="4AE635E1" w14:textId="768AF17D" w:rsidR="00347618" w:rsidRPr="00504735" w:rsidRDefault="00347618" w:rsidP="00347618">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51" w:type="pct"/>
            <w:gridSpan w:val="2"/>
            <w:shd w:val="clear" w:color="auto" w:fill="BFBFBF" w:themeFill="background1" w:themeFillShade="BF"/>
            <w:vAlign w:val="center"/>
          </w:tcPr>
          <w:p w14:paraId="7CADD6D8" w14:textId="1E2D0658" w:rsidR="00347618" w:rsidRPr="00504735" w:rsidRDefault="00347618" w:rsidP="00347618">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BD43D2" w:rsidRPr="006974FC" w14:paraId="6FEE1CC5" w14:textId="77777777" w:rsidTr="003D1481">
        <w:tblPrEx>
          <w:jc w:val="left"/>
        </w:tblPrEx>
        <w:trPr>
          <w:trHeight w:val="747"/>
        </w:trPr>
        <w:tc>
          <w:tcPr>
            <w:tcW w:w="286" w:type="pct"/>
            <w:shd w:val="clear" w:color="auto" w:fill="auto"/>
          </w:tcPr>
          <w:p w14:paraId="02D5529C" w14:textId="77777777" w:rsidR="00BD43D2" w:rsidRPr="00504735" w:rsidRDefault="00BD43D2" w:rsidP="006532E3">
            <w:pPr>
              <w:jc w:val="center"/>
              <w:rPr>
                <w:rFonts w:cstheme="minorHAnsi"/>
                <w:b/>
                <w:bCs/>
                <w:szCs w:val="20"/>
                <w:lang w:val="fr-FR"/>
              </w:rPr>
            </w:pPr>
          </w:p>
        </w:tc>
        <w:tc>
          <w:tcPr>
            <w:tcW w:w="1006" w:type="pct"/>
            <w:gridSpan w:val="2"/>
            <w:shd w:val="clear" w:color="auto" w:fill="auto"/>
            <w:vAlign w:val="center"/>
          </w:tcPr>
          <w:p w14:paraId="4CCEEB69" w14:textId="18E3D061" w:rsidR="00BD43D2" w:rsidRPr="00504735" w:rsidRDefault="00347618" w:rsidP="00B64B3B">
            <w:pPr>
              <w:suppressAutoHyphens/>
              <w:rPr>
                <w:rFonts w:cstheme="minorHAnsi"/>
                <w:b/>
                <w:bCs/>
                <w:spacing w:val="-2"/>
                <w:szCs w:val="20"/>
                <w:lang w:val="fr-FR"/>
              </w:rPr>
            </w:pPr>
            <w:r w:rsidRPr="00504735">
              <w:rPr>
                <w:rFonts w:cstheme="minorHAnsi"/>
                <w:b/>
                <w:bCs/>
                <w:spacing w:val="-2"/>
                <w:szCs w:val="20"/>
                <w:lang w:val="fr-FR"/>
              </w:rPr>
              <w:t>Services de PF</w:t>
            </w:r>
          </w:p>
        </w:tc>
        <w:tc>
          <w:tcPr>
            <w:tcW w:w="666" w:type="pct"/>
            <w:shd w:val="clear" w:color="auto" w:fill="auto"/>
          </w:tcPr>
          <w:p w14:paraId="3929F297" w14:textId="2BBC4473" w:rsidR="00BD43D2" w:rsidRPr="00504735" w:rsidRDefault="00347618" w:rsidP="006532E3">
            <w:pPr>
              <w:rPr>
                <w:rFonts w:cstheme="minorHAnsi"/>
                <w:b/>
                <w:bCs/>
                <w:szCs w:val="20"/>
                <w:lang w:val="fr-FR"/>
              </w:rPr>
            </w:pPr>
            <w:r w:rsidRPr="00504735">
              <w:rPr>
                <w:rFonts w:cstheme="minorHAnsi"/>
                <w:b/>
                <w:bCs/>
                <w:szCs w:val="20"/>
                <w:lang w:val="fr-FR"/>
              </w:rPr>
              <w:t>801. Nombre total de visites de PF (nouvelles et continues) au cours du dernier mois achevé pour chaque méthode</w:t>
            </w:r>
          </w:p>
        </w:tc>
        <w:tc>
          <w:tcPr>
            <w:tcW w:w="618" w:type="pct"/>
            <w:shd w:val="clear" w:color="auto" w:fill="auto"/>
          </w:tcPr>
          <w:p w14:paraId="194C545D" w14:textId="58618BDD" w:rsidR="00BD43D2" w:rsidRPr="00504735" w:rsidRDefault="00347618" w:rsidP="006532E3">
            <w:pPr>
              <w:rPr>
                <w:rFonts w:cstheme="minorHAnsi"/>
                <w:b/>
                <w:bCs/>
                <w:szCs w:val="20"/>
                <w:lang w:val="fr-FR"/>
              </w:rPr>
            </w:pPr>
            <w:r w:rsidRPr="00504735">
              <w:rPr>
                <w:rFonts w:cstheme="minorHAnsi"/>
                <w:b/>
                <w:bCs/>
                <w:szCs w:val="20"/>
                <w:lang w:val="fr-FR"/>
              </w:rPr>
              <w:t>802. Nombre de nouvelles clientes ayant reçu des services de PF au cours du dernier mois achevé pour chaque méthode</w:t>
            </w:r>
          </w:p>
        </w:tc>
        <w:tc>
          <w:tcPr>
            <w:tcW w:w="616" w:type="pct"/>
            <w:gridSpan w:val="3"/>
            <w:shd w:val="clear" w:color="auto" w:fill="auto"/>
          </w:tcPr>
          <w:p w14:paraId="204D2E88" w14:textId="47F0AB30" w:rsidR="00BD43D2" w:rsidRPr="00504735" w:rsidRDefault="00347618" w:rsidP="006532E3">
            <w:pPr>
              <w:rPr>
                <w:rFonts w:cstheme="minorHAnsi"/>
                <w:b/>
                <w:bCs/>
                <w:szCs w:val="20"/>
                <w:lang w:val="fr-FR"/>
              </w:rPr>
            </w:pPr>
            <w:r w:rsidRPr="00504735">
              <w:rPr>
                <w:rFonts w:cstheme="minorHAnsi"/>
                <w:b/>
                <w:bCs/>
                <w:szCs w:val="20"/>
                <w:lang w:val="fr-FR"/>
              </w:rPr>
              <w:t>803. Nombre total de produits de PF fournis au cours du dernier mois achevé pour chaque méthode</w:t>
            </w:r>
          </w:p>
        </w:tc>
        <w:tc>
          <w:tcPr>
            <w:tcW w:w="972" w:type="pct"/>
            <w:gridSpan w:val="3"/>
            <w:shd w:val="clear" w:color="auto" w:fill="auto"/>
          </w:tcPr>
          <w:p w14:paraId="4BFEDA77" w14:textId="3C81D99B" w:rsidR="00BD43D2" w:rsidRPr="00504735" w:rsidRDefault="00347618" w:rsidP="006532E3">
            <w:pPr>
              <w:rPr>
                <w:rFonts w:cstheme="minorHAnsi"/>
                <w:b/>
                <w:bCs/>
                <w:szCs w:val="20"/>
                <w:lang w:val="fr-FR"/>
              </w:rPr>
            </w:pPr>
            <w:r w:rsidRPr="00504735">
              <w:rPr>
                <w:rFonts w:cstheme="minorHAnsi"/>
                <w:b/>
                <w:bCs/>
                <w:szCs w:val="20"/>
                <w:lang w:val="fr-FR"/>
              </w:rPr>
              <w:t>804. Période de référence (date)</w:t>
            </w:r>
          </w:p>
        </w:tc>
        <w:tc>
          <w:tcPr>
            <w:tcW w:w="514" w:type="pct"/>
            <w:gridSpan w:val="2"/>
            <w:shd w:val="clear" w:color="auto" w:fill="auto"/>
          </w:tcPr>
          <w:p w14:paraId="0B0FF6E1" w14:textId="471C5001" w:rsidR="00BD43D2" w:rsidRPr="00504735" w:rsidRDefault="00347618" w:rsidP="006532E3">
            <w:pPr>
              <w:rPr>
                <w:rFonts w:cstheme="minorHAnsi"/>
                <w:b/>
                <w:bCs/>
                <w:szCs w:val="20"/>
                <w:lang w:val="fr-FR"/>
              </w:rPr>
            </w:pPr>
            <w:r w:rsidRPr="00504735">
              <w:rPr>
                <w:rFonts w:cstheme="minorHAnsi"/>
                <w:b/>
                <w:bCs/>
                <w:szCs w:val="20"/>
                <w:lang w:val="fr-FR"/>
              </w:rPr>
              <w:t>805. Nom du registre</w:t>
            </w:r>
          </w:p>
        </w:tc>
        <w:tc>
          <w:tcPr>
            <w:tcW w:w="322" w:type="pct"/>
            <w:vMerge w:val="restart"/>
            <w:shd w:val="clear" w:color="auto" w:fill="auto"/>
          </w:tcPr>
          <w:p w14:paraId="7E7EBB93" w14:textId="77777777" w:rsidR="00BD43D2" w:rsidRPr="00504735" w:rsidRDefault="00BD43D2" w:rsidP="006532E3">
            <w:pPr>
              <w:rPr>
                <w:rFonts w:cstheme="minorHAnsi"/>
                <w:b/>
                <w:bCs/>
                <w:szCs w:val="20"/>
                <w:lang w:val="fr-FR"/>
              </w:rPr>
            </w:pPr>
          </w:p>
          <w:p w14:paraId="5EEEEC30" w14:textId="77777777" w:rsidR="00BD43D2" w:rsidRPr="00504735" w:rsidRDefault="00BD43D2" w:rsidP="006532E3">
            <w:pPr>
              <w:rPr>
                <w:rFonts w:cstheme="minorHAnsi"/>
                <w:b/>
                <w:bCs/>
                <w:szCs w:val="20"/>
                <w:lang w:val="fr-FR"/>
              </w:rPr>
            </w:pPr>
          </w:p>
          <w:p w14:paraId="0EE7DBF6" w14:textId="77777777" w:rsidR="00BD43D2" w:rsidRPr="00504735" w:rsidRDefault="00BD43D2" w:rsidP="006532E3">
            <w:pPr>
              <w:rPr>
                <w:rFonts w:cstheme="minorHAnsi"/>
                <w:b/>
                <w:bCs/>
                <w:szCs w:val="20"/>
                <w:lang w:val="fr-FR"/>
              </w:rPr>
            </w:pPr>
          </w:p>
        </w:tc>
      </w:tr>
      <w:tr w:rsidR="003D1481" w:rsidRPr="006974FC" w14:paraId="45A74F98" w14:textId="77777777" w:rsidTr="003D1481">
        <w:tblPrEx>
          <w:jc w:val="left"/>
        </w:tblPrEx>
        <w:trPr>
          <w:trHeight w:val="20"/>
        </w:trPr>
        <w:tc>
          <w:tcPr>
            <w:tcW w:w="286" w:type="pct"/>
          </w:tcPr>
          <w:p w14:paraId="1CD29872"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66083D3F" w14:textId="77777777" w:rsidR="003D1481" w:rsidRPr="00504735" w:rsidRDefault="003D1481" w:rsidP="003D1481">
            <w:pPr>
              <w:rPr>
                <w:rFonts w:cstheme="minorHAnsi"/>
                <w:bCs/>
                <w:szCs w:val="20"/>
                <w:lang w:val="fr-FR"/>
              </w:rPr>
            </w:pPr>
            <w:r w:rsidRPr="00504735">
              <w:rPr>
                <w:rFonts w:cstheme="minorHAnsi"/>
                <w:bCs/>
                <w:szCs w:val="20"/>
                <w:lang w:val="fr-FR"/>
              </w:rPr>
              <w:t>Pilules</w:t>
            </w:r>
          </w:p>
          <w:p w14:paraId="562F1006" w14:textId="0D2BD7F3" w:rsidR="003D1481" w:rsidRPr="00504735" w:rsidRDefault="003D1481" w:rsidP="003D1481">
            <w:pPr>
              <w:rPr>
                <w:rFonts w:cstheme="minorHAnsi"/>
                <w:b/>
                <w:bCs/>
                <w:szCs w:val="20"/>
                <w:lang w:val="fr-FR"/>
              </w:rPr>
            </w:pPr>
          </w:p>
        </w:tc>
        <w:tc>
          <w:tcPr>
            <w:tcW w:w="666" w:type="pct"/>
          </w:tcPr>
          <w:p w14:paraId="6686A260" w14:textId="0665B817"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2768" behindDoc="0" locked="0" layoutInCell="1" allowOverlap="1" wp14:anchorId="039B72B4" wp14:editId="7D8C282C">
                      <wp:simplePos x="0" y="0"/>
                      <wp:positionH relativeFrom="margin">
                        <wp:posOffset>99695</wp:posOffset>
                      </wp:positionH>
                      <wp:positionV relativeFrom="margin">
                        <wp:posOffset>31750</wp:posOffset>
                      </wp:positionV>
                      <wp:extent cx="432435" cy="152400"/>
                      <wp:effectExtent l="0" t="0" r="24765" b="19050"/>
                      <wp:wrapSquare wrapText="bothSides"/>
                      <wp:docPr id="171" name="Group 171"/>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12" name="Group 1374230612"/>
                              <wpg:cNvGrpSpPr/>
                              <wpg:grpSpPr>
                                <a:xfrm>
                                  <a:off x="0" y="0"/>
                                  <a:ext cx="293370" cy="152400"/>
                                  <a:chOff x="8711" y="2856"/>
                                  <a:chExt cx="1080" cy="360"/>
                                </a:xfrm>
                              </wpg:grpSpPr>
                              <wps:wsp>
                                <wps:cNvPr id="13742306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15"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D7C07BB" id="Group 171" o:spid="_x0000_s1026" style="position:absolute;margin-left:7.85pt;margin-top:2.5pt;width:34.05pt;height:12pt;z-index:25219276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">
                      <v:group id="Group 1374230612"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"/>
                      <w10:wrap type="square" anchorx="margin" anchory="margin"/>
                    </v:group>
                  </w:pict>
                </mc:Fallback>
              </mc:AlternateContent>
            </w:r>
          </w:p>
        </w:tc>
        <w:tc>
          <w:tcPr>
            <w:tcW w:w="618" w:type="pct"/>
          </w:tcPr>
          <w:p w14:paraId="561021CD" w14:textId="1AB52B29"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3792" behindDoc="0" locked="0" layoutInCell="1" allowOverlap="1" wp14:anchorId="04EE1673" wp14:editId="3CDFF3FF">
                      <wp:simplePos x="0" y="0"/>
                      <wp:positionH relativeFrom="margin">
                        <wp:posOffset>102235</wp:posOffset>
                      </wp:positionH>
                      <wp:positionV relativeFrom="margin">
                        <wp:posOffset>29845</wp:posOffset>
                      </wp:positionV>
                      <wp:extent cx="432435" cy="152400"/>
                      <wp:effectExtent l="0" t="0" r="24765" b="19050"/>
                      <wp:wrapSquare wrapText="bothSides"/>
                      <wp:docPr id="1374230616" name="Group 1374230616"/>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96265660" name="Group 996265660"/>
                              <wpg:cNvGrpSpPr/>
                              <wpg:grpSpPr>
                                <a:xfrm>
                                  <a:off x="0" y="0"/>
                                  <a:ext cx="293370" cy="152400"/>
                                  <a:chOff x="8711" y="2856"/>
                                  <a:chExt cx="1080" cy="360"/>
                                </a:xfrm>
                              </wpg:grpSpPr>
                              <wps:wsp>
                                <wps:cNvPr id="9962656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962656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99626566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BC63014" id="Group 1374230616" o:spid="_x0000_s1026" style="position:absolute;margin-left:8.05pt;margin-top:2.35pt;width:34.05pt;height:12pt;z-index:25219379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DgYBY96QIAAJ0LAAAOAAAA&#10;AAAAAAAAAAAAAC4CAABkcnMvZTJvRG9jLnhtbFBLAQItABQABgAIAAAAIQAJaMd/3QAAAAYBAAAP&#10;AAAAAAAAAAAAAAAAAEMFAABkcnMvZG93bnJldi54bWxQSwUGAAAAAAQABADzAAAATQYAAAAA&#10;">
                      <v:group id="Group 99626566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"/>
                      <w10:wrap type="square" anchorx="margin" anchory="margin"/>
                    </v:group>
                  </w:pict>
                </mc:Fallback>
              </mc:AlternateContent>
            </w:r>
          </w:p>
        </w:tc>
        <w:tc>
          <w:tcPr>
            <w:tcW w:w="616" w:type="pct"/>
            <w:gridSpan w:val="3"/>
          </w:tcPr>
          <w:p w14:paraId="43EDA903" w14:textId="27601E4F"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4816" behindDoc="0" locked="0" layoutInCell="1" allowOverlap="1" wp14:anchorId="76A05CA5" wp14:editId="010F0C13">
                      <wp:simplePos x="0" y="0"/>
                      <wp:positionH relativeFrom="margin">
                        <wp:posOffset>99695</wp:posOffset>
                      </wp:positionH>
                      <wp:positionV relativeFrom="margin">
                        <wp:posOffset>31750</wp:posOffset>
                      </wp:positionV>
                      <wp:extent cx="432435" cy="152400"/>
                      <wp:effectExtent l="0" t="0" r="24765" b="19050"/>
                      <wp:wrapSquare wrapText="bothSides"/>
                      <wp:docPr id="320" name="Group 3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1" name="Group 321"/>
                              <wpg:cNvGrpSpPr/>
                              <wpg:grpSpPr>
                                <a:xfrm>
                                  <a:off x="0" y="0"/>
                                  <a:ext cx="293370" cy="152400"/>
                                  <a:chOff x="8711" y="2856"/>
                                  <a:chExt cx="1080" cy="360"/>
                                </a:xfrm>
                              </wpg:grpSpPr>
                              <wps:wsp>
                                <wps:cNvPr id="3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697BCB0" id="Group 320" o:spid="_x0000_s1026" style="position:absolute;margin-left:7.85pt;margin-top:2.5pt;width:34.05pt;height:12pt;z-index:25219481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ws4w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B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">
                      <v:group id="Group 32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w10:wrap type="square" anchorx="margin" anchory="margin"/>
                    </v:group>
                  </w:pict>
                </mc:Fallback>
              </mc:AlternateContent>
            </w:r>
          </w:p>
        </w:tc>
        <w:tc>
          <w:tcPr>
            <w:tcW w:w="972" w:type="pct"/>
            <w:gridSpan w:val="3"/>
          </w:tcPr>
          <w:p w14:paraId="4B30032F" w14:textId="3945F1F7"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BF6FDB7" w14:textId="4DB9A814"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1D700E94"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6EEC06F9"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6FD47C09"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0BCE03BA" w14:textId="77777777" w:rsidTr="003D1481">
        <w:tblPrEx>
          <w:jc w:val="left"/>
        </w:tblPrEx>
        <w:trPr>
          <w:trHeight w:val="20"/>
        </w:trPr>
        <w:tc>
          <w:tcPr>
            <w:tcW w:w="286" w:type="pct"/>
          </w:tcPr>
          <w:p w14:paraId="3EA54A78"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79AF6AD8" w14:textId="77777777" w:rsidR="003D1481" w:rsidRPr="00504735" w:rsidRDefault="003D1481" w:rsidP="003D1481">
            <w:pPr>
              <w:rPr>
                <w:rFonts w:cstheme="minorHAnsi"/>
                <w:bCs/>
                <w:szCs w:val="20"/>
                <w:lang w:val="fr-FR"/>
              </w:rPr>
            </w:pPr>
            <w:r w:rsidRPr="00504735">
              <w:rPr>
                <w:rFonts w:cstheme="minorHAnsi"/>
                <w:bCs/>
                <w:szCs w:val="20"/>
                <w:lang w:val="fr-FR"/>
              </w:rPr>
              <w:t>Injectable</w:t>
            </w:r>
          </w:p>
          <w:p w14:paraId="6626A5AC" w14:textId="65228E06" w:rsidR="003D1481" w:rsidRPr="00504735" w:rsidRDefault="003D1481" w:rsidP="003D1481">
            <w:pPr>
              <w:rPr>
                <w:rFonts w:cstheme="minorHAnsi"/>
                <w:b/>
                <w:bCs/>
                <w:szCs w:val="20"/>
                <w:lang w:val="fr-FR"/>
              </w:rPr>
            </w:pPr>
          </w:p>
        </w:tc>
        <w:tc>
          <w:tcPr>
            <w:tcW w:w="666" w:type="pct"/>
          </w:tcPr>
          <w:p w14:paraId="73AEADA5" w14:textId="291D61CD"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5840" behindDoc="0" locked="0" layoutInCell="1" allowOverlap="1" wp14:anchorId="394ED832" wp14:editId="20C8BED9">
                      <wp:simplePos x="0" y="0"/>
                      <wp:positionH relativeFrom="margin">
                        <wp:posOffset>99695</wp:posOffset>
                      </wp:positionH>
                      <wp:positionV relativeFrom="margin">
                        <wp:posOffset>31750</wp:posOffset>
                      </wp:positionV>
                      <wp:extent cx="432435" cy="152400"/>
                      <wp:effectExtent l="0" t="0" r="24765" b="19050"/>
                      <wp:wrapSquare wrapText="bothSides"/>
                      <wp:docPr id="325" name="Group 32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6" name="Group 326"/>
                              <wpg:cNvGrpSpPr/>
                              <wpg:grpSpPr>
                                <a:xfrm>
                                  <a:off x="0" y="0"/>
                                  <a:ext cx="293370" cy="152400"/>
                                  <a:chOff x="8711" y="2856"/>
                                  <a:chExt cx="1080" cy="360"/>
                                </a:xfrm>
                              </wpg:grpSpPr>
                              <wps:wsp>
                                <wps:cNvPr id="3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5E04EE0" id="Group 325" o:spid="_x0000_s1026" style="position:absolute;margin-left:7.85pt;margin-top:2.5pt;width:34.05pt;height:12pt;z-index:25219584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">
                      <v:group id="Group 32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"/>
                      <w10:wrap type="square" anchorx="margin" anchory="margin"/>
                    </v:group>
                  </w:pict>
                </mc:Fallback>
              </mc:AlternateContent>
            </w:r>
          </w:p>
        </w:tc>
        <w:tc>
          <w:tcPr>
            <w:tcW w:w="618" w:type="pct"/>
          </w:tcPr>
          <w:p w14:paraId="0F487DF1" w14:textId="7B9A994B"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6864" behindDoc="0" locked="0" layoutInCell="1" allowOverlap="1" wp14:anchorId="504E511D" wp14:editId="678AADE8">
                      <wp:simplePos x="0" y="0"/>
                      <wp:positionH relativeFrom="margin">
                        <wp:posOffset>102235</wp:posOffset>
                      </wp:positionH>
                      <wp:positionV relativeFrom="margin">
                        <wp:posOffset>29845</wp:posOffset>
                      </wp:positionV>
                      <wp:extent cx="432435" cy="152400"/>
                      <wp:effectExtent l="0" t="0" r="24765" b="19050"/>
                      <wp:wrapSquare wrapText="bothSides"/>
                      <wp:docPr id="330" name="Group 3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1" name="Group 331"/>
                              <wpg:cNvGrpSpPr/>
                              <wpg:grpSpPr>
                                <a:xfrm>
                                  <a:off x="0" y="0"/>
                                  <a:ext cx="293370" cy="152400"/>
                                  <a:chOff x="8711" y="2856"/>
                                  <a:chExt cx="1080" cy="360"/>
                                </a:xfrm>
                              </wpg:grpSpPr>
                              <wps:wsp>
                                <wps:cNvPr id="3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D202156" id="Group 330" o:spid="_x0000_s1026" style="position:absolute;margin-left:8.05pt;margin-top:2.35pt;width:34.05pt;height:12pt;z-index:25219686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LKmjoTiAgAAcQsAAA4AAAAAAAAAAAAA&#10;AAAALgIAAGRycy9lMm9Eb2MueG1sUEsBAi0AFAAGAAgAAAAhAAlox3/dAAAABgEAAA8AAAAAAAAA&#10;AAAAAAAAPAUAAGRycy9kb3ducmV2LnhtbFBLBQYAAAAABAAEAPMAAABGBgAAAAA=&#10;">
                      <v:group id="Group 33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w10:wrap type="square" anchorx="margin" anchory="margin"/>
                    </v:group>
                  </w:pict>
                </mc:Fallback>
              </mc:AlternateContent>
            </w:r>
          </w:p>
        </w:tc>
        <w:tc>
          <w:tcPr>
            <w:tcW w:w="616" w:type="pct"/>
            <w:gridSpan w:val="3"/>
          </w:tcPr>
          <w:p w14:paraId="6B1448B6" w14:textId="286C72FD"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7888" behindDoc="0" locked="0" layoutInCell="1" allowOverlap="1" wp14:anchorId="4E3E9E75" wp14:editId="5351CE09">
                      <wp:simplePos x="0" y="0"/>
                      <wp:positionH relativeFrom="margin">
                        <wp:posOffset>99695</wp:posOffset>
                      </wp:positionH>
                      <wp:positionV relativeFrom="margin">
                        <wp:posOffset>31750</wp:posOffset>
                      </wp:positionV>
                      <wp:extent cx="432435" cy="152400"/>
                      <wp:effectExtent l="0" t="0" r="24765" b="19050"/>
                      <wp:wrapSquare wrapText="bothSides"/>
                      <wp:docPr id="335" name="Group 3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6" name="Group 336"/>
                              <wpg:cNvGrpSpPr/>
                              <wpg:grpSpPr>
                                <a:xfrm>
                                  <a:off x="0" y="0"/>
                                  <a:ext cx="293370" cy="152400"/>
                                  <a:chOff x="8711" y="2856"/>
                                  <a:chExt cx="1080" cy="360"/>
                                </a:xfrm>
                              </wpg:grpSpPr>
                              <wps:wsp>
                                <wps:cNvPr id="3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F1D381C" id="Group 335" o:spid="_x0000_s1026" style="position:absolute;margin-left:7.85pt;margin-top:2.5pt;width:34.05pt;height:12pt;z-index:25219788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5Y4Q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BRC35Y4QIAAHELAAAOAAAAAAAAAAAAAAAA&#10;AC4CAABkcnMvZTJvRG9jLnhtbFBLAQItABQABgAIAAAAIQCaf3dk3AAAAAYBAAAPAAAAAAAAAAAA&#10;AAAAADsFAABkcnMvZG93bnJldi54bWxQSwUGAAAAAAQABADzAAAARAYAAAAA&#10;">
                      <v:group id="Group 3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w10:wrap type="square" anchorx="margin" anchory="margin"/>
                    </v:group>
                  </w:pict>
                </mc:Fallback>
              </mc:AlternateContent>
            </w:r>
          </w:p>
        </w:tc>
        <w:tc>
          <w:tcPr>
            <w:tcW w:w="972" w:type="pct"/>
            <w:gridSpan w:val="3"/>
          </w:tcPr>
          <w:p w14:paraId="17E274FE" w14:textId="3A038FA8"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691FFD38" w14:textId="65AEE9FF"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0B423785"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0658AB8F"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12BA2FF2"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749CD56C" w14:textId="77777777" w:rsidTr="003D1481">
        <w:tblPrEx>
          <w:jc w:val="left"/>
        </w:tblPrEx>
        <w:trPr>
          <w:trHeight w:val="20"/>
        </w:trPr>
        <w:tc>
          <w:tcPr>
            <w:tcW w:w="286" w:type="pct"/>
          </w:tcPr>
          <w:p w14:paraId="79719B82"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1667B920" w14:textId="5A32C567" w:rsidR="003D1481" w:rsidRPr="00504735" w:rsidRDefault="003D1481" w:rsidP="003D1481">
            <w:pPr>
              <w:rPr>
                <w:rFonts w:cstheme="minorHAnsi"/>
                <w:b/>
                <w:bCs/>
                <w:szCs w:val="20"/>
                <w:lang w:val="fr-FR"/>
              </w:rPr>
            </w:pPr>
            <w:r w:rsidRPr="00504735">
              <w:rPr>
                <w:rFonts w:cstheme="minorHAnsi"/>
                <w:bCs/>
                <w:szCs w:val="20"/>
                <w:lang w:val="fr-FR"/>
              </w:rPr>
              <w:t xml:space="preserve">Préservatif masculin </w:t>
            </w:r>
          </w:p>
        </w:tc>
        <w:tc>
          <w:tcPr>
            <w:tcW w:w="666" w:type="pct"/>
          </w:tcPr>
          <w:p w14:paraId="2435AD82" w14:textId="6A93A8FB"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8912" behindDoc="0" locked="0" layoutInCell="1" allowOverlap="1" wp14:anchorId="045A1FD1" wp14:editId="108341A9">
                      <wp:simplePos x="0" y="0"/>
                      <wp:positionH relativeFrom="margin">
                        <wp:posOffset>99695</wp:posOffset>
                      </wp:positionH>
                      <wp:positionV relativeFrom="margin">
                        <wp:posOffset>31750</wp:posOffset>
                      </wp:positionV>
                      <wp:extent cx="432435" cy="152400"/>
                      <wp:effectExtent l="0" t="0" r="24765" b="19050"/>
                      <wp:wrapSquare wrapText="bothSides"/>
                      <wp:docPr id="340" name="Group 3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1" name="Group 341"/>
                              <wpg:cNvGrpSpPr/>
                              <wpg:grpSpPr>
                                <a:xfrm>
                                  <a:off x="0" y="0"/>
                                  <a:ext cx="293370" cy="152400"/>
                                  <a:chOff x="8711" y="2856"/>
                                  <a:chExt cx="1080" cy="360"/>
                                </a:xfrm>
                              </wpg:grpSpPr>
                              <wps:wsp>
                                <wps:cNvPr id="3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2DBC664" id="Group 340" o:spid="_x0000_s1026" style="position:absolute;margin-left:7.85pt;margin-top:2.5pt;width:34.05pt;height:12pt;z-index:25219891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Mq5I2jmAgAAcQsAAA4AAAAAAAAA&#10;AAAAAAAALgIAAGRycy9lMm9Eb2MueG1sUEsBAi0AFAAGAAgAAAAhAJp/d2TcAAAABgEAAA8AAAAA&#10;AAAAAAAAAAAAQAUAAGRycy9kb3ducmV2LnhtbFBLBQYAAAAABAAEAPMAAABJBgAAAAA=&#10;">
                      <v:group id="Group 34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bExQAAANwAAAAPAAAAZHJzL2Rvd25yZXYueG1sRI9Pa8JA&#10;FMTvhX6H5RV6azY1Im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CN0zbE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"/>
                      <w10:wrap type="square" anchorx="margin" anchory="margin"/>
                    </v:group>
                  </w:pict>
                </mc:Fallback>
              </mc:AlternateContent>
            </w:r>
          </w:p>
        </w:tc>
        <w:tc>
          <w:tcPr>
            <w:tcW w:w="618" w:type="pct"/>
          </w:tcPr>
          <w:p w14:paraId="3A4E2680" w14:textId="4BE8639A"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9936" behindDoc="0" locked="0" layoutInCell="1" allowOverlap="1" wp14:anchorId="167AB4BB" wp14:editId="7C743695">
                      <wp:simplePos x="0" y="0"/>
                      <wp:positionH relativeFrom="margin">
                        <wp:posOffset>102235</wp:posOffset>
                      </wp:positionH>
                      <wp:positionV relativeFrom="margin">
                        <wp:posOffset>29845</wp:posOffset>
                      </wp:positionV>
                      <wp:extent cx="432435" cy="152400"/>
                      <wp:effectExtent l="0" t="0" r="24765" b="19050"/>
                      <wp:wrapSquare wrapText="bothSides"/>
                      <wp:docPr id="345" name="Group 34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6" name="Group 346"/>
                              <wpg:cNvGrpSpPr/>
                              <wpg:grpSpPr>
                                <a:xfrm>
                                  <a:off x="0" y="0"/>
                                  <a:ext cx="293370" cy="152400"/>
                                  <a:chOff x="8711" y="2856"/>
                                  <a:chExt cx="1080" cy="360"/>
                                </a:xfrm>
                              </wpg:grpSpPr>
                              <wps:wsp>
                                <wps:cNvPr id="34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A3DA8E1" id="Group 345" o:spid="_x0000_s1026" style="position:absolute;margin-left:8.05pt;margin-top:2.35pt;width:34.05pt;height:12pt;z-index:25219993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CkU07TiAgAAcQsAAA4AAAAAAAAAAAAA&#10;AAAALgIAAGRycy9lMm9Eb2MueG1sUEsBAi0AFAAGAAgAAAAhAAlox3/dAAAABgEAAA8AAAAAAAAA&#10;AAAAAAAAPAUAAGRycy9kb3ducmV2LnhtbFBLBQYAAAAABAAEAPMAAABGBgAAAAA=&#10;">
                      <v:group id="Group 34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EuxQAAANwAAAAPAAAAZHJzL2Rvd25yZXYueG1sRI9Ba8JA&#10;FITvhf6H5RV6azZqK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DsOwEuxQAAANwAAAAP&#10;AAAAAAAAAAAAAAAAAAcCAABkcnMvZG93bnJldi54bWxQSwUGAAAAAAMAAwC3AAAA+QIAAAAA&#10;"/>
                      <w10:wrap type="square" anchorx="margin" anchory="margin"/>
                    </v:group>
                  </w:pict>
                </mc:Fallback>
              </mc:AlternateContent>
            </w:r>
          </w:p>
        </w:tc>
        <w:tc>
          <w:tcPr>
            <w:tcW w:w="616" w:type="pct"/>
            <w:gridSpan w:val="3"/>
          </w:tcPr>
          <w:p w14:paraId="6327C0E8" w14:textId="113178AF"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0960" behindDoc="0" locked="0" layoutInCell="1" allowOverlap="1" wp14:anchorId="115EEB5E" wp14:editId="017824BB">
                      <wp:simplePos x="0" y="0"/>
                      <wp:positionH relativeFrom="margin">
                        <wp:posOffset>99695</wp:posOffset>
                      </wp:positionH>
                      <wp:positionV relativeFrom="margin">
                        <wp:posOffset>31750</wp:posOffset>
                      </wp:positionV>
                      <wp:extent cx="432435" cy="152400"/>
                      <wp:effectExtent l="0" t="0" r="24765" b="19050"/>
                      <wp:wrapSquare wrapText="bothSides"/>
                      <wp:docPr id="350" name="Group 35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1" name="Group 351"/>
                              <wpg:cNvGrpSpPr/>
                              <wpg:grpSpPr>
                                <a:xfrm>
                                  <a:off x="0" y="0"/>
                                  <a:ext cx="293370" cy="152400"/>
                                  <a:chOff x="8711" y="2856"/>
                                  <a:chExt cx="1080" cy="360"/>
                                </a:xfrm>
                              </wpg:grpSpPr>
                              <wps:wsp>
                                <wps:cNvPr id="3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58C12B6" id="Group 350" o:spid="_x0000_s1026" style="position:absolute;margin-left:7.85pt;margin-top:2.5pt;width:34.05pt;height:12pt;z-index:25220096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HA4g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J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BiCo4cxyOEM4BVMJNhi1v1emrYcrqcq8gJ18FyMXl5ClrHQI7rzqnAU2tr6egJbjY7QM&#10;2hM8YNm/o+U8iPbP8Cstbdf/P2m5awsno2h4jKKnrJzQXaa2gR/2Xj+cTGYHvbdvNLva+Fo+oZae&#10;snw6nsK9zrWb7g5qL45D2ZXb3U158QQ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NNLhwOICAABxCwAADgAAAAAAAAAAAAAA&#10;AAAuAgAAZHJzL2Uyb0RvYy54bWxQSwECLQAUAAYACAAAACEAmn93ZNwAAAAGAQAADwAAAAAAAAAA&#10;AAAAAAA8BQAAZHJzL2Rvd25yZXYueG1sUEsFBgAAAAAEAAQA8wAAAEUGAAAAAA==&#10;">
                      <v:group id="Group 35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AZxQAAANwAAAAPAAAAZHJzL2Rvd25yZXYueG1sRI9Pa8JA&#10;FMTvhX6H5RV6azY1KG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AICqAZ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ht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yRj+z4QjIBd/AAAA//8DAFBLAQItABQABgAIAAAAIQDb4fbL7gAAAIUBAAATAAAAAAAAAAAA&#10;AAAAAAAAAABbQ29udGVudF9UeXBlc10ueG1sUEsBAi0AFAAGAAgAAAAhAFr0LFu/AAAAFQEAAAsA&#10;AAAAAAAAAAAAAAAAHwEAAF9yZWxzLy5yZWxzUEsBAi0AFAAGAAgAAAAhAIfjOG3EAAAA3AAAAA8A&#10;AAAAAAAAAAAAAAAABwIAAGRycy9kb3ducmV2LnhtbFBLBQYAAAAAAwADALcAAAD4AgAAAAA=&#10;"/>
                      <w10:wrap type="square" anchorx="margin" anchory="margin"/>
                    </v:group>
                  </w:pict>
                </mc:Fallback>
              </mc:AlternateContent>
            </w:r>
          </w:p>
        </w:tc>
        <w:tc>
          <w:tcPr>
            <w:tcW w:w="972" w:type="pct"/>
            <w:gridSpan w:val="3"/>
          </w:tcPr>
          <w:p w14:paraId="534E3D45" w14:textId="0E92EC8B"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73DBC94E" w14:textId="7B9167C4"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51C6B131"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E888861"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66E4DA70"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03D50F29" w14:textId="77777777" w:rsidTr="003D1481">
        <w:tblPrEx>
          <w:jc w:val="left"/>
        </w:tblPrEx>
        <w:trPr>
          <w:trHeight w:val="20"/>
        </w:trPr>
        <w:tc>
          <w:tcPr>
            <w:tcW w:w="286" w:type="pct"/>
          </w:tcPr>
          <w:p w14:paraId="3FB48F2A"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0CE50CB6" w14:textId="71DF6C5C" w:rsidR="003D1481" w:rsidRPr="00504735" w:rsidRDefault="003D1481" w:rsidP="003D1481">
            <w:pPr>
              <w:rPr>
                <w:rFonts w:cstheme="minorHAnsi"/>
                <w:b/>
                <w:bCs/>
                <w:szCs w:val="20"/>
                <w:lang w:val="fr-FR"/>
              </w:rPr>
            </w:pPr>
            <w:r w:rsidRPr="00504735">
              <w:rPr>
                <w:rFonts w:cstheme="minorHAnsi"/>
                <w:bCs/>
                <w:szCs w:val="20"/>
                <w:lang w:val="fr-FR"/>
              </w:rPr>
              <w:t>Préservatif féminin</w:t>
            </w:r>
          </w:p>
        </w:tc>
        <w:tc>
          <w:tcPr>
            <w:tcW w:w="666" w:type="pct"/>
          </w:tcPr>
          <w:p w14:paraId="4A255C69" w14:textId="1996FEBB"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1984" behindDoc="0" locked="0" layoutInCell="1" allowOverlap="1" wp14:anchorId="7925DA85" wp14:editId="3C3D1030">
                      <wp:simplePos x="0" y="0"/>
                      <wp:positionH relativeFrom="margin">
                        <wp:posOffset>99695</wp:posOffset>
                      </wp:positionH>
                      <wp:positionV relativeFrom="margin">
                        <wp:posOffset>31750</wp:posOffset>
                      </wp:positionV>
                      <wp:extent cx="432435" cy="152400"/>
                      <wp:effectExtent l="0" t="0" r="24765" b="19050"/>
                      <wp:wrapSquare wrapText="bothSides"/>
                      <wp:docPr id="355" name="Group 35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6" name="Group 356"/>
                              <wpg:cNvGrpSpPr/>
                              <wpg:grpSpPr>
                                <a:xfrm>
                                  <a:off x="0" y="0"/>
                                  <a:ext cx="293370" cy="152400"/>
                                  <a:chOff x="8711" y="2856"/>
                                  <a:chExt cx="1080" cy="360"/>
                                </a:xfrm>
                              </wpg:grpSpPr>
                              <wps:wsp>
                                <wps:cNvPr id="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3060B7E" id="Group 355" o:spid="_x0000_s1026" style="position:absolute;margin-left:7.85pt;margin-top:2.5pt;width:34.05pt;height:12pt;z-index:25220198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Ec4g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138RHOICAABxCwAADgAAAAAAAAAAAAAA&#10;AAAuAgAAZHJzL2Uyb0RvYy54bWxQSwECLQAUAAYACAAAACEAmn93ZNwAAAAGAQAADwAAAAAAAAAA&#10;AAAAAAA8BQAAZHJzL2Rvd25yZXYueG1sUEsFBgAAAAAEAAQA8wAAAEUGAAAAAA==&#10;">
                      <v:group id="Group 35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Ya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8RT+z4QjIBd/AAAA//8DAFBLAQItABQABgAIAAAAIQDb4fbL7gAAAIUBAAATAAAAAAAAAAAA&#10;AAAAAAAAAABbQ29udGVudF9UeXBlc10ueG1sUEsBAi0AFAAGAAgAAAAhAFr0LFu/AAAAFQEAAAsA&#10;AAAAAAAAAAAAAAAAHwEAAF9yZWxzLy5yZWxzUEsBAi0AFAAGAAgAAAAhAHcxphr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w10:wrap type="square" anchorx="margin" anchory="margin"/>
                    </v:group>
                  </w:pict>
                </mc:Fallback>
              </mc:AlternateContent>
            </w:r>
          </w:p>
        </w:tc>
        <w:tc>
          <w:tcPr>
            <w:tcW w:w="618" w:type="pct"/>
          </w:tcPr>
          <w:p w14:paraId="16570E20" w14:textId="3E61B498"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3008" behindDoc="0" locked="0" layoutInCell="1" allowOverlap="1" wp14:anchorId="0DA2C7CC" wp14:editId="38D7A617">
                      <wp:simplePos x="0" y="0"/>
                      <wp:positionH relativeFrom="margin">
                        <wp:posOffset>102235</wp:posOffset>
                      </wp:positionH>
                      <wp:positionV relativeFrom="margin">
                        <wp:posOffset>29845</wp:posOffset>
                      </wp:positionV>
                      <wp:extent cx="432435" cy="152400"/>
                      <wp:effectExtent l="0" t="0" r="24765" b="19050"/>
                      <wp:wrapSquare wrapText="bothSides"/>
                      <wp:docPr id="360" name="Group 36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1" name="Group 361"/>
                              <wpg:cNvGrpSpPr/>
                              <wpg:grpSpPr>
                                <a:xfrm>
                                  <a:off x="0" y="0"/>
                                  <a:ext cx="293370" cy="152400"/>
                                  <a:chOff x="8711" y="2856"/>
                                  <a:chExt cx="1080" cy="360"/>
                                </a:xfrm>
                              </wpg:grpSpPr>
                              <wps:wsp>
                                <wps:cNvPr id="36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6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0FD18A9" id="Group 360" o:spid="_x0000_s1026" style="position:absolute;margin-left:8.05pt;margin-top:2.35pt;width:34.05pt;height:12pt;z-index:25220300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K2fIDuECAABxCwAADgAAAAAAAAAAAAAA&#10;AAAuAgAAZHJzL2Uyb0RvYy54bWxQSwECLQAUAAYACAAAACEACWjHf90AAAAGAQAADwAAAAAAAAAA&#10;AAAAAAA7BQAAZHJzL2Rvd25yZXYueG1sUEsFBgAAAAAEAAQA8wAAAEUGAAAAAA==&#10;">
                      <v:group id="Group 36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w10:wrap type="square" anchorx="margin" anchory="margin"/>
                    </v:group>
                  </w:pict>
                </mc:Fallback>
              </mc:AlternateContent>
            </w:r>
          </w:p>
        </w:tc>
        <w:tc>
          <w:tcPr>
            <w:tcW w:w="616" w:type="pct"/>
            <w:gridSpan w:val="3"/>
          </w:tcPr>
          <w:p w14:paraId="24C59D45" w14:textId="1669A76B"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4032" behindDoc="0" locked="0" layoutInCell="1" allowOverlap="1" wp14:anchorId="440B970C" wp14:editId="0BAE8745">
                      <wp:simplePos x="0" y="0"/>
                      <wp:positionH relativeFrom="margin">
                        <wp:posOffset>99695</wp:posOffset>
                      </wp:positionH>
                      <wp:positionV relativeFrom="margin">
                        <wp:posOffset>31750</wp:posOffset>
                      </wp:positionV>
                      <wp:extent cx="432435" cy="152400"/>
                      <wp:effectExtent l="0" t="0" r="24765" b="19050"/>
                      <wp:wrapSquare wrapText="bothSides"/>
                      <wp:docPr id="368" name="Group 36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9" name="Group 369"/>
                              <wpg:cNvGrpSpPr/>
                              <wpg:grpSpPr>
                                <a:xfrm>
                                  <a:off x="0" y="0"/>
                                  <a:ext cx="293370" cy="152400"/>
                                  <a:chOff x="8711" y="2856"/>
                                  <a:chExt cx="1080" cy="360"/>
                                </a:xfrm>
                              </wpg:grpSpPr>
                              <wps:wsp>
                                <wps:cNvPr id="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32B9CB8" id="Group 368" o:spid="_x0000_s1026" style="position:absolute;margin-left:7.85pt;margin-top:2.5pt;width:34.05pt;height:12pt;z-index:25220403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hd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Agcuhd4QIAAHELAAAOAAAAAAAAAAAAAAAA&#10;AC4CAABkcnMvZTJvRG9jLnhtbFBLAQItABQABgAIAAAAIQCaf3dk3AAAAAYBAAAPAAAAAAAAAAAA&#10;AAAAADsFAABkcnMvZG93bnJldi54bWxQSwUGAAAAAAQABADzAAAARAYAAAAA&#10;">
                      <v:group id="Group 36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w10:wrap type="square" anchorx="margin" anchory="margin"/>
                    </v:group>
                  </w:pict>
                </mc:Fallback>
              </mc:AlternateContent>
            </w:r>
          </w:p>
        </w:tc>
        <w:tc>
          <w:tcPr>
            <w:tcW w:w="972" w:type="pct"/>
            <w:gridSpan w:val="3"/>
          </w:tcPr>
          <w:p w14:paraId="2AA21284" w14:textId="541BAFCE"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6E719B35" w14:textId="26AD1A69"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175C3226"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6FC92E0"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629B889E"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45E8F4FF" w14:textId="77777777" w:rsidTr="003D1481">
        <w:tblPrEx>
          <w:jc w:val="left"/>
        </w:tblPrEx>
        <w:trPr>
          <w:trHeight w:val="20"/>
        </w:trPr>
        <w:tc>
          <w:tcPr>
            <w:tcW w:w="286" w:type="pct"/>
          </w:tcPr>
          <w:p w14:paraId="1FB351BE"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58F829AC" w14:textId="77777777" w:rsidR="003D1481" w:rsidRPr="00504735" w:rsidRDefault="003D1481" w:rsidP="003D1481">
            <w:pPr>
              <w:rPr>
                <w:rFonts w:cstheme="minorHAnsi"/>
                <w:bCs/>
                <w:szCs w:val="20"/>
                <w:lang w:val="fr-FR"/>
              </w:rPr>
            </w:pPr>
            <w:r w:rsidRPr="00504735">
              <w:rPr>
                <w:rFonts w:cstheme="minorHAnsi"/>
                <w:bCs/>
                <w:szCs w:val="20"/>
                <w:lang w:val="fr-FR"/>
              </w:rPr>
              <w:t>Contraception d’urgence</w:t>
            </w:r>
          </w:p>
          <w:p w14:paraId="3D53A231" w14:textId="234CEBA0" w:rsidR="003D1481" w:rsidRPr="00504735" w:rsidRDefault="003D1481" w:rsidP="003D1481">
            <w:pPr>
              <w:rPr>
                <w:rFonts w:cstheme="minorHAnsi"/>
                <w:b/>
                <w:bCs/>
                <w:szCs w:val="20"/>
                <w:lang w:val="fr-FR"/>
              </w:rPr>
            </w:pPr>
          </w:p>
        </w:tc>
        <w:tc>
          <w:tcPr>
            <w:tcW w:w="666" w:type="pct"/>
          </w:tcPr>
          <w:p w14:paraId="4C82062B" w14:textId="3622E13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5056" behindDoc="0" locked="0" layoutInCell="1" allowOverlap="1" wp14:anchorId="418828B9" wp14:editId="1F8F2610">
                      <wp:simplePos x="0" y="0"/>
                      <wp:positionH relativeFrom="margin">
                        <wp:posOffset>99695</wp:posOffset>
                      </wp:positionH>
                      <wp:positionV relativeFrom="margin">
                        <wp:posOffset>31750</wp:posOffset>
                      </wp:positionV>
                      <wp:extent cx="432435" cy="152400"/>
                      <wp:effectExtent l="0" t="0" r="24765" b="19050"/>
                      <wp:wrapSquare wrapText="bothSides"/>
                      <wp:docPr id="373" name="Group 37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4" name="Group 374"/>
                              <wpg:cNvGrpSpPr/>
                              <wpg:grpSpPr>
                                <a:xfrm>
                                  <a:off x="0" y="0"/>
                                  <a:ext cx="293370" cy="152400"/>
                                  <a:chOff x="8711" y="2856"/>
                                  <a:chExt cx="1080" cy="360"/>
                                </a:xfrm>
                              </wpg:grpSpPr>
                              <wps:wsp>
                                <wps:cNvPr id="37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82503CD" id="Group 373" o:spid="_x0000_s1026" style="position:absolute;margin-left:7.85pt;margin-top:2.5pt;width:34.05pt;height:12pt;z-index:25220505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">
                      <v:group id="Group 374"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w10:wrap type="square" anchorx="margin" anchory="margin"/>
                    </v:group>
                  </w:pict>
                </mc:Fallback>
              </mc:AlternateContent>
            </w:r>
          </w:p>
        </w:tc>
        <w:tc>
          <w:tcPr>
            <w:tcW w:w="618" w:type="pct"/>
          </w:tcPr>
          <w:p w14:paraId="33338DB1" w14:textId="3CC5E445"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6080" behindDoc="0" locked="0" layoutInCell="1" allowOverlap="1" wp14:anchorId="51B3FA05" wp14:editId="008B733A">
                      <wp:simplePos x="0" y="0"/>
                      <wp:positionH relativeFrom="margin">
                        <wp:posOffset>102235</wp:posOffset>
                      </wp:positionH>
                      <wp:positionV relativeFrom="margin">
                        <wp:posOffset>29845</wp:posOffset>
                      </wp:positionV>
                      <wp:extent cx="432435" cy="152400"/>
                      <wp:effectExtent l="0" t="0" r="24765" b="19050"/>
                      <wp:wrapSquare wrapText="bothSides"/>
                      <wp:docPr id="378" name="Group 37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9" name="Group 379"/>
                              <wpg:cNvGrpSpPr/>
                              <wpg:grpSpPr>
                                <a:xfrm>
                                  <a:off x="0" y="0"/>
                                  <a:ext cx="293370" cy="152400"/>
                                  <a:chOff x="8711" y="2856"/>
                                  <a:chExt cx="1080" cy="360"/>
                                </a:xfrm>
                              </wpg:grpSpPr>
                              <wps:wsp>
                                <wps:cNvPr id="3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8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34E42B7" id="Group 378" o:spid="_x0000_s1026" style="position:absolute;margin-left:8.05pt;margin-top:2.35pt;width:34.05pt;height:12pt;z-index:25220608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6N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jdlujeECAABxCwAADgAAAAAAAAAAAAAA&#10;AAAuAgAAZHJzL2Uyb0RvYy54bWxQSwECLQAUAAYACAAAACEACWjHf90AAAAGAQAADwAAAAAAAAAA&#10;AAAAAAA7BQAAZHJzL2Rvd25yZXYueG1sUEsFBgAAAAAEAAQA8wAAAEUGAAAAAA==&#10;">
                      <v:group id="Group 37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w10:wrap type="square" anchorx="margin" anchory="margin"/>
                    </v:group>
                  </w:pict>
                </mc:Fallback>
              </mc:AlternateContent>
            </w:r>
          </w:p>
        </w:tc>
        <w:tc>
          <w:tcPr>
            <w:tcW w:w="616" w:type="pct"/>
            <w:gridSpan w:val="3"/>
          </w:tcPr>
          <w:p w14:paraId="5BCF929F" w14:textId="49B785B7"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7104" behindDoc="0" locked="0" layoutInCell="1" allowOverlap="1" wp14:anchorId="00D030A5" wp14:editId="4DE6E2BD">
                      <wp:simplePos x="0" y="0"/>
                      <wp:positionH relativeFrom="margin">
                        <wp:posOffset>99695</wp:posOffset>
                      </wp:positionH>
                      <wp:positionV relativeFrom="margin">
                        <wp:posOffset>31750</wp:posOffset>
                      </wp:positionV>
                      <wp:extent cx="432435" cy="152400"/>
                      <wp:effectExtent l="0" t="0" r="24765" b="19050"/>
                      <wp:wrapSquare wrapText="bothSides"/>
                      <wp:docPr id="383" name="Group 38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48" name="Group 448"/>
                              <wpg:cNvGrpSpPr/>
                              <wpg:grpSpPr>
                                <a:xfrm>
                                  <a:off x="0" y="0"/>
                                  <a:ext cx="293370" cy="152400"/>
                                  <a:chOff x="8711" y="2856"/>
                                  <a:chExt cx="1080" cy="360"/>
                                </a:xfrm>
                              </wpg:grpSpPr>
                              <wps:wsp>
                                <wps:cNvPr id="4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E0027BB" id="Group 383" o:spid="_x0000_s1026" style="position:absolute;margin-left:7.85pt;margin-top:2.5pt;width:34.05pt;height:12pt;z-index:25220710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EoOTNLmAgAAcQsAAA4AAAAAAAAA&#10;AAAAAAAALgIAAGRycy9lMm9Eb2MueG1sUEsBAi0AFAAGAAgAAAAhAJp/d2TcAAAABgEAAA8AAAAA&#10;AAAAAAAAAAAAQAUAAGRycy9kb3ducmV2LnhtbFBLBQYAAAAABAAEAPMAAABJBgAAAAA=&#10;">
                      <v:group id="Group 44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w10:wrap type="square" anchorx="margin" anchory="margin"/>
                    </v:group>
                  </w:pict>
                </mc:Fallback>
              </mc:AlternateContent>
            </w:r>
          </w:p>
        </w:tc>
        <w:tc>
          <w:tcPr>
            <w:tcW w:w="972" w:type="pct"/>
            <w:gridSpan w:val="3"/>
          </w:tcPr>
          <w:p w14:paraId="00EDFF87" w14:textId="4230FB95"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1A9C17AA" w14:textId="45708ED2"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71449FFC"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70BA6E78"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3B2CEF66"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7DFE640" w14:textId="77777777" w:rsidTr="003D1481">
        <w:tblPrEx>
          <w:jc w:val="left"/>
        </w:tblPrEx>
        <w:trPr>
          <w:trHeight w:val="20"/>
        </w:trPr>
        <w:tc>
          <w:tcPr>
            <w:tcW w:w="286" w:type="pct"/>
          </w:tcPr>
          <w:p w14:paraId="150BA56B"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5D82A15D" w14:textId="77777777" w:rsidR="003D1481" w:rsidRPr="00504735" w:rsidRDefault="003D1481" w:rsidP="003D1481">
            <w:pPr>
              <w:rPr>
                <w:rFonts w:cstheme="minorHAnsi"/>
                <w:bCs/>
                <w:szCs w:val="20"/>
                <w:lang w:val="fr-FR"/>
              </w:rPr>
            </w:pPr>
            <w:r w:rsidRPr="00504735">
              <w:rPr>
                <w:rFonts w:cstheme="minorHAnsi"/>
                <w:bCs/>
                <w:szCs w:val="20"/>
                <w:lang w:val="fr-FR"/>
              </w:rPr>
              <w:t>DIU</w:t>
            </w:r>
          </w:p>
          <w:p w14:paraId="7AD5B7FC" w14:textId="43638F70" w:rsidR="003D1481" w:rsidRPr="00504735" w:rsidRDefault="003D1481" w:rsidP="003D1481">
            <w:pPr>
              <w:rPr>
                <w:rFonts w:cstheme="minorHAnsi"/>
                <w:b/>
                <w:bCs/>
                <w:szCs w:val="20"/>
                <w:lang w:val="fr-FR"/>
              </w:rPr>
            </w:pPr>
          </w:p>
        </w:tc>
        <w:tc>
          <w:tcPr>
            <w:tcW w:w="666" w:type="pct"/>
          </w:tcPr>
          <w:p w14:paraId="74002EA3" w14:textId="29592ED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8128" behindDoc="0" locked="0" layoutInCell="1" allowOverlap="1" wp14:anchorId="2D9545DD" wp14:editId="52A5E84E">
                      <wp:simplePos x="0" y="0"/>
                      <wp:positionH relativeFrom="margin">
                        <wp:posOffset>99695</wp:posOffset>
                      </wp:positionH>
                      <wp:positionV relativeFrom="margin">
                        <wp:posOffset>31750</wp:posOffset>
                      </wp:positionV>
                      <wp:extent cx="432435" cy="152400"/>
                      <wp:effectExtent l="0" t="0" r="24765" b="19050"/>
                      <wp:wrapSquare wrapText="bothSides"/>
                      <wp:docPr id="452" name="Group 45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3" name="Group 453"/>
                              <wpg:cNvGrpSpPr/>
                              <wpg:grpSpPr>
                                <a:xfrm>
                                  <a:off x="0" y="0"/>
                                  <a:ext cx="293370" cy="152400"/>
                                  <a:chOff x="8711" y="2856"/>
                                  <a:chExt cx="1080" cy="360"/>
                                </a:xfrm>
                              </wpg:grpSpPr>
                              <wps:wsp>
                                <wps:cNvPr id="45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FA0B77D" id="Group 452" o:spid="_x0000_s1026" style="position:absolute;margin-left:7.85pt;margin-top:2.5pt;width:34.05pt;height:12pt;z-index:25220812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07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dx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BRDTvmAgAAcQsAAA4AAAAAAAAA&#10;AAAAAAAALgIAAGRycy9lMm9Eb2MueG1sUEsBAi0AFAAGAAgAAAAhAJp/d2TcAAAABgEAAA8AAAAA&#10;AAAAAAAAAAAAQAUAAGRycy9kb3ducmV2LnhtbFBLBQYAAAAABAAEAPMAAABJBgAAAAA=&#10;">
                      <v:group id="Group 45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"/>
                      <w10:wrap type="square" anchorx="margin" anchory="margin"/>
                    </v:group>
                  </w:pict>
                </mc:Fallback>
              </mc:AlternateContent>
            </w:r>
          </w:p>
        </w:tc>
        <w:tc>
          <w:tcPr>
            <w:tcW w:w="618" w:type="pct"/>
          </w:tcPr>
          <w:p w14:paraId="460A193A" w14:textId="5D802A65"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9152" behindDoc="0" locked="0" layoutInCell="1" allowOverlap="1" wp14:anchorId="41CDDAF1" wp14:editId="11552AE4">
                      <wp:simplePos x="0" y="0"/>
                      <wp:positionH relativeFrom="margin">
                        <wp:posOffset>102235</wp:posOffset>
                      </wp:positionH>
                      <wp:positionV relativeFrom="margin">
                        <wp:posOffset>29845</wp:posOffset>
                      </wp:positionV>
                      <wp:extent cx="432435" cy="152400"/>
                      <wp:effectExtent l="0" t="0" r="24765" b="19050"/>
                      <wp:wrapSquare wrapText="bothSides"/>
                      <wp:docPr id="457" name="Group 45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8" name="Group 458"/>
                              <wpg:cNvGrpSpPr/>
                              <wpg:grpSpPr>
                                <a:xfrm>
                                  <a:off x="0" y="0"/>
                                  <a:ext cx="293370" cy="152400"/>
                                  <a:chOff x="8711" y="2856"/>
                                  <a:chExt cx="1080" cy="360"/>
                                </a:xfrm>
                              </wpg:grpSpPr>
                              <wps:wsp>
                                <wps:cNvPr id="4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26F54C3" id="Group 457" o:spid="_x0000_s1026" style="position:absolute;margin-left:8.05pt;margin-top:2.35pt;width:34.05pt;height:12pt;z-index:25220915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">
                      <v:group id="Group 45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m2wgAAANwAAAAPAAAAZHJzL2Rvd25yZXYueG1sRE89b8Iw&#10;EN0r8R+sQ+pWHChC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D2Hjm2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wtxQAAANwAAAAPAAAAZHJzL2Rvd25yZXYueG1sRI9Ba8JA&#10;FITvBf/D8oTemo1apM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CZUpwtxQAAANwAAAAP&#10;AAAAAAAAAAAAAAAAAAcCAABkcnMvZG93bnJldi54bWxQSwUGAAAAAAMAAwC3AAAA+QIAAAAA&#10;"/>
                      <w10:wrap type="square" anchorx="margin" anchory="margin"/>
                    </v:group>
                  </w:pict>
                </mc:Fallback>
              </mc:AlternateContent>
            </w:r>
          </w:p>
        </w:tc>
        <w:tc>
          <w:tcPr>
            <w:tcW w:w="616" w:type="pct"/>
            <w:gridSpan w:val="3"/>
          </w:tcPr>
          <w:p w14:paraId="0C76A336" w14:textId="68F2EF1C"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0176" behindDoc="0" locked="0" layoutInCell="1" allowOverlap="1" wp14:anchorId="0B5B306B" wp14:editId="445D2634">
                      <wp:simplePos x="0" y="0"/>
                      <wp:positionH relativeFrom="margin">
                        <wp:posOffset>99695</wp:posOffset>
                      </wp:positionH>
                      <wp:positionV relativeFrom="margin">
                        <wp:posOffset>31750</wp:posOffset>
                      </wp:positionV>
                      <wp:extent cx="432435" cy="152400"/>
                      <wp:effectExtent l="0" t="0" r="24765" b="19050"/>
                      <wp:wrapSquare wrapText="bothSides"/>
                      <wp:docPr id="462" name="Group 46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3" name="Group 463"/>
                              <wpg:cNvGrpSpPr/>
                              <wpg:grpSpPr>
                                <a:xfrm>
                                  <a:off x="0" y="0"/>
                                  <a:ext cx="293370" cy="152400"/>
                                  <a:chOff x="8711" y="2856"/>
                                  <a:chExt cx="1080" cy="360"/>
                                </a:xfrm>
                              </wpg:grpSpPr>
                              <wps:wsp>
                                <wps:cNvPr id="4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1A6C5BF" id="Group 462" o:spid="_x0000_s1026" style="position:absolute;margin-left:7.85pt;margin-top:2.5pt;width:34.05pt;height:12pt;z-index:25221017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4+s6GeUCAABxCwAADgAAAAAAAAAA&#10;AAAAAAAuAgAAZHJzL2Uyb0RvYy54bWxQSwECLQAUAAYACAAAACEAmn93ZNwAAAAGAQAADwAAAAAA&#10;AAAAAAAAAAA/BQAAZHJzL2Rvd25yZXYueG1sUEsFBgAAAAAEAAQA8wAAAEgGAAAAAA==&#10;">
                      <v:group id="Group 46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1xAAAANwAAAAPAAAAZHJzL2Rvd25yZXYueG1sRI9Bi8Iw&#10;FITvC/6H8Ba8remqiF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IklP7X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RZxQAAANwAAAAPAAAAZHJzL2Rvd25yZXYueG1sRI9Ba8JA&#10;FITvBf/D8gRvzUYr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AWuwRZxQAAANwAAAAP&#10;AAAAAAAAAAAAAAAAAAcCAABkcnMvZG93bnJldi54bWxQSwUGAAAAAAMAAwC3AAAA+QIAAAAA&#10;"/>
                      <w10:wrap type="square" anchorx="margin" anchory="margin"/>
                    </v:group>
                  </w:pict>
                </mc:Fallback>
              </mc:AlternateContent>
            </w:r>
          </w:p>
        </w:tc>
        <w:tc>
          <w:tcPr>
            <w:tcW w:w="972" w:type="pct"/>
            <w:gridSpan w:val="3"/>
          </w:tcPr>
          <w:p w14:paraId="5AAB801C" w14:textId="275D6D75"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B952C13" w14:textId="005E9F46"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74C89F28"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F8EB297"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30661928"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29D55CF9" w14:textId="77777777" w:rsidTr="003D1481">
        <w:tblPrEx>
          <w:jc w:val="left"/>
        </w:tblPrEx>
        <w:trPr>
          <w:trHeight w:val="20"/>
        </w:trPr>
        <w:tc>
          <w:tcPr>
            <w:tcW w:w="286" w:type="pct"/>
          </w:tcPr>
          <w:p w14:paraId="43911378"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6BEEF998" w14:textId="77777777" w:rsidR="003D1481" w:rsidRPr="00504735" w:rsidRDefault="003D1481" w:rsidP="003D1481">
            <w:pPr>
              <w:rPr>
                <w:rFonts w:cstheme="minorHAnsi"/>
                <w:bCs/>
                <w:szCs w:val="20"/>
                <w:lang w:val="fr-FR"/>
              </w:rPr>
            </w:pPr>
            <w:r w:rsidRPr="00504735">
              <w:rPr>
                <w:rFonts w:cstheme="minorHAnsi"/>
                <w:bCs/>
                <w:szCs w:val="20"/>
                <w:lang w:val="fr-FR"/>
              </w:rPr>
              <w:t>Implant</w:t>
            </w:r>
          </w:p>
          <w:p w14:paraId="2FA4C3DA" w14:textId="77755947" w:rsidR="003D1481" w:rsidRPr="00504735" w:rsidRDefault="003D1481" w:rsidP="003D1481">
            <w:pPr>
              <w:rPr>
                <w:rFonts w:cstheme="minorHAnsi"/>
                <w:b/>
                <w:bCs/>
                <w:szCs w:val="20"/>
                <w:lang w:val="fr-FR"/>
              </w:rPr>
            </w:pPr>
          </w:p>
        </w:tc>
        <w:tc>
          <w:tcPr>
            <w:tcW w:w="666" w:type="pct"/>
          </w:tcPr>
          <w:p w14:paraId="5EFA5331" w14:textId="11A56224"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1200" behindDoc="0" locked="0" layoutInCell="1" allowOverlap="1" wp14:anchorId="448F6E9C" wp14:editId="4D9328B8">
                      <wp:simplePos x="0" y="0"/>
                      <wp:positionH relativeFrom="margin">
                        <wp:posOffset>99695</wp:posOffset>
                      </wp:positionH>
                      <wp:positionV relativeFrom="margin">
                        <wp:posOffset>31750</wp:posOffset>
                      </wp:positionV>
                      <wp:extent cx="432435" cy="152400"/>
                      <wp:effectExtent l="0" t="0" r="24765" b="19050"/>
                      <wp:wrapSquare wrapText="bothSides"/>
                      <wp:docPr id="467" name="Group 46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8" name="Group 468"/>
                              <wpg:cNvGrpSpPr/>
                              <wpg:grpSpPr>
                                <a:xfrm>
                                  <a:off x="0" y="0"/>
                                  <a:ext cx="293370" cy="152400"/>
                                  <a:chOff x="8711" y="2856"/>
                                  <a:chExt cx="1080" cy="360"/>
                                </a:xfrm>
                              </wpg:grpSpPr>
                              <wps:wsp>
                                <wps:cNvPr id="4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3B20A06" id="Group 467" o:spid="_x0000_s1026" style="position:absolute;margin-left:7.85pt;margin-top:2.5pt;width:34.05pt;height:12pt;z-index:25221120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Vb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k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v&#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yvdVW+UCAABxCwAADgAAAAAAAAAA&#10;AAAAAAAuAgAAZHJzL2Uyb0RvYy54bWxQSwECLQAUAAYACAAAACEAmn93ZNwAAAAGAQAADwAAAAAA&#10;AAAAAAAAAAA/BQAAZHJzL2Rvd25yZXYueG1sUEsFBgAAAAAEAAQA8wAAAEgGAAAAAA==&#10;">
                      <v:group id="Group 46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rwxQAAANwAAAAPAAAAZHJzL2Rvd25yZXYueG1sRI9Ba8JA&#10;FITvQv/D8gq96UZbWk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AciwrwxQAAANwAAAAP&#10;AAAAAAAAAAAAAAAAAAcCAABkcnMvZG93bnJldi54bWxQSwUGAAAAAAMAAwC3AAAA+QIAAAAA&#10;"/>
                      <w10:wrap type="square" anchorx="margin" anchory="margin"/>
                    </v:group>
                  </w:pict>
                </mc:Fallback>
              </mc:AlternateContent>
            </w:r>
          </w:p>
        </w:tc>
        <w:tc>
          <w:tcPr>
            <w:tcW w:w="618" w:type="pct"/>
          </w:tcPr>
          <w:p w14:paraId="44566634" w14:textId="6F269BF9"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2224" behindDoc="0" locked="0" layoutInCell="1" allowOverlap="1" wp14:anchorId="218DF0B7" wp14:editId="5D585619">
                      <wp:simplePos x="0" y="0"/>
                      <wp:positionH relativeFrom="margin">
                        <wp:posOffset>102235</wp:posOffset>
                      </wp:positionH>
                      <wp:positionV relativeFrom="margin">
                        <wp:posOffset>29845</wp:posOffset>
                      </wp:positionV>
                      <wp:extent cx="432435" cy="152400"/>
                      <wp:effectExtent l="0" t="0" r="24765" b="19050"/>
                      <wp:wrapSquare wrapText="bothSides"/>
                      <wp:docPr id="472" name="Group 47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3" name="Group 473"/>
                              <wpg:cNvGrpSpPr/>
                              <wpg:grpSpPr>
                                <a:xfrm>
                                  <a:off x="0" y="0"/>
                                  <a:ext cx="293370" cy="152400"/>
                                  <a:chOff x="8711" y="2856"/>
                                  <a:chExt cx="1080" cy="360"/>
                                </a:xfrm>
                              </wpg:grpSpPr>
                              <wps:wsp>
                                <wps:cNvPr id="47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D3C473D" id="Group 472" o:spid="_x0000_s1026" style="position:absolute;margin-left:8.05pt;margin-top:2.35pt;width:34.05pt;height:12pt;z-index:25221222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ix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z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dgPix5gIAAHELAAAOAAAAAAAA&#10;AAAAAAAAAC4CAABkcnMvZTJvRG9jLnhtbFBLAQItABQABgAIAAAAIQAJaMd/3QAAAAYBAAAPAAAA&#10;AAAAAAAAAAAAAEAFAABkcnMvZG93bnJldi54bWxQSwUGAAAAAAQABADzAAAASgYAAAAA&#10;">
                      <v:group id="Group 47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oxAAAANwAAAAPAAAAZHJzL2Rvd25yZXYueG1sRI9Bi8Iw&#10;FITvgv8hPGFvmuqK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Az8qW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w10:wrap type="square" anchorx="margin" anchory="margin"/>
                    </v:group>
                  </w:pict>
                </mc:Fallback>
              </mc:AlternateContent>
            </w:r>
          </w:p>
        </w:tc>
        <w:tc>
          <w:tcPr>
            <w:tcW w:w="616" w:type="pct"/>
            <w:gridSpan w:val="3"/>
          </w:tcPr>
          <w:p w14:paraId="419BA5D8" w14:textId="22058229"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3248" behindDoc="0" locked="0" layoutInCell="1" allowOverlap="1" wp14:anchorId="20EBF113" wp14:editId="168C2046">
                      <wp:simplePos x="0" y="0"/>
                      <wp:positionH relativeFrom="margin">
                        <wp:posOffset>99695</wp:posOffset>
                      </wp:positionH>
                      <wp:positionV relativeFrom="margin">
                        <wp:posOffset>31750</wp:posOffset>
                      </wp:positionV>
                      <wp:extent cx="432435" cy="152400"/>
                      <wp:effectExtent l="0" t="0" r="24765" b="19050"/>
                      <wp:wrapSquare wrapText="bothSides"/>
                      <wp:docPr id="477" name="Group 47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8" name="Group 478"/>
                              <wpg:cNvGrpSpPr/>
                              <wpg:grpSpPr>
                                <a:xfrm>
                                  <a:off x="0" y="0"/>
                                  <a:ext cx="293370" cy="152400"/>
                                  <a:chOff x="8711" y="2856"/>
                                  <a:chExt cx="1080" cy="360"/>
                                </a:xfrm>
                              </wpg:grpSpPr>
                              <wps:wsp>
                                <wps:cNvPr id="47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86321A3" id="Group 477" o:spid="_x0000_s1026" style="position:absolute;margin-left:7.85pt;margin-top:2.5pt;width:34.05pt;height:12pt;z-index:25221324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J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0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R&#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p0vryeUCAABxCwAADgAAAAAAAAAA&#10;AAAAAAAuAgAAZHJzL2Uyb0RvYy54bWxQSwECLQAUAAYACAAAACEAmn93ZNwAAAAGAQAADwAAAAAA&#10;AAAAAAAAAAA/BQAAZHJzL2Rvd25yZXYueG1sUEsFBgAAAAAEAAQA8wAAAEgGAAAAAA==&#10;">
                      <v:group id="Group 47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w10:wrap type="square" anchorx="margin" anchory="margin"/>
                    </v:group>
                  </w:pict>
                </mc:Fallback>
              </mc:AlternateContent>
            </w:r>
          </w:p>
        </w:tc>
        <w:tc>
          <w:tcPr>
            <w:tcW w:w="972" w:type="pct"/>
            <w:gridSpan w:val="3"/>
          </w:tcPr>
          <w:p w14:paraId="0F7DE229" w14:textId="331F6325"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1EB4EE61" w14:textId="6B59EF25"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1E29C2E7"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326CC38"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427551F1"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E8BFF23" w14:textId="77777777" w:rsidTr="003D1481">
        <w:tblPrEx>
          <w:jc w:val="left"/>
        </w:tblPrEx>
        <w:trPr>
          <w:trHeight w:val="20"/>
        </w:trPr>
        <w:tc>
          <w:tcPr>
            <w:tcW w:w="286" w:type="pct"/>
          </w:tcPr>
          <w:p w14:paraId="795C8ECD"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6EDF4036" w14:textId="35C17F29" w:rsidR="003D1481" w:rsidRPr="00504735" w:rsidRDefault="003D1481" w:rsidP="003D1481">
            <w:pPr>
              <w:rPr>
                <w:rFonts w:cstheme="minorHAnsi"/>
                <w:b/>
                <w:bCs/>
                <w:szCs w:val="20"/>
                <w:lang w:val="fr-FR"/>
              </w:rPr>
            </w:pPr>
            <w:r w:rsidRPr="00504735">
              <w:rPr>
                <w:rFonts w:cstheme="minorHAnsi"/>
                <w:bCs/>
                <w:szCs w:val="20"/>
                <w:lang w:val="fr-FR"/>
              </w:rPr>
              <w:t xml:space="preserve">Stérilisation féminine (Ligature des trompes) </w:t>
            </w:r>
          </w:p>
        </w:tc>
        <w:tc>
          <w:tcPr>
            <w:tcW w:w="666" w:type="pct"/>
          </w:tcPr>
          <w:p w14:paraId="05AF4DA2" w14:textId="2B21026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4272" behindDoc="0" locked="0" layoutInCell="1" allowOverlap="1" wp14:anchorId="18BEE404" wp14:editId="6E3E24F9">
                      <wp:simplePos x="0" y="0"/>
                      <wp:positionH relativeFrom="margin">
                        <wp:posOffset>99695</wp:posOffset>
                      </wp:positionH>
                      <wp:positionV relativeFrom="margin">
                        <wp:posOffset>31750</wp:posOffset>
                      </wp:positionV>
                      <wp:extent cx="432435" cy="152400"/>
                      <wp:effectExtent l="0" t="0" r="24765" b="19050"/>
                      <wp:wrapSquare wrapText="bothSides"/>
                      <wp:docPr id="482" name="Group 48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3" name="Group 483"/>
                              <wpg:cNvGrpSpPr/>
                              <wpg:grpSpPr>
                                <a:xfrm>
                                  <a:off x="0" y="0"/>
                                  <a:ext cx="293370" cy="152400"/>
                                  <a:chOff x="8711" y="2856"/>
                                  <a:chExt cx="1080" cy="360"/>
                                </a:xfrm>
                              </wpg:grpSpPr>
                              <wps:wsp>
                                <wps:cNvPr id="48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6453492" id="Group 482" o:spid="_x0000_s1026" style="position:absolute;margin-left:7.85pt;margin-top:2.5pt;width:34.05pt;height:12pt;z-index:25221427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UtMRG+UCAABxCwAADgAAAAAAAAAA&#10;AAAAAAAuAgAAZHJzL2Uyb0RvYy54bWxQSwECLQAUAAYACAAAACEAmn93ZNwAAAAGAQAADwAAAAAA&#10;AAAAAAAAAAA/BQAAZHJzL2Rvd25yZXYueG1sUEsFBgAAAAAEAAQA8wAAAEgGAAAAAA==&#10;">
                      <v:group id="Group 48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"/>
                      <w10:wrap type="square" anchorx="margin" anchory="margin"/>
                    </v:group>
                  </w:pict>
                </mc:Fallback>
              </mc:AlternateContent>
            </w:r>
          </w:p>
        </w:tc>
        <w:tc>
          <w:tcPr>
            <w:tcW w:w="618" w:type="pct"/>
          </w:tcPr>
          <w:p w14:paraId="3141F6A0" w14:textId="1420FCF6"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5296" behindDoc="0" locked="0" layoutInCell="1" allowOverlap="1" wp14:anchorId="611D5526" wp14:editId="3D5873D6">
                      <wp:simplePos x="0" y="0"/>
                      <wp:positionH relativeFrom="margin">
                        <wp:posOffset>102235</wp:posOffset>
                      </wp:positionH>
                      <wp:positionV relativeFrom="margin">
                        <wp:posOffset>29845</wp:posOffset>
                      </wp:positionV>
                      <wp:extent cx="432435" cy="152400"/>
                      <wp:effectExtent l="0" t="0" r="24765" b="19050"/>
                      <wp:wrapSquare wrapText="bothSides"/>
                      <wp:docPr id="487" name="Group 48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8" name="Group 488"/>
                              <wpg:cNvGrpSpPr/>
                              <wpg:grpSpPr>
                                <a:xfrm>
                                  <a:off x="0" y="0"/>
                                  <a:ext cx="293370" cy="152400"/>
                                  <a:chOff x="8711" y="2856"/>
                                  <a:chExt cx="1080" cy="360"/>
                                </a:xfrm>
                              </wpg:grpSpPr>
                              <wps:wsp>
                                <wps:cNvPr id="48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21DB6BB" id="Group 487" o:spid="_x0000_s1026" style="position:absolute;margin-left:8.05pt;margin-top:2.35pt;width:34.05pt;height:12pt;z-index:25221529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5Z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">
                      <v:group id="Group 48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KxAAAANwAAAAPAAAAZHJzL2Rvd25yZXYueG1sRI9Bi8Iw&#10;FITvwv6H8Bb2pqmuyF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KyH7ArEAAAA3AAAAA8A&#10;AAAAAAAAAAAAAAAABwIAAGRycy9kb3ducmV2LnhtbFBLBQYAAAAAAwADALcAAAD4AgAAAAA=&#10;"/>
                      <w10:wrap type="square" anchorx="margin" anchory="margin"/>
                    </v:group>
                  </w:pict>
                </mc:Fallback>
              </mc:AlternateContent>
            </w:r>
          </w:p>
        </w:tc>
        <w:tc>
          <w:tcPr>
            <w:tcW w:w="616" w:type="pct"/>
            <w:gridSpan w:val="3"/>
          </w:tcPr>
          <w:p w14:paraId="4A9F297F" w14:textId="73EDB9C0"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6320" behindDoc="0" locked="0" layoutInCell="1" allowOverlap="1" wp14:anchorId="0560BB34" wp14:editId="6AFA60ED">
                      <wp:simplePos x="0" y="0"/>
                      <wp:positionH relativeFrom="margin">
                        <wp:posOffset>99695</wp:posOffset>
                      </wp:positionH>
                      <wp:positionV relativeFrom="margin">
                        <wp:posOffset>31750</wp:posOffset>
                      </wp:positionV>
                      <wp:extent cx="432435" cy="152400"/>
                      <wp:effectExtent l="0" t="0" r="24765" b="19050"/>
                      <wp:wrapSquare wrapText="bothSides"/>
                      <wp:docPr id="492" name="Group 49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3" name="Group 493"/>
                              <wpg:cNvGrpSpPr/>
                              <wpg:grpSpPr>
                                <a:xfrm>
                                  <a:off x="0" y="0"/>
                                  <a:ext cx="293370" cy="152400"/>
                                  <a:chOff x="8711" y="2856"/>
                                  <a:chExt cx="1080" cy="360"/>
                                </a:xfrm>
                              </wpg:grpSpPr>
                              <wps:wsp>
                                <wps:cNvPr id="4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D8AAFF2" id="Group 492" o:spid="_x0000_s1026" style="position:absolute;margin-left:7.85pt;margin-top:2.5pt;width:34.05pt;height:12pt;z-index:25221632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Oz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L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y407PmAgAAcQsAAA4AAAAAAAAA&#10;AAAAAAAALgIAAGRycy9lMm9Eb2MueG1sUEsBAi0AFAAGAAgAAAAhAJp/d2TcAAAABgEAAA8AAAAA&#10;AAAAAAAAAAAAQAUAAGRycy9kb3ducmV2LnhtbFBLBQYAAAAABAAEAPMAAABJBgAAAAA=&#10;">
                      <v:group id="Group 49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E+SxAAAANwAAAAPAAAAZHJzL2Rvd25yZXYueG1sRI9Bi8Iw&#10;FITvC/6H8IS9remqyF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LzwT5L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"/>
                      <w10:wrap type="square" anchorx="margin" anchory="margin"/>
                    </v:group>
                  </w:pict>
                </mc:Fallback>
              </mc:AlternateContent>
            </w:r>
          </w:p>
        </w:tc>
        <w:tc>
          <w:tcPr>
            <w:tcW w:w="972" w:type="pct"/>
            <w:gridSpan w:val="3"/>
          </w:tcPr>
          <w:p w14:paraId="5EC796AE" w14:textId="1D0395A8"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7837C682" w14:textId="29EC8427"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0EC769A8"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132D1266"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432787A8"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2B0BF2B4" w14:textId="77777777" w:rsidTr="003D1481">
        <w:tblPrEx>
          <w:jc w:val="left"/>
        </w:tblPrEx>
        <w:trPr>
          <w:trHeight w:val="20"/>
        </w:trPr>
        <w:tc>
          <w:tcPr>
            <w:tcW w:w="286" w:type="pct"/>
          </w:tcPr>
          <w:p w14:paraId="3BC7CA04"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7A9DCF4B" w14:textId="1295A4EE" w:rsidR="003D1481" w:rsidRPr="00504735" w:rsidRDefault="003D1481" w:rsidP="003D1481">
            <w:pPr>
              <w:rPr>
                <w:rFonts w:cstheme="minorHAnsi"/>
                <w:b/>
                <w:bCs/>
                <w:szCs w:val="20"/>
                <w:lang w:val="fr-FR"/>
              </w:rPr>
            </w:pPr>
            <w:r w:rsidRPr="00504735">
              <w:rPr>
                <w:rFonts w:cstheme="minorHAnsi"/>
                <w:bCs/>
                <w:szCs w:val="20"/>
                <w:lang w:val="fr-FR"/>
              </w:rPr>
              <w:t>Stérilisation masculine/ Vasectomie</w:t>
            </w:r>
          </w:p>
        </w:tc>
        <w:tc>
          <w:tcPr>
            <w:tcW w:w="666" w:type="pct"/>
          </w:tcPr>
          <w:p w14:paraId="13267A44" w14:textId="6A2BB23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7344" behindDoc="0" locked="0" layoutInCell="1" allowOverlap="1" wp14:anchorId="2265564A" wp14:editId="24AC27D5">
                      <wp:simplePos x="0" y="0"/>
                      <wp:positionH relativeFrom="margin">
                        <wp:posOffset>99695</wp:posOffset>
                      </wp:positionH>
                      <wp:positionV relativeFrom="margin">
                        <wp:posOffset>31750</wp:posOffset>
                      </wp:positionV>
                      <wp:extent cx="432435" cy="152400"/>
                      <wp:effectExtent l="0" t="0" r="24765" b="19050"/>
                      <wp:wrapSquare wrapText="bothSides"/>
                      <wp:docPr id="497" name="Group 49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8" name="Group 498"/>
                              <wpg:cNvGrpSpPr/>
                              <wpg:grpSpPr>
                                <a:xfrm>
                                  <a:off x="0" y="0"/>
                                  <a:ext cx="293370" cy="152400"/>
                                  <a:chOff x="8711" y="2856"/>
                                  <a:chExt cx="1080" cy="360"/>
                                </a:xfrm>
                              </wpg:grpSpPr>
                              <wps:wsp>
                                <wps:cNvPr id="49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9166FAA" id="Group 497" o:spid="_x0000_s1026" style="position:absolute;margin-left:7.85pt;margin-top:2.5pt;width:34.05pt;height:12pt;z-index:25221734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Vv7rv+gCAABxCwAADgAAAAAA&#10;AAAAAAAAAAAuAgAAZHJzL2Uyb0RvYy54bWxQSwECLQAUAAYACAAAACEAmn93ZNwAAAAGAQAADwAA&#10;AAAAAAAAAAAAAABCBQAAZHJzL2Rvd25yZXYueG1sUEsFBgAAAAAEAAQA8wAAAEsGAAAAAA==&#10;">
                      <v:group id="Group 49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eAMxAAAANwAAAAPAAAAZHJzL2Rvd25yZXYueG1sRI9Bi8Iw&#10;FITvgv8hPMGbpuoi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FLx4Az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YQxQAAANwAAAAPAAAAZHJzL2Rvd25yZXYueG1sRI9Ba8JA&#10;FITvgv9heYI33VVp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AybHYQxQAAANwAAAAP&#10;AAAAAAAAAAAAAAAAAAcCAABkcnMvZG93bnJldi54bWxQSwUGAAAAAAMAAwC3AAAA+QIAAAAA&#10;"/>
                      <w10:wrap type="square" anchorx="margin" anchory="margin"/>
                    </v:group>
                  </w:pict>
                </mc:Fallback>
              </mc:AlternateContent>
            </w:r>
          </w:p>
        </w:tc>
        <w:tc>
          <w:tcPr>
            <w:tcW w:w="618" w:type="pct"/>
          </w:tcPr>
          <w:p w14:paraId="462D4CA8" w14:textId="544E88C0"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8368" behindDoc="0" locked="0" layoutInCell="1" allowOverlap="1" wp14:anchorId="7B80CCC6" wp14:editId="173CC331">
                      <wp:simplePos x="0" y="0"/>
                      <wp:positionH relativeFrom="margin">
                        <wp:posOffset>102235</wp:posOffset>
                      </wp:positionH>
                      <wp:positionV relativeFrom="margin">
                        <wp:posOffset>29845</wp:posOffset>
                      </wp:positionV>
                      <wp:extent cx="432435" cy="152400"/>
                      <wp:effectExtent l="0" t="0" r="24765" b="19050"/>
                      <wp:wrapSquare wrapText="bothSides"/>
                      <wp:docPr id="502" name="Group 5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3" name="Group 503"/>
                              <wpg:cNvGrpSpPr/>
                              <wpg:grpSpPr>
                                <a:xfrm>
                                  <a:off x="0" y="0"/>
                                  <a:ext cx="293370" cy="152400"/>
                                  <a:chOff x="8711" y="2856"/>
                                  <a:chExt cx="1080" cy="360"/>
                                </a:xfrm>
                              </wpg:grpSpPr>
                              <wps:wsp>
                                <wps:cNvPr id="50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417B707" id="Group 502" o:spid="_x0000_s1026" style="position:absolute;margin-left:8.05pt;margin-top:2.35pt;width:34.05pt;height:12pt;z-index:25221836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gH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Md+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VgvgH5gIAAHELAAAOAAAAAAAA&#10;AAAAAAAAAC4CAABkcnMvZTJvRG9jLnhtbFBLAQItABQABgAIAAAAIQAJaMd/3QAAAAYBAAAPAAAA&#10;AAAAAAAAAAAAAEAFAABkcnMvZG93bnJldi54bWxQSwUGAAAAAAQABADzAAAASgYAAAAA&#10;">
                      <v:group id="Group 50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"/>
                      <w10:wrap type="square" anchorx="margin" anchory="margin"/>
                    </v:group>
                  </w:pict>
                </mc:Fallback>
              </mc:AlternateContent>
            </w:r>
          </w:p>
        </w:tc>
        <w:tc>
          <w:tcPr>
            <w:tcW w:w="616" w:type="pct"/>
            <w:gridSpan w:val="3"/>
          </w:tcPr>
          <w:p w14:paraId="52E2AD96" w14:textId="60BDEB2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9392" behindDoc="0" locked="0" layoutInCell="1" allowOverlap="1" wp14:anchorId="1118DAA3" wp14:editId="01885CA9">
                      <wp:simplePos x="0" y="0"/>
                      <wp:positionH relativeFrom="margin">
                        <wp:posOffset>99695</wp:posOffset>
                      </wp:positionH>
                      <wp:positionV relativeFrom="margin">
                        <wp:posOffset>31750</wp:posOffset>
                      </wp:positionV>
                      <wp:extent cx="432435" cy="152400"/>
                      <wp:effectExtent l="0" t="0" r="24765" b="19050"/>
                      <wp:wrapSquare wrapText="bothSides"/>
                      <wp:docPr id="507" name="Group 50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8" name="Group 508"/>
                              <wpg:cNvGrpSpPr/>
                              <wpg:grpSpPr>
                                <a:xfrm>
                                  <a:off x="0" y="0"/>
                                  <a:ext cx="293370" cy="152400"/>
                                  <a:chOff x="8711" y="2856"/>
                                  <a:chExt cx="1080" cy="360"/>
                                </a:xfrm>
                              </wpg:grpSpPr>
                              <wps:wsp>
                                <wps:cNvPr id="5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1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6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0C742F4" id="Group 507" o:spid="_x0000_s1026" style="position:absolute;margin-left:7.85pt;margin-top:2.5pt;width:34.05pt;height:12pt;z-index:25221939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NsuoOegCAAB2CwAADgAAAAAA&#10;AAAAAAAAAAAuAgAAZHJzL2Uyb0RvYy54bWxQSwECLQAUAAYACAAAACEAmn93ZNwAAAAGAQAADwAA&#10;AAAAAAAAAAAAAABCBQAAZHJzL2Rvd25yZXYueG1sUEsFBgAAAAAEAAQA8wAAAEsGAAAAAA==&#10;">
                      <v:group id="Group 50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"/>
                      <w10:wrap type="square" anchorx="margin" anchory="margin"/>
                    </v:group>
                  </w:pict>
                </mc:Fallback>
              </mc:AlternateContent>
            </w:r>
          </w:p>
        </w:tc>
        <w:tc>
          <w:tcPr>
            <w:tcW w:w="972" w:type="pct"/>
            <w:gridSpan w:val="3"/>
          </w:tcPr>
          <w:p w14:paraId="04016EC9" w14:textId="2E47CD7E"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D466EF4" w14:textId="4603C3ED"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621B4D85"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C79E113"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7ABC761B"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9D4FF09" w14:textId="77777777" w:rsidTr="003D1481">
        <w:tblPrEx>
          <w:jc w:val="left"/>
        </w:tblPrEx>
        <w:trPr>
          <w:trHeight w:val="20"/>
        </w:trPr>
        <w:tc>
          <w:tcPr>
            <w:tcW w:w="286" w:type="pct"/>
          </w:tcPr>
          <w:p w14:paraId="046AB7D7"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0D1B5B6C" w14:textId="18A0A4A9" w:rsidR="003D1481" w:rsidRPr="00504735" w:rsidRDefault="003D1481" w:rsidP="003D1481">
            <w:pPr>
              <w:rPr>
                <w:rFonts w:cstheme="minorHAnsi"/>
                <w:b/>
                <w:bCs/>
                <w:szCs w:val="20"/>
                <w:lang w:val="fr-FR"/>
              </w:rPr>
            </w:pPr>
            <w:r w:rsidRPr="00504735">
              <w:rPr>
                <w:rFonts w:cstheme="minorHAnsi"/>
                <w:bCs/>
                <w:szCs w:val="20"/>
                <w:lang w:val="fr-FR"/>
              </w:rPr>
              <w:t xml:space="preserve">Allaitement maternel exclusif (MAMA)  </w:t>
            </w:r>
          </w:p>
        </w:tc>
        <w:tc>
          <w:tcPr>
            <w:tcW w:w="666" w:type="pct"/>
          </w:tcPr>
          <w:p w14:paraId="6D8EE711" w14:textId="6126919C"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0416" behindDoc="0" locked="0" layoutInCell="1" allowOverlap="1" wp14:anchorId="675770C5" wp14:editId="208E2A4F">
                      <wp:simplePos x="0" y="0"/>
                      <wp:positionH relativeFrom="margin">
                        <wp:posOffset>99695</wp:posOffset>
                      </wp:positionH>
                      <wp:positionV relativeFrom="margin">
                        <wp:posOffset>31750</wp:posOffset>
                      </wp:positionV>
                      <wp:extent cx="432435" cy="152400"/>
                      <wp:effectExtent l="0" t="0" r="24765" b="19050"/>
                      <wp:wrapSquare wrapText="bothSides"/>
                      <wp:docPr id="16050369" name="Group 1605036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0" name="Group 16050370"/>
                              <wpg:cNvGrpSpPr/>
                              <wpg:grpSpPr>
                                <a:xfrm>
                                  <a:off x="0" y="0"/>
                                  <a:ext cx="293370" cy="152400"/>
                                  <a:chOff x="8711" y="2856"/>
                                  <a:chExt cx="1080" cy="360"/>
                                </a:xfrm>
                              </wpg:grpSpPr>
                              <wps:wsp>
                                <wps:cNvPr id="160503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B78224E" id="Group 16050369" o:spid="_x0000_s1026" style="position:absolute;margin-left:7.85pt;margin-top:2.5pt;width:34.05pt;height:12pt;z-index:25222041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Ds/GXu5wIAAJQLAAAOAAAAAAAA&#10;AAAAAAAAAC4CAABkcnMvZTJvRG9jLnhtbFBLAQItABQABgAIAAAAIQCaf3dk3AAAAAYBAAAPAAAA&#10;AAAAAAAAAAAAAEEFAABkcnMvZG93bnJldi54bWxQSwUGAAAAAAQABADzAAAASgYAAAAA&#10;">
                      <v:group id="Group 1605037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"/>
                      <w10:wrap type="square" anchorx="margin" anchory="margin"/>
                    </v:group>
                  </w:pict>
                </mc:Fallback>
              </mc:AlternateContent>
            </w:r>
          </w:p>
        </w:tc>
        <w:tc>
          <w:tcPr>
            <w:tcW w:w="618" w:type="pct"/>
          </w:tcPr>
          <w:p w14:paraId="1E437728" w14:textId="53910500"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1440" behindDoc="0" locked="0" layoutInCell="1" allowOverlap="1" wp14:anchorId="08F9D77E" wp14:editId="73CCB87D">
                      <wp:simplePos x="0" y="0"/>
                      <wp:positionH relativeFrom="margin">
                        <wp:posOffset>102235</wp:posOffset>
                      </wp:positionH>
                      <wp:positionV relativeFrom="margin">
                        <wp:posOffset>29845</wp:posOffset>
                      </wp:positionV>
                      <wp:extent cx="432435" cy="152400"/>
                      <wp:effectExtent l="0" t="0" r="24765" b="19050"/>
                      <wp:wrapSquare wrapText="bothSides"/>
                      <wp:docPr id="16050374" name="Group 1605037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5" name="Group 16050375"/>
                              <wpg:cNvGrpSpPr/>
                              <wpg:grpSpPr>
                                <a:xfrm>
                                  <a:off x="0" y="0"/>
                                  <a:ext cx="293370" cy="152400"/>
                                  <a:chOff x="8711" y="2856"/>
                                  <a:chExt cx="1080" cy="360"/>
                                </a:xfrm>
                              </wpg:grpSpPr>
                              <wps:wsp>
                                <wps:cNvPr id="1605037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3E93AB1" id="Group 16050374" o:spid="_x0000_s1026" style="position:absolute;margin-left:8.05pt;margin-top:2.35pt;width:34.05pt;height:12pt;z-index:25222144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CCjS7c6QIAAJQLAAAOAAAA&#10;AAAAAAAAAAAAAC4CAABkcnMvZTJvRG9jLnhtbFBLAQItABQABgAIAAAAIQAJaMd/3QAAAAYBAAAP&#10;AAAAAAAAAAAAAAAAAEMFAABkcnMvZG93bnJldi54bWxQSwUGAAAAAAQABADzAAAATQYAAAAA&#10;">
                      <v:group id="Group 1605037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"/>
                      <w10:wrap type="square" anchorx="margin" anchory="margin"/>
                    </v:group>
                  </w:pict>
                </mc:Fallback>
              </mc:AlternateContent>
            </w:r>
          </w:p>
        </w:tc>
        <w:tc>
          <w:tcPr>
            <w:tcW w:w="616" w:type="pct"/>
            <w:gridSpan w:val="3"/>
          </w:tcPr>
          <w:p w14:paraId="1D3EF64D" w14:textId="4DB53304"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2464" behindDoc="0" locked="0" layoutInCell="1" allowOverlap="1" wp14:anchorId="0FCE8AB3" wp14:editId="01ABAF1A">
                      <wp:simplePos x="0" y="0"/>
                      <wp:positionH relativeFrom="margin">
                        <wp:posOffset>99695</wp:posOffset>
                      </wp:positionH>
                      <wp:positionV relativeFrom="margin">
                        <wp:posOffset>31750</wp:posOffset>
                      </wp:positionV>
                      <wp:extent cx="432435" cy="152400"/>
                      <wp:effectExtent l="0" t="0" r="24765" b="19050"/>
                      <wp:wrapSquare wrapText="bothSides"/>
                      <wp:docPr id="16050379" name="Group 1605037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0" name="Group 16050380"/>
                              <wpg:cNvGrpSpPr/>
                              <wpg:grpSpPr>
                                <a:xfrm>
                                  <a:off x="0" y="0"/>
                                  <a:ext cx="293370" cy="152400"/>
                                  <a:chOff x="8711" y="2856"/>
                                  <a:chExt cx="1080" cy="360"/>
                                </a:xfrm>
                              </wpg:grpSpPr>
                              <wps:wsp>
                                <wps:cNvPr id="160503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10C0C21" id="Group 16050379" o:spid="_x0000_s1026" style="position:absolute;margin-left:7.85pt;margin-top:2.5pt;width:34.05pt;height:12pt;z-index:25222246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Az2xP/5wIAAJQLAAAOAAAAAAAA&#10;AAAAAAAAAC4CAABkcnMvZTJvRG9jLnhtbFBLAQItABQABgAIAAAAIQCaf3dk3AAAAAYBAAAPAAAA&#10;AAAAAAAAAAAAAEEFAABkcnMvZG93bnJldi54bWxQSwUGAAAAAAQABADzAAAASgYAAAAA&#10;">
                      <v:group id="Group 1605038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"/>
                      <w10:wrap type="square" anchorx="margin" anchory="margin"/>
                    </v:group>
                  </w:pict>
                </mc:Fallback>
              </mc:AlternateContent>
            </w:r>
          </w:p>
        </w:tc>
        <w:tc>
          <w:tcPr>
            <w:tcW w:w="972" w:type="pct"/>
            <w:gridSpan w:val="3"/>
          </w:tcPr>
          <w:p w14:paraId="146141B7" w14:textId="6B50F83C"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1B2E45C9" w14:textId="7222C5DF"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5937ED16"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518F4041"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7FA0E097"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4F0E0A5C" w14:textId="77777777" w:rsidTr="003D1481">
        <w:tblPrEx>
          <w:jc w:val="left"/>
        </w:tblPrEx>
        <w:trPr>
          <w:trHeight w:val="20"/>
        </w:trPr>
        <w:tc>
          <w:tcPr>
            <w:tcW w:w="286" w:type="pct"/>
          </w:tcPr>
          <w:p w14:paraId="5B48D19D"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139E499B" w14:textId="6C1F2041" w:rsidR="003D1481" w:rsidRPr="00504735" w:rsidRDefault="003D1481" w:rsidP="003D1481">
            <w:pPr>
              <w:rPr>
                <w:rFonts w:cstheme="minorHAnsi"/>
                <w:b/>
                <w:bCs/>
                <w:szCs w:val="20"/>
                <w:lang w:val="fr-FR"/>
              </w:rPr>
            </w:pPr>
            <w:r w:rsidRPr="00504735">
              <w:rPr>
                <w:rFonts w:cstheme="minorHAnsi"/>
                <w:bCs/>
                <w:szCs w:val="20"/>
                <w:lang w:val="fr-FR"/>
              </w:rPr>
              <w:t>Méthode des jours fixes (MJF)</w:t>
            </w:r>
          </w:p>
        </w:tc>
        <w:tc>
          <w:tcPr>
            <w:tcW w:w="666" w:type="pct"/>
          </w:tcPr>
          <w:p w14:paraId="3A7A836B" w14:textId="3A561ACB"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3488" behindDoc="0" locked="0" layoutInCell="1" allowOverlap="1" wp14:anchorId="32692328" wp14:editId="06767D8B">
                      <wp:simplePos x="0" y="0"/>
                      <wp:positionH relativeFrom="margin">
                        <wp:posOffset>99695</wp:posOffset>
                      </wp:positionH>
                      <wp:positionV relativeFrom="margin">
                        <wp:posOffset>31750</wp:posOffset>
                      </wp:positionV>
                      <wp:extent cx="432435" cy="152400"/>
                      <wp:effectExtent l="0" t="0" r="24765" b="19050"/>
                      <wp:wrapSquare wrapText="bothSides"/>
                      <wp:docPr id="16050384" name="Group 1605038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5" name="Group 16050385"/>
                              <wpg:cNvGrpSpPr/>
                              <wpg:grpSpPr>
                                <a:xfrm>
                                  <a:off x="0" y="0"/>
                                  <a:ext cx="293370" cy="152400"/>
                                  <a:chOff x="8711" y="2856"/>
                                  <a:chExt cx="1080" cy="360"/>
                                </a:xfrm>
                              </wpg:grpSpPr>
                              <wps:wsp>
                                <wps:cNvPr id="160503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B3EEEBC" id="Group 16050384" o:spid="_x0000_s1026" style="position:absolute;margin-left:7.85pt;margin-top:2.5pt;width:34.05pt;height:12pt;z-index:25222348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LGUOvXpAgAAlAsAAA4AAAAA&#10;AAAAAAAAAAAALgIAAGRycy9lMm9Eb2MueG1sUEsBAi0AFAAGAAgAAAAhAJp/d2TcAAAABgEAAA8A&#10;AAAAAAAAAAAAAAAAQwUAAGRycy9kb3ducmV2LnhtbFBLBQYAAAAABAAEAPMAAABMBgAAAAA=&#10;">
                      <v:group id="Group 1605038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"/>
                      <w10:wrap type="square" anchorx="margin" anchory="margin"/>
                    </v:group>
                  </w:pict>
                </mc:Fallback>
              </mc:AlternateContent>
            </w:r>
          </w:p>
        </w:tc>
        <w:tc>
          <w:tcPr>
            <w:tcW w:w="618" w:type="pct"/>
          </w:tcPr>
          <w:p w14:paraId="09107DFC" w14:textId="76A7CE10"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4512" behindDoc="0" locked="0" layoutInCell="1" allowOverlap="1" wp14:anchorId="0ABAF6F8" wp14:editId="41A147C8">
                      <wp:simplePos x="0" y="0"/>
                      <wp:positionH relativeFrom="margin">
                        <wp:posOffset>102235</wp:posOffset>
                      </wp:positionH>
                      <wp:positionV relativeFrom="margin">
                        <wp:posOffset>29845</wp:posOffset>
                      </wp:positionV>
                      <wp:extent cx="432435" cy="152400"/>
                      <wp:effectExtent l="0" t="0" r="24765" b="19050"/>
                      <wp:wrapSquare wrapText="bothSides"/>
                      <wp:docPr id="16050389" name="Group 1605038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0" name="Group 16050390"/>
                              <wpg:cNvGrpSpPr/>
                              <wpg:grpSpPr>
                                <a:xfrm>
                                  <a:off x="0" y="0"/>
                                  <a:ext cx="293370" cy="152400"/>
                                  <a:chOff x="8711" y="2856"/>
                                  <a:chExt cx="1080" cy="360"/>
                                </a:xfrm>
                              </wpg:grpSpPr>
                              <wps:wsp>
                                <wps:cNvPr id="1605039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3C5037A" id="Group 16050389" o:spid="_x0000_s1026" style="position:absolute;margin-left:8.05pt;margin-top:2.35pt;width:34.05pt;height:12pt;z-index:25222451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DPgA6t5gIAAJQLAAAOAAAAAAAA&#10;AAAAAAAAAC4CAABkcnMvZTJvRG9jLnhtbFBLAQItABQABgAIAAAAIQAJaMd/3QAAAAYBAAAPAAAA&#10;AAAAAAAAAAAAAEAFAABkcnMvZG93bnJldi54bWxQSwUGAAAAAAQABADzAAAASgYAAAAA&#10;">
                      <v:group id="Group 1605039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"/>
                      <w10:wrap type="square" anchorx="margin" anchory="margin"/>
                    </v:group>
                  </w:pict>
                </mc:Fallback>
              </mc:AlternateContent>
            </w:r>
          </w:p>
        </w:tc>
        <w:tc>
          <w:tcPr>
            <w:tcW w:w="616" w:type="pct"/>
            <w:gridSpan w:val="3"/>
          </w:tcPr>
          <w:p w14:paraId="58BDE56B" w14:textId="74761311"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5536" behindDoc="0" locked="0" layoutInCell="1" allowOverlap="1" wp14:anchorId="634BACA1" wp14:editId="692A88AF">
                      <wp:simplePos x="0" y="0"/>
                      <wp:positionH relativeFrom="margin">
                        <wp:posOffset>99695</wp:posOffset>
                      </wp:positionH>
                      <wp:positionV relativeFrom="margin">
                        <wp:posOffset>31750</wp:posOffset>
                      </wp:positionV>
                      <wp:extent cx="432435" cy="152400"/>
                      <wp:effectExtent l="0" t="0" r="24765" b="19050"/>
                      <wp:wrapSquare wrapText="bothSides"/>
                      <wp:docPr id="16050394" name="Group 1605039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5" name="Group 16050395"/>
                              <wpg:cNvGrpSpPr/>
                              <wpg:grpSpPr>
                                <a:xfrm>
                                  <a:off x="0" y="0"/>
                                  <a:ext cx="293370" cy="152400"/>
                                  <a:chOff x="8711" y="2856"/>
                                  <a:chExt cx="1080" cy="360"/>
                                </a:xfrm>
                              </wpg:grpSpPr>
                              <wps:wsp>
                                <wps:cNvPr id="160503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7B0A0C9" id="Group 16050394" o:spid="_x0000_s1026" style="position:absolute;margin-left:7.85pt;margin-top:2.5pt;width:34.05pt;height:12pt;z-index:25222553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KHxRZ/pAgAAlAsAAA4AAAAA&#10;AAAAAAAAAAAALgIAAGRycy9lMm9Eb2MueG1sUEsBAi0AFAAGAAgAAAAhAJp/d2TcAAAABgEAAA8A&#10;AAAAAAAAAAAAAAAAQwUAAGRycy9kb3ducmV2LnhtbFBLBQYAAAAABAAEAPMAAABMBgAAAAA=&#10;">
                      <v:group id="Group 160503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"/>
                      <w10:wrap type="square" anchorx="margin" anchory="margin"/>
                    </v:group>
                  </w:pict>
                </mc:Fallback>
              </mc:AlternateContent>
            </w:r>
          </w:p>
        </w:tc>
        <w:tc>
          <w:tcPr>
            <w:tcW w:w="972" w:type="pct"/>
            <w:gridSpan w:val="3"/>
          </w:tcPr>
          <w:p w14:paraId="76E57C62" w14:textId="317F0B50"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434FDA51" w14:textId="5CE1AC84"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69773029"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1C7F93D3"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6556D3F3"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CB7CB0" w:rsidRPr="006974FC" w14:paraId="0A40FE23" w14:textId="77777777" w:rsidTr="003D1481">
        <w:trPr>
          <w:trHeight w:val="530"/>
          <w:jc w:val="center"/>
        </w:trPr>
        <w:tc>
          <w:tcPr>
            <w:tcW w:w="298" w:type="pct"/>
            <w:gridSpan w:val="2"/>
          </w:tcPr>
          <w:p w14:paraId="1CDFBAEC" w14:textId="61BFAD9F" w:rsidR="00CB7CB0" w:rsidRPr="00504735" w:rsidRDefault="00CB7CB0" w:rsidP="00CB7CB0">
            <w:pPr>
              <w:jc w:val="center"/>
              <w:rPr>
                <w:rFonts w:cstheme="minorHAnsi"/>
                <w:b/>
                <w:bCs/>
                <w:szCs w:val="20"/>
                <w:lang w:val="fr-FR"/>
              </w:rPr>
            </w:pPr>
            <w:r w:rsidRPr="00504735">
              <w:rPr>
                <w:rFonts w:cstheme="minorHAnsi"/>
                <w:b/>
                <w:bCs/>
                <w:szCs w:val="20"/>
                <w:lang w:val="fr-FR"/>
              </w:rPr>
              <w:t>806</w:t>
            </w:r>
          </w:p>
        </w:tc>
        <w:tc>
          <w:tcPr>
            <w:tcW w:w="2290" w:type="pct"/>
            <w:gridSpan w:val="4"/>
          </w:tcPr>
          <w:p w14:paraId="4E12B3EB" w14:textId="28F6EAEC" w:rsidR="00CB7CB0" w:rsidRPr="00504735" w:rsidRDefault="00CB7CB0" w:rsidP="00CB7CB0">
            <w:pPr>
              <w:pStyle w:val="ListParagraph1"/>
              <w:spacing w:after="0"/>
              <w:ind w:left="0"/>
              <w:rPr>
                <w:rFonts w:cstheme="minorHAnsi"/>
                <w:b/>
                <w:bCs/>
                <w:spacing w:val="-2"/>
                <w:szCs w:val="20"/>
                <w:lang w:val="fr-FR" w:bidi="hi-IN"/>
              </w:rPr>
            </w:pPr>
            <w:r w:rsidRPr="00504735">
              <w:rPr>
                <w:rFonts w:cstheme="minorHAnsi"/>
                <w:b/>
                <w:bCs/>
                <w:szCs w:val="20"/>
                <w:lang w:val="fr-FR"/>
              </w:rPr>
              <w:t>Cette structure dispose-t-elle d'un mécanisme de suivi des utilisatrices de PF ?</w:t>
            </w:r>
          </w:p>
        </w:tc>
        <w:tc>
          <w:tcPr>
            <w:tcW w:w="2061" w:type="pct"/>
            <w:gridSpan w:val="6"/>
          </w:tcPr>
          <w:p w14:paraId="3E8D2373" w14:textId="79A05095" w:rsidR="00CB7CB0" w:rsidRPr="00504735" w:rsidRDefault="00CB7CB0" w:rsidP="00CB7CB0">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4795CDE4" w14:textId="164058F2" w:rsidR="00CB7CB0" w:rsidRPr="00504735" w:rsidRDefault="00CB7CB0" w:rsidP="00CB7CB0">
            <w:pPr>
              <w:tabs>
                <w:tab w:val="right" w:leader="dot" w:pos="4092"/>
              </w:tabs>
              <w:rPr>
                <w:rFonts w:eastAsia="Arial Narrow" w:cstheme="minorHAnsi"/>
                <w:szCs w:val="20"/>
                <w:lang w:val="fr-FR" w:bidi="hi-IN"/>
              </w:rPr>
            </w:pPr>
            <w:r w:rsidRPr="00504735">
              <w:rPr>
                <w:rFonts w:cstheme="minorHAnsi"/>
                <w:noProof/>
                <w:szCs w:val="20"/>
                <w:lang w:val="fr-FR" w:eastAsia="en-IN" w:bidi="hi-IN"/>
              </w:rPr>
              <mc:AlternateContent>
                <mc:Choice Requires="wps">
                  <w:drawing>
                    <wp:anchor distT="0" distB="0" distL="114300" distR="114300" simplePos="0" relativeHeight="252151808" behindDoc="0" locked="0" layoutInCell="1" allowOverlap="1" wp14:anchorId="449C6957" wp14:editId="0BD603C3">
                      <wp:simplePos x="0" y="0"/>
                      <wp:positionH relativeFrom="column">
                        <wp:posOffset>2607945</wp:posOffset>
                      </wp:positionH>
                      <wp:positionV relativeFrom="paragraph">
                        <wp:posOffset>66675</wp:posOffset>
                      </wp:positionV>
                      <wp:extent cx="154575" cy="0"/>
                      <wp:effectExtent l="0" t="76200" r="17145" b="95250"/>
                      <wp:wrapNone/>
                      <wp:docPr id="93" name="Straight Arrow Connector 93"/>
                      <wp:cNvGraphicFramePr/>
                      <a:graphic xmlns:a="http://schemas.openxmlformats.org/drawingml/2006/main">
                        <a:graphicData uri="http://schemas.microsoft.com/office/word/2010/wordprocessingShape">
                          <wps:wsp>
                            <wps:cNvCnPr/>
                            <wps:spPr>
                              <a:xfrm>
                                <a:off x="0" y="0"/>
                                <a:ext cx="154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8A1C15A" id="Straight Arrow Connector 93" o:spid="_x0000_s1026" type="#_x0000_t32" style="position:absolute;margin-left:205.35pt;margin-top:5.25pt;width:12.15pt;height:0;z-index:252151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" strokecolor="black [3213]" strokeweight=".5pt">
                      <v:stroke endarrow="block" joinstyle="miter"/>
                    </v:shape>
                  </w:pict>
                </mc:Fallback>
              </mc:AlternateContent>
            </w: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gridSpan w:val="2"/>
          </w:tcPr>
          <w:p w14:paraId="590878DF" w14:textId="77777777" w:rsidR="00CB7CB0" w:rsidRPr="00504735" w:rsidRDefault="00CB7CB0" w:rsidP="00CB7CB0">
            <w:pPr>
              <w:rPr>
                <w:rFonts w:cstheme="minorHAnsi"/>
                <w:b/>
                <w:bCs/>
                <w:szCs w:val="20"/>
                <w:lang w:val="fr-FR"/>
              </w:rPr>
            </w:pPr>
          </w:p>
          <w:p w14:paraId="3511E312" w14:textId="1174A9BF" w:rsidR="00CB7CB0" w:rsidRPr="00504735" w:rsidRDefault="00CB7CB0" w:rsidP="00CB7CB0">
            <w:pPr>
              <w:rPr>
                <w:rFonts w:cstheme="minorHAnsi"/>
                <w:b/>
                <w:bCs/>
                <w:szCs w:val="20"/>
                <w:lang w:val="fr-FR"/>
              </w:rPr>
            </w:pPr>
            <w:r w:rsidRPr="00504735">
              <w:rPr>
                <w:rFonts w:cstheme="minorHAnsi"/>
                <w:b/>
                <w:bCs/>
                <w:szCs w:val="20"/>
                <w:lang w:val="fr-FR"/>
              </w:rPr>
              <w:t xml:space="preserve"> 808</w:t>
            </w:r>
          </w:p>
        </w:tc>
      </w:tr>
      <w:tr w:rsidR="00CB7CB0" w:rsidRPr="006974FC" w14:paraId="4680297D" w14:textId="77777777" w:rsidTr="003D1481">
        <w:trPr>
          <w:trHeight w:val="89"/>
          <w:jc w:val="center"/>
        </w:trPr>
        <w:tc>
          <w:tcPr>
            <w:tcW w:w="298" w:type="pct"/>
            <w:gridSpan w:val="2"/>
          </w:tcPr>
          <w:p w14:paraId="7A623AF6" w14:textId="43A0B6F7" w:rsidR="00CB7CB0" w:rsidRPr="00504735" w:rsidRDefault="00CB7CB0" w:rsidP="00CB7CB0">
            <w:pPr>
              <w:jc w:val="center"/>
              <w:rPr>
                <w:rFonts w:eastAsia="Arial Narrow" w:cstheme="minorHAnsi"/>
                <w:b/>
                <w:bCs/>
                <w:szCs w:val="20"/>
                <w:cs/>
                <w:lang w:val="fr-FR" w:bidi="hi-IN"/>
              </w:rPr>
            </w:pPr>
            <w:r w:rsidRPr="00504735">
              <w:rPr>
                <w:rFonts w:eastAsia="Arial Narrow" w:cstheme="minorHAnsi"/>
                <w:b/>
                <w:bCs/>
                <w:szCs w:val="20"/>
                <w:lang w:val="fr-FR" w:bidi="hi-IN"/>
              </w:rPr>
              <w:t>807</w:t>
            </w:r>
          </w:p>
        </w:tc>
        <w:tc>
          <w:tcPr>
            <w:tcW w:w="2290" w:type="pct"/>
            <w:gridSpan w:val="4"/>
          </w:tcPr>
          <w:p w14:paraId="257CDCB1" w14:textId="2D56DAC0" w:rsidR="00CB7CB0" w:rsidRPr="00504735" w:rsidRDefault="00CB7CB0" w:rsidP="00CB7CB0">
            <w:pPr>
              <w:pStyle w:val="ListParagraph1"/>
              <w:spacing w:after="0"/>
              <w:ind w:left="0"/>
              <w:rPr>
                <w:rFonts w:cstheme="minorHAnsi"/>
                <w:b/>
                <w:bCs/>
                <w:spacing w:val="-2"/>
                <w:szCs w:val="20"/>
                <w:lang w:val="fr-FR" w:bidi="hi-IN"/>
              </w:rPr>
            </w:pPr>
            <w:r w:rsidRPr="00504735">
              <w:rPr>
                <w:rFonts w:cstheme="minorHAnsi"/>
                <w:b/>
                <w:bCs/>
                <w:szCs w:val="20"/>
                <w:lang w:val="fr-FR"/>
              </w:rPr>
              <w:t>Quel mécanisme de suivi existe-t-il pour les utilisateurs de PF ?</w:t>
            </w:r>
          </w:p>
        </w:tc>
        <w:tc>
          <w:tcPr>
            <w:tcW w:w="2061" w:type="pct"/>
            <w:gridSpan w:val="6"/>
          </w:tcPr>
          <w:p w14:paraId="422B2660" w14:textId="2FEC3B6D" w:rsidR="00CB7CB0" w:rsidRPr="00504735" w:rsidRDefault="00CB7CB0" w:rsidP="00CB7CB0">
            <w:pPr>
              <w:tabs>
                <w:tab w:val="left" w:pos="0"/>
                <w:tab w:val="right" w:leader="dot" w:pos="4092"/>
              </w:tabs>
              <w:rPr>
                <w:rFonts w:eastAsia="Arial Narrow" w:cstheme="minorHAnsi"/>
                <w:szCs w:val="20"/>
                <w:lang w:val="fr-FR" w:bidi="hi-IN"/>
              </w:rPr>
            </w:pPr>
            <w:r w:rsidRPr="00504735">
              <w:rPr>
                <w:rFonts w:eastAsia="Arial Narrow" w:cstheme="minorHAnsi"/>
                <w:szCs w:val="20"/>
                <w:lang w:val="fr-FR" w:bidi="hi-IN"/>
              </w:rPr>
              <w:t>Visite personnelle</w:t>
            </w:r>
            <w:r w:rsidRPr="00504735">
              <w:rPr>
                <w:rFonts w:eastAsia="Arial Narrow" w:cstheme="minorHAnsi"/>
                <w:szCs w:val="20"/>
                <w:lang w:val="fr-FR" w:bidi="hi-IN"/>
              </w:rPr>
              <w:tab/>
              <w:t>1</w:t>
            </w:r>
          </w:p>
          <w:p w14:paraId="0C6C13EF" w14:textId="70C89225" w:rsidR="00CB7CB0" w:rsidRPr="00504735" w:rsidRDefault="00CB7CB0" w:rsidP="00CB7CB0">
            <w:pPr>
              <w:tabs>
                <w:tab w:val="left" w:pos="0"/>
                <w:tab w:val="right" w:leader="dot" w:pos="4092"/>
              </w:tabs>
              <w:rPr>
                <w:rFonts w:eastAsia="Arial Narrow" w:cstheme="minorHAnsi"/>
                <w:szCs w:val="20"/>
                <w:lang w:val="fr-FR" w:bidi="hi-IN"/>
              </w:rPr>
            </w:pPr>
            <w:r w:rsidRPr="00504735">
              <w:rPr>
                <w:rFonts w:eastAsia="Arial Narrow" w:cstheme="minorHAnsi"/>
                <w:szCs w:val="20"/>
                <w:lang w:val="fr-FR" w:bidi="hi-IN"/>
              </w:rPr>
              <w:t>Par téléphone</w:t>
            </w:r>
            <w:r w:rsidRPr="00504735">
              <w:rPr>
                <w:rFonts w:eastAsia="Arial Narrow" w:cstheme="minorHAnsi"/>
                <w:szCs w:val="20"/>
                <w:lang w:val="fr-FR" w:bidi="hi-IN"/>
              </w:rPr>
              <w:tab/>
              <w:t>2</w:t>
            </w:r>
          </w:p>
          <w:p w14:paraId="2945703F" w14:textId="4CBCF723" w:rsidR="00CB7CB0" w:rsidRPr="00504735" w:rsidRDefault="00CB7CB0" w:rsidP="00CB7CB0">
            <w:pPr>
              <w:tabs>
                <w:tab w:val="left" w:pos="0"/>
                <w:tab w:val="right" w:leader="dot" w:pos="4092"/>
              </w:tabs>
              <w:rPr>
                <w:rFonts w:eastAsia="Arial Narrow" w:cstheme="minorHAnsi"/>
                <w:szCs w:val="20"/>
                <w:lang w:val="fr-FR" w:bidi="hi-IN"/>
              </w:rPr>
            </w:pPr>
            <w:r w:rsidRPr="00504735">
              <w:rPr>
                <w:rFonts w:eastAsia="Arial Narrow" w:cstheme="minorHAnsi"/>
                <w:szCs w:val="20"/>
                <w:lang w:val="fr-FR" w:bidi="hi-IN"/>
              </w:rPr>
              <w:t xml:space="preserve">Par message/ WhatsApp </w:t>
            </w:r>
            <w:r w:rsidRPr="00504735">
              <w:rPr>
                <w:rFonts w:eastAsia="Arial Narrow" w:cstheme="minorHAnsi"/>
                <w:szCs w:val="20"/>
                <w:lang w:val="fr-FR" w:bidi="hi-IN"/>
              </w:rPr>
              <w:tab/>
              <w:t>3</w:t>
            </w:r>
          </w:p>
          <w:p w14:paraId="67EFF21B" w14:textId="1EBC5F42" w:rsidR="00CB7CB0" w:rsidRPr="00504735" w:rsidRDefault="00CB7CB0" w:rsidP="00CB7CB0">
            <w:pPr>
              <w:tabs>
                <w:tab w:val="right" w:leader="dot" w:pos="4092"/>
              </w:tabs>
              <w:rPr>
                <w:rFonts w:eastAsia="Arial Narrow" w:cstheme="minorHAnsi"/>
                <w:szCs w:val="20"/>
                <w:lang w:val="fr-FR" w:bidi="hi-IN"/>
              </w:rPr>
            </w:pPr>
            <w:r w:rsidRPr="00504735">
              <w:rPr>
                <w:rFonts w:eastAsia="Arial Narrow" w:cstheme="minorHAnsi"/>
                <w:szCs w:val="20"/>
                <w:lang w:val="fr-FR" w:bidi="hi-IN"/>
              </w:rPr>
              <w:t>Autre (préciser)</w:t>
            </w:r>
            <w:r w:rsidRPr="00504735">
              <w:rPr>
                <w:rFonts w:eastAsia="Arial Narrow" w:cstheme="minorHAnsi"/>
                <w:szCs w:val="20"/>
                <w:lang w:val="fr-FR" w:bidi="hi-IN"/>
              </w:rPr>
              <w:tab/>
              <w:t>4</w:t>
            </w:r>
          </w:p>
        </w:tc>
        <w:tc>
          <w:tcPr>
            <w:tcW w:w="351" w:type="pct"/>
            <w:gridSpan w:val="2"/>
          </w:tcPr>
          <w:p w14:paraId="7B27F21D" w14:textId="77777777" w:rsidR="00CB7CB0" w:rsidRPr="00504735" w:rsidRDefault="00CB7CB0" w:rsidP="00CB7CB0">
            <w:pPr>
              <w:rPr>
                <w:rFonts w:cstheme="minorHAnsi"/>
                <w:b/>
                <w:bCs/>
                <w:szCs w:val="20"/>
                <w:lang w:val="fr-FR"/>
              </w:rPr>
            </w:pPr>
          </w:p>
        </w:tc>
      </w:tr>
      <w:tr w:rsidR="00CB7CB0" w:rsidRPr="006974FC" w14:paraId="1C2C9621" w14:textId="77777777" w:rsidTr="003D1481">
        <w:trPr>
          <w:trHeight w:val="357"/>
          <w:jc w:val="center"/>
        </w:trPr>
        <w:tc>
          <w:tcPr>
            <w:tcW w:w="298" w:type="pct"/>
            <w:gridSpan w:val="2"/>
          </w:tcPr>
          <w:p w14:paraId="3DC46A11" w14:textId="0797EC83" w:rsidR="00CB7CB0" w:rsidRPr="00504735" w:rsidRDefault="00CB7CB0" w:rsidP="00CB7CB0">
            <w:pPr>
              <w:jc w:val="center"/>
              <w:rPr>
                <w:rFonts w:cstheme="minorHAnsi"/>
                <w:b/>
                <w:bCs/>
                <w:szCs w:val="20"/>
                <w:lang w:val="fr-FR"/>
              </w:rPr>
            </w:pPr>
            <w:r w:rsidRPr="00504735">
              <w:rPr>
                <w:rFonts w:eastAsia="Arial Narrow" w:cstheme="minorHAnsi"/>
                <w:b/>
                <w:bCs/>
                <w:szCs w:val="20"/>
                <w:lang w:val="fr-FR" w:bidi="hi-IN"/>
              </w:rPr>
              <w:t>808</w:t>
            </w:r>
          </w:p>
        </w:tc>
        <w:tc>
          <w:tcPr>
            <w:tcW w:w="2290" w:type="pct"/>
            <w:gridSpan w:val="4"/>
          </w:tcPr>
          <w:p w14:paraId="4DB070BD" w14:textId="4458319F" w:rsidR="00CB7CB0" w:rsidRPr="00504735" w:rsidRDefault="00CB7CB0" w:rsidP="00CB7CB0">
            <w:pPr>
              <w:suppressAutoHyphens/>
              <w:rPr>
                <w:rFonts w:cstheme="minorHAnsi"/>
                <w:b/>
                <w:bCs/>
                <w:spacing w:val="-2"/>
                <w:szCs w:val="20"/>
                <w:lang w:val="fr-FR"/>
              </w:rPr>
            </w:pPr>
            <w:r w:rsidRPr="00504735">
              <w:rPr>
                <w:rFonts w:cstheme="minorHAnsi"/>
                <w:b/>
                <w:bCs/>
                <w:szCs w:val="20"/>
                <w:lang w:val="fr-FR"/>
              </w:rPr>
              <w:t>Dans quelle mesure les utilisatrices de PF de cet</w:t>
            </w:r>
            <w:r w:rsidR="00DF6643">
              <w:rPr>
                <w:rFonts w:cstheme="minorHAnsi"/>
                <w:b/>
                <w:bCs/>
                <w:szCs w:val="20"/>
                <w:lang w:val="fr-FR"/>
              </w:rPr>
              <w:t xml:space="preserve"> EPS </w:t>
            </w:r>
            <w:r w:rsidRPr="00504735">
              <w:rPr>
                <w:rFonts w:cstheme="minorHAnsi"/>
                <w:b/>
                <w:bCs/>
                <w:szCs w:val="20"/>
                <w:lang w:val="fr-FR"/>
              </w:rPr>
              <w:t xml:space="preserve">sont-elles perdues de vue ? </w:t>
            </w:r>
          </w:p>
        </w:tc>
        <w:tc>
          <w:tcPr>
            <w:tcW w:w="536" w:type="pct"/>
            <w:shd w:val="clear" w:color="auto" w:fill="BFBFBF" w:themeFill="background1" w:themeFillShade="BF"/>
            <w:vAlign w:val="center"/>
          </w:tcPr>
          <w:p w14:paraId="04E1F30E" w14:textId="56B65F01"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lang w:val="fr-FR"/>
              </w:rPr>
              <w:t>Aucun d'entre eux</w:t>
            </w:r>
          </w:p>
        </w:tc>
        <w:tc>
          <w:tcPr>
            <w:tcW w:w="535" w:type="pct"/>
            <w:gridSpan w:val="2"/>
            <w:shd w:val="clear" w:color="auto" w:fill="BFBFBF" w:themeFill="background1" w:themeFillShade="BF"/>
            <w:vAlign w:val="center"/>
          </w:tcPr>
          <w:p w14:paraId="6B36253E" w14:textId="4B1EE53D"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lang w:val="fr-FR"/>
              </w:rPr>
              <w:t>Certains d'entre eux</w:t>
            </w:r>
          </w:p>
        </w:tc>
        <w:tc>
          <w:tcPr>
            <w:tcW w:w="495" w:type="pct"/>
            <w:shd w:val="clear" w:color="auto" w:fill="BFBFBF" w:themeFill="background1" w:themeFillShade="BF"/>
            <w:vAlign w:val="center"/>
          </w:tcPr>
          <w:p w14:paraId="173FAE77" w14:textId="6B45D038"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lang w:val="fr-FR"/>
              </w:rPr>
              <w:t>La plupart d'entre eux</w:t>
            </w:r>
          </w:p>
        </w:tc>
        <w:tc>
          <w:tcPr>
            <w:tcW w:w="495" w:type="pct"/>
            <w:gridSpan w:val="2"/>
            <w:shd w:val="clear" w:color="auto" w:fill="BFBFBF" w:themeFill="background1" w:themeFillShade="BF"/>
            <w:vAlign w:val="center"/>
          </w:tcPr>
          <w:p w14:paraId="0114D749" w14:textId="4E860E41"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lang w:val="fr-FR"/>
              </w:rPr>
              <w:t>La totalité d'entre eux</w:t>
            </w:r>
          </w:p>
        </w:tc>
        <w:tc>
          <w:tcPr>
            <w:tcW w:w="351" w:type="pct"/>
            <w:gridSpan w:val="2"/>
            <w:vMerge w:val="restart"/>
          </w:tcPr>
          <w:p w14:paraId="1793CD02" w14:textId="77777777" w:rsidR="00CB7CB0" w:rsidRPr="00504735" w:rsidRDefault="00CB7CB0" w:rsidP="00CB7CB0">
            <w:pPr>
              <w:rPr>
                <w:rFonts w:cstheme="minorHAnsi"/>
                <w:szCs w:val="20"/>
                <w:lang w:val="fr-FR"/>
              </w:rPr>
            </w:pPr>
          </w:p>
        </w:tc>
      </w:tr>
      <w:tr w:rsidR="003D1481" w:rsidRPr="006974FC" w14:paraId="1A0DC993" w14:textId="77777777" w:rsidTr="003D1481">
        <w:tblPrEx>
          <w:jc w:val="left"/>
        </w:tblPrEx>
        <w:trPr>
          <w:trHeight w:val="20"/>
        </w:trPr>
        <w:tc>
          <w:tcPr>
            <w:tcW w:w="298" w:type="pct"/>
            <w:gridSpan w:val="2"/>
          </w:tcPr>
          <w:p w14:paraId="4A52708E"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57B4D04D" w14:textId="4AFB5193"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lang w:val="fr-FR"/>
              </w:rPr>
              <w:t>Utilisatrices de DIU</w:t>
            </w:r>
          </w:p>
        </w:tc>
        <w:tc>
          <w:tcPr>
            <w:tcW w:w="536" w:type="pct"/>
          </w:tcPr>
          <w:p w14:paraId="4EA7F635"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35" w:type="pct"/>
            <w:gridSpan w:val="2"/>
          </w:tcPr>
          <w:p w14:paraId="1C9D4019"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495" w:type="pct"/>
          </w:tcPr>
          <w:p w14:paraId="57B0C7B0"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95" w:type="pct"/>
            <w:gridSpan w:val="2"/>
          </w:tcPr>
          <w:p w14:paraId="33E98527"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4</w:t>
            </w:r>
          </w:p>
        </w:tc>
        <w:tc>
          <w:tcPr>
            <w:tcW w:w="351" w:type="pct"/>
            <w:gridSpan w:val="2"/>
            <w:vMerge/>
          </w:tcPr>
          <w:p w14:paraId="20A5F752" w14:textId="77777777" w:rsidR="003D1481" w:rsidRPr="00504735" w:rsidRDefault="003D1481" w:rsidP="003D1481">
            <w:pPr>
              <w:pStyle w:val="ListParagraph1"/>
              <w:rPr>
                <w:rFonts w:eastAsia="Times New Roman" w:cstheme="minorHAnsi"/>
                <w:color w:val="000000"/>
                <w:szCs w:val="20"/>
                <w:lang w:val="fr-FR" w:bidi="hi-IN"/>
              </w:rPr>
            </w:pPr>
          </w:p>
        </w:tc>
      </w:tr>
      <w:tr w:rsidR="003D1481" w:rsidRPr="006974FC" w14:paraId="19E2CC62" w14:textId="77777777" w:rsidTr="003D1481">
        <w:tblPrEx>
          <w:jc w:val="left"/>
        </w:tblPrEx>
        <w:trPr>
          <w:trHeight w:val="20"/>
        </w:trPr>
        <w:tc>
          <w:tcPr>
            <w:tcW w:w="298" w:type="pct"/>
            <w:gridSpan w:val="2"/>
          </w:tcPr>
          <w:p w14:paraId="1DFADC81"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3BE9FB02" w14:textId="0035B072"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lang w:val="fr-FR"/>
              </w:rPr>
              <w:t>Utilisatrices de contraceptifs oraux</w:t>
            </w:r>
          </w:p>
        </w:tc>
        <w:tc>
          <w:tcPr>
            <w:tcW w:w="536" w:type="pct"/>
          </w:tcPr>
          <w:p w14:paraId="1A4F53C5"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35" w:type="pct"/>
            <w:gridSpan w:val="2"/>
          </w:tcPr>
          <w:p w14:paraId="704D7073"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495" w:type="pct"/>
          </w:tcPr>
          <w:p w14:paraId="65DFDB58"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95" w:type="pct"/>
            <w:gridSpan w:val="2"/>
          </w:tcPr>
          <w:p w14:paraId="57EEAAA4"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4</w:t>
            </w:r>
          </w:p>
        </w:tc>
        <w:tc>
          <w:tcPr>
            <w:tcW w:w="351" w:type="pct"/>
            <w:gridSpan w:val="2"/>
            <w:vMerge/>
          </w:tcPr>
          <w:p w14:paraId="7A153017" w14:textId="77777777" w:rsidR="003D1481" w:rsidRPr="00504735" w:rsidRDefault="003D1481" w:rsidP="003D1481">
            <w:pPr>
              <w:pStyle w:val="ListParagraph1"/>
              <w:rPr>
                <w:rFonts w:eastAsia="Times New Roman" w:cstheme="minorHAnsi"/>
                <w:color w:val="000000"/>
                <w:szCs w:val="20"/>
                <w:lang w:val="fr-FR" w:bidi="hi-IN"/>
              </w:rPr>
            </w:pPr>
          </w:p>
        </w:tc>
      </w:tr>
      <w:tr w:rsidR="003D1481" w:rsidRPr="006974FC" w14:paraId="5FE1B87E" w14:textId="77777777" w:rsidTr="003D1481">
        <w:tblPrEx>
          <w:jc w:val="left"/>
        </w:tblPrEx>
        <w:trPr>
          <w:trHeight w:val="20"/>
        </w:trPr>
        <w:tc>
          <w:tcPr>
            <w:tcW w:w="298" w:type="pct"/>
            <w:gridSpan w:val="2"/>
          </w:tcPr>
          <w:p w14:paraId="2CC77FFA"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7C857262" w14:textId="7D7FF7BB"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lang w:val="fr-FR"/>
              </w:rPr>
              <w:t>Utilisatrices de produits injectables</w:t>
            </w:r>
          </w:p>
        </w:tc>
        <w:tc>
          <w:tcPr>
            <w:tcW w:w="536" w:type="pct"/>
          </w:tcPr>
          <w:p w14:paraId="26820E44"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35" w:type="pct"/>
            <w:gridSpan w:val="2"/>
          </w:tcPr>
          <w:p w14:paraId="666A197F"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495" w:type="pct"/>
          </w:tcPr>
          <w:p w14:paraId="0F611254"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95" w:type="pct"/>
            <w:gridSpan w:val="2"/>
          </w:tcPr>
          <w:p w14:paraId="1A08D74A"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4</w:t>
            </w:r>
          </w:p>
        </w:tc>
        <w:tc>
          <w:tcPr>
            <w:tcW w:w="351" w:type="pct"/>
            <w:gridSpan w:val="2"/>
            <w:vMerge/>
          </w:tcPr>
          <w:p w14:paraId="60380341" w14:textId="77777777" w:rsidR="003D1481" w:rsidRPr="00504735" w:rsidRDefault="003D1481" w:rsidP="003D1481">
            <w:pPr>
              <w:pStyle w:val="ListParagraph1"/>
              <w:rPr>
                <w:rFonts w:eastAsia="Times New Roman" w:cstheme="minorHAnsi"/>
                <w:color w:val="000000"/>
                <w:szCs w:val="20"/>
                <w:lang w:val="fr-FR" w:bidi="hi-IN"/>
              </w:rPr>
            </w:pPr>
          </w:p>
        </w:tc>
      </w:tr>
      <w:tr w:rsidR="003D1481" w:rsidRPr="006974FC" w14:paraId="681E8799" w14:textId="77777777" w:rsidTr="003D1481">
        <w:tblPrEx>
          <w:jc w:val="left"/>
        </w:tblPrEx>
        <w:trPr>
          <w:trHeight w:val="20"/>
        </w:trPr>
        <w:tc>
          <w:tcPr>
            <w:tcW w:w="298" w:type="pct"/>
            <w:gridSpan w:val="2"/>
          </w:tcPr>
          <w:p w14:paraId="716F987B"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6139974D" w14:textId="5BF90A27"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lang w:val="fr-FR"/>
              </w:rPr>
              <w:t>Utilisatrices d'implants</w:t>
            </w:r>
          </w:p>
        </w:tc>
        <w:tc>
          <w:tcPr>
            <w:tcW w:w="536" w:type="pct"/>
          </w:tcPr>
          <w:p w14:paraId="796E3F1C"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35" w:type="pct"/>
            <w:gridSpan w:val="2"/>
          </w:tcPr>
          <w:p w14:paraId="157802B8"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495" w:type="pct"/>
          </w:tcPr>
          <w:p w14:paraId="380D15E6"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95" w:type="pct"/>
            <w:gridSpan w:val="2"/>
          </w:tcPr>
          <w:p w14:paraId="690DF636"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4</w:t>
            </w:r>
          </w:p>
        </w:tc>
        <w:tc>
          <w:tcPr>
            <w:tcW w:w="351" w:type="pct"/>
            <w:gridSpan w:val="2"/>
            <w:vMerge/>
          </w:tcPr>
          <w:p w14:paraId="57AB77C4" w14:textId="77777777" w:rsidR="003D1481" w:rsidRPr="00504735" w:rsidRDefault="003D1481" w:rsidP="003D1481">
            <w:pPr>
              <w:pStyle w:val="ListParagraph1"/>
              <w:rPr>
                <w:rFonts w:eastAsia="Times New Roman" w:cstheme="minorHAnsi"/>
                <w:color w:val="000000"/>
                <w:szCs w:val="20"/>
                <w:lang w:val="fr-FR" w:bidi="hi-IN"/>
              </w:rPr>
            </w:pPr>
          </w:p>
        </w:tc>
      </w:tr>
    </w:tbl>
    <w:p w14:paraId="16DD7E71" w14:textId="77777777" w:rsidR="004F5DCE" w:rsidRPr="00504735" w:rsidRDefault="004F5DCE" w:rsidP="004F5DCE">
      <w:pPr>
        <w:rPr>
          <w:rFonts w:cstheme="minorHAnsi"/>
          <w:sz w:val="20"/>
          <w:szCs w:val="20"/>
          <w:lang w:val="fr-FR"/>
        </w:rPr>
      </w:pPr>
    </w:p>
    <w:p w14:paraId="4A486CCC" w14:textId="184B87DD" w:rsidR="004F5DCE" w:rsidRPr="00504735" w:rsidRDefault="00CB7CB0" w:rsidP="004F5DCE">
      <w:pPr>
        <w:keepNext/>
        <w:widowControl w:val="0"/>
        <w:suppressAutoHyphens/>
        <w:jc w:val="center"/>
        <w:outlineLvl w:val="1"/>
        <w:rPr>
          <w:rFonts w:eastAsia="Arial Narrow" w:cstheme="minorHAnsi"/>
          <w:b/>
          <w:bCs/>
          <w:sz w:val="20"/>
          <w:szCs w:val="20"/>
          <w:cs/>
          <w:lang w:val="fr-FR" w:bidi="hi-IN"/>
        </w:rPr>
      </w:pPr>
      <w:bookmarkStart w:id="85" w:name="_Hlk167442054"/>
      <w:r w:rsidRPr="00504735">
        <w:rPr>
          <w:rFonts w:eastAsia="Arial Narrow" w:cstheme="minorHAnsi"/>
          <w:b/>
          <w:bCs/>
          <w:sz w:val="20"/>
          <w:szCs w:val="20"/>
          <w:lang w:val="fr-FR" w:bidi="hi-IN"/>
        </w:rPr>
        <w:t xml:space="preserve">SECTION 9 : FOURNITURE DE SERVICES </w:t>
      </w:r>
      <w:r w:rsidR="00963A6F" w:rsidRPr="00504735">
        <w:rPr>
          <w:rFonts w:eastAsia="Arial Narrow" w:cstheme="minorHAnsi"/>
          <w:b/>
          <w:bCs/>
          <w:sz w:val="20"/>
          <w:szCs w:val="20"/>
          <w:lang w:val="fr-FR" w:bidi="hi-IN"/>
        </w:rPr>
        <w:t>SMNI</w:t>
      </w:r>
    </w:p>
    <w:tbl>
      <w:tblPr>
        <w:tblStyle w:val="TableGrid"/>
        <w:tblW w:w="5004" w:type="pct"/>
        <w:jc w:val="center"/>
        <w:tblLook w:val="04A0" w:firstRow="1" w:lastRow="0" w:firstColumn="1" w:lastColumn="0" w:noHBand="0" w:noVBand="1"/>
      </w:tblPr>
      <w:tblGrid>
        <w:gridCol w:w="584"/>
        <w:gridCol w:w="3490"/>
        <w:gridCol w:w="1286"/>
        <w:gridCol w:w="2496"/>
        <w:gridCol w:w="1894"/>
        <w:gridCol w:w="736"/>
      </w:tblGrid>
      <w:tr w:rsidR="00CB7CB0" w:rsidRPr="006974FC" w14:paraId="40AEC3A7" w14:textId="77777777" w:rsidTr="003D1481">
        <w:trPr>
          <w:trHeight w:val="233"/>
          <w:jc w:val="center"/>
        </w:trPr>
        <w:tc>
          <w:tcPr>
            <w:tcW w:w="279" w:type="pct"/>
            <w:shd w:val="clear" w:color="auto" w:fill="BFBFBF" w:themeFill="background1" w:themeFillShade="BF"/>
            <w:vAlign w:val="center"/>
          </w:tcPr>
          <w:bookmarkEnd w:id="85"/>
          <w:p w14:paraId="5782AD58" w14:textId="04365492" w:rsidR="00CB7CB0" w:rsidRPr="00504735" w:rsidRDefault="00CB7CB0" w:rsidP="00CB7CB0">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lang w:val="fr-FR" w:bidi="hi-IN"/>
              </w:rPr>
              <w:t>NO.</w:t>
            </w:r>
            <w:r w:rsidRPr="00504735">
              <w:rPr>
                <w:rFonts w:eastAsia="Arial Narrow" w:cs="Mangal"/>
                <w:b/>
                <w:bCs/>
                <w:spacing w:val="-2"/>
                <w:szCs w:val="20"/>
                <w:cs/>
                <w:lang w:val="fr-FR" w:bidi="hi-IN"/>
              </w:rPr>
              <w:t xml:space="preserve"> </w:t>
            </w:r>
            <w:r w:rsidRPr="00504735">
              <w:rPr>
                <w:rFonts w:eastAsia="Arial Narrow" w:cstheme="minorHAnsi"/>
                <w:b/>
                <w:bCs/>
                <w:spacing w:val="-2"/>
                <w:szCs w:val="20"/>
                <w:lang w:val="fr-FR" w:bidi="hi-IN"/>
              </w:rPr>
              <w:t>Q.</w:t>
            </w:r>
          </w:p>
        </w:tc>
        <w:tc>
          <w:tcPr>
            <w:tcW w:w="1664" w:type="pct"/>
            <w:shd w:val="clear" w:color="auto" w:fill="BFBFBF" w:themeFill="background1" w:themeFillShade="BF"/>
            <w:vAlign w:val="center"/>
          </w:tcPr>
          <w:p w14:paraId="4B40DDA3" w14:textId="318D7805" w:rsidR="00CB7CB0" w:rsidRPr="00504735" w:rsidRDefault="00CB7CB0" w:rsidP="00CB7CB0">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706" w:type="pct"/>
            <w:gridSpan w:val="3"/>
            <w:shd w:val="clear" w:color="auto" w:fill="BFBFBF" w:themeFill="background1" w:themeFillShade="BF"/>
            <w:vAlign w:val="center"/>
          </w:tcPr>
          <w:p w14:paraId="128399CC" w14:textId="53D9DE53" w:rsidR="00CB7CB0" w:rsidRPr="00504735" w:rsidRDefault="00CB7CB0" w:rsidP="00CB7CB0">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51" w:type="pct"/>
            <w:shd w:val="clear" w:color="auto" w:fill="BFBFBF" w:themeFill="background1" w:themeFillShade="BF"/>
            <w:vAlign w:val="center"/>
          </w:tcPr>
          <w:p w14:paraId="5DAFE9F2" w14:textId="07CE56B0" w:rsidR="00CB7CB0" w:rsidRPr="00504735" w:rsidRDefault="00CB7CB0" w:rsidP="00CB7CB0">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CB7CB0" w:rsidRPr="006974FC" w14:paraId="1306D20E" w14:textId="77777777" w:rsidTr="003D1481">
        <w:tblPrEx>
          <w:jc w:val="left"/>
        </w:tblPrEx>
        <w:trPr>
          <w:trHeight w:val="747"/>
        </w:trPr>
        <w:tc>
          <w:tcPr>
            <w:tcW w:w="279" w:type="pct"/>
            <w:shd w:val="clear" w:color="auto" w:fill="auto"/>
          </w:tcPr>
          <w:p w14:paraId="5B25208E" w14:textId="77777777" w:rsidR="00CB7CB0" w:rsidRPr="00504735" w:rsidRDefault="00CB7CB0" w:rsidP="00CB7CB0">
            <w:pPr>
              <w:jc w:val="center"/>
              <w:rPr>
                <w:rFonts w:cstheme="minorHAnsi"/>
                <w:b/>
                <w:bCs/>
                <w:szCs w:val="20"/>
                <w:lang w:val="fr-FR"/>
              </w:rPr>
            </w:pPr>
          </w:p>
        </w:tc>
        <w:tc>
          <w:tcPr>
            <w:tcW w:w="1664" w:type="pct"/>
            <w:shd w:val="clear" w:color="auto" w:fill="auto"/>
          </w:tcPr>
          <w:p w14:paraId="3A5EDEF3" w14:textId="7C9395B1" w:rsidR="00CB7CB0" w:rsidRPr="00504735" w:rsidRDefault="00CB7CB0" w:rsidP="00CB7CB0">
            <w:pPr>
              <w:suppressAutoHyphens/>
              <w:rPr>
                <w:rFonts w:cstheme="minorHAnsi"/>
                <w:b/>
                <w:bCs/>
                <w:spacing w:val="-2"/>
                <w:szCs w:val="20"/>
                <w:lang w:val="fr-FR"/>
              </w:rPr>
            </w:pPr>
            <w:r w:rsidRPr="00504735">
              <w:rPr>
                <w:rFonts w:cstheme="minorHAnsi"/>
                <w:szCs w:val="20"/>
                <w:lang w:val="fr-FR"/>
              </w:rPr>
              <w:t xml:space="preserve">Services </w:t>
            </w:r>
            <w:r w:rsidR="00963A6F" w:rsidRPr="00504735">
              <w:rPr>
                <w:rFonts w:cstheme="minorHAnsi"/>
                <w:szCs w:val="20"/>
                <w:lang w:val="fr-FR"/>
              </w:rPr>
              <w:t>SMNI</w:t>
            </w:r>
          </w:p>
        </w:tc>
        <w:tc>
          <w:tcPr>
            <w:tcW w:w="613" w:type="pct"/>
            <w:shd w:val="clear" w:color="auto" w:fill="auto"/>
          </w:tcPr>
          <w:p w14:paraId="649BD150" w14:textId="4EB94DBC" w:rsidR="00CB7CB0" w:rsidRPr="00504735" w:rsidRDefault="00CB7CB0" w:rsidP="00CB7CB0">
            <w:pPr>
              <w:rPr>
                <w:rFonts w:cstheme="minorHAnsi"/>
                <w:b/>
                <w:bCs/>
                <w:szCs w:val="20"/>
                <w:lang w:val="fr-FR"/>
              </w:rPr>
            </w:pPr>
            <w:r w:rsidRPr="00504735">
              <w:rPr>
                <w:rFonts w:cstheme="minorHAnsi"/>
                <w:b/>
                <w:bCs/>
                <w:szCs w:val="20"/>
                <w:lang w:val="fr-FR"/>
              </w:rPr>
              <w:t>901. Combien de clients au total ont été servis au cours du dernier mois achevé ?</w:t>
            </w:r>
          </w:p>
        </w:tc>
        <w:tc>
          <w:tcPr>
            <w:tcW w:w="1190" w:type="pct"/>
            <w:shd w:val="clear" w:color="auto" w:fill="auto"/>
          </w:tcPr>
          <w:p w14:paraId="48B9DD60" w14:textId="506DB35E" w:rsidR="00CB7CB0" w:rsidRPr="00504735" w:rsidRDefault="00CB7CB0" w:rsidP="00CB7CB0">
            <w:pPr>
              <w:rPr>
                <w:rFonts w:cstheme="minorHAnsi"/>
                <w:b/>
                <w:bCs/>
                <w:szCs w:val="20"/>
                <w:lang w:val="fr-FR"/>
              </w:rPr>
            </w:pPr>
            <w:r w:rsidRPr="00504735">
              <w:rPr>
                <w:rFonts w:cstheme="minorHAnsi"/>
                <w:b/>
                <w:bCs/>
                <w:szCs w:val="20"/>
                <w:lang w:val="fr-FR"/>
              </w:rPr>
              <w:t>902. Période de référence (date)</w:t>
            </w:r>
          </w:p>
        </w:tc>
        <w:tc>
          <w:tcPr>
            <w:tcW w:w="902" w:type="pct"/>
            <w:shd w:val="clear" w:color="auto" w:fill="auto"/>
          </w:tcPr>
          <w:p w14:paraId="1D6E9A9F" w14:textId="287717D9" w:rsidR="00CB7CB0" w:rsidRPr="00504735" w:rsidRDefault="00CB7CB0" w:rsidP="00CB7CB0">
            <w:pPr>
              <w:rPr>
                <w:rFonts w:cstheme="minorHAnsi"/>
                <w:b/>
                <w:bCs/>
                <w:szCs w:val="20"/>
                <w:lang w:val="fr-FR"/>
              </w:rPr>
            </w:pPr>
            <w:r w:rsidRPr="00504735">
              <w:rPr>
                <w:rFonts w:cstheme="minorHAnsi"/>
                <w:b/>
                <w:bCs/>
                <w:szCs w:val="20"/>
                <w:lang w:val="fr-FR"/>
              </w:rPr>
              <w:t>903. Nom du registre</w:t>
            </w:r>
          </w:p>
        </w:tc>
        <w:tc>
          <w:tcPr>
            <w:tcW w:w="351" w:type="pct"/>
            <w:vMerge w:val="restart"/>
            <w:shd w:val="clear" w:color="auto" w:fill="auto"/>
          </w:tcPr>
          <w:p w14:paraId="372E8B12" w14:textId="77777777" w:rsidR="00CB7CB0" w:rsidRPr="00504735" w:rsidRDefault="00CB7CB0" w:rsidP="00CB7CB0">
            <w:pPr>
              <w:rPr>
                <w:rFonts w:cstheme="minorHAnsi"/>
                <w:b/>
                <w:bCs/>
                <w:szCs w:val="20"/>
                <w:lang w:val="fr-FR"/>
              </w:rPr>
            </w:pPr>
          </w:p>
          <w:p w14:paraId="0F9A0C0E" w14:textId="77777777" w:rsidR="00CB7CB0" w:rsidRPr="00504735" w:rsidRDefault="00CB7CB0" w:rsidP="00CB7CB0">
            <w:pPr>
              <w:rPr>
                <w:rFonts w:cstheme="minorHAnsi"/>
                <w:b/>
                <w:bCs/>
                <w:szCs w:val="20"/>
                <w:lang w:val="fr-FR"/>
              </w:rPr>
            </w:pPr>
          </w:p>
          <w:p w14:paraId="23CD38C0" w14:textId="77777777" w:rsidR="00CB7CB0" w:rsidRPr="00504735" w:rsidRDefault="00CB7CB0" w:rsidP="00CB7CB0">
            <w:pPr>
              <w:rPr>
                <w:rFonts w:cstheme="minorHAnsi"/>
                <w:b/>
                <w:bCs/>
                <w:szCs w:val="20"/>
                <w:lang w:val="fr-FR"/>
              </w:rPr>
            </w:pPr>
          </w:p>
        </w:tc>
      </w:tr>
      <w:tr w:rsidR="003D1481" w:rsidRPr="006974FC" w14:paraId="02ADFCC6" w14:textId="77777777" w:rsidTr="003D1481">
        <w:tblPrEx>
          <w:jc w:val="left"/>
        </w:tblPrEx>
        <w:trPr>
          <w:trHeight w:val="20"/>
        </w:trPr>
        <w:tc>
          <w:tcPr>
            <w:tcW w:w="279" w:type="pct"/>
          </w:tcPr>
          <w:p w14:paraId="07B50E53"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47F33236" w14:textId="0DDC2B09" w:rsidR="003D1481" w:rsidRPr="00504735" w:rsidRDefault="003D1481" w:rsidP="003D1481">
            <w:pPr>
              <w:rPr>
                <w:rFonts w:cstheme="minorHAnsi"/>
                <w:szCs w:val="20"/>
                <w:lang w:val="fr-FR"/>
              </w:rPr>
            </w:pPr>
            <w:r w:rsidRPr="00504735">
              <w:rPr>
                <w:rFonts w:cstheme="minorHAnsi"/>
                <w:szCs w:val="20"/>
                <w:lang w:val="fr-FR"/>
              </w:rPr>
              <w:t>Nombre de femmes enceintes enregistrées pour des soins prénatals</w:t>
            </w:r>
          </w:p>
        </w:tc>
        <w:tc>
          <w:tcPr>
            <w:tcW w:w="613" w:type="pct"/>
          </w:tcPr>
          <w:p w14:paraId="57DA13F6"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7584" behindDoc="0" locked="0" layoutInCell="1" allowOverlap="1" wp14:anchorId="7D3F8FEA" wp14:editId="6079A9EB">
                      <wp:simplePos x="0" y="0"/>
                      <wp:positionH relativeFrom="column">
                        <wp:posOffset>139700</wp:posOffset>
                      </wp:positionH>
                      <wp:positionV relativeFrom="paragraph">
                        <wp:posOffset>78105</wp:posOffset>
                      </wp:positionV>
                      <wp:extent cx="432435" cy="152400"/>
                      <wp:effectExtent l="0" t="0" r="24765" b="19050"/>
                      <wp:wrapNone/>
                      <wp:docPr id="102" name="Group 1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5" name="Group 95"/>
                              <wpg:cNvGrpSpPr/>
                              <wpg:grpSpPr>
                                <a:xfrm>
                                  <a:off x="0" y="0"/>
                                  <a:ext cx="293370" cy="152400"/>
                                  <a:chOff x="8711" y="2856"/>
                                  <a:chExt cx="1080" cy="360"/>
                                </a:xfrm>
                              </wpg:grpSpPr>
                              <wps:wsp>
                                <wps:cNvPr id="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02ADD32" id="Group 102" o:spid="_x0000_s1026" style="position:absolute;margin-left:11pt;margin-top:6.15pt;width:34.05pt;height:12pt;z-index:252227584"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">
                      <v:group id="Group 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group>
                  </w:pict>
                </mc:Fallback>
              </mc:AlternateContent>
            </w:r>
          </w:p>
        </w:tc>
        <w:tc>
          <w:tcPr>
            <w:tcW w:w="1190" w:type="pct"/>
          </w:tcPr>
          <w:p w14:paraId="643CB61B" w14:textId="5B0A5DF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8231FAD"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682D89C" w14:textId="1B94870F"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24BCAB52"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750529AD"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_____________</w:t>
            </w:r>
          </w:p>
        </w:tc>
        <w:tc>
          <w:tcPr>
            <w:tcW w:w="351" w:type="pct"/>
            <w:vMerge/>
          </w:tcPr>
          <w:p w14:paraId="621CB739"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0C4BD720" w14:textId="77777777" w:rsidTr="003D1481">
        <w:tblPrEx>
          <w:jc w:val="left"/>
        </w:tblPrEx>
        <w:trPr>
          <w:trHeight w:val="20"/>
        </w:trPr>
        <w:tc>
          <w:tcPr>
            <w:tcW w:w="279" w:type="pct"/>
          </w:tcPr>
          <w:p w14:paraId="67C6DD18"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531CBF28" w14:textId="07245603" w:rsidR="003D1481" w:rsidRPr="00504735" w:rsidRDefault="003D1481" w:rsidP="003D1481">
            <w:pPr>
              <w:rPr>
                <w:rFonts w:cstheme="minorHAnsi"/>
                <w:szCs w:val="20"/>
                <w:lang w:val="fr-FR"/>
              </w:rPr>
            </w:pPr>
            <w:r w:rsidRPr="00504735">
              <w:rPr>
                <w:rFonts w:cstheme="minorHAnsi"/>
                <w:szCs w:val="20"/>
                <w:lang w:val="fr-FR"/>
              </w:rPr>
              <w:t xml:space="preserve">Nombre de femmes enceintes orientées vers des centres de soins supérieurs </w:t>
            </w:r>
          </w:p>
        </w:tc>
        <w:tc>
          <w:tcPr>
            <w:tcW w:w="613" w:type="pct"/>
          </w:tcPr>
          <w:p w14:paraId="10DE3F6B"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8608" behindDoc="0" locked="0" layoutInCell="1" allowOverlap="1" wp14:anchorId="131DF6D9" wp14:editId="367878C2">
                      <wp:simplePos x="0" y="0"/>
                      <wp:positionH relativeFrom="column">
                        <wp:posOffset>147955</wp:posOffset>
                      </wp:positionH>
                      <wp:positionV relativeFrom="paragraph">
                        <wp:posOffset>92710</wp:posOffset>
                      </wp:positionV>
                      <wp:extent cx="432435" cy="152400"/>
                      <wp:effectExtent l="0" t="0" r="24765" b="19050"/>
                      <wp:wrapNone/>
                      <wp:docPr id="1374230619" name="Group 137423061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0" name="Group 1374230620"/>
                              <wpg:cNvGrpSpPr/>
                              <wpg:grpSpPr>
                                <a:xfrm>
                                  <a:off x="0" y="0"/>
                                  <a:ext cx="293370" cy="152400"/>
                                  <a:chOff x="8711" y="2856"/>
                                  <a:chExt cx="1080" cy="360"/>
                                </a:xfrm>
                              </wpg:grpSpPr>
                              <wps:wsp>
                                <wps:cNvPr id="13742306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459DF72" id="Group 1374230619" o:spid="_x0000_s1026" style="position:absolute;margin-left:11.65pt;margin-top:7.3pt;width:34.05pt;height:12pt;z-index:252228608"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">
                      <v:group id="Group 137423062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58E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ZIU7j9FAOTiFwAA//8DAFBLAQItABQABgAIAAAAIQDb4fbL7gAAAIUBAAATAAAAAAAA&#10;AAAAAAAAAAAAAABbQ29udGVudF9UeXBlc10ueG1sUEsBAi0AFAAGAAgAAAAhAFr0LFu/AAAAFQEA&#10;AAsAAAAAAAAAAAAAAAAAHwEAAF9yZWxzLy5yZWxzUEsBAi0AFAAGAAgAAAAhAFvbnwTHAAAA4wAA&#10;AA8AAAAAAAAAAAAAAAAABwIAAGRycy9kb3ducmV2LnhtbFBLBQYAAAAAAwADALcAAAD7AgAAAAA=&#10;"/>
                    </v:group>
                  </w:pict>
                </mc:Fallback>
              </mc:AlternateContent>
            </w:r>
          </w:p>
        </w:tc>
        <w:tc>
          <w:tcPr>
            <w:tcW w:w="1190" w:type="pct"/>
          </w:tcPr>
          <w:p w14:paraId="3933B633" w14:textId="3BDADBF5"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FE1A390"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5E4C8767" w14:textId="3A450DCA"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38F36E2F" w14:textId="77777777" w:rsidR="003D1481" w:rsidRPr="00504735" w:rsidRDefault="003D1481" w:rsidP="003D1481">
            <w:pPr>
              <w:pStyle w:val="ListParagraph1"/>
              <w:spacing w:after="0"/>
              <w:ind w:left="0"/>
              <w:rPr>
                <w:rFonts w:eastAsia="Times New Roman" w:cstheme="minorHAnsi"/>
                <w:color w:val="000000"/>
                <w:szCs w:val="20"/>
                <w:lang w:val="fr-FR"/>
              </w:rPr>
            </w:pPr>
          </w:p>
          <w:p w14:paraId="6DD6CCE6"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lang w:val="fr-FR" w:bidi="hi-IN"/>
              </w:rPr>
              <w:t>_____________</w:t>
            </w:r>
          </w:p>
        </w:tc>
        <w:tc>
          <w:tcPr>
            <w:tcW w:w="351" w:type="pct"/>
            <w:vMerge/>
          </w:tcPr>
          <w:p w14:paraId="647F8CDD"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51D9435" w14:textId="77777777" w:rsidTr="003D1481">
        <w:tblPrEx>
          <w:jc w:val="left"/>
        </w:tblPrEx>
        <w:trPr>
          <w:trHeight w:val="20"/>
        </w:trPr>
        <w:tc>
          <w:tcPr>
            <w:tcW w:w="279" w:type="pct"/>
          </w:tcPr>
          <w:p w14:paraId="54889C1F"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17DA45A1" w14:textId="7B2B6500" w:rsidR="003D1481" w:rsidRPr="00504735" w:rsidRDefault="003D1481" w:rsidP="003D1481">
            <w:pPr>
              <w:rPr>
                <w:rFonts w:cstheme="minorHAnsi"/>
                <w:szCs w:val="20"/>
                <w:lang w:val="fr-FR"/>
              </w:rPr>
            </w:pPr>
            <w:r w:rsidRPr="00504735">
              <w:rPr>
                <w:rFonts w:cstheme="minorHAnsi"/>
                <w:szCs w:val="20"/>
                <w:lang w:val="fr-FR"/>
              </w:rPr>
              <w:t xml:space="preserve">Nombre d'accouchements normaux réalisés </w:t>
            </w:r>
          </w:p>
        </w:tc>
        <w:tc>
          <w:tcPr>
            <w:tcW w:w="613" w:type="pct"/>
          </w:tcPr>
          <w:p w14:paraId="2BADE856"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9632" behindDoc="0" locked="0" layoutInCell="1" allowOverlap="1" wp14:anchorId="5B3F4EC7" wp14:editId="46BD82E4">
                      <wp:simplePos x="0" y="0"/>
                      <wp:positionH relativeFrom="column">
                        <wp:posOffset>147955</wp:posOffset>
                      </wp:positionH>
                      <wp:positionV relativeFrom="paragraph">
                        <wp:posOffset>64770</wp:posOffset>
                      </wp:positionV>
                      <wp:extent cx="432435" cy="152400"/>
                      <wp:effectExtent l="0" t="0" r="24765" b="19050"/>
                      <wp:wrapNone/>
                      <wp:docPr id="1374230624" name="Group 137423062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5" name="Group 1374230625"/>
                              <wpg:cNvGrpSpPr/>
                              <wpg:grpSpPr>
                                <a:xfrm>
                                  <a:off x="0" y="0"/>
                                  <a:ext cx="293370" cy="152400"/>
                                  <a:chOff x="8711" y="2856"/>
                                  <a:chExt cx="1080" cy="360"/>
                                </a:xfrm>
                              </wpg:grpSpPr>
                              <wps:wsp>
                                <wps:cNvPr id="137423062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DFA3C58" id="Group 1374230624" o:spid="_x0000_s1026" style="position:absolute;margin-left:11.65pt;margin-top:5.1pt;width:34.05pt;height:12pt;z-index:252229632"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">
                      <v:group id="Group 137423062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"/>
                    </v:group>
                  </w:pict>
                </mc:Fallback>
              </mc:AlternateContent>
            </w:r>
          </w:p>
        </w:tc>
        <w:tc>
          <w:tcPr>
            <w:tcW w:w="1190" w:type="pct"/>
          </w:tcPr>
          <w:p w14:paraId="0B4B00DC"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576CABC5"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6B72C58C" w14:textId="7F069914"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2D1178F5" w14:textId="77777777" w:rsidR="003D1481" w:rsidRPr="00504735" w:rsidRDefault="003D1481" w:rsidP="003D1481">
            <w:pPr>
              <w:rPr>
                <w:rFonts w:eastAsia="Times New Roman" w:cstheme="minorHAnsi"/>
                <w:color w:val="000000"/>
                <w:szCs w:val="20"/>
                <w:lang w:val="fr-FR" w:bidi="hi-IN"/>
              </w:rPr>
            </w:pPr>
          </w:p>
          <w:p w14:paraId="125A1477" w14:textId="77777777" w:rsidR="003D1481" w:rsidRPr="00504735" w:rsidRDefault="003D1481" w:rsidP="003D1481">
            <w:pPr>
              <w:rPr>
                <w:rFonts w:eastAsia="Times New Roman" w:cstheme="minorHAnsi"/>
                <w:color w:val="000000"/>
                <w:szCs w:val="20"/>
                <w:lang w:val="fr-FR" w:bidi="hi-IN"/>
              </w:rPr>
            </w:pPr>
            <w:r w:rsidRPr="00504735">
              <w:rPr>
                <w:rFonts w:eastAsia="Times New Roman" w:cstheme="minorHAnsi"/>
                <w:color w:val="000000"/>
                <w:szCs w:val="20"/>
                <w:lang w:val="fr-FR" w:bidi="hi-IN"/>
              </w:rPr>
              <w:t>_____________</w:t>
            </w:r>
          </w:p>
        </w:tc>
        <w:tc>
          <w:tcPr>
            <w:tcW w:w="351" w:type="pct"/>
            <w:vMerge/>
          </w:tcPr>
          <w:p w14:paraId="24CFDB52"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3C98E64D" w14:textId="77777777" w:rsidTr="003D1481">
        <w:tblPrEx>
          <w:jc w:val="left"/>
        </w:tblPrEx>
        <w:trPr>
          <w:trHeight w:val="20"/>
        </w:trPr>
        <w:tc>
          <w:tcPr>
            <w:tcW w:w="279" w:type="pct"/>
          </w:tcPr>
          <w:p w14:paraId="6ACB90AA"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1E79BAAD" w14:textId="759C3334" w:rsidR="003D1481" w:rsidRPr="00504735" w:rsidRDefault="003D1481" w:rsidP="003D1481">
            <w:pPr>
              <w:rPr>
                <w:rFonts w:cstheme="minorHAnsi"/>
                <w:szCs w:val="20"/>
                <w:lang w:val="fr-FR"/>
              </w:rPr>
            </w:pPr>
            <w:r w:rsidRPr="00504735">
              <w:rPr>
                <w:rFonts w:cstheme="minorHAnsi"/>
                <w:szCs w:val="20"/>
                <w:lang w:val="fr-FR"/>
              </w:rPr>
              <w:t>Nombre de césariennes pratiquées</w:t>
            </w:r>
          </w:p>
        </w:tc>
        <w:tc>
          <w:tcPr>
            <w:tcW w:w="613" w:type="pct"/>
          </w:tcPr>
          <w:p w14:paraId="3EFB4E7F"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30656" behindDoc="0" locked="0" layoutInCell="1" allowOverlap="1" wp14:anchorId="623C65D5" wp14:editId="6F534B8D">
                      <wp:simplePos x="0" y="0"/>
                      <wp:positionH relativeFrom="column">
                        <wp:posOffset>147955</wp:posOffset>
                      </wp:positionH>
                      <wp:positionV relativeFrom="paragraph">
                        <wp:posOffset>59690</wp:posOffset>
                      </wp:positionV>
                      <wp:extent cx="432435" cy="152400"/>
                      <wp:effectExtent l="0" t="0" r="24765" b="19050"/>
                      <wp:wrapNone/>
                      <wp:docPr id="1374230630" name="Group 13742306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1" name="Group 1374230631"/>
                              <wpg:cNvGrpSpPr/>
                              <wpg:grpSpPr>
                                <a:xfrm>
                                  <a:off x="0" y="0"/>
                                  <a:ext cx="293370" cy="152400"/>
                                  <a:chOff x="8711" y="2856"/>
                                  <a:chExt cx="1080" cy="360"/>
                                </a:xfrm>
                              </wpg:grpSpPr>
                              <wps:wsp>
                                <wps:cNvPr id="13742306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16441C7" id="Group 1374230630" o:spid="_x0000_s1026" style="position:absolute;margin-left:11.65pt;margin-top:4.7pt;width:34.05pt;height:12pt;z-index:252230656"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">
                      <v:group id="Group 137423063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qxC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dIE7j9FAOTiFwAA//8DAFBLAQItABQABgAIAAAAIQDb4fbL7gAAAIUBAAATAAAAAAAA&#10;AAAAAAAAAAAAAABbQ29udGVudF9UeXBlc10ueG1sUEsBAi0AFAAGAAgAAAAhAFr0LFu/AAAAFQEA&#10;AAsAAAAAAAAAAAAAAAAAHwEAAF9yZWxzLy5yZWxzUEsBAi0AFAAGAAgAAAAhALFOrELHAAAA4wAA&#10;AA8AAAAAAAAAAAAAAAAABwIAAGRycy9kb3ducmV2LnhtbFBLBQYAAAAAAwADALcAAAD7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5Gt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"/>
                    </v:group>
                  </w:pict>
                </mc:Fallback>
              </mc:AlternateContent>
            </w:r>
          </w:p>
        </w:tc>
        <w:tc>
          <w:tcPr>
            <w:tcW w:w="1190" w:type="pct"/>
          </w:tcPr>
          <w:p w14:paraId="0EC3D5C2"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9EC3B90"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06E4DB77" w14:textId="46B5ACBF"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14C41C34"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27AC4AB"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lang w:val="fr-FR" w:bidi="hi-IN"/>
              </w:rPr>
              <w:t>_____________</w:t>
            </w:r>
          </w:p>
        </w:tc>
        <w:tc>
          <w:tcPr>
            <w:tcW w:w="351" w:type="pct"/>
            <w:vMerge/>
          </w:tcPr>
          <w:p w14:paraId="7AD79C6C"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6D1F4B0" w14:textId="77777777" w:rsidTr="003D1481">
        <w:tblPrEx>
          <w:jc w:val="left"/>
        </w:tblPrEx>
        <w:trPr>
          <w:trHeight w:val="20"/>
        </w:trPr>
        <w:tc>
          <w:tcPr>
            <w:tcW w:w="279" w:type="pct"/>
          </w:tcPr>
          <w:p w14:paraId="50C7F69B"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224C81F6" w14:textId="3EBA8C81" w:rsidR="003D1481" w:rsidRPr="00504735" w:rsidRDefault="003D1481" w:rsidP="003D1481">
            <w:pPr>
              <w:rPr>
                <w:rFonts w:cstheme="minorHAnsi"/>
                <w:szCs w:val="20"/>
                <w:lang w:val="fr-FR"/>
              </w:rPr>
            </w:pPr>
            <w:r w:rsidRPr="00504735">
              <w:rPr>
                <w:rFonts w:cstheme="minorHAnsi"/>
                <w:szCs w:val="20"/>
                <w:lang w:val="fr-FR"/>
              </w:rPr>
              <w:t xml:space="preserve">Nombre de naissances vivantes </w:t>
            </w:r>
          </w:p>
        </w:tc>
        <w:tc>
          <w:tcPr>
            <w:tcW w:w="613" w:type="pct"/>
          </w:tcPr>
          <w:p w14:paraId="6C227230"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31680" behindDoc="0" locked="0" layoutInCell="1" allowOverlap="1" wp14:anchorId="3567736D" wp14:editId="6986618C">
                      <wp:simplePos x="0" y="0"/>
                      <wp:positionH relativeFrom="column">
                        <wp:posOffset>154305</wp:posOffset>
                      </wp:positionH>
                      <wp:positionV relativeFrom="paragraph">
                        <wp:posOffset>92710</wp:posOffset>
                      </wp:positionV>
                      <wp:extent cx="432435" cy="152400"/>
                      <wp:effectExtent l="0" t="0" r="24765" b="19050"/>
                      <wp:wrapNone/>
                      <wp:docPr id="1374230635" name="Group 13742306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6" name="Group 1374230636"/>
                              <wpg:cNvGrpSpPr/>
                              <wpg:grpSpPr>
                                <a:xfrm>
                                  <a:off x="0" y="0"/>
                                  <a:ext cx="293370" cy="152400"/>
                                  <a:chOff x="8711" y="2856"/>
                                  <a:chExt cx="1080" cy="360"/>
                                </a:xfrm>
                              </wpg:grpSpPr>
                              <wps:wsp>
                                <wps:cNvPr id="13742306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C23F21F" id="Group 1374230635" o:spid="_x0000_s1026" style="position:absolute;margin-left:12.15pt;margin-top:7.3pt;width:34.05pt;height:12pt;z-index:252231680"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">
                      <v:group id="Group 13742306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"/>
                    </v:group>
                  </w:pict>
                </mc:Fallback>
              </mc:AlternateContent>
            </w:r>
          </w:p>
        </w:tc>
        <w:tc>
          <w:tcPr>
            <w:tcW w:w="1190" w:type="pct"/>
          </w:tcPr>
          <w:p w14:paraId="1C4EC621"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1513A261"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0FC4C95" w14:textId="2D49142B"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2A12BAE9" w14:textId="77777777" w:rsidR="003D1481" w:rsidRPr="00504735" w:rsidRDefault="003D1481" w:rsidP="003D1481">
            <w:pPr>
              <w:rPr>
                <w:rFonts w:eastAsia="Times New Roman" w:cstheme="minorHAnsi"/>
                <w:color w:val="000000"/>
                <w:szCs w:val="20"/>
                <w:lang w:val="fr-FR" w:bidi="hi-IN"/>
              </w:rPr>
            </w:pPr>
          </w:p>
          <w:p w14:paraId="2B993AC3" w14:textId="77777777" w:rsidR="003D1481" w:rsidRPr="00504735" w:rsidRDefault="003D1481" w:rsidP="003D1481">
            <w:pPr>
              <w:rPr>
                <w:rFonts w:cstheme="minorHAnsi"/>
                <w:szCs w:val="20"/>
                <w:lang w:val="fr-FR"/>
              </w:rPr>
            </w:pPr>
            <w:r w:rsidRPr="00504735">
              <w:rPr>
                <w:rFonts w:eastAsia="Times New Roman" w:cstheme="minorHAnsi"/>
                <w:color w:val="000000"/>
                <w:szCs w:val="20"/>
                <w:lang w:val="fr-FR" w:bidi="hi-IN"/>
              </w:rPr>
              <w:t>_____________</w:t>
            </w:r>
          </w:p>
        </w:tc>
        <w:tc>
          <w:tcPr>
            <w:tcW w:w="351" w:type="pct"/>
            <w:vMerge/>
          </w:tcPr>
          <w:p w14:paraId="30701492"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6F6B6231" w14:textId="77777777" w:rsidTr="003D1481">
        <w:tblPrEx>
          <w:jc w:val="left"/>
        </w:tblPrEx>
        <w:trPr>
          <w:trHeight w:val="20"/>
        </w:trPr>
        <w:tc>
          <w:tcPr>
            <w:tcW w:w="279" w:type="pct"/>
          </w:tcPr>
          <w:p w14:paraId="4FA4E0FF"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03588768" w14:textId="2741B271" w:rsidR="003D1481" w:rsidRPr="00504735" w:rsidRDefault="003D1481" w:rsidP="003D1481">
            <w:pPr>
              <w:rPr>
                <w:rFonts w:cstheme="minorHAnsi"/>
                <w:szCs w:val="20"/>
                <w:lang w:val="fr-FR"/>
              </w:rPr>
            </w:pPr>
            <w:r w:rsidRPr="00504735">
              <w:rPr>
                <w:rFonts w:cstheme="minorHAnsi"/>
                <w:szCs w:val="20"/>
                <w:lang w:val="fr-FR"/>
              </w:rPr>
              <w:t xml:space="preserve">Nombre de nourrissons ayant reçu le vaccin contre la rougeole </w:t>
            </w:r>
          </w:p>
        </w:tc>
        <w:tc>
          <w:tcPr>
            <w:tcW w:w="613" w:type="pct"/>
          </w:tcPr>
          <w:p w14:paraId="764F626A"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32704" behindDoc="0" locked="0" layoutInCell="1" allowOverlap="1" wp14:anchorId="64593DCA" wp14:editId="6359257A">
                      <wp:simplePos x="0" y="0"/>
                      <wp:positionH relativeFrom="column">
                        <wp:posOffset>147955</wp:posOffset>
                      </wp:positionH>
                      <wp:positionV relativeFrom="paragraph">
                        <wp:posOffset>99695</wp:posOffset>
                      </wp:positionV>
                      <wp:extent cx="432435" cy="152400"/>
                      <wp:effectExtent l="0" t="0" r="24765" b="19050"/>
                      <wp:wrapNone/>
                      <wp:docPr id="1374230640" name="Group 13742306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41" name="Group 1374230641"/>
                              <wpg:cNvGrpSpPr/>
                              <wpg:grpSpPr>
                                <a:xfrm>
                                  <a:off x="0" y="0"/>
                                  <a:ext cx="293370" cy="152400"/>
                                  <a:chOff x="8711" y="2856"/>
                                  <a:chExt cx="1080" cy="360"/>
                                </a:xfrm>
                              </wpg:grpSpPr>
                              <wps:wsp>
                                <wps:cNvPr id="1374230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7D3DE44" id="Group 1374230640" o:spid="_x0000_s1026" style="position:absolute;margin-left:11.65pt;margin-top:7.85pt;width:34.05pt;height:12pt;z-index:252232704"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">
                      <v:group id="Group 137423064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8/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wT+P8pAiBXfwAAAP//AwBQSwECLQAUAAYACAAAACEA2+H2y+4AAACFAQAAEwAAAAAA&#10;AAAAAAAAAAAAAAAAW0NvbnRlbnRfVHlwZXNdLnhtbFBLAQItABQABgAIAAAAIQBa9CxbvwAAABUB&#10;AAALAAAAAAAAAAAAAAAAAB8BAABfcmVscy8ucmVsc1BLAQItABQABgAIAAAAIQDpSN8/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qk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xT+P8pAiBXfwAAAP//AwBQSwECLQAUAAYACAAAACEA2+H2y+4AAACFAQAAEwAAAAAA&#10;AAAAAAAAAAAAAAAAW0NvbnRlbnRfVHlwZXNdLnhtbFBLAQItABQABgAIAAAAIQBa9CxbvwAAABUB&#10;AAALAAAAAAAAAAAAAAAAAB8BAABfcmVscy8ucmVsc1BLAQItABQABgAIAAAAIQCGBHqk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"/>
                    </v:group>
                  </w:pict>
                </mc:Fallback>
              </mc:AlternateContent>
            </w:r>
          </w:p>
        </w:tc>
        <w:tc>
          <w:tcPr>
            <w:tcW w:w="1190" w:type="pct"/>
          </w:tcPr>
          <w:p w14:paraId="3A2B6D47"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2F0BFE48"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194D8716" w14:textId="7A26E08D"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4E441136" w14:textId="77777777" w:rsidR="003D1481" w:rsidRPr="00504735" w:rsidRDefault="003D1481" w:rsidP="003D1481">
            <w:pPr>
              <w:pStyle w:val="ListParagraph1"/>
              <w:spacing w:after="0"/>
              <w:ind w:left="0"/>
              <w:rPr>
                <w:rFonts w:eastAsia="Times New Roman" w:cstheme="minorHAnsi"/>
                <w:color w:val="000000"/>
                <w:szCs w:val="20"/>
                <w:lang w:val="fr-FR"/>
              </w:rPr>
            </w:pPr>
          </w:p>
          <w:p w14:paraId="245523A1"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lang w:val="fr-FR" w:bidi="hi-IN"/>
              </w:rPr>
              <w:t>_____________</w:t>
            </w:r>
          </w:p>
        </w:tc>
        <w:tc>
          <w:tcPr>
            <w:tcW w:w="351" w:type="pct"/>
            <w:vMerge/>
          </w:tcPr>
          <w:p w14:paraId="71449740" w14:textId="77777777" w:rsidR="003D1481" w:rsidRPr="00504735" w:rsidRDefault="003D1481" w:rsidP="003D1481">
            <w:pPr>
              <w:pStyle w:val="ListParagraph1"/>
              <w:spacing w:after="0"/>
              <w:rPr>
                <w:rFonts w:eastAsia="Times New Roman" w:cstheme="minorHAnsi"/>
                <w:color w:val="000000"/>
                <w:szCs w:val="20"/>
                <w:lang w:val="fr-FR" w:bidi="hi-IN"/>
              </w:rPr>
            </w:pPr>
          </w:p>
        </w:tc>
      </w:tr>
    </w:tbl>
    <w:p w14:paraId="3F7477B3" w14:textId="77777777" w:rsidR="004F5DCE" w:rsidRPr="00504735" w:rsidRDefault="004F5DCE" w:rsidP="004F5DCE">
      <w:pPr>
        <w:rPr>
          <w:rFonts w:cstheme="minorHAnsi"/>
          <w:b/>
          <w:bCs/>
          <w:sz w:val="20"/>
          <w:szCs w:val="20"/>
          <w:lang w:val="fr-FR"/>
        </w:rPr>
      </w:pPr>
    </w:p>
    <w:tbl>
      <w:tblPr>
        <w:tblStyle w:val="TableGrid"/>
        <w:tblW w:w="10490" w:type="dxa"/>
        <w:tblInd w:w="-5" w:type="dxa"/>
        <w:tblLook w:val="04A0" w:firstRow="1" w:lastRow="0" w:firstColumn="1" w:lastColumn="0" w:noHBand="0" w:noVBand="1"/>
      </w:tblPr>
      <w:tblGrid>
        <w:gridCol w:w="10490"/>
      </w:tblGrid>
      <w:tr w:rsidR="004F5DCE" w:rsidRPr="006974FC" w14:paraId="074FB98D" w14:textId="77777777" w:rsidTr="004F5DCE">
        <w:tc>
          <w:tcPr>
            <w:tcW w:w="10490" w:type="dxa"/>
          </w:tcPr>
          <w:p w14:paraId="7C208683" w14:textId="77777777" w:rsidR="003D1481" w:rsidRPr="00504735" w:rsidRDefault="003D1481" w:rsidP="003D1481">
            <w:pPr>
              <w:rPr>
                <w:rFonts w:cstheme="minorHAnsi"/>
                <w:b/>
                <w:bCs/>
                <w:szCs w:val="20"/>
                <w:lang w:val="fr-FR"/>
              </w:rPr>
            </w:pPr>
            <w:r w:rsidRPr="00504735">
              <w:rPr>
                <w:rFonts w:cstheme="minorHAnsi"/>
                <w:b/>
                <w:bCs/>
                <w:szCs w:val="20"/>
                <w:lang w:val="fr-FR"/>
              </w:rPr>
              <w:t xml:space="preserve">Observations générales/Remarques </w:t>
            </w:r>
          </w:p>
          <w:p w14:paraId="5A299FA6" w14:textId="77777777" w:rsidR="004F5DCE" w:rsidRPr="00504735" w:rsidRDefault="004F5DCE" w:rsidP="00F87F70">
            <w:pPr>
              <w:rPr>
                <w:rFonts w:cstheme="minorHAnsi"/>
                <w:b/>
                <w:bCs/>
                <w:szCs w:val="20"/>
                <w:lang w:val="fr-FR"/>
              </w:rPr>
            </w:pPr>
          </w:p>
          <w:p w14:paraId="09DE768E" w14:textId="77777777" w:rsidR="004F5DCE" w:rsidRDefault="004F5DCE" w:rsidP="00F87F70">
            <w:pPr>
              <w:rPr>
                <w:rFonts w:cstheme="minorHAnsi"/>
                <w:b/>
                <w:bCs/>
                <w:szCs w:val="20"/>
                <w:lang w:val="fr-FR"/>
              </w:rPr>
            </w:pPr>
          </w:p>
          <w:p w14:paraId="192ED7CB" w14:textId="77777777" w:rsidR="00E15224" w:rsidRDefault="00E15224" w:rsidP="00F87F70">
            <w:pPr>
              <w:rPr>
                <w:rFonts w:cstheme="minorHAnsi"/>
                <w:b/>
                <w:bCs/>
                <w:szCs w:val="20"/>
                <w:lang w:val="fr-FR"/>
              </w:rPr>
            </w:pPr>
          </w:p>
          <w:p w14:paraId="3EA459E7" w14:textId="77777777" w:rsidR="00E15224" w:rsidRPr="00504735" w:rsidRDefault="00E15224" w:rsidP="00F87F70">
            <w:pPr>
              <w:rPr>
                <w:rFonts w:cstheme="minorHAnsi"/>
                <w:b/>
                <w:bCs/>
                <w:szCs w:val="20"/>
                <w:lang w:val="fr-FR"/>
              </w:rPr>
            </w:pPr>
          </w:p>
          <w:p w14:paraId="3676D17F" w14:textId="77777777" w:rsidR="004F5DCE" w:rsidRPr="00504735" w:rsidRDefault="004F5DCE" w:rsidP="00F87F70">
            <w:pPr>
              <w:rPr>
                <w:rFonts w:cstheme="minorHAnsi"/>
                <w:b/>
                <w:bCs/>
                <w:szCs w:val="20"/>
                <w:lang w:val="fr-FR"/>
              </w:rPr>
            </w:pPr>
          </w:p>
        </w:tc>
      </w:tr>
    </w:tbl>
    <w:p w14:paraId="188E037B" w14:textId="77777777" w:rsidR="004F5DCE" w:rsidRPr="00504735" w:rsidRDefault="004F5DCE" w:rsidP="004F5DCE">
      <w:pPr>
        <w:rPr>
          <w:rFonts w:cstheme="minorHAnsi"/>
          <w:b/>
          <w:bCs/>
          <w:sz w:val="20"/>
          <w:szCs w:val="20"/>
          <w:lang w:val="fr-FR"/>
        </w:rPr>
      </w:pPr>
    </w:p>
    <w:p w14:paraId="644C75BF" w14:textId="77777777" w:rsidR="0076087E" w:rsidRPr="00504735" w:rsidRDefault="0076087E">
      <w:pPr>
        <w:rPr>
          <w:rFonts w:cstheme="minorHAnsi"/>
          <w:sz w:val="20"/>
          <w:szCs w:val="20"/>
          <w:lang w:val="fr-FR"/>
        </w:rPr>
      </w:pPr>
    </w:p>
    <w:sectPr w:rsidR="0076087E" w:rsidRPr="00504735" w:rsidSect="006D5C46">
      <w:pgSz w:w="11906" w:h="16838"/>
      <w:pgMar w:top="709" w:right="709" w:bottom="1440" w:left="709"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4" w:author="Reviewer" w:date="2025-03-15T12:07:00Z" w:initials="1">
    <w:p w14:paraId="4F423394" w14:textId="77777777" w:rsidR="003A484B" w:rsidRDefault="003A484B" w:rsidP="003A484B">
      <w:pPr>
        <w:pStyle w:val="CommentText"/>
      </w:pPr>
      <w:r>
        <w:rPr>
          <w:rStyle w:val="CommentReference"/>
        </w:rPr>
        <w:annotationRef/>
      </w:r>
      <w:r>
        <w:t>No collected</w:t>
      </w:r>
    </w:p>
  </w:comment>
  <w:comment w:id="32" w:author="Reviewer" w:date="2025-03-15T12:22:00Z" w:initials="1">
    <w:p w14:paraId="32E383B7" w14:textId="77777777" w:rsidR="0069505F" w:rsidRDefault="0069505F" w:rsidP="0069505F">
      <w:pPr>
        <w:pStyle w:val="CommentText"/>
      </w:pPr>
      <w:r>
        <w:rPr>
          <w:rStyle w:val="CommentReference"/>
        </w:rPr>
        <w:annotationRef/>
      </w:r>
      <w:r>
        <w:t xml:space="preserve">Question asked differently in CTO. </w:t>
      </w:r>
    </w:p>
    <w:p w14:paraId="1D2C6A38" w14:textId="77777777" w:rsidR="0069505F" w:rsidRDefault="0069505F" w:rsidP="0069505F">
      <w:pPr>
        <w:pStyle w:val="CommentText"/>
      </w:pPr>
      <w:r>
        <w:t>In data: number of receiving training, male and female separately but one in blank.</w:t>
      </w:r>
    </w:p>
  </w:comment>
  <w:comment w:id="33" w:author="Reviewer" w:date="2025-03-15T12:23:00Z" w:initials="1">
    <w:p w14:paraId="122371F2" w14:textId="77777777" w:rsidR="0069505F" w:rsidRDefault="0069505F" w:rsidP="0069505F">
      <w:pPr>
        <w:pStyle w:val="CommentText"/>
      </w:pPr>
      <w:r>
        <w:rPr>
          <w:rStyle w:val="CommentReference"/>
        </w:rPr>
        <w:annotationRef/>
      </w:r>
      <w:r>
        <w:t>For male is blank…. Confirm how the question was asked</w:t>
      </w:r>
    </w:p>
  </w:comment>
  <w:comment w:id="43" w:author="Reviewer" w:date="2025-03-15T12:25:00Z" w:initials="1">
    <w:p w14:paraId="7B9DB55D" w14:textId="77777777" w:rsidR="00FF0592" w:rsidRDefault="00FF0592" w:rsidP="00FF0592">
      <w:pPr>
        <w:pStyle w:val="CommentText"/>
      </w:pPr>
      <w:r>
        <w:rPr>
          <w:rStyle w:val="CommentReference"/>
        </w:rPr>
        <w:annotationRef/>
      </w:r>
      <w:r>
        <w:t>In the database, we have two variables for each gender, but only one has data.</w:t>
      </w:r>
    </w:p>
  </w:comment>
  <w:comment w:id="47" w:author="Reviewer" w:date="2025-03-15T12:26:00Z" w:initials="1">
    <w:p w14:paraId="69A5496C" w14:textId="77777777" w:rsidR="004C45AE" w:rsidRDefault="004C45AE" w:rsidP="004C45AE">
      <w:pPr>
        <w:pStyle w:val="CommentText"/>
      </w:pPr>
      <w:r>
        <w:rPr>
          <w:rStyle w:val="CommentReference"/>
        </w:rPr>
        <w:annotationRef/>
      </w:r>
      <w:r>
        <w:t>Codes are incomplete here…. In the data it goes up to K, but here it ends at 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423394" w15:done="0"/>
  <w15:commentEx w15:paraId="1D2C6A38" w15:done="0"/>
  <w15:commentEx w15:paraId="122371F2" w15:paraIdParent="1D2C6A38" w15:done="0"/>
  <w15:commentEx w15:paraId="7B9DB55D" w15:done="0"/>
  <w15:commentEx w15:paraId="69A549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E43551" w16cex:dateUtc="2025-03-15T09:07:00Z"/>
  <w16cex:commentExtensible w16cex:durableId="690A0B2F" w16cex:dateUtc="2025-03-15T09:22:00Z"/>
  <w16cex:commentExtensible w16cex:durableId="3860344C" w16cex:dateUtc="2025-03-15T09:23:00Z"/>
  <w16cex:commentExtensible w16cex:durableId="0E737616" w16cex:dateUtc="2025-03-15T09:25:00Z"/>
  <w16cex:commentExtensible w16cex:durableId="1EB49EB0" w16cex:dateUtc="2025-03-15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423394" w16cid:durableId="03E43551"/>
  <w16cid:commentId w16cid:paraId="1D2C6A38" w16cid:durableId="690A0B2F"/>
  <w16cid:commentId w16cid:paraId="122371F2" w16cid:durableId="3860344C"/>
  <w16cid:commentId w16cid:paraId="7B9DB55D" w16cid:durableId="0E737616"/>
  <w16cid:commentId w16cid:paraId="69A5496C" w16cid:durableId="1EB49E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5EC37B" w14:textId="77777777" w:rsidR="00D525F4" w:rsidRDefault="00D525F4" w:rsidP="00F66053">
      <w:r>
        <w:separator/>
      </w:r>
    </w:p>
  </w:endnote>
  <w:endnote w:type="continuationSeparator" w:id="0">
    <w:p w14:paraId="48B9FBC6" w14:textId="77777777" w:rsidR="00D525F4" w:rsidRDefault="00D525F4" w:rsidP="00F6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9579733"/>
      <w:docPartObj>
        <w:docPartGallery w:val="Page Numbers (Bottom of Page)"/>
        <w:docPartUnique/>
      </w:docPartObj>
    </w:sdtPr>
    <w:sdtEndPr>
      <w:rPr>
        <w:noProof/>
      </w:rPr>
    </w:sdtEndPr>
    <w:sdtContent>
      <w:p w14:paraId="6EF284CD" w14:textId="77A962AD" w:rsidR="007E5BCF" w:rsidRPr="00735317" w:rsidRDefault="007E5BCF" w:rsidP="009608E8">
        <w:pPr>
          <w:pStyle w:val="Footer"/>
          <w:jc w:val="right"/>
          <w:rPr>
            <w:sz w:val="18"/>
            <w:szCs w:val="18"/>
            <w:lang w:val="en-IN"/>
          </w:rPr>
        </w:pPr>
        <w:r w:rsidRPr="009608E8">
          <w:rPr>
            <w:sz w:val="18"/>
            <w:szCs w:val="18"/>
          </w:rPr>
          <w:fldChar w:fldCharType="begin"/>
        </w:r>
        <w:r w:rsidRPr="009608E8">
          <w:rPr>
            <w:sz w:val="18"/>
            <w:szCs w:val="18"/>
          </w:rPr>
          <w:instrText xml:space="preserve"> PAGE   \* MERGEFORMAT </w:instrText>
        </w:r>
        <w:r w:rsidRPr="009608E8">
          <w:rPr>
            <w:sz w:val="18"/>
            <w:szCs w:val="18"/>
          </w:rPr>
          <w:fldChar w:fldCharType="separate"/>
        </w:r>
        <w:r w:rsidRPr="009608E8">
          <w:rPr>
            <w:noProof/>
            <w:sz w:val="18"/>
            <w:szCs w:val="18"/>
          </w:rPr>
          <w:t>2</w:t>
        </w:r>
        <w:r w:rsidRPr="009608E8">
          <w:rPr>
            <w:noProof/>
            <w:sz w:val="18"/>
            <w:szCs w:val="18"/>
          </w:rPr>
          <w:fldChar w:fldCharType="end"/>
        </w:r>
        <w:r>
          <w:rPr>
            <w:noProof/>
          </w:rPr>
          <w:t xml:space="preserve"> </w:t>
        </w:r>
        <w:r>
          <w:rPr>
            <w:noProof/>
          </w:rPr>
          <w:tab/>
        </w:r>
        <w:r>
          <w:rPr>
            <w:noProof/>
          </w:rPr>
          <w:tab/>
        </w:r>
        <w:r w:rsidR="00797766">
          <w:rPr>
            <w:sz w:val="18"/>
            <w:szCs w:val="18"/>
            <w:lang w:val="en-IN"/>
          </w:rPr>
          <w:t>PF</w:t>
        </w:r>
        <w:r>
          <w:rPr>
            <w:sz w:val="18"/>
            <w:szCs w:val="18"/>
            <w:lang w:val="en-IN"/>
          </w:rPr>
          <w:t xml:space="preserve"> + SMNI | </w:t>
        </w:r>
        <w:r w:rsidR="00797766">
          <w:rPr>
            <w:sz w:val="18"/>
            <w:szCs w:val="18"/>
            <w:lang w:val="en-IN"/>
          </w:rPr>
          <w:t>EPS</w:t>
        </w:r>
        <w:r w:rsidRPr="00735317">
          <w:rPr>
            <w:sz w:val="18"/>
            <w:szCs w:val="18"/>
            <w:lang w:val="en-IN"/>
          </w:rPr>
          <w:t xml:space="preserve"> | </w:t>
        </w:r>
        <w:r>
          <w:rPr>
            <w:sz w:val="18"/>
            <w:szCs w:val="18"/>
            <w:lang w:val="en-IN"/>
          </w:rPr>
          <w:t>2</w:t>
        </w:r>
        <w:r w:rsidR="00797766">
          <w:rPr>
            <w:sz w:val="18"/>
            <w:szCs w:val="18"/>
            <w:lang w:val="en-IN"/>
          </w:rPr>
          <w:t>7</w:t>
        </w:r>
        <w:r w:rsidRPr="00735317">
          <w:rPr>
            <w:sz w:val="18"/>
            <w:szCs w:val="18"/>
            <w:lang w:val="en-IN"/>
          </w:rPr>
          <w:t>-0</w:t>
        </w:r>
        <w:r w:rsidR="00797766">
          <w:rPr>
            <w:sz w:val="18"/>
            <w:szCs w:val="18"/>
            <w:lang w:val="en-IN"/>
          </w:rPr>
          <w:t>8</w:t>
        </w:r>
        <w:r w:rsidRPr="00735317">
          <w:rPr>
            <w:sz w:val="18"/>
            <w:szCs w:val="18"/>
            <w:lang w:val="en-IN"/>
          </w:rPr>
          <w:t>-24</w:t>
        </w:r>
      </w:p>
      <w:p w14:paraId="64D81C70" w14:textId="68DDAED9" w:rsidR="007E5BCF" w:rsidRDefault="00000000">
        <w:pPr>
          <w:pStyle w:val="Footer"/>
        </w:pPr>
      </w:p>
    </w:sdtContent>
  </w:sdt>
  <w:p w14:paraId="4ABB44C1" w14:textId="77777777" w:rsidR="007E5BCF" w:rsidRDefault="007E5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E8345" w14:textId="77777777" w:rsidR="00D525F4" w:rsidRDefault="00D525F4" w:rsidP="00F66053">
      <w:r>
        <w:separator/>
      </w:r>
    </w:p>
  </w:footnote>
  <w:footnote w:type="continuationSeparator" w:id="0">
    <w:p w14:paraId="43845F58" w14:textId="77777777" w:rsidR="00D525F4" w:rsidRDefault="00D525F4" w:rsidP="00F6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429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A192E"/>
    <w:multiLevelType w:val="hybridMultilevel"/>
    <w:tmpl w:val="6F2AFD1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6823B0"/>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1964CF"/>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3D7A5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9C2E55"/>
    <w:multiLevelType w:val="hybridMultilevel"/>
    <w:tmpl w:val="777E857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C73201"/>
    <w:multiLevelType w:val="hybridMultilevel"/>
    <w:tmpl w:val="5504D86A"/>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2D585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EA3D7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201B1"/>
    <w:multiLevelType w:val="hybridMultilevel"/>
    <w:tmpl w:val="E542D6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77320E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337316"/>
    <w:multiLevelType w:val="hybridMultilevel"/>
    <w:tmpl w:val="BC7C6D90"/>
    <w:lvl w:ilvl="0" w:tplc="040C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D94A4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347D9B"/>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C81C7C"/>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3052AF"/>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7372DD"/>
    <w:multiLevelType w:val="hybridMultilevel"/>
    <w:tmpl w:val="CCD4828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FE187B"/>
    <w:multiLevelType w:val="hybridMultilevel"/>
    <w:tmpl w:val="0248C2AC"/>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2F4584"/>
    <w:multiLevelType w:val="hybridMultilevel"/>
    <w:tmpl w:val="3668C182"/>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17B103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F70A03"/>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3B75101"/>
    <w:multiLevelType w:val="hybridMultilevel"/>
    <w:tmpl w:val="9ADC713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55887C7C"/>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B049F5"/>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97514CA"/>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4E6425"/>
    <w:multiLevelType w:val="hybridMultilevel"/>
    <w:tmpl w:val="6448B890"/>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B8940E9"/>
    <w:multiLevelType w:val="hybridMultilevel"/>
    <w:tmpl w:val="C11CD9FC"/>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D2732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FF3229"/>
    <w:multiLevelType w:val="hybridMultilevel"/>
    <w:tmpl w:val="57723C3E"/>
    <w:lvl w:ilvl="0" w:tplc="280C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DC735DD"/>
    <w:multiLevelType w:val="hybridMultilevel"/>
    <w:tmpl w:val="E542D6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F5156D9"/>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8D519D"/>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064EF1"/>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AF1F4E"/>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6211804"/>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1F6D25"/>
    <w:multiLevelType w:val="hybridMultilevel"/>
    <w:tmpl w:val="49E40532"/>
    <w:lvl w:ilvl="0" w:tplc="B652FA78">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77582E"/>
    <w:multiLevelType w:val="hybridMultilevel"/>
    <w:tmpl w:val="FB5829C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BCF0B29"/>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D230B9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4759863">
    <w:abstractNumId w:val="23"/>
  </w:num>
  <w:num w:numId="2" w16cid:durableId="292952628">
    <w:abstractNumId w:val="6"/>
  </w:num>
  <w:num w:numId="3" w16cid:durableId="1815752967">
    <w:abstractNumId w:val="4"/>
  </w:num>
  <w:num w:numId="4" w16cid:durableId="1685782981">
    <w:abstractNumId w:val="25"/>
  </w:num>
  <w:num w:numId="5" w16cid:durableId="387608476">
    <w:abstractNumId w:val="31"/>
  </w:num>
  <w:num w:numId="6" w16cid:durableId="997150989">
    <w:abstractNumId w:val="2"/>
  </w:num>
  <w:num w:numId="7" w16cid:durableId="1151021962">
    <w:abstractNumId w:val="12"/>
  </w:num>
  <w:num w:numId="8" w16cid:durableId="2013756700">
    <w:abstractNumId w:val="3"/>
  </w:num>
  <w:num w:numId="9" w16cid:durableId="1815486061">
    <w:abstractNumId w:val="14"/>
  </w:num>
  <w:num w:numId="10" w16cid:durableId="399793952">
    <w:abstractNumId w:val="33"/>
  </w:num>
  <w:num w:numId="11" w16cid:durableId="1043481801">
    <w:abstractNumId w:val="30"/>
  </w:num>
  <w:num w:numId="12" w16cid:durableId="1901866438">
    <w:abstractNumId w:val="37"/>
  </w:num>
  <w:num w:numId="13" w16cid:durableId="80182782">
    <w:abstractNumId w:val="36"/>
  </w:num>
  <w:num w:numId="14" w16cid:durableId="1960063999">
    <w:abstractNumId w:val="16"/>
  </w:num>
  <w:num w:numId="15" w16cid:durableId="646588607">
    <w:abstractNumId w:val="5"/>
  </w:num>
  <w:num w:numId="16" w16cid:durableId="916592127">
    <w:abstractNumId w:val="26"/>
  </w:num>
  <w:num w:numId="17" w16cid:durableId="919829715">
    <w:abstractNumId w:val="1"/>
  </w:num>
  <w:num w:numId="18" w16cid:durableId="862786859">
    <w:abstractNumId w:val="18"/>
  </w:num>
  <w:num w:numId="19" w16cid:durableId="503013115">
    <w:abstractNumId w:val="24"/>
  </w:num>
  <w:num w:numId="20" w16cid:durableId="612202622">
    <w:abstractNumId w:val="22"/>
  </w:num>
  <w:num w:numId="21" w16cid:durableId="1441142791">
    <w:abstractNumId w:val="8"/>
  </w:num>
  <w:num w:numId="22" w16cid:durableId="19476917">
    <w:abstractNumId w:val="20"/>
  </w:num>
  <w:num w:numId="23" w16cid:durableId="589697247">
    <w:abstractNumId w:val="10"/>
  </w:num>
  <w:num w:numId="24" w16cid:durableId="916474928">
    <w:abstractNumId w:val="27"/>
  </w:num>
  <w:num w:numId="25" w16cid:durableId="719285698">
    <w:abstractNumId w:val="19"/>
  </w:num>
  <w:num w:numId="26" w16cid:durableId="107546709">
    <w:abstractNumId w:val="7"/>
  </w:num>
  <w:num w:numId="27" w16cid:durableId="253245360">
    <w:abstractNumId w:val="32"/>
  </w:num>
  <w:num w:numId="28" w16cid:durableId="1919973016">
    <w:abstractNumId w:val="35"/>
  </w:num>
  <w:num w:numId="29" w16cid:durableId="362243526">
    <w:abstractNumId w:val="38"/>
  </w:num>
  <w:num w:numId="30" w16cid:durableId="1405761053">
    <w:abstractNumId w:val="13"/>
  </w:num>
  <w:num w:numId="31" w16cid:durableId="1589344448">
    <w:abstractNumId w:val="34"/>
  </w:num>
  <w:num w:numId="32" w16cid:durableId="609748493">
    <w:abstractNumId w:val="0"/>
  </w:num>
  <w:num w:numId="33" w16cid:durableId="262033061">
    <w:abstractNumId w:val="17"/>
  </w:num>
  <w:num w:numId="34" w16cid:durableId="2025014410">
    <w:abstractNumId w:val="15"/>
  </w:num>
  <w:num w:numId="35" w16cid:durableId="1045906291">
    <w:abstractNumId w:val="11"/>
  </w:num>
  <w:num w:numId="36" w16cid:durableId="276176681">
    <w:abstractNumId w:val="28"/>
  </w:num>
  <w:num w:numId="37" w16cid:durableId="1651903838">
    <w:abstractNumId w:val="9"/>
  </w:num>
  <w:num w:numId="38" w16cid:durableId="534776304">
    <w:abstractNumId w:val="29"/>
  </w:num>
  <w:num w:numId="39" w16cid:durableId="1483697404">
    <w:abstractNumId w:val="21"/>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MxNjU0NrE0MTM3MDRT0lEKTi0uzszPAykwqgUAiGA2liwAAAA="/>
  </w:docVars>
  <w:rsids>
    <w:rsidRoot w:val="00667E30"/>
    <w:rsid w:val="00000FAD"/>
    <w:rsid w:val="000016E3"/>
    <w:rsid w:val="00007D71"/>
    <w:rsid w:val="00021F08"/>
    <w:rsid w:val="00023E82"/>
    <w:rsid w:val="000245D1"/>
    <w:rsid w:val="000257E3"/>
    <w:rsid w:val="000307E1"/>
    <w:rsid w:val="000309CA"/>
    <w:rsid w:val="00033E1F"/>
    <w:rsid w:val="00040C19"/>
    <w:rsid w:val="00040EED"/>
    <w:rsid w:val="000621C9"/>
    <w:rsid w:val="000626B5"/>
    <w:rsid w:val="000753A5"/>
    <w:rsid w:val="000773F7"/>
    <w:rsid w:val="00081D92"/>
    <w:rsid w:val="00083403"/>
    <w:rsid w:val="00084AAD"/>
    <w:rsid w:val="00095B9D"/>
    <w:rsid w:val="000A1F97"/>
    <w:rsid w:val="000A28AD"/>
    <w:rsid w:val="000A5528"/>
    <w:rsid w:val="000A6DCE"/>
    <w:rsid w:val="000B00F4"/>
    <w:rsid w:val="000B0A72"/>
    <w:rsid w:val="000B531E"/>
    <w:rsid w:val="000B63FC"/>
    <w:rsid w:val="000C2DA7"/>
    <w:rsid w:val="000C6D72"/>
    <w:rsid w:val="000D25C4"/>
    <w:rsid w:val="000D5A2C"/>
    <w:rsid w:val="000D764B"/>
    <w:rsid w:val="000D775A"/>
    <w:rsid w:val="000D7FA0"/>
    <w:rsid w:val="000F0775"/>
    <w:rsid w:val="000F157D"/>
    <w:rsid w:val="000F6889"/>
    <w:rsid w:val="00103B41"/>
    <w:rsid w:val="00123DDD"/>
    <w:rsid w:val="00124687"/>
    <w:rsid w:val="0013059E"/>
    <w:rsid w:val="00133A70"/>
    <w:rsid w:val="00133B62"/>
    <w:rsid w:val="0013446C"/>
    <w:rsid w:val="00143645"/>
    <w:rsid w:val="00145708"/>
    <w:rsid w:val="00146388"/>
    <w:rsid w:val="0014729D"/>
    <w:rsid w:val="00152836"/>
    <w:rsid w:val="001533AC"/>
    <w:rsid w:val="001546C1"/>
    <w:rsid w:val="00156503"/>
    <w:rsid w:val="0015664F"/>
    <w:rsid w:val="001629FA"/>
    <w:rsid w:val="00166E39"/>
    <w:rsid w:val="00170AEE"/>
    <w:rsid w:val="00171E01"/>
    <w:rsid w:val="00175824"/>
    <w:rsid w:val="001866CA"/>
    <w:rsid w:val="001877B1"/>
    <w:rsid w:val="0019424E"/>
    <w:rsid w:val="00196A77"/>
    <w:rsid w:val="001A0F89"/>
    <w:rsid w:val="001B0651"/>
    <w:rsid w:val="001B115A"/>
    <w:rsid w:val="001B2B07"/>
    <w:rsid w:val="001B62AC"/>
    <w:rsid w:val="001C7593"/>
    <w:rsid w:val="001C7DA9"/>
    <w:rsid w:val="001D1C44"/>
    <w:rsid w:val="001E0092"/>
    <w:rsid w:val="001E548F"/>
    <w:rsid w:val="001E5E4D"/>
    <w:rsid w:val="001F1DE8"/>
    <w:rsid w:val="002006B3"/>
    <w:rsid w:val="00204D88"/>
    <w:rsid w:val="00214EEB"/>
    <w:rsid w:val="00214F47"/>
    <w:rsid w:val="002232FE"/>
    <w:rsid w:val="0023564C"/>
    <w:rsid w:val="00236628"/>
    <w:rsid w:val="002410DE"/>
    <w:rsid w:val="00251C35"/>
    <w:rsid w:val="0025666F"/>
    <w:rsid w:val="002574BD"/>
    <w:rsid w:val="00261D05"/>
    <w:rsid w:val="00264F08"/>
    <w:rsid w:val="00266A7A"/>
    <w:rsid w:val="00267DE7"/>
    <w:rsid w:val="00281530"/>
    <w:rsid w:val="002913C0"/>
    <w:rsid w:val="002A05A4"/>
    <w:rsid w:val="002A6D8E"/>
    <w:rsid w:val="002B3D2B"/>
    <w:rsid w:val="002C1329"/>
    <w:rsid w:val="002C366B"/>
    <w:rsid w:val="002C7308"/>
    <w:rsid w:val="002D4881"/>
    <w:rsid w:val="002D4A3A"/>
    <w:rsid w:val="002E02AE"/>
    <w:rsid w:val="002E215D"/>
    <w:rsid w:val="002E2C65"/>
    <w:rsid w:val="002E2D34"/>
    <w:rsid w:val="002E57E1"/>
    <w:rsid w:val="002E5EF1"/>
    <w:rsid w:val="002E7501"/>
    <w:rsid w:val="002F1961"/>
    <w:rsid w:val="002F7052"/>
    <w:rsid w:val="00300C3C"/>
    <w:rsid w:val="00302432"/>
    <w:rsid w:val="00303813"/>
    <w:rsid w:val="003061FA"/>
    <w:rsid w:val="00310E39"/>
    <w:rsid w:val="003111AF"/>
    <w:rsid w:val="003118F5"/>
    <w:rsid w:val="003213E4"/>
    <w:rsid w:val="00323C32"/>
    <w:rsid w:val="00325369"/>
    <w:rsid w:val="00325DE3"/>
    <w:rsid w:val="0033351F"/>
    <w:rsid w:val="0033362C"/>
    <w:rsid w:val="00335F45"/>
    <w:rsid w:val="003440E1"/>
    <w:rsid w:val="00345EA1"/>
    <w:rsid w:val="003473A6"/>
    <w:rsid w:val="00347618"/>
    <w:rsid w:val="00347D5F"/>
    <w:rsid w:val="003526E6"/>
    <w:rsid w:val="0035444F"/>
    <w:rsid w:val="00362730"/>
    <w:rsid w:val="003651C9"/>
    <w:rsid w:val="0036552B"/>
    <w:rsid w:val="003675FA"/>
    <w:rsid w:val="0037056E"/>
    <w:rsid w:val="00371916"/>
    <w:rsid w:val="00374A8E"/>
    <w:rsid w:val="003773D8"/>
    <w:rsid w:val="003845B3"/>
    <w:rsid w:val="003913D2"/>
    <w:rsid w:val="0039144E"/>
    <w:rsid w:val="003A484B"/>
    <w:rsid w:val="003B30EF"/>
    <w:rsid w:val="003B3655"/>
    <w:rsid w:val="003C35DB"/>
    <w:rsid w:val="003C4F4C"/>
    <w:rsid w:val="003D1481"/>
    <w:rsid w:val="003D1935"/>
    <w:rsid w:val="003D26E0"/>
    <w:rsid w:val="003D767D"/>
    <w:rsid w:val="003D7EED"/>
    <w:rsid w:val="003E1032"/>
    <w:rsid w:val="003E1B79"/>
    <w:rsid w:val="003E584F"/>
    <w:rsid w:val="004001B6"/>
    <w:rsid w:val="00407C1D"/>
    <w:rsid w:val="00407FD1"/>
    <w:rsid w:val="00417676"/>
    <w:rsid w:val="00420201"/>
    <w:rsid w:val="00420E9C"/>
    <w:rsid w:val="0042285B"/>
    <w:rsid w:val="00442F85"/>
    <w:rsid w:val="0044481B"/>
    <w:rsid w:val="00445061"/>
    <w:rsid w:val="00453613"/>
    <w:rsid w:val="004645BC"/>
    <w:rsid w:val="00472727"/>
    <w:rsid w:val="00472973"/>
    <w:rsid w:val="00473B97"/>
    <w:rsid w:val="00485BE0"/>
    <w:rsid w:val="00490B61"/>
    <w:rsid w:val="00496C32"/>
    <w:rsid w:val="004A375F"/>
    <w:rsid w:val="004B5D9E"/>
    <w:rsid w:val="004B601D"/>
    <w:rsid w:val="004B635B"/>
    <w:rsid w:val="004C10E4"/>
    <w:rsid w:val="004C45AE"/>
    <w:rsid w:val="004D0807"/>
    <w:rsid w:val="004D466F"/>
    <w:rsid w:val="004D64AC"/>
    <w:rsid w:val="004E3945"/>
    <w:rsid w:val="004E52E8"/>
    <w:rsid w:val="004E5DD9"/>
    <w:rsid w:val="004F1554"/>
    <w:rsid w:val="004F53C8"/>
    <w:rsid w:val="004F5DCE"/>
    <w:rsid w:val="00502407"/>
    <w:rsid w:val="00504735"/>
    <w:rsid w:val="005248DE"/>
    <w:rsid w:val="00527773"/>
    <w:rsid w:val="005328D1"/>
    <w:rsid w:val="00532AE1"/>
    <w:rsid w:val="0053584F"/>
    <w:rsid w:val="0054365A"/>
    <w:rsid w:val="00544B5B"/>
    <w:rsid w:val="00546E00"/>
    <w:rsid w:val="00550218"/>
    <w:rsid w:val="00556D9E"/>
    <w:rsid w:val="0056201F"/>
    <w:rsid w:val="005637C8"/>
    <w:rsid w:val="005727E5"/>
    <w:rsid w:val="005743CC"/>
    <w:rsid w:val="0057755C"/>
    <w:rsid w:val="00577A0C"/>
    <w:rsid w:val="0058201D"/>
    <w:rsid w:val="00586F8B"/>
    <w:rsid w:val="005950C8"/>
    <w:rsid w:val="005A151E"/>
    <w:rsid w:val="005A4D96"/>
    <w:rsid w:val="005B32C8"/>
    <w:rsid w:val="005B52CA"/>
    <w:rsid w:val="005C78A3"/>
    <w:rsid w:val="005C794D"/>
    <w:rsid w:val="005D0D62"/>
    <w:rsid w:val="005D6843"/>
    <w:rsid w:val="005E2075"/>
    <w:rsid w:val="005E3079"/>
    <w:rsid w:val="005E753F"/>
    <w:rsid w:val="005F0C08"/>
    <w:rsid w:val="005F11C2"/>
    <w:rsid w:val="005F3F73"/>
    <w:rsid w:val="005F5C68"/>
    <w:rsid w:val="00601D05"/>
    <w:rsid w:val="006101FD"/>
    <w:rsid w:val="00613104"/>
    <w:rsid w:val="0061530C"/>
    <w:rsid w:val="006207B0"/>
    <w:rsid w:val="006226DA"/>
    <w:rsid w:val="00623C34"/>
    <w:rsid w:val="006252B4"/>
    <w:rsid w:val="006301AD"/>
    <w:rsid w:val="00632EF0"/>
    <w:rsid w:val="006338FF"/>
    <w:rsid w:val="006361E7"/>
    <w:rsid w:val="00636949"/>
    <w:rsid w:val="00644544"/>
    <w:rsid w:val="00646140"/>
    <w:rsid w:val="006461BB"/>
    <w:rsid w:val="00646500"/>
    <w:rsid w:val="006465C4"/>
    <w:rsid w:val="00651588"/>
    <w:rsid w:val="006517FD"/>
    <w:rsid w:val="006532E3"/>
    <w:rsid w:val="006534A2"/>
    <w:rsid w:val="00660B3F"/>
    <w:rsid w:val="00662723"/>
    <w:rsid w:val="006652AA"/>
    <w:rsid w:val="00667E30"/>
    <w:rsid w:val="0067282C"/>
    <w:rsid w:val="00674F97"/>
    <w:rsid w:val="00683DCD"/>
    <w:rsid w:val="006849E1"/>
    <w:rsid w:val="006866FB"/>
    <w:rsid w:val="00690487"/>
    <w:rsid w:val="00693AF7"/>
    <w:rsid w:val="0069505F"/>
    <w:rsid w:val="006960A8"/>
    <w:rsid w:val="006974FC"/>
    <w:rsid w:val="006A0CB4"/>
    <w:rsid w:val="006B51D7"/>
    <w:rsid w:val="006C20B8"/>
    <w:rsid w:val="006C47D8"/>
    <w:rsid w:val="006D5C46"/>
    <w:rsid w:val="006E0FB6"/>
    <w:rsid w:val="006E132A"/>
    <w:rsid w:val="006E2339"/>
    <w:rsid w:val="00700081"/>
    <w:rsid w:val="00706104"/>
    <w:rsid w:val="0070658E"/>
    <w:rsid w:val="00713B69"/>
    <w:rsid w:val="0071504B"/>
    <w:rsid w:val="00716949"/>
    <w:rsid w:val="0072054F"/>
    <w:rsid w:val="007212F0"/>
    <w:rsid w:val="00726C84"/>
    <w:rsid w:val="007307DD"/>
    <w:rsid w:val="0073304A"/>
    <w:rsid w:val="007455CF"/>
    <w:rsid w:val="00747410"/>
    <w:rsid w:val="007572DF"/>
    <w:rsid w:val="0076087E"/>
    <w:rsid w:val="00760CD1"/>
    <w:rsid w:val="007617EA"/>
    <w:rsid w:val="00771D97"/>
    <w:rsid w:val="007738DF"/>
    <w:rsid w:val="00775680"/>
    <w:rsid w:val="00777BB5"/>
    <w:rsid w:val="007804D6"/>
    <w:rsid w:val="0079029C"/>
    <w:rsid w:val="00793045"/>
    <w:rsid w:val="007942D0"/>
    <w:rsid w:val="00797766"/>
    <w:rsid w:val="007A21B3"/>
    <w:rsid w:val="007A6CAD"/>
    <w:rsid w:val="007B13EF"/>
    <w:rsid w:val="007B3A93"/>
    <w:rsid w:val="007B3F24"/>
    <w:rsid w:val="007C278B"/>
    <w:rsid w:val="007D0497"/>
    <w:rsid w:val="007D3D64"/>
    <w:rsid w:val="007E5BCF"/>
    <w:rsid w:val="007E7F3A"/>
    <w:rsid w:val="007F5907"/>
    <w:rsid w:val="00804035"/>
    <w:rsid w:val="008043C5"/>
    <w:rsid w:val="00806364"/>
    <w:rsid w:val="00807B14"/>
    <w:rsid w:val="008111F1"/>
    <w:rsid w:val="008141A1"/>
    <w:rsid w:val="00814D00"/>
    <w:rsid w:val="00827065"/>
    <w:rsid w:val="008355D3"/>
    <w:rsid w:val="008409F5"/>
    <w:rsid w:val="0084398E"/>
    <w:rsid w:val="00850444"/>
    <w:rsid w:val="0085678E"/>
    <w:rsid w:val="00862F7F"/>
    <w:rsid w:val="008751B1"/>
    <w:rsid w:val="00877FB2"/>
    <w:rsid w:val="00877FF6"/>
    <w:rsid w:val="008815F9"/>
    <w:rsid w:val="00896A02"/>
    <w:rsid w:val="008A5901"/>
    <w:rsid w:val="008B1172"/>
    <w:rsid w:val="008B45D2"/>
    <w:rsid w:val="008D4123"/>
    <w:rsid w:val="008D4DD7"/>
    <w:rsid w:val="008E315B"/>
    <w:rsid w:val="008E5FED"/>
    <w:rsid w:val="008F0E3F"/>
    <w:rsid w:val="008F55CC"/>
    <w:rsid w:val="00905A0E"/>
    <w:rsid w:val="009104AB"/>
    <w:rsid w:val="00911657"/>
    <w:rsid w:val="00911DBC"/>
    <w:rsid w:val="00912424"/>
    <w:rsid w:val="00913B80"/>
    <w:rsid w:val="00917B2E"/>
    <w:rsid w:val="00920E59"/>
    <w:rsid w:val="00921EFB"/>
    <w:rsid w:val="00922979"/>
    <w:rsid w:val="00923DC8"/>
    <w:rsid w:val="00924089"/>
    <w:rsid w:val="009249B5"/>
    <w:rsid w:val="00924A79"/>
    <w:rsid w:val="00935BC7"/>
    <w:rsid w:val="00935C5B"/>
    <w:rsid w:val="00943B97"/>
    <w:rsid w:val="0094768F"/>
    <w:rsid w:val="00952A49"/>
    <w:rsid w:val="009608E8"/>
    <w:rsid w:val="00963A6F"/>
    <w:rsid w:val="00963ACD"/>
    <w:rsid w:val="00967FAA"/>
    <w:rsid w:val="00970BFF"/>
    <w:rsid w:val="009733F9"/>
    <w:rsid w:val="00981EDA"/>
    <w:rsid w:val="0098393E"/>
    <w:rsid w:val="00992A15"/>
    <w:rsid w:val="00992B5D"/>
    <w:rsid w:val="00994547"/>
    <w:rsid w:val="00994C39"/>
    <w:rsid w:val="00996C61"/>
    <w:rsid w:val="009A16D6"/>
    <w:rsid w:val="009A4DB8"/>
    <w:rsid w:val="009A5B51"/>
    <w:rsid w:val="009A73D4"/>
    <w:rsid w:val="009B222B"/>
    <w:rsid w:val="009B6C82"/>
    <w:rsid w:val="009B78E6"/>
    <w:rsid w:val="009C6BA1"/>
    <w:rsid w:val="009D0390"/>
    <w:rsid w:val="009D1317"/>
    <w:rsid w:val="009D76B6"/>
    <w:rsid w:val="009D7C3C"/>
    <w:rsid w:val="009E1E90"/>
    <w:rsid w:val="009E2E22"/>
    <w:rsid w:val="009E4185"/>
    <w:rsid w:val="009F4EBA"/>
    <w:rsid w:val="009F4F69"/>
    <w:rsid w:val="00A014D5"/>
    <w:rsid w:val="00A047DB"/>
    <w:rsid w:val="00A11059"/>
    <w:rsid w:val="00A11A87"/>
    <w:rsid w:val="00A163DB"/>
    <w:rsid w:val="00A2376D"/>
    <w:rsid w:val="00A25648"/>
    <w:rsid w:val="00A2618A"/>
    <w:rsid w:val="00A27FE0"/>
    <w:rsid w:val="00A3170F"/>
    <w:rsid w:val="00A32A55"/>
    <w:rsid w:val="00A3480D"/>
    <w:rsid w:val="00A36A1C"/>
    <w:rsid w:val="00A36FAF"/>
    <w:rsid w:val="00A432D0"/>
    <w:rsid w:val="00A45C34"/>
    <w:rsid w:val="00A519CC"/>
    <w:rsid w:val="00A60A90"/>
    <w:rsid w:val="00A661D2"/>
    <w:rsid w:val="00A80A7B"/>
    <w:rsid w:val="00A8375E"/>
    <w:rsid w:val="00A92626"/>
    <w:rsid w:val="00A92639"/>
    <w:rsid w:val="00A92AFD"/>
    <w:rsid w:val="00A932B6"/>
    <w:rsid w:val="00A93814"/>
    <w:rsid w:val="00A94FE0"/>
    <w:rsid w:val="00AA3EE9"/>
    <w:rsid w:val="00AA66D8"/>
    <w:rsid w:val="00AB1199"/>
    <w:rsid w:val="00AB71E7"/>
    <w:rsid w:val="00AC4806"/>
    <w:rsid w:val="00AC4ABB"/>
    <w:rsid w:val="00AD5011"/>
    <w:rsid w:val="00AE3F7E"/>
    <w:rsid w:val="00AF1A29"/>
    <w:rsid w:val="00AF26E3"/>
    <w:rsid w:val="00AF652C"/>
    <w:rsid w:val="00B074EF"/>
    <w:rsid w:val="00B11C23"/>
    <w:rsid w:val="00B14DD6"/>
    <w:rsid w:val="00B17EB2"/>
    <w:rsid w:val="00B21944"/>
    <w:rsid w:val="00B2194A"/>
    <w:rsid w:val="00B50948"/>
    <w:rsid w:val="00B54C1E"/>
    <w:rsid w:val="00B607A5"/>
    <w:rsid w:val="00B64B3B"/>
    <w:rsid w:val="00B66B9C"/>
    <w:rsid w:val="00B71F4E"/>
    <w:rsid w:val="00B73C5B"/>
    <w:rsid w:val="00B74029"/>
    <w:rsid w:val="00B76673"/>
    <w:rsid w:val="00B87074"/>
    <w:rsid w:val="00B948B8"/>
    <w:rsid w:val="00B949CD"/>
    <w:rsid w:val="00B96BBD"/>
    <w:rsid w:val="00B97EB7"/>
    <w:rsid w:val="00BA2A91"/>
    <w:rsid w:val="00BA4676"/>
    <w:rsid w:val="00BA652A"/>
    <w:rsid w:val="00BC05B0"/>
    <w:rsid w:val="00BC05F7"/>
    <w:rsid w:val="00BC5B0A"/>
    <w:rsid w:val="00BC5B5B"/>
    <w:rsid w:val="00BD0F83"/>
    <w:rsid w:val="00BD43D2"/>
    <w:rsid w:val="00BD6455"/>
    <w:rsid w:val="00BE206E"/>
    <w:rsid w:val="00BE6D0F"/>
    <w:rsid w:val="00BF5327"/>
    <w:rsid w:val="00BF76E6"/>
    <w:rsid w:val="00C01B20"/>
    <w:rsid w:val="00C034C7"/>
    <w:rsid w:val="00C10BCE"/>
    <w:rsid w:val="00C14286"/>
    <w:rsid w:val="00C15983"/>
    <w:rsid w:val="00C1770E"/>
    <w:rsid w:val="00C228CA"/>
    <w:rsid w:val="00C24E8B"/>
    <w:rsid w:val="00C26ADC"/>
    <w:rsid w:val="00C36259"/>
    <w:rsid w:val="00C423A6"/>
    <w:rsid w:val="00C47ECF"/>
    <w:rsid w:val="00C532B3"/>
    <w:rsid w:val="00C5480A"/>
    <w:rsid w:val="00C56ED6"/>
    <w:rsid w:val="00C66E51"/>
    <w:rsid w:val="00C67736"/>
    <w:rsid w:val="00C67CD4"/>
    <w:rsid w:val="00C741AF"/>
    <w:rsid w:val="00C801E9"/>
    <w:rsid w:val="00CA6C87"/>
    <w:rsid w:val="00CB2443"/>
    <w:rsid w:val="00CB2487"/>
    <w:rsid w:val="00CB7CB0"/>
    <w:rsid w:val="00CC1CB7"/>
    <w:rsid w:val="00CC2188"/>
    <w:rsid w:val="00CC3640"/>
    <w:rsid w:val="00CC5C65"/>
    <w:rsid w:val="00CC7A36"/>
    <w:rsid w:val="00CC7B40"/>
    <w:rsid w:val="00CD2F46"/>
    <w:rsid w:val="00CE17A9"/>
    <w:rsid w:val="00CE5474"/>
    <w:rsid w:val="00CE70C5"/>
    <w:rsid w:val="00CE7669"/>
    <w:rsid w:val="00CF40AA"/>
    <w:rsid w:val="00CF6AE0"/>
    <w:rsid w:val="00D01D46"/>
    <w:rsid w:val="00D0530F"/>
    <w:rsid w:val="00D06F07"/>
    <w:rsid w:val="00D0735E"/>
    <w:rsid w:val="00D07FD3"/>
    <w:rsid w:val="00D11D73"/>
    <w:rsid w:val="00D323BA"/>
    <w:rsid w:val="00D36D6D"/>
    <w:rsid w:val="00D509A1"/>
    <w:rsid w:val="00D51DE4"/>
    <w:rsid w:val="00D525F4"/>
    <w:rsid w:val="00D565FC"/>
    <w:rsid w:val="00D57814"/>
    <w:rsid w:val="00D57CB1"/>
    <w:rsid w:val="00D6272D"/>
    <w:rsid w:val="00D63809"/>
    <w:rsid w:val="00D656F8"/>
    <w:rsid w:val="00D67A94"/>
    <w:rsid w:val="00D709B5"/>
    <w:rsid w:val="00D83B03"/>
    <w:rsid w:val="00D86F88"/>
    <w:rsid w:val="00D95FB8"/>
    <w:rsid w:val="00D969DF"/>
    <w:rsid w:val="00DA198E"/>
    <w:rsid w:val="00DA282F"/>
    <w:rsid w:val="00DA7F5E"/>
    <w:rsid w:val="00DB7376"/>
    <w:rsid w:val="00DC1C3A"/>
    <w:rsid w:val="00DC485A"/>
    <w:rsid w:val="00DC5777"/>
    <w:rsid w:val="00DC7F33"/>
    <w:rsid w:val="00DD0383"/>
    <w:rsid w:val="00DD05A9"/>
    <w:rsid w:val="00DD0A4A"/>
    <w:rsid w:val="00DD1A4F"/>
    <w:rsid w:val="00DE2D2E"/>
    <w:rsid w:val="00DF405A"/>
    <w:rsid w:val="00DF641E"/>
    <w:rsid w:val="00DF6512"/>
    <w:rsid w:val="00DF6643"/>
    <w:rsid w:val="00DF6BF0"/>
    <w:rsid w:val="00E00BFA"/>
    <w:rsid w:val="00E01848"/>
    <w:rsid w:val="00E0618C"/>
    <w:rsid w:val="00E111E9"/>
    <w:rsid w:val="00E14B8D"/>
    <w:rsid w:val="00E15224"/>
    <w:rsid w:val="00E2038A"/>
    <w:rsid w:val="00E2191F"/>
    <w:rsid w:val="00E24AE6"/>
    <w:rsid w:val="00E32206"/>
    <w:rsid w:val="00E33C62"/>
    <w:rsid w:val="00E350A6"/>
    <w:rsid w:val="00E35E1C"/>
    <w:rsid w:val="00E410A5"/>
    <w:rsid w:val="00E45D7B"/>
    <w:rsid w:val="00E62A7E"/>
    <w:rsid w:val="00E75C64"/>
    <w:rsid w:val="00E7738B"/>
    <w:rsid w:val="00E81D7C"/>
    <w:rsid w:val="00E83ABC"/>
    <w:rsid w:val="00E8509A"/>
    <w:rsid w:val="00E87E87"/>
    <w:rsid w:val="00E922E2"/>
    <w:rsid w:val="00EA18B1"/>
    <w:rsid w:val="00EB03CE"/>
    <w:rsid w:val="00EB69F9"/>
    <w:rsid w:val="00EB7D22"/>
    <w:rsid w:val="00EC46CD"/>
    <w:rsid w:val="00ED27B1"/>
    <w:rsid w:val="00ED56E6"/>
    <w:rsid w:val="00ED6E6E"/>
    <w:rsid w:val="00EE7579"/>
    <w:rsid w:val="00EE78CA"/>
    <w:rsid w:val="00EF48B0"/>
    <w:rsid w:val="00EF6FBA"/>
    <w:rsid w:val="00F01FF4"/>
    <w:rsid w:val="00F02E63"/>
    <w:rsid w:val="00F04772"/>
    <w:rsid w:val="00F05FAB"/>
    <w:rsid w:val="00F166A7"/>
    <w:rsid w:val="00F464C3"/>
    <w:rsid w:val="00F504E9"/>
    <w:rsid w:val="00F51A4F"/>
    <w:rsid w:val="00F56DC6"/>
    <w:rsid w:val="00F65F24"/>
    <w:rsid w:val="00F66053"/>
    <w:rsid w:val="00F67E6A"/>
    <w:rsid w:val="00F81657"/>
    <w:rsid w:val="00F83934"/>
    <w:rsid w:val="00F86157"/>
    <w:rsid w:val="00F87F37"/>
    <w:rsid w:val="00F87F70"/>
    <w:rsid w:val="00F916FF"/>
    <w:rsid w:val="00F962C6"/>
    <w:rsid w:val="00FA6BB1"/>
    <w:rsid w:val="00FB47F0"/>
    <w:rsid w:val="00FB4A6D"/>
    <w:rsid w:val="00FC0DE6"/>
    <w:rsid w:val="00FC32B2"/>
    <w:rsid w:val="00FC6E82"/>
    <w:rsid w:val="00FD00A3"/>
    <w:rsid w:val="00FD4BB5"/>
    <w:rsid w:val="00FE36B6"/>
    <w:rsid w:val="00FE7A45"/>
    <w:rsid w:val="00FF0244"/>
    <w:rsid w:val="00FF0592"/>
    <w:rsid w:val="00FF19BE"/>
    <w:rsid w:val="00FF2C00"/>
    <w:rsid w:val="00FF5F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8EE05"/>
  <w15:chartTrackingRefBased/>
  <w15:docId w15:val="{C0BB329B-574E-4109-B2EB-4BB796FA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B8"/>
    <w:pPr>
      <w:spacing w:after="0" w:line="240"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D95FB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95FB8"/>
    <w:pPr>
      <w:jc w:val="center"/>
    </w:pPr>
    <w:rPr>
      <w:rFonts w:ascii="Arial" w:eastAsia="Times New Roman" w:hAnsi="Arial" w:cs="Times New Roman"/>
      <w:b/>
      <w:sz w:val="18"/>
      <w:szCs w:val="20"/>
      <w:lang w:val="en-GB"/>
    </w:rPr>
  </w:style>
  <w:style w:type="character" w:customStyle="1" w:styleId="TitleChar">
    <w:name w:val="Title Char"/>
    <w:basedOn w:val="DefaultParagraphFont"/>
    <w:link w:val="Title"/>
    <w:rsid w:val="00D95FB8"/>
    <w:rPr>
      <w:rFonts w:ascii="Arial" w:eastAsia="Times New Roman" w:hAnsi="Arial" w:cs="Times New Roman"/>
      <w:b/>
      <w:sz w:val="18"/>
      <w:lang w:val="en-GB" w:bidi="ar-SA"/>
    </w:rPr>
  </w:style>
  <w:style w:type="paragraph" w:styleId="Header">
    <w:name w:val="header"/>
    <w:basedOn w:val="Normal"/>
    <w:link w:val="HeaderChar"/>
    <w:uiPriority w:val="99"/>
    <w:unhideWhenUsed/>
    <w:rsid w:val="00F66053"/>
    <w:pPr>
      <w:tabs>
        <w:tab w:val="center" w:pos="4513"/>
        <w:tab w:val="right" w:pos="9026"/>
      </w:tabs>
    </w:pPr>
  </w:style>
  <w:style w:type="character" w:customStyle="1" w:styleId="HeaderChar">
    <w:name w:val="Header Char"/>
    <w:basedOn w:val="DefaultParagraphFont"/>
    <w:link w:val="Header"/>
    <w:uiPriority w:val="99"/>
    <w:rsid w:val="00F66053"/>
    <w:rPr>
      <w:szCs w:val="22"/>
      <w:lang w:val="en-US" w:bidi="ar-SA"/>
    </w:rPr>
  </w:style>
  <w:style w:type="paragraph" w:styleId="Footer">
    <w:name w:val="footer"/>
    <w:basedOn w:val="Normal"/>
    <w:link w:val="FooterChar"/>
    <w:uiPriority w:val="99"/>
    <w:unhideWhenUsed/>
    <w:rsid w:val="00F66053"/>
    <w:pPr>
      <w:tabs>
        <w:tab w:val="center" w:pos="4513"/>
        <w:tab w:val="right" w:pos="9026"/>
      </w:tabs>
    </w:pPr>
  </w:style>
  <w:style w:type="character" w:customStyle="1" w:styleId="FooterChar">
    <w:name w:val="Footer Char"/>
    <w:basedOn w:val="DefaultParagraphFont"/>
    <w:link w:val="Footer"/>
    <w:uiPriority w:val="99"/>
    <w:rsid w:val="00F66053"/>
    <w:rPr>
      <w:szCs w:val="22"/>
      <w:lang w:val="en-US" w:bidi="ar-SA"/>
    </w:rPr>
  </w:style>
  <w:style w:type="paragraph" w:customStyle="1" w:styleId="ListParagraph1">
    <w:name w:val="List Paragraph1"/>
    <w:basedOn w:val="Normal"/>
    <w:uiPriority w:val="34"/>
    <w:qFormat/>
    <w:rsid w:val="00981EDA"/>
    <w:pPr>
      <w:spacing w:after="160" w:line="259" w:lineRule="auto"/>
      <w:ind w:left="720"/>
      <w:contextualSpacing/>
    </w:pPr>
    <w:rPr>
      <w:lang w:val="en-IN"/>
    </w:rPr>
  </w:style>
  <w:style w:type="paragraph" w:styleId="ListParagraph">
    <w:name w:val="List Paragraph"/>
    <w:basedOn w:val="Normal"/>
    <w:uiPriority w:val="34"/>
    <w:qFormat/>
    <w:rsid w:val="001A0F89"/>
    <w:pPr>
      <w:spacing w:after="160" w:line="259" w:lineRule="auto"/>
      <w:ind w:left="720"/>
      <w:contextualSpacing/>
    </w:pPr>
    <w:rPr>
      <w:lang w:val="en-IN"/>
    </w:rPr>
  </w:style>
  <w:style w:type="paragraph" w:styleId="CommentText">
    <w:name w:val="annotation text"/>
    <w:basedOn w:val="Normal"/>
    <w:link w:val="CommentTextChar"/>
    <w:uiPriority w:val="99"/>
    <w:unhideWhenUsed/>
    <w:rsid w:val="00586F8B"/>
    <w:rPr>
      <w:sz w:val="20"/>
      <w:szCs w:val="20"/>
    </w:rPr>
  </w:style>
  <w:style w:type="character" w:customStyle="1" w:styleId="CommentTextChar">
    <w:name w:val="Comment Text Char"/>
    <w:basedOn w:val="DefaultParagraphFont"/>
    <w:link w:val="CommentText"/>
    <w:uiPriority w:val="99"/>
    <w:rsid w:val="00586F8B"/>
    <w:rPr>
      <w:sz w:val="20"/>
      <w:lang w:val="en-US" w:bidi="ar-SA"/>
    </w:rPr>
  </w:style>
  <w:style w:type="paragraph" w:styleId="CommentSubject">
    <w:name w:val="annotation subject"/>
    <w:basedOn w:val="CommentText"/>
    <w:next w:val="CommentText"/>
    <w:link w:val="CommentSubjectChar"/>
    <w:uiPriority w:val="99"/>
    <w:semiHidden/>
    <w:unhideWhenUsed/>
    <w:rsid w:val="00586F8B"/>
    <w:pPr>
      <w:spacing w:after="160"/>
    </w:pPr>
    <w:rPr>
      <w:b/>
      <w:bCs/>
      <w:lang w:val="en-IN"/>
    </w:rPr>
  </w:style>
  <w:style w:type="character" w:customStyle="1" w:styleId="CommentSubjectChar">
    <w:name w:val="Comment Subject Char"/>
    <w:basedOn w:val="CommentTextChar"/>
    <w:link w:val="CommentSubject"/>
    <w:uiPriority w:val="99"/>
    <w:semiHidden/>
    <w:rsid w:val="00586F8B"/>
    <w:rPr>
      <w:b/>
      <w:bCs/>
      <w:sz w:val="20"/>
      <w:lang w:val="en-US" w:bidi="ar-SA"/>
    </w:rPr>
  </w:style>
  <w:style w:type="table" w:customStyle="1" w:styleId="TableGrid1">
    <w:name w:val="Table Grid1"/>
    <w:basedOn w:val="TableNormal"/>
    <w:next w:val="TableGrid"/>
    <w:uiPriority w:val="39"/>
    <w:qFormat/>
    <w:rsid w:val="00850444"/>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qFormat/>
    <w:rsid w:val="004F53C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DC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043C5"/>
    <w:rPr>
      <w:sz w:val="16"/>
      <w:szCs w:val="16"/>
    </w:rPr>
  </w:style>
  <w:style w:type="paragraph" w:styleId="BalloonText">
    <w:name w:val="Balloon Text"/>
    <w:basedOn w:val="Normal"/>
    <w:link w:val="BalloonTextChar"/>
    <w:uiPriority w:val="99"/>
    <w:semiHidden/>
    <w:unhideWhenUsed/>
    <w:rsid w:val="008043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3C5"/>
    <w:rPr>
      <w:rFonts w:ascii="Segoe UI" w:hAnsi="Segoe UI" w:cs="Segoe UI"/>
      <w:sz w:val="18"/>
      <w:szCs w:val="18"/>
      <w:lang w:val="en-US" w:bidi="ar-SA"/>
    </w:rPr>
  </w:style>
  <w:style w:type="paragraph" w:styleId="Revision">
    <w:name w:val="Revision"/>
    <w:hidden/>
    <w:uiPriority w:val="99"/>
    <w:semiHidden/>
    <w:rsid w:val="002006B3"/>
    <w:pPr>
      <w:spacing w:after="0" w:line="240" w:lineRule="auto"/>
    </w:pPr>
    <w:rPr>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B8C0F-CB8E-4830-85AB-29ACB1EE1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29</Pages>
  <Words>8695</Words>
  <Characters>49562</Characters>
  <Application>Microsoft Office Word</Application>
  <DocSecurity>0</DocSecurity>
  <Lines>413</Lines>
  <Paragraphs>116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Ndeye Dibor Ndour</dc:creator>
  <cp:keywords/>
  <dc:description/>
  <cp:lastModifiedBy>Reviewer</cp:lastModifiedBy>
  <cp:revision>5</cp:revision>
  <dcterms:created xsi:type="dcterms:W3CDTF">2025-03-14T14:14:00Z</dcterms:created>
  <dcterms:modified xsi:type="dcterms:W3CDTF">2025-03-15T09:31:00Z</dcterms:modified>
</cp:coreProperties>
</file>