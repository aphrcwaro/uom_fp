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56"/>
      </w:tblGrid>
      <w:tr w:rsidR="00302236" w:rsidRPr="00606A6E" w14:paraId="06B908D8" w14:textId="77777777" w:rsidTr="000C7515">
        <w:tc>
          <w:tcPr>
            <w:tcW w:w="10762" w:type="dxa"/>
            <w:shd w:val="clear" w:color="auto" w:fill="auto"/>
          </w:tcPr>
          <w:p w14:paraId="2EFEF991" w14:textId="77777777" w:rsidR="00302236" w:rsidRPr="00D37CDB" w:rsidRDefault="00302236" w:rsidP="004023BD">
            <w:pPr>
              <w:jc w:val="center"/>
              <w:rPr>
                <w:rFonts w:eastAsia="Times New Roman" w:cstheme="minorHAnsi"/>
                <w:b/>
                <w:bCs/>
                <w:color w:val="4472C4" w:themeColor="accent5"/>
                <w:sz w:val="44"/>
                <w:szCs w:val="44"/>
                <w:lang w:val="fr-FR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12700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37CDB">
              <w:rPr>
                <w:rFonts w:eastAsia="Times New Roman" w:cstheme="minorHAnsi"/>
                <w:b/>
                <w:bCs/>
                <w:color w:val="4472C4" w:themeColor="accent5"/>
                <w:sz w:val="44"/>
                <w:szCs w:val="44"/>
                <w:lang w:val="fr-FR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12700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Évaluation de base de la planification familiale au Sénégal</w:t>
            </w:r>
          </w:p>
        </w:tc>
      </w:tr>
    </w:tbl>
    <w:p w14:paraId="0394FFCB" w14:textId="77777777" w:rsidR="00302236" w:rsidRPr="00D37CDB" w:rsidRDefault="00302236" w:rsidP="00302236">
      <w:pPr>
        <w:rPr>
          <w:rFonts w:eastAsia="Times New Roman" w:cstheme="minorHAnsi"/>
          <w:sz w:val="6"/>
          <w:szCs w:val="6"/>
          <w:lang w:val="fr-FR"/>
        </w:rPr>
      </w:pPr>
    </w:p>
    <w:tbl>
      <w:tblPr>
        <w:tblStyle w:val="TableGrid"/>
        <w:tblW w:w="0" w:type="auto"/>
        <w:shd w:val="clear" w:color="auto" w:fill="80340C"/>
        <w:tblLook w:val="04A0" w:firstRow="1" w:lastRow="0" w:firstColumn="1" w:lastColumn="0" w:noHBand="0" w:noVBand="1"/>
      </w:tblPr>
      <w:tblGrid>
        <w:gridCol w:w="10456"/>
      </w:tblGrid>
      <w:tr w:rsidR="00302236" w:rsidRPr="00606A6E" w14:paraId="7156B95A" w14:textId="77777777" w:rsidTr="000C7515">
        <w:tc>
          <w:tcPr>
            <w:tcW w:w="10762" w:type="dxa"/>
            <w:shd w:val="clear" w:color="auto" w:fill="auto"/>
          </w:tcPr>
          <w:p w14:paraId="0625C081" w14:textId="0893D7F5" w:rsidR="00302236" w:rsidRPr="00854445" w:rsidRDefault="00302236" w:rsidP="004023BD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  <w:lang w:val="fr-FR"/>
              </w:rPr>
            </w:pPr>
            <w:r w:rsidRPr="000C7515">
              <w:rPr>
                <w:rFonts w:eastAsia="Times New Roman" w:cstheme="minorHAnsi"/>
                <w:b/>
                <w:bCs/>
                <w:sz w:val="44"/>
                <w:szCs w:val="44"/>
                <w:lang w:val="fr-FR"/>
              </w:rPr>
              <w:t>Questionnaire pour l’entretien avec les médecins</w:t>
            </w:r>
          </w:p>
        </w:tc>
      </w:tr>
    </w:tbl>
    <w:p w14:paraId="27119D25" w14:textId="77777777" w:rsidR="00302236" w:rsidRPr="00D37CDB" w:rsidRDefault="00302236" w:rsidP="00302236">
      <w:pPr>
        <w:rPr>
          <w:rFonts w:eastAsia="Times New Roman" w:cstheme="minorHAnsi"/>
          <w:b/>
          <w:bCs/>
          <w:sz w:val="20"/>
          <w:lang w:val="fr-FR"/>
        </w:rPr>
      </w:pPr>
    </w:p>
    <w:p w14:paraId="69C65A33" w14:textId="77777777" w:rsidR="00302236" w:rsidRPr="00D37CDB" w:rsidRDefault="00302236" w:rsidP="00302236">
      <w:pPr>
        <w:jc w:val="center"/>
        <w:rPr>
          <w:rFonts w:cstheme="minorHAnsi"/>
          <w:b/>
          <w:bCs/>
          <w:sz w:val="24"/>
          <w:szCs w:val="24"/>
          <w:lang w:val="fr-SN"/>
        </w:rPr>
      </w:pPr>
      <w:r w:rsidRPr="00D37CDB">
        <w:rPr>
          <w:rFonts w:cstheme="minorHAnsi"/>
          <w:b/>
          <w:bCs/>
          <w:sz w:val="24"/>
          <w:szCs w:val="24"/>
          <w:lang w:val="fr-SN"/>
        </w:rPr>
        <w:t>SECTION 1 : DONNÉES D'IDENTIFICATION ET DÉTAILS DE L'ENTRETIEN</w:t>
      </w:r>
    </w:p>
    <w:p w14:paraId="797F347C" w14:textId="77777777" w:rsidR="00302236" w:rsidRPr="00D37CDB" w:rsidRDefault="00302236" w:rsidP="00302236">
      <w:pPr>
        <w:keepNext/>
        <w:widowControl w:val="0"/>
        <w:tabs>
          <w:tab w:val="left" w:pos="-720"/>
          <w:tab w:val="right" w:leader="dot" w:pos="2592"/>
          <w:tab w:val="right" w:leader="dot" w:pos="2938"/>
        </w:tabs>
        <w:suppressAutoHyphens/>
        <w:spacing w:after="60"/>
        <w:jc w:val="center"/>
        <w:outlineLvl w:val="1"/>
        <w:rPr>
          <w:rFonts w:eastAsia="Arial Narrow" w:cstheme="minorHAnsi"/>
          <w:b/>
          <w:bCs/>
          <w:cs/>
          <w:lang w:val="fr-FR"/>
        </w:rPr>
      </w:pPr>
    </w:p>
    <w:tbl>
      <w:tblPr>
        <w:tblStyle w:val="TableGrid"/>
        <w:tblW w:w="10760" w:type="dxa"/>
        <w:jc w:val="center"/>
        <w:tblLook w:val="04A0" w:firstRow="1" w:lastRow="0" w:firstColumn="1" w:lastColumn="0" w:noHBand="0" w:noVBand="1"/>
      </w:tblPr>
      <w:tblGrid>
        <w:gridCol w:w="6941"/>
        <w:gridCol w:w="3819"/>
      </w:tblGrid>
      <w:tr w:rsidR="00302236" w:rsidRPr="009B4054" w14:paraId="0E54B876" w14:textId="77777777" w:rsidTr="000C7515">
        <w:trPr>
          <w:trHeight w:val="457"/>
          <w:jc w:val="center"/>
        </w:trPr>
        <w:tc>
          <w:tcPr>
            <w:tcW w:w="694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0D70B6" w14:textId="77777777" w:rsidR="00302236" w:rsidRPr="00D37CDB" w:rsidRDefault="00302236" w:rsidP="004023BD">
            <w:pPr>
              <w:suppressAutoHyphens/>
              <w:jc w:val="center"/>
              <w:rPr>
                <w:rFonts w:cstheme="minorHAnsi"/>
                <w:b/>
                <w:lang w:val="fr-FR"/>
              </w:rPr>
            </w:pPr>
            <w:r w:rsidRPr="00D37CDB">
              <w:rPr>
                <w:rFonts w:cstheme="minorHAnsi"/>
                <w:b/>
                <w:spacing w:val="-2"/>
                <w:lang w:val="fr-FR"/>
              </w:rPr>
              <w:t>IDENTIFICATION</w:t>
            </w:r>
          </w:p>
        </w:tc>
        <w:tc>
          <w:tcPr>
            <w:tcW w:w="3819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EA9ACBE" w14:textId="77777777" w:rsidR="00302236" w:rsidRPr="00D37CDB" w:rsidRDefault="00302236" w:rsidP="004023BD">
            <w:pPr>
              <w:suppressAutoHyphens/>
              <w:rPr>
                <w:rFonts w:cstheme="minorHAnsi"/>
                <w:b/>
                <w:lang w:val="fr-FR"/>
              </w:rPr>
            </w:pPr>
            <w:r w:rsidRPr="00D37CDB">
              <w:rPr>
                <w:rFonts w:cstheme="minorHAnsi"/>
                <w:b/>
                <w:lang w:val="fr-FR"/>
              </w:rPr>
              <w:t xml:space="preserve">   CODE</w:t>
            </w:r>
          </w:p>
        </w:tc>
      </w:tr>
      <w:tr w:rsidR="00302236" w:rsidRPr="009B4054" w14:paraId="371090CB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354CA0" w14:textId="76CCE774" w:rsidR="00302236" w:rsidRPr="00D37CDB" w:rsidRDefault="00302236" w:rsidP="004023BD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NOM DE LA REGION_</w:t>
            </w:r>
            <w:r w:rsidRPr="00D37CDB">
              <w:rPr>
                <w:rFonts w:cstheme="minorHAnsi"/>
                <w:lang w:val="fr-FR"/>
              </w:rPr>
              <w:tab/>
              <w:t xml:space="preserve"> </w:t>
            </w:r>
          </w:p>
        </w:tc>
        <w:tc>
          <w:tcPr>
            <w:tcW w:w="3819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EC97417" w14:textId="77777777" w:rsidR="00302236" w:rsidRPr="00D37CDB" w:rsidRDefault="00302236" w:rsidP="004023BD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193792" behindDoc="0" locked="0" layoutInCell="1" allowOverlap="1" wp14:anchorId="43FC3C48" wp14:editId="3EA168E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1839693083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85424478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7069069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592852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0EAB41E1" id="Group 2" o:spid="_x0000_s1026" style="position:absolute;margin-left:11.5pt;margin-top:9.15pt;width:51.25pt;height:15.4pt;z-index:252193792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"/>
                    </v:group>
                  </w:pict>
                </mc:Fallback>
              </mc:AlternateContent>
            </w:r>
          </w:p>
          <w:p w14:paraId="6177414A" w14:textId="77777777" w:rsidR="00302236" w:rsidRPr="00D37CDB" w:rsidRDefault="00302236" w:rsidP="004023BD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302236" w:rsidRPr="009B4054" w14:paraId="64E1BC70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35DA5" w14:textId="55580A5A" w:rsidR="00302236" w:rsidRPr="00D37CDB" w:rsidRDefault="00302236" w:rsidP="002B2FFC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NOM DU DEPARTEMENT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EC6087" w14:textId="77777777" w:rsidR="00302236" w:rsidRPr="00D37CDB" w:rsidRDefault="00302236" w:rsidP="004023BD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194816" behindDoc="0" locked="0" layoutInCell="1" allowOverlap="1" wp14:anchorId="51414798" wp14:editId="5064737A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1369386470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66991260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632478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9394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5A9AE790" id="Group 160" o:spid="_x0000_s1026" style="position:absolute;margin-left:11.5pt;margin-top:9.15pt;width:51.25pt;height:15.4pt;z-index:252194816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"/>
                    </v:group>
                  </w:pict>
                </mc:Fallback>
              </mc:AlternateContent>
            </w:r>
          </w:p>
          <w:p w14:paraId="393FEFDD" w14:textId="77777777" w:rsidR="00302236" w:rsidRPr="00D37CDB" w:rsidRDefault="00302236" w:rsidP="004023BD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2B2FFC" w:rsidRPr="009B4054" w14:paraId="1160B445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AA6A8" w14:textId="4FD994A7" w:rsidR="002B2FFC" w:rsidRPr="00D37CDB" w:rsidRDefault="002B2FFC" w:rsidP="002B2FFC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NOM DU </w:t>
            </w:r>
            <w:r w:rsidR="00A77F94">
              <w:rPr>
                <w:rFonts w:cstheme="minorHAnsi"/>
                <w:lang w:val="fr-FR"/>
              </w:rPr>
              <w:t>DISTRICT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7B207C" w14:textId="77777777" w:rsidR="002B2FFC" w:rsidRPr="00D37CDB" w:rsidRDefault="002B2FFC" w:rsidP="002B2FFC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80160" behindDoc="0" locked="0" layoutInCell="1" allowOverlap="1" wp14:anchorId="639B7C3A" wp14:editId="5EF9B4A8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948431721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19775270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999456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032808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1DC8E917" id="Group 160" o:spid="_x0000_s1026" style="position:absolute;margin-left:11.5pt;margin-top:9.15pt;width:51.25pt;height:15.4pt;z-index:252380160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"/>
                    </v:group>
                  </w:pict>
                </mc:Fallback>
              </mc:AlternateContent>
            </w:r>
          </w:p>
          <w:p w14:paraId="72285C10" w14:textId="659A181A" w:rsidR="002B2FFC" w:rsidRPr="00D37CDB" w:rsidRDefault="002B2FFC" w:rsidP="002B2FFC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5F3D35" w:rsidRPr="00606A6E" w14:paraId="18BEB667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5B0A" w14:textId="6CCD3BA0" w:rsidR="005F3D35" w:rsidRPr="00D37CDB" w:rsidRDefault="005F3D35" w:rsidP="005F3D35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TYPE </w:t>
            </w:r>
            <w:r w:rsidR="007B349C">
              <w:rPr>
                <w:rFonts w:cstheme="minorHAnsi"/>
                <w:lang w:val="fr-FR"/>
              </w:rPr>
              <w:t>DE STRUCTURE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 w:rsidR="007B349C">
              <w:rPr>
                <w:rFonts w:cstheme="minorHAnsi"/>
                <w:lang w:val="fr-FR"/>
              </w:rPr>
              <w:t xml:space="preserve">EPS </w:t>
            </w:r>
            <w:r w:rsidRPr="00D37CDB">
              <w:rPr>
                <w:rFonts w:cstheme="minorHAnsi"/>
                <w:lang w:val="fr-FR"/>
              </w:rPr>
              <w:t>= 1</w:t>
            </w:r>
            <w:r w:rsidR="005278CD"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 w:rsidR="005278CD">
              <w:rPr>
                <w:rFonts w:cstheme="minorHAnsi"/>
                <w:lang w:val="fr-FR"/>
              </w:rPr>
              <w:t>C</w:t>
            </w:r>
            <w:r w:rsidR="007B349C">
              <w:rPr>
                <w:rFonts w:cstheme="minorHAnsi"/>
                <w:lang w:val="fr-FR"/>
              </w:rPr>
              <w:t>S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0158F6" w14:textId="1B968033" w:rsidR="005F3D35" w:rsidRPr="00D37CDB" w:rsidRDefault="005F3D35" w:rsidP="005F3D35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77C0E6D6" wp14:editId="3E64966E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972882469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rect w14:anchorId="56E81C94" id="Rectangle 221" o:spid="_x0000_s1026" style="position:absolute;margin-left:12.75pt;margin-top:1.5pt;width:17.25pt;height:15.4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B95389" w:rsidRPr="00606A6E" w14:paraId="166071B5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5E47B" w14:textId="4EED4388" w:rsidR="00B95389" w:rsidRPr="00D37CDB" w:rsidRDefault="00B95389" w:rsidP="00B95389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SI EPS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>
              <w:rPr>
                <w:rFonts w:cstheme="minorHAnsi"/>
                <w:lang w:val="fr-FR"/>
              </w:rPr>
              <w:t xml:space="preserve">EPS1 </w:t>
            </w:r>
            <w:r w:rsidRPr="00D37CDB">
              <w:rPr>
                <w:rFonts w:cstheme="minorHAnsi"/>
                <w:lang w:val="fr-FR"/>
              </w:rPr>
              <w:t>= 1</w:t>
            </w:r>
            <w:r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EPS2</w:t>
            </w:r>
            <w:r w:rsidRPr="00D37CDB">
              <w:rPr>
                <w:rFonts w:cstheme="minorHAnsi"/>
                <w:lang w:val="fr-FR"/>
              </w:rPr>
              <w:t xml:space="preserve"> = 2</w:t>
            </w:r>
            <w:r>
              <w:rPr>
                <w:rFonts w:cstheme="minorHAnsi"/>
                <w:lang w:val="fr-FR"/>
              </w:rPr>
              <w:t> ; EPS3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0B1CE7" w14:textId="5EE03CF8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5B8FDA33" wp14:editId="38B2BAC8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73991343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rect w14:anchorId="7859C8F2" id="Rectangle 221" o:spid="_x0000_s1026" style="position:absolute;margin-left:12.75pt;margin-top:1.5pt;width:17.25pt;height:15.4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B95389" w:rsidRPr="00213500" w14:paraId="1983A854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6D3D8" w14:textId="192E396B" w:rsidR="00B95389" w:rsidRPr="00D37CDB" w:rsidRDefault="00B95389" w:rsidP="00B95389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SI </w:t>
            </w:r>
            <w:r w:rsidR="00392E4F">
              <w:rPr>
                <w:rFonts w:cstheme="minorHAnsi"/>
                <w:lang w:val="fr-FR"/>
              </w:rPr>
              <w:t>CS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>
              <w:rPr>
                <w:rFonts w:cstheme="minorHAnsi"/>
                <w:lang w:val="fr-FR"/>
              </w:rPr>
              <w:t xml:space="preserve">CS1 </w:t>
            </w:r>
            <w:r w:rsidRPr="00D37CDB">
              <w:rPr>
                <w:rFonts w:cstheme="minorHAnsi"/>
                <w:lang w:val="fr-FR"/>
              </w:rPr>
              <w:t>= 1</w:t>
            </w:r>
            <w:r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CS2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79F39E" w14:textId="5A4210F5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339168C9" wp14:editId="6C6DC26E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859502333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rect w14:anchorId="26DF7DA0" id="Rectangle 221" o:spid="_x0000_s1026" style="position:absolute;margin-left:12.75pt;margin-top:1.5pt;width:17.25pt;height:15.4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B95389" w:rsidRPr="009B4054" w14:paraId="1A39CB7C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6F5A5" w14:textId="77777777" w:rsidR="00B95389" w:rsidRPr="00D37CDB" w:rsidRDefault="00B95389" w:rsidP="00B95389">
            <w:pPr>
              <w:tabs>
                <w:tab w:val="right" w:leader="dot" w:pos="3402"/>
                <w:tab w:val="right" w:leader="dot" w:pos="4420"/>
              </w:tabs>
              <w:suppressAutoHyphens/>
              <w:autoSpaceDE w:val="0"/>
              <w:autoSpaceDN w:val="0"/>
              <w:adjustRightInd w:val="0"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TYPE D’EMPLACEMENT (RURAL= 1 URBAIN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0A966D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rPr>
                <w:rFonts w:cstheme="minorHAnsi"/>
                <w:bCs/>
                <w:noProof/>
                <w:lang w:val="fr-FR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38AEE052" wp14:editId="27E06AD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161142536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rect w14:anchorId="7435F5BD" id="Rectangle 221" o:spid="_x0000_s1026" style="position:absolute;margin-left:12.75pt;margin-top:1.5pt;width:17.25pt;height:15.4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B95389" w:rsidRPr="009B4054" w14:paraId="0624521B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01F80" w14:textId="27B8B063" w:rsidR="00B95389" w:rsidRPr="00D37CDB" w:rsidRDefault="00B95389" w:rsidP="00B95389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NOM </w:t>
            </w:r>
            <w:r w:rsidR="00002BFD">
              <w:rPr>
                <w:rFonts w:cstheme="minorHAnsi"/>
                <w:lang w:val="fr-FR"/>
              </w:rPr>
              <w:t xml:space="preserve">DE </w:t>
            </w:r>
            <w:r w:rsidRPr="00D37CDB">
              <w:rPr>
                <w:rFonts w:cstheme="minorHAnsi"/>
                <w:lang w:val="fr-FR"/>
              </w:rPr>
              <w:t>L’ETABLISSEMENT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0547F7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93472" behindDoc="0" locked="0" layoutInCell="1" allowOverlap="1" wp14:anchorId="676F13F7" wp14:editId="2B5DD97A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74255300" name="Group 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09180535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48977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759498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1198AB46" id="Group 171" o:spid="_x0000_s1026" style="position:absolute;margin-left:11.5pt;margin-top:9.15pt;width:51.25pt;height:15.4pt;z-index:252393472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"/>
                    </v:group>
                  </w:pict>
                </mc:Fallback>
              </mc:AlternateContent>
            </w:r>
          </w:p>
          <w:p w14:paraId="46A6C019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B95389" w:rsidRPr="009B4054" w14:paraId="4AF4213E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DCF00" w14:textId="77777777" w:rsidR="00B95389" w:rsidRPr="00D37CDB" w:rsidRDefault="00B95389" w:rsidP="00B95389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DATE DE L’INTERVIEW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DB293C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t xml:space="preserve">   JJ             MM              Année</w:t>
            </w:r>
          </w:p>
          <w:p w14:paraId="25C9D4C4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95520" behindDoc="0" locked="0" layoutInCell="1" allowOverlap="1" wp14:anchorId="65158B06" wp14:editId="06833FD9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1905</wp:posOffset>
                      </wp:positionV>
                      <wp:extent cx="1912620" cy="189865"/>
                      <wp:effectExtent l="0" t="0" r="11430" b="19685"/>
                      <wp:wrapNone/>
                      <wp:docPr id="1584298824" name="Group 3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2620" cy="189865"/>
                                <a:chOff x="0" y="0"/>
                                <a:chExt cx="1912987" cy="190276"/>
                              </a:xfrm>
                            </wpg:grpSpPr>
                            <wpg:grpSp>
                              <wpg:cNvPr id="1749020650" name="Group 2990"/>
                              <wpg:cNvGrpSpPr/>
                              <wpg:grpSpPr>
                                <a:xfrm>
                                  <a:off x="0" y="0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84174754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5643969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10596009" name="Group 3053"/>
                              <wpg:cNvGrpSpPr/>
                              <wpg:grpSpPr>
                                <a:xfrm>
                                  <a:off x="565554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1376594205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1218490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51289983" name="Group 3125"/>
                              <wpg:cNvGrpSpPr/>
                              <wpg:grpSpPr>
                                <a:xfrm>
                                  <a:off x="1109966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6987602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095289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09248694" name="Group 3249"/>
                              <wpg:cNvGrpSpPr/>
                              <wpg:grpSpPr>
                                <a:xfrm>
                                  <a:off x="1511667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02035020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9594682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3DEA4F70" id="Group 3255" o:spid="_x0000_s1026" style="position:absolute;margin-left:13.5pt;margin-top:.15pt;width:150.6pt;height:14.95pt;z-index:252395520;mso-width-relative:margin;mso-height-relative:margin" coordsize="19129,1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">
                      <v:group id="Group 2990" o:spid="_x0000_s1027" style="position:absolute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">
                        <v:rect id="Rectangle 221" o:spid="_x0000_s1028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"/>
                        <v:rect id="Rectangle 222" o:spid="_x0000_s1029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"/>
                      </v:group>
                      <v:group id="Group 3053" o:spid="_x0000_s1030" style="position:absolute;left:5655;top:105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">
                        <v:rect id="Rectangle 221" o:spid="_x0000_s1031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"/>
                        <v:rect id="Rectangle 222" o:spid="_x0000_s1032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"/>
                      </v:group>
                      <v:group id="Group 3125" o:spid="_x0000_s1033" style="position:absolute;left:11099;top:105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">
                        <v:rect id="Rectangle 221" o:spid="_x0000_s1034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"/>
                        <v:rect id="Rectangle 222" o:spid="_x0000_s1035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"/>
                      </v:group>
                      <v:group id="Group 3249" o:spid="_x0000_s1036" style="position:absolute;left:15116;top:105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">
                        <v:rect id="Rectangle 221" o:spid="_x0000_s1037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"/>
                        <v:rect id="Rectangle 222" o:spid="_x0000_s1038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"/>
                      </v:group>
                    </v:group>
                  </w:pict>
                </mc:Fallback>
              </mc:AlternateContent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</w:p>
        </w:tc>
      </w:tr>
      <w:tr w:rsidR="00B95389" w:rsidRPr="009B4054" w14:paraId="2A1173DC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C30A7" w14:textId="77777777" w:rsidR="00B95389" w:rsidRPr="00D37CDB" w:rsidRDefault="00B95389" w:rsidP="00B95389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HEURE DE DEBUT DE L’ENTRETIEN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D32412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t xml:space="preserve">   HH          MIN</w:t>
            </w:r>
          </w:p>
          <w:p w14:paraId="291BC997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96544" behindDoc="0" locked="0" layoutInCell="1" allowOverlap="1" wp14:anchorId="74351310" wp14:editId="33294599">
                      <wp:simplePos x="0" y="0"/>
                      <wp:positionH relativeFrom="column">
                        <wp:posOffset>192816</wp:posOffset>
                      </wp:positionH>
                      <wp:positionV relativeFrom="paragraph">
                        <wp:posOffset>26288</wp:posOffset>
                      </wp:positionV>
                      <wp:extent cx="924571" cy="168910"/>
                      <wp:effectExtent l="0" t="0" r="27940" b="21590"/>
                      <wp:wrapNone/>
                      <wp:docPr id="3308" name="Group 3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571" cy="168910"/>
                                <a:chOff x="0" y="0"/>
                                <a:chExt cx="924571" cy="168910"/>
                              </a:xfrm>
                            </wpg:grpSpPr>
                            <wpg:grpSp>
                              <wpg:cNvPr id="3256" name="Group 3256"/>
                              <wpg:cNvGrpSpPr/>
                              <wpg:grpSpPr>
                                <a:xfrm>
                                  <a:off x="0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74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5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87" name="Group 3287"/>
                              <wpg:cNvGrpSpPr/>
                              <wpg:grpSpPr>
                                <a:xfrm>
                                  <a:off x="539126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8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8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64A185B8" id="Group 3308" o:spid="_x0000_s1026" style="position:absolute;margin-left:15.2pt;margin-top:2.05pt;width:72.8pt;height:13.3pt;z-index:252396544" coordsize="9245,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">
                      <v:group id="Group 3256" o:spid="_x0000_s1027" style="position:absolute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">
                        <v:rect id="Rectangle 221" o:spid="_x0000_s1028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"/>
                        <v:rect id="Rectangle 222" o:spid="_x0000_s1029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"/>
                      </v:group>
                      <v:group id="Group 3287" o:spid="_x0000_s1030" style="position:absolute;left:5391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">
                        <v:rect id="Rectangle 221" o:spid="_x0000_s1031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"/>
                        <v:rect id="Rectangle 222" o:spid="_x0000_s1032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"/>
                      </v:group>
                    </v:group>
                  </w:pict>
                </mc:Fallback>
              </mc:AlternateContent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B95389" w:rsidRPr="009B4054" w14:paraId="6AFC20A9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675C4" w14:textId="77777777" w:rsidR="00B95389" w:rsidRPr="00D37CDB" w:rsidRDefault="00B95389" w:rsidP="00B95389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HEURE DE FIN DE L’ENTRETIEN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30DEE7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t xml:space="preserve">   HH          MIN</w:t>
            </w:r>
          </w:p>
          <w:p w14:paraId="62E44A1D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97568" behindDoc="0" locked="0" layoutInCell="1" allowOverlap="1" wp14:anchorId="515FD0ED" wp14:editId="63DF05D6">
                      <wp:simplePos x="0" y="0"/>
                      <wp:positionH relativeFrom="column">
                        <wp:posOffset>192816</wp:posOffset>
                      </wp:positionH>
                      <wp:positionV relativeFrom="paragraph">
                        <wp:posOffset>22787</wp:posOffset>
                      </wp:positionV>
                      <wp:extent cx="924571" cy="174195"/>
                      <wp:effectExtent l="0" t="0" r="27940" b="16510"/>
                      <wp:wrapNone/>
                      <wp:docPr id="3309" name="Group 3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571" cy="174195"/>
                                <a:chOff x="0" y="0"/>
                                <a:chExt cx="924571" cy="174195"/>
                              </a:xfrm>
                            </wpg:grpSpPr>
                            <wpg:grpSp>
                              <wpg:cNvPr id="3293" name="Group 3293"/>
                              <wpg:cNvGrpSpPr/>
                              <wpg:grpSpPr>
                                <a:xfrm>
                                  <a:off x="0" y="5285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94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90" name="Group 3290"/>
                              <wpg:cNvGrpSpPr/>
                              <wpg:grpSpPr>
                                <a:xfrm>
                                  <a:off x="539126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91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2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68A39CE4" id="Group 3309" o:spid="_x0000_s1026" style="position:absolute;margin-left:15.2pt;margin-top:1.8pt;width:72.8pt;height:13.7pt;z-index:252397568" coordsize="9245,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">
                      <v:group id="Group 3293" o:spid="_x0000_s1027" style="position:absolute;top:52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">
                        <v:rect id="Rectangle 221" o:spid="_x0000_s1028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"/>
                        <v:rect id="Rectangle 222" o:spid="_x0000_s1029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"/>
                      </v:group>
                      <v:group id="Group 3290" o:spid="_x0000_s1030" style="position:absolute;left:5391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RSt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aSL97A/vAlPQK5/AQAA//8DAFBLAQItABQABgAIAAAAIQDb4fbL7gAAAIUBAAATAAAAAAAAAAAA&#10;AAAAAAAAAABbQ29udGVudF9UeXBlc10ueG1sUEsBAi0AFAAGAAgAAAAhAFr0LFu/AAAAFQEAAAsA&#10;AAAAAAAAAAAAAAAAHwEAAF9yZWxzLy5yZWxzUEsBAi0AFAAGAAgAAAAhALvlFK3EAAAA3QAAAA8A&#10;AAAAAAAAAAAAAAAABwIAAGRycy9kb3ducmV2LnhtbFBLBQYAAAAAAwADALcAAAD4AgAAAAA=&#10;">
                        <v:rect id="Rectangle 221" o:spid="_x0000_s1031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"/>
                        <v:rect id="Rectangle 222" o:spid="_x0000_s1032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"/>
                      </v:group>
                    </v:group>
                  </w:pict>
                </mc:Fallback>
              </mc:AlternateContent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B95389" w:rsidRPr="009B4054" w14:paraId="3BEA5D5F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DE356" w14:textId="77777777" w:rsidR="00B95389" w:rsidRPr="00D37CDB" w:rsidRDefault="00B95389" w:rsidP="00B95389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CODE DE L’ENQUETEUR 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9874278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98592" behindDoc="0" locked="0" layoutInCell="1" allowOverlap="1" wp14:anchorId="7DEFD89A" wp14:editId="7555816E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117475</wp:posOffset>
                      </wp:positionV>
                      <wp:extent cx="434975" cy="195580"/>
                      <wp:effectExtent l="0" t="0" r="22225" b="13970"/>
                      <wp:wrapNone/>
                      <wp:docPr id="3339" name="Group 3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975" cy="195580"/>
                                <a:chOff x="0" y="0"/>
                                <a:chExt cx="435299" cy="195941"/>
                              </a:xfrm>
                            </wpg:grpSpPr>
                            <wps:wsp>
                              <wps:cNvPr id="334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7C24D0C3" id="Group 3339" o:spid="_x0000_s1026" style="position:absolute;margin-left:11.8pt;margin-top:9.25pt;width:34.25pt;height:15.4pt;z-index:252398592;mso-width-relative:margin;mso-height-relative:margin" coordsize="435299,195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">
                      <v:rect id="Rectangle 221" o:spid="_x0000_s1027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"/>
                      <v:rect id="Rectangle 222" o:spid="_x0000_s1028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"/>
                    </v:group>
                  </w:pict>
                </mc:Fallback>
              </mc:AlternateContent>
            </w:r>
          </w:p>
          <w:p w14:paraId="450DC278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</w:tbl>
    <w:p w14:paraId="290CCEF1" w14:textId="77777777" w:rsidR="00302236" w:rsidRPr="00D37CDB" w:rsidRDefault="00302236" w:rsidP="00302236">
      <w:pPr>
        <w:rPr>
          <w:rFonts w:cstheme="minorHAnsi"/>
          <w:b/>
          <w:bCs/>
          <w:sz w:val="20"/>
          <w:lang w:val="fr-FR"/>
        </w:rPr>
      </w:pPr>
    </w:p>
    <w:p w14:paraId="6B6BCDB0" w14:textId="77777777" w:rsidR="00302236" w:rsidRPr="00D37CDB" w:rsidRDefault="00302236" w:rsidP="00302236">
      <w:pPr>
        <w:rPr>
          <w:rFonts w:cstheme="minorHAnsi"/>
          <w:b/>
          <w:bCs/>
          <w:sz w:val="20"/>
          <w:lang w:val="fr-FR"/>
        </w:rPr>
      </w:pPr>
    </w:p>
    <w:p w14:paraId="21BEC67C" w14:textId="77777777" w:rsidR="00302236" w:rsidRPr="00D37CDB" w:rsidRDefault="00302236" w:rsidP="00302236">
      <w:pPr>
        <w:rPr>
          <w:rFonts w:cstheme="minorHAnsi"/>
          <w:b/>
          <w:bCs/>
          <w:sz w:val="20"/>
          <w:lang w:val="fr-FR"/>
        </w:rPr>
      </w:pPr>
    </w:p>
    <w:p w14:paraId="2ED14C1A" w14:textId="77777777" w:rsidR="00302236" w:rsidRPr="00D37CDB" w:rsidRDefault="00302236" w:rsidP="00302236">
      <w:pPr>
        <w:rPr>
          <w:rFonts w:cstheme="minorHAnsi"/>
          <w:b/>
          <w:bCs/>
        </w:rPr>
      </w:pPr>
      <w:r w:rsidRPr="00D37CDB">
        <w:rPr>
          <w:rFonts w:cstheme="minorHAnsi"/>
          <w:b/>
          <w:bCs/>
        </w:rPr>
        <w:br w:type="page"/>
      </w:r>
    </w:p>
    <w:p w14:paraId="2E615F1B" w14:textId="77777777" w:rsidR="00302236" w:rsidRDefault="00302236" w:rsidP="00302236">
      <w:pPr>
        <w:jc w:val="center"/>
        <w:rPr>
          <w:rFonts w:cstheme="minorHAnsi"/>
          <w:b/>
          <w:bCs/>
        </w:rPr>
      </w:pPr>
      <w:r w:rsidRPr="00D37CDB">
        <w:rPr>
          <w:rFonts w:cstheme="minorHAnsi"/>
          <w:b/>
          <w:bCs/>
        </w:rPr>
        <w:lastRenderedPageBreak/>
        <w:t>VISITES D'ENTRETIEN</w:t>
      </w:r>
    </w:p>
    <w:p w14:paraId="0D2DCDDD" w14:textId="6BB91B1A" w:rsidR="00122B73" w:rsidRPr="00122B73" w:rsidRDefault="00122B73" w:rsidP="00122B73">
      <w:pPr>
        <w:jc w:val="center"/>
        <w:rPr>
          <w:rFonts w:asciiTheme="minorHAnsi" w:eastAsiaTheme="minorHAnsi" w:hAnsiTheme="minorHAnsi" w:cstheme="minorHAnsi"/>
          <w:b/>
          <w:bCs/>
          <w:lang w:val="fr" w:eastAsia="en-US"/>
        </w:rPr>
      </w:pPr>
    </w:p>
    <w:tbl>
      <w:tblPr>
        <w:tblStyle w:val="Grilledutableau1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2848"/>
        <w:gridCol w:w="2712"/>
        <w:gridCol w:w="2714"/>
      </w:tblGrid>
      <w:tr w:rsidR="00122B73" w:rsidRPr="00122B73" w14:paraId="65715D82" w14:textId="77777777" w:rsidTr="003A5AE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5374" w14:textId="77777777" w:rsidR="00122B73" w:rsidRPr="00122B73" w:rsidRDefault="00122B73" w:rsidP="00122B73">
            <w:pPr>
              <w:jc w:val="center"/>
              <w:rPr>
                <w:rFonts w:cstheme="minorHAnsi"/>
                <w:b/>
                <w:bCs/>
              </w:rPr>
            </w:pPr>
            <w:r w:rsidRPr="00122B73">
              <w:rPr>
                <w:rFonts w:cstheme="minorHAnsi"/>
                <w:b/>
                <w:bCs/>
              </w:rPr>
              <w:t>VISITES DE L’ENQUETEUR</w:t>
            </w:r>
          </w:p>
        </w:tc>
      </w:tr>
      <w:tr w:rsidR="00122B73" w:rsidRPr="00122B73" w14:paraId="6875E597" w14:textId="77777777" w:rsidTr="003A5AEC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324C" w14:textId="77777777" w:rsidR="00122B73" w:rsidRPr="00122B73" w:rsidRDefault="00122B73" w:rsidP="00122B73">
            <w:pPr>
              <w:rPr>
                <w:rFonts w:cstheme="minorHAnsi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60EF" w14:textId="77777777" w:rsidR="00122B73" w:rsidRPr="00122B73" w:rsidRDefault="00122B73" w:rsidP="00122B73">
            <w:pPr>
              <w:rPr>
                <w:rFonts w:cstheme="minorHAnsi"/>
                <w:b/>
                <w:bCs/>
              </w:rPr>
            </w:pPr>
            <w:r w:rsidRPr="00122B73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63B3" w14:textId="77777777" w:rsidR="00122B73" w:rsidRPr="00122B73" w:rsidRDefault="00122B73" w:rsidP="00122B73">
            <w:pPr>
              <w:rPr>
                <w:rFonts w:cstheme="minorHAnsi"/>
                <w:b/>
                <w:bCs/>
              </w:rPr>
            </w:pPr>
            <w:r w:rsidRPr="00122B73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B0AF" w14:textId="77777777" w:rsidR="00122B73" w:rsidRPr="00122B73" w:rsidRDefault="00122B73" w:rsidP="00122B73">
            <w:pPr>
              <w:rPr>
                <w:rFonts w:cstheme="minorHAnsi"/>
                <w:b/>
                <w:bCs/>
              </w:rPr>
            </w:pPr>
            <w:r w:rsidRPr="00122B73">
              <w:rPr>
                <w:rFonts w:cstheme="minorHAnsi"/>
                <w:b/>
                <w:bCs/>
              </w:rPr>
              <w:t>VISITES FINALES</w:t>
            </w:r>
          </w:p>
        </w:tc>
      </w:tr>
      <w:tr w:rsidR="00122B73" w:rsidRPr="00122B73" w14:paraId="346282EB" w14:textId="77777777" w:rsidTr="003A5AEC">
        <w:trPr>
          <w:trHeight w:val="3144"/>
        </w:trPr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BEA8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279FDC9E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DATE</w:t>
            </w:r>
          </w:p>
          <w:p w14:paraId="3ADF6BF8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283DE961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6A2EF15F" w14:textId="77777777" w:rsidR="00122B73" w:rsidRPr="00122B73" w:rsidRDefault="00122B73" w:rsidP="00122B73">
            <w:pPr>
              <w:ind w:left="142" w:hanging="120"/>
              <w:rPr>
                <w:rFonts w:eastAsia="Times New Roman" w:cstheme="minorHAnsi"/>
                <w:b/>
                <w:bCs/>
                <w:lang w:val="fr-SN"/>
              </w:rPr>
            </w:pPr>
            <w:r w:rsidRPr="00122B73">
              <w:rPr>
                <w:rFonts w:eastAsia="Times New Roman" w:cstheme="minorHAnsi"/>
                <w:bCs/>
                <w:lang w:val="fr-SN"/>
              </w:rPr>
              <w:t>CODE ENQUÊTEUR</w:t>
            </w:r>
          </w:p>
          <w:p w14:paraId="25EEC020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534D53B5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5891168D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511B0A38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RESULTAT*</w:t>
            </w:r>
          </w:p>
          <w:p w14:paraId="1563EEDF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35CFA366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5E1E759C" w14:textId="77777777" w:rsid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TEMPS ECOULE</w:t>
            </w:r>
          </w:p>
          <w:p w14:paraId="309D8A6F" w14:textId="77777777" w:rsidR="00A10ACC" w:rsidRDefault="00A10ACC" w:rsidP="00122B73">
            <w:pPr>
              <w:rPr>
                <w:rFonts w:cstheme="minorHAnsi"/>
                <w:lang w:val="fr-SN"/>
              </w:rPr>
            </w:pPr>
          </w:p>
          <w:p w14:paraId="79BC5758" w14:textId="77777777" w:rsidR="00A10ACC" w:rsidRPr="00122B73" w:rsidRDefault="00A10ACC" w:rsidP="00122B73">
            <w:pPr>
              <w:rPr>
                <w:rFonts w:cstheme="minorHAnsi"/>
                <w:lang w:val="fr-S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BC43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40896" behindDoc="0" locked="0" layoutInCell="1" allowOverlap="1" wp14:anchorId="16030B89" wp14:editId="0DDE4EA1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87161618" name="Group 4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1334252789" name="Group 4177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2147386785" name="Group 41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67508694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37157324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9098738" name="Group 41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28262643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47804590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2442771" name="Group 41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542415705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60605759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9774251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80723274" name="Group 42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1593723391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1985356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814742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6C2327DD" id="Group 4176" o:spid="_x0000_s1026" style="position:absolute;margin-left:50.45pt;margin-top:3.25pt;width:67pt;height:79.05pt;z-index:252240896;mso-width-relative:margin" coordsize="9163,1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">
                      <v:group id="Group 4177" o:spid="_x0000_s1027" style="position:absolute;left:2286;width:6877;height:10044" coordsize="6877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">
                        <v:group id="Group 4178" o:spid="_x0000_s1028" style="position:absolute;left:2273;width:4604;height:1428" coordorigin="5940,3504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">
                          <v:rect id="Rectangle 175" o:spid="_x0000_s1029" style="position:absolute;left:5940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"/>
                          <v:rect id="Rectangle 176" o:spid="_x0000_s1030" style="position:absolute;left:6305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"/>
                        </v:group>
                        <v:group id="Group 4181" o:spid="_x0000_s1031" style="position:absolute;left:2273;top:1410;width:4604;height:1428" coordorigin="5940,3497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">
                          <v:rect id="Rectangle 175" o:spid="_x0000_s1032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"/>
                          <v:rect id="Rectangle 176" o:spid="_x0000_s1033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"/>
                        </v:group>
                        <v:group id="Group 4186" o:spid="_x0000_s1034" style="position:absolute;top:2844;width:6877;height:1429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">
                          <v:rect id="Rectangle 174" o:spid="_x0000_s1035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"/>
                          <v:rect id="Rectangle 175" o:spid="_x0000_s1036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"/>
                          <v:rect id="Rectangle 176" o:spid="_x0000_s1037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"/>
                        </v:group>
                        <v:group id="Group 4214" o:spid="_x0000_s1038" style="position:absolute;left:2273;top:4254;width:4604;height:1429" coordorigin="5940,3490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">
                          <v:rect id="Rectangle 175" o:spid="_x0000_s1039" style="position:absolute;left:5940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"/>
                          <v:rect id="Rectangle 176" o:spid="_x0000_s1040" style="position:absolute;left:6305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"/>
                        </v:group>
                      </v:group>
                      <v:rect id="Rectangle 175" o:spid="_x0000_s104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"/>
                    </v:group>
                  </w:pict>
                </mc:Fallback>
              </mc:AlternateContent>
            </w:r>
            <w:r w:rsidRPr="00122B73">
              <w:rPr>
                <w:rFonts w:cstheme="minorHAnsi"/>
                <w:lang w:val="fr-SN"/>
              </w:rPr>
              <w:t>JOUR</w:t>
            </w:r>
          </w:p>
          <w:p w14:paraId="5E962264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40B23E2E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MOIS</w:t>
            </w:r>
          </w:p>
          <w:p w14:paraId="11083B1D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03D07732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ANNEE</w:t>
            </w:r>
          </w:p>
          <w:p w14:paraId="6F795A5B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1D8C40CF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CODE</w:t>
            </w:r>
          </w:p>
          <w:p w14:paraId="289F0078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247B3162" wp14:editId="25224D9A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1810693706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rect w14:anchorId="4330D272" id="Rectangle 175" o:spid="_x0000_s1026" style="position:absolute;margin-left:96.9pt;margin-top:7.55pt;width:18pt;height:19.8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BLhXVB&#10;4QAAAA4BAAAPAAAAAAAAAAAAAAAAAGQEAABkcnMvZG93bnJldi54bWxQSwUGAAAAAAQABADzAAAA&#10;cgUAAAAA&#10;"/>
                  </w:pict>
                </mc:Fallback>
              </mc:AlternateContent>
            </w:r>
          </w:p>
          <w:p w14:paraId="76E1C911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CODE RESULTAT</w:t>
            </w:r>
          </w:p>
          <w:p w14:paraId="4EEB8A56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3D26D424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15A54D2F" w14:textId="18547245" w:rsidR="00122B73" w:rsidRPr="00122B73" w:rsidRDefault="005E1528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3007CDFC" wp14:editId="22E8916C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179705</wp:posOffset>
                      </wp:positionV>
                      <wp:extent cx="228600" cy="147320"/>
                      <wp:effectExtent l="0" t="0" r="19050" b="24130"/>
                      <wp:wrapNone/>
                      <wp:docPr id="434280958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rect w14:anchorId="3D2814A7" id="Rectangle 175" o:spid="_x0000_s1026" style="position:absolute;margin-left:68.05pt;margin-top:14.15pt;width:18pt;height:11.6pt;z-index:25224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"/>
                  </w:pict>
                </mc:Fallback>
              </mc:AlternateContent>
            </w: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49088" behindDoc="0" locked="0" layoutInCell="1" allowOverlap="1" wp14:anchorId="69573BE1" wp14:editId="3E56CC4E">
                      <wp:simplePos x="0" y="0"/>
                      <wp:positionH relativeFrom="column">
                        <wp:posOffset>1176543</wp:posOffset>
                      </wp:positionH>
                      <wp:positionV relativeFrom="paragraph">
                        <wp:posOffset>180633</wp:posOffset>
                      </wp:positionV>
                      <wp:extent cx="457200" cy="147918"/>
                      <wp:effectExtent l="0" t="0" r="19050" b="24130"/>
                      <wp:wrapNone/>
                      <wp:docPr id="2100147078" name="Group 4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918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203932532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2952189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658F5778" id="Group 4303" o:spid="_x0000_s1026" style="position:absolute;margin-left:92.65pt;margin-top:14.2pt;width:36pt;height:11.65pt;z-index:252249088;mso-height-relative:margin" coordsize="457200,19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">
                      <v:rect id="Rectangle 175" o:spid="_x0000_s1027" style="position:absolute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"/>
                      <v:rect id="Rectangle 175" o:spid="_x0000_s1028" style="position:absolute;left:228600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"/>
                    </v:group>
                  </w:pict>
                </mc:Fallback>
              </mc:AlternateContent>
            </w:r>
            <w:r w:rsidR="00122B73" w:rsidRPr="00122B73">
              <w:rPr>
                <w:rFonts w:cstheme="minorHAnsi"/>
                <w:noProof/>
                <w:lang w:val="fr-FR" w:eastAsia="fr-FR"/>
              </w:rPr>
              <w:t>DURÉE TOTALE</w:t>
            </w:r>
            <w:r w:rsidR="00122B73" w:rsidRPr="00122B73">
              <w:rPr>
                <w:rFonts w:cstheme="minorHAnsi"/>
              </w:rPr>
              <w:t xml:space="preserve">     HR       MIN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D154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42944" behindDoc="0" locked="0" layoutInCell="1" allowOverlap="1" wp14:anchorId="084C20A9" wp14:editId="6B8DB70D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1518377372" name="Group 4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479910761" name="Group 4308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1720838939" name="Group 4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371002841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59199992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96093622" name="Group 43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940623540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38377799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4615840" name="Group 43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1870768813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7757033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00885613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89513756" name="Group 43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1493622643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42145560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9449186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2E6A0315" id="Group 4307" o:spid="_x0000_s1026" style="position:absolute;margin-left:50.45pt;margin-top:3.25pt;width:67pt;height:79.05pt;z-index:252242944;mso-width-relative:margin" coordsize="9163,1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">
                      <v:group id="Group 4308" o:spid="_x0000_s1027" style="position:absolute;left:2286;width:6877;height:10044" coordsize="6877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">
                        <v:group id="Group 4309" o:spid="_x0000_s1028" style="position:absolute;left:2273;width:4604;height:1428" coordorigin="5940,3504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">
                          <v:rect id="Rectangle 175" o:spid="_x0000_s1029" style="position:absolute;left:5940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"/>
                          <v:rect id="Rectangle 176" o:spid="_x0000_s1030" style="position:absolute;left:6305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"/>
                        </v:group>
                        <v:group id="Group 4312" o:spid="_x0000_s1031" style="position:absolute;left:2273;top:1410;width:4604;height:1428" coordorigin="5940,3497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">
                          <v:rect id="Rectangle 175" o:spid="_x0000_s1032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"/>
                          <v:rect id="Rectangle 176" o:spid="_x0000_s1033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"/>
                        </v:group>
                        <v:group id="Group 4315" o:spid="_x0000_s1034" style="position:absolute;top:2844;width:6877;height:1429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">
                          <v:rect id="Rectangle 174" o:spid="_x0000_s1035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"/>
                          <v:rect id="Rectangle 175" o:spid="_x0000_s1036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"/>
                          <v:rect id="Rectangle 176" o:spid="_x0000_s1037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"/>
                        </v:group>
                        <v:group id="Group 4319" o:spid="_x0000_s1038" style="position:absolute;left:2273;top:4254;width:4604;height:1429" coordorigin="5940,3490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">
                          <v:rect id="Rectangle 175" o:spid="_x0000_s1039" style="position:absolute;left:5940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"/>
                          <v:rect id="Rectangle 176" o:spid="_x0000_s1040" style="position:absolute;left:6305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"/>
                        </v:group>
                      </v:group>
                      <v:rect id="Rectangle 175" o:spid="_x0000_s104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"/>
                    </v:group>
                  </w:pict>
                </mc:Fallback>
              </mc:AlternateContent>
            </w:r>
            <w:r w:rsidRPr="00122B73">
              <w:rPr>
                <w:rFonts w:cstheme="minorHAnsi"/>
                <w:lang w:val="fr-SN"/>
              </w:rPr>
              <w:t>JOUR</w:t>
            </w:r>
          </w:p>
          <w:p w14:paraId="5F014168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4E370DF8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MOIS</w:t>
            </w:r>
          </w:p>
          <w:p w14:paraId="311FCA92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2BAB16F6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ANNEE</w:t>
            </w:r>
          </w:p>
          <w:p w14:paraId="5D9C9FA0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5CA4A92C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CODE</w:t>
            </w:r>
          </w:p>
          <w:p w14:paraId="33FAD3FA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36B46EC0" wp14:editId="43098D7F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1034391109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rect w14:anchorId="3E06AA2B" id="Rectangle 175" o:spid="_x0000_s1026" style="position:absolute;margin-left:96.9pt;margin-top:7.55pt;width:18pt;height:19.8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BLhXVB&#10;4QAAAA4BAAAPAAAAAAAAAAAAAAAAAGQEAABkcnMvZG93bnJldi54bWxQSwUGAAAAAAQABADzAAAA&#10;cgUAAAAA&#10;"/>
                  </w:pict>
                </mc:Fallback>
              </mc:AlternateContent>
            </w:r>
          </w:p>
          <w:p w14:paraId="38A2F33D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CODE RESULTAT</w:t>
            </w:r>
          </w:p>
          <w:p w14:paraId="5E5A47B2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487D5E04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0C8C9DF1" w14:textId="53A9F6CA" w:rsidR="00122B73" w:rsidRPr="00122B73" w:rsidRDefault="005E1528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46016" behindDoc="0" locked="0" layoutInCell="1" allowOverlap="1" wp14:anchorId="6086217E" wp14:editId="5F87F596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177165</wp:posOffset>
                      </wp:positionV>
                      <wp:extent cx="457200" cy="147320"/>
                      <wp:effectExtent l="0" t="0" r="19050" b="24130"/>
                      <wp:wrapNone/>
                      <wp:docPr id="690225805" name="Group 4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320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4834667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5945915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23714F58" id="Group 4324" o:spid="_x0000_s1026" style="position:absolute;margin-left:86.95pt;margin-top:13.95pt;width:36pt;height:11.6pt;z-index:252246016;mso-height-relative:margin" coordsize="457200,19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">
                      <v:rect id="Rectangle 175" o:spid="_x0000_s1027" style="position:absolute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"/>
                      <v:rect id="Rectangle 175" o:spid="_x0000_s1028" style="position:absolute;left:228600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"/>
                    </v:group>
                  </w:pict>
                </mc:Fallback>
              </mc:AlternateContent>
            </w: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1D7E49A7" wp14:editId="20B268CB">
                      <wp:simplePos x="0" y="0"/>
                      <wp:positionH relativeFrom="column">
                        <wp:posOffset>823141</wp:posOffset>
                      </wp:positionH>
                      <wp:positionV relativeFrom="paragraph">
                        <wp:posOffset>176725</wp:posOffset>
                      </wp:positionV>
                      <wp:extent cx="228600" cy="147320"/>
                      <wp:effectExtent l="0" t="0" r="19050" b="24130"/>
                      <wp:wrapNone/>
                      <wp:docPr id="905096460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rect w14:anchorId="503FA64D" id="Rectangle 175" o:spid="_x0000_s1026" style="position:absolute;margin-left:64.8pt;margin-top:13.9pt;width:18pt;height:11.6pt;z-index:25224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"/>
                  </w:pict>
                </mc:Fallback>
              </mc:AlternateContent>
            </w:r>
            <w:r w:rsidR="00122B73" w:rsidRPr="00122B73">
              <w:rPr>
                <w:rFonts w:cstheme="minorHAnsi"/>
              </w:rPr>
              <w:t>DUREE TOTALE    HR       MIN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DBE7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6800" behindDoc="0" locked="0" layoutInCell="1" allowOverlap="1" wp14:anchorId="6F941BE6" wp14:editId="1FFF4350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1927479603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798262014" name="Group 55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2147307398" name="Group 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1438094504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04319192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95474976" name="Group 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151545622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26971843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09424243" name="Group 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834892920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29775455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36378777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2431003" name="Group 10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535747020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8271661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29992049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5DCA6587" id="Group 32" o:spid="_x0000_s1026" style="position:absolute;margin-left:50.45pt;margin-top:3.25pt;width:67pt;height:79.05pt;z-index:252236800;mso-width-relative:margin" coordsize="9163,1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">
                      <v:group id="Group 55" o:spid="_x0000_s1027" style="position:absolute;left:2286;width:6877;height:10044" coordsize="6877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">
                        <v:group id="Group 56" o:spid="_x0000_s1028" style="position:absolute;left:2273;width:4604;height:1428" coordorigin="5940,3504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">
                          <v:rect id="Rectangle 175" o:spid="_x0000_s1029" style="position:absolute;left:5940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"/>
                          <v:rect id="Rectangle 176" o:spid="_x0000_s1030" style="position:absolute;left:6305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"/>
                        </v:group>
                        <v:group id="Group 64" o:spid="_x0000_s1031" style="position:absolute;left:2273;top:1410;width:4604;height:1428" coordorigin="5940,3497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">
                          <v:rect id="Rectangle 175" o:spid="_x0000_s1032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"/>
                          <v:rect id="Rectangle 176" o:spid="_x0000_s1033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"/>
                        </v:group>
                        <v:group id="Group 96" o:spid="_x0000_s1034" style="position:absolute;top:2844;width:6877;height:1429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">
                          <v:rect id="Rectangle 174" o:spid="_x0000_s1035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"/>
                          <v:rect id="Rectangle 175" o:spid="_x0000_s1036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"/>
                          <v:rect id="Rectangle 176" o:spid="_x0000_s1037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"/>
                        </v:group>
                        <v:group id="Group 105" o:spid="_x0000_s1038" style="position:absolute;left:2273;top:4254;width:4604;height:1429" coordorigin="5940,3490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">
                          <v:rect id="Rectangle 175" o:spid="_x0000_s1039" style="position:absolute;left:5940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"/>
                          <v:rect id="Rectangle 176" o:spid="_x0000_s1040" style="position:absolute;left:6305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"/>
                        </v:group>
                      </v:group>
                      <v:rect id="Rectangle 175" o:spid="_x0000_s104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"/>
                    </v:group>
                  </w:pict>
                </mc:Fallback>
              </mc:AlternateContent>
            </w:r>
            <w:r w:rsidRPr="00122B73">
              <w:rPr>
                <w:rFonts w:cstheme="minorHAnsi"/>
                <w:noProof/>
                <w:lang w:val="fr-FR" w:eastAsia="fr-FR"/>
              </w:rPr>
              <w:t>JOUR</w:t>
            </w:r>
          </w:p>
          <w:p w14:paraId="0867ECFC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15FB3EA4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MOIS</w:t>
            </w:r>
          </w:p>
          <w:p w14:paraId="629ECACE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00D727A4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ANNEE</w:t>
            </w:r>
          </w:p>
          <w:p w14:paraId="59187A25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1B12C6CB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CODE</w:t>
            </w:r>
          </w:p>
          <w:p w14:paraId="3A612786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1EC6182D" wp14:editId="309A2E18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1387815844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rect w14:anchorId="70AC15D4" id="Rectangle 175" o:spid="_x0000_s1026" style="position:absolute;margin-left:96.9pt;margin-top:7.55pt;width:18pt;height:19.8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BLhXVB&#10;4QAAAA4BAAAPAAAAAAAAAAAAAAAAAGQEAABkcnMvZG93bnJldi54bWxQSwUGAAAAAAQABADzAAAA&#10;cgUAAAAA&#10;"/>
                  </w:pict>
                </mc:Fallback>
              </mc:AlternateContent>
            </w:r>
          </w:p>
          <w:p w14:paraId="3C3607FC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CODE RESULTAT</w:t>
            </w:r>
          </w:p>
          <w:p w14:paraId="7FDD333F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6403FCE2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080953D4" w14:textId="62AB6709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w:t>DUREE</w:t>
            </w:r>
            <w:r w:rsidRPr="00122B73">
              <w:rPr>
                <w:rFonts w:cstheme="minorHAnsi"/>
              </w:rPr>
              <w:t xml:space="preserve"> TOTALE     HR      MIN</w:t>
            </w:r>
          </w:p>
          <w:p w14:paraId="68E1AACE" w14:textId="6C049A5D" w:rsidR="00122B73" w:rsidRPr="00122B73" w:rsidRDefault="005E1528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9872" behindDoc="0" locked="0" layoutInCell="1" allowOverlap="1" wp14:anchorId="25E72DF4" wp14:editId="2521B2A7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11430</wp:posOffset>
                      </wp:positionV>
                      <wp:extent cx="457200" cy="147320"/>
                      <wp:effectExtent l="0" t="0" r="19050" b="24130"/>
                      <wp:wrapNone/>
                      <wp:docPr id="46653808" name="Group 1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320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1233338601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8475031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24CE9FCF" id="Group 1520" o:spid="_x0000_s1026" style="position:absolute;margin-left:92.4pt;margin-top:.9pt;width:36pt;height:11.6pt;z-index:252239872;mso-height-relative:margin" coordsize="457200,19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">
                      <v:rect id="Rectangle 175" o:spid="_x0000_s1027" style="position:absolute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"/>
                      <v:rect id="Rectangle 175" o:spid="_x0000_s1028" style="position:absolute;left:228600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"/>
                    </v:group>
                  </w:pict>
                </mc:Fallback>
              </mc:AlternateContent>
            </w: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52C3C047" wp14:editId="189DCC7C">
                      <wp:simplePos x="0" y="0"/>
                      <wp:positionH relativeFrom="column">
                        <wp:posOffset>855184</wp:posOffset>
                      </wp:positionH>
                      <wp:positionV relativeFrom="paragraph">
                        <wp:posOffset>14605</wp:posOffset>
                      </wp:positionV>
                      <wp:extent cx="228600" cy="147320"/>
                      <wp:effectExtent l="0" t="0" r="19050" b="24130"/>
                      <wp:wrapNone/>
                      <wp:docPr id="168630182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rect w14:anchorId="229D4F84" id="Rectangle 175" o:spid="_x0000_s1026" style="position:absolute;margin-left:67.35pt;margin-top:1.15pt;width:18pt;height:11.6pt;z-index:25223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"/>
                  </w:pict>
                </mc:Fallback>
              </mc:AlternateContent>
            </w:r>
          </w:p>
        </w:tc>
      </w:tr>
      <w:tr w:rsidR="00122B73" w:rsidRPr="00122B73" w14:paraId="5FA478AB" w14:textId="77777777" w:rsidTr="003A5AEC">
        <w:trPr>
          <w:trHeight w:val="1415"/>
        </w:trPr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424B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>PROCHAINE VISITE</w:t>
            </w:r>
          </w:p>
          <w:p w14:paraId="760D17AD" w14:textId="77777777" w:rsidR="00122B73" w:rsidRPr="00122B73" w:rsidRDefault="00122B73" w:rsidP="00122B73">
            <w:pPr>
              <w:rPr>
                <w:rFonts w:cstheme="minorHAnsi"/>
              </w:rPr>
            </w:pPr>
          </w:p>
          <w:p w14:paraId="6F523F48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 xml:space="preserve">    DATE</w:t>
            </w:r>
          </w:p>
          <w:p w14:paraId="41529BAD" w14:textId="77777777" w:rsidR="00122B73" w:rsidRPr="00122B73" w:rsidRDefault="00122B73" w:rsidP="00122B73">
            <w:pPr>
              <w:rPr>
                <w:rFonts w:cstheme="minorHAnsi"/>
              </w:rPr>
            </w:pPr>
          </w:p>
          <w:p w14:paraId="192B12B1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 xml:space="preserve">    HEURE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D7C9" w14:textId="77777777" w:rsidR="00122B73" w:rsidRPr="00122B73" w:rsidRDefault="00122B73" w:rsidP="00122B73">
            <w:pPr>
              <w:rPr>
                <w:rFonts w:cstheme="minorHAnsi"/>
              </w:rPr>
            </w:pPr>
          </w:p>
          <w:p w14:paraId="4AFAF86F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>_______________</w:t>
            </w:r>
          </w:p>
          <w:p w14:paraId="19199FEE" w14:textId="77777777" w:rsidR="00122B73" w:rsidRPr="00122B73" w:rsidRDefault="00122B73" w:rsidP="00122B73">
            <w:pPr>
              <w:rPr>
                <w:rFonts w:cstheme="minorHAnsi"/>
              </w:rPr>
            </w:pPr>
          </w:p>
          <w:p w14:paraId="07192CA1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>_______________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1D4AF" w14:textId="77777777" w:rsidR="00122B73" w:rsidRPr="00122B73" w:rsidRDefault="00122B73" w:rsidP="00122B73">
            <w:pPr>
              <w:rPr>
                <w:rFonts w:cstheme="minorHAnsi"/>
              </w:rPr>
            </w:pPr>
          </w:p>
          <w:p w14:paraId="6BD92041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>_______________</w:t>
            </w:r>
          </w:p>
          <w:p w14:paraId="03B74000" w14:textId="77777777" w:rsidR="00122B73" w:rsidRPr="00122B73" w:rsidRDefault="00122B73" w:rsidP="00122B73">
            <w:pPr>
              <w:rPr>
                <w:rFonts w:cstheme="minorHAnsi"/>
              </w:rPr>
            </w:pPr>
          </w:p>
          <w:p w14:paraId="281EE025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>_______________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C25C" w14:textId="77777777" w:rsidR="00122B73" w:rsidRPr="00122B73" w:rsidRDefault="00122B73" w:rsidP="00122B73">
            <w:pPr>
              <w:rPr>
                <w:rFonts w:cstheme="minorHAnsi"/>
                <w:noProof/>
                <w:lang w:val="fr-FR" w:eastAsia="fr-FR"/>
              </w:rPr>
            </w:pPr>
          </w:p>
          <w:p w14:paraId="16F211E0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31FA8703" wp14:editId="731A56A7">
                      <wp:simplePos x="0" y="0"/>
                      <wp:positionH relativeFrom="column">
                        <wp:posOffset>1280403</wp:posOffset>
                      </wp:positionH>
                      <wp:positionV relativeFrom="paragraph">
                        <wp:posOffset>283500</wp:posOffset>
                      </wp:positionV>
                      <wp:extent cx="228600" cy="252380"/>
                      <wp:effectExtent l="0" t="0" r="0" b="0"/>
                      <wp:wrapNone/>
                      <wp:docPr id="1945114845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rect w14:anchorId="1D37FA0F" id="Rectangle 175" o:spid="_x0000_s1026" style="position:absolute;margin-left:100.8pt;margin-top:22.3pt;width:18pt;height:19.8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DGRJU6&#10;4QAAAA4BAAAPAAAAAAAAAAAAAAAAAGQEAABkcnMvZG93bnJldi54bWxQSwUGAAAAAAQABADzAAAA&#10;cgUAAAAA&#10;"/>
                  </w:pict>
                </mc:Fallback>
              </mc:AlternateContent>
            </w:r>
            <w:r w:rsidRPr="00122B73">
              <w:rPr>
                <w:rFonts w:cstheme="minorHAnsi"/>
                <w:noProof/>
                <w:lang w:val="fr-FR" w:eastAsia="fr-FR"/>
              </w:rPr>
              <w:t>NOMBRE TOTAL DE VISITES</w:t>
            </w:r>
            <w:r w:rsidRPr="00122B73">
              <w:rPr>
                <w:rFonts w:cstheme="minorHAnsi"/>
              </w:rPr>
              <w:t xml:space="preserve"> </w:t>
            </w:r>
          </w:p>
        </w:tc>
      </w:tr>
      <w:tr w:rsidR="00122B73" w:rsidRPr="00122B73" w14:paraId="24BB3C50" w14:textId="77777777" w:rsidTr="003A5AEC">
        <w:trPr>
          <w:trHeight w:val="96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1E19" w14:textId="77777777" w:rsidR="00122B73" w:rsidRPr="00122B73" w:rsidRDefault="00122B73" w:rsidP="00122B73">
            <w:pPr>
              <w:ind w:left="142" w:right="-598" w:hanging="120"/>
              <w:rPr>
                <w:rFonts w:eastAsia="Times New Roman" w:cstheme="minorHAnsi"/>
                <w:bCs/>
                <w:lang w:val="fr-SN"/>
              </w:rPr>
            </w:pPr>
            <w:r w:rsidRPr="00122B73">
              <w:rPr>
                <w:rFonts w:eastAsia="Times New Roman" w:cstheme="minorHAnsi"/>
                <w:bCs/>
                <w:lang w:val="fr-SN"/>
              </w:rPr>
              <w:t>*</w:t>
            </w:r>
            <w:r w:rsidRPr="00122B73">
              <w:rPr>
                <w:rFonts w:eastAsia="Times New Roman" w:cstheme="minorHAnsi"/>
                <w:b/>
                <w:lang w:val="fr-SN"/>
              </w:rPr>
              <w:t>CODE RESULTAT:</w:t>
            </w:r>
          </w:p>
          <w:p w14:paraId="3CAD8717" w14:textId="77777777" w:rsidR="00122B73" w:rsidRPr="00122B73" w:rsidRDefault="00122B73" w:rsidP="00122B73">
            <w:pPr>
              <w:tabs>
                <w:tab w:val="left" w:pos="3030"/>
              </w:tabs>
              <w:ind w:left="142" w:right="-598" w:hanging="120"/>
              <w:rPr>
                <w:rFonts w:eastAsia="Times New Roman" w:cstheme="minorHAnsi"/>
                <w:bCs/>
                <w:lang w:val="fr-SN"/>
              </w:rPr>
            </w:pPr>
            <w:r w:rsidRPr="00122B73">
              <w:rPr>
                <w:rFonts w:eastAsia="Times New Roman" w:cstheme="minorHAnsi"/>
                <w:bCs/>
                <w:lang w:val="fr-SN"/>
              </w:rPr>
              <w:t xml:space="preserve">1. COMPLETE </w:t>
            </w:r>
            <w:r w:rsidRPr="00122B73">
              <w:rPr>
                <w:rFonts w:eastAsia="Times New Roman" w:cstheme="minorHAnsi"/>
                <w:bCs/>
                <w:lang w:val="fr-SN"/>
              </w:rPr>
              <w:tab/>
              <w:t>4. PARTIELLEMENT COMPLET</w:t>
            </w:r>
          </w:p>
          <w:p w14:paraId="6824474F" w14:textId="77777777" w:rsidR="00122B73" w:rsidRPr="00122B73" w:rsidRDefault="00122B73" w:rsidP="00122B73">
            <w:pPr>
              <w:tabs>
                <w:tab w:val="left" w:pos="3030"/>
              </w:tabs>
              <w:ind w:left="142" w:right="-598" w:hanging="120"/>
              <w:rPr>
                <w:rFonts w:eastAsia="Times New Roman" w:cstheme="minorHAnsi"/>
                <w:bCs/>
                <w:lang w:val="fr-SN"/>
              </w:rPr>
            </w:pPr>
            <w:r w:rsidRPr="00122B73">
              <w:rPr>
                <w:rFonts w:eastAsia="Times New Roman" w:cstheme="minorHAnsi"/>
                <w:bCs/>
                <w:lang w:val="fr-SN"/>
              </w:rPr>
              <w:t>2. REPORTE</w:t>
            </w:r>
            <w:r w:rsidRPr="00122B73">
              <w:rPr>
                <w:rFonts w:eastAsia="Times New Roman" w:cstheme="minorHAnsi"/>
                <w:bCs/>
                <w:lang w:val="fr-SN"/>
              </w:rPr>
              <w:tab/>
              <w:t>5. LE REPONDANT SELECTIONNE ETAIT ABSENT</w:t>
            </w:r>
          </w:p>
          <w:p w14:paraId="52D08641" w14:textId="77777777" w:rsidR="00122B73" w:rsidRPr="00122B73" w:rsidRDefault="00122B73" w:rsidP="00122B73">
            <w:pPr>
              <w:tabs>
                <w:tab w:val="left" w:pos="3030"/>
              </w:tabs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3. REFUS</w:t>
            </w:r>
            <w:r w:rsidRPr="00122B73">
              <w:rPr>
                <w:rFonts w:cstheme="minorHAnsi"/>
                <w:lang w:val="fr-SN"/>
              </w:rPr>
              <w:tab/>
              <w:t>6. AUTRE (PRECISER) ___________</w:t>
            </w:r>
          </w:p>
        </w:tc>
      </w:tr>
    </w:tbl>
    <w:p w14:paraId="3E059497" w14:textId="77777777" w:rsidR="00122B73" w:rsidRPr="00122B73" w:rsidRDefault="00122B73" w:rsidP="00122B73">
      <w:pPr>
        <w:rPr>
          <w:rFonts w:eastAsiaTheme="minorHAnsi"/>
          <w:b/>
          <w:bCs/>
          <w:sz w:val="20"/>
          <w:szCs w:val="20"/>
          <w:lang w:val="fr" w:eastAsia="en-US"/>
        </w:rPr>
      </w:pPr>
    </w:p>
    <w:p w14:paraId="7722424A" w14:textId="77777777" w:rsidR="00122B73" w:rsidRPr="00122B73" w:rsidRDefault="00122B73" w:rsidP="00122B73">
      <w:pPr>
        <w:keepNext/>
        <w:widowControl w:val="0"/>
        <w:suppressAutoHyphens/>
        <w:jc w:val="center"/>
        <w:outlineLvl w:val="1"/>
        <w:rPr>
          <w:rFonts w:eastAsiaTheme="minorHAnsi"/>
          <w:sz w:val="20"/>
          <w:szCs w:val="20"/>
          <w:lang w:val="fr" w:eastAsia="en-US" w:bidi="hi-IN"/>
        </w:rPr>
      </w:pPr>
    </w:p>
    <w:p w14:paraId="7855FE20" w14:textId="77777777" w:rsidR="00122B73" w:rsidRPr="00122B73" w:rsidRDefault="00122B73" w:rsidP="00122B73">
      <w:pPr>
        <w:rPr>
          <w:rFonts w:eastAsiaTheme="minorHAnsi"/>
          <w:sz w:val="20"/>
          <w:szCs w:val="20"/>
          <w:lang w:val="fr" w:eastAsia="en-US" w:bidi="hi-IN"/>
        </w:rPr>
      </w:pPr>
      <w:r w:rsidRPr="00122B73">
        <w:rPr>
          <w:rFonts w:eastAsiaTheme="minorHAnsi"/>
          <w:sz w:val="20"/>
          <w:szCs w:val="20"/>
          <w:lang w:val="fr" w:eastAsia="en-US" w:bidi="hi-IN"/>
        </w:rPr>
        <w:br w:type="page"/>
      </w:r>
    </w:p>
    <w:p w14:paraId="3E12345F" w14:textId="434B9D2B" w:rsidR="00583E1B" w:rsidRPr="00D37CDB" w:rsidRDefault="00583E1B" w:rsidP="00583E1B">
      <w:pPr>
        <w:keepNext/>
        <w:widowControl w:val="0"/>
        <w:suppressAutoHyphens/>
        <w:jc w:val="center"/>
        <w:outlineLvl w:val="1"/>
        <w:rPr>
          <w:rFonts w:eastAsia="Arial Narrow"/>
          <w:b/>
          <w:bCs/>
          <w:sz w:val="24"/>
          <w:szCs w:val="24"/>
          <w:cs/>
          <w:lang w:bidi="hi-IN"/>
        </w:rPr>
      </w:pPr>
      <w:r w:rsidRPr="00D37CDB">
        <w:rPr>
          <w:rFonts w:eastAsia="Arial Narrow"/>
          <w:b/>
          <w:bCs/>
          <w:sz w:val="24"/>
          <w:szCs w:val="24"/>
          <w:lang w:bidi="hi-IN"/>
        </w:rPr>
        <w:lastRenderedPageBreak/>
        <w:t>SECTION</w:t>
      </w:r>
      <w:r w:rsidRPr="00D37CDB">
        <w:rPr>
          <w:rFonts w:eastAsia="Arial Narrow"/>
          <w:b/>
          <w:bCs/>
          <w:sz w:val="24"/>
          <w:szCs w:val="24"/>
          <w:cs/>
          <w:lang w:bidi="hi-IN"/>
        </w:rPr>
        <w:t xml:space="preserve"> </w:t>
      </w:r>
      <w:proofErr w:type="gramStart"/>
      <w:r w:rsidRPr="00D37CDB">
        <w:rPr>
          <w:rFonts w:eastAsia="Arial Narrow"/>
          <w:b/>
          <w:bCs/>
          <w:sz w:val="24"/>
          <w:szCs w:val="24"/>
          <w:cs/>
          <w:lang w:bidi="hi-IN"/>
        </w:rPr>
        <w:t>2</w:t>
      </w:r>
      <w:r w:rsidRPr="00D37CDB">
        <w:rPr>
          <w:rFonts w:eastAsia="Arial Narrow"/>
          <w:b/>
          <w:bCs/>
          <w:sz w:val="24"/>
          <w:szCs w:val="24"/>
          <w:lang w:bidi="hi-IN"/>
        </w:rPr>
        <w:t> :</w:t>
      </w:r>
      <w:proofErr w:type="gramEnd"/>
      <w:r w:rsidRPr="00D37CDB">
        <w:rPr>
          <w:rFonts w:eastAsia="Arial Narrow"/>
          <w:b/>
          <w:bCs/>
          <w:sz w:val="24"/>
          <w:szCs w:val="24"/>
          <w:cs/>
          <w:lang w:bidi="hi-IN"/>
        </w:rPr>
        <w:t xml:space="preserve"> </w:t>
      </w:r>
      <w:r w:rsidRPr="00D37CDB">
        <w:rPr>
          <w:rFonts w:eastAsia="Arial Narrow"/>
          <w:b/>
          <w:bCs/>
          <w:sz w:val="24"/>
          <w:szCs w:val="24"/>
          <w:lang w:bidi="hi-IN"/>
        </w:rPr>
        <w:t>CARACTÉRISTIQUES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>
        <w:rPr>
          <w:rFonts w:eastAsia="Arial Narrow"/>
          <w:b/>
          <w:bCs/>
          <w:sz w:val="24"/>
          <w:szCs w:val="24"/>
          <w:lang w:bidi="hi-IN"/>
        </w:rPr>
        <w:t>GÉNÉRALES</w:t>
      </w:r>
    </w:p>
    <w:p w14:paraId="5B6FE5E5" w14:textId="77777777" w:rsidR="00583E1B" w:rsidRPr="004D65B3" w:rsidRDefault="00583E1B" w:rsidP="00583E1B">
      <w:pPr>
        <w:keepNext/>
        <w:widowControl w:val="0"/>
        <w:suppressAutoHyphens/>
        <w:jc w:val="center"/>
        <w:outlineLvl w:val="1"/>
        <w:rPr>
          <w:b/>
          <w:bCs/>
          <w:sz w:val="20"/>
          <w:szCs w:val="20"/>
          <w:lang w:val="en-GB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60"/>
        <w:gridCol w:w="4704"/>
        <w:gridCol w:w="4222"/>
        <w:gridCol w:w="770"/>
      </w:tblGrid>
      <w:tr w:rsidR="00A10ACC" w:rsidRPr="004D65B3" w14:paraId="4839635B" w14:textId="77777777" w:rsidTr="000C7515">
        <w:trPr>
          <w:trHeight w:val="233"/>
          <w:jc w:val="center"/>
        </w:trPr>
        <w:tc>
          <w:tcPr>
            <w:tcW w:w="363" w:type="pct"/>
            <w:shd w:val="clear" w:color="auto" w:fill="auto"/>
            <w:vAlign w:val="center"/>
          </w:tcPr>
          <w:p w14:paraId="6ED363AC" w14:textId="77777777" w:rsidR="00583E1B" w:rsidRPr="004D65B3" w:rsidRDefault="00583E1B" w:rsidP="004023BD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0"/>
                <w:szCs w:val="20"/>
                <w:rtl/>
                <w:cs/>
                <w:lang w:val="en-GB"/>
              </w:rPr>
            </w:pPr>
            <w:r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#</w:t>
            </w:r>
          </w:p>
        </w:tc>
        <w:tc>
          <w:tcPr>
            <w:tcW w:w="2249" w:type="pct"/>
            <w:shd w:val="clear" w:color="auto" w:fill="auto"/>
            <w:vAlign w:val="center"/>
          </w:tcPr>
          <w:p w14:paraId="3EA3A363" w14:textId="77777777" w:rsidR="00583E1B" w:rsidRPr="004D65B3" w:rsidRDefault="00583E1B" w:rsidP="004023BD">
            <w:pPr>
              <w:suppressAutoHyphens/>
              <w:rPr>
                <w:b/>
                <w:spacing w:val="-2"/>
                <w:sz w:val="20"/>
                <w:szCs w:val="20"/>
                <w:rtl/>
                <w:cs/>
                <w:lang w:val="en-GB"/>
              </w:rPr>
            </w:pPr>
            <w:r w:rsidRPr="004D65B3"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QUESTIONS ET FILTRES</w:t>
            </w:r>
          </w:p>
        </w:tc>
        <w:tc>
          <w:tcPr>
            <w:tcW w:w="2019" w:type="pct"/>
            <w:shd w:val="clear" w:color="auto" w:fill="auto"/>
            <w:vAlign w:val="center"/>
          </w:tcPr>
          <w:p w14:paraId="26BFE801" w14:textId="77777777" w:rsidR="00583E1B" w:rsidRPr="004D65B3" w:rsidRDefault="00583E1B" w:rsidP="004023BD">
            <w:pPr>
              <w:keepNext/>
              <w:widowControl w:val="0"/>
              <w:tabs>
                <w:tab w:val="left" w:pos="0"/>
              </w:tabs>
              <w:suppressAutoHyphens/>
              <w:outlineLvl w:val="1"/>
              <w:rPr>
                <w:rFonts w:eastAsia="Times New Roman"/>
                <w:b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Times New Roman"/>
                <w:b/>
                <w:bCs/>
                <w:spacing w:val="-2"/>
                <w:sz w:val="20"/>
                <w:szCs w:val="20"/>
                <w:cs/>
                <w:lang w:bidi="hi-IN"/>
              </w:rPr>
              <w:t>CODAGE</w:t>
            </w:r>
          </w:p>
        </w:tc>
        <w:tc>
          <w:tcPr>
            <w:tcW w:w="368" w:type="pct"/>
            <w:shd w:val="clear" w:color="auto" w:fill="auto"/>
            <w:vAlign w:val="center"/>
          </w:tcPr>
          <w:p w14:paraId="2B343C71" w14:textId="77777777" w:rsidR="00583E1B" w:rsidRPr="004D65B3" w:rsidRDefault="00583E1B" w:rsidP="004023BD">
            <w:pPr>
              <w:suppressAutoHyphens/>
              <w:ind w:left="-78" w:right="-102"/>
              <w:jc w:val="center"/>
              <w:rPr>
                <w:b/>
                <w:spacing w:val="-2"/>
                <w:sz w:val="20"/>
                <w:szCs w:val="20"/>
              </w:rPr>
            </w:pPr>
            <w:r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PASSEZ À</w:t>
            </w:r>
          </w:p>
        </w:tc>
      </w:tr>
      <w:tr w:rsidR="00583E1B" w:rsidRPr="004D65B3" w14:paraId="328BBF46" w14:textId="77777777" w:rsidTr="000C7515">
        <w:trPr>
          <w:trHeight w:val="530"/>
          <w:jc w:val="center"/>
        </w:trPr>
        <w:tc>
          <w:tcPr>
            <w:tcW w:w="363" w:type="pct"/>
            <w:shd w:val="clear" w:color="auto" w:fill="auto"/>
          </w:tcPr>
          <w:p w14:paraId="1CCCB0DF" w14:textId="77777777" w:rsidR="00583E1B" w:rsidRPr="004D65B3" w:rsidRDefault="00583E1B" w:rsidP="004023BD">
            <w:pPr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201</w:t>
            </w:r>
          </w:p>
        </w:tc>
        <w:tc>
          <w:tcPr>
            <w:tcW w:w="2249" w:type="pct"/>
            <w:shd w:val="clear" w:color="auto" w:fill="auto"/>
          </w:tcPr>
          <w:p w14:paraId="73AA14C7" w14:textId="77777777" w:rsidR="00583E1B" w:rsidRPr="004D65B3" w:rsidRDefault="00583E1B" w:rsidP="004023BD">
            <w:pPr>
              <w:suppressAutoHyphens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Sexe du répondant</w:t>
            </w:r>
          </w:p>
        </w:tc>
        <w:tc>
          <w:tcPr>
            <w:tcW w:w="2019" w:type="pct"/>
            <w:shd w:val="clear" w:color="auto" w:fill="auto"/>
          </w:tcPr>
          <w:p w14:paraId="5EEC1838" w14:textId="77777777" w:rsidR="00583E1B" w:rsidRPr="00D37CDB" w:rsidRDefault="00583E1B" w:rsidP="004023BD">
            <w:pPr>
              <w:tabs>
                <w:tab w:val="left" w:pos="0"/>
                <w:tab w:val="right" w:leader="dot" w:pos="4092"/>
              </w:tabs>
              <w:rPr>
                <w:b/>
                <w:sz w:val="20"/>
                <w:szCs w:val="20"/>
                <w:lang w:val="fr-SN"/>
              </w:rPr>
            </w:pPr>
            <w:r w:rsidRPr="00D37CDB">
              <w:rPr>
                <w:rFonts w:eastAsiaTheme="minorHAnsi"/>
                <w:b/>
                <w:sz w:val="20"/>
                <w:szCs w:val="20"/>
                <w:cs/>
                <w:lang w:val="fr-SN" w:bidi="hi-IN"/>
              </w:rPr>
              <w:t>M</w:t>
            </w:r>
            <w:r w:rsidRPr="00D37CDB">
              <w:rPr>
                <w:rFonts w:eastAsiaTheme="minorHAnsi" w:hint="cs"/>
                <w:b/>
                <w:sz w:val="20"/>
                <w:szCs w:val="20"/>
                <w:cs/>
                <w:lang w:val="fr-SN" w:bidi="hi-IN"/>
              </w:rPr>
              <w:t>asculin</w:t>
            </w:r>
            <w:r w:rsidRPr="00D37CDB">
              <w:rPr>
                <w:rFonts w:eastAsiaTheme="minorHAnsi"/>
                <w:b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eastAsiaTheme="minorHAnsi"/>
                <w:b/>
                <w:sz w:val="20"/>
                <w:szCs w:val="20"/>
                <w:cs/>
                <w:lang w:val="fr-SN" w:bidi="hi-IN"/>
              </w:rPr>
              <w:tab/>
              <w:t>1</w:t>
            </w:r>
          </w:p>
          <w:p w14:paraId="2269F4FC" w14:textId="77777777" w:rsidR="00583E1B" w:rsidRPr="00D37CDB" w:rsidRDefault="00583E1B" w:rsidP="004023BD">
            <w:pPr>
              <w:tabs>
                <w:tab w:val="right" w:leader="dot" w:pos="4092"/>
              </w:tabs>
              <w:rPr>
                <w:rFonts w:eastAsia="Arial Narrow"/>
                <w:b/>
                <w:sz w:val="20"/>
                <w:szCs w:val="20"/>
                <w:lang w:bidi="hi-IN"/>
              </w:rPr>
            </w:pPr>
            <w:r w:rsidRPr="00D37CDB">
              <w:rPr>
                <w:rFonts w:eastAsiaTheme="minorHAnsi"/>
                <w:b/>
                <w:sz w:val="20"/>
                <w:szCs w:val="20"/>
                <w:cs/>
                <w:lang w:val="fr-SN" w:bidi="hi-IN"/>
              </w:rPr>
              <w:t>Fe</w:t>
            </w:r>
            <w:r w:rsidRPr="00D37CDB">
              <w:rPr>
                <w:rFonts w:eastAsiaTheme="minorHAnsi" w:hint="cs"/>
                <w:b/>
                <w:sz w:val="20"/>
                <w:szCs w:val="20"/>
                <w:cs/>
                <w:lang w:val="fr-SN" w:bidi="hi-IN"/>
              </w:rPr>
              <w:t>minin</w:t>
            </w:r>
            <w:r w:rsidRPr="00D37CDB">
              <w:rPr>
                <w:rFonts w:eastAsia="Arial Narrow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D37CDB">
              <w:rPr>
                <w:rFonts w:eastAsia="Arial Narrow"/>
                <w:b/>
                <w:sz w:val="20"/>
                <w:szCs w:val="20"/>
                <w:cs/>
                <w:lang w:bidi="hi-IN"/>
              </w:rPr>
              <w:tab/>
              <w:t>2</w:t>
            </w:r>
          </w:p>
          <w:p w14:paraId="55E83CD0" w14:textId="77777777" w:rsidR="00583E1B" w:rsidRPr="004D65B3" w:rsidRDefault="00583E1B" w:rsidP="004023BD">
            <w:pPr>
              <w:tabs>
                <w:tab w:val="right" w:leader="dot" w:pos="4092"/>
              </w:tabs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68" w:type="pct"/>
            <w:shd w:val="clear" w:color="auto" w:fill="auto"/>
          </w:tcPr>
          <w:p w14:paraId="4971EC86" w14:textId="77777777" w:rsidR="00583E1B" w:rsidRPr="004D65B3" w:rsidRDefault="00583E1B" w:rsidP="004023BD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83E1B" w:rsidRPr="004D65B3" w14:paraId="3BEEE338" w14:textId="77777777" w:rsidTr="000C7515">
        <w:trPr>
          <w:trHeight w:val="647"/>
          <w:jc w:val="center"/>
        </w:trPr>
        <w:tc>
          <w:tcPr>
            <w:tcW w:w="363" w:type="pct"/>
            <w:shd w:val="clear" w:color="auto" w:fill="auto"/>
          </w:tcPr>
          <w:p w14:paraId="3635BE2A" w14:textId="77777777" w:rsidR="00583E1B" w:rsidRPr="004D65B3" w:rsidRDefault="00583E1B" w:rsidP="004023BD">
            <w:pPr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202</w:t>
            </w:r>
          </w:p>
        </w:tc>
        <w:tc>
          <w:tcPr>
            <w:tcW w:w="2249" w:type="pct"/>
            <w:shd w:val="clear" w:color="auto" w:fill="auto"/>
          </w:tcPr>
          <w:p w14:paraId="46CD3403" w14:textId="77777777" w:rsidR="00583E1B" w:rsidRPr="004D65B3" w:rsidRDefault="00583E1B" w:rsidP="004023BD">
            <w:pPr>
              <w:suppressAutoHyphens/>
              <w:rPr>
                <w:spacing w:val="-2"/>
                <w:sz w:val="20"/>
                <w:szCs w:val="20"/>
                <w:rtl/>
                <w:cs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Quel âge aviez-vous à votre dernier anniversaire ?</w:t>
            </w:r>
          </w:p>
        </w:tc>
        <w:tc>
          <w:tcPr>
            <w:tcW w:w="2019" w:type="pct"/>
            <w:shd w:val="clear" w:color="auto" w:fill="auto"/>
          </w:tcPr>
          <w:p w14:paraId="4951405D" w14:textId="77777777" w:rsidR="00583E1B" w:rsidRPr="004D65B3" w:rsidRDefault="00583E1B" w:rsidP="004023BD">
            <w:pPr>
              <w:tabs>
                <w:tab w:val="left" w:pos="3210"/>
                <w:tab w:val="right" w:leader="dot" w:pos="409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06080" behindDoc="0" locked="0" layoutInCell="1" allowOverlap="1" wp14:anchorId="4D0496DC" wp14:editId="441C5C33">
                      <wp:simplePos x="0" y="0"/>
                      <wp:positionH relativeFrom="column">
                        <wp:posOffset>1312477</wp:posOffset>
                      </wp:positionH>
                      <wp:positionV relativeFrom="paragraph">
                        <wp:posOffset>42716</wp:posOffset>
                      </wp:positionV>
                      <wp:extent cx="439420" cy="215900"/>
                      <wp:effectExtent l="0" t="0" r="17780" b="12700"/>
                      <wp:wrapNone/>
                      <wp:docPr id="364" name="Group 3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9420" cy="215900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65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2A8B3C06" id="Group 364" o:spid="_x0000_s1026" style="position:absolute;margin-left:103.35pt;margin-top:3.35pt;width:34.6pt;height:17pt;z-index:252206080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"/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Âge en années révolues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</w:p>
        </w:tc>
        <w:tc>
          <w:tcPr>
            <w:tcW w:w="368" w:type="pct"/>
            <w:shd w:val="clear" w:color="auto" w:fill="auto"/>
          </w:tcPr>
          <w:p w14:paraId="4D1F117E" w14:textId="77777777" w:rsidR="00583E1B" w:rsidRPr="004D65B3" w:rsidRDefault="00583E1B" w:rsidP="004023BD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83E1B" w:rsidRPr="00583E1B" w14:paraId="1790B9A7" w14:textId="77777777" w:rsidTr="000C7515">
        <w:trPr>
          <w:trHeight w:val="512"/>
          <w:jc w:val="center"/>
        </w:trPr>
        <w:tc>
          <w:tcPr>
            <w:tcW w:w="363" w:type="pct"/>
            <w:shd w:val="clear" w:color="auto" w:fill="auto"/>
          </w:tcPr>
          <w:p w14:paraId="568FAA04" w14:textId="77777777" w:rsidR="00583E1B" w:rsidRPr="004D65B3" w:rsidRDefault="00583E1B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203</w:t>
            </w:r>
          </w:p>
        </w:tc>
        <w:tc>
          <w:tcPr>
            <w:tcW w:w="2249" w:type="pct"/>
            <w:shd w:val="clear" w:color="auto" w:fill="auto"/>
          </w:tcPr>
          <w:p w14:paraId="607A5104" w14:textId="347951CF" w:rsidR="00583E1B" w:rsidRPr="004D65B3" w:rsidRDefault="00583E1B" w:rsidP="004023BD">
            <w:pPr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Quel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est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votre </w:t>
            </w:r>
            <w:r w:rsidR="008B6D26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catégorie </w:t>
            </w:r>
            <w:r w:rsidR="00783DE7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socio-professionnelle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 ?</w:t>
            </w:r>
          </w:p>
        </w:tc>
        <w:tc>
          <w:tcPr>
            <w:tcW w:w="2019" w:type="pct"/>
            <w:shd w:val="clear" w:color="auto" w:fill="auto"/>
          </w:tcPr>
          <w:p w14:paraId="4F82E011" w14:textId="26A879C2" w:rsidR="00583E1B" w:rsidRPr="004D65B3" w:rsidRDefault="00583E1B" w:rsidP="004023BD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fr-SN"/>
              </w:rPr>
            </w:pPr>
            <w:r>
              <w:rPr>
                <w:bCs/>
                <w:sz w:val="20"/>
                <w:szCs w:val="20"/>
                <w:lang w:val="fr-SN"/>
              </w:rPr>
              <w:t>Médecin gynécologue</w:t>
            </w:r>
            <w:r w:rsidRPr="004D65B3">
              <w:rPr>
                <w:bCs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bCs/>
                <w:sz w:val="20"/>
                <w:szCs w:val="20"/>
                <w:lang w:val="fr-SN"/>
              </w:rPr>
              <w:tab/>
              <w:t>1</w:t>
            </w:r>
          </w:p>
          <w:p w14:paraId="6ADACF4E" w14:textId="7FBA020C" w:rsidR="00583E1B" w:rsidRPr="004D65B3" w:rsidRDefault="00583E1B" w:rsidP="004023BD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fr-SN"/>
              </w:rPr>
            </w:pPr>
            <w:r>
              <w:rPr>
                <w:bCs/>
                <w:sz w:val="20"/>
                <w:szCs w:val="20"/>
                <w:lang w:val="fr-SN"/>
              </w:rPr>
              <w:t>Médecin d’une autre spécialité</w:t>
            </w:r>
            <w:r w:rsidRPr="004D65B3">
              <w:rPr>
                <w:bCs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bCs/>
                <w:sz w:val="20"/>
                <w:szCs w:val="20"/>
                <w:lang w:val="fr-SN"/>
              </w:rPr>
              <w:tab/>
              <w:t>2</w:t>
            </w:r>
          </w:p>
          <w:p w14:paraId="674FC916" w14:textId="273D3958" w:rsidR="00583E1B" w:rsidRDefault="00583E1B" w:rsidP="00583E1B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fr-SN"/>
              </w:rPr>
            </w:pPr>
            <w:r>
              <w:rPr>
                <w:bCs/>
                <w:sz w:val="20"/>
                <w:szCs w:val="20"/>
                <w:lang w:val="fr-SN"/>
              </w:rPr>
              <w:t>Médecin non spécialisé</w:t>
            </w:r>
            <w:r w:rsidRPr="004D65B3">
              <w:rPr>
                <w:bCs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bCs/>
                <w:sz w:val="20"/>
                <w:szCs w:val="20"/>
                <w:lang w:val="fr-SN"/>
              </w:rPr>
              <w:tab/>
            </w:r>
            <w:r>
              <w:rPr>
                <w:bCs/>
                <w:sz w:val="20"/>
                <w:szCs w:val="20"/>
                <w:lang w:val="fr-SN"/>
              </w:rPr>
              <w:t>3</w:t>
            </w:r>
          </w:p>
          <w:p w14:paraId="0BD1C94C" w14:textId="06C2A0E5" w:rsidR="00583E1B" w:rsidRPr="004D65B3" w:rsidRDefault="00583E1B" w:rsidP="00583E1B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fr-SN"/>
              </w:rPr>
            </w:pPr>
            <w:r>
              <w:rPr>
                <w:bCs/>
                <w:sz w:val="20"/>
                <w:szCs w:val="20"/>
                <w:lang w:val="fr-SN"/>
              </w:rPr>
              <w:t>Interne des hôpitaux</w:t>
            </w:r>
            <w:r w:rsidRPr="004D65B3">
              <w:rPr>
                <w:bCs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bCs/>
                <w:sz w:val="20"/>
                <w:szCs w:val="20"/>
                <w:lang w:val="fr-SN"/>
              </w:rPr>
              <w:tab/>
            </w:r>
            <w:r>
              <w:rPr>
                <w:bCs/>
                <w:sz w:val="20"/>
                <w:szCs w:val="20"/>
                <w:lang w:val="fr-SN"/>
              </w:rPr>
              <w:t>4</w:t>
            </w:r>
          </w:p>
          <w:p w14:paraId="7AE2449A" w14:textId="4D873755" w:rsidR="00583E1B" w:rsidRPr="004D65B3" w:rsidRDefault="00583E1B" w:rsidP="00583E1B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fr-SN"/>
              </w:rPr>
            </w:pPr>
            <w:r>
              <w:rPr>
                <w:bCs/>
                <w:sz w:val="20"/>
                <w:szCs w:val="20"/>
                <w:lang w:val="fr-SN"/>
              </w:rPr>
              <w:t>Médecin stagiaire</w:t>
            </w:r>
            <w:r w:rsidRPr="004D65B3">
              <w:rPr>
                <w:bCs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bCs/>
                <w:sz w:val="20"/>
                <w:szCs w:val="20"/>
                <w:lang w:val="fr-SN"/>
              </w:rPr>
              <w:tab/>
            </w:r>
            <w:r>
              <w:rPr>
                <w:bCs/>
                <w:sz w:val="20"/>
                <w:szCs w:val="20"/>
                <w:lang w:val="fr-SN"/>
              </w:rPr>
              <w:t>5</w:t>
            </w:r>
          </w:p>
        </w:tc>
        <w:tc>
          <w:tcPr>
            <w:tcW w:w="368" w:type="pct"/>
            <w:shd w:val="clear" w:color="auto" w:fill="auto"/>
          </w:tcPr>
          <w:p w14:paraId="556ED290" w14:textId="77777777" w:rsidR="00583E1B" w:rsidRPr="004D65B3" w:rsidRDefault="00583E1B" w:rsidP="004023BD">
            <w:pPr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83E1B" w:rsidRPr="004D65B3" w14:paraId="6FFB4BD5" w14:textId="77777777" w:rsidTr="000C7515">
        <w:trPr>
          <w:trHeight w:val="647"/>
          <w:jc w:val="center"/>
        </w:trPr>
        <w:tc>
          <w:tcPr>
            <w:tcW w:w="363" w:type="pct"/>
            <w:shd w:val="clear" w:color="auto" w:fill="auto"/>
          </w:tcPr>
          <w:p w14:paraId="262EFF41" w14:textId="53332F8C" w:rsidR="00583E1B" w:rsidRPr="004D65B3" w:rsidRDefault="00583E1B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20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</w:tc>
        <w:tc>
          <w:tcPr>
            <w:tcW w:w="2249" w:type="pct"/>
            <w:shd w:val="clear" w:color="auto" w:fill="auto"/>
          </w:tcPr>
          <w:p w14:paraId="7403344E" w14:textId="77777777" w:rsidR="00583E1B" w:rsidRPr="003A5AEC" w:rsidRDefault="00583E1B" w:rsidP="004023BD">
            <w:pPr>
              <w:suppressAutoHyphens/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Depuis quand occupez-vous le poste actuel ?</w:t>
            </w:r>
          </w:p>
          <w:p w14:paraId="39FA906B" w14:textId="77777777" w:rsidR="00583E1B" w:rsidRPr="003A5AEC" w:rsidRDefault="00583E1B" w:rsidP="004023BD">
            <w:pPr>
              <w:suppressAutoHyphens/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</w:pPr>
          </w:p>
          <w:p w14:paraId="5C832AEB" w14:textId="77777777" w:rsidR="00583E1B" w:rsidRPr="004D65B3" w:rsidRDefault="00583E1B" w:rsidP="004023BD">
            <w:pPr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</w:tc>
        <w:tc>
          <w:tcPr>
            <w:tcW w:w="2019" w:type="pct"/>
            <w:shd w:val="clear" w:color="auto" w:fill="auto"/>
          </w:tcPr>
          <w:p w14:paraId="2F124F3E" w14:textId="77777777" w:rsidR="00583E1B" w:rsidRPr="00D37CDB" w:rsidRDefault="00583E1B" w:rsidP="00CC77EF">
            <w:pPr>
              <w:pStyle w:val="ListParagraph"/>
              <w:numPr>
                <w:ilvl w:val="0"/>
                <w:numId w:val="22"/>
              </w:numPr>
              <w:tabs>
                <w:tab w:val="right" w:leader="dot" w:pos="3924"/>
              </w:tabs>
              <w:suppressAutoHyphens/>
              <w:spacing w:after="160" w:line="259" w:lineRule="auto"/>
              <w:contextualSpacing/>
              <w:rPr>
                <w:rFonts w:asciiTheme="minorHAnsi" w:hAnsiTheme="minorHAnsi" w:cstheme="minorHAnsi"/>
                <w:bCs/>
                <w:color w:val="000000"/>
                <w:sz w:val="20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28608" behindDoc="0" locked="0" layoutInCell="1" allowOverlap="1" wp14:anchorId="0F09E80C" wp14:editId="0A17CDD5">
                      <wp:simplePos x="0" y="0"/>
                      <wp:positionH relativeFrom="column">
                        <wp:posOffset>1443425</wp:posOffset>
                      </wp:positionH>
                      <wp:positionV relativeFrom="paragraph">
                        <wp:posOffset>28011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175415928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1102358248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72400276" name="Group 963261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1629437587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4185134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049AFFB6" id="Group 12" o:spid="_x0000_s1026" style="position:absolute;margin-left:113.65pt;margin-top:2.2pt;width:35.6pt;height:10.7pt;z-index:252228608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" strokecolor="#0070c0"/>
                      <v:group id="Group 963261377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#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Nombre</w:t>
            </w:r>
            <w:proofErr w:type="spellEnd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d’années</w:t>
            </w:r>
            <w:proofErr w:type="spellEnd"/>
          </w:p>
          <w:p w14:paraId="6C76B724" w14:textId="77777777" w:rsidR="00583E1B" w:rsidRPr="00D37CDB" w:rsidRDefault="00583E1B" w:rsidP="00CC77EF">
            <w:pPr>
              <w:pStyle w:val="ListParagraph"/>
              <w:numPr>
                <w:ilvl w:val="0"/>
                <w:numId w:val="22"/>
              </w:numPr>
              <w:tabs>
                <w:tab w:val="right" w:leader="dot" w:pos="3924"/>
              </w:tabs>
              <w:suppressAutoHyphens/>
              <w:spacing w:after="160" w:line="259" w:lineRule="auto"/>
              <w:contextualSpacing/>
              <w:rPr>
                <w:rFonts w:asciiTheme="minorHAnsi" w:hAnsiTheme="minorHAnsi" w:cstheme="minorHAnsi"/>
                <w:bCs/>
                <w:color w:val="000000"/>
                <w:sz w:val="20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27584" behindDoc="0" locked="0" layoutInCell="1" allowOverlap="1" wp14:anchorId="4E402411" wp14:editId="0DB48927">
                      <wp:simplePos x="0" y="0"/>
                      <wp:positionH relativeFrom="column">
                        <wp:posOffset>1445613</wp:posOffset>
                      </wp:positionH>
                      <wp:positionV relativeFrom="paragraph">
                        <wp:posOffset>18768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963261393" name="Group 963261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96326139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63261395" name="Group 9632613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963261396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326139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58EBF065" id="Group 963261393" o:spid="_x0000_s1026" style="position:absolute;margin-left:113.85pt;margin-top:1.5pt;width:35.6pt;height:10.7pt;z-index:252227584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" strokecolor="#0070c0"/>
                      <v:group id="Group 963261395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#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Nombre</w:t>
            </w:r>
            <w:proofErr w:type="spellEnd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 de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mois</w:t>
            </w:r>
            <w:proofErr w:type="spellEnd"/>
          </w:p>
          <w:p w14:paraId="215CD412" w14:textId="77777777" w:rsidR="00583E1B" w:rsidRDefault="00583E1B" w:rsidP="004023BD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</w:rPr>
            </w:pPr>
            <w:proofErr w:type="spellStart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>Préfère</w:t>
            </w:r>
            <w:proofErr w:type="spellEnd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 xml:space="preserve"> ne </w:t>
            </w:r>
            <w:proofErr w:type="spellStart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>rien</w:t>
            </w:r>
            <w:proofErr w:type="spellEnd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 xml:space="preserve"> dire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ab/>
              <w:t>998</w:t>
            </w:r>
          </w:p>
          <w:p w14:paraId="014070EA" w14:textId="77777777" w:rsidR="00583E1B" w:rsidRPr="00D37CDB" w:rsidRDefault="00583E1B" w:rsidP="004023BD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  <w:p w14:paraId="2038613B" w14:textId="77777777" w:rsidR="00583E1B" w:rsidRPr="004D65B3" w:rsidRDefault="00583E1B" w:rsidP="004023BD">
            <w:pPr>
              <w:tabs>
                <w:tab w:val="right" w:leader="dot" w:pos="4092"/>
              </w:tabs>
              <w:rPr>
                <w:rFonts w:eastAsia="Arial Narrow"/>
                <w:noProof/>
                <w:sz w:val="20"/>
                <w:szCs w:val="20"/>
                <w:lang w:val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</w:tc>
        <w:tc>
          <w:tcPr>
            <w:tcW w:w="368" w:type="pct"/>
            <w:shd w:val="clear" w:color="auto" w:fill="auto"/>
          </w:tcPr>
          <w:p w14:paraId="2DF6CBF5" w14:textId="77777777" w:rsidR="00583E1B" w:rsidRPr="004D65B3" w:rsidRDefault="00583E1B" w:rsidP="004023BD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83E1B" w:rsidRPr="004D65B3" w14:paraId="026E79A1" w14:textId="77777777" w:rsidTr="000C7515">
        <w:trPr>
          <w:trHeight w:val="647"/>
          <w:jc w:val="center"/>
        </w:trPr>
        <w:tc>
          <w:tcPr>
            <w:tcW w:w="363" w:type="pct"/>
            <w:shd w:val="clear" w:color="auto" w:fill="auto"/>
          </w:tcPr>
          <w:p w14:paraId="16991A10" w14:textId="11B0D779" w:rsidR="00583E1B" w:rsidRPr="004D65B3" w:rsidRDefault="00583E1B" w:rsidP="004023BD">
            <w:pPr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20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</w:tc>
        <w:tc>
          <w:tcPr>
            <w:tcW w:w="2249" w:type="pct"/>
            <w:shd w:val="clear" w:color="auto" w:fill="auto"/>
          </w:tcPr>
          <w:p w14:paraId="0A89946F" w14:textId="77777777" w:rsidR="00583E1B" w:rsidRPr="003A5AEC" w:rsidRDefault="00583E1B" w:rsidP="004023BD">
            <w:pPr>
              <w:suppressAutoHyphens/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Depuis quand travaillez-vous dans cette </w:t>
            </w:r>
            <w:r w:rsidRPr="00755B58">
              <w:rPr>
                <w:rFonts w:eastAsia="Arial Narrow" w:hint="cs"/>
                <w:spacing w:val="-2"/>
                <w:sz w:val="20"/>
                <w:szCs w:val="20"/>
                <w:cs/>
                <w:lang w:bidi="hi-IN"/>
              </w:rPr>
              <w:t>formation sanitaire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?</w:t>
            </w:r>
          </w:p>
          <w:p w14:paraId="5B1017C7" w14:textId="77777777" w:rsidR="00583E1B" w:rsidRPr="003A5AEC" w:rsidRDefault="00583E1B" w:rsidP="004023BD">
            <w:pPr>
              <w:suppressAutoHyphens/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</w:pPr>
          </w:p>
          <w:p w14:paraId="136D02A4" w14:textId="77777777" w:rsidR="00583E1B" w:rsidRPr="004D65B3" w:rsidRDefault="00583E1B" w:rsidP="004023BD">
            <w:pPr>
              <w:suppressAutoHyphens/>
              <w:rPr>
                <w:spacing w:val="-2"/>
                <w:sz w:val="20"/>
                <w:szCs w:val="20"/>
                <w:lang w:val="fr-SN"/>
              </w:rPr>
            </w:pPr>
          </w:p>
        </w:tc>
        <w:tc>
          <w:tcPr>
            <w:tcW w:w="2019" w:type="pct"/>
            <w:shd w:val="clear" w:color="auto" w:fill="auto"/>
          </w:tcPr>
          <w:p w14:paraId="580AFCC8" w14:textId="77777777" w:rsidR="00583E1B" w:rsidRPr="00D37CDB" w:rsidRDefault="00583E1B" w:rsidP="00CC77EF">
            <w:pPr>
              <w:pStyle w:val="ListParagraph"/>
              <w:numPr>
                <w:ilvl w:val="0"/>
                <w:numId w:val="22"/>
              </w:numPr>
              <w:tabs>
                <w:tab w:val="right" w:leader="dot" w:pos="3924"/>
              </w:tabs>
              <w:suppressAutoHyphens/>
              <w:spacing w:after="160" w:line="259" w:lineRule="auto"/>
              <w:contextualSpacing/>
              <w:rPr>
                <w:rFonts w:asciiTheme="minorHAnsi" w:hAnsiTheme="minorHAnsi" w:cstheme="minorHAnsi"/>
                <w:bCs/>
                <w:color w:val="000000"/>
                <w:sz w:val="20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0656" behindDoc="0" locked="0" layoutInCell="1" allowOverlap="1" wp14:anchorId="61FE6300" wp14:editId="7728DBED">
                      <wp:simplePos x="0" y="0"/>
                      <wp:positionH relativeFrom="column">
                        <wp:posOffset>1443425</wp:posOffset>
                      </wp:positionH>
                      <wp:positionV relativeFrom="paragraph">
                        <wp:posOffset>28011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1518754478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107987417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8437550" name="Group 963261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252515790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0416088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563332DD" id="Group 12" o:spid="_x0000_s1026" style="position:absolute;margin-left:113.65pt;margin-top:2.2pt;width:35.6pt;height:10.7pt;z-index:252230656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" strokecolor="#0070c0"/>
                      <v:group id="Group 963261377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#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Nombre</w:t>
            </w:r>
            <w:proofErr w:type="spellEnd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d’années</w:t>
            </w:r>
            <w:proofErr w:type="spellEnd"/>
          </w:p>
          <w:p w14:paraId="38906F21" w14:textId="77777777" w:rsidR="00583E1B" w:rsidRPr="00D37CDB" w:rsidRDefault="00583E1B" w:rsidP="00CC77EF">
            <w:pPr>
              <w:pStyle w:val="ListParagraph"/>
              <w:numPr>
                <w:ilvl w:val="0"/>
                <w:numId w:val="22"/>
              </w:numPr>
              <w:tabs>
                <w:tab w:val="right" w:leader="dot" w:pos="3924"/>
              </w:tabs>
              <w:suppressAutoHyphens/>
              <w:spacing w:after="160" w:line="259" w:lineRule="auto"/>
              <w:contextualSpacing/>
              <w:rPr>
                <w:rFonts w:asciiTheme="minorHAnsi" w:hAnsiTheme="minorHAnsi" w:cstheme="minorHAnsi"/>
                <w:bCs/>
                <w:color w:val="000000"/>
                <w:sz w:val="20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29632" behindDoc="0" locked="0" layoutInCell="1" allowOverlap="1" wp14:anchorId="758A06A2" wp14:editId="4B2D78A6">
                      <wp:simplePos x="0" y="0"/>
                      <wp:positionH relativeFrom="column">
                        <wp:posOffset>1445613</wp:posOffset>
                      </wp:positionH>
                      <wp:positionV relativeFrom="paragraph">
                        <wp:posOffset>18768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1313907192" name="Group 963261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102381789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28763374" name="Group 9632613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25733246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2381791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28158D89" id="Group 963261393" o:spid="_x0000_s1026" style="position:absolute;margin-left:113.85pt;margin-top:1.5pt;width:35.6pt;height:10.7pt;z-index:252229632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" strokecolor="#0070c0"/>
                      <v:group id="Group 963261395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#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Nombre</w:t>
            </w:r>
            <w:proofErr w:type="spellEnd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 de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mois</w:t>
            </w:r>
            <w:proofErr w:type="spellEnd"/>
          </w:p>
          <w:p w14:paraId="1804231A" w14:textId="77777777" w:rsidR="00583E1B" w:rsidRDefault="00583E1B" w:rsidP="004023BD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</w:rPr>
            </w:pPr>
            <w:proofErr w:type="spellStart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>Préfère</w:t>
            </w:r>
            <w:proofErr w:type="spellEnd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 xml:space="preserve"> ne </w:t>
            </w:r>
            <w:proofErr w:type="spellStart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>rien</w:t>
            </w:r>
            <w:proofErr w:type="spellEnd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 xml:space="preserve"> dire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ab/>
              <w:t>998</w:t>
            </w:r>
          </w:p>
          <w:p w14:paraId="71C35550" w14:textId="77777777" w:rsidR="00583E1B" w:rsidRPr="00D37CDB" w:rsidRDefault="00583E1B" w:rsidP="004023BD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  <w:p w14:paraId="6DACD918" w14:textId="77777777" w:rsidR="00583E1B" w:rsidRPr="004D65B3" w:rsidRDefault="00583E1B" w:rsidP="004023BD">
            <w:pPr>
              <w:tabs>
                <w:tab w:val="right" w:leader="dot" w:pos="4092"/>
              </w:tabs>
              <w:rPr>
                <w:b/>
                <w:bCs/>
                <w:sz w:val="20"/>
                <w:szCs w:val="20"/>
                <w:lang w:val="en-GB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</w:tc>
        <w:tc>
          <w:tcPr>
            <w:tcW w:w="368" w:type="pct"/>
            <w:shd w:val="clear" w:color="auto" w:fill="auto"/>
          </w:tcPr>
          <w:p w14:paraId="1B115173" w14:textId="77777777" w:rsidR="00583E1B" w:rsidRPr="004D65B3" w:rsidRDefault="00583E1B" w:rsidP="004023BD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83E1B" w:rsidRPr="004D65B3" w14:paraId="140E0818" w14:textId="77777777" w:rsidTr="000C7515">
        <w:trPr>
          <w:trHeight w:val="647"/>
          <w:jc w:val="center"/>
        </w:trPr>
        <w:tc>
          <w:tcPr>
            <w:tcW w:w="363" w:type="pct"/>
            <w:shd w:val="clear" w:color="auto" w:fill="auto"/>
          </w:tcPr>
          <w:p w14:paraId="633CC896" w14:textId="77777777" w:rsidR="00583E1B" w:rsidRPr="004D65B3" w:rsidRDefault="00583E1B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205a</w:t>
            </w:r>
          </w:p>
        </w:tc>
        <w:tc>
          <w:tcPr>
            <w:tcW w:w="2249" w:type="pct"/>
            <w:shd w:val="clear" w:color="auto" w:fill="auto"/>
          </w:tcPr>
          <w:p w14:paraId="2DE81E0D" w14:textId="77777777" w:rsidR="00583E1B" w:rsidRPr="004D65B3" w:rsidRDefault="00583E1B" w:rsidP="004023BD">
            <w:pPr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En dehors de cette structure sanitaire, travaillez-vous/fournissez-vous également des services de santé dans une autre structure de sanitaire?</w:t>
            </w:r>
          </w:p>
        </w:tc>
        <w:tc>
          <w:tcPr>
            <w:tcW w:w="2019" w:type="pct"/>
            <w:shd w:val="clear" w:color="auto" w:fill="auto"/>
          </w:tcPr>
          <w:p w14:paraId="3CD5B75C" w14:textId="77777777" w:rsidR="00583E1B" w:rsidRPr="004D65B3" w:rsidRDefault="00583E1B" w:rsidP="004023BD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 xml:space="preserve">Oui, 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une autre structure de sanitaire</w:t>
            </w: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 xml:space="preserve"> publi</w:t>
            </w:r>
            <w:r>
              <w:rPr>
                <w:rFonts w:eastAsia="Arial Narrow"/>
                <w:noProof/>
                <w:sz w:val="20"/>
                <w:szCs w:val="20"/>
                <w:lang w:val="fr-SN"/>
              </w:rPr>
              <w:t>que</w:t>
            </w: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ab/>
              <w:t>1</w:t>
            </w:r>
          </w:p>
          <w:p w14:paraId="6DE807B4" w14:textId="77777777" w:rsidR="00583E1B" w:rsidRPr="004D65B3" w:rsidRDefault="00583E1B" w:rsidP="004023BD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 xml:space="preserve">Oui, 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une autre structure de sanitaire</w:t>
            </w: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 xml:space="preserve"> /clinique privé</w:t>
            </w:r>
            <w:r>
              <w:rPr>
                <w:rFonts w:eastAsia="Arial Narrow"/>
                <w:noProof/>
                <w:sz w:val="20"/>
                <w:szCs w:val="20"/>
                <w:lang w:val="fr-SN"/>
              </w:rPr>
              <w:t>e</w:t>
            </w: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ab/>
              <w:t>2</w:t>
            </w:r>
          </w:p>
          <w:p w14:paraId="797C88F0" w14:textId="77777777" w:rsidR="00583E1B" w:rsidRPr="004D65B3" w:rsidRDefault="00583E1B" w:rsidP="004023BD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en-IN"/>
              </w:rPr>
            </w:pPr>
            <w:r>
              <w:rPr>
                <w:rFonts w:eastAsia="Arial Narrow"/>
                <w:noProof/>
                <w:sz w:val="20"/>
                <w:szCs w:val="20"/>
                <w:lang w:val="en-IN"/>
              </w:rPr>
              <w:t>Non</w:t>
            </w:r>
            <w:r w:rsidRPr="004D65B3">
              <w:rPr>
                <w:rFonts w:eastAsia="Arial Narrow"/>
                <w:noProof/>
                <w:sz w:val="20"/>
                <w:szCs w:val="20"/>
                <w:lang w:val="en-IN"/>
              </w:rPr>
              <w:t xml:space="preserve"> </w:t>
            </w:r>
            <w:r w:rsidRPr="004D65B3">
              <w:rPr>
                <w:rFonts w:eastAsia="Arial Narrow"/>
                <w:noProof/>
                <w:sz w:val="20"/>
                <w:szCs w:val="20"/>
                <w:lang w:val="en-IN"/>
              </w:rPr>
              <w:tab/>
              <w:t>3</w:t>
            </w:r>
          </w:p>
          <w:p w14:paraId="399E4577" w14:textId="77777777" w:rsidR="00583E1B" w:rsidRPr="004D65B3" w:rsidRDefault="00583E1B" w:rsidP="004023BD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en-IN"/>
              </w:rPr>
            </w:pPr>
          </w:p>
        </w:tc>
        <w:tc>
          <w:tcPr>
            <w:tcW w:w="368" w:type="pct"/>
            <w:shd w:val="clear" w:color="auto" w:fill="auto"/>
          </w:tcPr>
          <w:p w14:paraId="07DBBDD3" w14:textId="77777777" w:rsidR="00583E1B" w:rsidRPr="004D65B3" w:rsidRDefault="00583E1B" w:rsidP="004023BD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83E1B" w:rsidRPr="007814E0" w14:paraId="3C517D53" w14:textId="77777777" w:rsidTr="000C7515">
        <w:trPr>
          <w:trHeight w:val="203"/>
          <w:jc w:val="center"/>
        </w:trPr>
        <w:tc>
          <w:tcPr>
            <w:tcW w:w="363" w:type="pct"/>
            <w:shd w:val="clear" w:color="auto" w:fill="auto"/>
          </w:tcPr>
          <w:p w14:paraId="79593C49" w14:textId="25D51063" w:rsidR="00583E1B" w:rsidRPr="004D65B3" w:rsidRDefault="00583E1B" w:rsidP="004023BD">
            <w:pPr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20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6</w:t>
            </w:r>
          </w:p>
        </w:tc>
        <w:tc>
          <w:tcPr>
            <w:tcW w:w="2249" w:type="pct"/>
            <w:shd w:val="clear" w:color="auto" w:fill="auto"/>
          </w:tcPr>
          <w:p w14:paraId="7D085111" w14:textId="70F5E6A1" w:rsidR="007814E0" w:rsidRPr="007814E0" w:rsidRDefault="007814E0" w:rsidP="007814E0">
            <w:pPr>
              <w:rPr>
                <w:spacing w:val="-2"/>
                <w:lang w:val="fr-SN"/>
              </w:rPr>
            </w:pPr>
            <w:r w:rsidRPr="002F6255">
              <w:rPr>
                <w:lang w:val="fr-SN"/>
              </w:rPr>
              <w:t>Quel est le plus haut diplôme obtenu ?</w:t>
            </w:r>
            <w:r w:rsidRPr="007814E0">
              <w:rPr>
                <w:lang w:val="fr-SN"/>
              </w:rPr>
              <w:t xml:space="preserve"> </w:t>
            </w:r>
          </w:p>
          <w:p w14:paraId="696A1E79" w14:textId="77777777" w:rsidR="00583E1B" w:rsidRPr="007814E0" w:rsidRDefault="00583E1B" w:rsidP="004023BD">
            <w:pPr>
              <w:suppressAutoHyphens/>
              <w:rPr>
                <w:spacing w:val="-2"/>
                <w:sz w:val="20"/>
                <w:szCs w:val="20"/>
                <w:rtl/>
                <w:cs/>
                <w:lang w:val="fr-SN"/>
              </w:rPr>
            </w:pPr>
          </w:p>
        </w:tc>
        <w:tc>
          <w:tcPr>
            <w:tcW w:w="2019" w:type="pct"/>
            <w:shd w:val="clear" w:color="auto" w:fill="auto"/>
          </w:tcPr>
          <w:p w14:paraId="271FE64B" w14:textId="3608591F" w:rsidR="00583E1B" w:rsidRPr="003A5AEC" w:rsidRDefault="00AD7E2C" w:rsidP="004023BD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sz w:val="20"/>
                <w:szCs w:val="20"/>
                <w:lang w:val="fr-SN" w:bidi="hi-IN"/>
              </w:rPr>
            </w:pPr>
            <w:r>
              <w:rPr>
                <w:rFonts w:eastAsia="Arial Narrow"/>
                <w:sz w:val="20"/>
                <w:szCs w:val="20"/>
                <w:lang w:val="fr-SN" w:bidi="hi-IN"/>
              </w:rPr>
              <w:t>Doctorat</w:t>
            </w:r>
            <w:r w:rsidR="00583E1B"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 </w:t>
            </w:r>
            <w:r w:rsidR="00583E1B" w:rsidRPr="0026530C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="00583E1B" w:rsidRPr="003A5AEC">
              <w:rPr>
                <w:rFonts w:eastAsia="Arial Narrow"/>
                <w:sz w:val="20"/>
                <w:szCs w:val="20"/>
                <w:lang w:val="fr-SN" w:bidi="hi-IN"/>
              </w:rPr>
              <w:t>1</w:t>
            </w:r>
          </w:p>
          <w:p w14:paraId="0DD29906" w14:textId="208E0CD3" w:rsidR="00583E1B" w:rsidRPr="003A5AEC" w:rsidRDefault="00AD7E2C" w:rsidP="004023BD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sz w:val="20"/>
                <w:szCs w:val="20"/>
                <w:lang w:val="fr-SN" w:bidi="hi-IN"/>
              </w:rPr>
            </w:pPr>
            <w:r>
              <w:rPr>
                <w:rFonts w:eastAsia="Arial Narrow"/>
                <w:sz w:val="20"/>
                <w:szCs w:val="20"/>
                <w:lang w:val="fr-SN" w:bidi="hi-IN"/>
              </w:rPr>
              <w:t>DES</w:t>
            </w:r>
            <w:r w:rsidR="00583E1B" w:rsidRPr="0026530C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="00583E1B" w:rsidRPr="003A5AEC">
              <w:rPr>
                <w:rFonts w:eastAsia="Arial Narrow"/>
                <w:sz w:val="20"/>
                <w:szCs w:val="20"/>
                <w:lang w:val="fr-SN" w:bidi="hi-IN"/>
              </w:rPr>
              <w:t>2</w:t>
            </w:r>
          </w:p>
          <w:p w14:paraId="733AD0BF" w14:textId="699A53A6" w:rsidR="00583E1B" w:rsidRPr="00755B58" w:rsidRDefault="00583E1B" w:rsidP="004023BD">
            <w:pPr>
              <w:tabs>
                <w:tab w:val="left" w:leader="underscore" w:pos="3912"/>
              </w:tabs>
              <w:rPr>
                <w:rFonts w:eastAsia="Arial Narrow"/>
                <w:sz w:val="20"/>
                <w:szCs w:val="20"/>
                <w:highlight w:val="yellow"/>
                <w:rtl/>
                <w:cs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Autre </w:t>
            </w:r>
            <w:r w:rsidRPr="0026530C">
              <w:rPr>
                <w:rFonts w:eastAsia="Arial Narrow"/>
                <w:sz w:val="20"/>
                <w:szCs w:val="20"/>
                <w:cs/>
                <w:lang w:bidi="hi-IN"/>
              </w:rPr>
              <w:t>(</w:t>
            </w:r>
            <w:r w:rsidR="00AD7E2C">
              <w:rPr>
                <w:rFonts w:eastAsia="Arial Narrow"/>
                <w:sz w:val="20"/>
                <w:szCs w:val="20"/>
                <w:cs/>
                <w:lang w:bidi="hi-IN"/>
              </w:rPr>
              <w:t>p</w:t>
            </w:r>
            <w:proofErr w:type="spellStart"/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réciser</w:t>
            </w:r>
            <w:proofErr w:type="spellEnd"/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</w:p>
        </w:tc>
        <w:tc>
          <w:tcPr>
            <w:tcW w:w="368" w:type="pct"/>
            <w:shd w:val="clear" w:color="auto" w:fill="auto"/>
          </w:tcPr>
          <w:p w14:paraId="32673463" w14:textId="77777777" w:rsidR="00583E1B" w:rsidRPr="003A5AEC" w:rsidRDefault="00583E1B" w:rsidP="004023BD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</w:p>
        </w:tc>
      </w:tr>
      <w:tr w:rsidR="00583E1B" w:rsidRPr="004D65B3" w14:paraId="67DF3A5F" w14:textId="77777777" w:rsidTr="000C7515">
        <w:trPr>
          <w:trHeight w:val="203"/>
          <w:jc w:val="center"/>
        </w:trPr>
        <w:tc>
          <w:tcPr>
            <w:tcW w:w="363" w:type="pct"/>
            <w:shd w:val="clear" w:color="auto" w:fill="auto"/>
          </w:tcPr>
          <w:p w14:paraId="1D41BE4F" w14:textId="77777777" w:rsidR="00583E1B" w:rsidRPr="004D65B3" w:rsidRDefault="00583E1B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207</w:t>
            </w:r>
          </w:p>
        </w:tc>
        <w:tc>
          <w:tcPr>
            <w:tcW w:w="2249" w:type="pct"/>
            <w:shd w:val="clear" w:color="auto" w:fill="auto"/>
          </w:tcPr>
          <w:p w14:paraId="7E2E986A" w14:textId="77777777" w:rsidR="00583E1B" w:rsidRPr="003A5AEC" w:rsidRDefault="00583E1B" w:rsidP="004023BD">
            <w:pPr>
              <w:suppressAutoHyphens/>
              <w:rPr>
                <w:rFonts w:eastAsia="Arial Narrow"/>
                <w:color w:val="4472C4" w:themeColor="accent5"/>
                <w:spacing w:val="-2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Pendant votre période de service, avez-vous déjà fourni des services de SMNI ?</w:t>
            </w:r>
          </w:p>
        </w:tc>
        <w:tc>
          <w:tcPr>
            <w:tcW w:w="2019" w:type="pct"/>
            <w:shd w:val="clear" w:color="auto" w:fill="auto"/>
          </w:tcPr>
          <w:p w14:paraId="5C9A11CB" w14:textId="73D6013E" w:rsidR="00583E1B" w:rsidRPr="004D65B3" w:rsidRDefault="00583E1B" w:rsidP="004023BD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1</w:t>
            </w:r>
          </w:p>
          <w:p w14:paraId="1DA9792E" w14:textId="33A0B715" w:rsidR="00583E1B" w:rsidRPr="004D65B3" w:rsidRDefault="00583E1B" w:rsidP="004023BD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color w:val="4472C4" w:themeColor="accent5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68" w:type="pct"/>
            <w:shd w:val="clear" w:color="auto" w:fill="auto"/>
          </w:tcPr>
          <w:p w14:paraId="099AAAC9" w14:textId="635FD929" w:rsidR="00583E1B" w:rsidRPr="004D65B3" w:rsidRDefault="00C26F39" w:rsidP="004023BD">
            <w:pPr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2A7A65A0" wp14:editId="789D66E4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175260</wp:posOffset>
                      </wp:positionV>
                      <wp:extent cx="226695" cy="0"/>
                      <wp:effectExtent l="0" t="76200" r="20955" b="95250"/>
                      <wp:wrapNone/>
                      <wp:docPr id="1393785692" name="Straight Arrow Connector 1393785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type w14:anchorId="2B1B58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93785692" o:spid="_x0000_s1026" type="#_x0000_t32" style="position:absolute;margin-left:-3.15pt;margin-top:13.8pt;width:17.85pt;height:0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D96A907" w14:textId="7C159772" w:rsidR="00583E1B" w:rsidRPr="004D65B3" w:rsidRDefault="00583E1B" w:rsidP="004023BD">
            <w:pPr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217</w:t>
            </w:r>
          </w:p>
        </w:tc>
      </w:tr>
      <w:tr w:rsidR="00583E1B" w:rsidRPr="00606A6E" w14:paraId="6F08CF17" w14:textId="77777777" w:rsidTr="000C7515">
        <w:trPr>
          <w:trHeight w:val="203"/>
          <w:jc w:val="center"/>
        </w:trPr>
        <w:tc>
          <w:tcPr>
            <w:tcW w:w="363" w:type="pct"/>
            <w:shd w:val="clear" w:color="auto" w:fill="auto"/>
          </w:tcPr>
          <w:p w14:paraId="79CF3DA1" w14:textId="77777777" w:rsidR="00583E1B" w:rsidRPr="004D65B3" w:rsidRDefault="00583E1B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208</w:t>
            </w:r>
          </w:p>
        </w:tc>
        <w:tc>
          <w:tcPr>
            <w:tcW w:w="2249" w:type="pct"/>
            <w:shd w:val="clear" w:color="auto" w:fill="auto"/>
          </w:tcPr>
          <w:p w14:paraId="1E7C31A4" w14:textId="77777777" w:rsidR="00583E1B" w:rsidRPr="003A5AEC" w:rsidRDefault="00583E1B" w:rsidP="004023BD">
            <w:pPr>
              <w:suppressAutoHyphens/>
              <w:ind w:right="-108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Depuis quand fournissez-vous des services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de SMNI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 ?</w:t>
            </w:r>
          </w:p>
          <w:p w14:paraId="1D8926A3" w14:textId="77777777" w:rsidR="00583E1B" w:rsidRPr="003A5AEC" w:rsidRDefault="00583E1B" w:rsidP="004023BD">
            <w:pPr>
              <w:suppressAutoHyphens/>
              <w:rPr>
                <w:rFonts w:eastAsia="Arial Narrow"/>
                <w:color w:val="4472C4" w:themeColor="accent5"/>
                <w:spacing w:val="-2"/>
                <w:sz w:val="20"/>
                <w:szCs w:val="20"/>
                <w:lang w:val="fr-SN" w:bidi="hi-IN"/>
              </w:rPr>
            </w:pPr>
          </w:p>
        </w:tc>
        <w:tc>
          <w:tcPr>
            <w:tcW w:w="2019" w:type="pct"/>
            <w:shd w:val="clear" w:color="auto" w:fill="auto"/>
          </w:tcPr>
          <w:p w14:paraId="319C0EB0" w14:textId="77777777" w:rsidR="00583E1B" w:rsidRPr="00D37CDB" w:rsidRDefault="00583E1B" w:rsidP="004023BD">
            <w:pPr>
              <w:tabs>
                <w:tab w:val="left" w:pos="-720"/>
                <w:tab w:val="right" w:leader="dot" w:pos="2938"/>
                <w:tab w:val="right" w:leader="dot" w:pos="3144"/>
                <w:tab w:val="right" w:leader="dot" w:pos="3595"/>
              </w:tabs>
              <w:suppressAutoHyphens/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</w:pPr>
            <w:r w:rsidRPr="00D37CDB"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  <w:t xml:space="preserve">            MM                                     AAAA</w:t>
            </w:r>
          </w:p>
          <w:p w14:paraId="4AEC36C0" w14:textId="77777777" w:rsidR="00583E1B" w:rsidRPr="00D37CDB" w:rsidRDefault="00583E1B" w:rsidP="004023BD">
            <w:pPr>
              <w:tabs>
                <w:tab w:val="left" w:pos="-720"/>
                <w:tab w:val="right" w:leader="dot" w:pos="3569"/>
                <w:tab w:val="right" w:leader="dot" w:pos="3595"/>
              </w:tabs>
              <w:suppressAutoHyphens/>
              <w:rPr>
                <w:rFonts w:cstheme="minorHAnsi"/>
                <w:spacing w:val="-2"/>
                <w:sz w:val="20"/>
                <w:szCs w:val="20"/>
                <w:lang w:val="fr-FR" w:bidi="hi-IN"/>
              </w:rPr>
            </w:pP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2704" behindDoc="0" locked="0" layoutInCell="1" allowOverlap="1" wp14:anchorId="00A2E880" wp14:editId="04BE330C">
                      <wp:simplePos x="0" y="0"/>
                      <wp:positionH relativeFrom="column">
                        <wp:posOffset>1188904</wp:posOffset>
                      </wp:positionH>
                      <wp:positionV relativeFrom="paragraph">
                        <wp:posOffset>1034</wp:posOffset>
                      </wp:positionV>
                      <wp:extent cx="1047115" cy="184150"/>
                      <wp:effectExtent l="0" t="0" r="19685" b="25400"/>
                      <wp:wrapNone/>
                      <wp:docPr id="677881465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115" cy="184150"/>
                                <a:chOff x="0" y="502023"/>
                                <a:chExt cx="916305" cy="253208"/>
                              </a:xfrm>
                            </wpg:grpSpPr>
                            <wpg:grpSp>
                              <wpg:cNvPr id="1241043633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600" y="502721"/>
                                  <a:ext cx="687705" cy="252510"/>
                                  <a:chOff x="5582" y="3497"/>
                                  <a:chExt cx="1083" cy="413"/>
                                </a:xfrm>
                              </wpg:grpSpPr>
                              <wps:wsp>
                                <wps:cNvPr id="366812661" name="Rectangle 1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82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8B2489B" w14:textId="77777777" w:rsidR="00606A6E" w:rsidRPr="0091381C" w:rsidRDefault="00606A6E" w:rsidP="00583E1B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0204723" name="Rectangle 1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40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CF4F33A" w14:textId="77777777" w:rsidR="00606A6E" w:rsidRPr="0091381C" w:rsidRDefault="00606A6E" w:rsidP="00583E1B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31017936" name="Rectangle 1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05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07874030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D10277" w14:textId="77777777" w:rsidR="00606A6E" w:rsidRPr="0091381C" w:rsidRDefault="00606A6E" w:rsidP="00583E1B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A2E880" id="Group 34" o:spid="_x0000_s1026" style="position:absolute;margin-left:93.6pt;margin-top:.1pt;width:82.45pt;height:14.5pt;z-index:252232704;mso-width-relative:margin;mso-height-relative:margin" coordorigin=",5020" coordsize="9163,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">
                      <v:group id="Group 61" o:spid="_x0000_s1027" style="position:absolute;left:2286;top:5027;width:6877;height:2525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">
                        <v:rect id="Rectangle 174" o:spid="_x0000_s1028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">
                          <v:textbox>
                            <w:txbxContent>
                              <w:p w14:paraId="38B2489B" w14:textId="77777777" w:rsidR="00606A6E" w:rsidRPr="0091381C" w:rsidRDefault="00606A6E" w:rsidP="00583E1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5" o:spid="_x0000_s1029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">
                          <v:textbox>
                            <w:txbxContent>
                              <w:p w14:paraId="2CF4F33A" w14:textId="77777777" w:rsidR="00606A6E" w:rsidRPr="0091381C" w:rsidRDefault="00606A6E" w:rsidP="00583E1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6" o:spid="_x0000_s1030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"/>
                      </v:group>
                      <v:rect id="Rectangle 175" o:spid="_x0000_s103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">
                        <v:textbox>
                          <w:txbxContent>
                            <w:p w14:paraId="15D10277" w14:textId="77777777" w:rsidR="00606A6E" w:rsidRPr="0091381C" w:rsidRDefault="00606A6E" w:rsidP="00583E1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1680" behindDoc="0" locked="0" layoutInCell="1" allowOverlap="1" wp14:anchorId="0FB8FDD9" wp14:editId="46EF2C6E">
                      <wp:simplePos x="0" y="0"/>
                      <wp:positionH relativeFrom="column">
                        <wp:posOffset>146276</wp:posOffset>
                      </wp:positionH>
                      <wp:positionV relativeFrom="paragraph">
                        <wp:posOffset>24145</wp:posOffset>
                      </wp:positionV>
                      <wp:extent cx="514350" cy="160020"/>
                      <wp:effectExtent l="0" t="0" r="19050" b="11430"/>
                      <wp:wrapNone/>
                      <wp:docPr id="853627057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4350" cy="160020"/>
                                <a:chOff x="8550" y="3270"/>
                                <a:chExt cx="1261" cy="435"/>
                              </a:xfrm>
                            </wpg:grpSpPr>
                            <wps:wsp>
                              <wps:cNvPr id="602722214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72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063175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0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4FFD0B18" id="Group 31" o:spid="_x0000_s1026" style="position:absolute;margin-left:11.5pt;margin-top:1.9pt;width:40.5pt;height:12.6pt;z-index:252231680" coordorigin="8550,3270" coordsize="1261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">
                      <v:rect id="Rectangle 147" o:spid="_x0000_s1027" style="position:absolute;left:9172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"/>
                      <v:rect id="Rectangle 148" o:spid="_x0000_s1028" style="position:absolute;left:8550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"/>
                    </v:group>
                  </w:pict>
                </mc:Fallback>
              </mc:AlternateContent>
            </w:r>
          </w:p>
          <w:p w14:paraId="62FD4228" w14:textId="77777777" w:rsidR="00583E1B" w:rsidRDefault="00583E1B" w:rsidP="004023BD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  <w:p w14:paraId="28DFF3A4" w14:textId="77777777" w:rsidR="00583E1B" w:rsidRPr="003A5AEC" w:rsidRDefault="00583E1B" w:rsidP="004023BD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3A5AEC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Préfère ne rien dire</w:t>
            </w:r>
            <w:r w:rsidRPr="003A5AEC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  <w:t>998</w:t>
            </w:r>
          </w:p>
          <w:p w14:paraId="32929EC4" w14:textId="77777777" w:rsidR="00583E1B" w:rsidRPr="00D37CDB" w:rsidRDefault="00583E1B" w:rsidP="004023BD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  <w:p w14:paraId="3DE183EB" w14:textId="77777777" w:rsidR="00583E1B" w:rsidRPr="003A5AEC" w:rsidRDefault="00583E1B" w:rsidP="004023BD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color w:val="4472C4" w:themeColor="accent5"/>
                <w:sz w:val="20"/>
                <w:szCs w:val="20"/>
                <w:lang w:val="fr-SN" w:bidi="hi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</w:tc>
        <w:tc>
          <w:tcPr>
            <w:tcW w:w="368" w:type="pct"/>
            <w:shd w:val="clear" w:color="auto" w:fill="auto"/>
          </w:tcPr>
          <w:p w14:paraId="0F8EA97D" w14:textId="77777777" w:rsidR="00583E1B" w:rsidRPr="003A5AEC" w:rsidRDefault="00583E1B" w:rsidP="004023BD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</w:p>
        </w:tc>
      </w:tr>
      <w:tr w:rsidR="00583E1B" w:rsidRPr="004D65B3" w14:paraId="4F06872B" w14:textId="77777777" w:rsidTr="000C7515">
        <w:trPr>
          <w:trHeight w:val="203"/>
          <w:jc w:val="center"/>
        </w:trPr>
        <w:tc>
          <w:tcPr>
            <w:tcW w:w="363" w:type="pct"/>
            <w:shd w:val="clear" w:color="auto" w:fill="auto"/>
          </w:tcPr>
          <w:p w14:paraId="3FFD856A" w14:textId="77777777" w:rsidR="00583E1B" w:rsidRPr="004D65B3" w:rsidRDefault="00583E1B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209</w:t>
            </w:r>
          </w:p>
        </w:tc>
        <w:tc>
          <w:tcPr>
            <w:tcW w:w="2249" w:type="pct"/>
            <w:shd w:val="clear" w:color="auto" w:fill="auto"/>
          </w:tcPr>
          <w:p w14:paraId="7BF40840" w14:textId="77777777" w:rsidR="00583E1B" w:rsidRPr="003A5AEC" w:rsidRDefault="00583E1B" w:rsidP="004023BD">
            <w:pPr>
              <w:suppressAutoHyphens/>
              <w:rPr>
                <w:rFonts w:eastAsia="Arial Narrow"/>
                <w:color w:val="4472C4" w:themeColor="accent5"/>
                <w:spacing w:val="-2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Avez-vous déjà fourni des services de SMNI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dans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cette structure sanitaire</w:t>
            </w:r>
          </w:p>
        </w:tc>
        <w:tc>
          <w:tcPr>
            <w:tcW w:w="2019" w:type="pct"/>
            <w:shd w:val="clear" w:color="auto" w:fill="auto"/>
          </w:tcPr>
          <w:p w14:paraId="5BED69CC" w14:textId="34D4A171" w:rsidR="00583E1B" w:rsidRPr="004D65B3" w:rsidRDefault="00A93839" w:rsidP="004023BD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088542D" wp14:editId="75A84BB0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184785</wp:posOffset>
                      </wp:positionV>
                      <wp:extent cx="226695" cy="0"/>
                      <wp:effectExtent l="0" t="76200" r="20955" b="95250"/>
                      <wp:wrapNone/>
                      <wp:docPr id="1159653595" name="Straight Arrow Connector 1159653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4DD4E961" id="Straight Arrow Connector 1159653595" o:spid="_x0000_s1026" type="#_x0000_t32" style="position:absolute;margin-left:205.4pt;margin-top:14.55pt;width:17.85pt;height:0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83E1B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Oui </w:t>
            </w:r>
            <w:r w:rsidR="00583E1B"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1</w:t>
            </w:r>
          </w:p>
          <w:p w14:paraId="3E009C57" w14:textId="6502BB34" w:rsidR="00583E1B" w:rsidRPr="004D65B3" w:rsidRDefault="00583E1B" w:rsidP="004023BD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color w:val="4472C4" w:themeColor="accent5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68" w:type="pct"/>
            <w:shd w:val="clear" w:color="auto" w:fill="auto"/>
          </w:tcPr>
          <w:p w14:paraId="387A784B" w14:textId="77777777" w:rsidR="00583E1B" w:rsidRPr="004D65B3" w:rsidRDefault="00583E1B" w:rsidP="004023BD">
            <w:pPr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D65A20C" w14:textId="77777777" w:rsidR="00583E1B" w:rsidRPr="004D65B3" w:rsidRDefault="00583E1B" w:rsidP="004023BD">
            <w:pPr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217</w:t>
            </w:r>
          </w:p>
        </w:tc>
      </w:tr>
      <w:tr w:rsidR="00583E1B" w:rsidRPr="00606A6E" w14:paraId="42ED9E53" w14:textId="77777777" w:rsidTr="000C7515">
        <w:trPr>
          <w:trHeight w:val="203"/>
          <w:jc w:val="center"/>
        </w:trPr>
        <w:tc>
          <w:tcPr>
            <w:tcW w:w="363" w:type="pct"/>
            <w:shd w:val="clear" w:color="auto" w:fill="auto"/>
          </w:tcPr>
          <w:p w14:paraId="487C4A2C" w14:textId="77777777" w:rsidR="00583E1B" w:rsidRPr="004D65B3" w:rsidRDefault="00583E1B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210</w:t>
            </w:r>
          </w:p>
        </w:tc>
        <w:tc>
          <w:tcPr>
            <w:tcW w:w="2249" w:type="pct"/>
            <w:shd w:val="clear" w:color="auto" w:fill="auto"/>
          </w:tcPr>
          <w:p w14:paraId="633653BF" w14:textId="77777777" w:rsidR="00583E1B" w:rsidRPr="003A5AEC" w:rsidRDefault="00583E1B" w:rsidP="004023BD">
            <w:pPr>
              <w:suppressAutoHyphens/>
              <w:rPr>
                <w:rFonts w:eastAsia="Arial Narrow"/>
                <w:color w:val="4472C4" w:themeColor="accent5"/>
                <w:spacing w:val="-2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Depuis quand fournissez-vous des services 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de SMNI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dans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cette structure sanitaire</w:t>
            </w:r>
          </w:p>
        </w:tc>
        <w:tc>
          <w:tcPr>
            <w:tcW w:w="2019" w:type="pct"/>
            <w:shd w:val="clear" w:color="auto" w:fill="auto"/>
          </w:tcPr>
          <w:p w14:paraId="3637B774" w14:textId="77777777" w:rsidR="00583E1B" w:rsidRPr="00D37CDB" w:rsidRDefault="00583E1B" w:rsidP="004023BD">
            <w:pPr>
              <w:tabs>
                <w:tab w:val="left" w:pos="-720"/>
                <w:tab w:val="right" w:leader="dot" w:pos="2938"/>
                <w:tab w:val="right" w:leader="dot" w:pos="3144"/>
                <w:tab w:val="right" w:leader="dot" w:pos="3595"/>
              </w:tabs>
              <w:suppressAutoHyphens/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</w:pPr>
            <w:r w:rsidRPr="00D37CDB"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  <w:t xml:space="preserve">            MM                                     AAAA</w:t>
            </w:r>
          </w:p>
          <w:p w14:paraId="1285BAA7" w14:textId="77777777" w:rsidR="00583E1B" w:rsidRPr="00D37CDB" w:rsidRDefault="00583E1B" w:rsidP="004023BD">
            <w:pPr>
              <w:tabs>
                <w:tab w:val="left" w:pos="-720"/>
                <w:tab w:val="right" w:leader="dot" w:pos="3569"/>
                <w:tab w:val="right" w:leader="dot" w:pos="3595"/>
              </w:tabs>
              <w:suppressAutoHyphens/>
              <w:rPr>
                <w:rFonts w:cstheme="minorHAnsi"/>
                <w:spacing w:val="-2"/>
                <w:sz w:val="20"/>
                <w:szCs w:val="20"/>
                <w:lang w:val="fr-FR" w:bidi="hi-IN"/>
              </w:rPr>
            </w:pP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4752" behindDoc="0" locked="0" layoutInCell="1" allowOverlap="1" wp14:anchorId="7B7079D3" wp14:editId="24FE8984">
                      <wp:simplePos x="0" y="0"/>
                      <wp:positionH relativeFrom="column">
                        <wp:posOffset>1188904</wp:posOffset>
                      </wp:positionH>
                      <wp:positionV relativeFrom="paragraph">
                        <wp:posOffset>1034</wp:posOffset>
                      </wp:positionV>
                      <wp:extent cx="1047115" cy="184150"/>
                      <wp:effectExtent l="0" t="0" r="19685" b="25400"/>
                      <wp:wrapNone/>
                      <wp:docPr id="619703327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115" cy="184150"/>
                                <a:chOff x="0" y="502023"/>
                                <a:chExt cx="916305" cy="253208"/>
                              </a:xfrm>
                            </wpg:grpSpPr>
                            <wpg:grpSp>
                              <wpg:cNvPr id="525201423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600" y="502721"/>
                                  <a:ext cx="687705" cy="252510"/>
                                  <a:chOff x="5582" y="3497"/>
                                  <a:chExt cx="1083" cy="413"/>
                                </a:xfrm>
                              </wpg:grpSpPr>
                              <wps:wsp>
                                <wps:cNvPr id="1252958512" name="Rectangle 1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82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B5F7E5" w14:textId="77777777" w:rsidR="00606A6E" w:rsidRPr="0091381C" w:rsidRDefault="00606A6E" w:rsidP="00583E1B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27952011" name="Rectangle 1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40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363FC0" w14:textId="77777777" w:rsidR="00606A6E" w:rsidRPr="0091381C" w:rsidRDefault="00606A6E" w:rsidP="00583E1B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166460" name="Rectangle 1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05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85405356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661997" w14:textId="77777777" w:rsidR="00606A6E" w:rsidRPr="0091381C" w:rsidRDefault="00606A6E" w:rsidP="00583E1B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079D3" id="_x0000_s1032" style="position:absolute;margin-left:93.6pt;margin-top:.1pt;width:82.45pt;height:14.5pt;z-index:252234752;mso-width-relative:margin;mso-height-relative:margin" coordorigin=",5020" coordsize="9163,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">
                      <v:group id="Group 61" o:spid="_x0000_s1033" style="position:absolute;left:2286;top:5027;width:6877;height:2525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">
                        <v:rect id="Rectangle 174" o:spid="_x0000_s1034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">
                          <v:textbox>
                            <w:txbxContent>
                              <w:p w14:paraId="6CB5F7E5" w14:textId="77777777" w:rsidR="00606A6E" w:rsidRPr="0091381C" w:rsidRDefault="00606A6E" w:rsidP="00583E1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5" o:spid="_x0000_s1035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">
                          <v:textbox>
                            <w:txbxContent>
                              <w:p w14:paraId="7B363FC0" w14:textId="77777777" w:rsidR="00606A6E" w:rsidRPr="0091381C" w:rsidRDefault="00606A6E" w:rsidP="00583E1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6" o:spid="_x0000_s1036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"/>
                      </v:group>
                      <v:rect id="Rectangle 175" o:spid="_x0000_s1037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">
                        <v:textbox>
                          <w:txbxContent>
                            <w:p w14:paraId="76661997" w14:textId="77777777" w:rsidR="00606A6E" w:rsidRPr="0091381C" w:rsidRDefault="00606A6E" w:rsidP="00583E1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3728" behindDoc="0" locked="0" layoutInCell="1" allowOverlap="1" wp14:anchorId="53EE5C27" wp14:editId="7A521DC7">
                      <wp:simplePos x="0" y="0"/>
                      <wp:positionH relativeFrom="column">
                        <wp:posOffset>146276</wp:posOffset>
                      </wp:positionH>
                      <wp:positionV relativeFrom="paragraph">
                        <wp:posOffset>24145</wp:posOffset>
                      </wp:positionV>
                      <wp:extent cx="514350" cy="160020"/>
                      <wp:effectExtent l="0" t="0" r="19050" b="11430"/>
                      <wp:wrapNone/>
                      <wp:docPr id="348634266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4350" cy="160020"/>
                                <a:chOff x="8550" y="3270"/>
                                <a:chExt cx="1261" cy="435"/>
                              </a:xfrm>
                            </wpg:grpSpPr>
                            <wps:wsp>
                              <wps:cNvPr id="972140120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72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1195965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0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56ED9E38" id="Group 31" o:spid="_x0000_s1026" style="position:absolute;margin-left:11.5pt;margin-top:1.9pt;width:40.5pt;height:12.6pt;z-index:252233728" coordorigin="8550,3270" coordsize="1261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">
                      <v:rect id="Rectangle 147" o:spid="_x0000_s1027" style="position:absolute;left:9172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"/>
                      <v:rect id="Rectangle 148" o:spid="_x0000_s1028" style="position:absolute;left:8550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"/>
                    </v:group>
                  </w:pict>
                </mc:Fallback>
              </mc:AlternateContent>
            </w:r>
          </w:p>
          <w:p w14:paraId="2F566685" w14:textId="77777777" w:rsidR="00583E1B" w:rsidRDefault="00583E1B" w:rsidP="004023BD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  <w:p w14:paraId="20A7CB98" w14:textId="77777777" w:rsidR="00583E1B" w:rsidRPr="003A5AEC" w:rsidRDefault="00583E1B" w:rsidP="004023BD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3A5AEC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Préfère ne rien dire</w:t>
            </w:r>
            <w:r w:rsidRPr="003A5AEC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  <w:t>998</w:t>
            </w:r>
          </w:p>
          <w:p w14:paraId="603A4070" w14:textId="77777777" w:rsidR="00583E1B" w:rsidRPr="00D37CDB" w:rsidRDefault="00583E1B" w:rsidP="004023BD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  <w:p w14:paraId="35C6E7B3" w14:textId="77777777" w:rsidR="00583E1B" w:rsidRPr="003A5AEC" w:rsidRDefault="00583E1B" w:rsidP="004023BD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color w:val="4472C4" w:themeColor="accent5"/>
                <w:sz w:val="20"/>
                <w:szCs w:val="20"/>
                <w:lang w:val="fr-SN" w:bidi="hi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</w:tc>
        <w:tc>
          <w:tcPr>
            <w:tcW w:w="368" w:type="pct"/>
            <w:shd w:val="clear" w:color="auto" w:fill="auto"/>
          </w:tcPr>
          <w:p w14:paraId="2AB37DCB" w14:textId="77777777" w:rsidR="00583E1B" w:rsidRPr="003A5AEC" w:rsidRDefault="00583E1B" w:rsidP="004023BD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</w:p>
        </w:tc>
      </w:tr>
    </w:tbl>
    <w:p w14:paraId="30DFBE3B" w14:textId="77777777" w:rsidR="00583E1B" w:rsidRDefault="00583E1B" w:rsidP="00583E1B">
      <w:pPr>
        <w:rPr>
          <w:lang w:val="fr-SN"/>
        </w:rPr>
      </w:pPr>
    </w:p>
    <w:p w14:paraId="78CE6587" w14:textId="77777777" w:rsidR="00F752B6" w:rsidRDefault="00F752B6" w:rsidP="00583E1B">
      <w:pPr>
        <w:rPr>
          <w:lang w:val="fr-SN"/>
        </w:rPr>
      </w:pPr>
    </w:p>
    <w:p w14:paraId="7AAB1348" w14:textId="77777777" w:rsidR="00F752B6" w:rsidRDefault="00F752B6" w:rsidP="00583E1B">
      <w:pPr>
        <w:rPr>
          <w:lang w:val="fr-SN"/>
        </w:rPr>
      </w:pPr>
    </w:p>
    <w:p w14:paraId="2E2B078A" w14:textId="77777777" w:rsidR="00F752B6" w:rsidRDefault="00F752B6" w:rsidP="00583E1B">
      <w:pPr>
        <w:rPr>
          <w:lang w:val="fr-SN"/>
        </w:rPr>
      </w:pPr>
    </w:p>
    <w:p w14:paraId="459FF48A" w14:textId="77777777" w:rsidR="00F752B6" w:rsidRDefault="00F752B6" w:rsidP="00583E1B">
      <w:pPr>
        <w:rPr>
          <w:lang w:val="fr-SN"/>
        </w:rPr>
      </w:pPr>
    </w:p>
    <w:p w14:paraId="7BA1CC59" w14:textId="77777777" w:rsidR="00F752B6" w:rsidRDefault="00F752B6" w:rsidP="00583E1B">
      <w:pPr>
        <w:rPr>
          <w:lang w:val="fr-SN"/>
        </w:rPr>
      </w:pPr>
    </w:p>
    <w:p w14:paraId="5D1DA0AD" w14:textId="77777777" w:rsidR="00F752B6" w:rsidRDefault="00F752B6" w:rsidP="00583E1B">
      <w:pPr>
        <w:rPr>
          <w:lang w:val="fr-SN"/>
        </w:rPr>
      </w:pPr>
    </w:p>
    <w:p w14:paraId="7F864604" w14:textId="77777777" w:rsidR="00F752B6" w:rsidRDefault="00F752B6" w:rsidP="00583E1B">
      <w:pPr>
        <w:rPr>
          <w:lang w:val="fr-SN"/>
        </w:rPr>
      </w:pPr>
    </w:p>
    <w:p w14:paraId="347BC115" w14:textId="77777777" w:rsidR="00F752B6" w:rsidRPr="003A5AEC" w:rsidRDefault="00F752B6" w:rsidP="00583E1B">
      <w:pPr>
        <w:rPr>
          <w:lang w:val="fr-SN"/>
        </w:rPr>
      </w:pPr>
    </w:p>
    <w:tbl>
      <w:tblPr>
        <w:tblStyle w:val="Grilledutableau2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258"/>
        <w:gridCol w:w="1148"/>
        <w:gridCol w:w="1146"/>
        <w:gridCol w:w="1504"/>
        <w:gridCol w:w="2037"/>
        <w:gridCol w:w="2363"/>
      </w:tblGrid>
      <w:tr w:rsidR="00BC7AC9" w:rsidRPr="00F752B6" w14:paraId="37402381" w14:textId="77777777" w:rsidTr="00F31264">
        <w:trPr>
          <w:trHeight w:val="142"/>
          <w:jc w:val="center"/>
        </w:trPr>
        <w:tc>
          <w:tcPr>
            <w:tcW w:w="10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314D61" w14:textId="77777777" w:rsidR="00BC7AC9" w:rsidRPr="003A5AEC" w:rsidRDefault="00BC7AC9" w:rsidP="004023BD">
            <w:pPr>
              <w:suppressAutoHyphens/>
              <w:ind w:left="-14" w:right="-105"/>
              <w:jc w:val="center"/>
              <w:rPr>
                <w:rFonts w:ascii="Calibri" w:eastAsia="Arial" w:hAnsi="Calibri" w:cs="Calibri"/>
                <w:b/>
                <w:bCs/>
                <w:spacing w:val="-1"/>
                <w:cs/>
                <w:lang w:bidi="hi-IN"/>
              </w:rPr>
            </w:pPr>
            <w:r w:rsidRPr="003A5AEC">
              <w:rPr>
                <w:rFonts w:eastAsia="Arial"/>
                <w:b/>
                <w:bCs/>
                <w:spacing w:val="-1"/>
                <w:lang w:bidi="hi-IN"/>
              </w:rPr>
              <w:t>211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724DC4" w14:textId="77777777" w:rsidR="00BC7AC9" w:rsidRPr="003A5AEC" w:rsidRDefault="00BC7AC9" w:rsidP="004023BD">
            <w:pPr>
              <w:suppressAutoHyphens/>
              <w:ind w:left="-14" w:right="-105"/>
              <w:jc w:val="center"/>
              <w:rPr>
                <w:rFonts w:ascii="Calibri" w:eastAsia="Arial" w:hAnsi="Calibri" w:cs="Calibri"/>
                <w:b/>
                <w:bCs/>
                <w:spacing w:val="-1"/>
              </w:rPr>
            </w:pPr>
            <w:r w:rsidRPr="003A5AEC">
              <w:rPr>
                <w:rFonts w:eastAsia="Arial"/>
                <w:b/>
                <w:bCs/>
                <w:spacing w:val="-1"/>
              </w:rPr>
              <w:t>212</w:t>
            </w:r>
          </w:p>
        </w:tc>
        <w:tc>
          <w:tcPr>
            <w:tcW w:w="5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1E4125" w14:textId="77777777" w:rsidR="00BC7AC9" w:rsidRPr="003A5AEC" w:rsidRDefault="00BC7AC9" w:rsidP="004023BD">
            <w:pPr>
              <w:suppressAutoHyphens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3A5AEC">
              <w:rPr>
                <w:b/>
                <w:bCs/>
                <w:lang w:val="en-GB"/>
              </w:rPr>
              <w:t>213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5D7A5" w14:textId="77777777" w:rsidR="00BC7AC9" w:rsidRPr="003A5AEC" w:rsidRDefault="00BC7AC9" w:rsidP="004023BD">
            <w:pPr>
              <w:tabs>
                <w:tab w:val="left" w:pos="0"/>
              </w:tabs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3A5AEC">
              <w:rPr>
                <w:b/>
                <w:bCs/>
                <w:lang w:val="en-GB"/>
              </w:rPr>
              <w:t>214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EBF6B" w14:textId="77777777" w:rsidR="00BC7AC9" w:rsidRPr="003A5AEC" w:rsidRDefault="00BC7AC9" w:rsidP="004023BD">
            <w:pPr>
              <w:tabs>
                <w:tab w:val="left" w:pos="0"/>
                <w:tab w:val="right" w:leader="dot" w:pos="284"/>
                <w:tab w:val="right" w:leader="dot" w:pos="3402"/>
              </w:tabs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3A5AEC">
              <w:rPr>
                <w:b/>
                <w:bCs/>
                <w:lang w:val="en-GB"/>
              </w:rPr>
              <w:t>215</w:t>
            </w:r>
          </w:p>
        </w:tc>
        <w:tc>
          <w:tcPr>
            <w:tcW w:w="1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A223B2" w14:textId="77777777" w:rsidR="00BC7AC9" w:rsidRPr="003A5AEC" w:rsidRDefault="00BC7AC9" w:rsidP="004023BD">
            <w:pPr>
              <w:tabs>
                <w:tab w:val="left" w:pos="0"/>
              </w:tabs>
              <w:ind w:left="-14" w:right="-120"/>
              <w:jc w:val="center"/>
              <w:rPr>
                <w:rFonts w:ascii="Calibri" w:eastAsia="Arial" w:hAnsi="Calibri" w:cs="Calibri"/>
                <w:b/>
                <w:bCs/>
                <w:spacing w:val="-1"/>
              </w:rPr>
            </w:pPr>
            <w:r w:rsidRPr="003A5AEC">
              <w:rPr>
                <w:rFonts w:eastAsia="Arial"/>
                <w:b/>
                <w:bCs/>
                <w:spacing w:val="-1"/>
              </w:rPr>
              <w:t>216</w:t>
            </w:r>
          </w:p>
        </w:tc>
      </w:tr>
      <w:tr w:rsidR="00BC7AC9" w:rsidRPr="00606A6E" w14:paraId="305DCBB3" w14:textId="77777777" w:rsidTr="00F31264">
        <w:trPr>
          <w:trHeight w:val="2001"/>
          <w:jc w:val="center"/>
        </w:trPr>
        <w:tc>
          <w:tcPr>
            <w:tcW w:w="1080" w:type="pct"/>
            <w:tcBorders>
              <w:bottom w:val="nil"/>
            </w:tcBorders>
            <w:shd w:val="clear" w:color="auto" w:fill="auto"/>
          </w:tcPr>
          <w:p w14:paraId="329EDC6A" w14:textId="74F1D3EC" w:rsidR="00BC7AC9" w:rsidRPr="00D37CDB" w:rsidRDefault="009A62C6" w:rsidP="004023BD">
            <w:pPr>
              <w:pStyle w:val="ListParagraph"/>
              <w:suppressAutoHyphens/>
              <w:ind w:left="166" w:right="-90"/>
              <w:jc w:val="center"/>
              <w:rPr>
                <w:rFonts w:cs="Calibri"/>
                <w:b/>
                <w:bCs/>
                <w:lang w:eastAsia="en-IN" w:bidi="hi-IN"/>
              </w:rPr>
            </w:pPr>
            <w:r>
              <w:rPr>
                <w:rFonts w:eastAsia="Arial Narrow" w:cs="Calibri"/>
                <w:b/>
                <w:bCs/>
                <w:cs/>
                <w:lang w:val="hi-IN" w:bidi="hi-IN"/>
              </w:rPr>
              <w:lastRenderedPageBreak/>
              <w:t>Offre</w:t>
            </w:r>
            <w:r w:rsidRPr="00D37CDB">
              <w:rPr>
                <w:rFonts w:eastAsia="Arial Narrow" w:cs="Calibri"/>
                <w:b/>
                <w:bCs/>
                <w:cs/>
                <w:lang w:val="hi-IN" w:bidi="hi-IN"/>
              </w:rPr>
              <w:t xml:space="preserve"> </w:t>
            </w:r>
            <w:r w:rsidR="00BC7AC9" w:rsidRPr="00D37CDB">
              <w:rPr>
                <w:rFonts w:eastAsia="Arial Narrow" w:cs="Calibri"/>
                <w:b/>
                <w:bCs/>
                <w:cs/>
                <w:lang w:val="hi-IN" w:bidi="hi-IN"/>
              </w:rPr>
              <w:t>de services de SMNI</w:t>
            </w:r>
          </w:p>
        </w:tc>
        <w:tc>
          <w:tcPr>
            <w:tcW w:w="549" w:type="pct"/>
            <w:tcBorders>
              <w:bottom w:val="nil"/>
            </w:tcBorders>
            <w:shd w:val="clear" w:color="auto" w:fill="auto"/>
          </w:tcPr>
          <w:p w14:paraId="137A8C1A" w14:textId="77777777" w:rsidR="00BC7AC9" w:rsidRPr="00D37CDB" w:rsidRDefault="00BC7AC9" w:rsidP="004023BD">
            <w:pPr>
              <w:ind w:right="-98"/>
              <w:jc w:val="center"/>
              <w:rPr>
                <w:rFonts w:ascii="Calibri" w:hAnsi="Calibri" w:cs="Calibri"/>
                <w:b/>
                <w:bCs/>
                <w:lang w:val="fr-S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 xml:space="preserve">Avez-vous déjà fourni des services à [NOM : </w:t>
            </w:r>
            <w:r w:rsidRPr="00D37CDB">
              <w:rPr>
                <w:rFonts w:ascii="Calibri" w:eastAsia="Arial Narrow" w:hAnsi="Calibri" w:cs="Calibri"/>
                <w:b/>
                <w:bCs/>
                <w:lang w:bidi="hi-IN"/>
              </w:rPr>
              <w:t>SERVICE</w:t>
            </w: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> ] ?</w:t>
            </w:r>
          </w:p>
          <w:p w14:paraId="5F5D80C2" w14:textId="77777777" w:rsidR="00BC7AC9" w:rsidRPr="00D37CDB" w:rsidRDefault="00BC7AC9" w:rsidP="004023BD">
            <w:pPr>
              <w:suppressAutoHyphens/>
              <w:ind w:right="-105"/>
              <w:jc w:val="center"/>
              <w:rPr>
                <w:rFonts w:ascii="Calibri" w:eastAsia="Arial" w:hAnsi="Calibri" w:cs="Calibri"/>
                <w:b/>
                <w:bCs/>
                <w:spacing w:val="-1"/>
              </w:rPr>
            </w:pPr>
          </w:p>
        </w:tc>
        <w:tc>
          <w:tcPr>
            <w:tcW w:w="548" w:type="pct"/>
            <w:tcBorders>
              <w:bottom w:val="nil"/>
            </w:tcBorders>
            <w:shd w:val="clear" w:color="auto" w:fill="auto"/>
          </w:tcPr>
          <w:p w14:paraId="21217EFA" w14:textId="77777777" w:rsidR="00BC7AC9" w:rsidRPr="00D37CDB" w:rsidRDefault="00BC7AC9" w:rsidP="004023BD">
            <w:pPr>
              <w:ind w:left="-43" w:right="-49"/>
              <w:jc w:val="center"/>
              <w:rPr>
                <w:rFonts w:ascii="Calibri" w:hAnsi="Calibri" w:cs="Calibri"/>
                <w:b/>
                <w:bCs/>
                <w:lang w:val="fr-S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 xml:space="preserve">Au cours des 12 derniers mois, avez-vous fourni des </w:t>
            </w:r>
            <w:r w:rsidRPr="00D37CDB">
              <w:rPr>
                <w:rFonts w:ascii="Calibri" w:eastAsia="Arial Narrow" w:hAnsi="Calibri" w:cs="Calibri"/>
                <w:b/>
                <w:bCs/>
                <w:lang w:bidi="hi-IN"/>
              </w:rPr>
              <w:t>services</w:t>
            </w:r>
          </w:p>
          <w:p w14:paraId="1D10F0E6" w14:textId="77777777" w:rsidR="00BC7AC9" w:rsidRPr="00D37CDB" w:rsidRDefault="00BC7AC9" w:rsidP="004023BD">
            <w:pPr>
              <w:ind w:left="-43" w:right="-49"/>
              <w:jc w:val="center"/>
              <w:rPr>
                <w:rFonts w:ascii="Calibri" w:hAnsi="Calibri" w:cs="Calibri"/>
                <w:b/>
                <w:bCs/>
                <w:lang w:val="fr-S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 xml:space="preserve">[NOM DU </w:t>
            </w:r>
            <w:r w:rsidRPr="00D37CDB">
              <w:rPr>
                <w:rFonts w:ascii="Calibri" w:eastAsia="Arial Narrow" w:hAnsi="Calibri" w:cs="Calibri"/>
                <w:b/>
                <w:bCs/>
                <w:lang w:bidi="hi-IN"/>
              </w:rPr>
              <w:t xml:space="preserve">SERVICE </w:t>
            </w: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>] ?</w:t>
            </w:r>
          </w:p>
        </w:tc>
        <w:tc>
          <w:tcPr>
            <w:tcW w:w="719" w:type="pct"/>
            <w:tcBorders>
              <w:bottom w:val="nil"/>
            </w:tcBorders>
            <w:shd w:val="clear" w:color="auto" w:fill="auto"/>
          </w:tcPr>
          <w:p w14:paraId="2DF6643F" w14:textId="77777777" w:rsidR="00BC7AC9" w:rsidRPr="003A5AEC" w:rsidRDefault="00BC7AC9" w:rsidP="004023BD">
            <w:pPr>
              <w:ind w:left="-114" w:right="-18"/>
              <w:jc w:val="center"/>
              <w:rPr>
                <w:rFonts w:ascii="Calibri" w:hAnsi="Calibri" w:cs="Calibri"/>
                <w:b/>
                <w:bCs/>
                <w:lang w:val="fr-S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>Quelle est la raison pour laquelle vous ne fournissez pas le service de [NOM : MÉTHODE] ?</w:t>
            </w:r>
          </w:p>
        </w:tc>
        <w:tc>
          <w:tcPr>
            <w:tcW w:w="974" w:type="pct"/>
            <w:tcBorders>
              <w:bottom w:val="nil"/>
            </w:tcBorders>
            <w:shd w:val="clear" w:color="auto" w:fill="auto"/>
          </w:tcPr>
          <w:p w14:paraId="6070A3AB" w14:textId="77777777" w:rsidR="00BC7AC9" w:rsidRPr="003A5AEC" w:rsidRDefault="00BC7AC9" w:rsidP="004023BD">
            <w:pPr>
              <w:ind w:left="-43" w:right="-49"/>
              <w:jc w:val="center"/>
              <w:rPr>
                <w:rFonts w:ascii="Calibri" w:hAnsi="Calibri" w:cs="Calibri"/>
                <w:b/>
                <w:bCs/>
                <w:lang w:val="fr-S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lang w:bidi="hi-IN"/>
              </w:rPr>
              <w:t xml:space="preserve">Avez-vous bénéficié d'une formation en cours d'emploi, d'une formation de remise à niveau, d'un mentorat (sur site/hors site) dans </w:t>
            </w: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>[NOM : MÉTHODE] ?</w:t>
            </w:r>
          </w:p>
        </w:tc>
        <w:tc>
          <w:tcPr>
            <w:tcW w:w="1130" w:type="pct"/>
            <w:tcBorders>
              <w:bottom w:val="nil"/>
            </w:tcBorders>
            <w:shd w:val="clear" w:color="auto" w:fill="auto"/>
          </w:tcPr>
          <w:p w14:paraId="5C43CEB5" w14:textId="77777777" w:rsidR="00BC7AC9" w:rsidRPr="00D37CDB" w:rsidRDefault="00BC7AC9" w:rsidP="004023BD">
            <w:pPr>
              <w:ind w:left="-43" w:right="-49"/>
              <w:jc w:val="center"/>
              <w:rPr>
                <w:rFonts w:ascii="Calibri" w:hAnsi="Calibri" w:cs="Calibri"/>
                <w:b/>
                <w:bCs/>
                <w:lang w:val="fr-S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lang w:bidi="hi-IN"/>
              </w:rPr>
              <w:t>La formation, la formation continue, la formation de recyclage, le mentorat ont-ils eu lieu au cours des 24 derniers mois ou il y a plus de 24 mois ?</w:t>
            </w:r>
          </w:p>
        </w:tc>
      </w:tr>
      <w:tr w:rsidR="00BC7AC9" w:rsidRPr="00606A6E" w14:paraId="5C1C484B" w14:textId="77777777" w:rsidTr="00F31264">
        <w:trPr>
          <w:trHeight w:val="142"/>
          <w:jc w:val="center"/>
        </w:trPr>
        <w:tc>
          <w:tcPr>
            <w:tcW w:w="1080" w:type="pct"/>
            <w:tcBorders>
              <w:top w:val="nil"/>
            </w:tcBorders>
            <w:shd w:val="clear" w:color="auto" w:fill="auto"/>
            <w:vAlign w:val="center"/>
          </w:tcPr>
          <w:p w14:paraId="195C529E" w14:textId="77777777" w:rsidR="00BC7AC9" w:rsidRPr="00D37CDB" w:rsidRDefault="00BC7AC9" w:rsidP="004023BD">
            <w:pPr>
              <w:suppressAutoHyphens/>
              <w:ind w:left="-14" w:right="-105"/>
              <w:jc w:val="center"/>
              <w:rPr>
                <w:rFonts w:ascii="Calibri" w:eastAsia="Arial" w:hAnsi="Calibri" w:cs="Calibri"/>
                <w:i/>
                <w:iCs/>
                <w:spacing w:val="-1"/>
                <w:sz w:val="18"/>
                <w:szCs w:val="18"/>
                <w:lang w:bidi="hi-IN"/>
              </w:rPr>
            </w:pP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vAlign w:val="center"/>
          </w:tcPr>
          <w:p w14:paraId="05DA40E8" w14:textId="77777777" w:rsidR="00BC7AC9" w:rsidRPr="00D37CDB" w:rsidRDefault="00BC7AC9" w:rsidP="004023BD">
            <w:pPr>
              <w:suppressAutoHyphens/>
              <w:ind w:left="-43" w:right="-98"/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Oui = 1</w:t>
            </w:r>
          </w:p>
          <w:p w14:paraId="20F8BF07" w14:textId="77777777" w:rsidR="00BC7AC9" w:rsidRPr="00D37CDB" w:rsidRDefault="00BC7AC9" w:rsidP="004023BD">
            <w:pPr>
              <w:suppressAutoHyphens/>
              <w:ind w:left="-14" w:right="-105"/>
              <w:jc w:val="center"/>
              <w:rPr>
                <w:rFonts w:ascii="Calibri" w:eastAsia="Arial" w:hAnsi="Calibri" w:cs="Calibri"/>
                <w:i/>
                <w:iCs/>
                <w:spacing w:val="-1"/>
                <w:sz w:val="18"/>
                <w:szCs w:val="18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Non = 2</w:t>
            </w:r>
          </w:p>
        </w:tc>
        <w:tc>
          <w:tcPr>
            <w:tcW w:w="548" w:type="pct"/>
            <w:tcBorders>
              <w:top w:val="nil"/>
            </w:tcBorders>
            <w:shd w:val="clear" w:color="auto" w:fill="auto"/>
            <w:vAlign w:val="center"/>
          </w:tcPr>
          <w:p w14:paraId="01C5329C" w14:textId="77777777" w:rsidR="00BC7AC9" w:rsidRPr="00D37CDB" w:rsidRDefault="00BC7AC9" w:rsidP="004023BD">
            <w:pPr>
              <w:suppressAutoHyphens/>
              <w:ind w:left="-43" w:right="-98"/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fr-S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Oui = 1</w:t>
            </w:r>
          </w:p>
          <w:p w14:paraId="05332D98" w14:textId="77777777" w:rsidR="00BC7AC9" w:rsidRPr="00D37CDB" w:rsidRDefault="00BC7AC9" w:rsidP="004023BD">
            <w:pPr>
              <w:suppressAutoHyphens/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Non = 2</w:t>
            </w:r>
          </w:p>
        </w:tc>
        <w:tc>
          <w:tcPr>
            <w:tcW w:w="719" w:type="pct"/>
            <w:tcBorders>
              <w:top w:val="nil"/>
            </w:tcBorders>
            <w:shd w:val="clear" w:color="auto" w:fill="auto"/>
            <w:vAlign w:val="center"/>
          </w:tcPr>
          <w:p w14:paraId="13D63DF9" w14:textId="77777777" w:rsidR="004023BD" w:rsidRDefault="004023BD" w:rsidP="004023BD">
            <w:pPr>
              <w:ind w:left="-114" w:right="-108"/>
              <w:jc w:val="center"/>
              <w:rPr>
                <w:ins w:id="0" w:author="Rodrigue Nda'chi Deffo" w:date="2025-03-25T10:15:00Z"/>
                <w:rFonts w:ascii="Calibri" w:eastAsia="Arial Narrow" w:hAnsi="Calibri"/>
                <w:i/>
                <w:iCs/>
                <w:sz w:val="18"/>
                <w:szCs w:val="18"/>
                <w:cs/>
                <w:lang w:bidi="hi-IN"/>
              </w:rPr>
            </w:pPr>
            <w:ins w:id="1" w:author="Rodrigue Nda'chi Deffo" w:date="2025-03-25T10:15:00Z">
              <w:r>
                <w:rPr>
                  <w:rFonts w:ascii="Calibri" w:eastAsia="Arial Narrow" w:hAnsi="Calibri" w:hint="cs"/>
                  <w:i/>
                  <w:iCs/>
                  <w:sz w:val="18"/>
                  <w:szCs w:val="18"/>
                  <w:cs/>
                  <w:lang w:bidi="hi-IN"/>
                </w:rPr>
                <w:t>Service non disponible=0</w:t>
              </w:r>
            </w:ins>
          </w:p>
          <w:p w14:paraId="1768C610" w14:textId="45A631ED" w:rsidR="00BC7AC9" w:rsidRPr="00D37CDB" w:rsidRDefault="00BC7AC9" w:rsidP="004023BD">
            <w:pPr>
              <w:ind w:left="-114" w:right="-108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Pas confiant = 1</w:t>
            </w:r>
          </w:p>
          <w:p w14:paraId="298313DE" w14:textId="77777777" w:rsidR="00BC7AC9" w:rsidRPr="00D37CDB" w:rsidRDefault="00BC7AC9" w:rsidP="004023BD">
            <w:pPr>
              <w:ind w:left="-114" w:right="-108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Aucun client = 2</w:t>
            </w:r>
          </w:p>
          <w:p w14:paraId="249E01DB" w14:textId="6E7F0A21" w:rsidR="00BC7AC9" w:rsidRDefault="00BC7AC9" w:rsidP="004023BD">
            <w:pPr>
              <w:ind w:left="-114" w:right="-108"/>
              <w:jc w:val="center"/>
              <w:rPr>
                <w:ins w:id="2" w:author="Rodrigue Nda'chi Deffo" w:date="2025-03-25T10:11:00Z"/>
                <w:rFonts w:ascii="Calibri" w:eastAsia="Arial Narrow" w:hAnsi="Calibri"/>
                <w:i/>
                <w:iCs/>
                <w:sz w:val="18"/>
                <w:szCs w:val="18"/>
                <w:cs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Pas intéressé = 3</w:t>
            </w:r>
          </w:p>
          <w:p w14:paraId="1AB48881" w14:textId="0C0F3448" w:rsidR="004023BD" w:rsidRDefault="004023BD" w:rsidP="004023BD">
            <w:pPr>
              <w:ind w:left="-114" w:right="-108"/>
              <w:jc w:val="center"/>
              <w:rPr>
                <w:ins w:id="3" w:author="Rodrigue Nda'chi Deffo" w:date="2025-03-25T10:12:00Z"/>
                <w:rFonts w:ascii="Calibri" w:hAnsi="Calibri"/>
                <w:i/>
                <w:iCs/>
                <w:sz w:val="18"/>
                <w:szCs w:val="18"/>
                <w:lang w:val="fr-SN"/>
              </w:rPr>
            </w:pPr>
            <w:ins w:id="4" w:author="Rodrigue Nda'chi Deffo" w:date="2025-03-25T10:12:00Z">
              <w:r>
                <w:rPr>
                  <w:rFonts w:ascii="Calibri" w:hAnsi="Calibri"/>
                  <w:i/>
                  <w:iCs/>
                  <w:sz w:val="18"/>
                  <w:szCs w:val="18"/>
                  <w:lang w:val="fr-SN"/>
                </w:rPr>
                <w:t>Ne travaille pas dans ce service=4</w:t>
              </w:r>
            </w:ins>
          </w:p>
          <w:p w14:paraId="3E5555F2" w14:textId="50F9C52B" w:rsidR="004023BD" w:rsidRPr="004023BD" w:rsidRDefault="004023BD" w:rsidP="004023BD">
            <w:pPr>
              <w:ind w:left="-114" w:right="-108"/>
              <w:jc w:val="center"/>
              <w:rPr>
                <w:rFonts w:ascii="Calibri" w:hAnsi="Calibri"/>
                <w:i/>
                <w:iCs/>
                <w:sz w:val="18"/>
                <w:szCs w:val="18"/>
                <w:lang w:val="fr-SN"/>
                <w:rPrChange w:id="5" w:author="Rodrigue Nda'chi Deffo" w:date="2025-03-25T10:11:00Z">
                  <w:rPr>
                    <w:rFonts w:ascii="Calibri" w:hAnsi="Calibri" w:cs="Calibri"/>
                    <w:i/>
                    <w:iCs/>
                    <w:sz w:val="18"/>
                    <w:szCs w:val="18"/>
                    <w:lang w:val="fr-SN"/>
                  </w:rPr>
                </w:rPrChange>
              </w:rPr>
            </w:pPr>
            <w:ins w:id="6" w:author="Rodrigue Nda'chi Deffo" w:date="2025-03-25T10:12:00Z">
              <w:r>
                <w:rPr>
                  <w:rFonts w:ascii="Calibri" w:hAnsi="Calibri"/>
                  <w:i/>
                  <w:iCs/>
                  <w:sz w:val="18"/>
                  <w:szCs w:val="18"/>
                  <w:lang w:val="fr-SN"/>
                </w:rPr>
                <w:t>Non formé pour ce service=5</w:t>
              </w:r>
            </w:ins>
          </w:p>
          <w:p w14:paraId="5CB9F45A" w14:textId="77777777" w:rsidR="00BC7AC9" w:rsidRPr="004023BD" w:rsidRDefault="00BC7AC9" w:rsidP="004023BD">
            <w:pPr>
              <w:tabs>
                <w:tab w:val="left" w:pos="0"/>
              </w:tabs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fr-FR"/>
                <w:rPrChange w:id="7" w:author="Rodrigue Nda'chi Deffo" w:date="2025-03-25T10:12:00Z">
                  <w:rPr>
                    <w:rFonts w:ascii="Calibri" w:hAnsi="Calibri" w:cs="Calibri"/>
                    <w:i/>
                    <w:iCs/>
                    <w:sz w:val="18"/>
                    <w:szCs w:val="18"/>
                    <w:lang w:val="en-GB"/>
                  </w:rPr>
                </w:rPrChange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Autre=6</w:t>
            </w:r>
          </w:p>
        </w:tc>
        <w:tc>
          <w:tcPr>
            <w:tcW w:w="974" w:type="pct"/>
            <w:tcBorders>
              <w:top w:val="nil"/>
            </w:tcBorders>
            <w:shd w:val="clear" w:color="auto" w:fill="auto"/>
            <w:vAlign w:val="center"/>
          </w:tcPr>
          <w:p w14:paraId="64E01552" w14:textId="77777777" w:rsidR="00BC7AC9" w:rsidRPr="00D37CDB" w:rsidRDefault="00BC7AC9" w:rsidP="004023BD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Formation continue = A</w:t>
            </w:r>
          </w:p>
          <w:p w14:paraId="039ECD40" w14:textId="77777777" w:rsidR="00BC7AC9" w:rsidRPr="00D37CDB" w:rsidRDefault="00BC7AC9" w:rsidP="004023BD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 xml:space="preserve">Formation de remise à niveau </w:t>
            </w: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= B</w:t>
            </w:r>
          </w:p>
          <w:p w14:paraId="7E34B749" w14:textId="77777777" w:rsidR="00BC7AC9" w:rsidRPr="00D37CDB" w:rsidRDefault="00BC7AC9" w:rsidP="004023BD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Mentorat = C</w:t>
            </w:r>
          </w:p>
          <w:p w14:paraId="47685DB6" w14:textId="77777777" w:rsidR="00BC7AC9" w:rsidRPr="00D37CDB" w:rsidRDefault="00BC7AC9" w:rsidP="004023BD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Aucun = Z</w:t>
            </w:r>
          </w:p>
        </w:tc>
        <w:tc>
          <w:tcPr>
            <w:tcW w:w="1130" w:type="pct"/>
            <w:tcBorders>
              <w:top w:val="nil"/>
            </w:tcBorders>
            <w:shd w:val="clear" w:color="auto" w:fill="auto"/>
            <w:vAlign w:val="center"/>
          </w:tcPr>
          <w:p w14:paraId="09DFE211" w14:textId="77777777" w:rsidR="00BC7AC9" w:rsidRPr="00D37CDB" w:rsidRDefault="00BC7AC9" w:rsidP="004023BD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Oui, au cours des 24 derniers mois = 1</w:t>
            </w:r>
          </w:p>
          <w:p w14:paraId="6CF05C92" w14:textId="77777777" w:rsidR="00BC7AC9" w:rsidRPr="00D37CDB" w:rsidRDefault="00BC7AC9" w:rsidP="004023BD">
            <w:pPr>
              <w:tabs>
                <w:tab w:val="left" w:pos="0"/>
              </w:tabs>
              <w:ind w:left="-14" w:right="-120"/>
              <w:jc w:val="center"/>
              <w:rPr>
                <w:rFonts w:ascii="Calibri" w:eastAsia="Arial" w:hAnsi="Calibri" w:cs="Calibri"/>
                <w:i/>
                <w:iCs/>
                <w:spacing w:val="-1"/>
                <w:sz w:val="18"/>
                <w:szCs w:val="18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Oui, il y a plus de 24 mois = 2</w:t>
            </w:r>
          </w:p>
        </w:tc>
      </w:tr>
      <w:tr w:rsidR="00BC7AC9" w:rsidRPr="004D65B3" w14:paraId="745A1E7B" w14:textId="77777777" w:rsidTr="004023BD">
        <w:trPr>
          <w:trHeight w:val="336"/>
          <w:jc w:val="center"/>
        </w:trPr>
        <w:tc>
          <w:tcPr>
            <w:tcW w:w="1080" w:type="pct"/>
          </w:tcPr>
          <w:p w14:paraId="440E5DCE" w14:textId="77777777" w:rsidR="00BC7AC9" w:rsidRPr="004D65B3" w:rsidRDefault="00BC7AC9" w:rsidP="00CC77EF">
            <w:pPr>
              <w:pStyle w:val="ListParagraph"/>
              <w:numPr>
                <w:ilvl w:val="0"/>
                <w:numId w:val="20"/>
              </w:numPr>
              <w:ind w:left="166" w:right="-90" w:hanging="218"/>
              <w:rPr>
                <w:rFonts w:cs="Calibri"/>
                <w:bCs/>
                <w:lang w:val="fr-SN"/>
              </w:rPr>
            </w:pPr>
            <w:r w:rsidRPr="004D65B3">
              <w:rPr>
                <w:rFonts w:cs="Calibri"/>
              </w:rPr>
              <w:t>Préparation à l’accouchement et préparation aux complications</w:t>
            </w:r>
          </w:p>
        </w:tc>
        <w:tc>
          <w:tcPr>
            <w:tcW w:w="549" w:type="pct"/>
            <w:vAlign w:val="center"/>
          </w:tcPr>
          <w:p w14:paraId="76318BA3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65C6EA51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74F256CA" wp14:editId="0FF869A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2096408226" name="Straight Arrow Connector 2096408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73CFCE04" id="Straight Arrow Connector 2096408226" o:spid="_x0000_s1026" type="#_x0000_t32" style="position:absolute;margin-left:4.95pt;margin-top:10.95pt;width:.75pt;height:17.2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1B181A3E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06B376D2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2DE215E8" w14:textId="77777777" w:rsidR="00BC7AC9" w:rsidRPr="004D65B3" w:rsidRDefault="00BC7AC9" w:rsidP="004023BD">
            <w:pPr>
              <w:suppressAutoHyphens/>
              <w:ind w:right="-105"/>
              <w:rPr>
                <w:rFonts w:ascii="Calibri" w:eastAsia="Arial" w:hAnsi="Calibri" w:cs="Calibri"/>
                <w:spacing w:val="-1"/>
              </w:rPr>
            </w:pPr>
            <w:r w:rsidRPr="004D65B3">
              <w:rPr>
                <w:rFonts w:ascii="Calibri" w:eastAsia="Arial" w:hAnsi="Calibri" w:cs="Calibri"/>
                <w:spacing w:val="-1"/>
              </w:rPr>
              <w:t>214</w:t>
            </w:r>
          </w:p>
        </w:tc>
        <w:tc>
          <w:tcPr>
            <w:tcW w:w="548" w:type="pct"/>
            <w:vAlign w:val="center"/>
          </w:tcPr>
          <w:p w14:paraId="556F20EC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234EEE0E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47FA4FFC" wp14:editId="68DB5D59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777761012" name="Straight Arrow Connector 17777610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5B1F09F8" id="Straight Arrow Connector 1777761012" o:spid="_x0000_s1026" type="#_x0000_t32" style="position:absolute;margin-left:4.95pt;margin-top:10.95pt;width:.75pt;height:17.2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260F4D47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34146D7E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0EB9464E" w14:textId="77777777" w:rsidR="00BC7AC9" w:rsidRPr="004D65B3" w:rsidRDefault="00BC7AC9" w:rsidP="004023BD">
            <w:pPr>
              <w:ind w:right="-72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</w:rPr>
              <w:t>214</w:t>
            </w:r>
          </w:p>
        </w:tc>
        <w:tc>
          <w:tcPr>
            <w:tcW w:w="719" w:type="pct"/>
            <w:vAlign w:val="center"/>
          </w:tcPr>
          <w:p w14:paraId="74CAD568" w14:textId="77777777" w:rsidR="00BC7AC9" w:rsidRPr="004D65B3" w:rsidRDefault="00BC7AC9" w:rsidP="004023BD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eastAsia="Arial Narrow" w:hAnsi="Calibri" w:cs="Calibri"/>
                <w:cs/>
                <w:lang w:bidi="hi-IN"/>
              </w:rPr>
              <w:t>1 2 3 6</w:t>
            </w:r>
          </w:p>
        </w:tc>
        <w:tc>
          <w:tcPr>
            <w:tcW w:w="974" w:type="pct"/>
            <w:vAlign w:val="center"/>
          </w:tcPr>
          <w:p w14:paraId="2469E407" w14:textId="77777777" w:rsidR="00BC7AC9" w:rsidRPr="004D65B3" w:rsidRDefault="00BC7AC9" w:rsidP="004023BD">
            <w:pPr>
              <w:ind w:left="-43" w:right="-49"/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  <w:r w:rsidRPr="004D65B3">
              <w:rPr>
                <w:rFonts w:eastAsia="Arial Narrow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42990143" wp14:editId="02D250B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137160</wp:posOffset>
                      </wp:positionV>
                      <wp:extent cx="9525" cy="179705"/>
                      <wp:effectExtent l="38100" t="0" r="66675" b="48895"/>
                      <wp:wrapNone/>
                      <wp:docPr id="186513261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1F883650" id="Straight Arrow Connector 135" o:spid="_x0000_s1026" type="#_x0000_t32" style="position:absolute;margin-left:54pt;margin-top:10.8pt;width:.75pt;height:14.1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cs/>
                <w:lang w:bidi="hi-IN"/>
              </w:rPr>
              <w:t>ABCZ</w:t>
            </w:r>
          </w:p>
          <w:p w14:paraId="0D5DB417" w14:textId="77777777" w:rsidR="00BC7AC9" w:rsidRPr="004D65B3" w:rsidRDefault="00BC7AC9" w:rsidP="004023BD">
            <w:pPr>
              <w:ind w:left="-43" w:right="-49"/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</w:p>
          <w:p w14:paraId="5ED29E23" w14:textId="77777777" w:rsidR="00BC7AC9" w:rsidRPr="004D65B3" w:rsidRDefault="00BC7AC9" w:rsidP="004023BD">
            <w:pPr>
              <w:tabs>
                <w:tab w:val="left" w:pos="0"/>
                <w:tab w:val="right" w:leader="dot" w:pos="284"/>
                <w:tab w:val="right" w:leader="dot" w:pos="3402"/>
              </w:tabs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 Narrow" w:hAnsi="Calibri" w:cs="Calibri"/>
                <w:cs/>
                <w:lang w:bidi="hi-IN"/>
              </w:rPr>
              <w:t xml:space="preserve">       </w:t>
            </w:r>
            <w:r>
              <w:rPr>
                <w:rFonts w:ascii="Calibri" w:eastAsia="Arial Narrow" w:hAnsi="Calibri" w:cs="Calibri"/>
                <w:cs/>
                <w:lang w:bidi="hi-IN"/>
              </w:rPr>
              <w:t xml:space="preserve">          (</w:t>
            </w:r>
            <w:r w:rsidRPr="004D65B3">
              <w:rPr>
                <w:rFonts w:ascii="Calibri" w:hAnsi="Calibri" w:cs="Calibri"/>
                <w:lang w:val="en-GB"/>
              </w:rPr>
              <w:t>211b)</w:t>
            </w:r>
          </w:p>
        </w:tc>
        <w:tc>
          <w:tcPr>
            <w:tcW w:w="1130" w:type="pct"/>
          </w:tcPr>
          <w:p w14:paraId="51097F01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jc w:val="center"/>
              <w:rPr>
                <w:rFonts w:ascii="Calibri" w:eastAsia="Arial" w:hAnsi="Calibri" w:cs="Calibri"/>
                <w:spacing w:val="-1"/>
              </w:rPr>
            </w:pPr>
            <w:r w:rsidRPr="004D65B3">
              <w:rPr>
                <w:rFonts w:ascii="Calibri" w:hAnsi="Calibri" w:cs="Calibri"/>
                <w:bCs/>
                <w:lang w:val="en-GB"/>
              </w:rPr>
              <w:t>1 2</w:t>
            </w:r>
          </w:p>
        </w:tc>
      </w:tr>
      <w:tr w:rsidR="00BC7AC9" w:rsidRPr="004D65B3" w14:paraId="3AE8B155" w14:textId="77777777" w:rsidTr="004023BD">
        <w:trPr>
          <w:trHeight w:val="336"/>
          <w:jc w:val="center"/>
        </w:trPr>
        <w:tc>
          <w:tcPr>
            <w:tcW w:w="1080" w:type="pct"/>
            <w:vAlign w:val="center"/>
          </w:tcPr>
          <w:p w14:paraId="40503BB6" w14:textId="77777777" w:rsidR="00BC7AC9" w:rsidRPr="004D65B3" w:rsidRDefault="00BC7AC9" w:rsidP="00CC77EF">
            <w:pPr>
              <w:pStyle w:val="ListParagraph"/>
              <w:numPr>
                <w:ilvl w:val="0"/>
                <w:numId w:val="20"/>
              </w:numPr>
              <w:ind w:left="166" w:right="-90" w:hanging="218"/>
              <w:rPr>
                <w:rFonts w:cs="Calibri"/>
                <w:bCs/>
                <w:lang w:val="fr-SN"/>
              </w:rPr>
            </w:pPr>
            <w:r w:rsidRPr="004D65B3">
              <w:rPr>
                <w:rFonts w:cs="Calibri"/>
              </w:rPr>
              <w:t>Détection des grossesses à haut risque et orientation appropriée</w:t>
            </w:r>
            <w:r w:rsidRPr="004D65B3">
              <w:rPr>
                <w:rFonts w:eastAsia="Arial Narrow" w:cs="Calibri"/>
                <w:cs/>
                <w:lang w:val="hi-IN" w:bidi="hi-IN"/>
              </w:rPr>
              <w:t xml:space="preserve"> </w:t>
            </w:r>
          </w:p>
        </w:tc>
        <w:tc>
          <w:tcPr>
            <w:tcW w:w="549" w:type="pct"/>
            <w:vAlign w:val="center"/>
          </w:tcPr>
          <w:p w14:paraId="610F85AA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2B87AEB7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596E589C" wp14:editId="794A4F5C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774185511" name="Straight Arrow Connector 1774185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54BB6B60" id="Straight Arrow Connector 1774185511" o:spid="_x0000_s1026" type="#_x0000_t32" style="position:absolute;margin-left:4.95pt;margin-top:10.95pt;width:.75pt;height:17.2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0F4661CC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1A22953F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3BC445F6" w14:textId="77777777" w:rsidR="00BC7AC9" w:rsidRPr="004D65B3" w:rsidRDefault="00BC7AC9" w:rsidP="004023BD">
            <w:pPr>
              <w:suppressAutoHyphens/>
              <w:ind w:right="-105"/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" w:hAnsi="Calibri" w:cs="Calibri"/>
                <w:spacing w:val="-1"/>
              </w:rPr>
              <w:t>214</w:t>
            </w:r>
          </w:p>
        </w:tc>
        <w:tc>
          <w:tcPr>
            <w:tcW w:w="548" w:type="pct"/>
            <w:vAlign w:val="center"/>
          </w:tcPr>
          <w:p w14:paraId="73BCD16B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2DBAFB05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32D3627A" wp14:editId="7275A514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841700189" name="Straight Arrow Connector 841700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12BB30AF" id="Straight Arrow Connector 841700189" o:spid="_x0000_s1026" type="#_x0000_t32" style="position:absolute;margin-left:4.95pt;margin-top:10.95pt;width:.75pt;height:17.2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793CC01C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2AA2F573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48AEF93F" w14:textId="77777777" w:rsidR="00BC7AC9" w:rsidRPr="004D65B3" w:rsidRDefault="00BC7AC9" w:rsidP="004023BD">
            <w:pPr>
              <w:suppressAutoHyphens/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" w:hAnsi="Calibri" w:cs="Calibri"/>
              </w:rPr>
              <w:t>214</w:t>
            </w:r>
          </w:p>
        </w:tc>
        <w:tc>
          <w:tcPr>
            <w:tcW w:w="719" w:type="pct"/>
            <w:vAlign w:val="center"/>
          </w:tcPr>
          <w:p w14:paraId="7B9CAFC3" w14:textId="77777777" w:rsidR="00BC7AC9" w:rsidRPr="004D65B3" w:rsidRDefault="00BC7AC9" w:rsidP="004023BD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eastAsia="Arial Narrow" w:hAnsi="Calibri" w:cs="Calibri"/>
                <w:cs/>
                <w:lang w:bidi="hi-IN"/>
              </w:rPr>
              <w:t>1 2 3 6</w:t>
            </w:r>
          </w:p>
        </w:tc>
        <w:tc>
          <w:tcPr>
            <w:tcW w:w="974" w:type="pct"/>
            <w:vAlign w:val="center"/>
          </w:tcPr>
          <w:p w14:paraId="450FCFCA" w14:textId="77777777" w:rsidR="00BC7AC9" w:rsidRPr="004D65B3" w:rsidRDefault="00BC7AC9" w:rsidP="004023BD">
            <w:pPr>
              <w:ind w:left="-43" w:right="-49"/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  <w:r w:rsidRPr="004D65B3">
              <w:rPr>
                <w:rFonts w:eastAsia="Arial Narrow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264AEA67" wp14:editId="230F27E5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137795</wp:posOffset>
                      </wp:positionV>
                      <wp:extent cx="9525" cy="179705"/>
                      <wp:effectExtent l="38100" t="0" r="66675" b="4889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1E85EDEE" id="Straight Arrow Connector 136" o:spid="_x0000_s1026" type="#_x0000_t32" style="position:absolute;margin-left:53.65pt;margin-top:10.85pt;width:.75pt;height:14.1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cs/>
                <w:lang w:bidi="hi-IN"/>
              </w:rPr>
              <w:t>ABCZ</w:t>
            </w:r>
          </w:p>
          <w:p w14:paraId="0AA34D48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35D86EEA" w14:textId="77777777" w:rsidR="00BC7AC9" w:rsidRPr="004D65B3" w:rsidRDefault="00BC7AC9" w:rsidP="004023BD">
            <w:pPr>
              <w:tabs>
                <w:tab w:val="left" w:pos="0"/>
                <w:tab w:val="right" w:leader="dot" w:pos="284"/>
                <w:tab w:val="right" w:leader="dot" w:pos="3402"/>
              </w:tabs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                (</w:t>
            </w:r>
            <w:r w:rsidRPr="004D65B3">
              <w:rPr>
                <w:rFonts w:ascii="Calibri" w:hAnsi="Calibri" w:cs="Calibri"/>
                <w:lang w:val="en-GB"/>
              </w:rPr>
              <w:t>211c)</w:t>
            </w:r>
          </w:p>
        </w:tc>
        <w:tc>
          <w:tcPr>
            <w:tcW w:w="1130" w:type="pct"/>
          </w:tcPr>
          <w:p w14:paraId="4B23E3D8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hAnsi="Calibri" w:cs="Calibri"/>
                <w:bCs/>
                <w:lang w:val="en-GB"/>
              </w:rPr>
              <w:t>1 2</w:t>
            </w:r>
          </w:p>
        </w:tc>
      </w:tr>
      <w:tr w:rsidR="00BC7AC9" w:rsidRPr="004D65B3" w14:paraId="22934F1A" w14:textId="77777777" w:rsidTr="004023BD">
        <w:trPr>
          <w:trHeight w:val="336"/>
          <w:jc w:val="center"/>
        </w:trPr>
        <w:tc>
          <w:tcPr>
            <w:tcW w:w="1080" w:type="pct"/>
            <w:vAlign w:val="center"/>
          </w:tcPr>
          <w:p w14:paraId="0BE7D7E2" w14:textId="77777777" w:rsidR="00BC7AC9" w:rsidRPr="004D65B3" w:rsidRDefault="00BC7AC9" w:rsidP="00CC77EF">
            <w:pPr>
              <w:pStyle w:val="ListParagraph"/>
              <w:numPr>
                <w:ilvl w:val="0"/>
                <w:numId w:val="20"/>
              </w:numPr>
              <w:ind w:left="166" w:right="-90" w:hanging="218"/>
              <w:rPr>
                <w:rFonts w:cs="Calibri"/>
                <w:bCs/>
                <w:lang w:val="fr-SN"/>
              </w:rPr>
            </w:pPr>
            <w:r w:rsidRPr="004D65B3">
              <w:rPr>
                <w:rFonts w:cs="Calibri"/>
              </w:rPr>
              <w:t>Prise en charge de l'anémie sévère avec du fer saccharose</w:t>
            </w:r>
          </w:p>
        </w:tc>
        <w:tc>
          <w:tcPr>
            <w:tcW w:w="549" w:type="pct"/>
            <w:vAlign w:val="center"/>
          </w:tcPr>
          <w:p w14:paraId="5851AFF3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50D7D59E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177A31B1" wp14:editId="45D1214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495041450" name="Straight Arrow Connector 495041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152A7C30" id="Straight Arrow Connector 495041450" o:spid="_x0000_s1026" type="#_x0000_t32" style="position:absolute;margin-left:4.95pt;margin-top:10.95pt;width:.75pt;height:17.2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032AEE29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20FF539E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7E379B21" w14:textId="77777777" w:rsidR="00BC7AC9" w:rsidRPr="004D65B3" w:rsidRDefault="00BC7AC9" w:rsidP="004023BD">
            <w:pPr>
              <w:suppressAutoHyphens/>
              <w:ind w:right="-105"/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" w:hAnsi="Calibri" w:cs="Calibri"/>
                <w:spacing w:val="-1"/>
              </w:rPr>
              <w:t>214</w:t>
            </w:r>
          </w:p>
        </w:tc>
        <w:tc>
          <w:tcPr>
            <w:tcW w:w="548" w:type="pct"/>
            <w:shd w:val="clear" w:color="auto" w:fill="auto"/>
            <w:vAlign w:val="center"/>
          </w:tcPr>
          <w:p w14:paraId="364743D0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67016218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02F76430" wp14:editId="67CB376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2101497853" name="Straight Arrow Connector 21014978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2232B83A" id="Straight Arrow Connector 2101497853" o:spid="_x0000_s1026" type="#_x0000_t32" style="position:absolute;margin-left:4.95pt;margin-top:10.95pt;width:.75pt;height:17.2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3B1D2343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67DE946F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60F15105" w14:textId="77777777" w:rsidR="00BC7AC9" w:rsidRPr="004D65B3" w:rsidRDefault="00BC7AC9" w:rsidP="004023BD">
            <w:pPr>
              <w:suppressAutoHyphens/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" w:hAnsi="Calibri" w:cs="Calibri"/>
              </w:rPr>
              <w:t>214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24BE1FD5" w14:textId="77777777" w:rsidR="00BC7AC9" w:rsidRPr="004D65B3" w:rsidRDefault="00BC7AC9" w:rsidP="004023BD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eastAsia="Arial Narrow" w:hAnsi="Calibri" w:cs="Calibri"/>
                <w:cs/>
                <w:lang w:bidi="hi-IN"/>
              </w:rPr>
              <w:t>1 2 3 6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2CD80140" w14:textId="77777777" w:rsidR="00BC7AC9" w:rsidRPr="004D65B3" w:rsidRDefault="00BC7AC9" w:rsidP="004023BD">
            <w:pPr>
              <w:ind w:left="-43" w:right="-49"/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  <w:r w:rsidRPr="004D65B3">
              <w:rPr>
                <w:rFonts w:eastAsia="Arial Narrow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7A19BD44" wp14:editId="487ECFCA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133350</wp:posOffset>
                      </wp:positionV>
                      <wp:extent cx="9525" cy="179705"/>
                      <wp:effectExtent l="38100" t="0" r="66675" b="48895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1D7D66C8" id="Straight Arrow Connector 137" o:spid="_x0000_s1026" type="#_x0000_t32" style="position:absolute;margin-left:53.4pt;margin-top:10.5pt;width:.75pt;height:14.1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cs/>
                <w:lang w:bidi="hi-IN"/>
              </w:rPr>
              <w:t>ABCZ</w:t>
            </w:r>
          </w:p>
          <w:p w14:paraId="75B4CA0A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33B7E103" w14:textId="77777777" w:rsidR="00BC7AC9" w:rsidRPr="004D65B3" w:rsidRDefault="00BC7AC9" w:rsidP="004023BD">
            <w:pPr>
              <w:tabs>
                <w:tab w:val="left" w:pos="0"/>
                <w:tab w:val="right" w:leader="dot" w:pos="284"/>
                <w:tab w:val="right" w:leader="dot" w:pos="3402"/>
              </w:tabs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                (</w:t>
            </w:r>
            <w:r w:rsidRPr="004D65B3">
              <w:rPr>
                <w:rFonts w:ascii="Calibri" w:hAnsi="Calibri" w:cs="Calibri"/>
                <w:lang w:val="en-GB"/>
              </w:rPr>
              <w:t>211d)</w:t>
            </w:r>
          </w:p>
        </w:tc>
        <w:tc>
          <w:tcPr>
            <w:tcW w:w="1130" w:type="pct"/>
          </w:tcPr>
          <w:p w14:paraId="304001D7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hAnsi="Calibri" w:cs="Calibri"/>
                <w:bCs/>
                <w:lang w:val="en-GB"/>
              </w:rPr>
              <w:t>1 2</w:t>
            </w:r>
          </w:p>
        </w:tc>
      </w:tr>
      <w:tr w:rsidR="00BC7AC9" w:rsidRPr="004D65B3" w14:paraId="061F2C47" w14:textId="77777777" w:rsidTr="004023BD">
        <w:trPr>
          <w:trHeight w:val="336"/>
          <w:jc w:val="center"/>
        </w:trPr>
        <w:tc>
          <w:tcPr>
            <w:tcW w:w="1080" w:type="pct"/>
            <w:vAlign w:val="center"/>
          </w:tcPr>
          <w:p w14:paraId="084E628E" w14:textId="77777777" w:rsidR="00BC7AC9" w:rsidRPr="004D65B3" w:rsidRDefault="00BC7AC9" w:rsidP="00CC77EF">
            <w:pPr>
              <w:pStyle w:val="ListParagraph"/>
              <w:numPr>
                <w:ilvl w:val="0"/>
                <w:numId w:val="20"/>
              </w:numPr>
              <w:ind w:left="166" w:right="-90" w:hanging="218"/>
              <w:rPr>
                <w:rFonts w:cs="Calibri"/>
                <w:bCs/>
                <w:lang w:val="en-GB"/>
              </w:rPr>
            </w:pPr>
            <w:r w:rsidRPr="004D65B3">
              <w:rPr>
                <w:rFonts w:cs="Calibri"/>
              </w:rPr>
              <w:t>Partogramme</w:t>
            </w:r>
          </w:p>
        </w:tc>
        <w:tc>
          <w:tcPr>
            <w:tcW w:w="549" w:type="pct"/>
            <w:vAlign w:val="center"/>
          </w:tcPr>
          <w:p w14:paraId="4227875A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01805028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43F65C6A" wp14:editId="5D4414C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962377606" name="Straight Arrow Connector 1962377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729D4EA3" id="Straight Arrow Connector 1962377606" o:spid="_x0000_s1026" type="#_x0000_t32" style="position:absolute;margin-left:4.95pt;margin-top:10.95pt;width:.75pt;height:17.2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328FB472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4E0A4FCF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7CA487BB" w14:textId="77777777" w:rsidR="00BC7AC9" w:rsidRPr="004D65B3" w:rsidRDefault="00BC7AC9" w:rsidP="004023BD">
            <w:pPr>
              <w:suppressAutoHyphens/>
              <w:ind w:right="-105"/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" w:hAnsi="Calibri" w:cs="Calibri"/>
                <w:spacing w:val="-1"/>
              </w:rPr>
              <w:t>214</w:t>
            </w:r>
          </w:p>
        </w:tc>
        <w:tc>
          <w:tcPr>
            <w:tcW w:w="548" w:type="pct"/>
            <w:shd w:val="clear" w:color="auto" w:fill="auto"/>
            <w:vAlign w:val="center"/>
          </w:tcPr>
          <w:p w14:paraId="4EF81D0D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1F7F48FA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17DE71C3" wp14:editId="4BBEFA4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663490442" name="Straight Arrow Connector 1663490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7DA24EE2" id="Straight Arrow Connector 1663490442" o:spid="_x0000_s1026" type="#_x0000_t32" style="position:absolute;margin-left:4.95pt;margin-top:10.95pt;width:.75pt;height:17.2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711F5CB5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5B348D4E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0A1DC56D" w14:textId="77777777" w:rsidR="00BC7AC9" w:rsidRPr="004D65B3" w:rsidRDefault="00BC7AC9" w:rsidP="004023BD">
            <w:pPr>
              <w:suppressAutoHyphens/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" w:hAnsi="Calibri" w:cs="Calibri"/>
              </w:rPr>
              <w:t>214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332BA324" w14:textId="77777777" w:rsidR="00BC7AC9" w:rsidRPr="004D65B3" w:rsidRDefault="00BC7AC9" w:rsidP="004023BD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eastAsia="Arial Narrow" w:hAnsi="Calibri" w:cs="Calibri"/>
                <w:cs/>
                <w:lang w:bidi="hi-IN"/>
              </w:rPr>
              <w:t>1 2 3 6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2C1E6CED" w14:textId="77777777" w:rsidR="00BC7AC9" w:rsidRPr="004D65B3" w:rsidRDefault="00BC7AC9" w:rsidP="004023BD">
            <w:pPr>
              <w:ind w:left="-43" w:right="-49"/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  <w:r w:rsidRPr="004D65B3">
              <w:rPr>
                <w:rFonts w:eastAsia="Arial Narrow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7894C86A" wp14:editId="7ED97B0C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122555</wp:posOffset>
                      </wp:positionV>
                      <wp:extent cx="9525" cy="179705"/>
                      <wp:effectExtent l="38100" t="0" r="66675" b="4889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6410E22C" id="Straight Arrow Connector 138" o:spid="_x0000_s1026" type="#_x0000_t32" style="position:absolute;margin-left:54pt;margin-top:9.65pt;width:.75pt;height:14.1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cs/>
                <w:lang w:bidi="hi-IN"/>
              </w:rPr>
              <w:t>ABCZ</w:t>
            </w:r>
          </w:p>
          <w:p w14:paraId="26459990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5720FE81" w14:textId="77777777" w:rsidR="00BC7AC9" w:rsidRPr="004D65B3" w:rsidRDefault="00BC7AC9" w:rsidP="004023BD">
            <w:pPr>
              <w:tabs>
                <w:tab w:val="left" w:pos="0"/>
                <w:tab w:val="right" w:leader="dot" w:pos="284"/>
                <w:tab w:val="right" w:leader="dot" w:pos="3402"/>
              </w:tabs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                   (</w:t>
            </w:r>
            <w:r w:rsidRPr="004D65B3">
              <w:rPr>
                <w:rFonts w:ascii="Calibri" w:hAnsi="Calibri" w:cs="Calibri"/>
                <w:lang w:val="en-GB"/>
              </w:rPr>
              <w:t>217</w:t>
            </w:r>
            <w:r>
              <w:rPr>
                <w:rFonts w:ascii="Calibri" w:hAnsi="Calibri" w:cs="Calibri"/>
                <w:lang w:val="en-GB"/>
              </w:rPr>
              <w:t>)</w:t>
            </w:r>
          </w:p>
        </w:tc>
        <w:tc>
          <w:tcPr>
            <w:tcW w:w="1130" w:type="pct"/>
          </w:tcPr>
          <w:p w14:paraId="27D088DC" w14:textId="77777777" w:rsidR="00BC7AC9" w:rsidRPr="004D65B3" w:rsidRDefault="00BC7AC9" w:rsidP="004023BD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hAnsi="Calibri" w:cs="Calibri"/>
                <w:bCs/>
                <w:lang w:val="en-GB"/>
              </w:rPr>
              <w:t>1 2</w:t>
            </w:r>
          </w:p>
        </w:tc>
      </w:tr>
    </w:tbl>
    <w:p w14:paraId="70C8A02B" w14:textId="77777777" w:rsidR="00F752B6" w:rsidRDefault="00F752B6"/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59"/>
        <w:gridCol w:w="4703"/>
        <w:gridCol w:w="4222"/>
        <w:gridCol w:w="772"/>
      </w:tblGrid>
      <w:tr w:rsidR="007D0C8F" w:rsidRPr="004D65B3" w14:paraId="006742D1" w14:textId="77777777" w:rsidTr="003A5AEC">
        <w:trPr>
          <w:trHeight w:val="503"/>
          <w:jc w:val="center"/>
        </w:trPr>
        <w:tc>
          <w:tcPr>
            <w:tcW w:w="363" w:type="pct"/>
          </w:tcPr>
          <w:p w14:paraId="51EEE5BE" w14:textId="77777777" w:rsidR="007D0C8F" w:rsidRPr="004D65B3" w:rsidRDefault="007D0C8F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217</w:t>
            </w:r>
          </w:p>
        </w:tc>
        <w:tc>
          <w:tcPr>
            <w:tcW w:w="2249" w:type="pct"/>
          </w:tcPr>
          <w:p w14:paraId="54F08D4D" w14:textId="77777777" w:rsidR="007D0C8F" w:rsidRPr="004D65B3" w:rsidRDefault="007D0C8F" w:rsidP="004023BD">
            <w:pPr>
              <w:suppressAutoHyphens/>
              <w:ind w:right="-10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EB216C">
              <w:rPr>
                <w:lang w:val="fr-SN"/>
              </w:rPr>
              <w:t>Au cours de votre période de service, avez-vous déjà fourni des services de planning familial ?</w:t>
            </w:r>
          </w:p>
        </w:tc>
        <w:tc>
          <w:tcPr>
            <w:tcW w:w="2019" w:type="pct"/>
          </w:tcPr>
          <w:p w14:paraId="2B69B6AA" w14:textId="77777777" w:rsidR="007D0C8F" w:rsidRPr="004D65B3" w:rsidRDefault="007D0C8F" w:rsidP="004023BD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1</w:t>
            </w:r>
          </w:p>
          <w:p w14:paraId="11915C9F" w14:textId="77777777" w:rsidR="007D0C8F" w:rsidRPr="004D65B3" w:rsidRDefault="007D0C8F" w:rsidP="004023BD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en-IN"/>
              </w:rPr>
            </w:pPr>
            <w:r w:rsidRPr="004D65B3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2BE96468" wp14:editId="33BDA2CE">
                      <wp:simplePos x="0" y="0"/>
                      <wp:positionH relativeFrom="column">
                        <wp:posOffset>2640965</wp:posOffset>
                      </wp:positionH>
                      <wp:positionV relativeFrom="paragraph">
                        <wp:posOffset>70154</wp:posOffset>
                      </wp:positionV>
                      <wp:extent cx="226695" cy="0"/>
                      <wp:effectExtent l="0" t="76200" r="20955" b="95250"/>
                      <wp:wrapNone/>
                      <wp:docPr id="152101783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6C224829" id="Straight Arrow Connector 3" o:spid="_x0000_s1026" type="#_x0000_t32" style="position:absolute;margin-left:207.95pt;margin-top:5.5pt;width:17.85pt;height:0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69" w:type="pct"/>
          </w:tcPr>
          <w:p w14:paraId="109AF078" w14:textId="77777777" w:rsidR="007D0C8F" w:rsidRPr="004D65B3" w:rsidRDefault="007D0C8F" w:rsidP="004023BD">
            <w:pPr>
              <w:rPr>
                <w:b/>
                <w:bCs/>
                <w:sz w:val="20"/>
                <w:szCs w:val="20"/>
                <w:lang w:val="en-GB"/>
              </w:rPr>
            </w:pPr>
          </w:p>
          <w:p w14:paraId="2307E19F" w14:textId="77777777" w:rsidR="007D0C8F" w:rsidRPr="004D65B3" w:rsidRDefault="007D0C8F" w:rsidP="004023BD">
            <w:pPr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601</w:t>
            </w:r>
          </w:p>
        </w:tc>
      </w:tr>
      <w:tr w:rsidR="007D0C8F" w:rsidRPr="00606A6E" w14:paraId="39F6E528" w14:textId="77777777" w:rsidTr="003A5AEC">
        <w:trPr>
          <w:trHeight w:val="863"/>
          <w:jc w:val="center"/>
        </w:trPr>
        <w:tc>
          <w:tcPr>
            <w:tcW w:w="363" w:type="pct"/>
          </w:tcPr>
          <w:p w14:paraId="147B0C4B" w14:textId="77777777" w:rsidR="007D0C8F" w:rsidRPr="004D65B3" w:rsidRDefault="007D0C8F" w:rsidP="004023BD">
            <w:pPr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21 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8</w:t>
            </w:r>
          </w:p>
        </w:tc>
        <w:tc>
          <w:tcPr>
            <w:tcW w:w="2249" w:type="pct"/>
          </w:tcPr>
          <w:p w14:paraId="4F934DD9" w14:textId="77777777" w:rsidR="007D0C8F" w:rsidRPr="003A5AEC" w:rsidRDefault="007D0C8F" w:rsidP="004023BD">
            <w:pPr>
              <w:suppressAutoHyphens/>
              <w:ind w:right="-108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Depuis quand fournissez-vous des services de planification familiale ?</w:t>
            </w:r>
          </w:p>
          <w:p w14:paraId="2B307EC2" w14:textId="20B9AC39" w:rsidR="007D0C8F" w:rsidRPr="004D65B3" w:rsidRDefault="007D0C8F" w:rsidP="004023BD">
            <w:pPr>
              <w:suppressAutoHyphens/>
              <w:ind w:right="-108"/>
              <w:rPr>
                <w:sz w:val="20"/>
                <w:szCs w:val="20"/>
                <w:lang w:val="fr-SN"/>
              </w:rPr>
            </w:pPr>
          </w:p>
        </w:tc>
        <w:tc>
          <w:tcPr>
            <w:tcW w:w="2019" w:type="pct"/>
          </w:tcPr>
          <w:p w14:paraId="720D1880" w14:textId="77777777" w:rsidR="004256B8" w:rsidRPr="00D37CDB" w:rsidRDefault="004256B8" w:rsidP="004256B8">
            <w:pPr>
              <w:tabs>
                <w:tab w:val="left" w:pos="-720"/>
                <w:tab w:val="right" w:leader="dot" w:pos="2938"/>
                <w:tab w:val="right" w:leader="dot" w:pos="3144"/>
                <w:tab w:val="right" w:leader="dot" w:pos="3595"/>
              </w:tabs>
              <w:suppressAutoHyphens/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</w:pPr>
            <w:r w:rsidRPr="00D37CDB"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  <w:t xml:space="preserve">            MM                                     AAAA</w:t>
            </w:r>
          </w:p>
          <w:p w14:paraId="7B71D0AC" w14:textId="77777777" w:rsidR="004256B8" w:rsidRPr="00D37CDB" w:rsidRDefault="004256B8" w:rsidP="004256B8">
            <w:pPr>
              <w:tabs>
                <w:tab w:val="left" w:pos="-720"/>
                <w:tab w:val="right" w:leader="dot" w:pos="3569"/>
                <w:tab w:val="right" w:leader="dot" w:pos="3595"/>
              </w:tabs>
              <w:suppressAutoHyphens/>
              <w:rPr>
                <w:rFonts w:cstheme="minorHAnsi"/>
                <w:spacing w:val="-2"/>
                <w:sz w:val="20"/>
                <w:szCs w:val="20"/>
                <w:lang w:val="fr-FR" w:bidi="hi-IN"/>
              </w:rPr>
            </w:pP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71616" behindDoc="0" locked="0" layoutInCell="1" allowOverlap="1" wp14:anchorId="320F0ACD" wp14:editId="061E1C90">
                      <wp:simplePos x="0" y="0"/>
                      <wp:positionH relativeFrom="column">
                        <wp:posOffset>1188904</wp:posOffset>
                      </wp:positionH>
                      <wp:positionV relativeFrom="paragraph">
                        <wp:posOffset>1034</wp:posOffset>
                      </wp:positionV>
                      <wp:extent cx="1047115" cy="184150"/>
                      <wp:effectExtent l="0" t="0" r="19685" b="25400"/>
                      <wp:wrapNone/>
                      <wp:docPr id="1864958199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115" cy="184150"/>
                                <a:chOff x="0" y="502023"/>
                                <a:chExt cx="916305" cy="253208"/>
                              </a:xfrm>
                            </wpg:grpSpPr>
                            <wpg:grpSp>
                              <wpg:cNvPr id="1815660638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600" y="502721"/>
                                  <a:ext cx="687705" cy="252510"/>
                                  <a:chOff x="5582" y="3497"/>
                                  <a:chExt cx="1083" cy="413"/>
                                </a:xfrm>
                              </wpg:grpSpPr>
                              <wps:wsp>
                                <wps:cNvPr id="2034019498" name="Rectangle 1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82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82C6786" w14:textId="77777777" w:rsidR="00606A6E" w:rsidRPr="0091381C" w:rsidRDefault="00606A6E" w:rsidP="004256B8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17484135" name="Rectangle 1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40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4EB99A6" w14:textId="77777777" w:rsidR="00606A6E" w:rsidRPr="0091381C" w:rsidRDefault="00606A6E" w:rsidP="004256B8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13593416" name="Rectangle 1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05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53726141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BE9BE7" w14:textId="77777777" w:rsidR="00606A6E" w:rsidRPr="0091381C" w:rsidRDefault="00606A6E" w:rsidP="004256B8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0F0ACD" id="_x0000_s1038" style="position:absolute;margin-left:93.6pt;margin-top:.1pt;width:82.45pt;height:14.5pt;z-index:252271616;mso-width-relative:margin;mso-height-relative:margin" coordorigin=",5020" coordsize="9163,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">
                      <v:group id="Group 61" o:spid="_x0000_s1039" style="position:absolute;left:2286;top:5027;width:6877;height:2525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">
                        <v:rect id="Rectangle 174" o:spid="_x0000_s1040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">
                          <v:textbox>
                            <w:txbxContent>
                              <w:p w14:paraId="382C6786" w14:textId="77777777" w:rsidR="00606A6E" w:rsidRPr="0091381C" w:rsidRDefault="00606A6E" w:rsidP="004256B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5" o:spid="_x0000_s1041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">
                          <v:textbox>
                            <w:txbxContent>
                              <w:p w14:paraId="14EB99A6" w14:textId="77777777" w:rsidR="00606A6E" w:rsidRPr="0091381C" w:rsidRDefault="00606A6E" w:rsidP="004256B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6" o:spid="_x0000_s1042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"/>
                      </v:group>
                      <v:rect id="Rectangle 175" o:spid="_x0000_s1043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">
                        <v:textbox>
                          <w:txbxContent>
                            <w:p w14:paraId="0EBE9BE7" w14:textId="77777777" w:rsidR="00606A6E" w:rsidRPr="0091381C" w:rsidRDefault="00606A6E" w:rsidP="004256B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70592" behindDoc="0" locked="0" layoutInCell="1" allowOverlap="1" wp14:anchorId="4C3A7BBB" wp14:editId="7AA99058">
                      <wp:simplePos x="0" y="0"/>
                      <wp:positionH relativeFrom="column">
                        <wp:posOffset>146276</wp:posOffset>
                      </wp:positionH>
                      <wp:positionV relativeFrom="paragraph">
                        <wp:posOffset>24145</wp:posOffset>
                      </wp:positionV>
                      <wp:extent cx="514350" cy="160020"/>
                      <wp:effectExtent l="0" t="0" r="19050" b="11430"/>
                      <wp:wrapNone/>
                      <wp:docPr id="1334431813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4350" cy="160020"/>
                                <a:chOff x="8550" y="3270"/>
                                <a:chExt cx="1261" cy="435"/>
                              </a:xfrm>
                            </wpg:grpSpPr>
                            <wps:wsp>
                              <wps:cNvPr id="673578288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72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95483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0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0D86A4BC" id="Group 31" o:spid="_x0000_s1026" style="position:absolute;margin-left:11.5pt;margin-top:1.9pt;width:40.5pt;height:12.6pt;z-index:252270592" coordorigin="8550,3270" coordsize="1261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">
                      <v:rect id="Rectangle 147" o:spid="_x0000_s1027" style="position:absolute;left:9172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"/>
                      <v:rect id="Rectangle 148" o:spid="_x0000_s1028" style="position:absolute;left:8550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"/>
                    </v:group>
                  </w:pict>
                </mc:Fallback>
              </mc:AlternateContent>
            </w:r>
          </w:p>
          <w:p w14:paraId="585F3F28" w14:textId="77777777" w:rsidR="004256B8" w:rsidRDefault="004256B8" w:rsidP="004256B8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  <w:p w14:paraId="5906D84B" w14:textId="77777777" w:rsidR="004256B8" w:rsidRPr="00D37CDB" w:rsidRDefault="004256B8" w:rsidP="004256B8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Préfère ne rien dire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  <w:t>998</w:t>
            </w:r>
          </w:p>
          <w:p w14:paraId="76A48B43" w14:textId="77777777" w:rsidR="004256B8" w:rsidRPr="00D37CDB" w:rsidRDefault="004256B8" w:rsidP="004256B8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  <w:p w14:paraId="177C5D91" w14:textId="217F7743" w:rsidR="007D0C8F" w:rsidRPr="003A5AEC" w:rsidRDefault="004256B8" w:rsidP="004256B8">
            <w:pPr>
              <w:tabs>
                <w:tab w:val="left" w:pos="0"/>
                <w:tab w:val="right" w:leader="dot" w:pos="4092"/>
              </w:tabs>
              <w:suppressAutoHyphens/>
              <w:rPr>
                <w:b/>
                <w:bCs/>
                <w:sz w:val="20"/>
                <w:szCs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</w:tc>
        <w:tc>
          <w:tcPr>
            <w:tcW w:w="369" w:type="pct"/>
          </w:tcPr>
          <w:p w14:paraId="191E4983" w14:textId="77777777" w:rsidR="007D0C8F" w:rsidRPr="003A5AEC" w:rsidRDefault="007D0C8F" w:rsidP="004023BD">
            <w:pPr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7D0C8F" w:rsidRPr="004D65B3" w14:paraId="6F110829" w14:textId="77777777" w:rsidTr="003A5AEC">
        <w:trPr>
          <w:trHeight w:val="620"/>
          <w:jc w:val="center"/>
        </w:trPr>
        <w:tc>
          <w:tcPr>
            <w:tcW w:w="363" w:type="pct"/>
          </w:tcPr>
          <w:p w14:paraId="4FC1FCB5" w14:textId="77777777" w:rsidR="007D0C8F" w:rsidRPr="004D65B3" w:rsidRDefault="007D0C8F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219</w:t>
            </w:r>
          </w:p>
        </w:tc>
        <w:tc>
          <w:tcPr>
            <w:tcW w:w="2249" w:type="pct"/>
          </w:tcPr>
          <w:p w14:paraId="6008890A" w14:textId="77777777" w:rsidR="007D0C8F" w:rsidRPr="004D65B3" w:rsidRDefault="007D0C8F" w:rsidP="004023BD">
            <w:pPr>
              <w:suppressAutoHyphens/>
              <w:ind w:right="-10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Avez-vous déjà fourni des services de planification familiale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dans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cette structure sanitaire</w:t>
            </w:r>
          </w:p>
        </w:tc>
        <w:tc>
          <w:tcPr>
            <w:tcW w:w="2019" w:type="pct"/>
          </w:tcPr>
          <w:p w14:paraId="427E23F1" w14:textId="77777777" w:rsidR="007D0C8F" w:rsidRPr="004D65B3" w:rsidRDefault="007D0C8F" w:rsidP="004023BD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1</w:t>
            </w:r>
          </w:p>
          <w:p w14:paraId="7C35B02F" w14:textId="77777777" w:rsidR="007D0C8F" w:rsidRPr="004D65B3" w:rsidRDefault="007D0C8F" w:rsidP="004023BD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en-IN"/>
              </w:rPr>
            </w:pPr>
            <w:r w:rsidRPr="004D65B3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15D419ED" wp14:editId="04F362E8">
                      <wp:simplePos x="0" y="0"/>
                      <wp:positionH relativeFrom="column">
                        <wp:posOffset>2608884</wp:posOffset>
                      </wp:positionH>
                      <wp:positionV relativeFrom="paragraph">
                        <wp:posOffset>87630</wp:posOffset>
                      </wp:positionV>
                      <wp:extent cx="226695" cy="0"/>
                      <wp:effectExtent l="0" t="76200" r="20955" b="95250"/>
                      <wp:wrapNone/>
                      <wp:docPr id="107268969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00B2EBF5" id="Straight Arrow Connector 4" o:spid="_x0000_s1026" type="#_x0000_t32" style="position:absolute;margin-left:205.4pt;margin-top:6.9pt;width:17.85pt;height:0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69" w:type="pct"/>
          </w:tcPr>
          <w:p w14:paraId="32B500E6" w14:textId="77777777" w:rsidR="007D0C8F" w:rsidRPr="004D65B3" w:rsidRDefault="007D0C8F" w:rsidP="004023BD">
            <w:pPr>
              <w:rPr>
                <w:b/>
                <w:bCs/>
                <w:sz w:val="20"/>
                <w:szCs w:val="20"/>
                <w:lang w:val="en-GB"/>
              </w:rPr>
            </w:pPr>
          </w:p>
          <w:p w14:paraId="64F03AEA" w14:textId="77777777" w:rsidR="007D0C8F" w:rsidRPr="004D65B3" w:rsidRDefault="007D0C8F" w:rsidP="004023BD">
            <w:pPr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221</w:t>
            </w:r>
          </w:p>
        </w:tc>
      </w:tr>
      <w:tr w:rsidR="007D0C8F" w:rsidRPr="00606A6E" w14:paraId="1FCD49C5" w14:textId="77777777" w:rsidTr="003A5AEC">
        <w:trPr>
          <w:trHeight w:val="980"/>
          <w:jc w:val="center"/>
        </w:trPr>
        <w:tc>
          <w:tcPr>
            <w:tcW w:w="363" w:type="pct"/>
          </w:tcPr>
          <w:p w14:paraId="7B72EEF9" w14:textId="77777777" w:rsidR="007D0C8F" w:rsidRPr="004D65B3" w:rsidRDefault="007D0C8F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220</w:t>
            </w:r>
          </w:p>
        </w:tc>
        <w:tc>
          <w:tcPr>
            <w:tcW w:w="2249" w:type="pct"/>
          </w:tcPr>
          <w:p w14:paraId="0346BDD2" w14:textId="77777777" w:rsidR="007D0C8F" w:rsidRPr="003A5AEC" w:rsidRDefault="007D0C8F" w:rsidP="004023BD">
            <w:pPr>
              <w:suppressAutoHyphens/>
              <w:ind w:right="-108"/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Depuis quand fournissez-vous des services de planification familiale dans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cette structure sanitaire</w:t>
            </w:r>
          </w:p>
          <w:p w14:paraId="59B65D57" w14:textId="24F89414" w:rsidR="007D0C8F" w:rsidRPr="004D65B3" w:rsidRDefault="007D0C8F" w:rsidP="004023BD">
            <w:pPr>
              <w:suppressAutoHyphens/>
              <w:ind w:right="-108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</w:tc>
        <w:tc>
          <w:tcPr>
            <w:tcW w:w="2019" w:type="pct"/>
          </w:tcPr>
          <w:p w14:paraId="3E819F19" w14:textId="77777777" w:rsidR="007D0C8F" w:rsidRDefault="007D0C8F" w:rsidP="004023BD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  <w:p w14:paraId="0C559532" w14:textId="77777777" w:rsidR="004256B8" w:rsidRPr="00D37CDB" w:rsidRDefault="004256B8" w:rsidP="004256B8">
            <w:pPr>
              <w:tabs>
                <w:tab w:val="left" w:pos="-720"/>
                <w:tab w:val="right" w:leader="dot" w:pos="2938"/>
                <w:tab w:val="right" w:leader="dot" w:pos="3144"/>
                <w:tab w:val="right" w:leader="dot" w:pos="3595"/>
              </w:tabs>
              <w:suppressAutoHyphens/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</w:pPr>
            <w:r w:rsidRPr="00D37CDB"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  <w:t xml:space="preserve">            MM                                     AAAA</w:t>
            </w:r>
          </w:p>
          <w:p w14:paraId="4A494E38" w14:textId="77777777" w:rsidR="004256B8" w:rsidRPr="00D37CDB" w:rsidRDefault="004256B8" w:rsidP="004256B8">
            <w:pPr>
              <w:tabs>
                <w:tab w:val="left" w:pos="-720"/>
                <w:tab w:val="right" w:leader="dot" w:pos="3569"/>
                <w:tab w:val="right" w:leader="dot" w:pos="3595"/>
              </w:tabs>
              <w:suppressAutoHyphens/>
              <w:rPr>
                <w:rFonts w:cstheme="minorHAnsi"/>
                <w:spacing w:val="-2"/>
                <w:sz w:val="20"/>
                <w:szCs w:val="20"/>
                <w:lang w:val="fr-FR" w:bidi="hi-IN"/>
              </w:rPr>
            </w:pP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74688" behindDoc="0" locked="0" layoutInCell="1" allowOverlap="1" wp14:anchorId="78614F22" wp14:editId="4825B18E">
                      <wp:simplePos x="0" y="0"/>
                      <wp:positionH relativeFrom="column">
                        <wp:posOffset>1188904</wp:posOffset>
                      </wp:positionH>
                      <wp:positionV relativeFrom="paragraph">
                        <wp:posOffset>1034</wp:posOffset>
                      </wp:positionV>
                      <wp:extent cx="1047115" cy="184150"/>
                      <wp:effectExtent l="0" t="0" r="19685" b="25400"/>
                      <wp:wrapNone/>
                      <wp:docPr id="675334016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115" cy="184150"/>
                                <a:chOff x="0" y="502023"/>
                                <a:chExt cx="916305" cy="253208"/>
                              </a:xfrm>
                            </wpg:grpSpPr>
                            <wpg:grpSp>
                              <wpg:cNvPr id="1603546696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600" y="502721"/>
                                  <a:ext cx="687705" cy="252510"/>
                                  <a:chOff x="5582" y="3497"/>
                                  <a:chExt cx="1083" cy="413"/>
                                </a:xfrm>
                              </wpg:grpSpPr>
                              <wps:wsp>
                                <wps:cNvPr id="328806631" name="Rectangle 1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82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DC1460C" w14:textId="77777777" w:rsidR="00606A6E" w:rsidRPr="0091381C" w:rsidRDefault="00606A6E" w:rsidP="004256B8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7405105" name="Rectangle 1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40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462D19" w14:textId="77777777" w:rsidR="00606A6E" w:rsidRPr="0091381C" w:rsidRDefault="00606A6E" w:rsidP="004256B8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52482395" name="Rectangle 1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05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60563538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36A6A0" w14:textId="77777777" w:rsidR="00606A6E" w:rsidRPr="0091381C" w:rsidRDefault="00606A6E" w:rsidP="004256B8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614F22" id="_x0000_s1044" style="position:absolute;margin-left:93.6pt;margin-top:.1pt;width:82.45pt;height:14.5pt;z-index:252274688;mso-width-relative:margin;mso-height-relative:margin" coordorigin=",5020" coordsize="9163,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">
                      <v:group id="Group 61" o:spid="_x0000_s1045" style="position:absolute;left:2286;top:5027;width:6877;height:2525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">
                        <v:rect id="Rectangle 174" o:spid="_x0000_s1046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">
                          <v:textbox>
                            <w:txbxContent>
                              <w:p w14:paraId="0DC1460C" w14:textId="77777777" w:rsidR="00606A6E" w:rsidRPr="0091381C" w:rsidRDefault="00606A6E" w:rsidP="004256B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5" o:spid="_x0000_s1047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">
                          <v:textbox>
                            <w:txbxContent>
                              <w:p w14:paraId="4C462D19" w14:textId="77777777" w:rsidR="00606A6E" w:rsidRPr="0091381C" w:rsidRDefault="00606A6E" w:rsidP="004256B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6" o:spid="_x0000_s1048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"/>
                      </v:group>
                      <v:rect id="Rectangle 175" o:spid="_x0000_s1049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">
                        <v:textbox>
                          <w:txbxContent>
                            <w:p w14:paraId="2B36A6A0" w14:textId="77777777" w:rsidR="00606A6E" w:rsidRPr="0091381C" w:rsidRDefault="00606A6E" w:rsidP="004256B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73664" behindDoc="0" locked="0" layoutInCell="1" allowOverlap="1" wp14:anchorId="69196522" wp14:editId="0E49AD4F">
                      <wp:simplePos x="0" y="0"/>
                      <wp:positionH relativeFrom="column">
                        <wp:posOffset>146276</wp:posOffset>
                      </wp:positionH>
                      <wp:positionV relativeFrom="paragraph">
                        <wp:posOffset>24145</wp:posOffset>
                      </wp:positionV>
                      <wp:extent cx="514350" cy="160020"/>
                      <wp:effectExtent l="0" t="0" r="19050" b="11430"/>
                      <wp:wrapNone/>
                      <wp:docPr id="918004724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4350" cy="160020"/>
                                <a:chOff x="8550" y="3270"/>
                                <a:chExt cx="1261" cy="435"/>
                              </a:xfrm>
                            </wpg:grpSpPr>
                            <wps:wsp>
                              <wps:cNvPr id="166365557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72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8382816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0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1AFE542D" id="Group 31" o:spid="_x0000_s1026" style="position:absolute;margin-left:11.5pt;margin-top:1.9pt;width:40.5pt;height:12.6pt;z-index:252273664" coordorigin="8550,3270" coordsize="1261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">
                      <v:rect id="Rectangle 147" o:spid="_x0000_s1027" style="position:absolute;left:9172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"/>
                      <v:rect id="Rectangle 148" o:spid="_x0000_s1028" style="position:absolute;left:8550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"/>
                    </v:group>
                  </w:pict>
                </mc:Fallback>
              </mc:AlternateContent>
            </w:r>
          </w:p>
          <w:p w14:paraId="794A96E1" w14:textId="77777777" w:rsidR="004256B8" w:rsidRDefault="004256B8" w:rsidP="004256B8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  <w:p w14:paraId="3D8B1C17" w14:textId="77777777" w:rsidR="004256B8" w:rsidRPr="00D37CDB" w:rsidRDefault="004256B8" w:rsidP="004256B8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Préfère ne rien dire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  <w:t>998</w:t>
            </w:r>
          </w:p>
          <w:p w14:paraId="1CC17CFE" w14:textId="77777777" w:rsidR="004256B8" w:rsidRPr="00D37CDB" w:rsidRDefault="004256B8" w:rsidP="004256B8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  <w:p w14:paraId="624C9DAD" w14:textId="45E4DF8F" w:rsidR="004256B8" w:rsidRPr="003A5AEC" w:rsidRDefault="004256B8" w:rsidP="004256B8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</w:tc>
        <w:tc>
          <w:tcPr>
            <w:tcW w:w="369" w:type="pct"/>
          </w:tcPr>
          <w:p w14:paraId="3049F1C8" w14:textId="77777777" w:rsidR="007D0C8F" w:rsidRPr="003A5AEC" w:rsidRDefault="007D0C8F" w:rsidP="004023BD">
            <w:pPr>
              <w:rPr>
                <w:b/>
                <w:bCs/>
                <w:sz w:val="20"/>
                <w:szCs w:val="20"/>
                <w:lang w:val="fr-SN"/>
              </w:rPr>
            </w:pPr>
          </w:p>
        </w:tc>
      </w:tr>
    </w:tbl>
    <w:p w14:paraId="06A8BBB4" w14:textId="77777777" w:rsidR="00786C7E" w:rsidRPr="003A5AEC" w:rsidRDefault="00786C7E">
      <w:pPr>
        <w:rPr>
          <w:lang w:val="fr-SN"/>
        </w:rPr>
      </w:pPr>
    </w:p>
    <w:tbl>
      <w:tblPr>
        <w:tblStyle w:val="Grilledutableau3"/>
        <w:tblW w:w="5000" w:type="pct"/>
        <w:jc w:val="center"/>
        <w:tblLook w:val="04A0" w:firstRow="1" w:lastRow="0" w:firstColumn="1" w:lastColumn="0" w:noHBand="0" w:noVBand="1"/>
      </w:tblPr>
      <w:tblGrid>
        <w:gridCol w:w="704"/>
        <w:gridCol w:w="4678"/>
        <w:gridCol w:w="1418"/>
        <w:gridCol w:w="1418"/>
        <w:gridCol w:w="1418"/>
        <w:gridCol w:w="820"/>
      </w:tblGrid>
      <w:tr w:rsidR="00786C7E" w:rsidRPr="004D65B3" w14:paraId="5CEDEE16" w14:textId="77777777" w:rsidTr="00786C7E">
        <w:trPr>
          <w:trHeight w:val="863"/>
          <w:jc w:val="center"/>
        </w:trPr>
        <w:tc>
          <w:tcPr>
            <w:tcW w:w="337" w:type="pct"/>
          </w:tcPr>
          <w:p w14:paraId="7097FAF2" w14:textId="77777777" w:rsidR="00786C7E" w:rsidRPr="004D65B3" w:rsidRDefault="00786C7E" w:rsidP="004023BD">
            <w:pPr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lang w:bidi="hi-IN"/>
              </w:rPr>
              <w:t>221</w:t>
            </w:r>
          </w:p>
        </w:tc>
        <w:tc>
          <w:tcPr>
            <w:tcW w:w="2237" w:type="pct"/>
          </w:tcPr>
          <w:p w14:paraId="1183088F" w14:textId="77777777" w:rsidR="00786C7E" w:rsidRPr="004D65B3" w:rsidRDefault="00786C7E" w:rsidP="004023BD">
            <w:pPr>
              <w:ind w:right="-108"/>
              <w:rPr>
                <w:rFonts w:ascii="Calibri" w:eastAsia="Aptos" w:hAnsi="Calibri" w:cs="Calibri"/>
                <w:lang w:val="fr-SN"/>
              </w:rPr>
            </w:pPr>
            <w:r w:rsidRPr="004D65B3">
              <w:rPr>
                <w:rFonts w:ascii="Calibri" w:eastAsia="Aptos" w:hAnsi="Calibri" w:cs="Calibri"/>
                <w:lang w:val="fr-SN"/>
              </w:rPr>
              <w:t xml:space="preserve">Avez-vous bénéficié d'une formation en </w:t>
            </w:r>
            <w:r>
              <w:rPr>
                <w:rFonts w:ascii="Calibri" w:eastAsia="Aptos" w:hAnsi="Calibri" w:cs="Calibri"/>
                <w:lang w:val="fr-SN"/>
              </w:rPr>
              <w:t>cours d'emploi ou d'une formation de remise à niveau</w:t>
            </w:r>
            <w:r w:rsidRPr="004D65B3">
              <w:rPr>
                <w:rFonts w:ascii="Calibri" w:eastAsia="Aptos" w:hAnsi="Calibri" w:cs="Calibri"/>
                <w:lang w:val="fr-SN"/>
              </w:rPr>
              <w:t xml:space="preserve"> sur l'un des sujets suivants [LIRE LE SUJET] ?</w:t>
            </w:r>
          </w:p>
          <w:p w14:paraId="6AEC0620" w14:textId="77777777" w:rsidR="00786C7E" w:rsidRPr="004D65B3" w:rsidRDefault="00786C7E" w:rsidP="004023BD">
            <w:pPr>
              <w:suppressAutoHyphens/>
              <w:ind w:right="-108"/>
              <w:rPr>
                <w:rFonts w:ascii="Calibri" w:eastAsia="Aptos" w:hAnsi="Calibri" w:cs="Calibri"/>
                <w:lang w:val="fr-SN"/>
              </w:rPr>
            </w:pPr>
          </w:p>
          <w:p w14:paraId="7BB3F1F5" w14:textId="77777777" w:rsidR="00786C7E" w:rsidRPr="004D65B3" w:rsidRDefault="00786C7E" w:rsidP="004023BD">
            <w:pPr>
              <w:suppressAutoHyphens/>
              <w:ind w:right="-108"/>
              <w:rPr>
                <w:rFonts w:ascii="Calibri" w:eastAsia="Arial Narrow" w:hAnsi="Calibri" w:cs="Calibri"/>
                <w:spacing w:val="-2"/>
                <w:cs/>
                <w:lang w:bidi="hi-IN"/>
              </w:rPr>
            </w:pPr>
            <w:r w:rsidRPr="004D65B3">
              <w:rPr>
                <w:rFonts w:ascii="Calibri" w:eastAsia="Aptos" w:hAnsi="Calibri" w:cs="Calibri"/>
                <w:lang w:val="fr-SN"/>
              </w:rPr>
              <w:t>SI OUI : La formation ou la remise à niveau a-t-elle eu lieu au cours des 24 derniers mois ou il y a plus de 24 mois ?</w:t>
            </w: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6396B" w14:textId="77777777" w:rsidR="00786C7E" w:rsidRPr="00D37CDB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b/>
                <w:bCs/>
                <w:noProof/>
                <w:lang w:val="fr-SN" w:eastAsia="en-IN" w:bidi="hi-I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noProof/>
                <w:lang w:val="fr-SN" w:eastAsia="en-IN" w:bidi="hi-IN"/>
              </w:rPr>
              <w:lastRenderedPageBreak/>
              <w:t>Oui, au</w:t>
            </w:r>
          </w:p>
          <w:p w14:paraId="23E589A0" w14:textId="77777777" w:rsidR="00786C7E" w:rsidRPr="00D37CDB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b/>
                <w:bCs/>
                <w:noProof/>
                <w:lang w:val="fr-SN" w:eastAsia="en-IN" w:bidi="hi-IN"/>
              </w:rPr>
            </w:pPr>
            <w:r w:rsidRPr="00D37CDB">
              <w:rPr>
                <w:rFonts w:eastAsia="Aptos"/>
                <w:b/>
                <w:bCs/>
                <w:lang w:val="fr-SN"/>
              </w:rPr>
              <w:t>cours des 24 derniers mois</w:t>
            </w: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D8B1A" w14:textId="77777777" w:rsidR="00786C7E" w:rsidRPr="00D37CDB" w:rsidRDefault="00786C7E" w:rsidP="004023BD">
            <w:pPr>
              <w:tabs>
                <w:tab w:val="left" w:pos="0"/>
                <w:tab w:val="right" w:pos="4092"/>
              </w:tabs>
              <w:jc w:val="center"/>
              <w:rPr>
                <w:rFonts w:eastAsia="Aptos"/>
                <w:b/>
                <w:bCs/>
              </w:rPr>
            </w:pPr>
            <w:r w:rsidRPr="00D37CDB">
              <w:rPr>
                <w:rFonts w:eastAsia="Aptos"/>
                <w:b/>
                <w:bCs/>
              </w:rPr>
              <w:t>Oui,</w:t>
            </w:r>
          </w:p>
          <w:p w14:paraId="492E4554" w14:textId="77777777" w:rsidR="00786C7E" w:rsidRPr="00D37CDB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b/>
                <w:bCs/>
                <w:noProof/>
                <w:lang w:val="fr-SN" w:eastAsia="en-IN" w:bidi="hi-IN"/>
              </w:rPr>
            </w:pPr>
            <w:r w:rsidRPr="00D37CDB">
              <w:rPr>
                <w:rFonts w:eastAsia="Aptos"/>
                <w:b/>
                <w:bCs/>
                <w:lang w:val="fr-SN"/>
              </w:rPr>
              <w:t>il y a plus de 24 mois</w:t>
            </w:r>
          </w:p>
        </w:tc>
        <w:tc>
          <w:tcPr>
            <w:tcW w:w="678" w:type="pct"/>
            <w:tcBorders>
              <w:left w:val="single" w:sz="4" w:space="0" w:color="auto"/>
            </w:tcBorders>
            <w:vAlign w:val="center"/>
          </w:tcPr>
          <w:p w14:paraId="0F267C0A" w14:textId="77777777" w:rsidR="00786C7E" w:rsidRPr="00D37CDB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b/>
                <w:bCs/>
                <w:noProof/>
                <w:lang w:val="fr-SN" w:eastAsia="en-IN" w:bidi="hi-IN"/>
              </w:rPr>
            </w:pPr>
            <w:r w:rsidRPr="00D37CDB">
              <w:rPr>
                <w:rFonts w:eastAsia="Aptos"/>
                <w:b/>
                <w:bCs/>
              </w:rPr>
              <w:t>Non</w:t>
            </w:r>
          </w:p>
        </w:tc>
        <w:tc>
          <w:tcPr>
            <w:tcW w:w="392" w:type="pct"/>
          </w:tcPr>
          <w:p w14:paraId="52713AE9" w14:textId="77777777" w:rsidR="00786C7E" w:rsidRPr="004D65B3" w:rsidRDefault="00786C7E" w:rsidP="004023BD">
            <w:pPr>
              <w:rPr>
                <w:rFonts w:ascii="Calibri" w:hAnsi="Calibri" w:cs="Calibri"/>
                <w:b/>
                <w:bCs/>
                <w:lang w:val="fr-SN"/>
              </w:rPr>
            </w:pPr>
          </w:p>
        </w:tc>
      </w:tr>
      <w:tr w:rsidR="00786C7E" w:rsidRPr="004D65B3" w14:paraId="54ECD05B" w14:textId="77777777" w:rsidTr="00786C7E">
        <w:trPr>
          <w:trHeight w:val="318"/>
          <w:jc w:val="center"/>
        </w:trPr>
        <w:tc>
          <w:tcPr>
            <w:tcW w:w="337" w:type="pct"/>
          </w:tcPr>
          <w:p w14:paraId="2ED39BFC" w14:textId="77777777" w:rsidR="00786C7E" w:rsidRPr="004D65B3" w:rsidRDefault="00786C7E" w:rsidP="004023BD">
            <w:pPr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</w:p>
        </w:tc>
        <w:tc>
          <w:tcPr>
            <w:tcW w:w="2237" w:type="pct"/>
          </w:tcPr>
          <w:p w14:paraId="0713CBCC" w14:textId="77777777" w:rsidR="00786C7E" w:rsidRPr="004D65B3" w:rsidRDefault="00786C7E" w:rsidP="00CC77EF">
            <w:pPr>
              <w:pStyle w:val="ListParagraph"/>
              <w:numPr>
                <w:ilvl w:val="0"/>
                <w:numId w:val="21"/>
              </w:numPr>
              <w:suppressAutoHyphens/>
              <w:ind w:right="-108"/>
              <w:rPr>
                <w:rFonts w:eastAsia="Arial Narrow" w:cs="Calibri"/>
                <w:spacing w:val="-2"/>
                <w:lang w:bidi="hi-IN"/>
              </w:rPr>
            </w:pPr>
            <w:r w:rsidRPr="004D65B3">
              <w:rPr>
                <w:rFonts w:eastAsia="Aptos" w:cs="Calibri"/>
                <w:color w:val="000000"/>
                <w:lang w:val="fr-SN"/>
              </w:rPr>
              <w:t>Conseils généraux en matière de planification familiale 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1D7DFBE5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05354F2B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692AE954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3</w:t>
            </w:r>
          </w:p>
        </w:tc>
        <w:tc>
          <w:tcPr>
            <w:tcW w:w="392" w:type="pct"/>
          </w:tcPr>
          <w:p w14:paraId="2E462B03" w14:textId="77777777" w:rsidR="00786C7E" w:rsidRPr="004D65B3" w:rsidRDefault="00786C7E" w:rsidP="004023BD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</w:tc>
      </w:tr>
      <w:tr w:rsidR="00786C7E" w:rsidRPr="004D65B3" w14:paraId="0AEBD01F" w14:textId="77777777" w:rsidTr="00786C7E">
        <w:trPr>
          <w:trHeight w:val="282"/>
          <w:jc w:val="center"/>
        </w:trPr>
        <w:tc>
          <w:tcPr>
            <w:tcW w:w="337" w:type="pct"/>
          </w:tcPr>
          <w:p w14:paraId="1C020ABA" w14:textId="77777777" w:rsidR="00786C7E" w:rsidRPr="004D65B3" w:rsidRDefault="00786C7E" w:rsidP="004023BD">
            <w:pPr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</w:p>
        </w:tc>
        <w:tc>
          <w:tcPr>
            <w:tcW w:w="2237" w:type="pct"/>
          </w:tcPr>
          <w:p w14:paraId="156248FB" w14:textId="77777777" w:rsidR="00786C7E" w:rsidRPr="004D65B3" w:rsidRDefault="00786C7E" w:rsidP="00CC77EF">
            <w:pPr>
              <w:pStyle w:val="ListParagraph"/>
              <w:numPr>
                <w:ilvl w:val="0"/>
                <w:numId w:val="21"/>
              </w:numPr>
              <w:suppressAutoHyphens/>
              <w:ind w:right="-108"/>
              <w:rPr>
                <w:rFonts w:eastAsia="Arial Narrow" w:cs="Calibri"/>
                <w:spacing w:val="-2"/>
                <w:lang w:bidi="hi-IN"/>
              </w:rPr>
            </w:pPr>
            <w:r w:rsidRPr="004D65B3">
              <w:rPr>
                <w:rFonts w:eastAsia="Arial Narrow" w:cs="Calibri"/>
                <w:spacing w:val="-2"/>
                <w:lang w:bidi="hi-IN"/>
              </w:rPr>
              <w:t>Conseils sur les effets secondaires de la planification familiale et comment les gérer 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76967CA1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06381637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30B8FAD9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3</w:t>
            </w:r>
          </w:p>
        </w:tc>
        <w:tc>
          <w:tcPr>
            <w:tcW w:w="392" w:type="pct"/>
          </w:tcPr>
          <w:p w14:paraId="437C1985" w14:textId="77777777" w:rsidR="00786C7E" w:rsidRPr="004D65B3" w:rsidRDefault="00786C7E" w:rsidP="004023BD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</w:tc>
      </w:tr>
      <w:tr w:rsidR="00786C7E" w:rsidRPr="004D65B3" w14:paraId="7FE12123" w14:textId="77777777" w:rsidTr="00786C7E">
        <w:trPr>
          <w:trHeight w:val="272"/>
          <w:jc w:val="center"/>
        </w:trPr>
        <w:tc>
          <w:tcPr>
            <w:tcW w:w="337" w:type="pct"/>
          </w:tcPr>
          <w:p w14:paraId="139BEFB5" w14:textId="77777777" w:rsidR="00786C7E" w:rsidRPr="004D65B3" w:rsidRDefault="00786C7E" w:rsidP="004023BD">
            <w:pPr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</w:p>
        </w:tc>
        <w:tc>
          <w:tcPr>
            <w:tcW w:w="2237" w:type="pct"/>
          </w:tcPr>
          <w:p w14:paraId="6047C04E" w14:textId="77777777" w:rsidR="00786C7E" w:rsidRPr="004D65B3" w:rsidRDefault="00786C7E" w:rsidP="00CC77EF">
            <w:pPr>
              <w:pStyle w:val="ListParagraph"/>
              <w:numPr>
                <w:ilvl w:val="0"/>
                <w:numId w:val="21"/>
              </w:numPr>
              <w:suppressAutoHyphens/>
              <w:ind w:right="-108"/>
              <w:rPr>
                <w:rFonts w:eastAsia="Arial Narrow" w:cs="Calibri"/>
                <w:spacing w:val="-2"/>
                <w:lang w:bidi="hi-IN"/>
              </w:rPr>
            </w:pPr>
            <w:r w:rsidRPr="004D65B3">
              <w:rPr>
                <w:rFonts w:eastAsia="Arial Narrow" w:cs="Calibri"/>
                <w:spacing w:val="-2"/>
                <w:lang w:bidi="hi-IN"/>
              </w:rPr>
              <w:t>Planification familiale pour les personnes séropositives 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3BA94A1A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688C9226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73CF9950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3</w:t>
            </w:r>
          </w:p>
        </w:tc>
        <w:tc>
          <w:tcPr>
            <w:tcW w:w="392" w:type="pct"/>
          </w:tcPr>
          <w:p w14:paraId="7E398646" w14:textId="77777777" w:rsidR="00786C7E" w:rsidRPr="004D65B3" w:rsidRDefault="00786C7E" w:rsidP="004023BD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</w:tc>
      </w:tr>
      <w:tr w:rsidR="00786C7E" w:rsidRPr="004D65B3" w14:paraId="30F5DCAC" w14:textId="77777777" w:rsidTr="00786C7E">
        <w:trPr>
          <w:trHeight w:val="280"/>
          <w:jc w:val="center"/>
        </w:trPr>
        <w:tc>
          <w:tcPr>
            <w:tcW w:w="337" w:type="pct"/>
          </w:tcPr>
          <w:p w14:paraId="7AC149B3" w14:textId="77777777" w:rsidR="00786C7E" w:rsidRPr="004D65B3" w:rsidRDefault="00786C7E" w:rsidP="004023BD">
            <w:pPr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</w:p>
        </w:tc>
        <w:tc>
          <w:tcPr>
            <w:tcW w:w="2237" w:type="pct"/>
          </w:tcPr>
          <w:p w14:paraId="64356052" w14:textId="77777777" w:rsidR="00786C7E" w:rsidRPr="004D65B3" w:rsidRDefault="00786C7E" w:rsidP="00CC77EF">
            <w:pPr>
              <w:pStyle w:val="ListParagraph"/>
              <w:numPr>
                <w:ilvl w:val="0"/>
                <w:numId w:val="21"/>
              </w:numPr>
              <w:suppressAutoHyphens/>
              <w:ind w:right="-108"/>
              <w:rPr>
                <w:rFonts w:eastAsia="Arial Narrow" w:cs="Calibri"/>
                <w:spacing w:val="-2"/>
                <w:lang w:bidi="hi-IN"/>
              </w:rPr>
            </w:pPr>
            <w:r w:rsidRPr="004D65B3">
              <w:rPr>
                <w:rFonts w:eastAsia="Arial Narrow" w:cs="Calibri"/>
                <w:spacing w:val="-2"/>
                <w:lang w:bidi="hi-IN"/>
              </w:rPr>
              <w:t>Conseils en planification familiale post-partum 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6EBD1336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6696EE42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473F4CB1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3</w:t>
            </w:r>
          </w:p>
        </w:tc>
        <w:tc>
          <w:tcPr>
            <w:tcW w:w="392" w:type="pct"/>
          </w:tcPr>
          <w:p w14:paraId="626DFFA9" w14:textId="77777777" w:rsidR="00786C7E" w:rsidRPr="004D65B3" w:rsidRDefault="00786C7E" w:rsidP="004023BD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</w:tc>
      </w:tr>
      <w:tr w:rsidR="00786C7E" w:rsidRPr="004D65B3" w14:paraId="1F86E7A4" w14:textId="77777777" w:rsidTr="00786C7E">
        <w:trPr>
          <w:trHeight w:val="270"/>
          <w:jc w:val="center"/>
        </w:trPr>
        <w:tc>
          <w:tcPr>
            <w:tcW w:w="337" w:type="pct"/>
          </w:tcPr>
          <w:p w14:paraId="631F8A00" w14:textId="77777777" w:rsidR="00786C7E" w:rsidRPr="004D65B3" w:rsidRDefault="00786C7E" w:rsidP="004023BD">
            <w:pPr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</w:p>
        </w:tc>
        <w:tc>
          <w:tcPr>
            <w:tcW w:w="2237" w:type="pct"/>
          </w:tcPr>
          <w:p w14:paraId="4BFE01D5" w14:textId="77777777" w:rsidR="00786C7E" w:rsidRPr="004D65B3" w:rsidRDefault="00786C7E" w:rsidP="00CC77EF">
            <w:pPr>
              <w:pStyle w:val="ListParagraph"/>
              <w:numPr>
                <w:ilvl w:val="0"/>
                <w:numId w:val="21"/>
              </w:numPr>
              <w:suppressAutoHyphens/>
              <w:ind w:right="-108"/>
              <w:rPr>
                <w:rFonts w:eastAsia="Arial Narrow" w:cs="Calibri"/>
                <w:spacing w:val="-2"/>
                <w:lang w:bidi="hi-IN"/>
              </w:rPr>
            </w:pPr>
            <w:r w:rsidRPr="004D65B3">
              <w:rPr>
                <w:rFonts w:eastAsia="Arial Narrow" w:cs="Calibri"/>
                <w:spacing w:val="-2"/>
                <w:lang w:bidi="hi-IN"/>
              </w:rPr>
              <w:t xml:space="preserve">Conseils en planification familiale après </w:t>
            </w:r>
            <w:r>
              <w:rPr>
                <w:rFonts w:eastAsia="Arial Narrow" w:cs="Calibri"/>
                <w:spacing w:val="-2"/>
                <w:lang w:bidi="hi-IN"/>
              </w:rPr>
              <w:t xml:space="preserve">un </w:t>
            </w:r>
            <w:r w:rsidRPr="004D65B3">
              <w:rPr>
                <w:rFonts w:eastAsia="Arial Narrow" w:cs="Calibri"/>
                <w:spacing w:val="-2"/>
                <w:lang w:bidi="hi-IN"/>
              </w:rPr>
              <w:t>avortement 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6A992E6E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11971AF0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6CF12F05" w14:textId="77777777" w:rsidR="00786C7E" w:rsidRPr="004D65B3" w:rsidRDefault="00786C7E" w:rsidP="004023BD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3</w:t>
            </w:r>
          </w:p>
        </w:tc>
        <w:tc>
          <w:tcPr>
            <w:tcW w:w="392" w:type="pct"/>
          </w:tcPr>
          <w:p w14:paraId="7BA5B7BE" w14:textId="77777777" w:rsidR="00786C7E" w:rsidRPr="004D65B3" w:rsidRDefault="00786C7E" w:rsidP="004023BD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</w:tc>
      </w:tr>
    </w:tbl>
    <w:p w14:paraId="7060B663" w14:textId="77777777" w:rsidR="00786C7E" w:rsidRDefault="00786C7E"/>
    <w:p w14:paraId="407C93E3" w14:textId="77777777" w:rsidR="00786C7E" w:rsidRDefault="00786C7E"/>
    <w:p w14:paraId="1B55695E" w14:textId="77777777" w:rsidR="00583E1B" w:rsidRDefault="00583E1B" w:rsidP="00583E1B">
      <w:pPr>
        <w:pStyle w:val="Default"/>
        <w:rPr>
          <w:rFonts w:ascii="Calibri" w:hAnsi="Calibri" w:cs="Calibri"/>
          <w:color w:val="auto"/>
          <w:sz w:val="20"/>
          <w:szCs w:val="20"/>
        </w:rPr>
      </w:pPr>
    </w:p>
    <w:p w14:paraId="2D7A828C" w14:textId="77777777" w:rsidR="00112F14" w:rsidRDefault="00112F14" w:rsidP="00112F14">
      <w:pPr>
        <w:tabs>
          <w:tab w:val="left" w:pos="0"/>
        </w:tabs>
        <w:rPr>
          <w:rFonts w:eastAsia="Arial Narrow" w:cs="Mangal"/>
          <w:b/>
          <w:bCs/>
          <w:cs/>
          <w:lang w:bidi="hi-IN"/>
        </w:rPr>
        <w:sectPr w:rsidR="00112F14" w:rsidSect="00A10ACC">
          <w:headerReference w:type="default" r:id="rId9"/>
          <w:footerReference w:type="default" r:id="rId10"/>
          <w:pgSz w:w="11906" w:h="16838"/>
          <w:pgMar w:top="720" w:right="720" w:bottom="720" w:left="720" w:header="709" w:footer="255" w:gutter="0"/>
          <w:pgNumType w:start="1"/>
          <w:cols w:space="720"/>
          <w:docGrid w:linePitch="299"/>
        </w:sectPr>
      </w:pPr>
    </w:p>
    <w:tbl>
      <w:tblPr>
        <w:tblStyle w:val="Grilledutableau4"/>
        <w:tblW w:w="5000" w:type="pct"/>
        <w:jc w:val="center"/>
        <w:tblLook w:val="04A0" w:firstRow="1" w:lastRow="0" w:firstColumn="1" w:lastColumn="0" w:noHBand="0" w:noVBand="1"/>
      </w:tblPr>
      <w:tblGrid>
        <w:gridCol w:w="15390"/>
      </w:tblGrid>
      <w:tr w:rsidR="0040643D" w:rsidRPr="00606A6E" w14:paraId="1D92525B" w14:textId="77777777" w:rsidTr="000C7515">
        <w:trPr>
          <w:trHeight w:val="291"/>
          <w:jc w:val="center"/>
        </w:trPr>
        <w:tc>
          <w:tcPr>
            <w:tcW w:w="5000" w:type="pct"/>
            <w:shd w:val="clear" w:color="auto" w:fill="auto"/>
          </w:tcPr>
          <w:p w14:paraId="3482CB62" w14:textId="77777777" w:rsidR="00112F14" w:rsidRPr="003A5AEC" w:rsidRDefault="00112F14" w:rsidP="00112F14">
            <w:pPr>
              <w:tabs>
                <w:tab w:val="left" w:pos="0"/>
              </w:tabs>
              <w:rPr>
                <w:rFonts w:cstheme="minorHAnsi"/>
                <w:b/>
                <w:bCs/>
                <w:lang w:bidi="hi-IN"/>
              </w:rPr>
            </w:pPr>
            <w:r w:rsidRPr="003A5AEC">
              <w:rPr>
                <w:rFonts w:eastAsia="Arial Narrow" w:cstheme="minorHAnsi"/>
                <w:b/>
                <w:bCs/>
                <w:lang w:bidi="hi-IN"/>
              </w:rPr>
              <w:lastRenderedPageBreak/>
              <w:t>Maintenant, j'aimerai vous poser des questions sur les services de planification familiale que vous proposez et les</w:t>
            </w:r>
            <w:r w:rsidRPr="003A5AEC">
              <w:rPr>
                <w:rFonts w:eastAsia="Arial Narrow" w:cstheme="minorHAnsi"/>
                <w:b/>
                <w:bCs/>
                <w:cs/>
                <w:lang w:bidi="hi-IN"/>
              </w:rPr>
              <w:t xml:space="preserve"> </w:t>
            </w:r>
            <w:r w:rsidRPr="003A5AEC">
              <w:rPr>
                <w:rFonts w:eastAsia="Arial Narrow" w:cstheme="minorHAnsi"/>
                <w:b/>
                <w:bCs/>
                <w:lang w:bidi="hi-IN"/>
              </w:rPr>
              <w:t>formations</w:t>
            </w:r>
            <w:r w:rsidRPr="003A5AEC">
              <w:rPr>
                <w:rFonts w:eastAsia="Arial Narrow" w:cstheme="minorHAnsi"/>
                <w:b/>
                <w:bCs/>
                <w:cs/>
                <w:lang w:bidi="hi-IN"/>
              </w:rPr>
              <w:t xml:space="preserve"> </w:t>
            </w:r>
            <w:r w:rsidRPr="003A5AEC">
              <w:rPr>
                <w:rFonts w:eastAsia="Arial Narrow" w:cstheme="minorHAnsi"/>
                <w:b/>
                <w:bCs/>
                <w:lang w:bidi="hi-IN"/>
              </w:rPr>
              <w:t>associées</w:t>
            </w:r>
          </w:p>
        </w:tc>
      </w:tr>
    </w:tbl>
    <w:p w14:paraId="6A2DC177" w14:textId="77777777" w:rsidR="0045145B" w:rsidRDefault="0045145B" w:rsidP="0045145B">
      <w:pPr>
        <w:rPr>
          <w:lang w:val="fr-SN"/>
        </w:rPr>
      </w:pPr>
    </w:p>
    <w:p w14:paraId="35C50228" w14:textId="77777777" w:rsidR="002F6255" w:rsidRDefault="002F6255" w:rsidP="0045145B">
      <w:pPr>
        <w:rPr>
          <w:lang w:val="fr-SN"/>
        </w:rPr>
      </w:pPr>
    </w:p>
    <w:p w14:paraId="3FEBBD32" w14:textId="77777777" w:rsidR="002F6255" w:rsidRPr="003A5AEC" w:rsidRDefault="002F6255" w:rsidP="0045145B">
      <w:pPr>
        <w:rPr>
          <w:lang w:val="fr-SN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697"/>
        <w:gridCol w:w="1956"/>
        <w:gridCol w:w="1956"/>
        <w:gridCol w:w="1955"/>
        <w:gridCol w:w="1958"/>
        <w:gridCol w:w="1955"/>
        <w:gridCol w:w="1955"/>
        <w:gridCol w:w="1958"/>
      </w:tblGrid>
      <w:tr w:rsidR="0045145B" w:rsidRPr="00EB254E" w14:paraId="1D15B457" w14:textId="77777777" w:rsidTr="000C7515">
        <w:trPr>
          <w:trHeight w:val="140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7863ED42" w14:textId="77777777" w:rsidR="0045145B" w:rsidRPr="00D37CDB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2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C9206EC" w14:textId="77777777" w:rsidR="0045145B" w:rsidRPr="00D37CDB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lang w:val="fr"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3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79204EA4" w14:textId="77777777" w:rsidR="0045145B" w:rsidRPr="00D37CDB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lang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4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775F1A5" w14:textId="77777777" w:rsidR="0045145B" w:rsidRPr="00D37CDB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lang w:val="fr"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5</w:t>
            </w:r>
          </w:p>
        </w:tc>
        <w:tc>
          <w:tcPr>
            <w:tcW w:w="636" w:type="pct"/>
            <w:shd w:val="clear" w:color="auto" w:fill="auto"/>
          </w:tcPr>
          <w:p w14:paraId="32C441C0" w14:textId="77777777" w:rsidR="0045145B" w:rsidRPr="00D37CDB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226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E1B316D" w14:textId="77777777" w:rsidR="0045145B" w:rsidRPr="00D37CDB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lang w:val="fr"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443F1CC" w14:textId="77777777" w:rsidR="0045145B" w:rsidRPr="00D37CDB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lang w:val="fr"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8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1D9FF8BA" w14:textId="77777777" w:rsidR="0045145B" w:rsidRPr="00D37CDB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lang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229</w:t>
            </w:r>
          </w:p>
        </w:tc>
      </w:tr>
      <w:tr w:rsidR="0045145B" w:rsidRPr="00606A6E" w14:paraId="3559B2E9" w14:textId="77777777" w:rsidTr="000C7515">
        <w:trPr>
          <w:trHeight w:val="1568"/>
          <w:jc w:val="center"/>
        </w:trPr>
        <w:tc>
          <w:tcPr>
            <w:tcW w:w="551" w:type="pct"/>
            <w:tcBorders>
              <w:bottom w:val="nil"/>
            </w:tcBorders>
            <w:shd w:val="clear" w:color="auto" w:fill="auto"/>
          </w:tcPr>
          <w:p w14:paraId="64B42CFE" w14:textId="6F142C6F" w:rsidR="0045145B" w:rsidRPr="003A5AEC" w:rsidRDefault="004467AC" w:rsidP="004023BD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fr-SN" w:bidi="hi-IN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Méthode</w:t>
            </w:r>
            <w:r w:rsidR="00010193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s</w:t>
            </w:r>
            <w:r w:rsidR="0045145B" w:rsidRPr="00D37CDB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 xml:space="preserve"> de planification familiale</w:t>
            </w:r>
          </w:p>
        </w:tc>
        <w:tc>
          <w:tcPr>
            <w:tcW w:w="635" w:type="pct"/>
            <w:tcBorders>
              <w:bottom w:val="nil"/>
            </w:tcBorders>
            <w:shd w:val="clear" w:color="auto" w:fill="auto"/>
          </w:tcPr>
          <w:p w14:paraId="6F2EFFBC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  <w:cs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Connaissez-vous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cette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?</w:t>
            </w:r>
          </w:p>
          <w:p w14:paraId="7915CBF9" w14:textId="77777777" w:rsidR="0045145B" w:rsidRPr="00D37CDB" w:rsidRDefault="0045145B" w:rsidP="004023BD">
            <w:pPr>
              <w:suppressAutoHyphens/>
              <w:ind w:left="-43" w:right="-98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fr-SN"/>
              </w:rPr>
            </w:pPr>
          </w:p>
          <w:p w14:paraId="543F1940" w14:textId="77777777" w:rsidR="0045145B" w:rsidRPr="00D37CDB" w:rsidRDefault="0045145B" w:rsidP="004023BD">
            <w:pPr>
              <w:suppressAutoHyphens/>
              <w:ind w:left="-43" w:right="-98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fr-SN"/>
              </w:rPr>
            </w:pPr>
          </w:p>
          <w:p w14:paraId="13B88797" w14:textId="77777777" w:rsidR="0045145B" w:rsidRDefault="0045145B" w:rsidP="004023BD">
            <w:pPr>
              <w:suppressAutoHyphens/>
              <w:ind w:left="-43" w:right="-98"/>
              <w:contextualSpacing/>
              <w:jc w:val="center"/>
              <w:rPr>
                <w:rFonts w:eastAsia="Arial Narrow" w:cstheme="minorHAnsi"/>
                <w:sz w:val="20"/>
                <w:szCs w:val="20"/>
                <w:cs/>
                <w:lang w:bidi="hi-IN"/>
              </w:rPr>
            </w:pPr>
          </w:p>
          <w:p w14:paraId="29366F71" w14:textId="77777777" w:rsidR="0045145B" w:rsidRDefault="0045145B" w:rsidP="004023BD">
            <w:pPr>
              <w:suppressAutoHyphens/>
              <w:ind w:left="-43" w:right="-98"/>
              <w:contextualSpacing/>
              <w:jc w:val="center"/>
              <w:rPr>
                <w:rFonts w:eastAsia="Arial Narrow" w:cstheme="minorHAnsi"/>
                <w:sz w:val="20"/>
                <w:szCs w:val="20"/>
                <w:cs/>
                <w:lang w:bidi="hi-IN"/>
              </w:rPr>
            </w:pPr>
          </w:p>
          <w:p w14:paraId="285E15BF" w14:textId="77777777" w:rsidR="0045145B" w:rsidRDefault="0045145B" w:rsidP="004023BD">
            <w:pPr>
              <w:suppressAutoHyphens/>
              <w:ind w:left="-43" w:right="-98"/>
              <w:contextualSpacing/>
              <w:jc w:val="center"/>
              <w:rPr>
                <w:rFonts w:eastAsia="Arial Narrow" w:cstheme="minorHAnsi"/>
                <w:sz w:val="20"/>
                <w:szCs w:val="20"/>
                <w:cs/>
                <w:lang w:bidi="hi-IN"/>
              </w:rPr>
            </w:pPr>
          </w:p>
          <w:p w14:paraId="3C75161B" w14:textId="77777777" w:rsidR="0045145B" w:rsidRPr="00D37CDB" w:rsidRDefault="0045145B" w:rsidP="004023BD">
            <w:pPr>
              <w:suppressAutoHyphens/>
              <w:ind w:left="-14" w:right="-105"/>
              <w:contextualSpacing/>
              <w:jc w:val="center"/>
              <w:rPr>
                <w:rFonts w:asciiTheme="minorHAnsi" w:eastAsia="Arial" w:hAnsiTheme="minorHAnsi" w:cstheme="minorHAnsi"/>
                <w:spacing w:val="-1"/>
                <w:sz w:val="20"/>
                <w:szCs w:val="20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72DDDBDA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 xml:space="preserve">Avez-vous déjà fourni un service/une assistance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>sur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[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NOM :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MÉTHODE]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?</w:t>
            </w:r>
          </w:p>
          <w:p w14:paraId="4448366D" w14:textId="77777777" w:rsidR="0045145B" w:rsidRPr="00D37CDB" w:rsidRDefault="0045145B" w:rsidP="004023BD">
            <w:pPr>
              <w:suppressAutoHyphens/>
              <w:ind w:left="-43" w:right="-90"/>
              <w:contextualSpacing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</w:p>
          <w:p w14:paraId="215CD3BC" w14:textId="77777777" w:rsidR="0045145B" w:rsidRDefault="0045145B" w:rsidP="004023BD">
            <w:pPr>
              <w:suppressAutoHyphens/>
              <w:ind w:left="-43" w:right="-90"/>
              <w:contextualSpacing/>
              <w:jc w:val="center"/>
              <w:rPr>
                <w:rFonts w:cstheme="minorHAnsi"/>
                <w:color w:val="000000"/>
                <w:sz w:val="20"/>
                <w:szCs w:val="20"/>
                <w:cs/>
                <w:lang w:val="fr-SN" w:bidi="hi-IN"/>
              </w:rPr>
            </w:pPr>
          </w:p>
          <w:p w14:paraId="01338880" w14:textId="77777777" w:rsidR="0045145B" w:rsidRDefault="0045145B" w:rsidP="004023BD">
            <w:pPr>
              <w:suppressAutoHyphens/>
              <w:ind w:right="-90"/>
              <w:contextualSpacing/>
              <w:jc w:val="center"/>
              <w:rPr>
                <w:rFonts w:cstheme="minorHAnsi"/>
                <w:color w:val="000000"/>
                <w:sz w:val="20"/>
                <w:szCs w:val="20"/>
                <w:cs/>
                <w:lang w:val="fr-SN" w:bidi="hi-IN"/>
              </w:rPr>
            </w:pPr>
          </w:p>
          <w:p w14:paraId="310848A1" w14:textId="77777777" w:rsidR="0045145B" w:rsidRPr="00D37CDB" w:rsidRDefault="0045145B" w:rsidP="004023BD">
            <w:pPr>
              <w:suppressAutoHyphens/>
              <w:ind w:left="-43" w:right="-90"/>
              <w:contextualSpacing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</w:p>
        </w:tc>
        <w:tc>
          <w:tcPr>
            <w:tcW w:w="635" w:type="pct"/>
            <w:tcBorders>
              <w:bottom w:val="nil"/>
            </w:tcBorders>
            <w:shd w:val="clear" w:color="auto" w:fill="auto"/>
          </w:tcPr>
          <w:p w14:paraId="25D70FD3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 xml:space="preserve">Au cours des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12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 xml:space="preserve">derniers mois, avez-vous fourni un service/une aide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sur</w:t>
            </w:r>
          </w:p>
          <w:p w14:paraId="4686CDA2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>[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NOM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DE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LA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MÉTHODE] ?</w:t>
            </w:r>
          </w:p>
          <w:p w14:paraId="3C8B95FB" w14:textId="77777777" w:rsidR="0045145B" w:rsidRPr="00D37CDB" w:rsidRDefault="0045145B" w:rsidP="004023BD">
            <w:pPr>
              <w:suppressAutoHyphens/>
              <w:ind w:left="-43" w:right="-101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fr-SN"/>
              </w:rPr>
            </w:pPr>
          </w:p>
          <w:p w14:paraId="5205A356" w14:textId="77777777" w:rsidR="0045145B" w:rsidRPr="00D37CDB" w:rsidRDefault="0045145B" w:rsidP="004023BD">
            <w:pPr>
              <w:suppressAutoHyphens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  <w:tc>
          <w:tcPr>
            <w:tcW w:w="636" w:type="pct"/>
            <w:tcBorders>
              <w:bottom w:val="nil"/>
            </w:tcBorders>
            <w:shd w:val="clear" w:color="auto" w:fill="auto"/>
          </w:tcPr>
          <w:p w14:paraId="3D57FC53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  <w:t xml:space="preserve">Au cours du dernier mois, combien de clients avez-vous servi/assisté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sur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  <w:t xml:space="preserve"> [NOM DE LA MÉTHODE] ?</w:t>
            </w:r>
          </w:p>
          <w:p w14:paraId="7377CD12" w14:textId="77777777" w:rsidR="0045145B" w:rsidRPr="00D37CDB" w:rsidRDefault="0045145B" w:rsidP="004023BD">
            <w:pPr>
              <w:ind w:right="-18"/>
              <w:contextualSpacing/>
              <w:rPr>
                <w:rFonts w:asciiTheme="minorHAnsi" w:eastAsia="Arial Narrow" w:hAnsiTheme="minorHAnsi" w:cstheme="minorHAnsi"/>
                <w:sz w:val="20"/>
                <w:szCs w:val="20"/>
                <w:cs/>
                <w:lang w:bidi="hi-IN"/>
              </w:rPr>
            </w:pPr>
          </w:p>
        </w:tc>
        <w:tc>
          <w:tcPr>
            <w:tcW w:w="635" w:type="pct"/>
            <w:tcBorders>
              <w:bottom w:val="nil"/>
            </w:tcBorders>
            <w:shd w:val="clear" w:color="auto" w:fill="auto"/>
          </w:tcPr>
          <w:p w14:paraId="56033256" w14:textId="45752A24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Quelle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est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la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raison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pour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laquelle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vous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fournissez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pas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le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service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[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NOM :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MÉTHODE] ?</w:t>
            </w:r>
          </w:p>
          <w:p w14:paraId="53AEDE63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</w:p>
          <w:p w14:paraId="7696714D" w14:textId="77777777" w:rsidR="0045145B" w:rsidRPr="00D37CDB" w:rsidRDefault="0045145B" w:rsidP="004023BD">
            <w:pPr>
              <w:tabs>
                <w:tab w:val="left" w:pos="0"/>
              </w:tabs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</w:p>
        </w:tc>
        <w:tc>
          <w:tcPr>
            <w:tcW w:w="635" w:type="pct"/>
            <w:tcBorders>
              <w:bottom w:val="nil"/>
            </w:tcBorders>
            <w:shd w:val="clear" w:color="auto" w:fill="auto"/>
          </w:tcPr>
          <w:p w14:paraId="0485820D" w14:textId="77777777" w:rsidR="0045145B" w:rsidRPr="003A5AEC" w:rsidRDefault="0045145B" w:rsidP="004023BD">
            <w:pPr>
              <w:suppressAutoHyphens/>
              <w:ind w:right="-90"/>
              <w:contextualSpacing/>
              <w:jc w:val="center"/>
              <w:rPr>
                <w:rFonts w:asciiTheme="minorHAnsi" w:eastAsia="Arial Narrow" w:hAnsiTheme="minorHAnsi" w:cstheme="minorHAnsi"/>
                <w:sz w:val="20"/>
                <w:szCs w:val="20"/>
                <w:lang w:val="fr-SN" w:bidi="hi-I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  <w:t xml:space="preserve">Avez-vous reçu une formation continue, une formation de remise à niveau, un mentorat (sur site/hors site) dans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>[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NOM :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MÉTHODE] </w:t>
            </w:r>
          </w:p>
        </w:tc>
        <w:tc>
          <w:tcPr>
            <w:tcW w:w="636" w:type="pct"/>
            <w:tcBorders>
              <w:bottom w:val="nil"/>
            </w:tcBorders>
            <w:shd w:val="clear" w:color="auto" w:fill="auto"/>
          </w:tcPr>
          <w:p w14:paraId="10DACF91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  <w:t>La formation, la formation continue, la formation de remise à niveau, le mentorat ont-ils eu lieu au cours des 24 derniers mois ou il y a plus de 24 mois ?</w:t>
            </w:r>
          </w:p>
        </w:tc>
      </w:tr>
      <w:tr w:rsidR="0045145B" w:rsidRPr="00606A6E" w14:paraId="47729FDC" w14:textId="77777777" w:rsidTr="000C7515">
        <w:trPr>
          <w:trHeight w:val="1015"/>
          <w:jc w:val="center"/>
        </w:trPr>
        <w:tc>
          <w:tcPr>
            <w:tcW w:w="551" w:type="pct"/>
            <w:tcBorders>
              <w:top w:val="nil"/>
            </w:tcBorders>
            <w:shd w:val="clear" w:color="auto" w:fill="auto"/>
          </w:tcPr>
          <w:p w14:paraId="4D316830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lang w:val="fr-SN"/>
              </w:rPr>
            </w:pPr>
          </w:p>
        </w:tc>
        <w:tc>
          <w:tcPr>
            <w:tcW w:w="635" w:type="pct"/>
            <w:tcBorders>
              <w:top w:val="nil"/>
            </w:tcBorders>
            <w:shd w:val="clear" w:color="auto" w:fill="auto"/>
          </w:tcPr>
          <w:p w14:paraId="7B76E794" w14:textId="77777777" w:rsidR="0045145B" w:rsidRPr="00D37CDB" w:rsidRDefault="0045145B" w:rsidP="004023BD">
            <w:pPr>
              <w:suppressAutoHyphens/>
              <w:ind w:left="-43" w:right="-98"/>
              <w:contextualSpacing/>
              <w:jc w:val="center"/>
              <w:rPr>
                <w:rFonts w:cstheme="minorHAnsi"/>
                <w:i/>
                <w:iCs/>
                <w:sz w:val="20"/>
                <w:szCs w:val="20"/>
                <w:lang w:val="fr-SN"/>
              </w:rPr>
            </w:pPr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Oui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1</w:t>
            </w:r>
          </w:p>
          <w:p w14:paraId="1B9F196C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Non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2</w:t>
            </w:r>
          </w:p>
        </w:tc>
        <w:tc>
          <w:tcPr>
            <w:tcW w:w="635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19EF311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lang w:val="fr-SN"/>
              </w:rPr>
            </w:pP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Oui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1</w:t>
            </w:r>
          </w:p>
          <w:p w14:paraId="09DF9AD0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Non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2</w:t>
            </w:r>
          </w:p>
        </w:tc>
        <w:tc>
          <w:tcPr>
            <w:tcW w:w="635" w:type="pct"/>
            <w:tcBorders>
              <w:top w:val="nil"/>
            </w:tcBorders>
            <w:shd w:val="clear" w:color="auto" w:fill="auto"/>
          </w:tcPr>
          <w:p w14:paraId="6242C38D" w14:textId="77777777" w:rsidR="0045145B" w:rsidRPr="00D37CDB" w:rsidRDefault="0045145B" w:rsidP="004023BD">
            <w:pPr>
              <w:suppressAutoHyphens/>
              <w:ind w:left="-43" w:right="-98"/>
              <w:contextualSpacing/>
              <w:jc w:val="center"/>
              <w:rPr>
                <w:rFonts w:cstheme="minorHAnsi"/>
                <w:i/>
                <w:iCs/>
                <w:sz w:val="20"/>
                <w:szCs w:val="20"/>
                <w:lang w:val="fr-SN"/>
              </w:rPr>
            </w:pPr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Oui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1</w:t>
            </w:r>
          </w:p>
          <w:p w14:paraId="3654D596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Non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2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</w:tcPr>
          <w:p w14:paraId="6F929B67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lang w:val="fr-SN"/>
              </w:rPr>
            </w:pPr>
            <w:proofErr w:type="spellStart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Nombre</w:t>
            </w:r>
            <w:proofErr w:type="spellEnd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 xml:space="preserve"> de clients/</w:t>
            </w:r>
            <w:proofErr w:type="spellStart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bénéficiaires</w:t>
            </w:r>
            <w:proofErr w:type="spellEnd"/>
          </w:p>
        </w:tc>
        <w:tc>
          <w:tcPr>
            <w:tcW w:w="635" w:type="pct"/>
            <w:tcBorders>
              <w:top w:val="nil"/>
            </w:tcBorders>
            <w:shd w:val="clear" w:color="auto" w:fill="auto"/>
          </w:tcPr>
          <w:p w14:paraId="0CCF10BD" w14:textId="77777777" w:rsidR="006E6708" w:rsidRDefault="006E6708" w:rsidP="004023BD">
            <w:pPr>
              <w:suppressAutoHyphens/>
              <w:ind w:right="-90"/>
              <w:contextualSpacing/>
              <w:jc w:val="center"/>
              <w:rPr>
                <w:ins w:id="8" w:author="Rodrigue Nda'chi Deffo" w:date="2025-03-25T10:16:00Z"/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</w:pPr>
            <w:ins w:id="9" w:author="Rodrigue Nda'chi Deffo" w:date="2025-03-25T10:16:00Z">
              <w:r>
                <w:rPr>
                  <w:rFonts w:cstheme="minorHAnsi"/>
                  <w:i/>
                  <w:iCs/>
                  <w:color w:val="000000"/>
                  <w:sz w:val="20"/>
                  <w:szCs w:val="20"/>
                  <w:lang w:val="fr-SN" w:bidi="hi-IN"/>
                </w:rPr>
                <w:t>Service non disponible=0</w:t>
              </w:r>
            </w:ins>
          </w:p>
          <w:p w14:paraId="6660BC4C" w14:textId="3BF3A35E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Pas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confiant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1</w:t>
            </w:r>
          </w:p>
          <w:p w14:paraId="28248F72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rtl/>
                <w:cs/>
                <w:lang w:val="fr-SN" w:bidi="hi-IN"/>
              </w:rPr>
            </w:pP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Aucun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client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2</w:t>
            </w:r>
          </w:p>
          <w:p w14:paraId="1D9FC81B" w14:textId="7EC1CFFD" w:rsidR="0045145B" w:rsidRDefault="0045145B" w:rsidP="004023BD">
            <w:pPr>
              <w:suppressAutoHyphens/>
              <w:ind w:right="-90"/>
              <w:contextualSpacing/>
              <w:jc w:val="center"/>
              <w:rPr>
                <w:ins w:id="10" w:author="Rodrigue Nda'chi Deffo" w:date="2025-03-25T10:16:00Z"/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Pas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intéressé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3</w:t>
            </w:r>
          </w:p>
          <w:p w14:paraId="6C5518FD" w14:textId="39FFCB15" w:rsidR="006E6708" w:rsidRDefault="006E6708" w:rsidP="004023BD">
            <w:pPr>
              <w:suppressAutoHyphens/>
              <w:ind w:right="-90"/>
              <w:contextualSpacing/>
              <w:jc w:val="center"/>
              <w:rPr>
                <w:ins w:id="11" w:author="Rodrigue Nda'chi Deffo" w:date="2025-03-25T10:16:00Z"/>
                <w:rFonts w:cstheme="minorHAnsi"/>
                <w:i/>
                <w:iCs/>
                <w:color w:val="000000"/>
                <w:sz w:val="20"/>
                <w:szCs w:val="20"/>
                <w:lang w:val="fr-SN"/>
              </w:rPr>
            </w:pPr>
            <w:ins w:id="12" w:author="Rodrigue Nda'chi Deffo" w:date="2025-03-25T10:16:00Z">
              <w:r>
                <w:rPr>
                  <w:rFonts w:cstheme="minorHAnsi"/>
                  <w:i/>
                  <w:iCs/>
                  <w:color w:val="000000"/>
                  <w:sz w:val="20"/>
                  <w:szCs w:val="20"/>
                  <w:lang w:val="fr-SN"/>
                </w:rPr>
                <w:t>Ne travaille pas dans ce service=4</w:t>
              </w:r>
            </w:ins>
          </w:p>
          <w:p w14:paraId="251EBA59" w14:textId="4B2D5A37" w:rsidR="006E6708" w:rsidRPr="00D37CDB" w:rsidRDefault="006E6708" w:rsidP="004023BD">
            <w:pPr>
              <w:suppressAutoHyphens/>
              <w:ind w:right="-90"/>
              <w:contextualSpacing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lang w:val="fr-SN"/>
              </w:rPr>
            </w:pPr>
            <w:ins w:id="13" w:author="Rodrigue Nda'chi Deffo" w:date="2025-03-25T10:16:00Z">
              <w:r>
                <w:rPr>
                  <w:rFonts w:cstheme="minorHAnsi"/>
                  <w:i/>
                  <w:iCs/>
                  <w:color w:val="000000"/>
                  <w:sz w:val="20"/>
                  <w:szCs w:val="20"/>
                  <w:lang w:val="fr-SN"/>
                </w:rPr>
                <w:t>Non formé pour ce service=5</w:t>
              </w:r>
            </w:ins>
          </w:p>
          <w:p w14:paraId="15CC766C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Autre=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>6</w:t>
            </w:r>
          </w:p>
        </w:tc>
        <w:tc>
          <w:tcPr>
            <w:tcW w:w="635" w:type="pct"/>
            <w:tcBorders>
              <w:top w:val="nil"/>
            </w:tcBorders>
            <w:shd w:val="clear" w:color="auto" w:fill="auto"/>
          </w:tcPr>
          <w:p w14:paraId="5FE7D311" w14:textId="77777777" w:rsidR="0045145B" w:rsidRPr="00D37CDB" w:rsidRDefault="0045145B" w:rsidP="004023BD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>Dans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>service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</w:t>
            </w: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>A</w:t>
            </w:r>
          </w:p>
          <w:p w14:paraId="5B99181A" w14:textId="77777777" w:rsidR="0045145B" w:rsidRPr="003A5AEC" w:rsidRDefault="0045145B" w:rsidP="004023BD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 xml:space="preserve">Remise à niveau 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= </w:t>
            </w: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>B</w:t>
            </w:r>
          </w:p>
          <w:p w14:paraId="1B3E90FD" w14:textId="77777777" w:rsidR="0045145B" w:rsidRPr="00D37CDB" w:rsidRDefault="0045145B" w:rsidP="004023BD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</w:pPr>
            <w:proofErr w:type="spellStart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Mentorat</w:t>
            </w:r>
            <w:proofErr w:type="spellEnd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 xml:space="preserve"> 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= </w:t>
            </w:r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C</w:t>
            </w:r>
          </w:p>
          <w:p w14:paraId="4A4CF0D5" w14:textId="77777777" w:rsidR="0045145B" w:rsidRPr="00D37CDB" w:rsidRDefault="0045145B" w:rsidP="004023BD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lang w:val="fr" w:bidi="hi-IN"/>
              </w:rPr>
            </w:pPr>
            <w:proofErr w:type="spellStart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Aucun</w:t>
            </w:r>
            <w:proofErr w:type="spellEnd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 xml:space="preserve"> 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= </w:t>
            </w:r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Z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</w:tcPr>
          <w:p w14:paraId="04BFFAB1" w14:textId="77777777" w:rsidR="0045145B" w:rsidRPr="003A5AEC" w:rsidRDefault="0045145B" w:rsidP="004023BD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>Oui, au cours des 24 derniers = 1</w:t>
            </w:r>
          </w:p>
          <w:p w14:paraId="54010D93" w14:textId="77777777" w:rsidR="0045145B" w:rsidRPr="00D37CDB" w:rsidRDefault="0045145B" w:rsidP="004023BD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lang w:val="fr-SN"/>
              </w:rPr>
            </w:pP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>Oui, il y a plus de 24 mois  = 2</w:t>
            </w:r>
          </w:p>
        </w:tc>
      </w:tr>
      <w:tr w:rsidR="0045145B" w:rsidRPr="004D65B3" w14:paraId="1337D3E0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136BA480" w14:textId="77777777" w:rsidR="0045145B" w:rsidRPr="0037143A" w:rsidRDefault="0045145B" w:rsidP="00CC77EF">
            <w:pPr>
              <w:pStyle w:val="ListParagraph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bidi="hi-IN"/>
              </w:rPr>
            </w:pPr>
            <w:r w:rsidRPr="0037143A">
              <w:t>DIU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392735B" w14:textId="77777777" w:rsidR="0045145B" w:rsidRPr="004D65B3" w:rsidRDefault="0045145B" w:rsidP="004023BD">
            <w:pPr>
              <w:suppressAutoHyphens/>
              <w:ind w:left="-14"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4602E05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38D245FE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71DE172D" wp14:editId="702C1D2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41910</wp:posOffset>
                      </wp:positionV>
                      <wp:extent cx="9525" cy="219075"/>
                      <wp:effectExtent l="38100" t="0" r="66675" b="47625"/>
                      <wp:wrapNone/>
                      <wp:docPr id="1385476310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1EA78F63" id="Straight Arrow Connector 54" o:spid="_x0000_s1026" type="#_x0000_t32" style="position:absolute;margin-left:3.25pt;margin-top:3.3pt;width:.75pt;height:17.2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5D3E262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5CA0C3E2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(b)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E879FBA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54076841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3B375C9B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676701C2" wp14:editId="75BB7046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898971257" name="Straight Arrow Connector 1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56363B5E" id="Straight Arrow Connector 1407" o:spid="_x0000_s1026" type="#_x0000_t32" style="position:absolute;margin-left:3.1pt;margin-top:2pt;width:.75pt;height:17.2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GZlHeXhAAAA&#10;CQ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5E87BBA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52DF6B1B" w14:textId="77777777" w:rsidR="0045145B" w:rsidRPr="004D65B3" w:rsidRDefault="0045145B" w:rsidP="004023BD">
            <w:pPr>
              <w:suppressAutoHyphens/>
              <w:ind w:left="-14" w:right="-105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01CD129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C90F061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F6294F3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32CF36D9" wp14:editId="527801C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752763843" name="Straight Arrow Connector 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06E14E4D" id="Straight Arrow Connector 954" o:spid="_x0000_s1026" type="#_x0000_t32" style="position:absolute;margin-left:3.1pt;margin-top:2pt;width:.75pt;height:17.2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GZlHeXhAAAA&#10;CQ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3F914B5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759C22EA" w14:textId="77777777" w:rsidR="0045145B" w:rsidRPr="004D65B3" w:rsidRDefault="0045145B" w:rsidP="004023BD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01F46FEF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976E04B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07456" behindDoc="0" locked="0" layoutInCell="1" allowOverlap="1" wp14:anchorId="60E89B5C" wp14:editId="569D0C7C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74295</wp:posOffset>
                      </wp:positionV>
                      <wp:extent cx="427990" cy="219075"/>
                      <wp:effectExtent l="0" t="0" r="10160" b="28575"/>
                      <wp:wrapNone/>
                      <wp:docPr id="1183685924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74087563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3492043" name="Group 81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782968845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439069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45679AB3" id="Group 76" o:spid="_x0000_s1026" style="position:absolute;margin-left:6.05pt;margin-top:5.85pt;width:33.7pt;height:17.25pt;z-index:252307456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"/>
                      <v:group id="Group 81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0876722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58C2B36" w14:textId="77777777" w:rsidR="0045145B" w:rsidRPr="004D65B3" w:rsidRDefault="0045145B" w:rsidP="004023BD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61F4D8BF" wp14:editId="092C0037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90210910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66E041C1" id="Straight Arrow Connector 491" o:spid="_x0000_s1026" type="#_x0000_t32" style="position:absolute;margin-left:46.1pt;margin-top:11.15pt;width:.75pt;height:17.2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Z</w:t>
            </w:r>
          </w:p>
          <w:p w14:paraId="4D62A8BC" w14:textId="77777777" w:rsidR="0045145B" w:rsidRPr="004D65B3" w:rsidRDefault="0045145B" w:rsidP="004023BD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CF00BBD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7FFF2A86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(b)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7B0F40DA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bCs/>
                <w:sz w:val="20"/>
                <w:szCs w:val="20"/>
                <w:lang w:val="en-GB"/>
              </w:rPr>
              <w:t>2</w:t>
            </w:r>
          </w:p>
        </w:tc>
      </w:tr>
      <w:tr w:rsidR="0045145B" w:rsidRPr="004D65B3" w14:paraId="56B35BE8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5FC7E268" w14:textId="77777777" w:rsidR="0045145B" w:rsidRPr="0037143A" w:rsidRDefault="0045145B" w:rsidP="00CC77EF">
            <w:pPr>
              <w:pStyle w:val="ListParagraph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</w:rPr>
            </w:pPr>
            <w:r w:rsidRPr="0037143A">
              <w:t xml:space="preserve">Injectables 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245AC2A" w14:textId="77777777" w:rsidR="0045145B" w:rsidRPr="004D65B3" w:rsidRDefault="0045145B" w:rsidP="004023BD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15EA8ED1" w14:textId="77777777" w:rsidR="0045145B" w:rsidRPr="004D65B3" w:rsidRDefault="0045145B" w:rsidP="004023BD">
            <w:pPr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7810F5E0" wp14:editId="3DB57F8C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193675</wp:posOffset>
                      </wp:positionV>
                      <wp:extent cx="9525" cy="219075"/>
                      <wp:effectExtent l="38100" t="0" r="66675" b="47625"/>
                      <wp:wrapNone/>
                      <wp:docPr id="81910010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6B37A354" id="Straight Arrow Connector 56" o:spid="_x0000_s1026" type="#_x0000_t32" style="position:absolute;margin-left:3.75pt;margin-top:15.25pt;width:.75pt;height:17.2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Nx6Um+AAAAAK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275AD4F" w14:textId="77777777" w:rsidR="0045145B" w:rsidRPr="004D65B3" w:rsidRDefault="0045145B" w:rsidP="004023BD">
            <w:pPr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5786912E" w14:textId="77777777" w:rsidR="0045145B" w:rsidRPr="004D65B3" w:rsidRDefault="0045145B" w:rsidP="004023BD">
            <w:pPr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607C779D" w14:textId="77777777" w:rsidR="0045145B" w:rsidRPr="004D65B3" w:rsidRDefault="0045145B" w:rsidP="004023BD">
            <w:pPr>
              <w:ind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(c)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2059D13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C67AFFA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40D6EE00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76EAEA5C" wp14:editId="2D2DB6B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34925</wp:posOffset>
                      </wp:positionV>
                      <wp:extent cx="9525" cy="219075"/>
                      <wp:effectExtent l="38100" t="0" r="66675" b="47625"/>
                      <wp:wrapNone/>
                      <wp:docPr id="1306181456" name="Straight Arrow Connector 8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437B973F" id="Straight Arrow Connector 896" o:spid="_x0000_s1026" type="#_x0000_t32" style="position:absolute;margin-left:2.95pt;margin-top:2.75pt;width:.75pt;height:17.2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0754A39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7EAD2679" w14:textId="77777777" w:rsidR="0045145B" w:rsidRPr="004D65B3" w:rsidRDefault="0045145B" w:rsidP="004023BD">
            <w:pPr>
              <w:suppressAutoHyphens/>
              <w:ind w:right="-105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3A9F1E2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39B143BE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080A54A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4DC78EE1" wp14:editId="7BC12600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34925</wp:posOffset>
                      </wp:positionV>
                      <wp:extent cx="9525" cy="219075"/>
                      <wp:effectExtent l="38100" t="0" r="66675" b="47625"/>
                      <wp:wrapNone/>
                      <wp:docPr id="1991133216" name="Straight Arrow Connector 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76ECA341" id="Straight Arrow Connector 958" o:spid="_x0000_s1026" type="#_x0000_t32" style="position:absolute;margin-left:2.95pt;margin-top:2.75pt;width:.75pt;height:17.2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251FCD9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5E5DD910" w14:textId="77777777" w:rsidR="0045145B" w:rsidRPr="004D65B3" w:rsidRDefault="0045145B" w:rsidP="004023BD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515D188C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06432" behindDoc="0" locked="0" layoutInCell="1" allowOverlap="1" wp14:anchorId="3BDBCD27" wp14:editId="7A5A3472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209550</wp:posOffset>
                      </wp:positionV>
                      <wp:extent cx="427990" cy="219075"/>
                      <wp:effectExtent l="0" t="0" r="10160" b="28575"/>
                      <wp:wrapNone/>
                      <wp:docPr id="174331356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46804048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86418435" name="Group 38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2007096827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9947058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6C0D903E" id="Group 75" o:spid="_x0000_s1026" style="position:absolute;margin-left:6.55pt;margin-top:16.5pt;width:33.7pt;height:17.25pt;z-index:252306432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"/>
                      <v:group id="Group 38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7B83959D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20F9150" w14:textId="77777777" w:rsidR="0045145B" w:rsidRPr="004D65B3" w:rsidRDefault="0045145B" w:rsidP="004023BD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719AED1A" wp14:editId="5F86E9AB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2101411402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257C55EC" id="Straight Arrow Connector 491" o:spid="_x0000_s1026" type="#_x0000_t32" style="position:absolute;margin-left:46.1pt;margin-top:11.15pt;width:.75pt;height:17.2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2A46657B" w14:textId="77777777" w:rsidR="0045145B" w:rsidRPr="004D65B3" w:rsidRDefault="0045145B" w:rsidP="004023BD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9AFFB19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1F40CFA4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c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146A8D17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bCs/>
                <w:sz w:val="20"/>
                <w:szCs w:val="20"/>
                <w:lang w:val="en-GB"/>
              </w:rPr>
              <w:t>2</w:t>
            </w:r>
          </w:p>
        </w:tc>
      </w:tr>
      <w:tr w:rsidR="0045145B" w:rsidRPr="004D65B3" w14:paraId="2B99F711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39D9C818" w14:textId="77777777" w:rsidR="0045145B" w:rsidRPr="00D37CDB" w:rsidRDefault="0045145B" w:rsidP="00CC77EF">
            <w:pPr>
              <w:pStyle w:val="ListParagraph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proofErr w:type="spellStart"/>
            <w:r w:rsidRPr="0037143A">
              <w:t>Préservatif</w:t>
            </w:r>
            <w:proofErr w:type="spellEnd"/>
            <w:r w:rsidRPr="0037143A">
              <w:t xml:space="preserve"> </w:t>
            </w:r>
            <w:proofErr w:type="spellStart"/>
            <w:r w:rsidRPr="0037143A">
              <w:t>masculin</w:t>
            </w:r>
            <w:proofErr w:type="spellEnd"/>
            <w:r w:rsidRPr="0037143A">
              <w:t xml:space="preserve">    </w:t>
            </w:r>
          </w:p>
        </w:tc>
        <w:tc>
          <w:tcPr>
            <w:tcW w:w="635" w:type="pct"/>
            <w:shd w:val="clear" w:color="auto" w:fill="auto"/>
          </w:tcPr>
          <w:p w14:paraId="72DE2160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EB345DA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55BF1C43" wp14:editId="1FAC19B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169545</wp:posOffset>
                      </wp:positionV>
                      <wp:extent cx="9525" cy="219075"/>
                      <wp:effectExtent l="38100" t="0" r="66675" b="47625"/>
                      <wp:wrapNone/>
                      <wp:docPr id="1969800987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4B9516A3" id="Straight Arrow Connector 58" o:spid="_x0000_s1026" type="#_x0000_t32" style="position:absolute;margin-left:4.4pt;margin-top:13.35pt;width:.75pt;height:17.2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H7Go9b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4E8B9E47" w14:textId="77777777" w:rsidR="0045145B" w:rsidRPr="004D65B3" w:rsidRDefault="0045145B" w:rsidP="004023BD">
            <w:pPr>
              <w:ind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5D43DAB7" w14:textId="77777777" w:rsidR="0045145B" w:rsidRPr="004D65B3" w:rsidRDefault="0045145B" w:rsidP="004023BD">
            <w:pPr>
              <w:ind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0F2A7EEB" w14:textId="77777777" w:rsidR="0045145B" w:rsidRPr="004D65B3" w:rsidRDefault="0045145B" w:rsidP="004023BD">
            <w:pPr>
              <w:ind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(d)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C53A814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6063F5A2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286295F6" wp14:editId="691FBF1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826973744" name="Straight Arrow Connector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33A55FA5" id="Straight Arrow Connector 897" o:spid="_x0000_s1026" type="#_x0000_t32" style="position:absolute;margin-left:4.95pt;margin-top:10.95pt;width:.75pt;height:17.2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75D3371E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42F66FFC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0332FA95" w14:textId="77777777" w:rsidR="0045145B" w:rsidRPr="004D65B3" w:rsidRDefault="0045145B" w:rsidP="004023BD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5C3C60C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5291A2BC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01F34641" wp14:editId="6CDADE1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48970309" name="Straight Arrow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4724EE86" id="Straight Arrow Connector 454" o:spid="_x0000_s1026" type="#_x0000_t32" style="position:absolute;margin-left:4.95pt;margin-top:10.95pt;width:.75pt;height:17.25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381CF81D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4A674701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771BBC5D" w14:textId="77777777" w:rsidR="0045145B" w:rsidRPr="004D65B3" w:rsidRDefault="0045145B" w:rsidP="004023BD">
            <w:pPr>
              <w:ind w:right="-72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7E16352A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08480" behindDoc="0" locked="0" layoutInCell="1" allowOverlap="1" wp14:anchorId="2387E8B7" wp14:editId="2FF7675C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287020</wp:posOffset>
                      </wp:positionV>
                      <wp:extent cx="427990" cy="219075"/>
                      <wp:effectExtent l="0" t="0" r="10160" b="28575"/>
                      <wp:wrapNone/>
                      <wp:docPr id="1825895191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05894508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8147229" name="Group 87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1619594656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4328006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77E01E37" id="Group 85" o:spid="_x0000_s1026" style="position:absolute;margin-left:6.05pt;margin-top:22.6pt;width:33.7pt;height:17.25pt;z-index:252308480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"/>
                      <v:group id="Group 87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502965A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F4ECB8B" w14:textId="77777777" w:rsidR="0045145B" w:rsidRPr="004D65B3" w:rsidRDefault="0045145B" w:rsidP="004023BD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4144F4B6" wp14:editId="0D6CBE1D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1462001396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605035F4" id="Straight Arrow Connector 491" o:spid="_x0000_s1026" type="#_x0000_t32" style="position:absolute;margin-left:46.1pt;margin-top:11.15pt;width:.75pt;height:17.2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4CE36CF6" w14:textId="77777777" w:rsidR="0045145B" w:rsidRPr="004D65B3" w:rsidRDefault="0045145B" w:rsidP="004023BD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BD7EE8F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35E7D1F2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d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196DFD45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bCs/>
                <w:sz w:val="20"/>
                <w:szCs w:val="20"/>
                <w:lang w:val="en-GB"/>
              </w:rPr>
              <w:t>2</w:t>
            </w:r>
          </w:p>
        </w:tc>
      </w:tr>
      <w:tr w:rsidR="0045145B" w:rsidRPr="004D65B3" w14:paraId="696B0B8B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4CA80717" w14:textId="77777777" w:rsidR="0045145B" w:rsidRPr="00D37CDB" w:rsidRDefault="0045145B" w:rsidP="00CC77EF">
            <w:pPr>
              <w:pStyle w:val="ListParagraph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proofErr w:type="spellStart"/>
            <w:r w:rsidRPr="0037143A">
              <w:lastRenderedPageBreak/>
              <w:t>Préservatif</w:t>
            </w:r>
            <w:proofErr w:type="spellEnd"/>
            <w:r w:rsidRPr="0037143A">
              <w:t xml:space="preserve"> </w:t>
            </w:r>
            <w:proofErr w:type="spellStart"/>
            <w:r w:rsidRPr="0037143A">
              <w:t>féminin</w:t>
            </w:r>
            <w:proofErr w:type="spellEnd"/>
          </w:p>
        </w:tc>
        <w:tc>
          <w:tcPr>
            <w:tcW w:w="635" w:type="pct"/>
            <w:shd w:val="clear" w:color="auto" w:fill="auto"/>
            <w:vAlign w:val="center"/>
          </w:tcPr>
          <w:p w14:paraId="6524D4DF" w14:textId="77777777" w:rsidR="0045145B" w:rsidRPr="004D65B3" w:rsidRDefault="0045145B" w:rsidP="004023BD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51074ED8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1FC629C4" wp14:editId="103D05C5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196215</wp:posOffset>
                      </wp:positionV>
                      <wp:extent cx="9525" cy="219075"/>
                      <wp:effectExtent l="38100" t="0" r="66675" b="47625"/>
                      <wp:wrapNone/>
                      <wp:docPr id="27697952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0B4D104A" id="Straight Arrow Connector 52" o:spid="_x0000_s1026" type="#_x0000_t32" style="position:absolute;margin-left:4.5pt;margin-top:15.45pt;width:.75pt;height:17.2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B/FTYn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20689A86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67FCC94A" w14:textId="77777777" w:rsidR="0045145B" w:rsidRPr="004D65B3" w:rsidRDefault="0045145B" w:rsidP="004023BD">
            <w:pPr>
              <w:ind w:left="-14"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67C30814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(e)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019CC32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38BB6757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087851E5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10130793" wp14:editId="45163DF0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22225</wp:posOffset>
                      </wp:positionV>
                      <wp:extent cx="9525" cy="219075"/>
                      <wp:effectExtent l="38100" t="0" r="66675" b="47625"/>
                      <wp:wrapNone/>
                      <wp:docPr id="1680714936" name="Straight Arrow Connector 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09189E86" id="Straight Arrow Connector 898" o:spid="_x0000_s1026" type="#_x0000_t32" style="position:absolute;margin-left:4.35pt;margin-top:1.75pt;width:.75pt;height:17.2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AEA7724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5FE9555A" w14:textId="77777777" w:rsidR="0045145B" w:rsidRPr="004D65B3" w:rsidRDefault="0045145B" w:rsidP="004023BD">
            <w:pPr>
              <w:suppressAutoHyphens/>
              <w:ind w:right="-108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57C3D28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5A42EABE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5434523D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0152E81F" wp14:editId="649FAF1F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22225</wp:posOffset>
                      </wp:positionV>
                      <wp:extent cx="9525" cy="219075"/>
                      <wp:effectExtent l="38100" t="0" r="66675" b="47625"/>
                      <wp:wrapNone/>
                      <wp:docPr id="895849858" name="Straight Arrow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572B368F" id="Straight Arrow Connector 455" o:spid="_x0000_s1026" type="#_x0000_t32" style="position:absolute;margin-left:4.35pt;margin-top:1.75pt;width:.75pt;height:17.2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643D87B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23D4DD39" w14:textId="77777777" w:rsidR="0045145B" w:rsidRPr="004D65B3" w:rsidRDefault="0045145B" w:rsidP="004023BD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383794F8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09504" behindDoc="0" locked="0" layoutInCell="1" allowOverlap="1" wp14:anchorId="5D0E2B80" wp14:editId="03A7C0BE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226695</wp:posOffset>
                      </wp:positionV>
                      <wp:extent cx="427990" cy="219075"/>
                      <wp:effectExtent l="0" t="0" r="10160" b="28575"/>
                      <wp:wrapNone/>
                      <wp:docPr id="1703338281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387649535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50622355" name="Group 92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662842413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126249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061F6234" id="Group 90" o:spid="_x0000_s1026" style="position:absolute;margin-left:6.05pt;margin-top:17.85pt;width:33.7pt;height:17.25pt;z-index:252309504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"/>
                      <v:group id="Group 92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75ACFF3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1E87FAA" w14:textId="77777777" w:rsidR="0045145B" w:rsidRPr="004D65B3" w:rsidRDefault="0045145B" w:rsidP="004023BD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5599FA6F" wp14:editId="0F29641F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1563418149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3F47246F" id="Straight Arrow Connector 491" o:spid="_x0000_s1026" type="#_x0000_t32" style="position:absolute;margin-left:46.1pt;margin-top:11.15pt;width:.75pt;height:17.2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4F763CD4" w14:textId="77777777" w:rsidR="0045145B" w:rsidRPr="004D65B3" w:rsidRDefault="0045145B" w:rsidP="004023BD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60860F8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0A7CCD4F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70DD008D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bCs/>
                <w:sz w:val="20"/>
                <w:szCs w:val="20"/>
                <w:lang w:val="en-GB"/>
              </w:rPr>
              <w:t>2</w:t>
            </w:r>
          </w:p>
        </w:tc>
      </w:tr>
      <w:tr w:rsidR="0045145B" w:rsidRPr="004D65B3" w14:paraId="6ECC565D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4AA6CA1B" w14:textId="77777777" w:rsidR="0045145B" w:rsidRPr="00D37CDB" w:rsidRDefault="0045145B" w:rsidP="00CC77EF">
            <w:pPr>
              <w:pStyle w:val="ListParagraph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r w:rsidRPr="0037143A">
              <w:t xml:space="preserve">Contraception </w:t>
            </w:r>
            <w:proofErr w:type="spellStart"/>
            <w:r w:rsidRPr="0037143A">
              <w:t>d’urgence</w:t>
            </w:r>
            <w:proofErr w:type="spellEnd"/>
          </w:p>
        </w:tc>
        <w:tc>
          <w:tcPr>
            <w:tcW w:w="635" w:type="pct"/>
            <w:shd w:val="clear" w:color="auto" w:fill="auto"/>
            <w:vAlign w:val="center"/>
          </w:tcPr>
          <w:p w14:paraId="7BA45C40" w14:textId="77777777" w:rsidR="0045145B" w:rsidRPr="004D65B3" w:rsidRDefault="0045145B" w:rsidP="004023BD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6B73F969" w14:textId="77777777" w:rsidR="0045145B" w:rsidRPr="004D65B3" w:rsidRDefault="0045145B" w:rsidP="004023BD">
            <w:pPr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41F2AD0A" wp14:editId="15E51FD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156210</wp:posOffset>
                      </wp:positionV>
                      <wp:extent cx="9525" cy="219075"/>
                      <wp:effectExtent l="38100" t="0" r="66675" b="47625"/>
                      <wp:wrapNone/>
                      <wp:docPr id="1288851725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467E1AA1" id="Straight Arrow Connector 60" o:spid="_x0000_s1026" type="#_x0000_t32" style="position:absolute;margin-left:3.15pt;margin-top:12.3pt;width:.75pt;height:17.2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5B341C37" w14:textId="77777777" w:rsidR="0045145B" w:rsidRPr="004D65B3" w:rsidRDefault="0045145B" w:rsidP="004023BD">
            <w:pPr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792B598C" w14:textId="77777777" w:rsidR="0045145B" w:rsidRPr="004D65B3" w:rsidRDefault="0045145B" w:rsidP="004023BD">
            <w:pPr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0F173B76" w14:textId="77777777" w:rsidR="0045145B" w:rsidRPr="004D65B3" w:rsidRDefault="0045145B" w:rsidP="004023BD">
            <w:pPr>
              <w:ind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(F)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950CB0D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7B8A7980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12025DD6" wp14:editId="7FD6841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153035</wp:posOffset>
                      </wp:positionV>
                      <wp:extent cx="9525" cy="219075"/>
                      <wp:effectExtent l="38100" t="0" r="66675" b="47625"/>
                      <wp:wrapNone/>
                      <wp:docPr id="1455617705" name="Straight Arrow Connector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09E65760" id="Straight Arrow Connector 899" o:spid="_x0000_s1026" type="#_x0000_t32" style="position:absolute;margin-left:1.2pt;margin-top:12.05pt;width:.75pt;height:17.2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JCI6x+AAAAAK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0A642428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3ECBC15D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29C5D46B" w14:textId="77777777" w:rsidR="0045145B" w:rsidRPr="004D65B3" w:rsidRDefault="0045145B" w:rsidP="004023BD">
            <w:pPr>
              <w:suppressAutoHyphens/>
              <w:ind w:right="-105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572D93A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2043D11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6396BD79" wp14:editId="28EFB7AE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153035</wp:posOffset>
                      </wp:positionV>
                      <wp:extent cx="9525" cy="219075"/>
                      <wp:effectExtent l="38100" t="0" r="66675" b="47625"/>
                      <wp:wrapNone/>
                      <wp:docPr id="269930703" name="Straight Arrow Connector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5DA0297E" id="Straight Arrow Connector 461" o:spid="_x0000_s1026" type="#_x0000_t32" style="position:absolute;margin-left:1.2pt;margin-top:12.05pt;width:.75pt;height:17.2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JCI6x+AAAAAK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37A79B74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340388A8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069E74DE" w14:textId="77777777" w:rsidR="0045145B" w:rsidRPr="004D65B3" w:rsidRDefault="0045145B" w:rsidP="004023BD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07F62857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10528" behindDoc="0" locked="0" layoutInCell="1" allowOverlap="1" wp14:anchorId="0F665732" wp14:editId="642BC97E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223520</wp:posOffset>
                      </wp:positionV>
                      <wp:extent cx="427990" cy="219075"/>
                      <wp:effectExtent l="0" t="0" r="10160" b="28575"/>
                      <wp:wrapNone/>
                      <wp:docPr id="2027384793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55977462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02617871" name="Group 97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2147021737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22150384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2B56FF94" id="Group 95" o:spid="_x0000_s1026" style="position:absolute;margin-left:6.05pt;margin-top:17.6pt;width:33.7pt;height:17.25pt;z-index:252310528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"/>
                      <v:group id="Group 97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9765438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B89AE2E" w14:textId="77777777" w:rsidR="0045145B" w:rsidRPr="004D65B3" w:rsidRDefault="0045145B" w:rsidP="004023BD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7EDDC6AE" wp14:editId="1D1BEE3C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1859088456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15FE2C2A" id="Straight Arrow Connector 491" o:spid="_x0000_s1026" type="#_x0000_t32" style="position:absolute;margin-left:46.1pt;margin-top:11.15pt;width:.75pt;height:17.2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0BEBD948" w14:textId="77777777" w:rsidR="0045145B" w:rsidRPr="004D65B3" w:rsidRDefault="0045145B" w:rsidP="004023BD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1FB45F7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4FB81861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f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648C209F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bCs/>
                <w:sz w:val="20"/>
                <w:szCs w:val="20"/>
                <w:lang w:val="en-GB"/>
              </w:rPr>
              <w:t>2</w:t>
            </w:r>
          </w:p>
        </w:tc>
      </w:tr>
      <w:tr w:rsidR="0045145B" w:rsidRPr="004D65B3" w14:paraId="70197805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301A2F7D" w14:textId="77777777" w:rsidR="0045145B" w:rsidRPr="00D37CDB" w:rsidRDefault="0045145B" w:rsidP="00CC77EF">
            <w:pPr>
              <w:pStyle w:val="ListParagraph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proofErr w:type="spellStart"/>
            <w:r w:rsidRPr="0037143A">
              <w:rPr>
                <w:rFonts w:eastAsia="Aptos"/>
                <w:color w:val="000000"/>
                <w:sz w:val="20"/>
                <w:szCs w:val="20"/>
              </w:rPr>
              <w:t>Pilules</w:t>
            </w:r>
            <w:proofErr w:type="spellEnd"/>
          </w:p>
        </w:tc>
        <w:tc>
          <w:tcPr>
            <w:tcW w:w="635" w:type="pct"/>
            <w:shd w:val="clear" w:color="auto" w:fill="auto"/>
            <w:vAlign w:val="center"/>
          </w:tcPr>
          <w:p w14:paraId="779C9211" w14:textId="77777777" w:rsidR="0045145B" w:rsidRPr="004D65B3" w:rsidRDefault="0045145B" w:rsidP="004023BD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C9C9734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538F325C" wp14:editId="378BE6F6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175260</wp:posOffset>
                      </wp:positionV>
                      <wp:extent cx="9525" cy="219075"/>
                      <wp:effectExtent l="38100" t="0" r="66675" b="47625"/>
                      <wp:wrapNone/>
                      <wp:docPr id="310465515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686BAA14" id="Straight Arrow Connector 62" o:spid="_x0000_s1026" type="#_x0000_t32" style="position:absolute;margin-left:3.75pt;margin-top:13.8pt;width:.75pt;height:17.2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IhyjVbhAAAA&#10;Cg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2E6177A4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6C378892" w14:textId="77777777" w:rsidR="0045145B" w:rsidRPr="004D65B3" w:rsidRDefault="0045145B" w:rsidP="004023BD">
            <w:pPr>
              <w:ind w:left="-14"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297F3982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(g)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0CDFC6F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959D762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D2848A8" wp14:editId="5D780DFA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136525</wp:posOffset>
                      </wp:positionV>
                      <wp:extent cx="9525" cy="219075"/>
                      <wp:effectExtent l="38100" t="0" r="66675" b="47625"/>
                      <wp:wrapNone/>
                      <wp:docPr id="1502804964" name="Straight Arrow Connector 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2EC29E0B" id="Straight Arrow Connector 946" o:spid="_x0000_s1026" type="#_x0000_t32" style="position:absolute;margin-left:2.7pt;margin-top:10.75pt;width:.75pt;height:17.2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K617n+AAAAAK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16A8B920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61D2B107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6ADE406B" w14:textId="77777777" w:rsidR="0045145B" w:rsidRPr="004D65B3" w:rsidRDefault="0045145B" w:rsidP="004023BD">
            <w:pPr>
              <w:suppressAutoHyphens/>
              <w:ind w:right="-105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B5A31C5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7E3437CB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344D4FDF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61BD0B75" wp14:editId="2C6D66F7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11430</wp:posOffset>
                      </wp:positionV>
                      <wp:extent cx="9525" cy="219075"/>
                      <wp:effectExtent l="38100" t="0" r="66675" b="47625"/>
                      <wp:wrapNone/>
                      <wp:docPr id="141799689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0CA5F6E8" id="Straight Arrow Connector 26" o:spid="_x0000_s1026" type="#_x0000_t32" style="position:absolute;margin-left:3.55pt;margin-top:.9pt;width:.75pt;height:17.2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P90E/OAAAAAJ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4FDF1DC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6D344236" w14:textId="77777777" w:rsidR="0045145B" w:rsidRPr="004D65B3" w:rsidRDefault="0045145B" w:rsidP="004023BD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08DD01CA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25888" behindDoc="0" locked="0" layoutInCell="1" allowOverlap="1" wp14:anchorId="7C13D4F0" wp14:editId="1FDCF8C5">
                      <wp:simplePos x="0" y="0"/>
                      <wp:positionH relativeFrom="column">
                        <wp:posOffset>84250</wp:posOffset>
                      </wp:positionH>
                      <wp:positionV relativeFrom="paragraph">
                        <wp:posOffset>220345</wp:posOffset>
                      </wp:positionV>
                      <wp:extent cx="427990" cy="219075"/>
                      <wp:effectExtent l="0" t="0" r="10160" b="28575"/>
                      <wp:wrapNone/>
                      <wp:docPr id="1395910649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831201958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95610551" name="Group 102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934492857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4016122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40BC7F04" id="Group 100" o:spid="_x0000_s1026" style="position:absolute;margin-left:6.65pt;margin-top:17.35pt;width:33.7pt;height:17.25pt;z-index:252325888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"/>
                      <v:group id="Group 102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19A52B7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863F007" w14:textId="77777777" w:rsidR="0045145B" w:rsidRPr="004D65B3" w:rsidRDefault="0045145B" w:rsidP="004023BD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7B406186" wp14:editId="6FEA4837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486381706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72B4F957" id="Straight Arrow Connector 491" o:spid="_x0000_s1026" type="#_x0000_t32" style="position:absolute;margin-left:46.1pt;margin-top:11.15pt;width:.75pt;height:17.2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6CFC0333" w14:textId="77777777" w:rsidR="0045145B" w:rsidRPr="004D65B3" w:rsidRDefault="0045145B" w:rsidP="004023BD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B13A062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5AFC95F5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g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2711C759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jc w:val="center"/>
              <w:rPr>
                <w:bCs/>
                <w:sz w:val="20"/>
                <w:szCs w:val="20"/>
                <w:lang w:val="en-GB"/>
              </w:rPr>
            </w:pPr>
            <w:r w:rsidRPr="00A05FFD">
              <w:rPr>
                <w:bCs/>
                <w:sz w:val="20"/>
                <w:szCs w:val="20"/>
                <w:lang w:val="en-GB"/>
              </w:rPr>
              <w:t>1      2</w:t>
            </w:r>
          </w:p>
        </w:tc>
      </w:tr>
      <w:tr w:rsidR="0045145B" w:rsidRPr="004D65B3" w14:paraId="387FDA76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1C1E5E17" w14:textId="77777777" w:rsidR="0045145B" w:rsidRPr="00D37CDB" w:rsidRDefault="0045145B" w:rsidP="00CC77EF">
            <w:pPr>
              <w:pStyle w:val="ListParagraph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r w:rsidRPr="0037143A">
              <w:t>Implants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40C5F03" w14:textId="77777777" w:rsidR="0045145B" w:rsidRPr="004D65B3" w:rsidRDefault="0045145B" w:rsidP="004023BD">
            <w:pPr>
              <w:ind w:left="-14"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79A5DAF1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09E14D9C" wp14:editId="236B153E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175260</wp:posOffset>
                      </wp:positionV>
                      <wp:extent cx="9525" cy="219075"/>
                      <wp:effectExtent l="38100" t="0" r="66675" b="47625"/>
                      <wp:wrapNone/>
                      <wp:docPr id="1164216325" name="Straight Arrow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5D3DF49C" id="Straight Arrow Connector 448" o:spid="_x0000_s1026" type="#_x0000_t32" style="position:absolute;margin-left:3pt;margin-top:13.8pt;width:.75pt;height:17.2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ESPDF7hAAAA&#10;Cg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ACD3C1F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5E8852BE" w14:textId="77777777" w:rsidR="0045145B" w:rsidRPr="004D65B3" w:rsidRDefault="0045145B" w:rsidP="004023BD">
            <w:pPr>
              <w:ind w:left="-14"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2EDB2901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(h)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8C0C702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069F61AF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5E1AAE82" wp14:editId="40A599E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137160</wp:posOffset>
                      </wp:positionV>
                      <wp:extent cx="9525" cy="219075"/>
                      <wp:effectExtent l="38100" t="0" r="66675" b="47625"/>
                      <wp:wrapNone/>
                      <wp:docPr id="1986578259" name="Straight Arrow Connector 9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7DF0F8EA" id="Straight Arrow Connector 947" o:spid="_x0000_s1026" type="#_x0000_t32" style="position:absolute;margin-left:2.25pt;margin-top:10.8pt;width:.75pt;height:17.2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PdhO2/hAAAA&#10;Cg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2B7334C4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7DBC13E6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33545072" w14:textId="77777777" w:rsidR="0045145B" w:rsidRPr="004D65B3" w:rsidRDefault="0045145B" w:rsidP="004023BD">
            <w:pPr>
              <w:ind w:left="-14"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</w:tcPr>
          <w:p w14:paraId="449F02DA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233D2C14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2C0E033E" wp14:editId="309F3093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151765</wp:posOffset>
                      </wp:positionV>
                      <wp:extent cx="9525" cy="219075"/>
                      <wp:effectExtent l="38100" t="0" r="66675" b="47625"/>
                      <wp:wrapNone/>
                      <wp:docPr id="883891392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554F3E67" id="Straight Arrow Connector 27" o:spid="_x0000_s1026" type="#_x0000_t32" style="position:absolute;margin-left:3.45pt;margin-top:11.95pt;width:.75pt;height:17.2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7CD0CEA8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7195099A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7D9E3B79" w14:textId="77777777" w:rsidR="0045145B" w:rsidRPr="004D65B3" w:rsidRDefault="0045145B" w:rsidP="004023BD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3A5C8BC4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26912" behindDoc="0" locked="0" layoutInCell="1" allowOverlap="1" wp14:anchorId="66174314" wp14:editId="257541A4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217170</wp:posOffset>
                      </wp:positionV>
                      <wp:extent cx="427990" cy="219075"/>
                      <wp:effectExtent l="0" t="0" r="10160" b="28575"/>
                      <wp:wrapNone/>
                      <wp:docPr id="1226854076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77297077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99022749" name="Group 107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129017356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511648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30A83294" id="Group 105" o:spid="_x0000_s1026" style="position:absolute;margin-left:6.05pt;margin-top:17.1pt;width:33.7pt;height:17.25pt;z-index:252326912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"/>
                      <v:group id="Group 107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B6AACF5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679E2D0" w14:textId="77777777" w:rsidR="0045145B" w:rsidRPr="004D65B3" w:rsidRDefault="0045145B" w:rsidP="004023BD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1E63EF38" wp14:editId="7ADD0B7C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1911948775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7051E18A" id="Straight Arrow Connector 491" o:spid="_x0000_s1026" type="#_x0000_t32" style="position:absolute;margin-left:46.1pt;margin-top:11.15pt;width:.75pt;height:17.2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5CFEF4B1" w14:textId="77777777" w:rsidR="0045145B" w:rsidRPr="004D65B3" w:rsidRDefault="0045145B" w:rsidP="004023BD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3BFE0DCE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1C647A12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h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55ABBD09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A05FFD">
              <w:rPr>
                <w:bCs/>
                <w:sz w:val="20"/>
                <w:szCs w:val="20"/>
                <w:lang w:val="en-GB"/>
              </w:rPr>
              <w:t>1      2</w:t>
            </w:r>
          </w:p>
        </w:tc>
      </w:tr>
      <w:tr w:rsidR="0045145B" w:rsidRPr="004D65B3" w14:paraId="11A0CC1F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1BECB2B1" w14:textId="77777777" w:rsidR="0045145B" w:rsidRPr="00D37CDB" w:rsidRDefault="0045145B" w:rsidP="00CC77EF">
            <w:pPr>
              <w:pStyle w:val="ListParagraph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fr-SN"/>
              </w:rPr>
            </w:pPr>
            <w:r w:rsidRPr="0037143A">
              <w:rPr>
                <w:lang w:val="fr-SN"/>
              </w:rPr>
              <w:t>Stérilisation féminine (Ligature des trompes)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28FF143" w14:textId="77777777" w:rsidR="0045145B" w:rsidRPr="004D65B3" w:rsidRDefault="0045145B" w:rsidP="004023BD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72783B0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51F3C370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0D0E9394" wp14:editId="03404E3D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67945</wp:posOffset>
                      </wp:positionV>
                      <wp:extent cx="9525" cy="219075"/>
                      <wp:effectExtent l="38100" t="0" r="66675" b="47625"/>
                      <wp:wrapNone/>
                      <wp:docPr id="369557469" name="Straight Arrow Connector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75C7BFCC" id="Straight Arrow Connector 450" o:spid="_x0000_s1026" type="#_x0000_t32" style="position:absolute;margin-left:5.25pt;margin-top:5.35pt;width:.75pt;height:17.2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F9D8AFD" w14:textId="77777777" w:rsidR="0045145B" w:rsidRPr="004D65B3" w:rsidRDefault="0045145B" w:rsidP="004023BD">
            <w:pPr>
              <w:ind w:left="-14"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29E9C395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(je)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8010366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29EC127C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08DDBE3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550639D9" wp14:editId="6AE622CE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1733780847" name="Straight Arrow Connector 9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4C4B4A17" id="Straight Arrow Connector 948" o:spid="_x0000_s1026" type="#_x0000_t32" style="position:absolute;margin-left:3.55pt;margin-top:2pt;width:.75pt;height:17.2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NBWR8DhAAAA&#10;CQ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D398030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61F77A6A" w14:textId="77777777" w:rsidR="0045145B" w:rsidRPr="004D65B3" w:rsidRDefault="0045145B" w:rsidP="004023BD">
            <w:pPr>
              <w:suppressAutoHyphens/>
              <w:ind w:right="-105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E203190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641A4138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5E44EE5D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19D23C0A" wp14:editId="31560135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71007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5E67262A" id="Straight Arrow Connector 33" o:spid="_x0000_s1026" type="#_x0000_t32" style="position:absolute;margin-left:3.55pt;margin-top:2pt;width:.75pt;height:17.2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NBWR8DhAAAA&#10;CQ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5794AA4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69313BC9" w14:textId="77777777" w:rsidR="0045145B" w:rsidRPr="004D65B3" w:rsidRDefault="0045145B" w:rsidP="004023BD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20CF6F6E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27936" behindDoc="0" locked="0" layoutInCell="1" allowOverlap="1" wp14:anchorId="4B792339" wp14:editId="01491ACD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224155</wp:posOffset>
                      </wp:positionV>
                      <wp:extent cx="427990" cy="219075"/>
                      <wp:effectExtent l="0" t="0" r="10160" b="28575"/>
                      <wp:wrapNone/>
                      <wp:docPr id="1031347120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380672278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17867952" name="Group 112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208969004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665653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50E4CC73" id="Group 110" o:spid="_x0000_s1026" style="position:absolute;margin-left:6.05pt;margin-top:17.65pt;width:33.7pt;height:17.25pt;z-index:252327936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"/>
                      <v:group id="Group 112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0F28788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3464B92" w14:textId="77777777" w:rsidR="0045145B" w:rsidRPr="004D65B3" w:rsidRDefault="0045145B" w:rsidP="004023BD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6C95DCD2" wp14:editId="4C4566E4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202086371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034D1478" id="Straight Arrow Connector 491" o:spid="_x0000_s1026" type="#_x0000_t32" style="position:absolute;margin-left:46.1pt;margin-top:11.15pt;width:.75pt;height:17.2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3ACDC761" w14:textId="77777777" w:rsidR="0045145B" w:rsidRPr="004D65B3" w:rsidRDefault="0045145B" w:rsidP="004023BD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3669595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1185283C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i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3C6534A1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jc w:val="center"/>
              <w:rPr>
                <w:bCs/>
                <w:sz w:val="20"/>
                <w:szCs w:val="20"/>
                <w:lang w:val="en-GB"/>
              </w:rPr>
            </w:pPr>
            <w:r w:rsidRPr="00A05FFD">
              <w:rPr>
                <w:bCs/>
                <w:sz w:val="20"/>
                <w:szCs w:val="20"/>
                <w:lang w:val="en-GB"/>
              </w:rPr>
              <w:t>1      2</w:t>
            </w:r>
          </w:p>
        </w:tc>
      </w:tr>
      <w:tr w:rsidR="0045145B" w:rsidRPr="004D65B3" w14:paraId="1C7748D7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60C38D9D" w14:textId="77777777" w:rsidR="0045145B" w:rsidRPr="0037143A" w:rsidRDefault="0045145B" w:rsidP="00CC77EF">
            <w:pPr>
              <w:pStyle w:val="ListParagraph"/>
              <w:numPr>
                <w:ilvl w:val="0"/>
                <w:numId w:val="19"/>
              </w:numPr>
              <w:ind w:left="166" w:right="-90" w:hanging="218"/>
              <w:rPr>
                <w:rFonts w:eastAsia="Arial Narrow" w:cs="Calibri"/>
                <w:sz w:val="20"/>
                <w:szCs w:val="20"/>
                <w:cs/>
                <w:lang w:val="hi-IN" w:bidi="hi-IN"/>
              </w:rPr>
            </w:pPr>
            <w:proofErr w:type="spellStart"/>
            <w:r w:rsidRPr="0037143A">
              <w:t>Stérilisation</w:t>
            </w:r>
            <w:proofErr w:type="spellEnd"/>
            <w:r w:rsidRPr="0037143A">
              <w:t xml:space="preserve"> masculine/ </w:t>
            </w:r>
            <w:proofErr w:type="spellStart"/>
            <w:r w:rsidRPr="0037143A">
              <w:t>Vasectomie</w:t>
            </w:r>
            <w:proofErr w:type="spellEnd"/>
          </w:p>
        </w:tc>
        <w:tc>
          <w:tcPr>
            <w:tcW w:w="635" w:type="pct"/>
            <w:shd w:val="clear" w:color="auto" w:fill="auto"/>
            <w:vAlign w:val="center"/>
          </w:tcPr>
          <w:p w14:paraId="491C9D65" w14:textId="77777777" w:rsidR="0045145B" w:rsidRPr="004D65B3" w:rsidRDefault="0045145B" w:rsidP="004023BD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69CF11F7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1D890EEC" wp14:editId="2E0E424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177165</wp:posOffset>
                      </wp:positionV>
                      <wp:extent cx="9525" cy="219075"/>
                      <wp:effectExtent l="38100" t="0" r="66675" b="47625"/>
                      <wp:wrapNone/>
                      <wp:docPr id="1425947656" name="Straight Arrow Connector 1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55A17AF9" id="Straight Arrow Connector 1360" o:spid="_x0000_s1026" type="#_x0000_t32" style="position:absolute;margin-left:4.5pt;margin-top:13.95pt;width:.75pt;height:17.2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PpXSbT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47F12E9C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0A95F682" w14:textId="77777777" w:rsidR="0045145B" w:rsidRPr="004D65B3" w:rsidRDefault="0045145B" w:rsidP="004023BD">
            <w:pPr>
              <w:ind w:left="-14"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361E98EB" w14:textId="77777777" w:rsidR="0045145B" w:rsidRPr="004D65B3" w:rsidRDefault="0045145B" w:rsidP="004023BD">
            <w:pPr>
              <w:suppressAutoHyphens/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(j)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EDD31FB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16D35662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44A5AC2B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7410C599" wp14:editId="427986CD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1353591036" name="Straight Arrow Connector 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267D35A7" id="Straight Arrow Connector 949" o:spid="_x0000_s1026" type="#_x0000_t32" style="position:absolute;margin-left:3.55pt;margin-top:2pt;width:.75pt;height:17.2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NBWR8DhAAAA&#10;CQ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2CABACD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566D0165" w14:textId="77777777" w:rsidR="0045145B" w:rsidRPr="004D65B3" w:rsidRDefault="0045145B" w:rsidP="004023BD">
            <w:pPr>
              <w:suppressAutoHyphens/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EDB5F00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30D85EA3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77B372AC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4B354901" wp14:editId="563E7FBB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11430</wp:posOffset>
                      </wp:positionV>
                      <wp:extent cx="9525" cy="219075"/>
                      <wp:effectExtent l="38100" t="0" r="66675" b="47625"/>
                      <wp:wrapNone/>
                      <wp:docPr id="1652684142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6F006F41" id="Straight Arrow Connector 34" o:spid="_x0000_s1026" type="#_x0000_t32" style="position:absolute;margin-left:3.55pt;margin-top:.9pt;width:.75pt;height:17.2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P90E/OAAAAAJ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A431A0F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3B4B88BE" w14:textId="77777777" w:rsidR="0045145B" w:rsidRPr="004D65B3" w:rsidRDefault="0045145B" w:rsidP="004023BD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5BC9ABF3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28960" behindDoc="0" locked="0" layoutInCell="1" allowOverlap="1" wp14:anchorId="36B71701" wp14:editId="28FA54AF">
                      <wp:simplePos x="0" y="0"/>
                      <wp:positionH relativeFrom="column">
                        <wp:posOffset>30685</wp:posOffset>
                      </wp:positionH>
                      <wp:positionV relativeFrom="paragraph">
                        <wp:posOffset>217170</wp:posOffset>
                      </wp:positionV>
                      <wp:extent cx="427990" cy="219075"/>
                      <wp:effectExtent l="0" t="0" r="10160" b="28575"/>
                      <wp:wrapNone/>
                      <wp:docPr id="967242736" name="Group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207517036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9984845" name="Group 117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875342861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62214208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0742A0D7" id="Group 115" o:spid="_x0000_s1026" style="position:absolute;margin-left:2.4pt;margin-top:17.1pt;width:33.7pt;height:17.25pt;z-index:252328960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"/>
                      <v:group id="Group 117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2D67BB1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9541D26" w14:textId="77777777" w:rsidR="0045145B" w:rsidRPr="004D65B3" w:rsidRDefault="0045145B" w:rsidP="004023BD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268F96D1" wp14:editId="6D999036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492872788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6E6F9F74" id="Straight Arrow Connector 491" o:spid="_x0000_s1026" type="#_x0000_t32" style="position:absolute;margin-left:46.1pt;margin-top:11.15pt;width:.75pt;height:17.2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0AEF3192" w14:textId="77777777" w:rsidR="0045145B" w:rsidRPr="004D65B3" w:rsidRDefault="0045145B" w:rsidP="004023BD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54D5DB2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</w:t>
            </w:r>
          </w:p>
          <w:p w14:paraId="54103D38" w14:textId="77777777" w:rsidR="0045145B" w:rsidRPr="004D65B3" w:rsidRDefault="0045145B" w:rsidP="004023BD">
            <w:pPr>
              <w:tabs>
                <w:tab w:val="left" w:pos="0"/>
                <w:tab w:val="right" w:leader="dot" w:pos="284"/>
                <w:tab w:val="right" w:leader="dot" w:pos="3402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j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0E097918" w14:textId="77777777" w:rsidR="0045145B" w:rsidRPr="004D65B3" w:rsidRDefault="0045145B" w:rsidP="004023BD">
            <w:pPr>
              <w:tabs>
                <w:tab w:val="left" w:pos="0"/>
              </w:tabs>
              <w:ind w:left="-14" w:right="-120"/>
              <w:jc w:val="center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A05FFD">
              <w:rPr>
                <w:bCs/>
                <w:sz w:val="20"/>
                <w:szCs w:val="20"/>
                <w:lang w:val="en-GB"/>
              </w:rPr>
              <w:t>1      2</w:t>
            </w:r>
          </w:p>
        </w:tc>
      </w:tr>
      <w:tr w:rsidR="0045145B" w:rsidRPr="004D65B3" w14:paraId="676391D2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27321FA6" w14:textId="77777777" w:rsidR="0045145B" w:rsidRPr="00D37CDB" w:rsidRDefault="0045145B" w:rsidP="00CC77EF">
            <w:pPr>
              <w:pStyle w:val="ListParagraph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proofErr w:type="spellStart"/>
            <w:r w:rsidRPr="0037143A">
              <w:t>Allaitement</w:t>
            </w:r>
            <w:proofErr w:type="spellEnd"/>
            <w:r w:rsidRPr="0037143A">
              <w:t xml:space="preserve"> </w:t>
            </w:r>
            <w:proofErr w:type="spellStart"/>
            <w:r w:rsidRPr="0037143A">
              <w:t>maternel</w:t>
            </w:r>
            <w:proofErr w:type="spellEnd"/>
            <w:r w:rsidRPr="0037143A">
              <w:t xml:space="preserve"> </w:t>
            </w:r>
            <w:proofErr w:type="spellStart"/>
            <w:r w:rsidRPr="0037143A">
              <w:t>exclusif</w:t>
            </w:r>
            <w:proofErr w:type="spellEnd"/>
            <w:r w:rsidRPr="0037143A">
              <w:t xml:space="preserve"> (MAMA)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8F4D7FB" w14:textId="77777777" w:rsidR="0045145B" w:rsidRPr="004D65B3" w:rsidRDefault="0045145B" w:rsidP="004023BD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740E8642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373E61FA" wp14:editId="6F417F1F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165735</wp:posOffset>
                      </wp:positionV>
                      <wp:extent cx="9525" cy="219075"/>
                      <wp:effectExtent l="38100" t="0" r="66675" b="47625"/>
                      <wp:wrapNone/>
                      <wp:docPr id="1935317514" name="Straight Arrow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0CE80657" id="Straight Arrow Connector 452" o:spid="_x0000_s1026" type="#_x0000_t32" style="position:absolute;margin-left:3pt;margin-top:13.05pt;width:.75pt;height:17.2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ydLt7uAAAAAK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C417627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265EB0D4" w14:textId="77777777" w:rsidR="0045145B" w:rsidRPr="004D65B3" w:rsidRDefault="0045145B" w:rsidP="004023BD">
            <w:pPr>
              <w:ind w:left="-14"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19B275D5" w14:textId="77777777" w:rsidR="0045145B" w:rsidRPr="004D65B3" w:rsidRDefault="0045145B" w:rsidP="004023BD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4D65B3">
              <w:rPr>
                <w:rFonts w:eastAsia="Arial"/>
                <w:b/>
                <w:bCs/>
                <w:sz w:val="20"/>
                <w:szCs w:val="20"/>
                <w:lang w:bidi="hi-IN"/>
              </w:rPr>
              <w:t xml:space="preserve">k 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E5F246C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53053E57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0B357A3B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3EB6B728" wp14:editId="029D4CC8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11430</wp:posOffset>
                      </wp:positionV>
                      <wp:extent cx="9525" cy="219075"/>
                      <wp:effectExtent l="38100" t="0" r="66675" b="47625"/>
                      <wp:wrapNone/>
                      <wp:docPr id="812002073" name="Straight Arrow Connector 9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75B52389" id="Straight Arrow Connector 950" o:spid="_x0000_s1026" type="#_x0000_t32" style="position:absolute;margin-left:3.55pt;margin-top:.9pt;width:.75pt;height:17.2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P90E/OAAAAAJ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D9EEF1F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754828E3" w14:textId="77777777" w:rsidR="0045145B" w:rsidRPr="004D65B3" w:rsidRDefault="0045145B" w:rsidP="004023BD">
            <w:pPr>
              <w:suppressAutoHyphens/>
              <w:ind w:right="-105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C55883E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2858B56D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E34D6A9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67974090" wp14:editId="3094BF17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11430</wp:posOffset>
                      </wp:positionV>
                      <wp:extent cx="9525" cy="219075"/>
                      <wp:effectExtent l="38100" t="0" r="66675" b="47625"/>
                      <wp:wrapNone/>
                      <wp:docPr id="319958679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4A976928" id="Straight Arrow Connector 34" o:spid="_x0000_s1026" type="#_x0000_t32" style="position:absolute;margin-left:3.55pt;margin-top:.9pt;width:.75pt;height:17.2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P90E/OAAAAAJ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C1BF6D8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57D9BA92" w14:textId="77777777" w:rsidR="0045145B" w:rsidRPr="004D65B3" w:rsidRDefault="0045145B" w:rsidP="004023BD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56D767DA" w14:textId="77777777" w:rsidR="0045145B" w:rsidRPr="004D65B3" w:rsidDel="009F14BF" w:rsidRDefault="0045145B" w:rsidP="004023BD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29984" behindDoc="0" locked="0" layoutInCell="1" allowOverlap="1" wp14:anchorId="5573999D" wp14:editId="4ED90815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214630</wp:posOffset>
                      </wp:positionV>
                      <wp:extent cx="427990" cy="219075"/>
                      <wp:effectExtent l="0" t="0" r="10160" b="28575"/>
                      <wp:wrapNone/>
                      <wp:docPr id="1641799372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55641064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78515661" name="Group 122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2025186872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7079364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3ABB799E" id="Group 120" o:spid="_x0000_s1026" style="position:absolute;margin-left:2.3pt;margin-top:16.9pt;width:33.7pt;height:17.25pt;z-index:252329984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"/>
                      <v:group id="Group 122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0B7F6DB" w14:textId="77777777" w:rsidR="0045145B" w:rsidRPr="004D65B3" w:rsidRDefault="0045145B" w:rsidP="004023BD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C85EF2C" w14:textId="77777777" w:rsidR="0045145B" w:rsidRPr="004D65B3" w:rsidRDefault="0045145B" w:rsidP="004023BD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7717E49E" wp14:editId="6AAA7D2D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952577491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45CB75DA" id="Straight Arrow Connector 491" o:spid="_x0000_s1026" type="#_x0000_t32" style="position:absolute;margin-left:46.1pt;margin-top:11.15pt;width:.75pt;height:17.2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49354CFE" w14:textId="77777777" w:rsidR="0045145B" w:rsidRPr="004D65B3" w:rsidRDefault="0045145B" w:rsidP="004023BD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CD7763B" w14:textId="77777777" w:rsidR="0045145B" w:rsidRPr="004D65B3" w:rsidRDefault="0045145B" w:rsidP="004023BD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301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10DF73A1" w14:textId="77777777" w:rsidR="0045145B" w:rsidRPr="004D65B3" w:rsidRDefault="0045145B" w:rsidP="004023BD">
            <w:pPr>
              <w:tabs>
                <w:tab w:val="left" w:pos="0"/>
              </w:tabs>
              <w:ind w:left="-14" w:right="-72"/>
              <w:jc w:val="center"/>
              <w:rPr>
                <w:bCs/>
                <w:sz w:val="20"/>
                <w:szCs w:val="20"/>
                <w:lang w:val="en-GB"/>
              </w:rPr>
            </w:pPr>
            <w:r w:rsidRPr="00A05FFD">
              <w:rPr>
                <w:bCs/>
                <w:sz w:val="20"/>
                <w:szCs w:val="20"/>
                <w:lang w:val="en-GB"/>
              </w:rPr>
              <w:t>1      2</w:t>
            </w:r>
          </w:p>
        </w:tc>
      </w:tr>
    </w:tbl>
    <w:p w14:paraId="4FEF08A1" w14:textId="77777777" w:rsidR="0045145B" w:rsidRPr="003A5AEC" w:rsidRDefault="0045145B" w:rsidP="00583E1B">
      <w:pPr>
        <w:pStyle w:val="Default"/>
        <w:rPr>
          <w:rFonts w:ascii="Calibri" w:hAnsi="Calibri" w:cs="Mangal"/>
          <w:color w:val="auto"/>
          <w:sz w:val="20"/>
          <w:szCs w:val="20"/>
          <w:cs/>
          <w:lang w:val="fr"/>
        </w:rPr>
        <w:sectPr w:rsidR="0045145B" w:rsidRPr="003A5AEC" w:rsidSect="003A5AEC">
          <w:pgSz w:w="16840" w:h="11879" w:orient="landscape"/>
          <w:pgMar w:top="720" w:right="720" w:bottom="720" w:left="720" w:header="709" w:footer="255" w:gutter="0"/>
          <w:pgNumType w:start="0"/>
          <w:cols w:space="720"/>
          <w:docGrid w:linePitch="299"/>
        </w:sectPr>
      </w:pPr>
    </w:p>
    <w:p w14:paraId="7AC7FDEE" w14:textId="77777777" w:rsidR="00577E7C" w:rsidRDefault="00577E7C" w:rsidP="00577E7C">
      <w:pPr>
        <w:keepNext/>
        <w:widowControl w:val="0"/>
        <w:suppressAutoHyphens/>
        <w:spacing w:after="120"/>
        <w:ind w:right="-24"/>
        <w:jc w:val="center"/>
        <w:outlineLvl w:val="1"/>
        <w:rPr>
          <w:rFonts w:eastAsia="Arial Narrow"/>
          <w:b/>
          <w:bCs/>
          <w:sz w:val="24"/>
          <w:szCs w:val="24"/>
          <w:cs/>
          <w:lang w:bidi="hi-IN"/>
        </w:rPr>
      </w:pPr>
      <w:r w:rsidRPr="003A5AEC">
        <w:rPr>
          <w:rFonts w:eastAsia="Arial Narrow"/>
          <w:b/>
          <w:bCs/>
          <w:sz w:val="24"/>
          <w:szCs w:val="24"/>
          <w:lang w:val="fr-SN" w:bidi="hi-IN"/>
        </w:rPr>
        <w:lastRenderedPageBreak/>
        <w:t>SECTION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3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 :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CONNAISSANCES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ET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PRATIQUES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RAPPORTÉES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CONCERNANT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LES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MÉTHODES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MODERNES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DE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PLANIFICATION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FAMILIALE</w:t>
      </w:r>
    </w:p>
    <w:p w14:paraId="65658F17" w14:textId="77777777" w:rsidR="00577E7C" w:rsidRPr="00D37CDB" w:rsidRDefault="00577E7C" w:rsidP="00577E7C">
      <w:pPr>
        <w:keepNext/>
        <w:widowControl w:val="0"/>
        <w:suppressAutoHyphens/>
        <w:spacing w:after="120"/>
        <w:ind w:right="-24"/>
        <w:jc w:val="center"/>
        <w:outlineLvl w:val="1"/>
        <w:rPr>
          <w:rFonts w:eastAsia="Arial Narrow"/>
          <w:b/>
          <w:bCs/>
          <w:sz w:val="24"/>
          <w:szCs w:val="24"/>
          <w:cs/>
          <w:lang w:bidi="hi-IN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58"/>
        <w:gridCol w:w="10"/>
        <w:gridCol w:w="4331"/>
        <w:gridCol w:w="2003"/>
        <w:gridCol w:w="165"/>
        <w:gridCol w:w="2363"/>
        <w:gridCol w:w="826"/>
      </w:tblGrid>
      <w:tr w:rsidR="00577E7C" w:rsidRPr="004D65B3" w14:paraId="29463ED6" w14:textId="77777777" w:rsidTr="000C7515">
        <w:trPr>
          <w:tblHeader/>
          <w:jc w:val="center"/>
        </w:trPr>
        <w:tc>
          <w:tcPr>
            <w:tcW w:w="362" w:type="pct"/>
            <w:shd w:val="clear" w:color="auto" w:fill="auto"/>
          </w:tcPr>
          <w:p w14:paraId="042F5A79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#</w:t>
            </w:r>
          </w:p>
        </w:tc>
        <w:tc>
          <w:tcPr>
            <w:tcW w:w="2075" w:type="pct"/>
            <w:gridSpan w:val="2"/>
            <w:tcBorders>
              <w:right w:val="nil"/>
            </w:tcBorders>
            <w:shd w:val="clear" w:color="auto" w:fill="auto"/>
          </w:tcPr>
          <w:p w14:paraId="27AE83C3" w14:textId="77777777" w:rsidR="00577E7C" w:rsidRPr="004D65B3" w:rsidRDefault="00577E7C" w:rsidP="004023BD">
            <w:pPr>
              <w:rPr>
                <w:rFonts w:eastAsia="Arial"/>
                <w:b/>
                <w:noProof/>
                <w:spacing w:val="-1"/>
                <w:sz w:val="20"/>
                <w:szCs w:val="20"/>
                <w:lang w:val="en-IN"/>
              </w:rPr>
            </w:pPr>
            <w:r w:rsidRPr="004D65B3"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QUESTIONS ET FILTRES</w:t>
            </w:r>
            <w:r w:rsidRPr="004D65B3">
              <w:rPr>
                <w:rFonts w:eastAsia="Arial"/>
                <w:b/>
                <w:noProof/>
                <w:spacing w:val="-1"/>
                <w:sz w:val="20"/>
                <w:szCs w:val="20"/>
                <w:lang w:val="en-IN"/>
              </w:rPr>
              <w:t xml:space="preserve">                                                           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6D01A555" w14:textId="77777777" w:rsidR="00577E7C" w:rsidRPr="004D65B3" w:rsidRDefault="00577E7C" w:rsidP="004023BD">
            <w:pPr>
              <w:tabs>
                <w:tab w:val="left" w:pos="1076"/>
              </w:tabs>
              <w:suppressAutoHyphens/>
              <w:rPr>
                <w:rFonts w:eastAsia="Arial Narrow"/>
                <w:b/>
                <w:noProof/>
                <w:sz w:val="20"/>
                <w:szCs w:val="20"/>
                <w:lang w:val="en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en-IN"/>
              </w:rPr>
              <w:t>CODAGE</w:t>
            </w:r>
          </w:p>
        </w:tc>
        <w:tc>
          <w:tcPr>
            <w:tcW w:w="395" w:type="pct"/>
            <w:shd w:val="clear" w:color="auto" w:fill="auto"/>
          </w:tcPr>
          <w:p w14:paraId="73309162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PASSEZ À</w:t>
            </w:r>
          </w:p>
        </w:tc>
      </w:tr>
      <w:tr w:rsidR="00577E7C" w:rsidRPr="004D65B3" w14:paraId="311F8FC6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06E55051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b/>
                <w:bCs/>
                <w:spacing w:val="-2"/>
                <w:sz w:val="20"/>
                <w:szCs w:val="20"/>
                <w:lang w:bidi="hi-IN"/>
              </w:rPr>
              <w:t>01</w:t>
            </w:r>
          </w:p>
        </w:tc>
        <w:tc>
          <w:tcPr>
            <w:tcW w:w="2075" w:type="pct"/>
            <w:gridSpan w:val="2"/>
            <w:tcBorders>
              <w:right w:val="nil"/>
            </w:tcBorders>
            <w:shd w:val="clear" w:color="auto" w:fill="auto"/>
          </w:tcPr>
          <w:p w14:paraId="2646EC39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VÉRIFIER :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Q22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(a), Q22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(b) et Q22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(c)</w:t>
            </w:r>
          </w:p>
          <w:p w14:paraId="09E11469" w14:textId="77777777" w:rsidR="00577E7C" w:rsidRPr="000F0690" w:rsidRDefault="00577E7C" w:rsidP="004023BD">
            <w:pPr>
              <w:tabs>
                <w:tab w:val="left" w:pos="1076"/>
                <w:tab w:val="left" w:pos="2604"/>
              </w:tabs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2272" behindDoc="0" locked="0" layoutInCell="1" allowOverlap="1" wp14:anchorId="2EE6EA71" wp14:editId="6BBCCF02">
                      <wp:simplePos x="0" y="0"/>
                      <wp:positionH relativeFrom="column">
                        <wp:posOffset>1725373</wp:posOffset>
                      </wp:positionH>
                      <wp:positionV relativeFrom="paragraph">
                        <wp:posOffset>51661</wp:posOffset>
                      </wp:positionV>
                      <wp:extent cx="208915" cy="332740"/>
                      <wp:effectExtent l="0" t="0" r="76835" b="48895"/>
                      <wp:wrapNone/>
                      <wp:docPr id="157" name="Group 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740"/>
                                <a:chOff x="0" y="0"/>
                                <a:chExt cx="249020" cy="449179"/>
                              </a:xfrm>
                            </wpg:grpSpPr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9" name="Straight Arrow Connector 159"/>
                              <wps:cNvCnPr/>
                              <wps:spPr>
                                <a:xfrm>
                                  <a:off x="249020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00A21F7F" id="Group 157" o:spid="_x0000_s1026" style="position:absolute;margin-left:135.85pt;margin-top:4.05pt;width:16.45pt;height:26.2pt;z-index:252342272" coordsize="249020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">
                      <v:rect id="Rectangle 158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" fillcolor="white [3201]" strokecolor="black [3213]" strokeweight="1pt"/>
                      <v:shape id="Straight Arrow Connector 159" o:spid="_x0000_s1028" type="#_x0000_t32" style="position:absolute;left:249020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SI le code '1' dans Q22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(a) 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DIU</w:t>
            </w:r>
          </w:p>
        </w:tc>
        <w:tc>
          <w:tcPr>
            <w:tcW w:w="216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AD8C17C" w14:textId="77777777" w:rsidR="00577E7C" w:rsidRPr="004D65B3" w:rsidRDefault="00577E7C" w:rsidP="004023BD">
            <w:pPr>
              <w:tabs>
                <w:tab w:val="left" w:pos="1076"/>
              </w:tabs>
              <w:suppressAutoHyphens/>
              <w:rPr>
                <w:sz w:val="20"/>
                <w:szCs w:val="20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3296" behindDoc="0" locked="0" layoutInCell="1" allowOverlap="1" wp14:anchorId="455E7763" wp14:editId="5416EDF3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259715</wp:posOffset>
                      </wp:positionV>
                      <wp:extent cx="739140" cy="160020"/>
                      <wp:effectExtent l="0" t="0" r="60960" b="87630"/>
                      <wp:wrapNone/>
                      <wp:docPr id="1605993196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954406853" name="Rectangle 954406853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6557841" name="Straight Arrow Connector 168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6E3C4327" id="Group 160" o:spid="_x0000_s1026" style="position:absolute;margin-left:183.05pt;margin-top:20.45pt;width:58.2pt;height:12.6pt;z-index:252343296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">
                      <v:rect id="Rectangle 954406853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" fillcolor="white [3212]" strokecolor="black [3213]" strokeweight="1pt"/>
                      <v:shape id="Straight Arrow Connector 168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ab/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                        SINON ALLEZ À </w:t>
            </w:r>
          </w:p>
        </w:tc>
        <w:tc>
          <w:tcPr>
            <w:tcW w:w="395" w:type="pct"/>
            <w:shd w:val="clear" w:color="auto" w:fill="auto"/>
          </w:tcPr>
          <w:p w14:paraId="08837483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6197D7D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EFEB39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17</w:t>
            </w:r>
          </w:p>
        </w:tc>
      </w:tr>
      <w:tr w:rsidR="00577E7C" w:rsidRPr="00606A6E" w14:paraId="3436BD03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22DB5CE6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02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879F59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Quelles </w:t>
            </w:r>
            <w:r w:rsidRPr="003A5AEC">
              <w:rPr>
                <w:rFonts w:eastAsia="Aptos"/>
                <w:b/>
                <w:sz w:val="20"/>
                <w:szCs w:val="20"/>
                <w:u w:val="single"/>
                <w:lang w:val="fr-SN"/>
              </w:rPr>
              <w:t xml:space="preserve">informations sociodémographiques/liées à la fécondité </w:t>
            </w:r>
            <w:r w:rsidRPr="003A5AEC">
              <w:rPr>
                <w:b/>
                <w:bCs/>
                <w:sz w:val="20"/>
                <w:szCs w:val="20"/>
                <w:u w:val="single"/>
                <w:lang w:val="fr-SN"/>
              </w:rPr>
              <w:t xml:space="preserve">collectez </w:t>
            </w:r>
            <w:r w:rsidRPr="003A5AEC">
              <w:rPr>
                <w:b/>
                <w:sz w:val="20"/>
                <w:szCs w:val="20"/>
                <w:u w:val="single"/>
                <w:lang w:val="fr-SN"/>
              </w:rPr>
              <w:t>-vous</w:t>
            </w:r>
            <w:r w:rsidRPr="003A5AEC">
              <w:rPr>
                <w:sz w:val="20"/>
                <w:szCs w:val="20"/>
                <w:lang w:val="fr-SN"/>
              </w:rPr>
              <w:t xml:space="preserve"> auprès des nouveaux clients qui visitent l'établissement pour un DIU?</w:t>
            </w:r>
          </w:p>
          <w:p w14:paraId="71F8F138" w14:textId="77777777" w:rsidR="00577E7C" w:rsidRPr="003A5AEC" w:rsidRDefault="00577E7C" w:rsidP="004023BD">
            <w:pPr>
              <w:ind w:right="-14"/>
              <w:rPr>
                <w:sz w:val="20"/>
                <w:szCs w:val="20"/>
                <w:lang w:val="fr-SN"/>
              </w:rPr>
            </w:pPr>
          </w:p>
          <w:p w14:paraId="764AF404" w14:textId="77777777" w:rsidR="00577E7C" w:rsidRPr="00D37CDB" w:rsidRDefault="00577E7C" w:rsidP="004023BD">
            <w:pPr>
              <w:pStyle w:val="Default"/>
              <w:rPr>
                <w:rFonts w:ascii="Calibri" w:hAnsi="Calibri" w:cs="Calibri"/>
                <w:bCs/>
                <w:i/>
                <w:i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 ne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3480354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Âge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 A</w:t>
            </w:r>
          </w:p>
          <w:p w14:paraId="3588364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Situation matrimoniale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B</w:t>
            </w:r>
          </w:p>
          <w:p w14:paraId="459689E5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Profession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3B350310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Religion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7BC353BA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Niveau d’étude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0F6FFB6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Nombre d' enfants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vivants…………………………… F</w:t>
            </w:r>
          </w:p>
          <w:p w14:paraId="560BBF55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G</w:t>
            </w:r>
          </w:p>
          <w:p w14:paraId="1BB80CD4" w14:textId="7AA1E48C" w:rsidR="00577E7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ins w:id="14" w:author="Rodrigue Nda'chi Deffo" w:date="2025-03-25T10:20:00Z"/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H</w:t>
            </w:r>
          </w:p>
          <w:p w14:paraId="2FC9D67B" w14:textId="22BFA052" w:rsidR="00606A6E" w:rsidRPr="00606A6E" w:rsidRDefault="00606A6E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val="fr-FR" w:bidi="hi-IN"/>
                <w:rPrChange w:id="15" w:author="Rodrigue Nda'chi Deffo" w:date="2025-03-25T10:20:00Z">
                  <w:rPr>
                    <w:rFonts w:eastAsia="Arial Narrow"/>
                    <w:sz w:val="20"/>
                    <w:szCs w:val="20"/>
                    <w:cs/>
                    <w:lang w:bidi="hi-IN"/>
                  </w:rPr>
                </w:rPrChange>
              </w:rPr>
            </w:pPr>
            <w:ins w:id="16" w:author="Rodrigue Nda'chi Deffo" w:date="2025-03-25T10:20:00Z">
              <w:r w:rsidRPr="00606A6E">
                <w:rPr>
                  <w:rFonts w:eastAsia="Arial Narrow"/>
                  <w:sz w:val="20"/>
                  <w:szCs w:val="20"/>
                  <w:lang w:val="fr-FR" w:bidi="hi-IN"/>
                  <w:rPrChange w:id="17" w:author="Rodrigue Nda'chi Deffo" w:date="2025-03-25T10:20:00Z">
                    <w:rPr>
                      <w:rFonts w:eastAsia="Arial Narrow"/>
                      <w:sz w:val="20"/>
                      <w:szCs w:val="20"/>
                      <w:lang w:bidi="hi-IN"/>
                    </w:rPr>
                  </w:rPrChange>
                </w:rPr>
                <w:t>A</w:t>
              </w:r>
              <w:r>
                <w:rPr>
                  <w:rFonts w:eastAsia="Arial Narrow"/>
                  <w:sz w:val="20"/>
                  <w:szCs w:val="20"/>
                  <w:lang w:val="fr-FR" w:bidi="hi-IN"/>
                </w:rPr>
                <w:t>dresse…………………………………………………………. I</w:t>
              </w:r>
            </w:ins>
          </w:p>
          <w:p w14:paraId="7ED0D889" w14:textId="77777777" w:rsidR="00577E7C" w:rsidRPr="003A5AEC" w:rsidRDefault="00577E7C" w:rsidP="004023BD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X</w:t>
            </w:r>
          </w:p>
          <w:p w14:paraId="2D0FF077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5788BFE6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13749316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32FDE97E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03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1F3529A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Quels </w:t>
            </w:r>
            <w:r w:rsidRPr="003A5AEC">
              <w:rPr>
                <w:rFonts w:eastAsia="Aptos"/>
                <w:b/>
                <w:sz w:val="20"/>
                <w:szCs w:val="20"/>
                <w:u w:val="single"/>
                <w:lang w:val="fr-SN"/>
              </w:rPr>
              <w:t xml:space="preserve">antécédents menstruels </w:t>
            </w:r>
            <w:r w:rsidRPr="003A5AEC">
              <w:rPr>
                <w:sz w:val="20"/>
                <w:szCs w:val="20"/>
                <w:lang w:val="fr-SN"/>
              </w:rPr>
              <w:t>recueillez-vous auprès des nouvelles clientes qui visitent  la structure sanitaire pour un DIU?</w:t>
            </w:r>
          </w:p>
          <w:p w14:paraId="7EB4B0E3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74F2F796" w14:textId="77777777" w:rsidR="00577E7C" w:rsidRPr="00D37CDB" w:rsidRDefault="00577E7C" w:rsidP="004023BD">
            <w:pPr>
              <w:pStyle w:val="Default"/>
              <w:rPr>
                <w:rFonts w:ascii="Calibri" w:hAnsi="Calibri" w:cs="Calibri"/>
                <w:bCs/>
                <w:i/>
                <w:i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s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. Enregistrez toutes les réponses. Si la réponse est « ne collecte aucune information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281130E7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des dernières règles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368DC7B0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EB216C">
              <w:rPr>
                <w:rFonts w:eastAsia="Aptos"/>
                <w:sz w:val="20"/>
                <w:szCs w:val="20"/>
                <w:lang w:val="fr-SN"/>
              </w:rPr>
              <w:t>Durée d</w:t>
            </w:r>
            <w:r>
              <w:rPr>
                <w:rFonts w:eastAsia="Aptos"/>
                <w:sz w:val="20"/>
                <w:szCs w:val="20"/>
                <w:lang w:val="fr-SN"/>
              </w:rPr>
              <w:t>u cycle menstruel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7832867F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Durée de la période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455EB4FE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Quantité de débit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5D523BAE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Règles douloureuses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36C86006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Régularité de la période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4018898A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Saignements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entre les règles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G</w:t>
            </w:r>
          </w:p>
          <w:p w14:paraId="0861584A" w14:textId="77777777" w:rsidR="00577E7C" w:rsidRPr="003A5AEC" w:rsidRDefault="00577E7C" w:rsidP="004023BD">
            <w:pPr>
              <w:tabs>
                <w:tab w:val="right" w:leader="underscore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1984CA9A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165D46DF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3B358EC4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7A3B5DB3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04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868A65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eastAsia="Arial Narrow"/>
                <w:b/>
                <w:bCs/>
                <w:spacing w:val="-2"/>
                <w:sz w:val="20"/>
                <w:szCs w:val="20"/>
                <w:u w:val="single"/>
                <w:cs/>
                <w:lang w:bidi="hi-IN"/>
              </w:rPr>
              <w:t xml:space="preserve">antécédents obstétricaux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recueillez-vous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auprès des nouvelles clientes qui visitent </w:t>
            </w:r>
            <w:r>
              <w:rPr>
                <w:sz w:val="20"/>
                <w:szCs w:val="20"/>
                <w:lang w:val="fr-SN"/>
              </w:rPr>
              <w:t>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un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DIU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?</w:t>
            </w:r>
          </w:p>
          <w:p w14:paraId="0E7833F7" w14:textId="77777777" w:rsidR="00577E7C" w:rsidRPr="004D65B3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346E3418" w14:textId="77777777" w:rsidR="00577E7C" w:rsidRPr="004D65B3" w:rsidRDefault="00577E7C" w:rsidP="004023BD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 ne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02D13A64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État actuel de la grossesse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2FB9AE40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de naissances vivantes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015E8F45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d'accouchements normaux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23AAEF28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d’accouchements par césarienne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6FA5A7FF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Nombre d'avortements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412ADE81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Date du dernier accouchement/avortement (selon le cas)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24A6DCA6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Style w:val="CommentReference"/>
                <w:sz w:val="20"/>
                <w:szCs w:val="20"/>
                <w:lang w:val="fr-S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grossesse anormale (ectopique/vésiculaire)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G</w:t>
            </w:r>
          </w:p>
          <w:p w14:paraId="306B815B" w14:textId="77777777" w:rsidR="00577E7C" w:rsidRPr="004D65B3" w:rsidRDefault="00577E7C" w:rsidP="004023BD">
            <w:pPr>
              <w:tabs>
                <w:tab w:val="right" w:leader="underscore" w:pos="3917"/>
              </w:tabs>
              <w:rPr>
                <w:rFonts w:eastAsia="Arial Unicode MS"/>
                <w:sz w:val="20"/>
                <w:szCs w:val="20"/>
                <w:rtl/>
              </w:rPr>
            </w:pPr>
            <w:r w:rsidRPr="003A5AEC">
              <w:rPr>
                <w:rFonts w:eastAsia="Arial Unicode MS"/>
                <w:sz w:val="20"/>
                <w:szCs w:val="20"/>
                <w:lang w:val="fr-SN"/>
              </w:rPr>
              <w:t xml:space="preserve">Autres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(préciser) </w:t>
            </w:r>
            <w:r w:rsidRPr="003A5AEC">
              <w:rPr>
                <w:rFonts w:eastAsia="Arial Unicode MS"/>
                <w:sz w:val="20"/>
                <w:szCs w:val="20"/>
                <w:lang w:val="fr-S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rtl/>
                <w:cs/>
              </w:rPr>
              <w:t>X</w:t>
            </w:r>
          </w:p>
          <w:p w14:paraId="274E4A9D" w14:textId="77777777" w:rsidR="00577E7C" w:rsidRPr="003A5AEC" w:rsidRDefault="00577E7C" w:rsidP="004023BD">
            <w:pPr>
              <w:tabs>
                <w:tab w:val="right" w:leader="underscore" w:pos="3917"/>
              </w:tabs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0191389D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693AF6D8" w14:textId="77777777" w:rsidTr="004023BD">
        <w:trPr>
          <w:jc w:val="center"/>
        </w:trPr>
        <w:tc>
          <w:tcPr>
            <w:tcW w:w="362" w:type="pct"/>
            <w:shd w:val="clear" w:color="auto" w:fill="auto"/>
          </w:tcPr>
          <w:p w14:paraId="10B2C3BB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305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0BA9A9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EB216C">
              <w:rPr>
                <w:rFonts w:eastAsia="Aptos"/>
                <w:sz w:val="20"/>
                <w:szCs w:val="20"/>
                <w:lang w:val="fr-SN"/>
              </w:rPr>
              <w:t>Recueillez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 -vous des informations sur l’état actuel de l’allaitement ?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1B78923C" w14:textId="77777777" w:rsidR="00577E7C" w:rsidRPr="004D65B3" w:rsidRDefault="00577E7C" w:rsidP="004023BD">
            <w:pPr>
              <w:tabs>
                <w:tab w:val="right" w:leader="dot" w:pos="3917"/>
              </w:tabs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 xml:space="preserve">Oui 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ab/>
              <w:t>1</w:t>
            </w:r>
          </w:p>
          <w:p w14:paraId="7B8ED977" w14:textId="77777777" w:rsidR="00577E7C" w:rsidRPr="004D65B3" w:rsidDel="00C623B6" w:rsidRDefault="00577E7C" w:rsidP="004023BD">
            <w:pPr>
              <w:tabs>
                <w:tab w:val="right" w:leader="dot" w:pos="3917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ab/>
              <w:t>2</w:t>
            </w:r>
          </w:p>
        </w:tc>
        <w:tc>
          <w:tcPr>
            <w:tcW w:w="395" w:type="pct"/>
            <w:shd w:val="clear" w:color="auto" w:fill="auto"/>
          </w:tcPr>
          <w:p w14:paraId="3239A9FC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606A6E" w14:paraId="2A2E8A48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161CB58E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06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66DD071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antécédents contraceptifs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>
              <w:rPr>
                <w:sz w:val="20"/>
                <w:szCs w:val="20"/>
                <w:lang w:val="fr-SN"/>
              </w:rPr>
              <w:t>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un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DIU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?</w:t>
            </w:r>
          </w:p>
          <w:p w14:paraId="1DE2604F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109587B3" w14:textId="77777777" w:rsidR="00577E7C" w:rsidRPr="004D65B3" w:rsidRDefault="00577E7C" w:rsidP="004023BD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 ne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53839F10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7B7A1C20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B</w:t>
            </w:r>
          </w:p>
          <w:p w14:paraId="1695E65F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Causes d’arrêt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0FB38FF9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X</w:t>
            </w:r>
          </w:p>
          <w:p w14:paraId="76A7058A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008C8748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7CDB7160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567BBDAE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07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6428932A" w14:textId="3ADE869D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EB216C">
              <w:rPr>
                <w:sz w:val="20"/>
                <w:szCs w:val="20"/>
                <w:lang w:val="fr-SN"/>
              </w:rPr>
              <w:t xml:space="preserve">Quels </w:t>
            </w:r>
            <w:r w:rsidRPr="00EB216C">
              <w:rPr>
                <w:b/>
                <w:sz w:val="20"/>
                <w:szCs w:val="20"/>
                <w:lang w:val="fr-SN"/>
              </w:rPr>
              <w:t>antécédents reproductifs, sexuels et médic</w:t>
            </w:r>
            <w:r w:rsidR="00471272">
              <w:rPr>
                <w:b/>
                <w:sz w:val="20"/>
                <w:szCs w:val="20"/>
                <w:lang w:val="fr-SN"/>
              </w:rPr>
              <w:t>o</w:t>
            </w:r>
            <w:r w:rsidR="00175CED">
              <w:rPr>
                <w:b/>
                <w:sz w:val="20"/>
                <w:szCs w:val="20"/>
                <w:lang w:val="fr-SN"/>
              </w:rPr>
              <w:t>-chirurgicaux</w:t>
            </w:r>
            <w:r w:rsidRPr="00EB216C">
              <w:rPr>
                <w:b/>
                <w:sz w:val="20"/>
                <w:szCs w:val="20"/>
                <w:lang w:val="fr-SN"/>
              </w:rPr>
              <w:t xml:space="preserve"> </w:t>
            </w:r>
            <w:r w:rsidRPr="00EB216C">
              <w:rPr>
                <w:sz w:val="20"/>
                <w:szCs w:val="20"/>
                <w:lang w:val="fr-SN"/>
              </w:rPr>
              <w:t xml:space="preserve">recueillez-vous auprès des nouvelles clientes qui visitent </w:t>
            </w:r>
            <w:r>
              <w:rPr>
                <w:sz w:val="20"/>
                <w:szCs w:val="20"/>
                <w:lang w:val="fr-SN"/>
              </w:rPr>
              <w:t>la structure sanitaire</w:t>
            </w:r>
            <w:r w:rsidRPr="00EB216C">
              <w:rPr>
                <w:sz w:val="20"/>
                <w:szCs w:val="20"/>
                <w:lang w:val="fr-SN"/>
              </w:rPr>
              <w:t xml:space="preserve"> pour un </w:t>
            </w:r>
            <w:r>
              <w:rPr>
                <w:sz w:val="20"/>
                <w:szCs w:val="20"/>
                <w:lang w:val="fr-SN"/>
              </w:rPr>
              <w:t xml:space="preserve">DIU </w:t>
            </w:r>
          </w:p>
          <w:p w14:paraId="03A2976A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0F97793B" w14:textId="77777777" w:rsidR="00577E7C" w:rsidRPr="004D65B3" w:rsidRDefault="00577E7C" w:rsidP="004023BD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 ne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11276FE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Antécédents de maladie, le cas échéant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7C6BCEB4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chirurgie antérieure de l’utérus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4EE5C6D3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sz w:val="20"/>
                <w:szCs w:val="20"/>
                <w:lang w:val="fr-SN"/>
              </w:rPr>
              <w:t xml:space="preserve">Antécédents de </w:t>
            </w:r>
            <w:r w:rsidRPr="00EB216C">
              <w:rPr>
                <w:sz w:val="20"/>
                <w:szCs w:val="20"/>
                <w:lang w:val="fr-SN"/>
              </w:rPr>
              <w:t>maladie inflammatoire pelvienne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60097B2C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maladie trophoblastique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66C71DC0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tuberculose pelvienne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7FCD359F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cancer des voies génitales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7E8F2405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Statut vaccinal des femmes contre le tétanos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G</w:t>
            </w:r>
          </w:p>
          <w:p w14:paraId="5465DF68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Médicaments actuels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H</w:t>
            </w:r>
          </w:p>
          <w:p w14:paraId="633881E7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Symptômes d</w:t>
            </w:r>
            <w:r>
              <w:rPr>
                <w:rFonts w:eastAsia="Arial Unicode MS" w:hint="cs"/>
                <w:sz w:val="20"/>
                <w:szCs w:val="20"/>
                <w:cs/>
                <w:lang w:bidi="hi-IN"/>
              </w:rPr>
              <w:t>’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IST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/VIH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I</w:t>
            </w:r>
          </w:p>
          <w:p w14:paraId="09DC750E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lastRenderedPageBreak/>
              <w:t xml:space="preserve">Saignement vaginal inexpliqué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J</w:t>
            </w:r>
          </w:p>
          <w:p w14:paraId="69835068" w14:textId="77777777" w:rsidR="00577E7C" w:rsidRPr="004D65B3" w:rsidRDefault="00577E7C" w:rsidP="004023BD">
            <w:pPr>
              <w:pStyle w:val="HTMLPreformatted"/>
              <w:tabs>
                <w:tab w:val="clear" w:pos="3664"/>
                <w:tab w:val="clear" w:pos="5496"/>
                <w:tab w:val="right" w:leader="dot" w:pos="3917"/>
              </w:tabs>
              <w:rPr>
                <w:rFonts w:ascii="Calibri" w:eastAsia="Arial Unicode MS" w:hAnsi="Calibri" w:cs="Calibri"/>
                <w:cs/>
              </w:rPr>
            </w:pPr>
            <w:r w:rsidRPr="004D65B3">
              <w:rPr>
                <w:rFonts w:ascii="Calibri" w:eastAsia="Arial Unicode MS" w:hAnsi="Calibri" w:cs="Calibri"/>
                <w:cs/>
                <w:lang w:val="hi-IN" w:eastAsia="en-US"/>
              </w:rPr>
              <w:t xml:space="preserve">Toute plainte de pertes vaginales anormales </w:t>
            </w:r>
            <w:r w:rsidRPr="004D65B3">
              <w:rPr>
                <w:rFonts w:ascii="Calibri" w:eastAsia="Arial Unicode MS" w:hAnsi="Calibri" w:cs="Calibri"/>
                <w:cs/>
                <w:lang w:val="hi-IN" w:eastAsia="en-US"/>
              </w:rPr>
              <w:tab/>
              <w:t>K</w:t>
            </w:r>
          </w:p>
          <w:p w14:paraId="6DB09A11" w14:textId="77777777" w:rsidR="00577E7C" w:rsidRPr="003A5AEC" w:rsidRDefault="00577E7C" w:rsidP="004023BD">
            <w:pPr>
              <w:pStyle w:val="HTMLPreformatted"/>
              <w:tabs>
                <w:tab w:val="clear" w:pos="3664"/>
                <w:tab w:val="clear" w:pos="5496"/>
                <w:tab w:val="right" w:leader="dot" w:pos="3917"/>
              </w:tabs>
              <w:rPr>
                <w:rFonts w:ascii="Calibri" w:eastAsia="Arial Unicode MS" w:hAnsi="Calibri" w:cs="Calibri"/>
                <w:lang w:val="fr-SN"/>
              </w:rPr>
            </w:pPr>
            <w:r w:rsidRPr="003A5AEC">
              <w:rPr>
                <w:rFonts w:ascii="Calibri" w:eastAsia="Arial Unicode MS" w:hAnsi="Calibri" w:cs="Calibri"/>
                <w:lang w:val="fr-SN"/>
              </w:rPr>
              <w:t>Saignement post-coïtal</w:t>
            </w:r>
            <w:r w:rsidRPr="004D65B3">
              <w:rPr>
                <w:rFonts w:ascii="Calibri" w:eastAsia="Arial Unicode MS" w:hAnsi="Calibri" w:cs="Calibri"/>
                <w:cs/>
              </w:rPr>
              <w:t xml:space="preserve"> </w:t>
            </w:r>
            <w:r w:rsidRPr="003A5AEC">
              <w:rPr>
                <w:rFonts w:ascii="Calibri" w:eastAsia="Arial Unicode MS" w:hAnsi="Calibri" w:cs="Calibri"/>
                <w:lang w:val="fr-SN"/>
              </w:rPr>
              <w:t>……………</w:t>
            </w:r>
            <w:r w:rsidRPr="004D65B3">
              <w:rPr>
                <w:rFonts w:ascii="Calibri" w:eastAsia="Arial Unicode MS" w:hAnsi="Calibri" w:cs="Calibri"/>
                <w:cs/>
              </w:rPr>
              <w:tab/>
            </w:r>
            <w:r w:rsidRPr="004D65B3">
              <w:rPr>
                <w:rFonts w:ascii="Calibri" w:eastAsia="Arial Unicode MS" w:hAnsi="Calibri" w:cs="Calibri"/>
                <w:cs/>
              </w:rPr>
              <w:tab/>
            </w:r>
            <w:r w:rsidRPr="003A5AEC">
              <w:rPr>
                <w:rFonts w:ascii="Calibri" w:eastAsia="Arial Unicode MS" w:hAnsi="Calibri" w:cs="Calibri"/>
                <w:lang w:val="fr-SN"/>
              </w:rPr>
              <w:t>J</w:t>
            </w:r>
          </w:p>
          <w:p w14:paraId="2B137AC8" w14:textId="77777777" w:rsidR="00577E7C" w:rsidRPr="004D65B3" w:rsidRDefault="00577E7C" w:rsidP="004023BD">
            <w:pPr>
              <w:pStyle w:val="HTMLPreformatted"/>
              <w:tabs>
                <w:tab w:val="clear" w:pos="3664"/>
                <w:tab w:val="clear" w:pos="5496"/>
                <w:tab w:val="right" w:leader="dot" w:pos="3917"/>
              </w:tabs>
              <w:rPr>
                <w:rFonts w:ascii="Calibri" w:eastAsia="Arial Unicode MS" w:hAnsi="Calibri" w:cs="Calibri"/>
                <w:rtl/>
                <w:cs/>
              </w:rPr>
            </w:pPr>
            <w:r w:rsidRPr="003A5AEC">
              <w:rPr>
                <w:rFonts w:ascii="Calibri" w:eastAsia="Arial Unicode MS" w:hAnsi="Calibri" w:cs="Calibri"/>
                <w:lang w:val="fr-SN"/>
              </w:rPr>
              <w:t xml:space="preserve">Chirurgie…………………………………………………… </w:t>
            </w:r>
            <w:r w:rsidRPr="004D65B3">
              <w:rPr>
                <w:rFonts w:ascii="Calibri" w:eastAsia="Arial Unicode MS" w:hAnsi="Calibri" w:cs="Calibri"/>
                <w:cs/>
              </w:rPr>
              <w:tab/>
            </w:r>
            <w:r w:rsidRPr="003A5AEC">
              <w:rPr>
                <w:rFonts w:ascii="Calibri" w:eastAsia="Arial Unicode MS" w:hAnsi="Calibri" w:cs="Calibri"/>
                <w:lang w:val="fr-SN"/>
              </w:rPr>
              <w:t>H abdominale/pelvienne…………………….L</w:t>
            </w:r>
          </w:p>
          <w:p w14:paraId="255A2732" w14:textId="77777777" w:rsidR="00577E7C" w:rsidRPr="003A5AEC" w:rsidRDefault="00577E7C" w:rsidP="004023BD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X</w:t>
            </w:r>
          </w:p>
          <w:p w14:paraId="0E9E6928" w14:textId="77777777" w:rsidR="00577E7C" w:rsidRPr="003A5AEC" w:rsidRDefault="00577E7C" w:rsidP="004023BD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6E34DBA6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28AB7823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09997CAB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08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60506B49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Quelles informations fournissez-vous aux femmes avant d’adopter le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DIU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 ?</w:t>
            </w:r>
          </w:p>
          <w:p w14:paraId="0830AE15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4E9317F2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informations  mentionnées. Si l'option « ne fournit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C0A8137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A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propos des autres méthodes disponibles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3A0C272C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La décision d’insérer un DIU est volontaire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7F479720" w14:textId="77777777" w:rsidR="00577E7C" w:rsidRPr="004D65B3" w:rsidRDefault="00577E7C" w:rsidP="004023BD">
            <w:pPr>
              <w:tabs>
                <w:tab w:val="right" w:leader="dot" w:pos="3820"/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C'est une méthode réversible à long terme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787DA626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Cela n'affectera pas le plaisir sexuel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075C0601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Cela n'affectera pas la force ou la capacité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705F1420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C'est une méthode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fficace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0A93FF92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ffets secondaires et des complications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6AC045E6" w14:textId="1196279A" w:rsidR="00577E7C" w:rsidRPr="004D65B3" w:rsidRDefault="0009031E" w:rsidP="004023BD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sz w:val="20"/>
                <w:szCs w:val="20"/>
                <w:lang w:val="fr-SN" w:bidi="hi-IN"/>
              </w:rPr>
              <w:t>Il</w:t>
            </w:r>
            <w:r w:rsidR="00577E7C"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 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>peu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t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être </w:t>
            </w:r>
            <w:r w:rsidR="00A01311">
              <w:rPr>
                <w:rFonts w:eastAsia="Arial Narrow"/>
                <w:sz w:val="20"/>
                <w:szCs w:val="20"/>
                <w:cs/>
                <w:lang w:bidi="hi-IN"/>
              </w:rPr>
              <w:t>retiré</w:t>
            </w:r>
            <w:r w:rsidR="00A01311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à tout moment 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H</w:t>
            </w:r>
          </w:p>
          <w:p w14:paraId="6D467BCB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Informer sur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les visites de suivi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I</w:t>
            </w:r>
          </w:p>
          <w:p w14:paraId="44080286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Informer sur 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tests à réaliser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J</w:t>
            </w:r>
          </w:p>
          <w:p w14:paraId="02559830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protégera pas contre 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IST et VIH/SIDA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K</w:t>
            </w:r>
          </w:p>
          <w:p w14:paraId="28BC242F" w14:textId="77777777" w:rsidR="00577E7C" w:rsidRPr="003A5AEC" w:rsidRDefault="00577E7C" w:rsidP="004023BD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X</w:t>
            </w:r>
          </w:p>
          <w:p w14:paraId="54C4E22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Ne fourn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it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aucune information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20243900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61BF9F4C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552CA6F6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09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D0E19D0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Selon vous, quels bilans cliniques effectuez-vous avant la mise en place d’un</w:t>
            </w:r>
            <w:r>
              <w:rPr>
                <w:rFonts w:eastAsia="Arial Narrow" w:hint="cs"/>
                <w:spacing w:val="-2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DIU?</w:t>
            </w:r>
          </w:p>
          <w:p w14:paraId="1101105D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70DD846B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informations  mentionnées. Si l'option « ne faire aucun examen»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D2DE565" w14:textId="487A0B99" w:rsidR="00577E7C" w:rsidRPr="003A5AEC" w:rsidRDefault="00DB58A3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Examen général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64C63C84" w14:textId="0D1BBF75" w:rsidR="00577E7C" w:rsidRPr="003A5AEC" w:rsidRDefault="00A60391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Examen physique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240C724A" w14:textId="7C8C9AEE" w:rsidR="00577E7C" w:rsidRPr="003A5AEC" w:rsidRDefault="00A60391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Examen gynécolog</w:t>
            </w:r>
            <w:r w:rsidR="005046E5">
              <w:rPr>
                <w:rFonts w:eastAsia="Arial Narrow"/>
                <w:sz w:val="20"/>
                <w:szCs w:val="20"/>
                <w:cs/>
                <w:lang w:bidi="hi-IN"/>
              </w:rPr>
              <w:t>ique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="00577E7C" w:rsidRPr="003A5AEC">
              <w:rPr>
                <w:rFonts w:eastAsia="Arial Narrow"/>
                <w:sz w:val="20"/>
                <w:szCs w:val="20"/>
                <w:lang w:val="fr-SN" w:bidi="hi-IN"/>
              </w:rPr>
              <w:t>C</w:t>
            </w:r>
          </w:p>
          <w:p w14:paraId="2D2EB4AF" w14:textId="77777777" w:rsidR="00577E7C" w:rsidRPr="004D65B3" w:rsidRDefault="00577E7C" w:rsidP="004023BD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73D65D56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fais aucun examen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01C79C30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0454B60B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0F4F19DB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10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689F989C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EB216C">
              <w:rPr>
                <w:sz w:val="20"/>
                <w:szCs w:val="20"/>
                <w:lang w:val="fr-SN"/>
              </w:rPr>
              <w:t>Selon vous, quels examens de laboratoire prescrivez-vous à un</w:t>
            </w:r>
            <w:r>
              <w:rPr>
                <w:sz w:val="20"/>
                <w:szCs w:val="20"/>
                <w:lang w:val="fr-SN"/>
              </w:rPr>
              <w:t>e</w:t>
            </w:r>
            <w:r w:rsidRPr="00EB216C">
              <w:rPr>
                <w:sz w:val="20"/>
                <w:szCs w:val="20"/>
                <w:lang w:val="fr-SN"/>
              </w:rPr>
              <w:t xml:space="preserve"> client</w:t>
            </w:r>
            <w:r>
              <w:rPr>
                <w:sz w:val="20"/>
                <w:szCs w:val="20"/>
                <w:lang w:val="fr-SN"/>
              </w:rPr>
              <w:t>e</w:t>
            </w:r>
            <w:r w:rsidRPr="00EB216C">
              <w:rPr>
                <w:sz w:val="20"/>
                <w:szCs w:val="20"/>
                <w:lang w:val="fr-SN"/>
              </w:rPr>
              <w:t xml:space="preserve"> avant d'insérer un </w:t>
            </w:r>
            <w:r>
              <w:rPr>
                <w:sz w:val="20"/>
                <w:szCs w:val="20"/>
                <w:lang w:val="fr-SN"/>
              </w:rPr>
              <w:t>DIU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?</w:t>
            </w:r>
          </w:p>
          <w:p w14:paraId="4DAE7F66" w14:textId="77777777" w:rsidR="00577E7C" w:rsidRPr="003A5AEC" w:rsidRDefault="00577E7C" w:rsidP="004023BD">
            <w:pPr>
              <w:suppressAutoHyphens/>
              <w:ind w:right="-14"/>
              <w:rPr>
                <w:rFonts w:eastAsia="Times New Roman"/>
                <w:b/>
                <w:bCs/>
                <w:sz w:val="20"/>
                <w:szCs w:val="20"/>
                <w:lang w:val="fr-SN"/>
              </w:rPr>
            </w:pPr>
          </w:p>
          <w:p w14:paraId="3A5A4705" w14:textId="77777777" w:rsidR="00577E7C" w:rsidRPr="003A5AEC" w:rsidRDefault="00577E7C" w:rsidP="004023BD">
            <w:pPr>
              <w:suppressAutoHyphens/>
              <w:ind w:right="-14"/>
              <w:rPr>
                <w:rFonts w:eastAsia="Times New Roman"/>
                <w:b/>
                <w:bCs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informations  mentionnées. Si l'option « ne prescrire aucun test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346351ED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Prise de sang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614AB308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Test d'urine pour le sucre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09C3341E" w14:textId="25815704" w:rsidR="00577E7C" w:rsidRDefault="00577E7C" w:rsidP="004023BD">
            <w:pPr>
              <w:tabs>
                <w:tab w:val="right" w:leader="dot" w:pos="3912"/>
              </w:tabs>
              <w:suppressAutoHyphens/>
              <w:rPr>
                <w:ins w:id="18" w:author="Rodrigue Nda'chi Deffo" w:date="2025-03-25T10:32:00Z"/>
                <w:rFonts w:eastAsia="Arial Narrow" w:cstheme="minorBid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Test de grossesse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6DF3F8B6" w14:textId="3990C312" w:rsidR="00606A6E" w:rsidRPr="00606A6E" w:rsidRDefault="00606A6E" w:rsidP="004023BD">
            <w:pPr>
              <w:tabs>
                <w:tab w:val="right" w:leader="dot" w:pos="3912"/>
              </w:tabs>
              <w:suppressAutoHyphens/>
              <w:rPr>
                <w:rFonts w:cstheme="minorBidi" w:hint="cs"/>
                <w:sz w:val="20"/>
                <w:szCs w:val="20"/>
                <w:lang w:val="fr-SN"/>
                <w:rPrChange w:id="19" w:author="Rodrigue Nda'chi Deffo" w:date="2025-03-25T10:32:00Z">
                  <w:rPr>
                    <w:sz w:val="20"/>
                    <w:szCs w:val="20"/>
                    <w:lang w:val="fr-SN"/>
                  </w:rPr>
                </w:rPrChange>
              </w:rPr>
            </w:pPr>
            <w:ins w:id="20" w:author="Rodrigue Nda'chi Deffo" w:date="2025-03-25T10:32:00Z">
              <w:r>
                <w:rPr>
                  <w:rFonts w:cstheme="minorBidi"/>
                  <w:sz w:val="20"/>
                  <w:szCs w:val="20"/>
                  <w:lang w:val="fr-SN"/>
                </w:rPr>
                <w:t>Prélèvement vaginal…………………………………</w:t>
              </w:r>
              <w:proofErr w:type="gramStart"/>
              <w:r>
                <w:rPr>
                  <w:rFonts w:cstheme="minorBidi"/>
                  <w:sz w:val="20"/>
                  <w:szCs w:val="20"/>
                  <w:lang w:val="fr-SN"/>
                </w:rPr>
                <w:t>…….</w:t>
              </w:r>
              <w:proofErr w:type="gramEnd"/>
              <w:r>
                <w:rPr>
                  <w:rFonts w:cstheme="minorBidi"/>
                  <w:sz w:val="20"/>
                  <w:szCs w:val="20"/>
                  <w:lang w:val="fr-SN"/>
                </w:rPr>
                <w:t>D</w:t>
              </w:r>
            </w:ins>
          </w:p>
          <w:p w14:paraId="20B32031" w14:textId="77777777" w:rsidR="00577E7C" w:rsidRPr="004D65B3" w:rsidRDefault="00577E7C" w:rsidP="004023BD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12E6C19C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prescrire aucun test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399E2DED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16E47FC3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40D86869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11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492A68A0" w14:textId="34434178" w:rsidR="00577E7C" w:rsidRPr="00EB216C" w:rsidRDefault="00577E7C" w:rsidP="004023BD">
            <w:pPr>
              <w:rPr>
                <w:sz w:val="20"/>
                <w:szCs w:val="20"/>
                <w:lang w:val="fr-SN"/>
              </w:rPr>
            </w:pPr>
            <w:r w:rsidRPr="00EB216C">
              <w:rPr>
                <w:sz w:val="20"/>
                <w:szCs w:val="20"/>
                <w:lang w:val="fr-SN"/>
              </w:rPr>
              <w:t xml:space="preserve">Dans quelles conditions le personnel infirmier ne doit-il pas insérer de </w:t>
            </w:r>
            <w:r>
              <w:rPr>
                <w:sz w:val="20"/>
                <w:szCs w:val="20"/>
                <w:lang w:val="fr-SN"/>
              </w:rPr>
              <w:t>DIU</w:t>
            </w:r>
            <w:r w:rsidR="00D1384C">
              <w:rPr>
                <w:sz w:val="20"/>
                <w:szCs w:val="20"/>
                <w:lang w:val="fr-SN"/>
              </w:rPr>
              <w:t xml:space="preserve"> </w:t>
            </w:r>
            <w:r w:rsidRPr="00EB216C">
              <w:rPr>
                <w:sz w:val="20"/>
                <w:szCs w:val="20"/>
                <w:lang w:val="fr-SN"/>
              </w:rPr>
              <w:t>et doit-il plutôt référer à un médecin généraliste ou à un spécialiste ?</w:t>
            </w:r>
          </w:p>
          <w:p w14:paraId="7AFC8BDA" w14:textId="77777777" w:rsidR="00577E7C" w:rsidRPr="009E57EB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458E2035" w14:textId="77777777" w:rsidR="00577E7C" w:rsidRPr="003A5AEC" w:rsidRDefault="00577E7C" w:rsidP="004023BD">
            <w:pPr>
              <w:suppressAutoHyphens/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informations  mentionnées. Si l'option « ne sait pas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8766E63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A accouché au cours des quatre dernières semaines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A</w:t>
            </w:r>
          </w:p>
          <w:p w14:paraId="7275C3B3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Saignement vaginal inexpliqué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B</w:t>
            </w:r>
          </w:p>
          <w:p w14:paraId="2AE18E0F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Cancer des organes génitaux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C</w:t>
            </w:r>
          </w:p>
          <w:p w14:paraId="2A139BCF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Maladie trophoblastique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D</w:t>
            </w:r>
          </w:p>
          <w:p w14:paraId="4D4D1D2E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Client séropositif qui ne prend pas d'ARV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E</w:t>
            </w:r>
          </w:p>
          <w:p w14:paraId="22654468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Infection génitale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F</w:t>
            </w:r>
          </w:p>
          <w:p w14:paraId="21FE0354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Utérus hypertrophié </w:t>
            </w:r>
            <w:r w:rsidRPr="004D65B3">
              <w:rPr>
                <w:sz w:val="20"/>
                <w:szCs w:val="20"/>
                <w:cs/>
                <w:lang w:bidi="hi-IN"/>
              </w:rPr>
              <w:t xml:space="preserve">, irrégulier, mou et non mobile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G</w:t>
            </w:r>
          </w:p>
          <w:p w14:paraId="28D2742D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Le mouvement du col est douloureux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H</w:t>
            </w:r>
          </w:p>
          <w:p w14:paraId="2CBFA0D7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Sensibilité pelvienne ou masse dans l'adénexa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I</w:t>
            </w:r>
          </w:p>
          <w:p w14:paraId="4E8A1E50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Ulcère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du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vagin et du col de l'utérus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J</w:t>
            </w:r>
          </w:p>
          <w:p w14:paraId="23B9C479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Kystes </w:t>
            </w:r>
            <w:r w:rsidRPr="004D65B3">
              <w:rPr>
                <w:sz w:val="20"/>
                <w:szCs w:val="20"/>
                <w:cs/>
                <w:lang w:bidi="hi-IN"/>
              </w:rPr>
              <w:t xml:space="preserve">, polypes du vagin et du col de l' utérus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K</w:t>
            </w:r>
          </w:p>
          <w:p w14:paraId="28B30E88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Écoulement nauséabond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L</w:t>
            </w:r>
          </w:p>
          <w:p w14:paraId="78413033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Anomalie anatomique de la cavité utérine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M</w:t>
            </w:r>
          </w:p>
          <w:p w14:paraId="77E30897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Saignement entre les règles/après les rapports sexuels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N</w:t>
            </w:r>
          </w:p>
          <w:p w14:paraId="5BCD70A1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sz w:val="20"/>
                <w:szCs w:val="20"/>
                <w:cs/>
                <w:lang w:bidi="hi-IN"/>
              </w:rPr>
              <w:t xml:space="preserve">Césarienne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 xml:space="preserve">antérieure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O</w:t>
            </w:r>
          </w:p>
          <w:p w14:paraId="7366C05A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Expérience désagréable précédente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P</w:t>
            </w:r>
          </w:p>
          <w:p w14:paraId="47EE442A" w14:textId="77777777" w:rsidR="00577E7C" w:rsidRPr="004D65B3" w:rsidRDefault="00577E7C" w:rsidP="004023BD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1AB9E8AF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Je ne </w:t>
            </w:r>
            <w:r w:rsidRPr="004D65B3">
              <w:rPr>
                <w:sz w:val="20"/>
                <w:szCs w:val="20"/>
                <w:cs/>
                <w:lang w:bidi="hi-IN"/>
              </w:rPr>
              <w:t xml:space="preserve">sais pas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69204ADA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5590FAFF" w14:textId="77777777" w:rsidTr="000C7515">
        <w:trPr>
          <w:trHeight w:val="1095"/>
          <w:jc w:val="center"/>
        </w:trPr>
        <w:tc>
          <w:tcPr>
            <w:tcW w:w="362" w:type="pct"/>
            <w:shd w:val="clear" w:color="auto" w:fill="auto"/>
          </w:tcPr>
          <w:p w14:paraId="57062B43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lastRenderedPageBreak/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12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2B697DC" w14:textId="77777777" w:rsidR="00577E7C" w:rsidRPr="004D65B3" w:rsidRDefault="00577E7C" w:rsidP="004023BD">
            <w:pPr>
              <w:pStyle w:val="Default"/>
              <w:ind w:right="-121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Pendant combien de temps gardez-vous un</w:t>
            </w:r>
            <w:r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e</w:t>
            </w:r>
            <w:r w:rsidRPr="009E57EB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 xml:space="preserve"> client</w:t>
            </w:r>
            <w:r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e</w:t>
            </w:r>
            <w:r w:rsidRPr="009E57EB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 xml:space="preserve"> à l'établissement après l'insertion d'un </w:t>
            </w:r>
            <w:r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DIU</w:t>
            </w:r>
            <w:r w:rsidRPr="009E57EB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?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51ECA9B0" w14:textId="77777777" w:rsidR="00577E7C" w:rsidRPr="009E57EB" w:rsidRDefault="00577E7C" w:rsidP="004023BD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t>Libérer immédiatement ……………………1</w:t>
            </w:r>
          </w:p>
          <w:p w14:paraId="7F36ABCF" w14:textId="77777777" w:rsidR="00577E7C" w:rsidRPr="009E57EB" w:rsidRDefault="00577E7C" w:rsidP="004023BD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t>Moins d'une heure………………………… 2</w:t>
            </w:r>
          </w:p>
          <w:p w14:paraId="6F6A3376" w14:textId="77777777" w:rsidR="00577E7C" w:rsidRDefault="00577E7C" w:rsidP="004023BD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t>Séjour d'une nuit requis …………………3</w:t>
            </w:r>
          </w:p>
          <w:p w14:paraId="0BBBC377" w14:textId="4D34D0FC" w:rsidR="00991EAB" w:rsidRPr="009E57EB" w:rsidRDefault="00991EAB" w:rsidP="004023BD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t>Ne sait pas………………………………………4</w:t>
            </w:r>
          </w:p>
          <w:p w14:paraId="58451B18" w14:textId="77777777" w:rsidR="00577E7C" w:rsidRPr="009E57EB" w:rsidRDefault="00577E7C" w:rsidP="004023BD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t>Autre (préciser) ……………………………7</w:t>
            </w:r>
          </w:p>
          <w:p w14:paraId="6E2D50D7" w14:textId="77777777" w:rsidR="00577E7C" w:rsidRPr="00991EAB" w:rsidRDefault="00577E7C" w:rsidP="004023BD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991EAB">
              <w:rPr>
                <w:rFonts w:eastAsia="Arial Narrow"/>
                <w:sz w:val="20"/>
                <w:szCs w:val="20"/>
                <w:lang w:val="fr-SN" w:bidi="hi-IN"/>
              </w:rPr>
              <w:t>Ne pas savoir ………………………………8</w:t>
            </w:r>
          </w:p>
        </w:tc>
        <w:tc>
          <w:tcPr>
            <w:tcW w:w="395" w:type="pct"/>
            <w:shd w:val="clear" w:color="auto" w:fill="auto"/>
          </w:tcPr>
          <w:p w14:paraId="5B83423D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1D4CD9B7" w14:textId="77777777" w:rsidTr="000C7515">
        <w:trPr>
          <w:trHeight w:val="1095"/>
          <w:jc w:val="center"/>
        </w:trPr>
        <w:tc>
          <w:tcPr>
            <w:tcW w:w="362" w:type="pct"/>
            <w:shd w:val="clear" w:color="auto" w:fill="auto"/>
          </w:tcPr>
          <w:p w14:paraId="35F9E480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13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4EBFD080" w14:textId="77777777" w:rsidR="00577E7C" w:rsidRPr="003A5AEC" w:rsidRDefault="00577E7C" w:rsidP="004023BD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Quelles instructions donnez-vous aux client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DIU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avant leur sortie ?</w:t>
            </w:r>
          </w:p>
          <w:p w14:paraId="2FAE9BB6" w14:textId="77777777" w:rsidR="00577E7C" w:rsidRPr="003A5AEC" w:rsidRDefault="00577E7C" w:rsidP="004023BD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</w:p>
          <w:p w14:paraId="58986D75" w14:textId="77777777" w:rsidR="00577E7C" w:rsidRPr="004D65B3" w:rsidRDefault="00577E7C" w:rsidP="004023B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</w:rPr>
              <w:t>Ne donne pas d'instructions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6AAC0143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L</w:t>
            </w:r>
            <w:r w:rsidRPr="009E57EB">
              <w:rPr>
                <w:rFonts w:eastAsia="Arial Narrow" w:hint="cs"/>
                <w:sz w:val="20"/>
                <w:szCs w:val="20"/>
                <w:cs/>
                <w:lang w:bidi="hi-IN"/>
              </w:rPr>
              <w:t>a pose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d'un DIU peut entraîner des modifications du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cycle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menstruel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A</w:t>
            </w:r>
          </w:p>
          <w:p w14:paraId="63B9466C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Se rendre dans un établissement pour un contrôle si vous rencontrez des problèmes liés aux règles ou si vous êtes enceinte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. B</w:t>
            </w:r>
          </w:p>
          <w:p w14:paraId="55CF8A5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Douleur abdominale ou douleur pendant les rapports sexuels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15FAA457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Infections ou pertes vaginales inhabituelles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4B7F5FB1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EB216C">
              <w:rPr>
                <w:sz w:val="20"/>
                <w:szCs w:val="20"/>
                <w:lang w:val="fr-SN"/>
              </w:rPr>
              <w:t>Malaise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, fièvre, frissons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7086EB1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Problèmes </w:t>
            </w:r>
            <w:r w:rsidRPr="00EB216C">
              <w:rPr>
                <w:sz w:val="20"/>
                <w:szCs w:val="20"/>
                <w:lang w:val="fr-SN"/>
              </w:rPr>
              <w:t>liés aux règles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F</w:t>
            </w:r>
          </w:p>
          <w:p w14:paraId="02F5600C" w14:textId="019869AD" w:rsidR="00577E7C" w:rsidRDefault="00577E7C" w:rsidP="004023BD">
            <w:pPr>
              <w:tabs>
                <w:tab w:val="right" w:leader="dot" w:pos="3912"/>
              </w:tabs>
              <w:suppressAutoHyphens/>
              <w:rPr>
                <w:ins w:id="21" w:author="Rodrigue Nda'chi Deffo" w:date="2025-03-25T10:33:00Z"/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Devrait visiter l'établissement après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3,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6 mois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G</w:t>
            </w:r>
          </w:p>
          <w:p w14:paraId="4F1AC70C" w14:textId="67D759EF" w:rsidR="00606A6E" w:rsidRPr="00606A6E" w:rsidRDefault="00606A6E" w:rsidP="004023BD">
            <w:pPr>
              <w:tabs>
                <w:tab w:val="right" w:leader="dot" w:pos="3912"/>
              </w:tabs>
              <w:suppressAutoHyphens/>
              <w:rPr>
                <w:rFonts w:eastAsia="Arial Narrow" w:cstheme="minorBidi" w:hint="cs"/>
                <w:sz w:val="20"/>
                <w:szCs w:val="20"/>
                <w:cs/>
                <w:lang w:bidi="hi-IN"/>
                <w:rPrChange w:id="22" w:author="Rodrigue Nda'chi Deffo" w:date="2025-03-25T10:33:00Z">
                  <w:rPr>
                    <w:rFonts w:eastAsia="Arial Narrow"/>
                    <w:sz w:val="20"/>
                    <w:szCs w:val="20"/>
                    <w:cs/>
                    <w:lang w:bidi="hi-IN"/>
                  </w:rPr>
                </w:rPrChange>
              </w:rPr>
            </w:pPr>
            <w:ins w:id="23" w:author="Rodrigue Nda'chi Deffo" w:date="2025-03-25T10:33:00Z">
              <w:r>
                <w:rPr>
                  <w:rFonts w:eastAsia="Arial Narrow" w:cstheme="minorBidi" w:hint="cs"/>
                  <w:sz w:val="20"/>
                  <w:szCs w:val="20"/>
                  <w:cs/>
                  <w:lang w:bidi="hi-IN"/>
                </w:rPr>
                <w:t>Effet secondaire.......................................H</w:t>
              </w:r>
            </w:ins>
          </w:p>
          <w:p w14:paraId="1A72508D" w14:textId="77777777" w:rsidR="00577E7C" w:rsidRPr="004D65B3" w:rsidRDefault="00577E7C" w:rsidP="004023BD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2E8900CD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donne pas d'instructions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58F07F34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226B0D89" w14:textId="77777777" w:rsidTr="000C7515">
        <w:trPr>
          <w:trHeight w:val="539"/>
          <w:jc w:val="center"/>
        </w:trPr>
        <w:tc>
          <w:tcPr>
            <w:tcW w:w="362" w:type="pct"/>
            <w:shd w:val="clear" w:color="auto" w:fill="auto"/>
          </w:tcPr>
          <w:p w14:paraId="28490392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14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141AB376" w14:textId="77777777" w:rsidR="00577E7C" w:rsidRPr="004D65B3" w:rsidRDefault="00577E7C" w:rsidP="004023B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Quels sont les effets se</w:t>
            </w:r>
            <w:r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condaires de l’utilisation d</w:t>
            </w:r>
            <w:r>
              <w:rPr>
                <w:rFonts w:ascii="Calibri" w:eastAsia="Arial Narrow" w:hAnsi="Calibri" w:cstheme="minorBidi" w:hint="cs"/>
                <w:color w:val="auto"/>
                <w:sz w:val="20"/>
                <w:szCs w:val="20"/>
                <w:cs/>
              </w:rPr>
              <w:t xml:space="preserve">u </w:t>
            </w:r>
            <w:r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DIU</w:t>
            </w:r>
            <w:r>
              <w:rPr>
                <w:rFonts w:ascii="Calibri" w:eastAsia="Arial Narrow" w:hAnsi="Calibri" w:cstheme="minorBidi" w:hint="cs"/>
                <w:color w:val="auto"/>
                <w:sz w:val="20"/>
                <w:szCs w:val="20"/>
                <w:cs/>
              </w:rPr>
              <w:t xml:space="preserve">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dont vous informez les clients ?</w:t>
            </w:r>
          </w:p>
          <w:p w14:paraId="5F636AEA" w14:textId="77777777" w:rsidR="00577E7C" w:rsidRPr="004D65B3" w:rsidRDefault="00577E7C" w:rsidP="004023B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</w:p>
          <w:p w14:paraId="040983EE" w14:textId="77777777" w:rsidR="00577E7C" w:rsidRPr="00A238F0" w:rsidRDefault="00577E7C" w:rsidP="004023B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</w:rPr>
              <w:t xml:space="preserve">Ne </w:t>
            </w:r>
            <w:r w:rsidRPr="004D65B3">
              <w:rPr>
                <w:rFonts w:ascii="Calibri" w:hAnsi="Calibri" w:cs="Calibri"/>
                <w:sz w:val="20"/>
                <w:szCs w:val="20"/>
                <w:cs/>
              </w:rPr>
              <w:t>pas informer les clients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C16EAAB" w14:textId="77777777" w:rsidR="00577E7C" w:rsidRPr="004D65B3" w:rsidRDefault="00577E7C" w:rsidP="004023BD">
            <w:pPr>
              <w:pStyle w:val="Default"/>
              <w:tabs>
                <w:tab w:val="right" w:leader="dot" w:pos="3912"/>
              </w:tabs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>
              <w:rPr>
                <w:rFonts w:ascii="Calibri" w:eastAsia="Arial Narrow" w:hAnsi="Calibri" w:cstheme="minorBidi" w:hint="cs"/>
                <w:color w:val="auto"/>
                <w:sz w:val="20"/>
                <w:szCs w:val="20"/>
                <w:cs/>
              </w:rPr>
              <w:t>I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rrégularités menstruelles/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A</w:t>
            </w:r>
          </w:p>
          <w:p w14:paraId="16359E94" w14:textId="77777777" w:rsidR="00577E7C" w:rsidRPr="004D65B3" w:rsidRDefault="00577E7C" w:rsidP="004023BD">
            <w:pPr>
              <w:pStyle w:val="Default"/>
              <w:tabs>
                <w:tab w:val="right" w:leader="dot" w:pos="3912"/>
              </w:tabs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Gêne abdominale/crampes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B</w:t>
            </w:r>
          </w:p>
          <w:p w14:paraId="2211625E" w14:textId="77777777" w:rsidR="00577E7C" w:rsidRPr="004D65B3" w:rsidRDefault="00577E7C" w:rsidP="004023BD">
            <w:pPr>
              <w:pStyle w:val="Default"/>
              <w:tabs>
                <w:tab w:val="right" w:leader="dot" w:pos="3912"/>
              </w:tabs>
              <w:rPr>
                <w:rFonts w:ascii="Calibri" w:hAnsi="Calibri" w:cs="Calibri"/>
                <w:color w:val="auto"/>
                <w:sz w:val="20"/>
                <w:szCs w:val="20"/>
                <w:cs/>
                <w:lang w:val="en-US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Infections ou pertes vaginales inhabituelles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C</w:t>
            </w:r>
          </w:p>
          <w:p w14:paraId="0FF77862" w14:textId="77777777" w:rsidR="00577E7C" w:rsidRPr="004D65B3" w:rsidRDefault="00577E7C" w:rsidP="004023BD">
            <w:pPr>
              <w:pStyle w:val="Default"/>
              <w:tabs>
                <w:tab w:val="right" w:leader="dot" w:pos="3912"/>
              </w:tabs>
              <w:rPr>
                <w:rFonts w:ascii="Calibri" w:hAnsi="Calibri" w:cs="Calibri"/>
                <w:color w:val="auto"/>
                <w:sz w:val="20"/>
                <w:szCs w:val="20"/>
                <w:cs/>
                <w:lang w:val="en-US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Saignement abondant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D</w:t>
            </w:r>
          </w:p>
          <w:p w14:paraId="23D1FEFA" w14:textId="77777777" w:rsidR="00577E7C" w:rsidRPr="004D65B3" w:rsidRDefault="00577E7C" w:rsidP="004023BD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4A2F7936" w14:textId="77777777" w:rsidR="00577E7C" w:rsidRPr="003A5AEC" w:rsidRDefault="00577E7C" w:rsidP="004023BD">
            <w:pPr>
              <w:tabs>
                <w:tab w:val="right" w:leader="dot" w:pos="3912"/>
              </w:tabs>
              <w:ind w:right="-21"/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Ne </w:t>
            </w:r>
            <w:r w:rsidRPr="004D65B3">
              <w:rPr>
                <w:sz w:val="20"/>
                <w:szCs w:val="20"/>
                <w:cs/>
                <w:lang w:bidi="hi-IN"/>
              </w:rPr>
              <w:t xml:space="preserve">pas informer les clients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1A49F5E5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1B8B474E" w14:textId="77777777" w:rsidTr="000C7515">
        <w:trPr>
          <w:trHeight w:val="539"/>
          <w:jc w:val="center"/>
        </w:trPr>
        <w:tc>
          <w:tcPr>
            <w:tcW w:w="362" w:type="pct"/>
            <w:shd w:val="clear" w:color="auto" w:fill="auto"/>
          </w:tcPr>
          <w:p w14:paraId="7FF31536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15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B81ADA8" w14:textId="77777777" w:rsidR="00577E7C" w:rsidRPr="00D37CDB" w:rsidRDefault="00577E7C" w:rsidP="004023BD">
            <w:pPr>
              <w:pStyle w:val="Default"/>
              <w:contextualSpacing/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quel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mécanisme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suivi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disposez-vous/la structure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sanitaire dispose-t-il, c'est-à-dire comment vous/la structure sanitaire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assurez-vous que les clients DIU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reçoivent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des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services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suivi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à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l'heure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prévue ?</w:t>
            </w:r>
          </w:p>
          <w:p w14:paraId="28EFD562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13D9D1CB" w14:textId="77777777" w:rsidR="00577E7C" w:rsidRPr="004D65B3" w:rsidRDefault="00577E7C" w:rsidP="004023B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</w:t>
            </w: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>Je ne sais pas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26520D46" w14:textId="77777777" w:rsidR="00577E7C" w:rsidRPr="003A5AEC" w:rsidRDefault="00577E7C" w:rsidP="004023BD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Des appels téléphoniques sont effectués pour rappeler aux clients</w:t>
            </w:r>
          </w:p>
          <w:p w14:paraId="34D3F692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42A70519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Les </w:t>
            </w:r>
            <w:r w:rsidRPr="007056DA">
              <w:rPr>
                <w:rFonts w:eastAsia="Arial Unicode MS" w:hint="cs"/>
                <w:sz w:val="20"/>
                <w:szCs w:val="20"/>
                <w:cs/>
                <w:lang w:bidi="hi-IN"/>
              </w:rPr>
              <w:t>ASC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se rendent à domicile pour une visite de suivi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B</w:t>
            </w:r>
          </w:p>
          <w:p w14:paraId="1C7B638E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Les </w:t>
            </w:r>
            <w:r w:rsidRPr="007056DA">
              <w:rPr>
                <w:rFonts w:eastAsia="Arial Unicode MS" w:hint="cs"/>
                <w:sz w:val="20"/>
                <w:szCs w:val="20"/>
                <w:cs/>
                <w:lang w:bidi="hi-IN"/>
              </w:rPr>
              <w:t>ASC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rappellent aux clients les</w:t>
            </w:r>
          </w:p>
          <w:p w14:paraId="44A6FF66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55A0CA77" w14:textId="0A00E88D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Inscrire la date de suivi sur l</w:t>
            </w:r>
            <w:r w:rsidR="00C63B7E">
              <w:rPr>
                <w:rFonts w:eastAsia="Arial Unicode MS"/>
                <w:sz w:val="20"/>
                <w:szCs w:val="20"/>
                <w:cs/>
                <w:lang w:bidi="hi-IN"/>
              </w:rPr>
              <w:t>a carte de rendez-vous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D</w:t>
            </w:r>
          </w:p>
          <w:p w14:paraId="14840BFA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X</w:t>
            </w:r>
          </w:p>
          <w:p w14:paraId="28CC3A02" w14:textId="77777777" w:rsidR="00577E7C" w:rsidRPr="004D65B3" w:rsidRDefault="00577E7C" w:rsidP="004023BD">
            <w:pPr>
              <w:pStyle w:val="Default"/>
              <w:tabs>
                <w:tab w:val="right" w:leader="dot" w:pos="3912"/>
              </w:tabs>
              <w:rPr>
                <w:rFonts w:ascii="Calibri" w:eastAsia="Arial Unicode MS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 xml:space="preserve">Aucun mécanisme de suivi </w:t>
            </w: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ab/>
              <w:t>O</w:t>
            </w:r>
          </w:p>
          <w:p w14:paraId="3DDA1D71" w14:textId="77777777" w:rsidR="00577E7C" w:rsidRPr="004D65B3" w:rsidRDefault="00577E7C" w:rsidP="004023BD">
            <w:pPr>
              <w:pStyle w:val="Default"/>
              <w:tabs>
                <w:tab w:val="right" w:leader="dot" w:pos="3912"/>
              </w:tabs>
              <w:rPr>
                <w:rFonts w:ascii="Calibri" w:eastAsia="Arial Unicode MS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 xml:space="preserve">Je ne sais pas </w:t>
            </w: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73A85329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716B39D7" w14:textId="77777777" w:rsidTr="000C7515">
        <w:trPr>
          <w:trHeight w:val="539"/>
          <w:jc w:val="center"/>
        </w:trPr>
        <w:tc>
          <w:tcPr>
            <w:tcW w:w="362" w:type="pct"/>
            <w:shd w:val="clear" w:color="auto" w:fill="auto"/>
          </w:tcPr>
          <w:p w14:paraId="493B351B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316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7F71285E" w14:textId="77777777" w:rsidR="00577E7C" w:rsidRPr="00D37CDB" w:rsidRDefault="00577E7C" w:rsidP="004023BD">
            <w:pPr>
              <w:rPr>
                <w:rFonts w:eastAsia="Arial Unicode MS"/>
                <w:sz w:val="20"/>
                <w:szCs w:val="20"/>
                <w:lang w:val="hi-IN" w:bidi="hi-IN"/>
              </w:rPr>
            </w:pP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Connaissance et pratique</w:t>
            </w:r>
          </w:p>
          <w:p w14:paraId="33269D01" w14:textId="77777777" w:rsidR="00577E7C" w:rsidRPr="00D37CDB" w:rsidRDefault="00577E7C" w:rsidP="004023BD">
            <w:pPr>
              <w:rPr>
                <w:rFonts w:eastAsia="Arial Unicode MS"/>
                <w:sz w:val="20"/>
                <w:szCs w:val="20"/>
                <w:rtl/>
                <w:cs/>
                <w:lang w:val="hi-IN"/>
              </w:rPr>
            </w:pP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Je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vais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maintenant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lire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quelques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affirmations.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Dites-moi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si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elles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sont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vraies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ou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fausses.</w:t>
            </w:r>
          </w:p>
          <w:p w14:paraId="6B61F6C5" w14:textId="77777777" w:rsidR="00577E7C" w:rsidRPr="00D37CDB" w:rsidRDefault="00577E7C" w:rsidP="004023BD">
            <w:pPr>
              <w:rPr>
                <w:rFonts w:eastAsia="Arial Unicode MS"/>
                <w:sz w:val="20"/>
                <w:szCs w:val="20"/>
                <w:lang w:val="hi-IN" w:bidi="hi-IN"/>
              </w:rPr>
            </w:pPr>
          </w:p>
          <w:p w14:paraId="2844C161" w14:textId="77777777" w:rsidR="00577E7C" w:rsidRPr="004D65B3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période post-placentaire immédiate est le meilleur moment pour que la femme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puisse se faire insérer un DIU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70BB6999" w14:textId="77777777" w:rsidR="00577E7C" w:rsidRPr="004D65B3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Une femme dont le diabète est contrôlé peut se faire insérer un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60CEF7BC" w14:textId="77777777" w:rsidR="00577E7C" w:rsidRPr="004D65B3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DIU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peuvent être insérés en toute sécuri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té chez un client atteint d'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IST</w:t>
            </w:r>
          </w:p>
          <w:p w14:paraId="7F02C986" w14:textId="77777777" w:rsidR="00577E7C" w:rsidRPr="004D65B3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DIU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ne peuvent pas être administrés aux clients souffrant d'anémie sévère.</w:t>
            </w:r>
          </w:p>
          <w:p w14:paraId="28FA1EE7" w14:textId="77777777" w:rsidR="00577E7C" w:rsidRPr="00D37CDB" w:rsidRDefault="00577E7C" w:rsidP="00CC77EF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Unicode MS"/>
                <w:sz w:val="20"/>
                <w:szCs w:val="20"/>
                <w:lang w:val="hi-IN" w:bidi="hi-IN"/>
              </w:rPr>
            </w:pP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Il est possible d'administrer un DIU à une femme atteinte du VIH/SIDA.</w:t>
            </w:r>
          </w:p>
          <w:p w14:paraId="1E805C43" w14:textId="77777777" w:rsidR="00577E7C" w:rsidRPr="004D65B3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Une femme peut avoir un DIU</w:t>
            </w:r>
            <w:r w:rsidRPr="004D65B3" w:rsidDel="00A422E9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inséré à tout moment dans les 12 jours suivant le début des saignements menstruels</w:t>
            </w:r>
          </w:p>
          <w:p w14:paraId="3D602FBC" w14:textId="77777777" w:rsidR="00577E7C" w:rsidRPr="00E9195D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lastRenderedPageBreak/>
              <w:t xml:space="preserve">Des  légers saignements entre les périodes  menstruelles sont fréquents au cours des 3 à 6 premiers mois d'utilisation du DIU. Ce n’est pas nocif et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ils </w:t>
            </w:r>
            <w:r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diminue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nt</w:t>
            </w:r>
            <w:r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généralement avec le temps.</w:t>
            </w:r>
          </w:p>
          <w:p w14:paraId="2E141E62" w14:textId="77777777" w:rsidR="00577E7C" w:rsidRPr="00960F0B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 </w:t>
            </w:r>
            <w:r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ne doit être supprimé qu'après le début du traitement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 xml:space="preserve"> de la salpingite</w:t>
            </w:r>
            <w:r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si l'utilisateur souhaite le supprimer.Une visite de suivi après les premières règles ou 3 à 6 semaines après l'insertion d'un </w:t>
            </w:r>
            <w:r w:rsidRPr="00960F0B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DIU</w:t>
            </w:r>
            <w:r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est suffisante.</w:t>
            </w:r>
          </w:p>
          <w:p w14:paraId="54DE5C55" w14:textId="77777777" w:rsidR="00577E7C" w:rsidRPr="004D65B3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DIU peut être utilisé comme contraception d’urgence dans les cinq jours suivant un rapport sexuel non protégé.</w:t>
            </w:r>
          </w:p>
          <w:p w14:paraId="718914B3" w14:textId="77777777" w:rsidR="00577E7C" w:rsidRPr="004D65B3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Une femme peut avoir un </w:t>
            </w:r>
            <w:r w:rsidRPr="007056DA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DIU</w:t>
            </w:r>
            <w:r w:rsidRPr="004D65B3" w:rsidDel="00A422E9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inséré dans les 12 premiers jours après un avortement chirurgical</w:t>
            </w:r>
          </w:p>
          <w:p w14:paraId="32EBFF7B" w14:textId="77777777" w:rsidR="00577E7C" w:rsidRPr="004D65B3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Une femme peut avoir un </w:t>
            </w:r>
            <w:r w:rsidRPr="007056DA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DIU</w:t>
            </w:r>
            <w:r w:rsidRPr="004D65B3" w:rsidDel="00A422E9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inséré après 15 jours d’avortement médicamenteux (en s’assurant que la cavité utérine est vide)</w:t>
            </w:r>
          </w:p>
          <w:p w14:paraId="22B4CD41" w14:textId="77777777" w:rsidR="00577E7C" w:rsidRPr="004D65B3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femmes atteintes de fibrome sous-muqueux peuvent se faire insérer un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</w:p>
          <w:p w14:paraId="0D32F99A" w14:textId="77777777" w:rsidR="00577E7C" w:rsidRPr="004D65B3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femmes dont le partenaire a des antécédents d'écoulement pénien peuvent se faire insérer un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779E4B41" w14:textId="77777777" w:rsidR="00577E7C" w:rsidRPr="004D65B3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cliente doit contacter le prestataire si les saignements menstruels sont augmentés de deux fois en quantité et/ou en deux fois en durée après l'insertion d'un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0EB9F34E" w14:textId="77777777" w:rsidR="00577E7C" w:rsidRPr="004D65B3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0F0690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La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mesure</w:t>
            </w:r>
            <w:r w:rsidRPr="000F0690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 de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la longueur de l'utérus est une étape critique dans la procédure d'insertion du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</w:p>
          <w:p w14:paraId="0EB7A006" w14:textId="77777777" w:rsidR="00577E7C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>Le ruban mètre doit être utilisé pour mesurer la longueur de l</w:t>
            </w:r>
            <w:r w:rsidRPr="00D212C7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’</w:t>
            </w:r>
            <w:r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>utérus lors de</w:t>
            </w:r>
            <w:r w:rsidRPr="00D212C7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 l’</w:t>
            </w:r>
            <w:r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>insertion d</w:t>
            </w:r>
            <w:r w:rsidRPr="00D212C7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’</w:t>
            </w:r>
            <w:r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>un DIU</w:t>
            </w:r>
            <w:r w:rsidRPr="00D212C7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 </w:t>
            </w:r>
          </w:p>
          <w:p w14:paraId="3582D1DC" w14:textId="77777777" w:rsidR="00577E7C" w:rsidRPr="009A23D5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9A23D5">
              <w:rPr>
                <w:rFonts w:eastAsia="Arial Unicode MS" w:cs="Calibri"/>
                <w:sz w:val="20"/>
                <w:szCs w:val="20"/>
                <w:lang w:val="hi-IN" w:bidi="hi-IN"/>
              </w:rPr>
              <w:t>Après un avortement chirurgical, il est recommandé l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’</w:t>
            </w:r>
            <w:r w:rsidRPr="009A23D5">
              <w:rPr>
                <w:rFonts w:eastAsia="Arial Unicode MS" w:cs="Calibri"/>
                <w:sz w:val="20"/>
                <w:szCs w:val="20"/>
                <w:lang w:val="hi-IN" w:bidi="hi-IN"/>
              </w:rPr>
              <w:t>a</w:t>
            </w:r>
            <w:r w:rsidRPr="009A23D5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pplication d'un antiseptique approprié (par exemple, povidone iodée ou chlohexidine) deux fois ou plus sur le col et le vagin en commençant par le canal cervical avant l'insertion de l'DIU.</w:t>
            </w:r>
          </w:p>
          <w:p w14:paraId="76B9A9EE" w14:textId="77777777" w:rsidR="00577E7C" w:rsidRPr="004D65B3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chargement d</w:t>
            </w:r>
            <w:r w:rsidRPr="000F0690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u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0F0690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sans contact empêche l'introduction d'une infection pendant la procédure d'insertion.</w:t>
            </w:r>
          </w:p>
          <w:p w14:paraId="4BB8F477" w14:textId="77777777" w:rsidR="00577E7C" w:rsidRPr="00D37CDB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lang w:val="hi-IN" w:bidi="hi-IN"/>
              </w:rPr>
              <w:t>Le d</w:t>
            </w:r>
            <w:r w:rsidRPr="00E460A3">
              <w:rPr>
                <w:rFonts w:eastAsia="Arial Unicode MS" w:cs="Calibri"/>
                <w:sz w:val="20"/>
                <w:szCs w:val="20"/>
                <w:lang w:val="hi-IN" w:bidi="hi-IN"/>
              </w:rPr>
              <w:t>iagramme OMS pour les critères d’éligibilité</w:t>
            </w:r>
            <w:r>
              <w:rPr>
                <w:rFonts w:eastAsia="Arial Unicode MS" w:cs="Calibri"/>
                <w:sz w:val="20"/>
                <w:szCs w:val="20"/>
                <w:lang w:val="hi-IN" w:bidi="hi-IN"/>
              </w:rPr>
              <w:t xml:space="preserve"> est utilisé pour vérifier l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’</w:t>
            </w:r>
            <w:r>
              <w:rPr>
                <w:rFonts w:eastAsia="Arial Unicode MS" w:cs="Calibri"/>
                <w:sz w:val="20"/>
                <w:szCs w:val="20"/>
                <w:lang w:val="hi-IN" w:bidi="hi-IN"/>
              </w:rPr>
              <w:t xml:space="preserve">éligibilité de la cliente à 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‘</w:t>
            </w:r>
            <w:r>
              <w:rPr>
                <w:rFonts w:eastAsia="Arial Unicode MS" w:cs="Calibri"/>
                <w:sz w:val="20"/>
                <w:szCs w:val="20"/>
                <w:lang w:val="hi-IN" w:bidi="hi-IN"/>
              </w:rPr>
              <w:t>administration d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’un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DIU</w:t>
            </w:r>
          </w:p>
          <w:p w14:paraId="11874D61" w14:textId="77777777" w:rsidR="00577E7C" w:rsidRPr="00D37CDB" w:rsidRDefault="00577E7C" w:rsidP="00CC77EF">
            <w:pPr>
              <w:pStyle w:val="ListParagraph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Certains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DIU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sont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approuvés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pour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10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ans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d</w:t>
            </w:r>
            <w:r w:rsidRPr="00D37CDB">
              <w:rPr>
                <w:rFonts w:eastAsia="Arial Unicode MS" w:cs="Calibri" w:hint="eastAsia"/>
                <w:sz w:val="20"/>
                <w:szCs w:val="20"/>
                <w:cs/>
                <w:lang w:val="hi-IN" w:bidi="hi-IN"/>
              </w:rPr>
              <w:t>’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utilisation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après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insertion</w:t>
            </w:r>
          </w:p>
          <w:p w14:paraId="0EB0350B" w14:textId="77777777" w:rsidR="00577E7C" w:rsidRPr="00D37CDB" w:rsidRDefault="00577E7C" w:rsidP="004023BD">
            <w:pPr>
              <w:rPr>
                <w:rFonts w:asciiTheme="minorHAnsi" w:eastAsia="Arial Unicode MS" w:hAnsiTheme="minorHAnsi"/>
                <w:sz w:val="20"/>
                <w:szCs w:val="20"/>
                <w:rtl/>
                <w:cs/>
                <w:lang w:val="hi-IN"/>
              </w:rPr>
            </w:pPr>
          </w:p>
        </w:tc>
        <w:tc>
          <w:tcPr>
            <w:tcW w:w="1037" w:type="pct"/>
            <w:gridSpan w:val="2"/>
            <w:shd w:val="clear" w:color="auto" w:fill="auto"/>
            <w:vAlign w:val="center"/>
          </w:tcPr>
          <w:p w14:paraId="18EFA052" w14:textId="77777777" w:rsidR="00577E7C" w:rsidRPr="00D37CDB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  <w:lang w:bidi="hi-IN"/>
              </w:rPr>
            </w:pP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lastRenderedPageBreak/>
              <w:t>Vrai</w:t>
            </w:r>
            <w:proofErr w:type="spellEnd"/>
          </w:p>
          <w:p w14:paraId="3BE61B8B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5BB6E5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28537C9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4"/>
                <w:szCs w:val="24"/>
                <w:lang w:bidi="hi-IN"/>
              </w:rPr>
            </w:pPr>
          </w:p>
          <w:p w14:paraId="4BB9B944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F0535BB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5EB111C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5FC58A1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4CE10343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F46F4F5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1030501F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87E6525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13FAF28B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D377785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73F0E58E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BA37A49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9972C8B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4794AB3C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D79F55D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AC6BF16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>1</w:t>
            </w:r>
          </w:p>
          <w:p w14:paraId="759D81B6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6861156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053F193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F676C5E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DB5356D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BCF8A4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3F8FDBE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22B3918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1F3A03BF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FAE6871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0E9776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0796F879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5C70110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E80AB1C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9314B62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325ABF7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4319DE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4442C26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65E60C1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4DB2B9BC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C8C312B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09473097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B1FCEE6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E511050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6EBC732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E45A5D9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0F86A1F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50BFD81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18091A54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043C18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2648760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55AA4936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0C78692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1823C60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7C52DE3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2245AFB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C31CBD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3323210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7B75A85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0185777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00E03E16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5BA7AE7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4E09D080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990A8F9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</w:tc>
        <w:tc>
          <w:tcPr>
            <w:tcW w:w="1130" w:type="pct"/>
            <w:shd w:val="clear" w:color="auto" w:fill="auto"/>
            <w:vAlign w:val="center"/>
          </w:tcPr>
          <w:p w14:paraId="6DAF3691" w14:textId="77777777" w:rsidR="00577E7C" w:rsidRPr="00D37CDB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  <w:lang w:bidi="hi-IN"/>
              </w:rPr>
            </w:pPr>
            <w:r w:rsidRPr="00100B42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lastRenderedPageBreak/>
              <w:t>Faux</w:t>
            </w:r>
          </w:p>
          <w:p w14:paraId="75CD37E8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CE6BA63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A895297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4"/>
                <w:szCs w:val="24"/>
                <w:lang w:bidi="hi-IN"/>
              </w:rPr>
            </w:pPr>
          </w:p>
          <w:p w14:paraId="2132308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D7CF521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DD4A20B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1595C88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C3FB3C3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2DFF7F6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75387414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1CA09B2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EE2B0D5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9A69394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76785114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0CB74F0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51DAA8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73E0CBE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27B8C5C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C47184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>2</w:t>
            </w:r>
          </w:p>
          <w:p w14:paraId="434386B5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093989C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9525DC2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E3A116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2A79904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2A607FE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68D7770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C2BC733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4685BC41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93E375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B89AAD0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5B6AC6F3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A5F4CDE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514AC67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526B766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9567E93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642A1EB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54AB061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D5D4451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3E12B16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E2D0F1D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51A9C30C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8AC7268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AADF1D3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4E22F0D0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D7D2824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579B8FB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9BA4F1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B794AB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34707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1CBC6EB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19B13F8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559C878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06C5FFC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38AB2FD2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A566D00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0A04716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FD3BF4E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95EE28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82586E2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2B47DE2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14E06F0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96D1C1B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9DBE60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95" w:type="pct"/>
            <w:shd w:val="clear" w:color="auto" w:fill="auto"/>
          </w:tcPr>
          <w:p w14:paraId="4414EA3F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lastRenderedPageBreak/>
              <w:t xml:space="preserve"> </w:t>
            </w:r>
          </w:p>
        </w:tc>
      </w:tr>
      <w:tr w:rsidR="00577E7C" w:rsidRPr="00606A6E" w14:paraId="6E2EE09D" w14:textId="77777777" w:rsidTr="000C7515">
        <w:trPr>
          <w:trHeight w:val="272"/>
          <w:jc w:val="center"/>
        </w:trPr>
        <w:tc>
          <w:tcPr>
            <w:tcW w:w="5000" w:type="pct"/>
            <w:gridSpan w:val="7"/>
            <w:shd w:val="clear" w:color="auto" w:fill="auto"/>
          </w:tcPr>
          <w:p w14:paraId="3996EDD5" w14:textId="77777777" w:rsidR="00577E7C" w:rsidRPr="003A5AEC" w:rsidRDefault="00577E7C" w:rsidP="004023BD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Je vais maintenant vous lire une situation. Dites-moi ce que vous feriez dans les mêmes circonstances.</w:t>
            </w:r>
          </w:p>
        </w:tc>
      </w:tr>
      <w:tr w:rsidR="00577E7C" w:rsidRPr="00606A6E" w14:paraId="1B30839A" w14:textId="77777777" w:rsidTr="004023BD">
        <w:trPr>
          <w:trHeight w:val="648"/>
          <w:jc w:val="center"/>
        </w:trPr>
        <w:tc>
          <w:tcPr>
            <w:tcW w:w="362" w:type="pct"/>
            <w:shd w:val="clear" w:color="auto" w:fill="auto"/>
          </w:tcPr>
          <w:p w14:paraId="176BD7E1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bCs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bCs/>
                <w:spacing w:val="-1"/>
                <w:sz w:val="20"/>
                <w:szCs w:val="20"/>
                <w:lang w:bidi="hi-IN"/>
              </w:rPr>
              <w:t>316aa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F459B7F" w14:textId="77777777" w:rsidR="00577E7C" w:rsidRPr="003A5AEC" w:rsidRDefault="00577E7C" w:rsidP="004023BD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Scénario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: FATOU, une femme de 32 ans, envisage d'utiliser un dispositif intra-utérin (DIU) pour une contraception à long terme.</w:t>
            </w:r>
          </w:p>
          <w:p w14:paraId="4C6B18EC" w14:textId="77777777" w:rsidR="00577E7C" w:rsidRPr="003A5AEC" w:rsidRDefault="00577E7C" w:rsidP="004023BD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</w:p>
          <w:p w14:paraId="43A80201" w14:textId="5FE62F21" w:rsidR="00577E7C" w:rsidRPr="003A5AEC" w:rsidRDefault="00577E7C" w:rsidP="004023BD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>Question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 : De quoi </w:t>
            </w:r>
            <w:r w:rsidR="0075705F">
              <w:rPr>
                <w:rFonts w:eastAsia="Arial Narrow"/>
                <w:sz w:val="20"/>
                <w:szCs w:val="20"/>
                <w:lang w:val="fr-SN" w:bidi="hi-IN"/>
              </w:rPr>
              <w:t>le médecin</w:t>
            </w:r>
            <w:r w:rsidR="0075705F"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devrait-elle informer Sarah concernant le dispositif intra-utérin (DIU) 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61CC4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Son efficacité uniquement pour les femmes nullipares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1</w:t>
            </w:r>
          </w:p>
          <w:p w14:paraId="05E5EF66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La nécessité de remplacements fréquents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2</w:t>
            </w:r>
          </w:p>
          <w:p w14:paraId="611DD35A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Le risque d'infertilité après ablation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3</w:t>
            </w:r>
          </w:p>
          <w:p w14:paraId="5041FF7B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b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Sa haute efficacité et son faible entretien </w:t>
            </w: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ab/>
              <w:t>4</w:t>
            </w:r>
          </w:p>
        </w:tc>
        <w:tc>
          <w:tcPr>
            <w:tcW w:w="395" w:type="pct"/>
            <w:shd w:val="clear" w:color="auto" w:fill="auto"/>
          </w:tcPr>
          <w:p w14:paraId="0EF2FF15" w14:textId="77777777" w:rsidR="00577E7C" w:rsidRPr="003A5AEC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3DD63CEE" w14:textId="77777777" w:rsidTr="000C7515">
        <w:trPr>
          <w:trHeight w:val="648"/>
          <w:jc w:val="center"/>
        </w:trPr>
        <w:tc>
          <w:tcPr>
            <w:tcW w:w="362" w:type="pct"/>
            <w:shd w:val="clear" w:color="auto" w:fill="auto"/>
          </w:tcPr>
          <w:p w14:paraId="2F355C8D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lastRenderedPageBreak/>
              <w:t>3</w: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  <w:t>17</w:t>
            </w:r>
          </w:p>
        </w:tc>
        <w:tc>
          <w:tcPr>
            <w:tcW w:w="2075" w:type="pct"/>
            <w:gridSpan w:val="2"/>
            <w:tcBorders>
              <w:right w:val="nil"/>
            </w:tcBorders>
            <w:shd w:val="clear" w:color="auto" w:fill="auto"/>
          </w:tcPr>
          <w:p w14:paraId="2D2C4A24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7632" behindDoc="0" locked="0" layoutInCell="1" allowOverlap="1" wp14:anchorId="0EB36D14" wp14:editId="146C5E07">
                      <wp:simplePos x="0" y="0"/>
                      <wp:positionH relativeFrom="column">
                        <wp:posOffset>1837113</wp:posOffset>
                      </wp:positionH>
                      <wp:positionV relativeFrom="paragraph">
                        <wp:posOffset>77951</wp:posOffset>
                      </wp:positionV>
                      <wp:extent cx="209405" cy="332509"/>
                      <wp:effectExtent l="0" t="0" r="76835" b="48895"/>
                      <wp:wrapNone/>
                      <wp:docPr id="271" name="Group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405" cy="332509"/>
                                <a:chOff x="0" y="0"/>
                                <a:chExt cx="249383" cy="449179"/>
                              </a:xfrm>
                            </wpg:grpSpPr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Straight Arrow Connector 273"/>
                              <wps:cNvCnPr/>
                              <wps:spPr>
                                <a:xfrm>
                                  <a:off x="249383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23608B18" id="Group 271" o:spid="_x0000_s1026" style="position:absolute;margin-left:144.65pt;margin-top:6.15pt;width:16.5pt;height:26.2pt;z-index:252357632;mso-width-relative:margin;mso-height-relative:margin" coordsize="249383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">
                      <v:rect id="Rectangle 272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" fillcolor="white [3201]" strokecolor="black [3213]" strokeweight="1pt"/>
                      <v:shape id="Straight Arrow Connector 273" o:spid="_x0000_s1028" type="#_x0000_t32" style="position:absolute;left:249383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b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17251468" w14:textId="77777777" w:rsidR="00577E7C" w:rsidRPr="003A5AEC" w:rsidRDefault="00577E7C" w:rsidP="004023BD">
            <w:pPr>
              <w:spacing w:after="60"/>
              <w:ind w:right="-20"/>
              <w:rPr>
                <w:rFonts w:eastAsia="Arial"/>
                <w:b/>
                <w:bCs/>
                <w:spacing w:val="-1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'1' à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b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) Injectable</w:t>
            </w:r>
          </w:p>
        </w:tc>
        <w:tc>
          <w:tcPr>
            <w:tcW w:w="216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048C9EA5" w14:textId="77777777" w:rsidR="00577E7C" w:rsidRPr="004D65B3" w:rsidRDefault="00577E7C" w:rsidP="004023BD">
            <w:pPr>
              <w:tabs>
                <w:tab w:val="left" w:pos="1260"/>
              </w:tabs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6608" behindDoc="0" locked="0" layoutInCell="1" allowOverlap="1" wp14:anchorId="1C5FEA24" wp14:editId="26A6386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-38100</wp:posOffset>
                      </wp:positionV>
                      <wp:extent cx="739140" cy="160020"/>
                      <wp:effectExtent l="0" t="0" r="60960" b="87630"/>
                      <wp:wrapNone/>
                      <wp:docPr id="274" name="Group 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6" name="Straight Arrow Connector 276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37D582C3" id="Group 274" o:spid="_x0000_s1026" style="position:absolute;margin-left:125pt;margin-top:-3pt;width:58.2pt;height:12.6pt;z-index:252356608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">
                      <v:rect id="Rectangle 275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" fillcolor="white [3212]" strokecolor="black [3213]" strokeweight="1pt"/>
                      <v:shape id="Straight Arrow Connector 276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395" w:type="pct"/>
            <w:shd w:val="clear" w:color="auto" w:fill="auto"/>
          </w:tcPr>
          <w:p w14:paraId="21AED0A6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A872654" w14:textId="77777777" w:rsidR="00577E7C" w:rsidRPr="004D65B3" w:rsidRDefault="00577E7C" w:rsidP="004023BD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3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29</w:t>
            </w:r>
          </w:p>
        </w:tc>
      </w:tr>
      <w:tr w:rsidR="00A3157B" w:rsidRPr="00606A6E" w14:paraId="5415C4B8" w14:textId="77777777" w:rsidTr="000C7515">
        <w:trPr>
          <w:trHeight w:val="144"/>
          <w:jc w:val="center"/>
        </w:trPr>
        <w:tc>
          <w:tcPr>
            <w:tcW w:w="362" w:type="pct"/>
            <w:shd w:val="clear" w:color="auto" w:fill="auto"/>
          </w:tcPr>
          <w:p w14:paraId="5EEC5D30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"/>
                <w:spacing w:val="-1"/>
                <w:sz w:val="20"/>
                <w:szCs w:val="20"/>
                <w:lang w:bidi="hi-IN"/>
              </w:rPr>
              <w:t>18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CBFD567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Quelles informations </w:t>
            </w:r>
            <w:r w:rsidRPr="003A5AEC">
              <w:rPr>
                <w:b/>
                <w:bCs/>
                <w:sz w:val="20"/>
                <w:szCs w:val="20"/>
                <w:u w:val="single"/>
                <w:lang w:val="fr-SN"/>
              </w:rPr>
              <w:t xml:space="preserve">sociodémographiques/liées à la fertilité </w:t>
            </w:r>
            <w:r w:rsidRPr="003A5AEC">
              <w:rPr>
                <w:sz w:val="20"/>
                <w:szCs w:val="20"/>
                <w:lang w:val="fr-SN"/>
              </w:rPr>
              <w:t xml:space="preserve">collectez-vous auprès des </w:t>
            </w:r>
            <w:proofErr w:type="spellStart"/>
            <w:r w:rsidRPr="003A5AEC">
              <w:rPr>
                <w:sz w:val="20"/>
                <w:szCs w:val="20"/>
                <w:lang w:val="fr-SN"/>
              </w:rPr>
              <w:t>nouveles</w:t>
            </w:r>
            <w:proofErr w:type="spellEnd"/>
            <w:r w:rsidRPr="003A5AEC">
              <w:rPr>
                <w:sz w:val="20"/>
                <w:szCs w:val="20"/>
                <w:lang w:val="fr-SN"/>
              </w:rPr>
              <w:t xml:space="preserve"> clientes qui visitent  la structure sanitaire pour recevoir des injectables ?</w:t>
            </w:r>
          </w:p>
          <w:p w14:paraId="566A9786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5243D7FB" w14:textId="77777777" w:rsidR="00577E7C" w:rsidRPr="00D37CDB" w:rsidRDefault="00577E7C" w:rsidP="004023BD">
            <w:pPr>
              <w:suppressAutoHyphens/>
              <w:rPr>
                <w:bCs/>
                <w:i/>
                <w:i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FC18C08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Âge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 A</w:t>
            </w:r>
          </w:p>
          <w:p w14:paraId="0F25CC3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Situation matrimoniale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B</w:t>
            </w:r>
          </w:p>
          <w:p w14:paraId="38178A55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Profession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7A22B57E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Religion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2099A21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Niveau d’étude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40EBA41F" w14:textId="1CAAF0E3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Nombre d' enfants</w:t>
            </w:r>
            <w:r w:rsidR="0075705F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75705F" w:rsidRPr="003A5AEC">
              <w:rPr>
                <w:rFonts w:eastAsia="Arial Narrow"/>
                <w:sz w:val="20"/>
                <w:szCs w:val="20"/>
                <w:lang w:val="fr-SN" w:bidi="hi-IN"/>
              </w:rPr>
              <w:t>vivants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F</w:t>
            </w:r>
          </w:p>
          <w:p w14:paraId="2B03FE59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G</w:t>
            </w:r>
          </w:p>
          <w:p w14:paraId="534161F1" w14:textId="2B4A4449" w:rsidR="00577E7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ins w:id="24" w:author="Rodrigue Nda'chi Deffo" w:date="2025-03-25T10:34:00Z"/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H</w:t>
            </w:r>
          </w:p>
          <w:p w14:paraId="5B2A5C6A" w14:textId="10DDB507" w:rsidR="00606A6E" w:rsidRPr="00606A6E" w:rsidRDefault="00606A6E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 w:cstheme="minorBidi" w:hint="cs"/>
                <w:sz w:val="20"/>
                <w:szCs w:val="20"/>
                <w:cs/>
                <w:lang w:bidi="hi-IN"/>
                <w:rPrChange w:id="25" w:author="Rodrigue Nda'chi Deffo" w:date="2025-03-25T10:34:00Z">
                  <w:rPr>
                    <w:rFonts w:eastAsia="Arial Narrow"/>
                    <w:sz w:val="20"/>
                    <w:szCs w:val="20"/>
                    <w:cs/>
                    <w:lang w:bidi="hi-IN"/>
                  </w:rPr>
                </w:rPrChange>
              </w:rPr>
            </w:pPr>
            <w:ins w:id="26" w:author="Rodrigue Nda'chi Deffo" w:date="2025-03-25T10:34:00Z">
              <w:r>
                <w:rPr>
                  <w:rFonts w:eastAsia="Arial Narrow" w:cstheme="minorBidi" w:hint="cs"/>
                  <w:sz w:val="20"/>
                  <w:szCs w:val="20"/>
                  <w:cs/>
                  <w:lang w:bidi="hi-IN"/>
                </w:rPr>
                <w:t>Adresse......................................</w:t>
              </w:r>
            </w:ins>
            <w:ins w:id="27" w:author="Rodrigue Nda'chi Deffo" w:date="2025-03-25T10:35:00Z">
              <w:r>
                <w:rPr>
                  <w:rFonts w:eastAsia="Arial Narrow" w:cstheme="minorBidi" w:hint="cs"/>
                  <w:sz w:val="20"/>
                  <w:szCs w:val="20"/>
                  <w:cs/>
                  <w:lang w:bidi="hi-IN"/>
                </w:rPr>
                <w:t>...............I</w:t>
              </w:r>
            </w:ins>
          </w:p>
          <w:p w14:paraId="0E572A94" w14:textId="77777777" w:rsidR="00577E7C" w:rsidRPr="003A5AEC" w:rsidRDefault="00577E7C" w:rsidP="004023BD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X</w:t>
            </w:r>
          </w:p>
          <w:p w14:paraId="410922F1" w14:textId="77777777" w:rsidR="00577E7C" w:rsidRPr="003A5AEC" w:rsidRDefault="00577E7C" w:rsidP="004023BD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168E53B7" w14:textId="77777777" w:rsidR="00577E7C" w:rsidRPr="003A5AEC" w:rsidRDefault="00577E7C" w:rsidP="004023BD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A3157B" w:rsidRPr="00606A6E" w14:paraId="4AAC3E4D" w14:textId="77777777" w:rsidTr="000C7515">
        <w:trPr>
          <w:trHeight w:val="144"/>
          <w:jc w:val="center"/>
        </w:trPr>
        <w:tc>
          <w:tcPr>
            <w:tcW w:w="362" w:type="pct"/>
            <w:shd w:val="clear" w:color="auto" w:fill="auto"/>
          </w:tcPr>
          <w:p w14:paraId="25CC1B00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  <w:lang w:bidi="hi-IN"/>
              </w:rPr>
              <w:t>319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234A8D7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eastAsia="Arial Narrow"/>
                <w:b/>
                <w:bCs/>
                <w:spacing w:val="-2"/>
                <w:sz w:val="20"/>
                <w:szCs w:val="20"/>
                <w:u w:val="single"/>
                <w:cs/>
                <w:lang w:bidi="hi-IN"/>
              </w:rPr>
              <w:t xml:space="preserve">antécédents obstétricaux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recueillez-vous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Injectable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 ?</w:t>
            </w:r>
          </w:p>
          <w:p w14:paraId="593E11C7" w14:textId="77777777" w:rsidR="00577E7C" w:rsidRPr="004D65B3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3D3CD8AF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2517FCC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État actuel de la grossesse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</w:t>
            </w:r>
          </w:p>
          <w:p w14:paraId="6BA0A739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de naissances vivantes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0D3C280D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d'accouchements normaux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57D93564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Nombre de accouchements par césarienne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42E21FC9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d'avortements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77EA2F6B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Date du dernier accouchement/avortement (selon le cas)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6E2A0E0F" w14:textId="77777777" w:rsidR="00577E7C" w:rsidRPr="004D65B3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grossesse anormale (ectopique/vésiculaire)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G</w:t>
            </w:r>
          </w:p>
          <w:p w14:paraId="5E6A4EC2" w14:textId="77777777" w:rsidR="00577E7C" w:rsidRPr="003A5AEC" w:rsidRDefault="00577E7C" w:rsidP="004023BD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X</w:t>
            </w:r>
          </w:p>
          <w:p w14:paraId="2F5C4550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01DBE9EE" w14:textId="77777777" w:rsidR="00577E7C" w:rsidRPr="003A5AEC" w:rsidRDefault="00577E7C" w:rsidP="004023BD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4D65B3" w14:paraId="10C48A96" w14:textId="77777777" w:rsidTr="000C7515">
        <w:trPr>
          <w:trHeight w:val="144"/>
          <w:jc w:val="center"/>
        </w:trPr>
        <w:tc>
          <w:tcPr>
            <w:tcW w:w="362" w:type="pct"/>
            <w:shd w:val="clear" w:color="auto" w:fill="auto"/>
          </w:tcPr>
          <w:p w14:paraId="4F79574B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320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D16C7A9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Collectez-vous des informations sur l’état actuel de l’allaitement 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DF6A26A" w14:textId="77777777" w:rsidR="00577E7C" w:rsidRPr="004D65B3" w:rsidRDefault="00577E7C" w:rsidP="004023BD">
            <w:pPr>
              <w:tabs>
                <w:tab w:val="right" w:leader="dot" w:pos="3917"/>
              </w:tabs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 xml:space="preserve">Oui 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ab/>
              <w:t>1</w:t>
            </w:r>
          </w:p>
          <w:p w14:paraId="29C1BECF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ab/>
              <w:t>2</w:t>
            </w:r>
          </w:p>
        </w:tc>
        <w:tc>
          <w:tcPr>
            <w:tcW w:w="395" w:type="pct"/>
            <w:shd w:val="clear" w:color="auto" w:fill="auto"/>
          </w:tcPr>
          <w:p w14:paraId="08C1E03F" w14:textId="77777777" w:rsidR="00577E7C" w:rsidRPr="004D65B3" w:rsidRDefault="00577E7C" w:rsidP="004023BD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</w:p>
        </w:tc>
      </w:tr>
      <w:tr w:rsidR="00A3157B" w:rsidRPr="00606A6E" w14:paraId="3EE853FD" w14:textId="77777777" w:rsidTr="000C7515">
        <w:trPr>
          <w:trHeight w:val="144"/>
          <w:jc w:val="center"/>
        </w:trPr>
        <w:tc>
          <w:tcPr>
            <w:tcW w:w="362" w:type="pct"/>
            <w:shd w:val="clear" w:color="auto" w:fill="auto"/>
          </w:tcPr>
          <w:p w14:paraId="5F054AB9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  <w:lang w:bidi="hi-IN"/>
              </w:rPr>
              <w:t>321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1077D1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antécédents contraceptifs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recevoir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un injectable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?</w:t>
            </w:r>
          </w:p>
          <w:p w14:paraId="37D17A3F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7A4B9D3F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1DC7C56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429AD239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B</w:t>
            </w:r>
          </w:p>
          <w:p w14:paraId="487FAC86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Causes d’arrêt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650A6605" w14:textId="77777777" w:rsidR="00577E7C" w:rsidRPr="003A5AEC" w:rsidRDefault="00577E7C" w:rsidP="004023BD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X</w:t>
            </w:r>
          </w:p>
          <w:p w14:paraId="5AF8C9BF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15608EDD" w14:textId="77777777" w:rsidR="00577E7C" w:rsidRPr="003A5AEC" w:rsidRDefault="00577E7C" w:rsidP="004023BD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A3157B" w:rsidRPr="00606A6E" w14:paraId="19B2314C" w14:textId="77777777" w:rsidTr="000C7515">
        <w:trPr>
          <w:trHeight w:val="144"/>
          <w:jc w:val="center"/>
        </w:trPr>
        <w:tc>
          <w:tcPr>
            <w:tcW w:w="362" w:type="pct"/>
            <w:shd w:val="clear" w:color="auto" w:fill="auto"/>
          </w:tcPr>
          <w:p w14:paraId="4C1E4E24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"/>
                <w:spacing w:val="-1"/>
                <w:sz w:val="20"/>
                <w:szCs w:val="20"/>
                <w:lang w:bidi="hi-IN"/>
              </w:rPr>
              <w:t>22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1A88FBF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antécédents menstruels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obtenir des injectables ?</w:t>
            </w:r>
          </w:p>
          <w:p w14:paraId="7A9F75F7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527D6DEE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0EF1E33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Date des dernières règles </w:t>
            </w:r>
            <w:r w:rsidRPr="003A5AEC">
              <w:rPr>
                <w:sz w:val="20"/>
                <w:szCs w:val="20"/>
                <w:lang w:val="fr-SN"/>
              </w:rPr>
              <w:tab/>
              <w:t>A</w:t>
            </w:r>
          </w:p>
          <w:p w14:paraId="60666317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Durée du cycle menstruel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52F45E05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Durée de la période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03C7B88B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Quantité de débit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1FFF4DFE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>Accouchements par césarienne</w:t>
            </w:r>
            <w:r w:rsidRPr="003A5AEC">
              <w:rPr>
                <w:sz w:val="20"/>
                <w:szCs w:val="20"/>
                <w:lang w:val="fr-SN"/>
              </w:rPr>
              <w:tab/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>E</w:t>
            </w:r>
          </w:p>
          <w:p w14:paraId="205FC42B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Régularité de la période </w:t>
            </w:r>
            <w:r w:rsidRPr="003A5AEC">
              <w:rPr>
                <w:sz w:val="20"/>
                <w:szCs w:val="20"/>
                <w:lang w:val="fr-SN"/>
              </w:rPr>
              <w:tab/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>F</w:t>
            </w:r>
          </w:p>
          <w:p w14:paraId="14F5769F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Saignements entre les règles </w:t>
            </w:r>
            <w:r w:rsidRPr="003A5AEC">
              <w:rPr>
                <w:sz w:val="20"/>
                <w:szCs w:val="20"/>
                <w:lang w:val="fr-SN"/>
              </w:rPr>
              <w:tab/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>G</w:t>
            </w:r>
          </w:p>
          <w:p w14:paraId="27D472CD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Expériences passées avec les méthodes de planification familiale </w:t>
            </w:r>
            <w:r w:rsidRPr="003A5AEC">
              <w:rPr>
                <w:sz w:val="20"/>
                <w:szCs w:val="20"/>
                <w:lang w:val="fr-SN"/>
              </w:rPr>
              <w:tab/>
              <w:t>H</w:t>
            </w:r>
          </w:p>
          <w:p w14:paraId="1C44EF6D" w14:textId="64E7FD85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>Dernière méthode</w:t>
            </w:r>
            <w:r w:rsidR="002E5E00">
              <w:rPr>
                <w:sz w:val="20"/>
                <w:szCs w:val="20"/>
                <w:lang w:val="fr-SN"/>
              </w:rPr>
              <w:t xml:space="preserve"> </w:t>
            </w:r>
            <w:r w:rsidR="002E5E00" w:rsidRPr="003A5AEC">
              <w:rPr>
                <w:sz w:val="20"/>
                <w:szCs w:val="20"/>
                <w:lang w:val="fr-SN"/>
              </w:rPr>
              <w:t>utilisée</w:t>
            </w:r>
            <w:r w:rsidRPr="003A5AEC">
              <w:rPr>
                <w:sz w:val="20"/>
                <w:szCs w:val="20"/>
                <w:lang w:val="fr-SN"/>
              </w:rPr>
              <w:t xml:space="preserve"> </w:t>
            </w:r>
            <w:r w:rsidRPr="003A5AEC">
              <w:rPr>
                <w:sz w:val="20"/>
                <w:szCs w:val="20"/>
                <w:lang w:val="fr-SN"/>
              </w:rPr>
              <w:tab/>
            </w:r>
            <w:r w:rsidR="002E5E00">
              <w:rPr>
                <w:sz w:val="20"/>
                <w:szCs w:val="20"/>
                <w:lang w:val="fr-SN"/>
              </w:rPr>
              <w:t>I</w:t>
            </w:r>
          </w:p>
          <w:p w14:paraId="1BA1F0FB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Causes d’arrêt </w:t>
            </w:r>
            <w:r w:rsidRPr="003A5AEC">
              <w:rPr>
                <w:sz w:val="20"/>
                <w:szCs w:val="20"/>
                <w:lang w:val="fr-SN"/>
              </w:rPr>
              <w:tab/>
              <w:t>J</w:t>
            </w:r>
          </w:p>
          <w:p w14:paraId="2EA6927E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</w:r>
            <w:r w:rsidRPr="003A5AEC">
              <w:rPr>
                <w:sz w:val="20"/>
                <w:szCs w:val="20"/>
                <w:lang w:val="fr-SN"/>
              </w:rPr>
              <w:t>X</w:t>
            </w:r>
          </w:p>
          <w:p w14:paraId="474EC649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sz w:val="20"/>
                <w:szCs w:val="20"/>
                <w:lang w:val="fr-SN"/>
              </w:rPr>
              <w:t>Ne recueille aucune information</w:t>
            </w:r>
            <w:r w:rsidRPr="003A5AEC">
              <w:rPr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3419C88B" w14:textId="77777777" w:rsidR="00577E7C" w:rsidRPr="003A5AEC" w:rsidRDefault="00577E7C" w:rsidP="004023BD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A3157B" w:rsidRPr="00606A6E" w14:paraId="2C829A05" w14:textId="77777777" w:rsidTr="000C7515">
        <w:trPr>
          <w:trHeight w:val="144"/>
          <w:jc w:val="center"/>
        </w:trPr>
        <w:tc>
          <w:tcPr>
            <w:tcW w:w="362" w:type="pct"/>
            <w:shd w:val="clear" w:color="auto" w:fill="auto"/>
          </w:tcPr>
          <w:p w14:paraId="1F2F917E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  <w:lang w:bidi="hi-IN"/>
              </w:rPr>
              <w:t>323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EED6131" w14:textId="77777777" w:rsidR="00577E7C" w:rsidRPr="003A5AEC" w:rsidRDefault="00577E7C" w:rsidP="004023BD">
            <w:pPr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antécédents médicaux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recueillez-vous auprès des </w:t>
            </w:r>
            <w:proofErr w:type="spellStart"/>
            <w:r w:rsidRPr="003A5AEC">
              <w:rPr>
                <w:sz w:val="20"/>
                <w:szCs w:val="20"/>
                <w:lang w:val="fr-SN"/>
              </w:rPr>
              <w:t>nouveles</w:t>
            </w:r>
            <w:proofErr w:type="spellEnd"/>
            <w:r w:rsidRPr="003A5AEC">
              <w:rPr>
                <w:sz w:val="20"/>
                <w:szCs w:val="20"/>
                <w:lang w:val="fr-SN"/>
              </w:rPr>
              <w:t xml:space="preserve"> clientes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recevoir des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injectables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?</w:t>
            </w:r>
          </w:p>
          <w:p w14:paraId="73B68D82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3D5FA60B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1971CA8A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Diabète non contrôlé de longue date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A</w:t>
            </w:r>
          </w:p>
          <w:p w14:paraId="3D73E21B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Diabète non contrôlé avec néphropathie, neuropathie et rétinopathie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21B5F4B6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Pression artérielle élevée &gt; 160/100 mm hg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5C79A7DB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Cancer du sein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D</w:t>
            </w:r>
          </w:p>
          <w:p w14:paraId="4229702C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Cirrhose hépatique sévère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E</w:t>
            </w:r>
          </w:p>
          <w:p w14:paraId="4AC12C3D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Tumeur hépatique (adénome hépatocellulaire, hépatome malin)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6FCAFB58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Maladies cardiovasculaires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G</w:t>
            </w:r>
          </w:p>
          <w:p w14:paraId="59196158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sz w:val="20"/>
                <w:szCs w:val="20"/>
                <w:lang w:val="fr-SN"/>
              </w:rPr>
              <w:t>Thrombose veineuse profonde/Embolie pulmonaire</w:t>
            </w:r>
            <w:r w:rsidRPr="00EB216C">
              <w:rPr>
                <w:sz w:val="20"/>
                <w:szCs w:val="20"/>
                <w:lang w:val="fr-SN"/>
              </w:rPr>
              <w:t xml:space="preserve"> aiguë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H</w:t>
            </w:r>
          </w:p>
          <w:p w14:paraId="3DB848E8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lastRenderedPageBreak/>
              <w:t xml:space="preserve">AVC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I</w:t>
            </w:r>
          </w:p>
          <w:p w14:paraId="61D1C140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sz w:val="20"/>
                <w:szCs w:val="20"/>
                <w:lang w:val="fr-SN"/>
              </w:rPr>
              <w:t>Lupus Erythémateux Systémique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J</w:t>
            </w:r>
          </w:p>
          <w:p w14:paraId="46EF8D57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Saignement vaginal inexpliqué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K</w:t>
            </w:r>
          </w:p>
          <w:p w14:paraId="6F0E1B51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Allergie connue à la progestérone/aux composants de l'injection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L</w:t>
            </w:r>
          </w:p>
          <w:p w14:paraId="0B3AF508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Médicaments actuels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M</w:t>
            </w:r>
          </w:p>
          <w:p w14:paraId="6FD6D818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Symptômes d’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IST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N</w:t>
            </w:r>
          </w:p>
          <w:p w14:paraId="202D06A8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7A653145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172026E5" w14:textId="77777777" w:rsidR="00577E7C" w:rsidRPr="003A5AEC" w:rsidRDefault="00577E7C" w:rsidP="004023BD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606A6E" w14:paraId="67BE6E09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34F931F7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24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56FEA3D3" w14:textId="77777777" w:rsidR="00577E7C" w:rsidRPr="004D65B3" w:rsidRDefault="00577E7C" w:rsidP="004023BD">
            <w:pPr>
              <w:suppressAutoHyphens/>
              <w:contextualSpacing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Quels examens faites-vous avant de donner des 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injectables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?</w:t>
            </w:r>
          </w:p>
          <w:p w14:paraId="01DFC05B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7FE30958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fait aucun examen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3EA6E35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 physique général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(TA, poids, pouls, température, fréquence respiratoire, pâleur, état nutritionnel)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1392ADC4" w14:textId="2476842B" w:rsidR="00577E7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ins w:id="28" w:author="Rodrigue Nda'chi Deffo" w:date="2025-03-25T10:35:00Z"/>
                <w:rFonts w:eastAsia="Arial Narrow" w:cstheme="minorBid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 abdominal de routine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71B9290E" w14:textId="70A832EC" w:rsidR="00606A6E" w:rsidRPr="00606A6E" w:rsidRDefault="00606A6E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 w:cstheme="minorBidi" w:hint="cs"/>
                <w:sz w:val="20"/>
                <w:szCs w:val="20"/>
                <w:cs/>
                <w:lang w:val="fr-FR" w:bidi="hi-IN"/>
                <w:rPrChange w:id="29" w:author="Rodrigue Nda'chi Deffo" w:date="2025-03-25T10:35:00Z">
                  <w:rPr>
                    <w:rFonts w:eastAsia="Arial Narrow"/>
                    <w:sz w:val="20"/>
                    <w:szCs w:val="20"/>
                    <w:cs/>
                    <w:lang w:bidi="hi-IN"/>
                  </w:rPr>
                </w:rPrChange>
              </w:rPr>
            </w:pPr>
            <w:ins w:id="30" w:author="Rodrigue Nda'chi Deffo" w:date="2025-03-25T10:35:00Z">
              <w:r w:rsidRPr="00606A6E">
                <w:rPr>
                  <w:rFonts w:eastAsia="Arial Narrow" w:cstheme="minorBidi"/>
                  <w:sz w:val="20"/>
                  <w:szCs w:val="20"/>
                  <w:lang w:val="fr-FR" w:bidi="hi-IN"/>
                  <w:rPrChange w:id="31" w:author="Rodrigue Nda'chi Deffo" w:date="2025-03-25T10:35:00Z">
                    <w:rPr>
                      <w:rFonts w:eastAsia="Arial Narrow" w:cstheme="minorBidi"/>
                      <w:sz w:val="20"/>
                      <w:szCs w:val="20"/>
                      <w:lang w:bidi="hi-IN"/>
                    </w:rPr>
                  </w:rPrChange>
                </w:rPr>
                <w:t>Examen g</w:t>
              </w:r>
            </w:ins>
            <w:ins w:id="32" w:author="Rodrigue Nda'chi Deffo" w:date="2025-03-25T10:36:00Z">
              <w:r>
                <w:rPr>
                  <w:rFonts w:eastAsia="Arial Narrow" w:cstheme="minorBidi"/>
                  <w:sz w:val="20"/>
                  <w:szCs w:val="20"/>
                  <w:lang w:val="fr-FR" w:bidi="hi-IN"/>
                </w:rPr>
                <w:t>ynécologique………………………………</w:t>
              </w:r>
              <w:proofErr w:type="gramStart"/>
              <w:r>
                <w:rPr>
                  <w:rFonts w:eastAsia="Arial Narrow" w:cstheme="minorBidi"/>
                  <w:sz w:val="20"/>
                  <w:szCs w:val="20"/>
                  <w:lang w:val="fr-FR" w:bidi="hi-IN"/>
                </w:rPr>
                <w:t>…….</w:t>
              </w:r>
              <w:proofErr w:type="gramEnd"/>
              <w:r>
                <w:rPr>
                  <w:rFonts w:eastAsia="Arial Narrow" w:cstheme="minorBidi"/>
                  <w:sz w:val="20"/>
                  <w:szCs w:val="20"/>
                  <w:lang w:val="fr-FR" w:bidi="hi-IN"/>
                </w:rPr>
                <w:t>C</w:t>
              </w:r>
            </w:ins>
          </w:p>
          <w:p w14:paraId="7D20E8C1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728E28EC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fais aucun examen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52C4ECD4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5F5C171A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0F903420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325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A2C75D6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val="en-I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Quelles informations donnez-vous </w:t>
            </w:r>
            <w:r w:rsidRPr="003A5AEC">
              <w:rPr>
                <w:sz w:val="20"/>
                <w:szCs w:val="20"/>
                <w:lang w:val="fr-SN"/>
              </w:rPr>
              <w:t xml:space="preserve">aux clientes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avant de lui administrer des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injectables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?</w:t>
            </w:r>
          </w:p>
          <w:p w14:paraId="06B14DCA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5B01F6F4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756BCDCC" w14:textId="77777777" w:rsidR="00577E7C" w:rsidRPr="004D65B3" w:rsidRDefault="00577E7C" w:rsidP="004023BD">
            <w:pPr>
              <w:suppressAutoHyphens/>
              <w:contextualSpacing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donne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  <w:r w:rsidRPr="003A5AEC" w:rsidDel="00A15A33">
              <w:rPr>
                <w:sz w:val="20"/>
                <w:szCs w:val="20"/>
                <w:lang w:val="fr-SN"/>
              </w:rPr>
              <w:t xml:space="preserve"> 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3C2FF2C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Informer sur les autres méthodes disponibles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2AC422C3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La décision de prendre des injectables est volontaire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41765C45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La méthode est la méthode réversible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74BE9D34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Cela n'affecte pas le plaisir sexuel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4FA1C16F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Narrow"/>
                <w:noProof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cs/>
                <w:lang w:bidi="hi-IN"/>
              </w:rPr>
              <w:t xml:space="preserve">N'interfère pas avec les rapports sexuels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0B86AEBF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Informer sur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le retard et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le retour à la fécondité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48EA8CAF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changements corporels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et ses complications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6923F15C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Examens à faire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H</w:t>
            </w:r>
          </w:p>
          <w:p w14:paraId="22EF43D2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Visites de suivi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I</w:t>
            </w:r>
          </w:p>
          <w:p w14:paraId="50098A42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Il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protégera pas contre 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IST</w:t>
            </w:r>
          </w:p>
          <w:p w14:paraId="1909DDF2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et VIH/SIDA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J</w:t>
            </w:r>
          </w:p>
          <w:p w14:paraId="2A9449D5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15E13DB5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donne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aucune information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7D090D9C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0F06EAB6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6AEF1CFB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26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7237AF88" w14:textId="77777777" w:rsidR="00577E7C" w:rsidRPr="004D65B3" w:rsidRDefault="00577E7C" w:rsidP="004023BD">
            <w:pPr>
              <w:suppressAutoHyphens/>
              <w:rPr>
                <w:b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Quels conseils donnez-vous à une femme après la prise d'un Contraceptif injectable ?</w:t>
            </w:r>
          </w:p>
          <w:p w14:paraId="5D55F967" w14:textId="77777777" w:rsidR="00577E7C" w:rsidRPr="004D65B3" w:rsidRDefault="00577E7C" w:rsidP="004023BD">
            <w:pPr>
              <w:suppressAutoHyphens/>
              <w:ind w:right="-14"/>
              <w:rPr>
                <w:rFonts w:eastAsia="Times New Roman"/>
                <w:sz w:val="20"/>
                <w:szCs w:val="20"/>
                <w:lang w:val="fr-SN" w:bidi="hi-IN"/>
              </w:rPr>
            </w:pPr>
          </w:p>
          <w:p w14:paraId="464DCE24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Je ne sais pas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31EA203C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A venir pour la prochaine injection après 3 mois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A</w:t>
            </w:r>
          </w:p>
          <w:p w14:paraId="7DE35983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Restez 5 à 10 minutes après avoir reçu</w:t>
            </w:r>
          </w:p>
          <w:p w14:paraId="15EDEDE1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l'injection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B</w:t>
            </w:r>
          </w:p>
          <w:p w14:paraId="63CB8ACE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Ne pas masser le site d’injection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C</w:t>
            </w:r>
          </w:p>
          <w:p w14:paraId="1298F846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Ne pas appliquer de fomentation chaude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D</w:t>
            </w:r>
          </w:p>
          <w:p w14:paraId="11795D70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Attendez-vous à des changements menstruels et ne le faites pas</w:t>
            </w:r>
          </w:p>
          <w:p w14:paraId="78025A84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s'inquiéter indûment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E</w:t>
            </w:r>
          </w:p>
          <w:p w14:paraId="0D576913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Effet immédiat si administré entre le « jour 1 » et le « jour 7 » de la menstruation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F</w:t>
            </w:r>
          </w:p>
          <w:p w14:paraId="6D66BFC3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Assurer à la cliente qu'elle doit se rendre dans l'établissement</w:t>
            </w:r>
          </w:p>
          <w:p w14:paraId="19D78F15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si elle rencontre un problème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G</w:t>
            </w:r>
          </w:p>
          <w:p w14:paraId="7D98DA30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Assurer à la cliente qu'elle doit se rendre dans l'établissement</w:t>
            </w:r>
          </w:p>
          <w:p w14:paraId="6BF7612A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si elle veut une autre méthode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H</w:t>
            </w:r>
          </w:p>
          <w:p w14:paraId="0C5780AC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13EFF611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77BFAAC3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785006C8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176702F0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contextualSpacing/>
              <w:jc w:val="center"/>
              <w:rPr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27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65E87B37" w14:textId="77777777" w:rsidR="00577E7C" w:rsidRPr="003A5AEC" w:rsidRDefault="00577E7C" w:rsidP="00402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3A5AEC">
              <w:rPr>
                <w:color w:val="000000"/>
                <w:sz w:val="20"/>
                <w:szCs w:val="20"/>
                <w:lang w:val="fr-SN"/>
              </w:rPr>
              <w:t>De quel mécanisme de suivi disposez-vous/l'établissement dispose-t-il, c'est-à-dire comment vous/l'établissement assurez-vous que les clientes des contraceptifs injectables reçoivent des services de suivi à l'heure prévue ?</w:t>
            </w:r>
          </w:p>
          <w:p w14:paraId="22CBD881" w14:textId="77777777" w:rsidR="00577E7C" w:rsidRPr="003A5AEC" w:rsidRDefault="00577E7C" w:rsidP="00402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013D9972" w14:textId="77777777" w:rsidR="00577E7C" w:rsidRPr="003A5AEC" w:rsidRDefault="00577E7C" w:rsidP="004023BD">
            <w:pPr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Aucun mécanisme de suivi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» est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lastRenderedPageBreak/>
              <w:t>signalé, aucune des autres options ne doit être cerclée]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33344FF4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  <w:tab w:val="right" w:pos="5760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lastRenderedPageBreak/>
              <w:t xml:space="preserve">Des appels téléphoniques sont effectués pour rappeler aux clients la date de suivi </w:t>
            </w:r>
            <w:r w:rsidRPr="003A5AEC">
              <w:rPr>
                <w:sz w:val="20"/>
                <w:szCs w:val="20"/>
                <w:lang w:val="fr-SN"/>
              </w:rPr>
              <w:tab/>
              <w:t>A</w:t>
            </w:r>
          </w:p>
          <w:p w14:paraId="78EC1D8D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Les ASC se rendent à domicile pour une visite de suivi </w:t>
            </w:r>
            <w:r w:rsidRPr="003A5AEC">
              <w:rPr>
                <w:sz w:val="20"/>
                <w:szCs w:val="20"/>
                <w:lang w:val="fr-SN"/>
              </w:rPr>
              <w:tab/>
              <w:t>B</w:t>
            </w:r>
          </w:p>
          <w:p w14:paraId="1536B4BB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Les ASC rappellent aux clients la date de suivi </w:t>
            </w:r>
            <w:r w:rsidRPr="003A5AEC">
              <w:rPr>
                <w:sz w:val="20"/>
                <w:szCs w:val="20"/>
                <w:lang w:val="fr-SN"/>
              </w:rPr>
              <w:tab/>
              <w:t>C</w:t>
            </w:r>
          </w:p>
          <w:p w14:paraId="6EC02799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Inscrire la date de suivi sur l'ordonnance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</w:r>
            <w:r w:rsidRPr="003A5AEC">
              <w:rPr>
                <w:sz w:val="20"/>
                <w:szCs w:val="20"/>
                <w:lang w:val="fr-SN"/>
              </w:rPr>
              <w:t>D</w:t>
            </w:r>
          </w:p>
          <w:p w14:paraId="5CBC053A" w14:textId="7828436E" w:rsidR="00577E7C" w:rsidRDefault="00577E7C" w:rsidP="004023BD">
            <w:pPr>
              <w:tabs>
                <w:tab w:val="left" w:leader="dot" w:pos="3629"/>
                <w:tab w:val="right" w:pos="3912"/>
              </w:tabs>
              <w:rPr>
                <w:ins w:id="33" w:author="Rodrigue Nda'chi Deffo" w:date="2025-03-25T10:36:00Z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Discutez si elle a des effets secondaires </w:t>
            </w:r>
            <w:r w:rsidRPr="003A5AEC">
              <w:rPr>
                <w:sz w:val="20"/>
                <w:szCs w:val="20"/>
                <w:lang w:val="fr-SN"/>
              </w:rPr>
              <w:tab/>
              <w:t>E</w:t>
            </w:r>
          </w:p>
          <w:p w14:paraId="3BAFC274" w14:textId="29AA6F5D" w:rsidR="00606A6E" w:rsidRPr="003A5AEC" w:rsidRDefault="00606A6E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ins w:id="34" w:author="Rodrigue Nda'chi Deffo" w:date="2025-03-25T10:36:00Z">
              <w:r>
                <w:rPr>
                  <w:sz w:val="20"/>
                  <w:szCs w:val="20"/>
                  <w:lang w:val="fr-SN"/>
                </w:rPr>
                <w:t>Carte de visite/rendez-vo</w:t>
              </w:r>
            </w:ins>
            <w:ins w:id="35" w:author="Rodrigue Nda'chi Deffo" w:date="2025-03-25T10:37:00Z">
              <w:r>
                <w:rPr>
                  <w:sz w:val="20"/>
                  <w:szCs w:val="20"/>
                  <w:lang w:val="fr-SN"/>
                </w:rPr>
                <w:t>us…………………………F</w:t>
              </w:r>
            </w:ins>
          </w:p>
          <w:p w14:paraId="34216A99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lastRenderedPageBreak/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010331F9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Aucun mécanisme de suivi </w:t>
            </w:r>
            <w:r w:rsidRPr="003A5AEC">
              <w:rPr>
                <w:sz w:val="20"/>
                <w:szCs w:val="20"/>
                <w:lang w:val="fr-SN"/>
              </w:rPr>
              <w:tab/>
              <w:t>O</w:t>
            </w:r>
          </w:p>
          <w:p w14:paraId="72A0CE62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</w:p>
        </w:tc>
        <w:tc>
          <w:tcPr>
            <w:tcW w:w="395" w:type="pct"/>
            <w:shd w:val="clear" w:color="auto" w:fill="auto"/>
          </w:tcPr>
          <w:p w14:paraId="1E1A76E6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329FED41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31210D76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28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5C0E236F" w14:textId="77777777" w:rsidR="00577E7C" w:rsidRPr="003A5AEC" w:rsidRDefault="00577E7C" w:rsidP="004023BD">
            <w:pPr>
              <w:suppressAutoHyphens/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>Connaissance et pratique</w:t>
            </w:r>
          </w:p>
          <w:p w14:paraId="257242AD" w14:textId="77777777" w:rsidR="00577E7C" w:rsidRPr="00D37CDB" w:rsidRDefault="00577E7C" w:rsidP="004023BD">
            <w:pPr>
              <w:rPr>
                <w:rFonts w:eastAsia="Arial Unicode MS"/>
                <w:b/>
                <w:bCs/>
                <w:sz w:val="20"/>
                <w:szCs w:val="20"/>
                <w:rtl/>
                <w:cs/>
              </w:rPr>
            </w:pPr>
            <w:r w:rsidRPr="00D37CDB"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  <w:t>Je vais maintenant lire quelques affirmations. Dites-moi si elles sont vraies ou fausses.</w:t>
            </w:r>
          </w:p>
          <w:p w14:paraId="2B74A929" w14:textId="77777777" w:rsidR="00577E7C" w:rsidRPr="003A5AEC" w:rsidRDefault="00577E7C" w:rsidP="004023BD">
            <w:pPr>
              <w:suppressAutoHyphens/>
              <w:rPr>
                <w:sz w:val="20"/>
                <w:szCs w:val="20"/>
                <w:lang w:val="fr-SN"/>
              </w:rPr>
            </w:pPr>
          </w:p>
          <w:p w14:paraId="358A5A38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L’injectable bénéficie d’un délai de grâce d’un mois après la date d’échéance</w:t>
            </w:r>
          </w:p>
          <w:p w14:paraId="17B3E565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Un examen pelvien est requis avant l’administration d’Injectable</w:t>
            </w:r>
          </w:p>
          <w:p w14:paraId="6B741F5E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L’injectable peut être administré immédiatement ou dans les sept jours suivant un avortement chirurgical</w:t>
            </w:r>
          </w:p>
          <w:p w14:paraId="60E44485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L’injectable peut être administré après 45 ans</w:t>
            </w:r>
          </w:p>
          <w:p w14:paraId="30258765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Le retour à la fertilité après l'arrêt du DMPA injectable prend 12 mois après la dernière injection</w:t>
            </w:r>
          </w:p>
          <w:p w14:paraId="2AC808CE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L’injectable protège du VIH et des IST</w:t>
            </w:r>
          </w:p>
          <w:p w14:paraId="57069BE1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Si l'injectable est administré au-delà du 7ème jour du cycle menstruel, les préservatifs doivent être conseillés comme solution de secours pendant une semaine.</w:t>
            </w:r>
          </w:p>
          <w:p w14:paraId="3396E6CC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La méthode injectable peut être administrée par voie sous-cutanée</w:t>
            </w:r>
          </w:p>
          <w:p w14:paraId="3F20F4B4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Il est recommandé de reprendre le poids et la TA à chaque dose ultérieure.</w:t>
            </w:r>
          </w:p>
          <w:p w14:paraId="6E587A00" w14:textId="77777777" w:rsidR="00577E7C" w:rsidRPr="004D65B3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proofErr w:type="spellStart"/>
            <w:r w:rsidRPr="004D65B3">
              <w:rPr>
                <w:rFonts w:cs="Calibri"/>
                <w:sz w:val="20"/>
                <w:szCs w:val="20"/>
              </w:rPr>
              <w:t>L’injection</w:t>
            </w:r>
            <w:proofErr w:type="spellEnd"/>
            <w:r w:rsidRPr="004D65B3">
              <w:rPr>
                <w:rFonts w:cs="Calibri"/>
                <w:sz w:val="20"/>
                <w:szCs w:val="20"/>
              </w:rPr>
              <w:t xml:space="preserve"> injectable </w:t>
            </w:r>
            <w:proofErr w:type="spellStart"/>
            <w:r w:rsidRPr="004D65B3">
              <w:rPr>
                <w:rFonts w:cs="Calibri"/>
                <w:sz w:val="20"/>
                <w:szCs w:val="20"/>
              </w:rPr>
              <w:t>doit</w:t>
            </w:r>
            <w:proofErr w:type="spellEnd"/>
            <w:r w:rsidRPr="004D65B3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4D65B3">
              <w:rPr>
                <w:rFonts w:cs="Calibri"/>
                <w:sz w:val="20"/>
                <w:szCs w:val="20"/>
              </w:rPr>
              <w:t>être</w:t>
            </w:r>
            <w:proofErr w:type="spellEnd"/>
            <w:r w:rsidRPr="004D65B3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4D65B3">
              <w:rPr>
                <w:rFonts w:cs="Calibri"/>
                <w:sz w:val="20"/>
                <w:szCs w:val="20"/>
              </w:rPr>
              <w:t>réfrigérée</w:t>
            </w:r>
            <w:proofErr w:type="spellEnd"/>
          </w:p>
          <w:p w14:paraId="534D3F52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L’hygiène des mains doit se faire après l'administration</w:t>
            </w:r>
          </w:p>
          <w:p w14:paraId="5583073A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L'injectable peut être administré aux clientes atteintes d'un cancer du sein</w:t>
            </w:r>
          </w:p>
          <w:p w14:paraId="1EB91F21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L'injectable peut être administré aux clientes atteintes d'un cancer du col de l'utérus</w:t>
            </w:r>
          </w:p>
          <w:p w14:paraId="3EEBED69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L'injectable peut être administré aux clients dont la TA est &gt; 160/100 mm Hg.</w:t>
            </w:r>
          </w:p>
          <w:p w14:paraId="7BFFA65D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L'injectable a un effet sur la densité minérale osseuse</w:t>
            </w:r>
          </w:p>
          <w:p w14:paraId="199E3A18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 xml:space="preserve">Le traitement injectable </w:t>
            </w: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>peut être commencé immédiatement si la femme allaite</w:t>
            </w:r>
          </w:p>
          <w:p w14:paraId="66276B61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 xml:space="preserve">L’injectable </w:t>
            </w:r>
            <w:r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 xml:space="preserve">provoque </w:t>
            </w: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>des saignements intermenstruels ou une ménorragie.</w:t>
            </w:r>
          </w:p>
          <w:p w14:paraId="114F5F14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 xml:space="preserve">L’injectable </w:t>
            </w: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 xml:space="preserve">provoque une </w:t>
            </w: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>prise de poids.</w:t>
            </w:r>
          </w:p>
          <w:p w14:paraId="2CFF38E4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>Si le saignement est deux fois p</w:t>
            </w:r>
            <w:r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 xml:space="preserve">lus long et deux fois plus </w:t>
            </w:r>
            <w:r w:rsidRPr="00512AA9">
              <w:rPr>
                <w:rFonts w:eastAsia="Arial Narrow" w:cs="Calibri" w:hint="cs"/>
                <w:sz w:val="20"/>
                <w:szCs w:val="20"/>
                <w:cs/>
                <w:lang w:bidi="hi-IN"/>
              </w:rPr>
              <w:t>abondant</w:t>
            </w:r>
            <w:r w:rsidRPr="00512AA9">
              <w:rPr>
                <w:rFonts w:eastAsia="Arial Narrow" w:cs="Calibri"/>
                <w:sz w:val="20"/>
                <w:szCs w:val="20"/>
                <w:cs/>
                <w:lang w:bidi="hi-IN"/>
              </w:rPr>
              <w:t>,</w:t>
            </w: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 xml:space="preserve"> une intervention médicale lourde est nécessaire.</w:t>
            </w:r>
          </w:p>
          <w:p w14:paraId="56364643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Les aiguilles après utilisation doivent être jetées dans la poubelle.</w:t>
            </w:r>
          </w:p>
          <w:p w14:paraId="7B326475" w14:textId="77777777" w:rsidR="00577E7C" w:rsidRPr="003A5AEC" w:rsidRDefault="00577E7C" w:rsidP="00CC77EF">
            <w:pPr>
              <w:pStyle w:val="ListParagraph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 xml:space="preserve">Le </w:t>
            </w:r>
            <w:proofErr w:type="spellStart"/>
            <w:r w:rsidRPr="003A5AEC">
              <w:rPr>
                <w:rFonts w:cs="Calibri"/>
                <w:sz w:val="20"/>
                <w:szCs w:val="20"/>
                <w:lang w:val="fr-SN"/>
              </w:rPr>
              <w:t>recapuchonnage</w:t>
            </w:r>
            <w:proofErr w:type="spellEnd"/>
            <w:r w:rsidRPr="003A5AEC">
              <w:rPr>
                <w:rFonts w:cs="Calibri"/>
                <w:sz w:val="20"/>
                <w:szCs w:val="20"/>
                <w:lang w:val="fr-SN"/>
              </w:rPr>
              <w:t xml:space="preserve"> de l'aiguille usagée devrait être obligatoire</w:t>
            </w:r>
          </w:p>
        </w:tc>
        <w:tc>
          <w:tcPr>
            <w:tcW w:w="1037" w:type="pct"/>
            <w:gridSpan w:val="2"/>
            <w:tcBorders>
              <w:right w:val="nil"/>
            </w:tcBorders>
            <w:shd w:val="clear" w:color="auto" w:fill="auto"/>
          </w:tcPr>
          <w:p w14:paraId="5744E0D4" w14:textId="77777777" w:rsidR="00577E7C" w:rsidRPr="003A5AEC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</w:pPr>
          </w:p>
          <w:p w14:paraId="0871F677" w14:textId="77777777" w:rsidR="00577E7C" w:rsidRPr="003A5AEC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</w:pPr>
          </w:p>
          <w:p w14:paraId="1708F7B8" w14:textId="77777777" w:rsidR="00577E7C" w:rsidRPr="00783FC1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b/>
                <w:bCs/>
                <w:sz w:val="20"/>
                <w:szCs w:val="20"/>
                <w:lang w:bidi="hi-IN"/>
              </w:rPr>
            </w:pP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Vrai</w:t>
            </w:r>
            <w:r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e</w:t>
            </w:r>
            <w:proofErr w:type="spellEnd"/>
          </w:p>
          <w:p w14:paraId="4E140211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70A0372A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4D71432A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D2A744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30BCAA34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0DA6CE0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668F9B00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E3A2FB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094605E2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E5C669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19D9D275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46B8D2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3D13B371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7D7C374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B7204F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1035710B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6D3E697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E60FC76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9C1E2A8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5E210BD0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4CF2106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0932C3B1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B8A0EFA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7A6D7711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547DB6E5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5DE426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6AA794F5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A0A65E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3BF516A8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472F18A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08A9120E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9264B2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2D1EB7A5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E77F48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2AEDCD98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FF50A2B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76941E89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B6464FB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4582CAB9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45A7F75E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7C9BB05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7118A1E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9081B1E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rtl/>
                <w:cs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</w:tc>
        <w:tc>
          <w:tcPr>
            <w:tcW w:w="1130" w:type="pct"/>
            <w:tcBorders>
              <w:left w:val="nil"/>
            </w:tcBorders>
            <w:shd w:val="clear" w:color="auto" w:fill="auto"/>
            <w:vAlign w:val="center"/>
          </w:tcPr>
          <w:p w14:paraId="27054603" w14:textId="77777777" w:rsidR="00577E7C" w:rsidRDefault="00577E7C" w:rsidP="004023BD">
            <w:pPr>
              <w:autoSpaceDE w:val="0"/>
              <w:autoSpaceDN w:val="0"/>
              <w:adjustRightInd w:val="0"/>
              <w:rPr>
                <w:rFonts w:eastAsia="Arial Narrow"/>
                <w:b/>
                <w:sz w:val="20"/>
                <w:szCs w:val="20"/>
                <w:lang w:bidi="hi-IN"/>
              </w:rPr>
            </w:pPr>
            <w:r>
              <w:rPr>
                <w:rFonts w:eastAsia="Arial Narrow"/>
                <w:b/>
                <w:sz w:val="20"/>
                <w:szCs w:val="20"/>
                <w:lang w:bidi="hi-IN"/>
              </w:rPr>
              <w:t xml:space="preserve">            </w:t>
            </w:r>
          </w:p>
          <w:p w14:paraId="105B9B16" w14:textId="77777777" w:rsidR="00577E7C" w:rsidRDefault="00577E7C" w:rsidP="004023BD">
            <w:pPr>
              <w:autoSpaceDE w:val="0"/>
              <w:autoSpaceDN w:val="0"/>
              <w:adjustRightInd w:val="0"/>
              <w:rPr>
                <w:rFonts w:eastAsia="Arial Narrow"/>
                <w:b/>
                <w:sz w:val="20"/>
                <w:szCs w:val="20"/>
                <w:lang w:bidi="hi-IN"/>
              </w:rPr>
            </w:pPr>
          </w:p>
          <w:p w14:paraId="25596519" w14:textId="77777777" w:rsidR="00577E7C" w:rsidRPr="00783FC1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b/>
                <w:sz w:val="20"/>
                <w:szCs w:val="20"/>
                <w:lang w:bidi="hi-IN"/>
              </w:rPr>
            </w:pPr>
            <w:proofErr w:type="spellStart"/>
            <w:r w:rsidRPr="00783FC1">
              <w:rPr>
                <w:rFonts w:eastAsia="Arial Narrow"/>
                <w:b/>
                <w:sz w:val="20"/>
                <w:szCs w:val="20"/>
                <w:lang w:bidi="hi-IN"/>
              </w:rPr>
              <w:t>Fausse</w:t>
            </w:r>
            <w:proofErr w:type="spellEnd"/>
          </w:p>
          <w:p w14:paraId="71883C35" w14:textId="77777777" w:rsidR="00577E7C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27AAC13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07282142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99097FA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2B2311B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B6C30C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00997B66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B1FB7D2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2ADBBCD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AE9843A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7B8272A8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675876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75D925C1" w14:textId="77777777" w:rsidR="00577E7C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68A500E" w14:textId="77777777" w:rsidR="00577E7C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32DF524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35222791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7A54B612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ED9CCEC" w14:textId="77777777" w:rsidR="00577E7C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497414B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59B09FA1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7E8C4F8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67D943FE" w14:textId="77777777" w:rsidR="00577E7C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51268A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7E4682EB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72197BE9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6B3944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424D3526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6FCD13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4BF2FFB9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44946C1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4A2C3F31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E8115EA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5932870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273DDC9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32101640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E3271D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6047093E" w14:textId="77777777" w:rsidR="00577E7C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03A8730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0060F2FD" w14:textId="77777777" w:rsidR="00577E7C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22569061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DEDA31E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5097A1D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429B81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rtl/>
                <w:cs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</w:tc>
        <w:tc>
          <w:tcPr>
            <w:tcW w:w="395" w:type="pct"/>
            <w:shd w:val="clear" w:color="auto" w:fill="auto"/>
          </w:tcPr>
          <w:p w14:paraId="2F88EAAE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73D99AB0" w14:textId="77777777" w:rsidTr="000C7515">
        <w:tblPrEx>
          <w:jc w:val="left"/>
        </w:tblPrEx>
        <w:trPr>
          <w:trHeight w:val="648"/>
        </w:trPr>
        <w:tc>
          <w:tcPr>
            <w:tcW w:w="362" w:type="pct"/>
            <w:shd w:val="clear" w:color="auto" w:fill="auto"/>
          </w:tcPr>
          <w:p w14:paraId="3C5D9A80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</w:rPr>
              <w:t>329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6DFCE9B4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9680" behindDoc="0" locked="0" layoutInCell="1" allowOverlap="1" wp14:anchorId="51CD97C9" wp14:editId="5744DCD9">
                      <wp:simplePos x="0" y="0"/>
                      <wp:positionH relativeFrom="column">
                        <wp:posOffset>1992976</wp:posOffset>
                      </wp:positionH>
                      <wp:positionV relativeFrom="paragraph">
                        <wp:posOffset>98733</wp:posOffset>
                      </wp:positionV>
                      <wp:extent cx="209405" cy="332509"/>
                      <wp:effectExtent l="0" t="0" r="76835" b="48895"/>
                      <wp:wrapNone/>
                      <wp:docPr id="293" name="Group 2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405" cy="332509"/>
                                <a:chOff x="0" y="0"/>
                                <a:chExt cx="249383" cy="449179"/>
                              </a:xfrm>
                            </wpg:grpSpPr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Straight Arrow Connector 295"/>
                              <wps:cNvCnPr/>
                              <wps:spPr>
                                <a:xfrm>
                                  <a:off x="249383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37B1716B" id="Group 293" o:spid="_x0000_s1026" style="position:absolute;margin-left:156.95pt;margin-top:7.75pt;width:16.5pt;height:26.2pt;z-index:252359680;mso-width-relative:margin;mso-height-relative:margin" coordsize="249383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">
                      <v:rect id="Rectangle 294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" fillcolor="white [3201]" strokecolor="black [3213]" strokeweight="1pt"/>
                      <v:shape id="Straight Arrow Connector 295" o:spid="_x0000_s1028" type="#_x0000_t32" style="position:absolute;left:249383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u w:val="single"/>
                <w:cs/>
                <w:lang w:bidi="hi-IN"/>
              </w:rPr>
              <w:t>g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1A9E89FE" w14:textId="77777777" w:rsidR="00577E7C" w:rsidRPr="003A5AEC" w:rsidRDefault="00577E7C" w:rsidP="004023BD">
            <w:pPr>
              <w:spacing w:after="60"/>
              <w:ind w:right="-20"/>
              <w:rPr>
                <w:rFonts w:eastAsia="Arial"/>
                <w:b/>
                <w:bCs/>
                <w:spacing w:val="-1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« 1 » à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g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) Implants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F208274" w14:textId="77777777" w:rsidR="00577E7C" w:rsidRPr="004D65B3" w:rsidRDefault="00577E7C" w:rsidP="004023BD">
            <w:pPr>
              <w:tabs>
                <w:tab w:val="left" w:pos="126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8656" behindDoc="0" locked="0" layoutInCell="1" allowOverlap="1" wp14:anchorId="07D96114" wp14:editId="396DF37D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112395</wp:posOffset>
                      </wp:positionV>
                      <wp:extent cx="739140" cy="160020"/>
                      <wp:effectExtent l="0" t="0" r="60960" b="87630"/>
                      <wp:wrapNone/>
                      <wp:docPr id="296" name="Group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8" name="Straight Arrow Connector 298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7DDAD3C8" id="Group 296" o:spid="_x0000_s1026" style="position:absolute;margin-left:145.2pt;margin-top:8.85pt;width:58.2pt;height:12.6pt;z-index:252358656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">
                      <v:rect id="Rectangle 297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" fillcolor="white [3212]" strokecolor="black [3213]" strokeweight="1pt"/>
                      <v:shape id="Straight Arrow Connector 298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2D398A49" w14:textId="77777777" w:rsidR="00577E7C" w:rsidRPr="004D65B3" w:rsidRDefault="00577E7C" w:rsidP="004023BD">
            <w:pPr>
              <w:tabs>
                <w:tab w:val="left" w:pos="1260"/>
              </w:tabs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SINON ALLEZ À</w:t>
            </w:r>
          </w:p>
        </w:tc>
        <w:tc>
          <w:tcPr>
            <w:tcW w:w="395" w:type="pct"/>
            <w:shd w:val="clear" w:color="auto" w:fill="auto"/>
          </w:tcPr>
          <w:p w14:paraId="137AECD0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DDB9651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</w:rPr>
            </w:pPr>
            <w:r w:rsidRPr="004D65B3">
              <w:rPr>
                <w:b/>
                <w:bCs/>
                <w:sz w:val="20"/>
                <w:szCs w:val="20"/>
              </w:rPr>
              <w:t>342</w:t>
            </w:r>
          </w:p>
          <w:p w14:paraId="1C228874" w14:textId="77777777" w:rsidR="00577E7C" w:rsidRPr="004D65B3" w:rsidRDefault="00577E7C" w:rsidP="004023BD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</w:p>
        </w:tc>
      </w:tr>
      <w:tr w:rsidR="00577E7C" w:rsidRPr="00606A6E" w14:paraId="0A4E0F84" w14:textId="77777777" w:rsidTr="000C7515">
        <w:tblPrEx>
          <w:jc w:val="left"/>
        </w:tblPrEx>
        <w:trPr>
          <w:trHeight w:val="144"/>
        </w:trPr>
        <w:tc>
          <w:tcPr>
            <w:tcW w:w="362" w:type="pct"/>
            <w:shd w:val="clear" w:color="auto" w:fill="auto"/>
          </w:tcPr>
          <w:p w14:paraId="7E1035E3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</w:rPr>
              <w:t>330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4EF051A8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b/>
                <w:bCs/>
                <w:sz w:val="20"/>
                <w:szCs w:val="20"/>
                <w:u w:val="single"/>
                <w:lang w:val="fr-SN"/>
              </w:rPr>
              <w:t xml:space="preserve">Quelles informations sociodémographiques/liées à la fertilité </w:t>
            </w:r>
            <w:r w:rsidRPr="003A5AEC">
              <w:rPr>
                <w:sz w:val="20"/>
                <w:szCs w:val="20"/>
                <w:lang w:val="fr-SN"/>
              </w:rPr>
              <w:t xml:space="preserve">collectez-vous auprès des </w:t>
            </w:r>
            <w:proofErr w:type="spellStart"/>
            <w:r w:rsidRPr="003A5AEC">
              <w:rPr>
                <w:sz w:val="20"/>
                <w:szCs w:val="20"/>
                <w:lang w:val="fr-SN"/>
              </w:rPr>
              <w:t>nouveles</w:t>
            </w:r>
            <w:proofErr w:type="spellEnd"/>
            <w:r w:rsidRPr="003A5AEC">
              <w:rPr>
                <w:sz w:val="20"/>
                <w:szCs w:val="20"/>
                <w:lang w:val="fr-SN"/>
              </w:rPr>
              <w:t xml:space="preserve"> clientes qui visitent l'établissement pour des implants ?</w:t>
            </w:r>
          </w:p>
          <w:p w14:paraId="74796E2C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71848D82" w14:textId="77777777" w:rsidR="00577E7C" w:rsidRPr="00D37CDB" w:rsidRDefault="00577E7C" w:rsidP="004023BD">
            <w:pPr>
              <w:suppressAutoHyphens/>
              <w:rPr>
                <w:bCs/>
                <w:i/>
                <w:i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lastRenderedPageBreak/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0535BA6D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lastRenderedPageBreak/>
              <w:t>Âge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 A</w:t>
            </w:r>
          </w:p>
          <w:p w14:paraId="793DA75C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Situation matrimoniale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B</w:t>
            </w:r>
          </w:p>
          <w:p w14:paraId="4D4A645D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Profession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39F92C0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Religion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271A3BF8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Niveau d’étude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347B5A82" w14:textId="32F5B4FA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Nombre d' enfants</w:t>
            </w:r>
            <w:r w:rsidR="004B075B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4B075B" w:rsidRPr="003A5AEC">
              <w:rPr>
                <w:rFonts w:eastAsia="Arial Narrow"/>
                <w:sz w:val="20"/>
                <w:szCs w:val="20"/>
                <w:lang w:val="fr-SN" w:bidi="hi-IN"/>
              </w:rPr>
              <w:t>vivants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F</w:t>
            </w:r>
          </w:p>
          <w:p w14:paraId="7B4BF6A7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lastRenderedPageBreak/>
              <w:t xml:space="preserve">Âge du plus jeune enfant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G</w:t>
            </w:r>
          </w:p>
          <w:p w14:paraId="2C42652C" w14:textId="067C02BD" w:rsidR="00577E7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ins w:id="36" w:author="Rodrigue Nda'chi Deffo" w:date="2025-03-25T10:38:00Z"/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H</w:t>
            </w:r>
          </w:p>
          <w:p w14:paraId="5E81BD10" w14:textId="2CB23B28" w:rsidR="00606A6E" w:rsidRPr="00606A6E" w:rsidRDefault="00606A6E" w:rsidP="00606A6E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val="fr-FR" w:bidi="hi-IN"/>
                <w:rPrChange w:id="37" w:author="Rodrigue Nda'chi Deffo" w:date="2025-03-25T10:38:00Z">
                  <w:rPr>
                    <w:rFonts w:eastAsia="Arial Narrow"/>
                    <w:sz w:val="20"/>
                    <w:szCs w:val="20"/>
                    <w:cs/>
                    <w:lang w:bidi="hi-IN"/>
                  </w:rPr>
                </w:rPrChange>
              </w:rPr>
              <w:pPrChange w:id="38" w:author="Rodrigue Nda'chi Deffo" w:date="2025-03-25T10:38:00Z">
                <w:pPr>
                  <w:tabs>
                    <w:tab w:val="right" w:leader="dot" w:pos="3912"/>
                  </w:tabs>
                  <w:suppressAutoHyphens/>
                  <w:ind w:left="31" w:hanging="31"/>
                  <w:jc w:val="center"/>
                </w:pPr>
              </w:pPrChange>
            </w:pPr>
            <w:ins w:id="39" w:author="Rodrigue Nda'chi Deffo" w:date="2025-03-25T10:38:00Z">
              <w:r w:rsidRPr="00606A6E">
                <w:rPr>
                  <w:rFonts w:eastAsia="Arial Narrow"/>
                  <w:sz w:val="20"/>
                  <w:szCs w:val="20"/>
                  <w:lang w:val="fr-FR" w:bidi="hi-IN"/>
                  <w:rPrChange w:id="40" w:author="Rodrigue Nda'chi Deffo" w:date="2025-03-25T10:38:00Z">
                    <w:rPr>
                      <w:rFonts w:eastAsia="Arial Narrow"/>
                      <w:sz w:val="20"/>
                      <w:szCs w:val="20"/>
                      <w:lang w:bidi="hi-IN"/>
                    </w:rPr>
                  </w:rPrChange>
                </w:rPr>
                <w:t>Adresse………………………………………………………………I</w:t>
              </w:r>
            </w:ins>
          </w:p>
          <w:p w14:paraId="0A30103F" w14:textId="77777777" w:rsidR="00577E7C" w:rsidRPr="003A5AEC" w:rsidRDefault="00577E7C" w:rsidP="004023BD">
            <w:pPr>
              <w:tabs>
                <w:tab w:val="right" w:leader="underscore" w:pos="3912"/>
              </w:tabs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70EBEA65" w14:textId="77777777" w:rsidR="00577E7C" w:rsidRPr="003A5AEC" w:rsidRDefault="00577E7C" w:rsidP="004023BD">
            <w:pPr>
              <w:tabs>
                <w:tab w:val="right" w:leader="underscore" w:pos="3912"/>
              </w:tabs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258C16A9" w14:textId="77777777" w:rsidR="00577E7C" w:rsidRPr="003A5AEC" w:rsidRDefault="00577E7C" w:rsidP="004023BD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606A6E" w14:paraId="2F736AEA" w14:textId="77777777" w:rsidTr="000C7515">
        <w:tblPrEx>
          <w:jc w:val="left"/>
        </w:tblPrEx>
        <w:trPr>
          <w:trHeight w:val="144"/>
        </w:trPr>
        <w:tc>
          <w:tcPr>
            <w:tcW w:w="362" w:type="pct"/>
            <w:shd w:val="clear" w:color="auto" w:fill="auto"/>
          </w:tcPr>
          <w:p w14:paraId="6FB5DE51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</w:rPr>
              <w:t>331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F1EBF70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antécédents menstruels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des implants ?</w:t>
            </w:r>
          </w:p>
          <w:p w14:paraId="49A308D3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0E965807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38BBC20F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des dernières règles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16109829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Durée du cycle menstruel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15AA2727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Durée de la période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3BACB6DE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Quantité de flux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6BF04939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Accouchements par césarienne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E</w:t>
            </w:r>
          </w:p>
          <w:p w14:paraId="7C360318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Régularité de la période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F</w:t>
            </w:r>
          </w:p>
          <w:p w14:paraId="3F21A56E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Saignements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s entre les règles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G</w:t>
            </w:r>
          </w:p>
          <w:p w14:paraId="08D45497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54BDE059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135498B7" w14:textId="77777777" w:rsidR="00577E7C" w:rsidRPr="003A5AEC" w:rsidRDefault="00577E7C" w:rsidP="004023BD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606A6E" w14:paraId="7A693186" w14:textId="77777777" w:rsidTr="000C7515">
        <w:tblPrEx>
          <w:jc w:val="left"/>
        </w:tblPrEx>
        <w:trPr>
          <w:trHeight w:val="144"/>
        </w:trPr>
        <w:tc>
          <w:tcPr>
            <w:tcW w:w="362" w:type="pct"/>
            <w:shd w:val="clear" w:color="auto" w:fill="auto"/>
          </w:tcPr>
          <w:p w14:paraId="79D962F4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</w:rPr>
              <w:t>332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3B62394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Quel</w:t>
            </w:r>
            <w:r w:rsidRPr="0004303F">
              <w:rPr>
                <w:rFonts w:eastAsia="Arial Narrow" w:hint="cs"/>
                <w:sz w:val="20"/>
                <w:szCs w:val="20"/>
                <w:cs/>
                <w:lang w:bidi="hi-IN"/>
              </w:rPr>
              <w:t>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antécédents obstétricaux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recueillez-vous auprès des nouvelles clientes qui visitent l'établissement pour des implants ?</w:t>
            </w:r>
          </w:p>
          <w:p w14:paraId="1D7F9ED6" w14:textId="77777777" w:rsidR="00577E7C" w:rsidRPr="004D65B3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43FD48D1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66DF41EE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État actuel de la grossesse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1DF136A8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de naissances vivantes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49CA93C9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d'accouchements normaux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7B946E2B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Nombre d’accouchements par césarienne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085353E5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d'avortements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7FC63DCC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Date du dernier accouchement/avortement (selon le cas)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733DB17E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Antécédents de grossesse anormale</w:t>
            </w:r>
          </w:p>
          <w:p w14:paraId="20CF2EAE" w14:textId="77777777" w:rsidR="00577E7C" w:rsidRPr="004D65B3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(ectopique/vésiculaire)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G</w:t>
            </w:r>
          </w:p>
          <w:p w14:paraId="473E7F16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439E3979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280F9F90" w14:textId="77777777" w:rsidR="00577E7C" w:rsidRPr="003A5AEC" w:rsidRDefault="00577E7C" w:rsidP="004023BD">
            <w:pPr>
              <w:ind w:left="-14" w:right="-20"/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</w:p>
        </w:tc>
      </w:tr>
      <w:tr w:rsidR="00577E7C" w:rsidRPr="00606A6E" w14:paraId="05D94FD0" w14:textId="77777777" w:rsidTr="000C7515">
        <w:tblPrEx>
          <w:jc w:val="left"/>
        </w:tblPrEx>
        <w:trPr>
          <w:trHeight w:val="144"/>
        </w:trPr>
        <w:tc>
          <w:tcPr>
            <w:tcW w:w="362" w:type="pct"/>
            <w:shd w:val="clear" w:color="auto" w:fill="auto"/>
          </w:tcPr>
          <w:p w14:paraId="309DD632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</w:rPr>
              <w:t>333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322F0106" w14:textId="77777777" w:rsidR="00577E7C" w:rsidRPr="003A5AEC" w:rsidRDefault="00577E7C" w:rsidP="004023BD">
            <w:pPr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Quelles sont les informations relatives aux </w:t>
            </w:r>
            <w:r w:rsidRPr="0004303F">
              <w:rPr>
                <w:rFonts w:eastAsia="Arial Narrow"/>
                <w:sz w:val="20"/>
                <w:szCs w:val="20"/>
                <w:cs/>
                <w:lang w:bidi="hi-IN"/>
              </w:rPr>
              <w:t>antécédents contraceptifs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04303F">
              <w:rPr>
                <w:rFonts w:eastAsia="Arial Narrow" w:hint="cs"/>
                <w:sz w:val="20"/>
                <w:szCs w:val="20"/>
                <w:cs/>
                <w:lang w:bidi="hi-IN"/>
              </w:rPr>
              <w:t xml:space="preserve">que vous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recueill</w:t>
            </w:r>
            <w:r w:rsidRPr="0004303F">
              <w:rPr>
                <w:rFonts w:eastAsia="Arial Narrow" w:hint="cs"/>
                <w:sz w:val="20"/>
                <w:szCs w:val="20"/>
                <w:cs/>
                <w:lang w:bidi="hi-IN"/>
              </w:rPr>
              <w:t xml:space="preserve">ez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auprès des nouvelles clientes qui visitent l'établissement pour des implants ?</w:t>
            </w:r>
          </w:p>
          <w:p w14:paraId="50471A3F" w14:textId="77777777" w:rsidR="00577E7C" w:rsidRPr="004D65B3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52C6BF46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2DA4B8D9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23541D33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B</w:t>
            </w:r>
          </w:p>
          <w:p w14:paraId="6CF0E220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Causes d’arrêt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701FD318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0FF22819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57F8FB9B" w14:textId="77777777" w:rsidR="00577E7C" w:rsidRPr="003A5AEC" w:rsidRDefault="00577E7C" w:rsidP="004023BD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606A6E" w14:paraId="79F23E09" w14:textId="77777777" w:rsidTr="000C7515">
        <w:tblPrEx>
          <w:jc w:val="left"/>
        </w:tblPrEx>
        <w:trPr>
          <w:trHeight w:val="144"/>
        </w:trPr>
        <w:tc>
          <w:tcPr>
            <w:tcW w:w="362" w:type="pct"/>
            <w:shd w:val="clear" w:color="auto" w:fill="auto"/>
          </w:tcPr>
          <w:p w14:paraId="7CD7A49E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</w:rPr>
              <w:t>334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77D33B3B" w14:textId="77777777" w:rsidR="00577E7C" w:rsidRPr="003A5AEC" w:rsidRDefault="00577E7C" w:rsidP="004023BD">
            <w:pPr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antécédents médicaux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des implants ?</w:t>
            </w:r>
          </w:p>
          <w:p w14:paraId="7D942DC2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38AC57E6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6B4E61A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Cancer du sein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A</w:t>
            </w:r>
          </w:p>
          <w:p w14:paraId="24EC3B3B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Maladie hépatique grave (cirrhose, hépatome malin, adénome hépatocellulaire)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B</w:t>
            </w:r>
          </w:p>
          <w:p w14:paraId="15A8FA5D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AVC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0E99708B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sz w:val="20"/>
                <w:szCs w:val="20"/>
                <w:lang w:val="fr-SN"/>
              </w:rPr>
              <w:t>Lupus Erythémateux Systémique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2F7F4529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proofErr w:type="spellStart"/>
            <w:r>
              <w:rPr>
                <w:sz w:val="20"/>
                <w:szCs w:val="20"/>
                <w:lang w:val="fr-SN"/>
              </w:rPr>
              <w:t>Trombose</w:t>
            </w:r>
            <w:proofErr w:type="spellEnd"/>
            <w:r>
              <w:rPr>
                <w:sz w:val="20"/>
                <w:szCs w:val="20"/>
                <w:lang w:val="fr-SN"/>
              </w:rPr>
              <w:t xml:space="preserve"> veineuse Profonde</w:t>
            </w:r>
            <w:r w:rsidRPr="009A37DF">
              <w:rPr>
                <w:sz w:val="20"/>
                <w:szCs w:val="20"/>
                <w:lang w:val="fr-SN"/>
              </w:rPr>
              <w:t xml:space="preserve">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aiguë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408D065E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vaginal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inexpliqué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F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</w:p>
          <w:p w14:paraId="7D3A2122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Médicaments actuels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G</w:t>
            </w:r>
          </w:p>
          <w:p w14:paraId="3A15FF27" w14:textId="2B5B72F6" w:rsidR="00577E7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ins w:id="41" w:author="Rodrigue Nda'chi Deffo" w:date="2025-03-25T10:38:00Z"/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Symptômes d’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IST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H</w:t>
            </w:r>
          </w:p>
          <w:p w14:paraId="6E561E35" w14:textId="3BFDCF72" w:rsidR="00606A6E" w:rsidRPr="00606A6E" w:rsidRDefault="00606A6E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  <w:lang w:val="fr-FR"/>
                <w:rPrChange w:id="42" w:author="Rodrigue Nda'chi Deffo" w:date="2025-03-25T10:39:00Z">
                  <w:rPr>
                    <w:rFonts w:eastAsia="Arial Unicode MS"/>
                    <w:sz w:val="20"/>
                    <w:szCs w:val="20"/>
                    <w:rtl/>
                    <w:cs/>
                  </w:rPr>
                </w:rPrChange>
              </w:rPr>
            </w:pPr>
            <w:proofErr w:type="spellStart"/>
            <w:proofErr w:type="gramStart"/>
            <w:ins w:id="43" w:author="Rodrigue Nda'chi Deffo" w:date="2025-03-25T10:38:00Z">
              <w:r w:rsidRPr="00606A6E">
                <w:rPr>
                  <w:rFonts w:eastAsia="Arial Unicode MS"/>
                  <w:sz w:val="20"/>
                  <w:szCs w:val="20"/>
                  <w:lang w:val="fr-FR"/>
                  <w:rPrChange w:id="44" w:author="Rodrigue Nda'chi Deffo" w:date="2025-03-25T10:39:00Z">
                    <w:rPr>
                      <w:rFonts w:eastAsia="Arial Unicode MS"/>
                      <w:sz w:val="20"/>
                      <w:szCs w:val="20"/>
                    </w:rPr>
                  </w:rPrChange>
                </w:rPr>
                <w:t>Diabète,HTA</w:t>
              </w:r>
              <w:proofErr w:type="gramEnd"/>
              <w:r w:rsidRPr="00606A6E">
                <w:rPr>
                  <w:rFonts w:eastAsia="Arial Unicode MS"/>
                  <w:sz w:val="20"/>
                  <w:szCs w:val="20"/>
                  <w:lang w:val="fr-FR"/>
                  <w:rPrChange w:id="45" w:author="Rodrigue Nda'chi Deffo" w:date="2025-03-25T10:39:00Z">
                    <w:rPr>
                      <w:rFonts w:eastAsia="Arial Unicode MS"/>
                      <w:sz w:val="20"/>
                      <w:szCs w:val="20"/>
                    </w:rPr>
                  </w:rPrChange>
                </w:rPr>
                <w:t>,Maladies</w:t>
              </w:r>
              <w:proofErr w:type="spellEnd"/>
              <w:r w:rsidRPr="00606A6E">
                <w:rPr>
                  <w:rFonts w:eastAsia="Arial Unicode MS"/>
                  <w:sz w:val="20"/>
                  <w:szCs w:val="20"/>
                  <w:lang w:val="fr-FR"/>
                  <w:rPrChange w:id="46" w:author="Rodrigue Nda'chi Deffo" w:date="2025-03-25T10:39:00Z">
                    <w:rPr>
                      <w:rFonts w:eastAsia="Arial Unicode MS"/>
                      <w:sz w:val="20"/>
                      <w:szCs w:val="20"/>
                    </w:rPr>
                  </w:rPrChange>
                </w:rPr>
                <w:t xml:space="preserve"> cardiovasculaires</w:t>
              </w:r>
            </w:ins>
            <w:ins w:id="47" w:author="Rodrigue Nda'chi Deffo" w:date="2025-03-25T10:39:00Z">
              <w:r w:rsidRPr="00606A6E">
                <w:rPr>
                  <w:rFonts w:eastAsia="Arial Unicode MS"/>
                  <w:sz w:val="20"/>
                  <w:szCs w:val="20"/>
                  <w:lang w:val="fr-FR"/>
                  <w:rPrChange w:id="48" w:author="Rodrigue Nda'chi Deffo" w:date="2025-03-25T10:39:00Z">
                    <w:rPr>
                      <w:rFonts w:eastAsia="Arial Unicode MS"/>
                      <w:sz w:val="20"/>
                      <w:szCs w:val="20"/>
                    </w:rPr>
                  </w:rPrChange>
                </w:rPr>
                <w:t>…………I</w:t>
              </w:r>
            </w:ins>
          </w:p>
          <w:p w14:paraId="78EA40EC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4DC9A20F" w14:textId="77777777" w:rsidR="00577E7C" w:rsidRPr="004D65B3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4B5AEAE5" w14:textId="77777777" w:rsidR="00577E7C" w:rsidRPr="003A5AEC" w:rsidRDefault="00577E7C" w:rsidP="004023BD">
            <w:pPr>
              <w:ind w:left="-14" w:right="-20"/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</w:p>
        </w:tc>
      </w:tr>
      <w:tr w:rsidR="00577E7C" w:rsidRPr="00606A6E" w14:paraId="206DED88" w14:textId="77777777" w:rsidTr="000C7515">
        <w:tblPrEx>
          <w:jc w:val="left"/>
        </w:tblPrEx>
        <w:trPr>
          <w:trHeight w:val="769"/>
        </w:trPr>
        <w:tc>
          <w:tcPr>
            <w:tcW w:w="362" w:type="pct"/>
            <w:shd w:val="clear" w:color="auto" w:fill="auto"/>
          </w:tcPr>
          <w:p w14:paraId="5D42E038" w14:textId="77777777" w:rsidR="00577E7C" w:rsidRPr="004D65B3" w:rsidRDefault="00577E7C" w:rsidP="004023BD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</w:rPr>
              <w:t>335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69A0B569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val="en-I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Quel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les informations donnez-vous 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 xml:space="preserve">à la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client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avant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de poser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des implants ?</w:t>
            </w:r>
          </w:p>
          <w:p w14:paraId="555C5AA7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530EACE2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donne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50B295F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  <w:tab w:val="right" w:pos="5760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Informer sur les autres méthodes disponibles </w:t>
            </w:r>
            <w:r w:rsidRPr="003A5AEC">
              <w:rPr>
                <w:sz w:val="20"/>
                <w:szCs w:val="20"/>
                <w:lang w:val="fr-SN"/>
              </w:rPr>
              <w:tab/>
              <w:t>A</w:t>
            </w:r>
          </w:p>
          <w:p w14:paraId="483F2875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La décision de poser des implants est volontaire </w:t>
            </w:r>
            <w:r w:rsidRPr="003A5AEC">
              <w:rPr>
                <w:sz w:val="20"/>
                <w:szCs w:val="20"/>
                <w:lang w:val="fr-SN"/>
              </w:rPr>
              <w:tab/>
              <w:t>B</w:t>
            </w:r>
          </w:p>
          <w:p w14:paraId="39FFEF97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Informer sur l'efficacité de la méthode </w:t>
            </w:r>
            <w:r w:rsidRPr="003A5AEC">
              <w:rPr>
                <w:sz w:val="20"/>
                <w:szCs w:val="20"/>
                <w:lang w:val="fr-SN"/>
              </w:rPr>
              <w:tab/>
              <w:t>C</w:t>
            </w:r>
          </w:p>
          <w:p w14:paraId="2A973A97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La méthode est la méthode réversible </w:t>
            </w:r>
            <w:r w:rsidRPr="003A5AEC">
              <w:rPr>
                <w:sz w:val="20"/>
                <w:szCs w:val="20"/>
                <w:lang w:val="fr-SN"/>
              </w:rPr>
              <w:tab/>
              <w:t>D</w:t>
            </w:r>
          </w:p>
          <w:p w14:paraId="06AF7851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Cela n’affecte pas le plaisir sexuel </w:t>
            </w:r>
            <w:r w:rsidRPr="003A5AEC">
              <w:rPr>
                <w:sz w:val="20"/>
                <w:szCs w:val="20"/>
                <w:lang w:val="fr-SN"/>
              </w:rPr>
              <w:tab/>
              <w:t>E</w:t>
            </w:r>
          </w:p>
          <w:p w14:paraId="14A77D84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N'interfère pas avec les rapports sexuels </w:t>
            </w:r>
            <w:r w:rsidRPr="003A5AEC">
              <w:rPr>
                <w:sz w:val="20"/>
                <w:szCs w:val="20"/>
                <w:lang w:val="fr-SN"/>
              </w:rPr>
              <w:tab/>
              <w:t>F</w:t>
            </w:r>
          </w:p>
          <w:p w14:paraId="7886EC5E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Informer sur le retour à la fécondité </w:t>
            </w:r>
            <w:r w:rsidRPr="003A5AEC">
              <w:rPr>
                <w:sz w:val="20"/>
                <w:szCs w:val="20"/>
                <w:lang w:val="fr-SN"/>
              </w:rPr>
              <w:tab/>
              <w:t>G</w:t>
            </w:r>
          </w:p>
          <w:p w14:paraId="6B26D3EC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Ses effets secondaires et complications </w:t>
            </w:r>
            <w:r w:rsidRPr="003A5AEC">
              <w:rPr>
                <w:sz w:val="20"/>
                <w:szCs w:val="20"/>
                <w:lang w:val="fr-SN"/>
              </w:rPr>
              <w:tab/>
              <w:t>H</w:t>
            </w:r>
          </w:p>
          <w:p w14:paraId="4B9CF5A7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Tests à faire </w:t>
            </w:r>
            <w:r w:rsidRPr="003A5AEC">
              <w:rPr>
                <w:sz w:val="20"/>
                <w:szCs w:val="20"/>
                <w:lang w:val="fr-SN"/>
              </w:rPr>
              <w:tab/>
              <w:t>je</w:t>
            </w:r>
          </w:p>
          <w:p w14:paraId="5F88D751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Examens à faire </w:t>
            </w:r>
            <w:r w:rsidRPr="003A5AEC">
              <w:rPr>
                <w:sz w:val="20"/>
                <w:szCs w:val="20"/>
                <w:lang w:val="fr-SN"/>
              </w:rPr>
              <w:tab/>
              <w:t>J</w:t>
            </w:r>
          </w:p>
          <w:p w14:paraId="1FB91B7D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Visites de suivi </w:t>
            </w:r>
            <w:r w:rsidRPr="003A5AEC">
              <w:rPr>
                <w:sz w:val="20"/>
                <w:szCs w:val="20"/>
                <w:lang w:val="fr-SN"/>
              </w:rPr>
              <w:tab/>
              <w:t>K</w:t>
            </w:r>
          </w:p>
          <w:p w14:paraId="1B6054D1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>Il ne protégera pas contre les IST</w:t>
            </w:r>
          </w:p>
          <w:p w14:paraId="59A29790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et VIH/SIDA </w:t>
            </w:r>
            <w:r w:rsidRPr="003A5AEC">
              <w:rPr>
                <w:sz w:val="20"/>
                <w:szCs w:val="20"/>
                <w:lang w:val="fr-SN"/>
              </w:rPr>
              <w:tab/>
              <w:t>L</w:t>
            </w:r>
          </w:p>
          <w:p w14:paraId="4D9D4DA6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lastRenderedPageBreak/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26B8A715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Ne donne aucune information </w:t>
            </w:r>
            <w:r w:rsidRPr="003A5AEC">
              <w:rPr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14EE98F0" w14:textId="77777777" w:rsidR="00577E7C" w:rsidRPr="003A5AEC" w:rsidRDefault="00577E7C" w:rsidP="004023BD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606A6E" w14:paraId="46E20A74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343E32AE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336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512B007F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Quels examens faites-vous avant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de poser </w:t>
            </w:r>
            <w:r w:rsidRPr="003A5AEC">
              <w:rPr>
                <w:sz w:val="20"/>
                <w:szCs w:val="20"/>
                <w:lang w:val="fr-SN"/>
              </w:rPr>
              <w:t>des implants ?</w:t>
            </w:r>
          </w:p>
          <w:p w14:paraId="79BEE652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2B96BDFE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fait aucun examen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510389D2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Examen physique général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(poids corporel, pâleur, pouls, tension artérielle, fréquence respiratoire, température, état nutritionnel et œdème de la pédale) </w:t>
            </w:r>
            <w:r w:rsidRPr="003A5AEC">
              <w:rPr>
                <w:sz w:val="20"/>
                <w:szCs w:val="20"/>
                <w:lang w:val="fr-SN"/>
              </w:rPr>
              <w:tab/>
              <w:t>A</w:t>
            </w:r>
          </w:p>
          <w:p w14:paraId="0FCB213F" w14:textId="43552E53" w:rsidR="00577E7C" w:rsidRDefault="00577E7C" w:rsidP="004023BD">
            <w:pPr>
              <w:tabs>
                <w:tab w:val="left" w:leader="dot" w:pos="3629"/>
                <w:tab w:val="right" w:pos="3912"/>
              </w:tabs>
              <w:rPr>
                <w:ins w:id="49" w:author="Rodrigue Nda'chi Deffo" w:date="2025-03-25T10:39:00Z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Examen des seins </w:t>
            </w:r>
            <w:r w:rsidRPr="003A5AEC">
              <w:rPr>
                <w:sz w:val="20"/>
                <w:szCs w:val="20"/>
                <w:lang w:val="fr-SN"/>
              </w:rPr>
              <w:tab/>
              <w:t>B</w:t>
            </w:r>
          </w:p>
          <w:p w14:paraId="35DEEE29" w14:textId="1846A33D" w:rsidR="00606A6E" w:rsidRPr="003A5AEC" w:rsidRDefault="00606A6E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ins w:id="50" w:author="Rodrigue Nda'chi Deffo" w:date="2025-03-25T10:39:00Z">
              <w:r w:rsidRPr="00606A6E">
                <w:rPr>
                  <w:rFonts w:eastAsia="Aptos"/>
                  <w:sz w:val="20"/>
                  <w:szCs w:val="20"/>
                  <w:lang w:val="fr-SN"/>
                </w:rPr>
                <w:t xml:space="preserve">Examen gynécologique et les autres </w:t>
              </w:r>
              <w:proofErr w:type="spellStart"/>
              <w:proofErr w:type="gramStart"/>
              <w:r w:rsidRPr="00606A6E">
                <w:rPr>
                  <w:rFonts w:eastAsia="Aptos"/>
                  <w:sz w:val="20"/>
                  <w:szCs w:val="20"/>
                  <w:lang w:val="fr-SN"/>
                </w:rPr>
                <w:t>appareils</w:t>
              </w:r>
              <w:r>
                <w:rPr>
                  <w:rFonts w:eastAsia="Aptos"/>
                  <w:sz w:val="20"/>
                  <w:szCs w:val="20"/>
                  <w:lang w:val="fr-SN"/>
                </w:rPr>
                <w:t>..</w:t>
              </w:r>
              <w:proofErr w:type="gramEnd"/>
              <w:r>
                <w:rPr>
                  <w:rFonts w:eastAsia="Aptos"/>
                  <w:sz w:val="20"/>
                  <w:szCs w:val="20"/>
                  <w:lang w:val="fr-SN"/>
                </w:rPr>
                <w:t>C</w:t>
              </w:r>
            </w:ins>
            <w:proofErr w:type="spellEnd"/>
          </w:p>
          <w:p w14:paraId="7EC72D33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A1DEA06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Ne fais aucun examen </w:t>
            </w:r>
            <w:r w:rsidRPr="003A5AEC">
              <w:rPr>
                <w:sz w:val="20"/>
                <w:szCs w:val="20"/>
                <w:lang w:val="fr-S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28A7C29F" w14:textId="77777777" w:rsidR="00577E7C" w:rsidRPr="003A5AEC" w:rsidRDefault="00577E7C" w:rsidP="004023BD">
            <w:pPr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</w:p>
        </w:tc>
      </w:tr>
      <w:tr w:rsidR="00577E7C" w:rsidRPr="004D65B3" w14:paraId="4771151A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68B7E2EC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37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71896F51" w14:textId="77777777" w:rsidR="00577E7C" w:rsidRPr="003A5AEC" w:rsidRDefault="00577E7C" w:rsidP="004023BD">
            <w:pPr>
              <w:suppressAutoHyphens/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Quelles instructions et conseils donnez-vous à une femme après la réception d’implants ?</w:t>
            </w:r>
          </w:p>
          <w:p w14:paraId="408072BB" w14:textId="77777777" w:rsidR="00577E7C" w:rsidRPr="003A5AEC" w:rsidRDefault="00577E7C" w:rsidP="004023BD">
            <w:pPr>
              <w:suppressAutoHyphens/>
              <w:ind w:right="-14"/>
              <w:rPr>
                <w:rFonts w:eastAsia="Times New Roman"/>
                <w:sz w:val="20"/>
                <w:szCs w:val="20"/>
                <w:lang w:val="fr-SN" w:bidi="hi-IN"/>
              </w:rPr>
            </w:pPr>
          </w:p>
          <w:p w14:paraId="1ABE56F6" w14:textId="77777777" w:rsidR="00577E7C" w:rsidRPr="003A5AEC" w:rsidRDefault="00577E7C" w:rsidP="004023BD">
            <w:pPr>
              <w:suppressAutoHyphens/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Je ne sais pas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131AEBD8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Rassurez-lui qu'une fois l'effet de l'anesthésie locale disparu, elle peut ressentir un certain inconfort ou une douleur au site d'insertion. Ceci est courant et disparaîtra sans traitement.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UN</w:t>
            </w:r>
          </w:p>
          <w:p w14:paraId="0AD67418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Restez dans l'établissement au moins 15 à 20 minutes après l'insertion des implants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B</w:t>
            </w:r>
          </w:p>
          <w:p w14:paraId="60308027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Gardez le site d'insertion sec pendant 5 jours pour prévenir l'infection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C</w:t>
            </w:r>
          </w:p>
          <w:p w14:paraId="3FB1444A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Retirer le pansement extérieur après 2 jours et le pansement intérieur après 5 jours lorsque le</w:t>
            </w:r>
          </w:p>
          <w:p w14:paraId="0E95A8D9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la blessure est guérie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D</w:t>
            </w:r>
          </w:p>
          <w:p w14:paraId="1E7B37C5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Évitez de toucher de manière répétée le site d'insertion ou d'appliquer une pression inhabituelle sur le site, notamment en portant des poids lourds pendant 5 jours.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E</w:t>
            </w:r>
          </w:p>
          <w:p w14:paraId="7817371C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Attendez-vous à des changements menstruels et ne le faites pas</w:t>
            </w:r>
          </w:p>
          <w:p w14:paraId="2DAA365E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s'inquiéter indûment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F</w:t>
            </w:r>
          </w:p>
          <w:p w14:paraId="75F47E1A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Si le site de ponction devient enflammé (rouge avec une chaleur ou une sensibilité accrue) ou s'il y a du pus au site, retourner à l'établissement de santé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G</w:t>
            </w:r>
          </w:p>
          <w:p w14:paraId="3F969000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L'implant la protégera de la grossesse pendant 3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ans, après quoi elle doit le faire retirer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H</w:t>
            </w:r>
          </w:p>
          <w:p w14:paraId="0E1F20DA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Conseiller pour les visites de suivi à 6 semaines</w:t>
            </w:r>
          </w:p>
          <w:p w14:paraId="5B3BFE4C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et 3 mois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je</w:t>
            </w:r>
          </w:p>
          <w:p w14:paraId="27977ECE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Assurer à la cliente qu'elle doit se rendre dans l'établissement</w:t>
            </w:r>
          </w:p>
          <w:p w14:paraId="79E86C77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si elle rencontre un problème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J</w:t>
            </w:r>
          </w:p>
          <w:p w14:paraId="649603F2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Expliquez quels détails sont disponibles dans la carte d'implant et toutes les informations nécessaires qui y sont écrites.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K</w:t>
            </w:r>
          </w:p>
          <w:p w14:paraId="6A223859" w14:textId="77777777" w:rsidR="00577E7C" w:rsidRPr="004D65B3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eastAsia="Arial Unicode MS"/>
                <w:sz w:val="20"/>
                <w:szCs w:val="20"/>
                <w:lang w:bidi="hi-IN"/>
              </w:rPr>
              <w:tab/>
              <w:t>X</w:t>
            </w:r>
          </w:p>
          <w:p w14:paraId="3DD89B94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Times New Roman"/>
                <w:sz w:val="20"/>
                <w:szCs w:val="20"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39D55029" w14:textId="77777777" w:rsidR="00577E7C" w:rsidRPr="004D65B3" w:rsidRDefault="00577E7C" w:rsidP="004023BD">
            <w:pPr>
              <w:jc w:val="center"/>
              <w:rPr>
                <w:rFonts w:eastAsia="Times New Roman"/>
                <w:sz w:val="20"/>
                <w:szCs w:val="20"/>
                <w:lang w:bidi="hi-IN"/>
              </w:rPr>
            </w:pPr>
          </w:p>
        </w:tc>
      </w:tr>
      <w:tr w:rsidR="00577E7C" w:rsidRPr="004D65B3" w14:paraId="7FF9B129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584368FA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338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D1F1331" w14:textId="77777777" w:rsidR="00577E7C" w:rsidRPr="004D65B3" w:rsidRDefault="00577E7C" w:rsidP="004023BD">
            <w:pPr>
              <w:suppressAutoHyphens/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A7034D">
              <w:rPr>
                <w:sz w:val="20"/>
                <w:szCs w:val="20"/>
                <w:lang w:val="fr-SN"/>
              </w:rPr>
              <w:t>Informez-vous les clients des complications possibles après la pose de l'implant ?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1C300682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1</w:t>
            </w:r>
          </w:p>
          <w:p w14:paraId="79767C8B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4A22D73B" wp14:editId="35A7BD96">
                      <wp:simplePos x="0" y="0"/>
                      <wp:positionH relativeFrom="column">
                        <wp:posOffset>2434971</wp:posOffset>
                      </wp:positionH>
                      <wp:positionV relativeFrom="paragraph">
                        <wp:posOffset>78740</wp:posOffset>
                      </wp:positionV>
                      <wp:extent cx="232410" cy="0"/>
                      <wp:effectExtent l="0" t="76200" r="15240" b="95250"/>
                      <wp:wrapNone/>
                      <wp:docPr id="303" name="Straight Arrow Connector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4A24B34D" id="Straight Arrow Connector 303" o:spid="_x0000_s1026" type="#_x0000_t32" style="position:absolute;margin-left:191.75pt;margin-top:6.2pt;width:18.3pt;height:0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hnygEAAP0DAAAOAAAAZHJzL2Uyb0RvYy54bWysU8uO1DAQvCPxD5bvTJIBIR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95" w:type="pct"/>
            <w:shd w:val="clear" w:color="auto" w:fill="auto"/>
          </w:tcPr>
          <w:p w14:paraId="5194E019" w14:textId="77777777" w:rsidR="00577E7C" w:rsidRPr="004D65B3" w:rsidRDefault="00577E7C" w:rsidP="004023BD">
            <w:pPr>
              <w:jc w:val="center"/>
              <w:rPr>
                <w:sz w:val="20"/>
                <w:szCs w:val="20"/>
              </w:rPr>
            </w:pPr>
          </w:p>
          <w:p w14:paraId="576605CF" w14:textId="77777777" w:rsidR="00577E7C" w:rsidRPr="004D65B3" w:rsidRDefault="00577E7C" w:rsidP="004023BD">
            <w:pPr>
              <w:jc w:val="center"/>
              <w:rPr>
                <w:rFonts w:eastAsia="Times New Roman"/>
                <w:sz w:val="20"/>
                <w:szCs w:val="20"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lang w:bidi="hi-IN"/>
              </w:rPr>
              <w:t>340</w:t>
            </w:r>
          </w:p>
        </w:tc>
      </w:tr>
      <w:tr w:rsidR="00577E7C" w:rsidRPr="00606A6E" w14:paraId="3067006F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290E5F5E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339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76D5B29" w14:textId="77777777" w:rsidR="00577E7C" w:rsidRPr="003A5AEC" w:rsidRDefault="00577E7C" w:rsidP="004023BD">
            <w:pPr>
              <w:tabs>
                <w:tab w:val="left" w:pos="-720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Quelles sont les complications possibles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pour lesquelles la cliente doit retourner immédiatement à l'établissement ?</w:t>
            </w:r>
          </w:p>
          <w:p w14:paraId="294F0EB6" w14:textId="77777777" w:rsidR="00577E7C" w:rsidRPr="004D65B3" w:rsidRDefault="00577E7C" w:rsidP="004023BD">
            <w:pPr>
              <w:suppressAutoHyphens/>
              <w:ind w:right="-14"/>
              <w:rPr>
                <w:rFonts w:eastAsia="Times New Roman"/>
                <w:sz w:val="20"/>
                <w:szCs w:val="20"/>
                <w:lang w:val="fr-SN" w:bidi="hi-IN"/>
              </w:rPr>
            </w:pPr>
          </w:p>
          <w:p w14:paraId="58F41549" w14:textId="77777777" w:rsidR="00577E7C" w:rsidRPr="004D65B3" w:rsidRDefault="00577E7C" w:rsidP="004023BD">
            <w:pPr>
              <w:suppressAutoHyphens/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Je ne sais pas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26E18210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Douleur/écoulement du site d'insertion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A</w:t>
            </w:r>
          </w:p>
          <w:p w14:paraId="344772E9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L'expulsion de l'implant ou de l'implant ne peut être ressentie ou si sa pointe est visible dans le bras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B</w:t>
            </w:r>
          </w:p>
          <w:p w14:paraId="341018FB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Douleur abdominale basse sévère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C</w:t>
            </w:r>
          </w:p>
          <w:p w14:paraId="689B21D5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Migraine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D</w:t>
            </w:r>
          </w:p>
          <w:p w14:paraId="226DE19D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Maux de tête sévères répétés et vision floue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E</w:t>
            </w:r>
          </w:p>
          <w:p w14:paraId="6C7519D3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Saignements prolongés/abondants, c'est-à-dire saignements pendant huit jours ou plus ou deux fois plus que la normale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F</w:t>
            </w:r>
          </w:p>
          <w:p w14:paraId="636CB307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Retard menstruel après plusieurs mois de cycles réguliers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G</w:t>
            </w:r>
          </w:p>
          <w:p w14:paraId="5C1D0BA7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6154E606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lastRenderedPageBreak/>
              <w:t xml:space="preserve">Je ne sais pas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110964A6" w14:textId="77777777" w:rsidR="00577E7C" w:rsidRPr="003A5AEC" w:rsidRDefault="00577E7C" w:rsidP="004023BD">
            <w:pPr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</w:p>
        </w:tc>
      </w:tr>
      <w:tr w:rsidR="00577E7C" w:rsidRPr="00606A6E" w14:paraId="5D77556A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7A886AC7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contextualSpacing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340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5E7546EF" w14:textId="77777777" w:rsidR="00577E7C" w:rsidRPr="003A5AEC" w:rsidRDefault="00577E7C" w:rsidP="004023BD">
            <w:pPr>
              <w:suppressAutoHyphens/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Quelles instructions et conseils donnez-vous à une femme après le retrait des implants ?</w:t>
            </w:r>
          </w:p>
          <w:p w14:paraId="542F155E" w14:textId="77777777" w:rsidR="00577E7C" w:rsidRPr="003A5AEC" w:rsidRDefault="00577E7C" w:rsidP="004023BD">
            <w:pPr>
              <w:suppressAutoHyphens/>
              <w:ind w:right="-14"/>
              <w:rPr>
                <w:rFonts w:eastAsia="Times New Roman"/>
                <w:sz w:val="20"/>
                <w:szCs w:val="20"/>
                <w:lang w:val="fr-SN" w:bidi="hi-IN"/>
              </w:rPr>
            </w:pPr>
          </w:p>
          <w:p w14:paraId="2D53891F" w14:textId="77777777" w:rsidR="00577E7C" w:rsidRPr="003B223B" w:rsidRDefault="00577E7C" w:rsidP="004023BD">
            <w:pPr>
              <w:rPr>
                <w:sz w:val="20"/>
                <w:szCs w:val="20"/>
                <w:lang w:val="fr-SN"/>
              </w:rPr>
            </w:pPr>
            <w:r w:rsidRPr="003B223B">
              <w:rPr>
                <w:sz w:val="20"/>
                <w:szCs w:val="20"/>
                <w:lang w:val="fr-SN"/>
              </w:rPr>
              <w:t xml:space="preserve">D'autres questions ? </w:t>
            </w:r>
          </w:p>
          <w:p w14:paraId="78C03928" w14:textId="77777777" w:rsidR="00577E7C" w:rsidRPr="003A5AEC" w:rsidRDefault="00577E7C" w:rsidP="004023BD">
            <w:pPr>
              <w:rPr>
                <w:rFonts w:eastAsia="Times New Roman"/>
                <w:sz w:val="20"/>
                <w:szCs w:val="20"/>
                <w:lang w:val="fr-SN" w:bidi="hi-IN"/>
              </w:rPr>
            </w:pPr>
          </w:p>
          <w:p w14:paraId="015DBE01" w14:textId="77777777" w:rsidR="00577E7C" w:rsidRPr="004D65B3" w:rsidRDefault="00577E7C" w:rsidP="004023BD">
            <w:pPr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 w:rsidRPr="003A5AEC">
              <w:rPr>
                <w:sz w:val="20"/>
                <w:szCs w:val="20"/>
                <w:lang w:val="fr-SN"/>
              </w:rPr>
              <w:t>Ne donne aucune instruction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044ED341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Gardez la zone sèche et propre pendant au moins 5 jours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5F0B2281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Retirer le pansement extérieur après 2 jours et le pansement intérieur </w:t>
            </w:r>
            <w:r w:rsidRPr="003A5AEC">
              <w:rPr>
                <w:sz w:val="20"/>
                <w:szCs w:val="20"/>
                <w:lang w:val="fr-SN"/>
              </w:rPr>
              <w:t>après 5 jours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3A5AEC">
              <w:rPr>
                <w:sz w:val="20"/>
                <w:szCs w:val="20"/>
                <w:lang w:val="fr-SN"/>
              </w:rPr>
              <w:tab/>
              <w:t>B</w:t>
            </w:r>
          </w:p>
          <w:p w14:paraId="4937958C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Il peut y avoir des ecchymoses, un gonflement ou une sensibilité au site d'insertion pendant quelques jours. </w:t>
            </w:r>
            <w:r w:rsidRPr="003A5AEC">
              <w:rPr>
                <w:sz w:val="20"/>
                <w:szCs w:val="20"/>
                <w:lang w:val="fr-SN"/>
              </w:rPr>
              <w:tab/>
              <w:t>C</w:t>
            </w:r>
          </w:p>
          <w:p w14:paraId="7470FEE9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Les travaux de routine peuvent être effectués immédiatement. Évitez de toucher ou d'appliquer une pression inhabituelle sur le site à plusieurs reprises, notamment en transportant de lourdes charges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2DF035CB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Après cicatrisation, la zone peut être touchée et lavée avec une pression normale </w:t>
            </w:r>
            <w:r w:rsidRPr="003A5AEC">
              <w:rPr>
                <w:sz w:val="20"/>
                <w:szCs w:val="20"/>
                <w:lang w:val="fr-SN"/>
              </w:rPr>
              <w:tab/>
              <w:t>E</w:t>
            </w:r>
          </w:p>
          <w:p w14:paraId="734C7E0A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588C48E8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rtl/>
                <w:cs/>
                <w:lang w:bidi="hi-I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Ne donne aucune instruction </w:t>
            </w:r>
            <w:r w:rsidRPr="003A5AEC">
              <w:rPr>
                <w:sz w:val="20"/>
                <w:szCs w:val="20"/>
                <w:lang w:val="fr-S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18D5CF1D" w14:textId="77777777" w:rsidR="00577E7C" w:rsidRPr="003A5AEC" w:rsidRDefault="00577E7C" w:rsidP="004023BD">
            <w:pPr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</w:p>
        </w:tc>
      </w:tr>
      <w:tr w:rsidR="00577E7C" w:rsidRPr="004D65B3" w14:paraId="49232591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4614A118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41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074EA8A" w14:textId="77777777" w:rsidR="00577E7C" w:rsidRPr="003A5AEC" w:rsidRDefault="00577E7C" w:rsidP="004023BD">
            <w:pPr>
              <w:suppressAutoHyphens/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>Connaissance et pratique</w:t>
            </w:r>
          </w:p>
          <w:p w14:paraId="40567B49" w14:textId="77777777" w:rsidR="00577E7C" w:rsidRPr="003A5AEC" w:rsidRDefault="00577E7C" w:rsidP="004023BD">
            <w:pPr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Je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vais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maintenant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lire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quelques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affirmations.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Dites-moi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si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elles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sont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vraies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ou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fausses.</w:t>
            </w:r>
          </w:p>
          <w:p w14:paraId="50C4807A" w14:textId="77777777" w:rsidR="00577E7C" w:rsidRPr="004D65B3" w:rsidRDefault="00577E7C" w:rsidP="004023BD">
            <w:pPr>
              <w:rPr>
                <w:rFonts w:eastAsia="Arial Unicode MS"/>
                <w:sz w:val="20"/>
                <w:szCs w:val="20"/>
                <w:rtl/>
                <w:cs/>
              </w:rPr>
            </w:pPr>
          </w:p>
          <w:p w14:paraId="1D81A3CF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Les implants offrent une protection de 3 à 5 ans contre une grossesse non désirée selon le type d'implant</w:t>
            </w:r>
          </w:p>
          <w:p w14:paraId="11760DB9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L'implant doit être inséré sous la peau du bras non dominant</w:t>
            </w:r>
          </w:p>
          <w:p w14:paraId="78F93DA8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Le retour à la fertilité après le retrait de l'implant prend 12 mois</w:t>
            </w:r>
          </w:p>
          <w:p w14:paraId="0CBF52DE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L'implant ne peut pas être inséré chez une femme présentant une rupture prolongée de la membrane</w:t>
            </w:r>
          </w:p>
          <w:p w14:paraId="22DAB371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 xml:space="preserve">L'implant peut être donné à une femme après une </w:t>
            </w: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>Hémorragie du postpartum</w:t>
            </w:r>
          </w:p>
          <w:p w14:paraId="3B22B0A5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L'implant devient efficace en 48 heures après l'insertion</w:t>
            </w:r>
          </w:p>
          <w:p w14:paraId="3CDF856E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L'implant a un effet sur la densité minérale osseuse</w:t>
            </w:r>
          </w:p>
          <w:p w14:paraId="660E9E7B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L'implant doit être retiré par un prestataire de soins de santé qualifié</w:t>
            </w:r>
          </w:p>
          <w:p w14:paraId="59E2C680" w14:textId="77777777" w:rsidR="00577E7C" w:rsidRPr="004D65B3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Les implants font partie des méthodes les plus efficaces et ont une action prolongée.</w:t>
            </w:r>
          </w:p>
          <w:p w14:paraId="6BE5F2F7" w14:textId="77777777" w:rsidR="00577E7C" w:rsidRPr="004D65B3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>Les implants ne doivent pas être insérés chez une femme qui allaite un bébé de moins de 6 semaines.</w:t>
            </w:r>
          </w:p>
          <w:p w14:paraId="6FA6DF18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 xml:space="preserve">Les implants ne doivent pas être insérés si une femme souffre </w:t>
            </w: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d’une maladie grave, d’une infection ou d’une tumeur dans le foie</w:t>
            </w:r>
          </w:p>
          <w:p w14:paraId="6FC9952D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 xml:space="preserve">Les implants ne doivent pas être insérés chez une femme atteinte d'un cancer du sein </w:t>
            </w: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.</w:t>
            </w:r>
          </w:p>
          <w:p w14:paraId="236CCA1F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 xml:space="preserve">Les implants ne doivent pas être insérés chez une femme qui présente </w:t>
            </w: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actuellement un caillot sanguin dans les veines profondes des jambes ou des poumons.</w:t>
            </w:r>
          </w:p>
          <w:p w14:paraId="1F92DAF5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Les implants ne se déplacent pas vers d’autres parties du corps.</w:t>
            </w:r>
          </w:p>
          <w:p w14:paraId="5FE6BEB8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Une femme qui a choisi des implants doit être informée de ce qui se passe  lors de l'insertion.</w:t>
            </w:r>
          </w:p>
          <w:p w14:paraId="322F9141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lastRenderedPageBreak/>
              <w:t>La tige retirée et les articles contaminés (compresse, coton et autres articles) doivent être jetés dans la poubelle .</w:t>
            </w:r>
          </w:p>
          <w:p w14:paraId="65E4407B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Le client doit être orienté vers un établissement supérieur si la tige n'est pas palpable ou palpable profondément.</w:t>
            </w:r>
          </w:p>
          <w:p w14:paraId="008A8EAC" w14:textId="77777777" w:rsidR="00577E7C" w:rsidRPr="003A5AEC" w:rsidRDefault="00577E7C" w:rsidP="00CC77EF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L'implant peut être localisé par radiographie bidimensionnelle</w:t>
            </w:r>
          </w:p>
        </w:tc>
        <w:tc>
          <w:tcPr>
            <w:tcW w:w="1037" w:type="pct"/>
            <w:gridSpan w:val="2"/>
            <w:tcBorders>
              <w:right w:val="nil"/>
            </w:tcBorders>
            <w:shd w:val="clear" w:color="auto" w:fill="auto"/>
          </w:tcPr>
          <w:p w14:paraId="5E9003B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lastRenderedPageBreak/>
              <w:t>Vrai</w:t>
            </w:r>
            <w:r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e</w:t>
            </w:r>
            <w:proofErr w:type="spellEnd"/>
          </w:p>
          <w:p w14:paraId="55EC971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706E524E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53587691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03C978D0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632C78C3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3C21A955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7269E935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64249375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A39DD6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48F063FB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93875AA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1606E0AA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0E58E6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2196066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13805B3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3E38E104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71D369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26C3F40E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6769594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4E551619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313D93E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260B295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72AFBC8B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5AE10619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05B3D29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5EA3893B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2D47F1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D1D5DD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1AA5E6F0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99932F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35452D42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39E61CA9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BE65783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5EB80771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5502657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57FCA51B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1256F333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CBC9EB4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5B213B8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4F67A19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1EB6DDD0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68682809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7ED4D94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6A15EBA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</w:tc>
        <w:tc>
          <w:tcPr>
            <w:tcW w:w="1130" w:type="pct"/>
            <w:tcBorders>
              <w:left w:val="nil"/>
            </w:tcBorders>
            <w:shd w:val="clear" w:color="auto" w:fill="auto"/>
          </w:tcPr>
          <w:p w14:paraId="37BBD3D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lastRenderedPageBreak/>
              <w:t>Fa</w:t>
            </w:r>
            <w:r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usse</w:t>
            </w:r>
            <w:proofErr w:type="spellEnd"/>
          </w:p>
          <w:p w14:paraId="3BBBE4B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3242C82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4705616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34776399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6334A59E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75C291B6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45CE1D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3A51A0B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8908179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0AC3E0BE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17918E13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46043975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B1D0D14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148B8E5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8E12DF2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01AC848B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526583F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1B85634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73F11AE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79962D74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115AB4E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5FDABBD6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6564EA3D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B7B1CC5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D0BA002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72066309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7A12494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A92101F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40813B52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38CD8C43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408AA72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23B6194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5B1B3F82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3F6048C6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BD4B901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5ACA5CD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0587927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7D2C86D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303EA0E1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DAEB46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24C8785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2CF7F5E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3FA23B32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DC5CC8C" w14:textId="77777777" w:rsidR="00577E7C" w:rsidRPr="004D65B3" w:rsidRDefault="00577E7C" w:rsidP="004023BD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  <w:r w:rsidRPr="004D65B3">
              <w:rPr>
                <w:sz w:val="20"/>
                <w:szCs w:val="20"/>
              </w:rPr>
              <w:t>2</w:t>
            </w:r>
          </w:p>
        </w:tc>
        <w:tc>
          <w:tcPr>
            <w:tcW w:w="395" w:type="pct"/>
            <w:shd w:val="clear" w:color="auto" w:fill="auto"/>
          </w:tcPr>
          <w:p w14:paraId="3844F977" w14:textId="77777777" w:rsidR="00577E7C" w:rsidRPr="004D65B3" w:rsidRDefault="00577E7C" w:rsidP="004023B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577E7C" w:rsidRPr="00606A6E" w14:paraId="14FB6ED3" w14:textId="77777777" w:rsidTr="000C7515">
        <w:trPr>
          <w:jc w:val="center"/>
        </w:trPr>
        <w:tc>
          <w:tcPr>
            <w:tcW w:w="5000" w:type="pct"/>
            <w:gridSpan w:val="7"/>
            <w:shd w:val="clear" w:color="auto" w:fill="auto"/>
          </w:tcPr>
          <w:p w14:paraId="6465159F" w14:textId="77777777" w:rsidR="00577E7C" w:rsidRPr="003A5AEC" w:rsidRDefault="00577E7C" w:rsidP="004023BD">
            <w:pPr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Je vais maintenant vous lire une situation. Dites-moi ce que vous feriez dans les mêmes circonstances.</w:t>
            </w:r>
          </w:p>
        </w:tc>
      </w:tr>
      <w:tr w:rsidR="00577E7C" w:rsidRPr="00606A6E" w14:paraId="204E86D9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0CD74403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341aa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3958D2C6" w14:textId="77777777" w:rsidR="00577E7C" w:rsidRPr="003A5AEC" w:rsidRDefault="00577E7C" w:rsidP="004023BD">
            <w:pPr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Scénario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: Jessica, une femme de 28 ans, se présente à la clinique pour la pose d'un implant contraceptif.</w:t>
            </w:r>
          </w:p>
          <w:p w14:paraId="1F9ACBCD" w14:textId="77777777" w:rsidR="00577E7C" w:rsidRPr="003A5AEC" w:rsidRDefault="00577E7C" w:rsidP="004023BD">
            <w:pPr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</w:p>
          <w:p w14:paraId="10893119" w14:textId="77777777" w:rsidR="00577E7C" w:rsidRPr="003A5AEC" w:rsidRDefault="00577E7C" w:rsidP="004023BD">
            <w:pPr>
              <w:suppressAutoHyphens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Question :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Quelle est l’étape cruciale que l’infirmière doit franchir avant d’insérer l’implant contraceptif ?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A2D3357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Sauter la séance de conseil car la procédure est simple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1</w:t>
            </w:r>
          </w:p>
          <w:p w14:paraId="331797B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b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Interroger le patient sur toute allergie ou réaction aux implants précédents</w:t>
            </w: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 </w:t>
            </w: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ab/>
              <w:t>2</w:t>
            </w:r>
          </w:p>
          <w:p w14:paraId="2B239B0D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Planifier l'insertion sans vérifier l'identité du patient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3</w:t>
            </w:r>
          </w:p>
          <w:p w14:paraId="10000037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autoSpaceDE w:val="0"/>
              <w:autoSpaceDN w:val="0"/>
              <w:adjustRightInd w:val="0"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Fournir l’implant sans expliquer les effets secondaires potentiels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4</w:t>
            </w:r>
          </w:p>
        </w:tc>
        <w:tc>
          <w:tcPr>
            <w:tcW w:w="395" w:type="pct"/>
            <w:shd w:val="clear" w:color="auto" w:fill="auto"/>
          </w:tcPr>
          <w:p w14:paraId="6B150430" w14:textId="77777777" w:rsidR="00577E7C" w:rsidRPr="003A5AEC" w:rsidRDefault="00577E7C" w:rsidP="004023BD">
            <w:pPr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</w:p>
        </w:tc>
      </w:tr>
      <w:tr w:rsidR="00577E7C" w:rsidRPr="004D65B3" w14:paraId="5B1514F3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7F97EB66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42</w:t>
            </w:r>
          </w:p>
        </w:tc>
        <w:tc>
          <w:tcPr>
            <w:tcW w:w="2071" w:type="pct"/>
            <w:tcBorders>
              <w:right w:val="nil"/>
            </w:tcBorders>
            <w:shd w:val="clear" w:color="auto" w:fill="auto"/>
          </w:tcPr>
          <w:p w14:paraId="022EAD95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VÉRIFIER :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j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), Q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224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k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) et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l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53C5D49E" w14:textId="77777777" w:rsidR="00577E7C" w:rsidRPr="00EC5D2A" w:rsidRDefault="00577E7C" w:rsidP="004023BD">
            <w:pPr>
              <w:tabs>
                <w:tab w:val="left" w:pos="1076"/>
                <w:tab w:val="left" w:pos="3594"/>
              </w:tabs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0704" behindDoc="0" locked="0" layoutInCell="1" allowOverlap="1" wp14:anchorId="7F210472" wp14:editId="30B48B44">
                      <wp:simplePos x="0" y="0"/>
                      <wp:positionH relativeFrom="column">
                        <wp:posOffset>2206221</wp:posOffset>
                      </wp:positionH>
                      <wp:positionV relativeFrom="paragraph">
                        <wp:posOffset>126690</wp:posOffset>
                      </wp:positionV>
                      <wp:extent cx="208915" cy="332740"/>
                      <wp:effectExtent l="0" t="0" r="76835" b="48260"/>
                      <wp:wrapNone/>
                      <wp:docPr id="279" name="Group 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740"/>
                                <a:chOff x="0" y="0"/>
                                <a:chExt cx="249020" cy="449179"/>
                              </a:xfrm>
                            </wpg:grpSpPr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2" name="Straight Arrow Connector 282"/>
                              <wps:cNvCnPr/>
                              <wps:spPr>
                                <a:xfrm>
                                  <a:off x="249020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4401B3AD" id="Group 279" o:spid="_x0000_s1026" style="position:absolute;margin-left:173.7pt;margin-top:10pt;width:16.45pt;height:26.2pt;z-index:252360704" coordsize="249020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">
                      <v:rect id="Rectangle 280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" fillcolor="white [3201]" strokecolor="black [3213]" strokeweight="1pt"/>
                      <v:shape id="Straight Arrow Connector 282" o:spid="_x0000_s1028" type="#_x0000_t32" style="position:absolute;left:249020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codez « 1 »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h)</w:t>
            </w:r>
          </w:p>
          <w:p w14:paraId="677A80AC" w14:textId="77777777" w:rsidR="00577E7C" w:rsidRPr="004D65B3" w:rsidRDefault="00577E7C" w:rsidP="004023BD">
            <w:pPr>
              <w:tabs>
                <w:tab w:val="left" w:pos="1076"/>
                <w:tab w:val="left" w:pos="1764"/>
              </w:tabs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ab/>
              <w:t xml:space="preserve">Q22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h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)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Stérilisation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ab/>
            </w:r>
          </w:p>
        </w:tc>
        <w:tc>
          <w:tcPr>
            <w:tcW w:w="216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61A73E11" w14:textId="77777777" w:rsidR="00577E7C" w:rsidRPr="004D65B3" w:rsidRDefault="00577E7C" w:rsidP="004023BD">
            <w:pPr>
              <w:tabs>
                <w:tab w:val="left" w:pos="1068"/>
                <w:tab w:val="right" w:leader="dot" w:pos="3608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1728" behindDoc="0" locked="0" layoutInCell="1" allowOverlap="1" wp14:anchorId="194F814D" wp14:editId="1A203965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-26670</wp:posOffset>
                      </wp:positionV>
                      <wp:extent cx="739140" cy="160020"/>
                      <wp:effectExtent l="0" t="0" r="60960" b="87630"/>
                      <wp:wrapNone/>
                      <wp:docPr id="283" name="Group 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5" name="Straight Arrow Connector 285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4C9A4492" id="Group 283" o:spid="_x0000_s1026" style="position:absolute;margin-left:119.95pt;margin-top:-2.1pt;width:58.2pt;height:12.6pt;z-index:252361728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">
                      <v:rect id="Rectangle 284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" fillcolor="white [3212]" strokecolor="black [3213]" strokeweight="1pt"/>
                      <v:shape id="Straight Arrow Connector 285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ab/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395" w:type="pct"/>
            <w:shd w:val="clear" w:color="auto" w:fill="auto"/>
          </w:tcPr>
          <w:p w14:paraId="68050E7B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5096BA3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57315B7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rtl/>
                <w:cs/>
                <w:lang w:val="en-GB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59</w:t>
            </w:r>
          </w:p>
        </w:tc>
      </w:tr>
      <w:tr w:rsidR="00577E7C" w:rsidRPr="00606A6E" w14:paraId="1442D79C" w14:textId="77777777" w:rsidTr="000C7515">
        <w:trPr>
          <w:trHeight w:val="2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52D197B3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43</w:t>
            </w:r>
          </w:p>
        </w:tc>
        <w:tc>
          <w:tcPr>
            <w:tcW w:w="2071" w:type="pct"/>
            <w:tcBorders>
              <w:bottom w:val="single" w:sz="4" w:space="0" w:color="auto"/>
            </w:tcBorders>
            <w:shd w:val="clear" w:color="auto" w:fill="auto"/>
          </w:tcPr>
          <w:p w14:paraId="4DB59DAC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Quelles </w:t>
            </w:r>
            <w:r w:rsidRPr="003A5AEC">
              <w:rPr>
                <w:b/>
                <w:bCs/>
                <w:sz w:val="20"/>
                <w:szCs w:val="20"/>
                <w:u w:val="single"/>
                <w:lang w:val="fr-SN"/>
              </w:rPr>
              <w:t xml:space="preserve">informations sociodémographiques/liées à la fertilité </w:t>
            </w:r>
            <w:r w:rsidRPr="003A5AEC">
              <w:rPr>
                <w:sz w:val="20"/>
                <w:szCs w:val="20"/>
                <w:lang w:val="fr-SN"/>
              </w:rPr>
              <w:t>collectez-vous auprès des nouvelles clientes qui visitent l'établissement de stérilisation féminine ?</w:t>
            </w:r>
          </w:p>
          <w:p w14:paraId="4B6E9BB0" w14:textId="77777777" w:rsidR="00577E7C" w:rsidRPr="003A5AEC" w:rsidRDefault="00577E7C" w:rsidP="004023BD">
            <w:pPr>
              <w:ind w:right="-14"/>
              <w:rPr>
                <w:sz w:val="20"/>
                <w:szCs w:val="20"/>
                <w:lang w:val="fr-SN"/>
              </w:rPr>
            </w:pPr>
          </w:p>
          <w:p w14:paraId="6D577E5C" w14:textId="77777777" w:rsidR="00577E7C" w:rsidRPr="00D37CDB" w:rsidRDefault="00577E7C" w:rsidP="004023BD">
            <w:pPr>
              <w:pStyle w:val="Default"/>
              <w:rPr>
                <w:rFonts w:ascii="Calibri" w:hAnsi="Calibri" w:cs="Calibri"/>
                <w:bCs/>
                <w:i/>
                <w:iCs/>
                <w:color w:val="auto"/>
                <w:sz w:val="20"/>
                <w:szCs w:val="20"/>
                <w:cs/>
                <w:lang w:val="en-US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ne 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</w:rPr>
              <w:t xml:space="preserve">recueille 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aucune information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50977DF1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Âge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 A</w:t>
            </w:r>
          </w:p>
          <w:p w14:paraId="5EC75D6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Situation matrimoniale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B</w:t>
            </w:r>
          </w:p>
          <w:p w14:paraId="2156B32D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Profession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162483C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Religion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11DFB572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Niveau d’étude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4E409594" w14:textId="172CB69C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Nombre d' enfants</w:t>
            </w:r>
            <w:r w:rsidR="00DE2D4D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DE2D4D" w:rsidRPr="003A5AEC">
              <w:rPr>
                <w:rFonts w:eastAsia="Arial Narrow"/>
                <w:sz w:val="20"/>
                <w:szCs w:val="20"/>
                <w:lang w:val="fr-SN" w:bidi="hi-IN"/>
              </w:rPr>
              <w:t>vivants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F</w:t>
            </w:r>
          </w:p>
          <w:p w14:paraId="1EB72D5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G</w:t>
            </w:r>
          </w:p>
          <w:p w14:paraId="7452ABD4" w14:textId="1F7BA4E6" w:rsidR="00577E7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ins w:id="51" w:author="Rodrigue Nda'chi Deffo" w:date="2025-03-25T10:40:00Z"/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H</w:t>
            </w:r>
          </w:p>
          <w:p w14:paraId="6571C386" w14:textId="13643BBC" w:rsidR="00606A6E" w:rsidRPr="004D65B3" w:rsidRDefault="00606A6E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proofErr w:type="spellStart"/>
            <w:ins w:id="52" w:author="Rodrigue Nda'chi Deffo" w:date="2025-03-25T10:40:00Z">
              <w:r w:rsidRPr="00606A6E">
                <w:rPr>
                  <w:rFonts w:eastAsia="Arial Narrow"/>
                  <w:sz w:val="20"/>
                  <w:szCs w:val="20"/>
                  <w:lang w:bidi="hi-IN"/>
                </w:rPr>
                <w:t>Téléphone</w:t>
              </w:r>
              <w:proofErr w:type="spellEnd"/>
              <w:r w:rsidRPr="00606A6E">
                <w:rPr>
                  <w:rFonts w:eastAsia="Arial Narrow"/>
                  <w:sz w:val="20"/>
                  <w:szCs w:val="20"/>
                  <w:lang w:bidi="hi-IN"/>
                </w:rPr>
                <w:t>/</w:t>
              </w:r>
              <w:proofErr w:type="spellStart"/>
              <w:r w:rsidRPr="00606A6E">
                <w:rPr>
                  <w:rFonts w:eastAsia="Arial Narrow"/>
                  <w:sz w:val="20"/>
                  <w:szCs w:val="20"/>
                  <w:lang w:bidi="hi-IN"/>
                </w:rPr>
                <w:t>adresse</w:t>
              </w:r>
              <w:proofErr w:type="spellEnd"/>
              <w:r w:rsidRPr="00606A6E">
                <w:rPr>
                  <w:rFonts w:eastAsia="Arial Narrow"/>
                  <w:sz w:val="20"/>
                  <w:szCs w:val="20"/>
                  <w:lang w:bidi="hi-IN"/>
                </w:rPr>
                <w:t xml:space="preserve"> </w:t>
              </w:r>
              <w:proofErr w:type="spellStart"/>
              <w:r w:rsidRPr="00606A6E">
                <w:rPr>
                  <w:rFonts w:eastAsia="Arial Narrow"/>
                  <w:sz w:val="20"/>
                  <w:szCs w:val="20"/>
                  <w:lang w:bidi="hi-IN"/>
                </w:rPr>
                <w:t>exacte</w:t>
              </w:r>
              <w:proofErr w:type="spellEnd"/>
              <w:r>
                <w:rPr>
                  <w:rFonts w:eastAsia="Arial Narrow"/>
                  <w:sz w:val="20"/>
                  <w:szCs w:val="20"/>
                  <w:lang w:bidi="hi-IN"/>
                </w:rPr>
                <w:t>………………………………I</w:t>
              </w:r>
            </w:ins>
          </w:p>
          <w:p w14:paraId="2296ECB0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1302DB68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6FA7D27C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2E8ED092" w14:textId="77777777" w:rsidTr="000C7515">
        <w:trPr>
          <w:trHeight w:val="2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63563930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44</w:t>
            </w:r>
          </w:p>
        </w:tc>
        <w:tc>
          <w:tcPr>
            <w:tcW w:w="2071" w:type="pct"/>
            <w:tcBorders>
              <w:bottom w:val="single" w:sz="4" w:space="0" w:color="auto"/>
            </w:tcBorders>
            <w:shd w:val="clear" w:color="auto" w:fill="auto"/>
          </w:tcPr>
          <w:p w14:paraId="7DDCC525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Quels sont les antécédents menstruels que vous recueillez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une stérilisation ?</w:t>
            </w:r>
          </w:p>
          <w:p w14:paraId="19840D10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79F5D296" w14:textId="77777777" w:rsidR="00577E7C" w:rsidRPr="004D65B3" w:rsidRDefault="00577E7C" w:rsidP="004023BD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ne 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</w:rPr>
              <w:t xml:space="preserve">recueille 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aucune information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669CB209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des dernières règles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2466F2B1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Durée du cycle menstruel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1C79279A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Durée de la période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6EF0F45E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Quantité de débit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2CDBA78C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Accouchements par césarienne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E</w:t>
            </w:r>
          </w:p>
          <w:p w14:paraId="01B760D5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Régularité de la période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F</w:t>
            </w:r>
          </w:p>
          <w:p w14:paraId="730A7CFB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Saignements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entre les règles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G</w:t>
            </w:r>
          </w:p>
          <w:p w14:paraId="74698C77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103E9590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4BFC712E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3C53E751" w14:textId="77777777" w:rsidTr="000C7515">
        <w:trPr>
          <w:trHeight w:val="2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37E4493B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45</w:t>
            </w:r>
          </w:p>
        </w:tc>
        <w:tc>
          <w:tcPr>
            <w:tcW w:w="2071" w:type="pct"/>
            <w:tcBorders>
              <w:bottom w:val="single" w:sz="4" w:space="0" w:color="auto"/>
            </w:tcBorders>
            <w:shd w:val="clear" w:color="auto" w:fill="auto"/>
          </w:tcPr>
          <w:p w14:paraId="4BDA2E41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antécédents obstétricaux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recueillez-vous auprès des nouvelles clientes qui visitent l'établissement pour une stérilisation ?</w:t>
            </w:r>
          </w:p>
          <w:p w14:paraId="0C2D5AF1" w14:textId="77777777" w:rsidR="00577E7C" w:rsidRPr="004D65B3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43069589" w14:textId="77777777" w:rsidR="00577E7C" w:rsidRPr="004D65B3" w:rsidRDefault="00577E7C" w:rsidP="004023BD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ne 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</w:rPr>
              <w:t xml:space="preserve">recueille 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aucune information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6EA37545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État actuel de la grossesse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0FD6C35E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de naissances vivantes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3D11A4D2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d'accouchements normaux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68ECE48D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Nombre d’Accouchements par césarienne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6308F460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Nombre d'avortements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6993EA14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Date du dernier accouchement/avortement (selon le cas)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6A87EDFC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Antécédents de grossesse anormale</w:t>
            </w:r>
          </w:p>
          <w:p w14:paraId="7BC1CBE3" w14:textId="77777777" w:rsidR="00577E7C" w:rsidRPr="004D65B3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(ectopique/vésiculaire)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G</w:t>
            </w:r>
          </w:p>
          <w:p w14:paraId="54B7C085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28618E4D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419CED99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3E50A5F2" w14:textId="77777777" w:rsidTr="000C7515">
        <w:trPr>
          <w:trHeight w:val="2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79DDD501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346</w:t>
            </w:r>
          </w:p>
        </w:tc>
        <w:tc>
          <w:tcPr>
            <w:tcW w:w="2071" w:type="pct"/>
            <w:tcBorders>
              <w:bottom w:val="single" w:sz="4" w:space="0" w:color="auto"/>
            </w:tcBorders>
            <w:shd w:val="clear" w:color="auto" w:fill="auto"/>
          </w:tcPr>
          <w:p w14:paraId="4E418B9C" w14:textId="77777777" w:rsidR="00577E7C" w:rsidRPr="003A5AEC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Quelles informations relatives aux </w:t>
            </w:r>
            <w:r w:rsidRPr="003A5AEC">
              <w:rPr>
                <w:rFonts w:eastAsia="Arial Narrow"/>
                <w:b/>
                <w:sz w:val="20"/>
                <w:szCs w:val="20"/>
                <w:u w:val="single"/>
                <w:lang w:val="fr-SN" w:bidi="hi-IN"/>
              </w:rPr>
              <w:t xml:space="preserve">antécédents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>contraceptifs</w:t>
            </w:r>
            <w:r w:rsidRPr="003A5AEC">
              <w:rPr>
                <w:rFonts w:eastAsia="Arial Narrow"/>
                <w:bCs/>
                <w:sz w:val="20"/>
                <w:szCs w:val="20"/>
                <w:u w:val="single"/>
                <w:lang w:val="fr-SN"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collectez-vous 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des implants ?</w:t>
            </w:r>
          </w:p>
          <w:p w14:paraId="4395D070" w14:textId="77777777" w:rsidR="00577E7C" w:rsidRPr="004D65B3" w:rsidRDefault="00577E7C" w:rsidP="004023BD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656A40B0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multiple. Enregistrez toutes les réponses. Si la réponse est « ne 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recueille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aucune information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38407E46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1D391135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B</w:t>
            </w:r>
          </w:p>
          <w:p w14:paraId="3155E690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Causes d’arrêt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477AE0A7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5009454D" w14:textId="77777777" w:rsidR="00577E7C" w:rsidRPr="003A5AEC" w:rsidRDefault="00577E7C" w:rsidP="004023BD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0EB484A0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16B461F6" w14:textId="77777777" w:rsidTr="000C7515">
        <w:trPr>
          <w:trHeight w:val="2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36FB1B1E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lastRenderedPageBreak/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47</w:t>
            </w:r>
          </w:p>
        </w:tc>
        <w:tc>
          <w:tcPr>
            <w:tcW w:w="2071" w:type="pct"/>
            <w:shd w:val="clear" w:color="auto" w:fill="auto"/>
          </w:tcPr>
          <w:p w14:paraId="5A4C1E72" w14:textId="77777777" w:rsidR="00577E7C" w:rsidRPr="005C1E92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  <w:r w:rsidRPr="005C1E92">
              <w:rPr>
                <w:rFonts w:eastAsia="Aptos"/>
                <w:sz w:val="20"/>
                <w:szCs w:val="20"/>
                <w:lang w:val="fr-SN"/>
              </w:rPr>
              <w:t xml:space="preserve">Quelles sont les conditions médicales qui nécessitent une approche prudente de la chirurgie dans un contexte de routine ? </w:t>
            </w:r>
          </w:p>
          <w:p w14:paraId="3538DF5F" w14:textId="77777777" w:rsidR="00577E7C" w:rsidRPr="0004303F" w:rsidRDefault="00577E7C" w:rsidP="004023BD">
            <w:pPr>
              <w:rPr>
                <w:sz w:val="20"/>
                <w:szCs w:val="20"/>
                <w:lang w:val="fr-SN"/>
              </w:rPr>
            </w:pPr>
          </w:p>
          <w:p w14:paraId="61DDFED3" w14:textId="77777777" w:rsidR="00577E7C" w:rsidRPr="004D65B3" w:rsidRDefault="00577E7C" w:rsidP="004023BD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Je ne sais pas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1C85D127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Chirurgie abdominale/pelvienne antérieure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54B5793E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Obésité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50F92294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TA contrôlée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00B0668E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Cardiopathie non compliquée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0A5B0073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Antécédents </w:t>
            </w:r>
            <w:r w:rsidRPr="005C1E92">
              <w:rPr>
                <w:rFonts w:eastAsia="Aptos"/>
                <w:sz w:val="20"/>
                <w:szCs w:val="20"/>
                <w:lang w:val="fr-SN"/>
              </w:rPr>
              <w:t>d'hypertension artérielle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602CEB5B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Antécédents d'accident vasculaire cérébral (accident vasculaire cérébral)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364DF483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5C1E92">
              <w:rPr>
                <w:rFonts w:eastAsia="Aptos"/>
                <w:sz w:val="20"/>
                <w:szCs w:val="20"/>
                <w:lang w:val="fr-SN"/>
              </w:rPr>
              <w:t>Antécédents de T</w:t>
            </w:r>
            <w:r>
              <w:rPr>
                <w:rFonts w:eastAsia="Aptos"/>
                <w:sz w:val="20"/>
                <w:szCs w:val="20"/>
                <w:lang w:val="fr-SN"/>
              </w:rPr>
              <w:t>hrombose veineuse profonde/ Embolie pulmonaire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G</w:t>
            </w:r>
          </w:p>
          <w:p w14:paraId="67AA1DB4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Épilepsie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H</w:t>
            </w:r>
          </w:p>
          <w:p w14:paraId="0442739C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Troubles dépressifs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I</w:t>
            </w:r>
          </w:p>
          <w:p w14:paraId="0459ECC2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Cancer du sein actuel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J</w:t>
            </w:r>
          </w:p>
          <w:p w14:paraId="08DC9417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Fibromes utérins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K</w:t>
            </w:r>
          </w:p>
          <w:p w14:paraId="1129E005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5C1E92">
              <w:rPr>
                <w:rFonts w:eastAsia="Aptos"/>
                <w:sz w:val="20"/>
                <w:szCs w:val="20"/>
                <w:lang w:val="fr-SN"/>
              </w:rPr>
              <w:t>Salpingite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 sans grossesse ultérieure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L</w:t>
            </w:r>
          </w:p>
          <w:p w14:paraId="0E83D2FF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Diabète simple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M</w:t>
            </w:r>
          </w:p>
          <w:p w14:paraId="7242366F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Hypothyroïdie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N</w:t>
            </w:r>
          </w:p>
          <w:p w14:paraId="712F2A32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Cirrhose légère et tumeur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  <w:p w14:paraId="3972B354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Maladies rénales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P</w:t>
            </w:r>
          </w:p>
          <w:p w14:paraId="00567E67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Hémoglobinopathies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Q</w:t>
            </w:r>
          </w:p>
          <w:p w14:paraId="113BE394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VIH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R</w:t>
            </w:r>
          </w:p>
          <w:p w14:paraId="4196540C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F2329CE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Je ne sais pas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</w:r>
            <w:r w:rsidRPr="003A5AEC">
              <w:rPr>
                <w:sz w:val="20"/>
                <w:szCs w:val="20"/>
                <w:lang w:val="fr-S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4307A0E6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61010E80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211EDC02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348</w:t>
            </w:r>
          </w:p>
        </w:tc>
        <w:tc>
          <w:tcPr>
            <w:tcW w:w="2071" w:type="pct"/>
            <w:shd w:val="clear" w:color="auto" w:fill="auto"/>
          </w:tcPr>
          <w:p w14:paraId="37EAF0B3" w14:textId="77777777" w:rsidR="00577E7C" w:rsidRPr="00747B8F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  <w:r w:rsidRPr="00747B8F">
              <w:rPr>
                <w:rFonts w:eastAsia="Aptos"/>
                <w:sz w:val="20"/>
                <w:szCs w:val="20"/>
                <w:lang w:val="fr-SN"/>
              </w:rPr>
              <w:t>Dans quelles conditions médicales la stérilisation féminine doit-elle être effectuée par un chirurgien expérimenté dans un établissement disposant d'une anesthésie générale et d'une assistance médicale ?</w:t>
            </w:r>
          </w:p>
          <w:p w14:paraId="4B20D0CD" w14:textId="77777777" w:rsidR="00577E7C" w:rsidRPr="0004303F" w:rsidRDefault="00577E7C" w:rsidP="004023BD">
            <w:pPr>
              <w:ind w:right="-14"/>
              <w:rPr>
                <w:rFonts w:eastAsia="Aptos"/>
                <w:sz w:val="20"/>
                <w:szCs w:val="20"/>
                <w:lang w:val="fr-SN"/>
              </w:rPr>
            </w:pPr>
          </w:p>
          <w:p w14:paraId="44F73724" w14:textId="77777777" w:rsidR="00577E7C" w:rsidRPr="004D65B3" w:rsidRDefault="00577E7C" w:rsidP="004023BD">
            <w:pPr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réponses. Si la réponse est « Je ne sais pas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5B0B44C8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TA élevée (&gt; 160/100 mm hg)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5A5A8B4A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Maladie cardiaque compliquée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5E9E7F88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>Troubles de la coagulation C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</w:r>
          </w:p>
          <w:p w14:paraId="018F6298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Maladie pulmonaire chronique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74C6210E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Endométriose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6FEF0CFF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Tuberculose pelvienne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40D28235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Utérus fixe en raison d'une intervention chirurgicale antérieure ou d'une infection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G</w:t>
            </w:r>
          </w:p>
          <w:p w14:paraId="66D9F08F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Paroi abdominale/hernie ombilicale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H</w:t>
            </w:r>
          </w:p>
          <w:p w14:paraId="51EE9ED3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Rupture/perforation utérine post-partum ou post-avortement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I</w:t>
            </w:r>
          </w:p>
          <w:p w14:paraId="4A4FEEAD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Complications associées au diabète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J</w:t>
            </w:r>
          </w:p>
          <w:p w14:paraId="77843D82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Hyperthyroïdie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K</w:t>
            </w:r>
          </w:p>
          <w:p w14:paraId="27389C30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Cirrhose sévère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L</w:t>
            </w:r>
          </w:p>
          <w:p w14:paraId="41CCAFEF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SIDA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M</w:t>
            </w:r>
          </w:p>
          <w:p w14:paraId="64863D23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0CE45557" w14:textId="77777777" w:rsidR="00577E7C" w:rsidRPr="004D65B3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Je ne sais pas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</w:r>
            <w:r w:rsidRPr="003A5AEC">
              <w:rPr>
                <w:sz w:val="20"/>
                <w:szCs w:val="20"/>
                <w:lang w:val="fr-S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2EAA941E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55A49B30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009628E8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49</w:t>
            </w:r>
          </w:p>
        </w:tc>
        <w:tc>
          <w:tcPr>
            <w:tcW w:w="2071" w:type="pct"/>
            <w:shd w:val="clear" w:color="auto" w:fill="auto"/>
          </w:tcPr>
          <w:p w14:paraId="1BAC0F0B" w14:textId="77777777" w:rsidR="00577E7C" w:rsidRPr="004D65B3" w:rsidRDefault="00577E7C" w:rsidP="004023BD">
            <w:pPr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Quelles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informations fournissez-vous </w:t>
            </w:r>
            <w:r w:rsidRPr="006D3489">
              <w:rPr>
                <w:rFonts w:eastAsia="Arial Narrow" w:hint="cs"/>
                <w:spacing w:val="-2"/>
                <w:sz w:val="20"/>
                <w:szCs w:val="20"/>
                <w:cs/>
                <w:lang w:bidi="hi-IN"/>
              </w:rPr>
              <w:t>à la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client</w:t>
            </w:r>
            <w:r w:rsidRPr="006D3489">
              <w:rPr>
                <w:rFonts w:eastAsia="Arial Narrow" w:hint="cs"/>
                <w:spacing w:val="-2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avant l’opération de stérilisation ?</w:t>
            </w:r>
          </w:p>
          <w:p w14:paraId="32C9ECC5" w14:textId="77777777" w:rsidR="00577E7C" w:rsidRPr="004D65B3" w:rsidRDefault="00577E7C" w:rsidP="004023BD">
            <w:pPr>
              <w:suppressAutoHyphens/>
              <w:rPr>
                <w:bCs/>
                <w:sz w:val="20"/>
                <w:szCs w:val="20"/>
                <w:lang w:val="fr-SN"/>
              </w:rPr>
            </w:pPr>
          </w:p>
          <w:p w14:paraId="078D0365" w14:textId="77777777" w:rsidR="00577E7C" w:rsidRPr="00D37CDB" w:rsidRDefault="00577E7C" w:rsidP="004023BD">
            <w:pPr>
              <w:suppressAutoHyphens/>
              <w:rPr>
                <w:bCs/>
                <w:i/>
                <w:iCs/>
                <w:sz w:val="20"/>
                <w:szCs w:val="20"/>
                <w:rtl/>
                <w:cs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 ne fournir aucune information 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7C7EFE7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Informer le client sur les différentes méthodes de</w:t>
            </w:r>
          </w:p>
          <w:p w14:paraId="5C4B4792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contraception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4F059BAE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C'est une intervention chirurgicale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253254C7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C'est une procédure permanente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16EB25B8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Procédures avant et après la chirurgie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5612CC00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La décision d'opter pour la stérilisation est</w:t>
            </w:r>
          </w:p>
          <w:p w14:paraId="2A28F2C5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volontairement………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7FF63013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cs/>
                <w:lang w:bidi="hi-IN"/>
              </w:rPr>
              <w:t xml:space="preserve">N'interfère pas avec les rapports sexuels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229F582B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Cela n'affectera pas les performances sexuelles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5606287C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Cela n'affectera pas la capacité à effectuer des tâches quotidiennes normales.</w:t>
            </w:r>
          </w:p>
          <w:p w14:paraId="454C0619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tâches quotidiennes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H</w:t>
            </w:r>
          </w:p>
          <w:p w14:paraId="1092B9E3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Ses effets secondaires et complications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I</w:t>
            </w:r>
          </w:p>
          <w:p w14:paraId="67F1F3E8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Tests à faire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J</w:t>
            </w:r>
          </w:p>
          <w:p w14:paraId="4826FF32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Examens à faire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K</w:t>
            </w:r>
          </w:p>
          <w:p w14:paraId="1B18FAEE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Visites de suivi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L</w:t>
            </w:r>
          </w:p>
          <w:p w14:paraId="285F472B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Il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protégera pas contre 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IST</w:t>
            </w:r>
          </w:p>
          <w:p w14:paraId="6A39F3C4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et VIH/SIDA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M</w:t>
            </w:r>
          </w:p>
          <w:p w14:paraId="4C499A6B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3EB5CA25" w14:textId="77777777" w:rsidR="00577E7C" w:rsidRPr="004D65B3" w:rsidRDefault="00577E7C" w:rsidP="004023BD">
            <w:pPr>
              <w:tabs>
                <w:tab w:val="right" w:leader="dot" w:pos="3743"/>
                <w:tab w:val="right" w:leader="dot" w:pos="3912"/>
              </w:tabs>
              <w:suppressAutoHyphens/>
              <w:ind w:left="31" w:hanging="31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Ne fournissez aucune information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5F18CE06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06B50504" w14:textId="77777777" w:rsidTr="000C7515">
        <w:trPr>
          <w:trHeight w:val="144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26E26691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lastRenderedPageBreak/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50</w:t>
            </w:r>
          </w:p>
        </w:tc>
        <w:tc>
          <w:tcPr>
            <w:tcW w:w="2071" w:type="pct"/>
            <w:shd w:val="clear" w:color="auto" w:fill="auto"/>
          </w:tcPr>
          <w:p w14:paraId="56859241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Selon vous, quel bilan clinique faut-il réaliser avant la stérilisation féminine ?</w:t>
            </w:r>
          </w:p>
          <w:p w14:paraId="5D48AFB0" w14:textId="77777777" w:rsidR="00577E7C" w:rsidRPr="004D65B3" w:rsidRDefault="00577E7C" w:rsidP="004023BD">
            <w:pPr>
              <w:suppressAutoHyphens/>
              <w:ind w:right="-14"/>
              <w:rPr>
                <w:rFonts w:eastAsia="Times New Roman"/>
                <w:sz w:val="20"/>
                <w:szCs w:val="20"/>
                <w:lang w:val="fr-SN"/>
              </w:rPr>
            </w:pPr>
          </w:p>
          <w:p w14:paraId="4888D83E" w14:textId="77777777" w:rsidR="00577E7C" w:rsidRPr="004D65B3" w:rsidRDefault="00577E7C" w:rsidP="004023BD">
            <w:pPr>
              <w:suppressAutoHyphens/>
              <w:ind w:right="-14"/>
              <w:rPr>
                <w:rFonts w:eastAsia="Times New Roman"/>
                <w:sz w:val="20"/>
                <w:szCs w:val="20"/>
                <w:cs/>
                <w:lang w:bidi="hi-IN"/>
              </w:rPr>
            </w:pPr>
          </w:p>
          <w:p w14:paraId="44DC8C2E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réponses. Si la réponse est « Je ne sais pas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11B64691" w14:textId="77777777" w:rsidR="00C45454" w:rsidRPr="003A5AEC" w:rsidRDefault="00C45454" w:rsidP="00C45454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Examen général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18BDF375" w14:textId="77777777" w:rsidR="00C45454" w:rsidRPr="003A5AEC" w:rsidRDefault="00C45454" w:rsidP="00C45454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Examen physique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4A318D9F" w14:textId="77777777" w:rsidR="00C45454" w:rsidRPr="003A5AEC" w:rsidRDefault="00C45454" w:rsidP="00C45454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Examen gynécologique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C</w:t>
            </w:r>
          </w:p>
          <w:p w14:paraId="6A12D67D" w14:textId="77777777" w:rsidR="00C45454" w:rsidRPr="004D65B3" w:rsidRDefault="00C45454" w:rsidP="00C45454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2B907A24" w14:textId="6EFA6955" w:rsidR="00577E7C" w:rsidRPr="003A5AEC" w:rsidRDefault="00C45454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fais aucun examen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60AA7771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2FC2C376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698E318F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51</w:t>
            </w:r>
          </w:p>
        </w:tc>
        <w:tc>
          <w:tcPr>
            <w:tcW w:w="2071" w:type="pct"/>
            <w:shd w:val="clear" w:color="auto" w:fill="auto"/>
          </w:tcPr>
          <w:p w14:paraId="0F102341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Selon vous, quels examens de laboratoire prescrivez-vous à la cliente avant la stérilisation féminine ?</w:t>
            </w:r>
          </w:p>
          <w:p w14:paraId="79252217" w14:textId="77777777" w:rsidR="00577E7C" w:rsidRPr="003A5AEC" w:rsidRDefault="00577E7C" w:rsidP="004023BD">
            <w:pPr>
              <w:tabs>
                <w:tab w:val="left" w:pos="-720"/>
              </w:tabs>
              <w:suppressAutoHyphens/>
              <w:rPr>
                <w:rFonts w:eastAsia="Times New Roman"/>
                <w:b/>
                <w:bCs/>
                <w:sz w:val="20"/>
                <w:szCs w:val="20"/>
                <w:lang w:val="fr-SN"/>
              </w:rPr>
            </w:pPr>
          </w:p>
          <w:p w14:paraId="2099D660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rPr>
                <w:bCs/>
                <w:spacing w:val="-2"/>
                <w:sz w:val="20"/>
                <w:szCs w:val="20"/>
                <w:rtl/>
                <w:cs/>
                <w:lang w:val="en-GB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réponses. Si la réponse est «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Ne prescrire aucun test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8C1EAD4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Test sanguin pour l'hémoglobine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525AAB92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Analyse d'urine pour le sucre et l'albumine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7B74D0BC" w14:textId="3B7BF0F0" w:rsidR="00577E7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ins w:id="53" w:author="Rodrigue Nda'chi Deffo" w:date="2025-03-25T10:43:00Z"/>
                <w:rFonts w:eastAsia="Arial Narrow" w:cstheme="minorBid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Test de grossesse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1CD6E83A" w14:textId="7F8B0FDA" w:rsidR="00ED5EFD" w:rsidRPr="00ED5EFD" w:rsidRDefault="00ED5EFD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cstheme="minorBidi" w:hint="cs"/>
                <w:sz w:val="20"/>
                <w:szCs w:val="20"/>
                <w:rPrChange w:id="54" w:author="Rodrigue Nda'chi Deffo" w:date="2025-03-25T10:43:00Z">
                  <w:rPr>
                    <w:sz w:val="20"/>
                    <w:szCs w:val="20"/>
                    <w:lang w:val="fr-SN"/>
                  </w:rPr>
                </w:rPrChange>
              </w:rPr>
            </w:pPr>
            <w:proofErr w:type="spellStart"/>
            <w:ins w:id="55" w:author="Rodrigue Nda'chi Deffo" w:date="2025-03-25T10:43:00Z">
              <w:r w:rsidRPr="00ED5EFD">
                <w:rPr>
                  <w:rFonts w:cstheme="minorBidi"/>
                  <w:sz w:val="20"/>
                  <w:szCs w:val="20"/>
                  <w:rPrChange w:id="56" w:author="Rodrigue Nda'chi Deffo" w:date="2025-03-25T10:43:00Z">
                    <w:rPr>
                      <w:rFonts w:cstheme="minorBidi"/>
                      <w:sz w:val="20"/>
                      <w:szCs w:val="20"/>
                      <w:lang w:val="fr-SN"/>
                    </w:rPr>
                  </w:rPrChange>
                </w:rPr>
                <w:t>Bilan</w:t>
              </w:r>
              <w:proofErr w:type="spellEnd"/>
              <w:r w:rsidRPr="00ED5EFD">
                <w:rPr>
                  <w:rFonts w:cstheme="minorBidi"/>
                  <w:sz w:val="20"/>
                  <w:szCs w:val="20"/>
                  <w:rPrChange w:id="57" w:author="Rodrigue Nda'chi Deffo" w:date="2025-03-25T10:43:00Z">
                    <w:rPr>
                      <w:rFonts w:cstheme="minorBidi"/>
                      <w:sz w:val="20"/>
                      <w:szCs w:val="20"/>
                      <w:lang w:val="fr-SN"/>
                    </w:rPr>
                  </w:rPrChange>
                </w:rPr>
                <w:t xml:space="preserve"> </w:t>
              </w:r>
              <w:proofErr w:type="spellStart"/>
              <w:r w:rsidRPr="00ED5EFD">
                <w:rPr>
                  <w:rFonts w:cstheme="minorBidi"/>
                  <w:sz w:val="20"/>
                  <w:szCs w:val="20"/>
                  <w:rPrChange w:id="58" w:author="Rodrigue Nda'chi Deffo" w:date="2025-03-25T10:43:00Z">
                    <w:rPr>
                      <w:rFonts w:cstheme="minorBidi"/>
                      <w:sz w:val="20"/>
                      <w:szCs w:val="20"/>
                      <w:lang w:val="fr-SN"/>
                    </w:rPr>
                  </w:rPrChange>
                </w:rPr>
                <w:t>pré</w:t>
              </w:r>
              <w:proofErr w:type="spellEnd"/>
              <w:r w:rsidRPr="00ED5EFD">
                <w:rPr>
                  <w:rFonts w:cstheme="minorBidi"/>
                  <w:sz w:val="20"/>
                  <w:szCs w:val="20"/>
                  <w:rPrChange w:id="59" w:author="Rodrigue Nda'chi Deffo" w:date="2025-03-25T10:43:00Z">
                    <w:rPr>
                      <w:rFonts w:cstheme="minorBidi"/>
                      <w:sz w:val="20"/>
                      <w:szCs w:val="20"/>
                      <w:lang w:val="fr-SN"/>
                    </w:rPr>
                  </w:rPrChange>
                </w:rPr>
                <w:t xml:space="preserve"> </w:t>
              </w:r>
              <w:proofErr w:type="gramStart"/>
              <w:r w:rsidRPr="00ED5EFD">
                <w:rPr>
                  <w:rFonts w:cstheme="minorBidi"/>
                  <w:sz w:val="20"/>
                  <w:szCs w:val="20"/>
                  <w:rPrChange w:id="60" w:author="Rodrigue Nda'chi Deffo" w:date="2025-03-25T10:43:00Z">
                    <w:rPr>
                      <w:rFonts w:cstheme="minorBidi"/>
                      <w:sz w:val="20"/>
                      <w:szCs w:val="20"/>
                      <w:lang w:val="fr-SN"/>
                    </w:rPr>
                  </w:rPrChange>
                </w:rPr>
                <w:t>op ,TP</w:t>
              </w:r>
              <w:proofErr w:type="gramEnd"/>
              <w:r w:rsidRPr="00ED5EFD">
                <w:rPr>
                  <w:rFonts w:cstheme="minorBidi"/>
                  <w:sz w:val="20"/>
                  <w:szCs w:val="20"/>
                  <w:rPrChange w:id="61" w:author="Rodrigue Nda'chi Deffo" w:date="2025-03-25T10:43:00Z">
                    <w:rPr>
                      <w:rFonts w:cstheme="minorBidi"/>
                      <w:sz w:val="20"/>
                      <w:szCs w:val="20"/>
                      <w:lang w:val="fr-SN"/>
                    </w:rPr>
                  </w:rPrChange>
                </w:rPr>
                <w:t>,TCK,GSRH……………………………….D</w:t>
              </w:r>
            </w:ins>
          </w:p>
          <w:p w14:paraId="4B78AE30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6FBF44DF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prescrire aucun test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O</w:t>
            </w:r>
          </w:p>
          <w:p w14:paraId="17C20C43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rtl/>
                <w:cs/>
              </w:rPr>
            </w:pPr>
          </w:p>
        </w:tc>
        <w:tc>
          <w:tcPr>
            <w:tcW w:w="395" w:type="pct"/>
            <w:shd w:val="clear" w:color="auto" w:fill="auto"/>
          </w:tcPr>
          <w:p w14:paraId="0A5D1386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5A93100B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5DD16027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52</w:t>
            </w:r>
          </w:p>
        </w:tc>
        <w:tc>
          <w:tcPr>
            <w:tcW w:w="2071" w:type="pct"/>
            <w:shd w:val="clear" w:color="auto" w:fill="auto"/>
          </w:tcPr>
          <w:p w14:paraId="4462B3A6" w14:textId="77777777" w:rsidR="00577E7C" w:rsidRPr="004D65B3" w:rsidRDefault="00577E7C" w:rsidP="004023BD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Combien de temps une cliente doit-elle rester dans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après une stérilisation féminine ?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1992CE55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Moins de quatre heures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1</w:t>
            </w:r>
          </w:p>
          <w:p w14:paraId="3002635A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4 à 6 heures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2</w:t>
            </w:r>
          </w:p>
          <w:p w14:paraId="66AA50AE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7 à 9 heures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3</w:t>
            </w:r>
          </w:p>
          <w:p w14:paraId="2EE60D03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Plus de 9 heures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4</w:t>
            </w:r>
          </w:p>
          <w:p w14:paraId="4A8DF1D9" w14:textId="77777777" w:rsidR="00577E7C" w:rsidRPr="004D65B3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eastAsia="Arial Unicode MS"/>
                <w:sz w:val="20"/>
                <w:szCs w:val="20"/>
                <w:lang w:bidi="hi-IN"/>
              </w:rPr>
              <w:tab/>
              <w:t>5</w:t>
            </w:r>
          </w:p>
        </w:tc>
        <w:tc>
          <w:tcPr>
            <w:tcW w:w="395" w:type="pct"/>
            <w:shd w:val="clear" w:color="auto" w:fill="auto"/>
          </w:tcPr>
          <w:p w14:paraId="4283EFCB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4565254A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56DB52E8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53</w:t>
            </w:r>
          </w:p>
        </w:tc>
        <w:tc>
          <w:tcPr>
            <w:tcW w:w="2071" w:type="pct"/>
            <w:shd w:val="clear" w:color="auto" w:fill="auto"/>
          </w:tcPr>
          <w:p w14:paraId="3708711D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Quels examens post-procéduraux effectuez-vous avant de renvoyer une cliente stérilisée ?</w:t>
            </w:r>
          </w:p>
          <w:p w14:paraId="59E82F6A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3B6FD318" w14:textId="77777777" w:rsidR="00577E7C" w:rsidRPr="004D65B3" w:rsidRDefault="00577E7C" w:rsidP="004023BD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réponses. Si la réponse est «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Aucun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C02148A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Examiner la stabilité des signes vitaux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06DABD4A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Vérifiez si elle est complètement réveillée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109C7A7B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Demandez-lui si elle a uriné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5E1375CE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Vérifier la zone d'incision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2B9B57B9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01811FA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Aucun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51A86CDC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606A6E" w14:paraId="15178B9C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5454665E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54</w:t>
            </w:r>
          </w:p>
        </w:tc>
        <w:tc>
          <w:tcPr>
            <w:tcW w:w="2071" w:type="pct"/>
            <w:shd w:val="clear" w:color="auto" w:fill="auto"/>
          </w:tcPr>
          <w:p w14:paraId="44E7FFDC" w14:textId="77777777" w:rsidR="00577E7C" w:rsidRPr="003A5AEC" w:rsidRDefault="00577E7C" w:rsidP="004023BD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Quelles instructions donnez-vous aux client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 avant leur sortie de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 ?</w:t>
            </w:r>
          </w:p>
          <w:p w14:paraId="134F815A" w14:textId="77777777" w:rsidR="00577E7C" w:rsidRPr="003A5AEC" w:rsidRDefault="00577E7C" w:rsidP="004023BD">
            <w:pPr>
              <w:suppressAutoHyphens/>
              <w:ind w:right="-14"/>
              <w:rPr>
                <w:rFonts w:eastAsia="Times New Roman"/>
                <w:b/>
                <w:bCs/>
                <w:sz w:val="20"/>
                <w:szCs w:val="20"/>
                <w:lang w:val="fr-SN"/>
              </w:rPr>
            </w:pPr>
          </w:p>
          <w:p w14:paraId="6C2218C8" w14:textId="77777777" w:rsidR="00577E7C" w:rsidRPr="00D37CDB" w:rsidRDefault="00577E7C" w:rsidP="004023BD">
            <w:pPr>
              <w:tabs>
                <w:tab w:val="left" w:pos="-720"/>
              </w:tabs>
              <w:suppressAutoHyphens/>
              <w:rPr>
                <w:bCs/>
                <w:i/>
                <w:iCs/>
                <w:spacing w:val="-2"/>
                <w:sz w:val="20"/>
                <w:szCs w:val="20"/>
                <w:lang w:val="fr-SN"/>
              </w:rPr>
            </w:pPr>
            <w:r w:rsidRPr="0008137B">
              <w:rPr>
                <w:i/>
                <w:iCs/>
                <w:sz w:val="20"/>
                <w:szCs w:val="20"/>
                <w:lang w:val="fr-SN"/>
              </w:rPr>
              <w:t>[Choix multiple. Notez toutes les réponses. Si l'option « ne donne aucune instruction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31DAE9C" w14:textId="77777777" w:rsidR="00577E7C" w:rsidRPr="007D3091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F11B19">
              <w:rPr>
                <w:sz w:val="20"/>
                <w:szCs w:val="20"/>
                <w:lang w:val="fr-SN"/>
              </w:rPr>
              <w:t>Repos pour le reste de la journée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ab/>
              <w:t xml:space="preserve">A </w:t>
            </w:r>
          </w:p>
          <w:p w14:paraId="54C07D8C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Reprendre les travaux légers après 48 heures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779D4CD5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Reprendre l'activité complète après 2 semaines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68997393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Gardez la zone d’incision propre et sèche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61F3B35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pas ouvrir le pansement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5D33910E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Se baigner après 24 heures d'intervention chirurgicale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1E50A360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Instructions concernant les médicaments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169852D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Doit se signaler à la clinique/au médecin en cas de complications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H</w:t>
            </w:r>
          </w:p>
          <w:p w14:paraId="6CAE1DED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Je devrais visiter l'établissement pour un contrôle le 7 </w:t>
            </w:r>
            <w:r w:rsidRPr="004D65B3">
              <w:rPr>
                <w:rFonts w:eastAsia="Arial Narrow"/>
                <w:sz w:val="20"/>
                <w:szCs w:val="20"/>
                <w:vertAlign w:val="superscript"/>
                <w:cs/>
                <w:lang w:bidi="hi-IN"/>
              </w:rPr>
              <w:t xml:space="preserve">ème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jour .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</w:p>
          <w:p w14:paraId="6EBEEC8E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Visite à l'établissement en cas d'absence de la période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J</w:t>
            </w:r>
          </w:p>
          <w:p w14:paraId="2D85ED50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05EDD4EE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donne aucune instruction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100E7126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0CB21F9F" w14:textId="77777777" w:rsidTr="000C7515">
        <w:trPr>
          <w:trHeight w:val="368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43539A1E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55</w:t>
            </w:r>
          </w:p>
        </w:tc>
        <w:tc>
          <w:tcPr>
            <w:tcW w:w="2071" w:type="pct"/>
            <w:shd w:val="clear" w:color="auto" w:fill="auto"/>
          </w:tcPr>
          <w:p w14:paraId="794C3E72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Informez-vous les clientes des complications possibles qu'elles pourraient rencontrer après la stérilisation ?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D049B8A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1</w:t>
            </w:r>
          </w:p>
          <w:p w14:paraId="34CFEE5A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95" w:type="pct"/>
            <w:shd w:val="clear" w:color="auto" w:fill="auto"/>
          </w:tcPr>
          <w:p w14:paraId="27F7B7DB" w14:textId="77777777" w:rsidR="00577E7C" w:rsidRPr="004D65B3" w:rsidRDefault="00577E7C" w:rsidP="004023BD">
            <w:pPr>
              <w:jc w:val="center"/>
              <w:rPr>
                <w:sz w:val="20"/>
                <w:szCs w:val="20"/>
              </w:rPr>
            </w:pPr>
          </w:p>
          <w:p w14:paraId="65551922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Unicode MS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6146AA09" wp14:editId="6EF60D02">
                      <wp:simplePos x="0" y="0"/>
                      <wp:positionH relativeFrom="column">
                        <wp:posOffset>-153173</wp:posOffset>
                      </wp:positionH>
                      <wp:positionV relativeFrom="paragraph">
                        <wp:posOffset>73687</wp:posOffset>
                      </wp:positionV>
                      <wp:extent cx="232913" cy="0"/>
                      <wp:effectExtent l="0" t="76200" r="15240" b="95250"/>
                      <wp:wrapNone/>
                      <wp:docPr id="473" name="Straight Arrow Connector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4B4DD460" id="Straight Arrow Connector 473" o:spid="_x0000_s1026" type="#_x0000_t32" style="position:absolute;margin-left:-12.05pt;margin-top:5.8pt;width:18.35pt;height:0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 Narrow"/>
                <w:b/>
                <w:sz w:val="20"/>
                <w:szCs w:val="20"/>
                <w:lang w:bidi="hi-IN"/>
              </w:rPr>
              <w:t xml:space="preserve">    </w:t>
            </w:r>
            <w:r w:rsidRPr="004D65B3">
              <w:rPr>
                <w:rFonts w:eastAsia="Arial Narrow"/>
                <w:b/>
                <w:sz w:val="20"/>
                <w:szCs w:val="20"/>
                <w:cs/>
                <w:lang w:bidi="hi-IN"/>
              </w:rPr>
              <w:t xml:space="preserve">3 </w:t>
            </w:r>
            <w:r w:rsidRPr="004D65B3">
              <w:rPr>
                <w:rFonts w:eastAsia="Arial Narrow"/>
                <w:b/>
                <w:sz w:val="20"/>
                <w:szCs w:val="20"/>
                <w:lang w:bidi="hi-IN"/>
              </w:rPr>
              <w:t>57</w:t>
            </w:r>
          </w:p>
        </w:tc>
      </w:tr>
      <w:tr w:rsidR="00577E7C" w:rsidRPr="00606A6E" w14:paraId="3272F81E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2873CA50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56</w:t>
            </w:r>
          </w:p>
        </w:tc>
        <w:tc>
          <w:tcPr>
            <w:tcW w:w="2071" w:type="pct"/>
            <w:shd w:val="clear" w:color="auto" w:fill="auto"/>
          </w:tcPr>
          <w:p w14:paraId="7D2537B3" w14:textId="77777777" w:rsidR="00577E7C" w:rsidRPr="003A5AEC" w:rsidRDefault="00577E7C" w:rsidP="004023BD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Quelles sont les complications possibles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sur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les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quelles vous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vous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informez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?</w:t>
            </w:r>
          </w:p>
          <w:p w14:paraId="17D6C9A9" w14:textId="77777777" w:rsidR="00577E7C" w:rsidRPr="004D65B3" w:rsidRDefault="00577E7C" w:rsidP="004023BD">
            <w:pPr>
              <w:suppressAutoHyphens/>
              <w:ind w:right="-14"/>
              <w:rPr>
                <w:rFonts w:eastAsia="Times New Roman"/>
                <w:sz w:val="20"/>
                <w:szCs w:val="20"/>
                <w:lang w:val="fr-SN" w:bidi="hi-IN"/>
              </w:rPr>
            </w:pPr>
          </w:p>
          <w:p w14:paraId="26032725" w14:textId="77777777" w:rsidR="00577E7C" w:rsidRPr="003A5AEC" w:rsidRDefault="00577E7C" w:rsidP="004023BD">
            <w:pPr>
              <w:tabs>
                <w:tab w:val="left" w:pos="-720"/>
              </w:tabs>
              <w:suppressAutoHyphens/>
              <w:rPr>
                <w:bCs/>
                <w:i/>
                <w:iCs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«Ne s’informe pas dessus»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62018C9B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Pus de la zone d'incision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707C122A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Saignement de la zone d'incision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62D1B8C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Déhiscence de la plaie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22A9F31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Gonflement abdominal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6CDED865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Lésion/perforation intestinale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3C20993F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Lésion de la vessie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49A3D7C8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Fièvre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2D9A01F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Douleur excessive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H</w:t>
            </w:r>
          </w:p>
          <w:p w14:paraId="0849AF82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</w:t>
            </w:r>
          </w:p>
          <w:p w14:paraId="0DDEB4BE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Ne s</w:t>
            </w:r>
            <w:r>
              <w:rPr>
                <w:rFonts w:eastAsia="Arial Narrow" w:cs="Mangal" w:hint="cs"/>
                <w:sz w:val="20"/>
                <w:szCs w:val="20"/>
                <w:cs/>
                <w:lang w:bidi="hi-IN"/>
              </w:rPr>
              <w:t>’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informe pas dessus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33C89E70" w14:textId="77777777" w:rsidR="00577E7C" w:rsidRPr="00D37CDB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606A6E" w14:paraId="7CABBD65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7FA57109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57</w:t>
            </w:r>
          </w:p>
        </w:tc>
        <w:tc>
          <w:tcPr>
            <w:tcW w:w="2071" w:type="pct"/>
            <w:shd w:val="clear" w:color="auto" w:fill="auto"/>
          </w:tcPr>
          <w:p w14:paraId="08EE53D2" w14:textId="77777777" w:rsidR="00577E7C" w:rsidRPr="00AB489A" w:rsidRDefault="00577E7C" w:rsidP="00402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AB489A">
              <w:rPr>
                <w:color w:val="000000"/>
                <w:sz w:val="20"/>
                <w:szCs w:val="20"/>
                <w:lang w:val="fr-SN"/>
              </w:rPr>
              <w:t>Quel est le mécanisme de suivi dont vous disposez ou dont l'établissement dispose, c'est-à-dire comment veillez-vous à ce que les femmes stérilisées bénéficient des services de suivi à la date prévue ?</w:t>
            </w:r>
          </w:p>
          <w:p w14:paraId="3A1241FB" w14:textId="77777777" w:rsidR="00577E7C" w:rsidRPr="00213159" w:rsidRDefault="00577E7C" w:rsidP="004023BD">
            <w:pPr>
              <w:ind w:right="-14"/>
              <w:rPr>
                <w:rFonts w:eastAsia="Aptos"/>
                <w:sz w:val="20"/>
                <w:szCs w:val="20"/>
                <w:lang w:val="fr-SN"/>
              </w:rPr>
            </w:pPr>
          </w:p>
          <w:p w14:paraId="697A17D7" w14:textId="77777777" w:rsidR="00577E7C" w:rsidRPr="003A5AEC" w:rsidRDefault="00577E7C" w:rsidP="004023BD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«Je ne sais pas»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0BF19542" w14:textId="77777777" w:rsidR="00577E7C" w:rsidRPr="003A5AEC" w:rsidRDefault="00577E7C" w:rsidP="004023BD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lastRenderedPageBreak/>
              <w:t>Des appels téléphoniques sont effectués pour rappeler aux clients</w:t>
            </w:r>
          </w:p>
          <w:p w14:paraId="4DF7CC02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365A4A0F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les ASC</w:t>
            </w:r>
            <w:r>
              <w:rPr>
                <w:rFonts w:eastAsia="Arial Unicode MS" w:hint="cs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se rendent à domicile pour une visite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B</w:t>
            </w:r>
          </w:p>
          <w:p w14:paraId="40D7F96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lastRenderedPageBreak/>
              <w:t>les ASC</w:t>
            </w:r>
            <w:r>
              <w:rPr>
                <w:rFonts w:eastAsia="Arial Unicode MS" w:hint="cs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rappellent aux clients les points suivants.</w:t>
            </w:r>
          </w:p>
          <w:p w14:paraId="38883ACA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mise à jour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5D4424B5" w14:textId="0331A0D0" w:rsidR="00577E7C" w:rsidRDefault="00577E7C" w:rsidP="004023BD">
            <w:pPr>
              <w:tabs>
                <w:tab w:val="right" w:leader="dot" w:pos="3912"/>
                <w:tab w:val="right" w:leader="dot" w:pos="5760"/>
              </w:tabs>
              <w:rPr>
                <w:ins w:id="62" w:author="Rodrigue Nda'chi Deffo" w:date="2025-03-25T10:43:00Z"/>
                <w:rFonts w:eastAsia="Arial Unicode MS" w:cstheme="minorBid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Inscrire la date de suivi sur l'ordonnance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D</w:t>
            </w:r>
          </w:p>
          <w:p w14:paraId="21F2F3CD" w14:textId="34539204" w:rsidR="00ED5EFD" w:rsidRPr="00ED5EFD" w:rsidRDefault="00ED5EFD" w:rsidP="004023BD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 w:cstheme="minorBidi" w:hint="cs"/>
                <w:sz w:val="20"/>
                <w:szCs w:val="20"/>
                <w:lang w:val="fr-SN"/>
                <w:rPrChange w:id="63" w:author="Rodrigue Nda'chi Deffo" w:date="2025-03-25T10:43:00Z">
                  <w:rPr>
                    <w:rFonts w:eastAsia="Arial Unicode MS"/>
                    <w:sz w:val="20"/>
                    <w:szCs w:val="20"/>
                    <w:lang w:val="fr-SN"/>
                  </w:rPr>
                </w:rPrChange>
              </w:rPr>
            </w:pPr>
            <w:ins w:id="64" w:author="Rodrigue Nda'chi Deffo" w:date="2025-03-25T10:43:00Z">
              <w:r w:rsidRPr="00ED5EFD">
                <w:rPr>
                  <w:rFonts w:eastAsia="Arial Unicode MS" w:cstheme="minorBidi"/>
                  <w:sz w:val="20"/>
                  <w:szCs w:val="20"/>
                  <w:lang w:val="fr-SN"/>
                </w:rPr>
                <w:t>Carte de rendez-vous</w:t>
              </w:r>
              <w:r>
                <w:rPr>
                  <w:rFonts w:eastAsia="Arial Unicode MS" w:cstheme="minorBidi"/>
                  <w:sz w:val="20"/>
                  <w:szCs w:val="20"/>
                  <w:lang w:val="fr-SN"/>
                </w:rPr>
                <w:t>………………………………</w:t>
              </w:r>
              <w:proofErr w:type="gramStart"/>
              <w:r>
                <w:rPr>
                  <w:rFonts w:eastAsia="Arial Unicode MS" w:cstheme="minorBidi"/>
                  <w:sz w:val="20"/>
                  <w:szCs w:val="20"/>
                  <w:lang w:val="fr-SN"/>
                </w:rPr>
                <w:t>…….</w:t>
              </w:r>
              <w:proofErr w:type="gramEnd"/>
              <w:r>
                <w:rPr>
                  <w:rFonts w:eastAsia="Arial Unicode MS" w:cstheme="minorBidi"/>
                  <w:sz w:val="20"/>
                  <w:szCs w:val="20"/>
                  <w:lang w:val="fr-SN"/>
                </w:rPr>
                <w:t>.E</w:t>
              </w:r>
            </w:ins>
          </w:p>
          <w:p w14:paraId="1A411EFB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4F4E33E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Aucun mécanisme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  <w:p w14:paraId="062967DB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7D81EE9B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5F6E8397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638DCD17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58</w:t>
            </w:r>
          </w:p>
        </w:tc>
        <w:tc>
          <w:tcPr>
            <w:tcW w:w="2071" w:type="pct"/>
            <w:shd w:val="clear" w:color="auto" w:fill="auto"/>
          </w:tcPr>
          <w:p w14:paraId="5201DFDE" w14:textId="77777777" w:rsidR="00577E7C" w:rsidRPr="00D37CDB" w:rsidRDefault="00577E7C" w:rsidP="004023BD">
            <w:pPr>
              <w:rPr>
                <w:rFonts w:eastAsia="Arial Unicode MS"/>
                <w:b/>
                <w:bCs/>
                <w:sz w:val="20"/>
                <w:szCs w:val="20"/>
                <w:rtl/>
                <w:cs/>
              </w:rPr>
            </w:pPr>
            <w:r w:rsidRPr="00D37CDB"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  <w:t>Je vais maintenant lire quelques affirmations. Dites-moi si elles sont vraies ou fausses.</w:t>
            </w:r>
          </w:p>
          <w:p w14:paraId="2CF632CC" w14:textId="77777777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/>
              </w:rPr>
            </w:pPr>
          </w:p>
          <w:p w14:paraId="7C078C34" w14:textId="77777777" w:rsidR="00577E7C" w:rsidRPr="003A5AEC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période post-partum est le meilleur moment pour que la femme se fasse stériliser.</w:t>
            </w:r>
          </w:p>
          <w:p w14:paraId="489AADC3" w14:textId="77777777" w:rsidR="00577E7C" w:rsidRPr="003A5AEC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stérilisation féminine ne doit pas être associée à un avortement chirurgical.</w:t>
            </w:r>
          </w:p>
          <w:p w14:paraId="7108E9E1" w14:textId="77777777" w:rsidR="00577E7C" w:rsidRPr="003A5AEC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stérilisation ne peut pas être pratiquée sur les femmes dont le taux d'hémoglobine est inférieur à 7 g/dL.</w:t>
            </w:r>
          </w:p>
          <w:p w14:paraId="7E0146FC" w14:textId="77777777" w:rsidR="00577E7C" w:rsidRPr="003A5AEC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acceptable d'effectuer une stérilisation su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r une cliente atteinte d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>’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un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>e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IST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120D2145" w14:textId="77777777" w:rsidR="00577E7C" w:rsidRPr="003A5AEC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dépistage du VIH est obligatoire avant de procéder à la stérilisation.</w:t>
            </w:r>
          </w:p>
          <w:p w14:paraId="1CC200F3" w14:textId="77777777" w:rsidR="00577E7C" w:rsidRPr="003A5AEC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présence d'anesthésistes est nécessaire pour la procédure de stérilisation.</w:t>
            </w:r>
          </w:p>
          <w:p w14:paraId="59AB3C8C" w14:textId="77777777" w:rsidR="00577E7C" w:rsidRPr="003A5AEC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présence d'un membre de la famille auprès de la femme est nécessaire pour la stérilisation.</w:t>
            </w:r>
          </w:p>
          <w:p w14:paraId="193EB1A3" w14:textId="77777777" w:rsidR="00577E7C" w:rsidRPr="003A5AEC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mari est obligatoire pour que les femmes puissent se faire stériliser.</w:t>
            </w:r>
          </w:p>
          <w:p w14:paraId="15316779" w14:textId="77777777" w:rsidR="00577E7C" w:rsidRPr="004D65B3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Une nuitée est requise pour la stérilisation </w:t>
            </w:r>
            <w:r>
              <w:rPr>
                <w:rFonts w:eastAsia="Aptos"/>
                <w:sz w:val="20"/>
                <w:szCs w:val="20"/>
                <w:lang w:val="fr-SN"/>
              </w:rPr>
              <w:t>par l</w:t>
            </w:r>
            <w:r w:rsidRPr="00E837EC">
              <w:rPr>
                <w:rFonts w:eastAsia="Aptos"/>
                <w:sz w:val="20"/>
                <w:szCs w:val="20"/>
                <w:lang w:val="fr-SN"/>
              </w:rPr>
              <w:t>ap</w:t>
            </w:r>
            <w:r>
              <w:rPr>
                <w:rFonts w:eastAsia="Aptos"/>
                <w:sz w:val="20"/>
                <w:szCs w:val="20"/>
                <w:lang w:val="fr-SN"/>
              </w:rPr>
              <w:t>aroscopie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235B5BB5" w14:textId="77777777" w:rsidR="00577E7C" w:rsidRPr="004D65B3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doit être différée chez les femmes ayant une Hb &gt; 7 g/dl</w:t>
            </w:r>
          </w:p>
          <w:p w14:paraId="02DA04ED" w14:textId="77777777" w:rsidR="00577E7C" w:rsidRPr="004D65B3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doit êt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re différée chez une femme qui </w:t>
            </w:r>
            <w:r w:rsidRPr="00A03D42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est entre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8 </w:t>
            </w:r>
            <w:r w:rsidRPr="00A03D42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et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42 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 </w:t>
            </w:r>
            <w:r w:rsidRPr="00513FBB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de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post-partum.</w:t>
            </w:r>
          </w:p>
          <w:p w14:paraId="00FBA73B" w14:textId="77777777" w:rsidR="00577E7C" w:rsidRPr="004D65B3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ne doit pas être différée chez une femme ayant eu une grossesse avec une éclampsie ou une pré-éclampsie sévère.</w:t>
            </w:r>
          </w:p>
          <w:p w14:paraId="514B3F94" w14:textId="77777777" w:rsidR="00577E7C" w:rsidRPr="004D65B3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ne doit pas être différée chez une femme atteinte d'une maladie trophoblastique hamaligne.</w:t>
            </w:r>
          </w:p>
          <w:p w14:paraId="4ED2E3A1" w14:textId="77777777" w:rsidR="00577E7C" w:rsidRPr="004D65B3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ne doit pas être différée chez une femme présentant actuellement u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ne cervicite purulente, une chl</w:t>
            </w:r>
            <w:r w:rsidRPr="00A03D42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a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m</w:t>
            </w:r>
            <w:r w:rsidRPr="00A03D42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y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dia ou une gonorrhée.</w:t>
            </w:r>
          </w:p>
          <w:p w14:paraId="0B73808B" w14:textId="77777777" w:rsidR="00577E7C" w:rsidRPr="004D65B3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procédure de stérilisation doit être </w:t>
            </w:r>
            <w:r w:rsidRPr="00E837EC">
              <w:rPr>
                <w:color w:val="000000"/>
                <w:sz w:val="20"/>
                <w:szCs w:val="20"/>
                <w:lang w:val="fr-SN"/>
              </w:rPr>
              <w:t>abandonnée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chez une femme souffrant actuellement d'une maladie de la vésicule biliaire.</w:t>
            </w:r>
          </w:p>
          <w:p w14:paraId="6916FAEF" w14:textId="77777777" w:rsidR="00577E7C" w:rsidRPr="004D65B3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L'approche sous-ombilicale est appropriée dans la stérilisation post-partum</w:t>
            </w:r>
          </w:p>
          <w:p w14:paraId="31A583A2" w14:textId="77777777" w:rsidR="00577E7C" w:rsidRPr="00E837EC" w:rsidRDefault="00577E7C" w:rsidP="00CC77EF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E837EC">
              <w:rPr>
                <w:color w:val="000000"/>
                <w:sz w:val="20"/>
                <w:szCs w:val="20"/>
                <w:lang w:val="fr-SN"/>
              </w:rPr>
              <w:lastRenderedPageBreak/>
              <w:t xml:space="preserve">L'identification de la trompe lors d'une intervention par </w:t>
            </w:r>
            <w:proofErr w:type="spellStart"/>
            <w:r w:rsidRPr="00E837EC">
              <w:rPr>
                <w:color w:val="000000"/>
                <w:sz w:val="20"/>
                <w:szCs w:val="20"/>
                <w:lang w:val="fr-SN"/>
              </w:rPr>
              <w:t>mini-</w:t>
            </w:r>
            <w:r>
              <w:rPr>
                <w:color w:val="000000"/>
                <w:sz w:val="20"/>
                <w:szCs w:val="20"/>
                <w:lang w:val="fr-SN"/>
              </w:rPr>
              <w:t>tour</w:t>
            </w:r>
            <w:proofErr w:type="spellEnd"/>
            <w:r w:rsidRPr="00E837EC">
              <w:rPr>
                <w:color w:val="000000"/>
                <w:sz w:val="20"/>
                <w:szCs w:val="20"/>
                <w:lang w:val="fr-SN"/>
              </w:rPr>
              <w:t xml:space="preserve"> doit être effectuée avec un</w:t>
            </w:r>
            <w:r>
              <w:rPr>
                <w:color w:val="000000"/>
                <w:sz w:val="20"/>
                <w:szCs w:val="20"/>
                <w:lang w:val="fr-SN"/>
              </w:rPr>
              <w:t xml:space="preserve">e pince </w:t>
            </w:r>
            <w:proofErr w:type="spellStart"/>
            <w:r>
              <w:rPr>
                <w:color w:val="000000"/>
                <w:sz w:val="20"/>
                <w:szCs w:val="20"/>
                <w:lang w:val="fr-SN"/>
              </w:rPr>
              <w:t>babcock</w:t>
            </w:r>
            <w:proofErr w:type="spellEnd"/>
            <w:r w:rsidRPr="00E837EC">
              <w:rPr>
                <w:color w:val="000000"/>
                <w:sz w:val="20"/>
                <w:szCs w:val="20"/>
                <w:lang w:val="fr-SN"/>
              </w:rPr>
              <w:t>.</w:t>
            </w:r>
          </w:p>
          <w:p w14:paraId="35B7AB67" w14:textId="77777777" w:rsidR="00577E7C" w:rsidRPr="003A5AEC" w:rsidRDefault="00577E7C" w:rsidP="00CC77EF">
            <w:pPr>
              <w:pStyle w:val="ListParagraph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existe un risque de blessure d'une vessie pleine pendant l'intervention</w:t>
            </w:r>
          </w:p>
        </w:tc>
        <w:tc>
          <w:tcPr>
            <w:tcW w:w="958" w:type="pct"/>
            <w:shd w:val="clear" w:color="auto" w:fill="auto"/>
          </w:tcPr>
          <w:p w14:paraId="6237682E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lastRenderedPageBreak/>
              <w:t>Vrai</w:t>
            </w:r>
            <w:r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e</w:t>
            </w:r>
            <w:proofErr w:type="spellEnd"/>
          </w:p>
          <w:p w14:paraId="02A49DC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045B8C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DCF84B1" w14:textId="77777777" w:rsidR="00577E7C" w:rsidRPr="004D65B3" w:rsidRDefault="00577E7C" w:rsidP="004023BD">
            <w:pPr>
              <w:tabs>
                <w:tab w:val="left" w:pos="285"/>
                <w:tab w:val="center" w:pos="613"/>
              </w:tabs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6D223A35" w14:textId="77777777" w:rsidR="00577E7C" w:rsidRPr="004D65B3" w:rsidRDefault="00577E7C" w:rsidP="004023BD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51FF0D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4568915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79BEFB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14486C7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976E0E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209F1AE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2D78B4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7206CC3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9D5B81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67034CB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4A257C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630E449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569F96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3D92704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5EA885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017E74E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B57E4A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5EC155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CFA956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44337A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01BA352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F967B0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AF99AA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4AFAA0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219A2F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C8D6C7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887EF4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1F4021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8FFF64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1E97F32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6583EE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2727AB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3CDB756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A34F5D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CC7529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35B8CB9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D6649A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82351B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E01F9F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</w:tc>
        <w:tc>
          <w:tcPr>
            <w:tcW w:w="1209" w:type="pct"/>
            <w:gridSpan w:val="2"/>
            <w:shd w:val="clear" w:color="auto" w:fill="auto"/>
          </w:tcPr>
          <w:p w14:paraId="5CDEA269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F</w:t>
            </w:r>
            <w:r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ausse</w:t>
            </w:r>
            <w:proofErr w:type="spellEnd"/>
          </w:p>
          <w:p w14:paraId="64098CC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D69B68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B8D5BC0" w14:textId="77777777" w:rsidR="00577E7C" w:rsidRPr="004D65B3" w:rsidRDefault="00577E7C" w:rsidP="004023BD">
            <w:pPr>
              <w:tabs>
                <w:tab w:val="left" w:pos="285"/>
                <w:tab w:val="center" w:pos="613"/>
              </w:tabs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9059963" w14:textId="77777777" w:rsidR="00577E7C" w:rsidRPr="004D65B3" w:rsidRDefault="00577E7C" w:rsidP="004023BD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6DA2D2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1B020D6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8C7F32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69C8838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C6B844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53BE594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873EF8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22B9F09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25031D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6995D70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4672F6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7591CED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5B9F5A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7A132F1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D024A3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6BE5F71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046439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29CD8D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637A53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FCA2B8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09F4161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400073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4021657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C3DEDE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EDBA94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BFAE3A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42FBB6F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DA5DD0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F1DD04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5CB1E9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C622E2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D913BB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7AD12D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5B83B0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BEABC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8D1D35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4A5210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DF09F0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3126E3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95" w:type="pct"/>
            <w:shd w:val="clear" w:color="auto" w:fill="auto"/>
          </w:tcPr>
          <w:p w14:paraId="651B3288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606A6E" w14:paraId="7EA8140E" w14:textId="77777777" w:rsidTr="000C7515">
        <w:trPr>
          <w:trHeight w:val="200"/>
          <w:jc w:val="center"/>
        </w:trPr>
        <w:tc>
          <w:tcPr>
            <w:tcW w:w="5000" w:type="pct"/>
            <w:gridSpan w:val="7"/>
            <w:shd w:val="clear" w:color="auto" w:fill="auto"/>
          </w:tcPr>
          <w:p w14:paraId="2DBB1F2F" w14:textId="77777777" w:rsidR="00577E7C" w:rsidRPr="003A5AEC" w:rsidRDefault="00577E7C" w:rsidP="004023BD">
            <w:pPr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bCs/>
                <w:sz w:val="20"/>
                <w:szCs w:val="20"/>
                <w:lang w:val="fr-SN"/>
              </w:rPr>
              <w:t>Je vais maintenant vous lire une situation. Dites-moi ce que vous feriez dans les mêmes circonstances.</w:t>
            </w:r>
          </w:p>
        </w:tc>
      </w:tr>
      <w:tr w:rsidR="00577E7C" w:rsidRPr="00606A6E" w14:paraId="457A7550" w14:textId="77777777" w:rsidTr="004023BD">
        <w:trPr>
          <w:trHeight w:val="648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11164FF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358aa</w:t>
            </w:r>
          </w:p>
        </w:tc>
        <w:tc>
          <w:tcPr>
            <w:tcW w:w="2071" w:type="pct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00608A7" w14:textId="77777777" w:rsidR="00577E7C" w:rsidRPr="003A5AEC" w:rsidRDefault="00577E7C" w:rsidP="004023BD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Scénario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: </w:t>
            </w:r>
            <w:proofErr w:type="spellStart"/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Soukey</w:t>
            </w:r>
            <w:proofErr w:type="spellEnd"/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, une femme de 40 ans, exprime son intérêt pour la contraception permanente.</w:t>
            </w:r>
          </w:p>
          <w:p w14:paraId="2286AD4F" w14:textId="77777777" w:rsidR="00577E7C" w:rsidRPr="003A5AEC" w:rsidRDefault="00577E7C" w:rsidP="004023BD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</w:p>
          <w:p w14:paraId="23B383D9" w14:textId="17A7C5B0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Question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: </w:t>
            </w:r>
            <w:r w:rsidRPr="00826B55">
              <w:rPr>
                <w:bCs/>
                <w:sz w:val="20"/>
                <w:szCs w:val="20"/>
                <w:lang w:val="fr-SN"/>
              </w:rPr>
              <w:t>Quelles informations l</w:t>
            </w:r>
            <w:r w:rsidR="009D6453">
              <w:rPr>
                <w:bCs/>
                <w:sz w:val="20"/>
                <w:szCs w:val="20"/>
                <w:lang w:val="fr-SN"/>
              </w:rPr>
              <w:t>e médecin</w:t>
            </w:r>
            <w:r w:rsidRPr="00826B55">
              <w:rPr>
                <w:bCs/>
                <w:sz w:val="20"/>
                <w:szCs w:val="20"/>
                <w:lang w:val="fr-SN"/>
              </w:rPr>
              <w:t xml:space="preserve"> doit-</w:t>
            </w:r>
            <w:r>
              <w:rPr>
                <w:bCs/>
                <w:sz w:val="20"/>
                <w:szCs w:val="20"/>
                <w:lang w:val="fr-SN"/>
              </w:rPr>
              <w:t>el</w:t>
            </w:r>
            <w:r w:rsidRPr="00826B55">
              <w:rPr>
                <w:bCs/>
                <w:sz w:val="20"/>
                <w:szCs w:val="20"/>
                <w:lang w:val="fr-SN"/>
              </w:rPr>
              <w:t>l</w:t>
            </w:r>
            <w:r>
              <w:rPr>
                <w:bCs/>
                <w:sz w:val="20"/>
                <w:szCs w:val="20"/>
                <w:lang w:val="fr-SN"/>
              </w:rPr>
              <w:t>e</w:t>
            </w:r>
            <w:r w:rsidRPr="00826B55">
              <w:rPr>
                <w:bCs/>
                <w:sz w:val="20"/>
                <w:szCs w:val="20"/>
                <w:lang w:val="fr-SN"/>
              </w:rPr>
              <w:t xml:space="preserve"> fournir à Lisa sur la stérilisation ?</w:t>
            </w:r>
          </w:p>
        </w:tc>
        <w:tc>
          <w:tcPr>
            <w:tcW w:w="2167" w:type="pct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8D5CEA2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Elle peut être facilement inversé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1</w:t>
            </w:r>
          </w:p>
          <w:p w14:paraId="7D64FC88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Elle est moins efficace que les autres méthodes contraceptives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2</w:t>
            </w:r>
          </w:p>
          <w:p w14:paraId="2638EBE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b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Cela nécessite une intervention chirurgicale aussi bien pour les hommes que pour les femmes</w:t>
            </w: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 </w:t>
            </w: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ab/>
              <w:t>3</w:t>
            </w:r>
          </w:p>
          <w:p w14:paraId="70BE2E51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Elle offre une protection contre les infections sexuellement transmissibles (IST)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4</w:t>
            </w:r>
          </w:p>
          <w:p w14:paraId="4B03C4DF" w14:textId="77777777" w:rsidR="00577E7C" w:rsidRPr="003A5AEC" w:rsidRDefault="00577E7C" w:rsidP="004023BD">
            <w:pPr>
              <w:tabs>
                <w:tab w:val="left" w:pos="1089"/>
                <w:tab w:val="right" w:leader="dot" w:pos="3754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</w:p>
        </w:tc>
        <w:tc>
          <w:tcPr>
            <w:tcW w:w="395" w:type="pct"/>
            <w:shd w:val="clear" w:color="auto" w:fill="auto"/>
          </w:tcPr>
          <w:p w14:paraId="6AA48B22" w14:textId="77777777" w:rsidR="00577E7C" w:rsidRPr="003A5AE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</w:p>
        </w:tc>
      </w:tr>
      <w:tr w:rsidR="00577E7C" w:rsidRPr="004D65B3" w14:paraId="67C7BC32" w14:textId="77777777" w:rsidTr="000C7515">
        <w:trPr>
          <w:trHeight w:val="67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05F34F5D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59</w:t>
            </w:r>
          </w:p>
        </w:tc>
        <w:tc>
          <w:tcPr>
            <w:tcW w:w="2071" w:type="pct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2385955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5824" behindDoc="0" locked="0" layoutInCell="1" allowOverlap="1" wp14:anchorId="705DFB96" wp14:editId="60899F0E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41910</wp:posOffset>
                      </wp:positionV>
                      <wp:extent cx="209220" cy="332105"/>
                      <wp:effectExtent l="0" t="0" r="76835" b="48895"/>
                      <wp:wrapNone/>
                      <wp:docPr id="474" name="Group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475" name="Rectangle 475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6" name="Straight Arrow Connector 476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50568353" id="Group 474" o:spid="_x0000_s1026" style="position:absolute;margin-left:200.1pt;margin-top:3.3pt;width:16.45pt;height:26.15pt;z-index:252365824;mso-width-relative:margin;mso-height-relative:margin" coordsize="249384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">
                      <v:rect id="Rectangle 475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" fillcolor="white [3201]" strokecolor="black [3213]" strokeweight="1pt"/>
                      <v:shape id="Straight Arrow Connector 476" o:spid="_x0000_s1028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i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26C7F4B6" w14:textId="77777777" w:rsidR="00577E7C" w:rsidRPr="003A5AEC" w:rsidRDefault="00577E7C" w:rsidP="004023BD">
            <w:pPr>
              <w:suppressAutoHyphens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'1'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i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) </w:t>
            </w:r>
            <w:r w:rsidRPr="003A5AEC">
              <w:rPr>
                <w:b/>
                <w:bCs/>
                <w:sz w:val="20"/>
                <w:szCs w:val="20"/>
                <w:lang w:val="fr-SN" w:bidi="hi-IN"/>
              </w:rPr>
              <w:t>Stérilisation masculine</w:t>
            </w:r>
          </w:p>
        </w:tc>
        <w:tc>
          <w:tcPr>
            <w:tcW w:w="2167" w:type="pct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003B3FF" w14:textId="77777777" w:rsidR="00577E7C" w:rsidRPr="004D65B3" w:rsidRDefault="00577E7C" w:rsidP="004023BD">
            <w:pPr>
              <w:tabs>
                <w:tab w:val="left" w:pos="1089"/>
                <w:tab w:val="right" w:leader="dot" w:pos="3754"/>
              </w:tabs>
              <w:suppressAutoHyphens/>
              <w:rPr>
                <w:sz w:val="20"/>
                <w:szCs w:val="20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4800" behindDoc="0" locked="0" layoutInCell="1" allowOverlap="1" wp14:anchorId="1AA7B5C7" wp14:editId="2EF55708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1270</wp:posOffset>
                      </wp:positionV>
                      <wp:extent cx="739140" cy="160020"/>
                      <wp:effectExtent l="0" t="0" r="60960" b="87630"/>
                      <wp:wrapNone/>
                      <wp:docPr id="2057345381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169579010" name="Rectangle 169579010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713226220" name="Straight Arrow Connector 11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4E5F857C" id="Group 5" o:spid="_x0000_s1026" style="position:absolute;margin-left:120.95pt;margin-top:.1pt;width:58.2pt;height:12.6pt;z-index:252364800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">
                      <v:rect id="Rectangle 169579010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" fillcolor="white [3212]" strokecolor="black [3213]" strokeweight="1pt"/>
                      <v:shape id="Straight Arrow Connector 11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ab/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395" w:type="pct"/>
            <w:shd w:val="clear" w:color="auto" w:fill="auto"/>
          </w:tcPr>
          <w:p w14:paraId="091D1B3A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CAA2E87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401</w:t>
            </w:r>
          </w:p>
        </w:tc>
      </w:tr>
      <w:tr w:rsidR="00A3157B" w:rsidRPr="00606A6E" w14:paraId="14C44AD0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748BAB1E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360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09FC0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Quelles </w:t>
            </w:r>
            <w:r w:rsidRPr="003A5AEC">
              <w:rPr>
                <w:b/>
                <w:sz w:val="20"/>
                <w:szCs w:val="20"/>
                <w:u w:val="single"/>
                <w:lang w:val="fr-SN"/>
              </w:rPr>
              <w:t xml:space="preserve">informations sociodémographiques/liées à la fécondité </w:t>
            </w:r>
            <w:r w:rsidRPr="003A5AEC">
              <w:rPr>
                <w:bCs/>
                <w:sz w:val="20"/>
                <w:szCs w:val="20"/>
                <w:lang w:val="fr-SN"/>
              </w:rPr>
              <w:t xml:space="preserve">recueillez </w:t>
            </w:r>
            <w:r w:rsidRPr="003A5AEC">
              <w:rPr>
                <w:sz w:val="20"/>
                <w:szCs w:val="20"/>
                <w:lang w:val="fr-SN"/>
              </w:rPr>
              <w:t>-vous auprès des nouveaux clients qui visitent  la structure sanitaire pour une stérilisation masculine ?</w:t>
            </w:r>
          </w:p>
          <w:p w14:paraId="3D6D5A59" w14:textId="77777777" w:rsidR="00577E7C" w:rsidRPr="003A5AEC" w:rsidRDefault="00577E7C" w:rsidP="004023BD">
            <w:pPr>
              <w:ind w:right="-14"/>
              <w:rPr>
                <w:sz w:val="20"/>
                <w:szCs w:val="20"/>
                <w:lang w:val="fr-SN"/>
              </w:rPr>
            </w:pPr>
          </w:p>
          <w:p w14:paraId="272FDAC1" w14:textId="77777777" w:rsidR="00577E7C" w:rsidRPr="003A5AEC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71E7F075" w14:textId="77777777" w:rsidR="00577E7C" w:rsidRPr="00D37CDB" w:rsidRDefault="00577E7C" w:rsidP="004023BD">
            <w:pPr>
              <w:suppressAutoHyphens/>
              <w:ind w:right="-14"/>
              <w:rPr>
                <w:rFonts w:eastAsia="Arial Narrow"/>
                <w:i/>
                <w:iCs/>
                <w:spacing w:val="-2"/>
                <w:sz w:val="20"/>
                <w:szCs w:val="20"/>
                <w:cs/>
                <w:lang w:bidi="hi-IN"/>
              </w:rPr>
            </w:pP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>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A00AA3E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Âge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 A</w:t>
            </w:r>
          </w:p>
          <w:p w14:paraId="36900289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Situation matrimoniale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B</w:t>
            </w:r>
          </w:p>
          <w:p w14:paraId="4DBE1ED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Profession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11B19BC9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Religion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65B22FA8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Niveau d’étude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7FDB1E5D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Nombre d' enfants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vivants…………………………… F</w:t>
            </w:r>
          </w:p>
          <w:p w14:paraId="1428C9ED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G</w:t>
            </w:r>
          </w:p>
          <w:p w14:paraId="7BD7518D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H</w:t>
            </w:r>
          </w:p>
          <w:p w14:paraId="0E6080DE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273C74D4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555ABAFC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606A6E" w14:paraId="1AA6A462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4976CB4E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61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23C96" w14:textId="77777777" w:rsidR="00577E7C" w:rsidRPr="00826B55" w:rsidRDefault="00577E7C" w:rsidP="004023BD">
            <w:pPr>
              <w:ind w:right="-14"/>
              <w:rPr>
                <w:sz w:val="20"/>
                <w:szCs w:val="20"/>
                <w:lang w:val="fr-SN"/>
              </w:rPr>
            </w:pPr>
            <w:r w:rsidRPr="00826B55">
              <w:rPr>
                <w:sz w:val="20"/>
                <w:szCs w:val="20"/>
                <w:lang w:val="fr-SN"/>
              </w:rPr>
              <w:t>L</w:t>
            </w:r>
            <w:r>
              <w:rPr>
                <w:sz w:val="20"/>
                <w:szCs w:val="20"/>
                <w:lang w:val="fr-SN"/>
              </w:rPr>
              <w:t xml:space="preserve">orsqu'un nouvelle cliente </w:t>
            </w:r>
            <w:r w:rsidRPr="00826B55">
              <w:rPr>
                <w:sz w:val="20"/>
                <w:szCs w:val="20"/>
                <w:lang w:val="fr-SN"/>
              </w:rPr>
              <w:t xml:space="preserve">se présente pour une stérilisation masculine, quels sont les </w:t>
            </w:r>
            <w:r w:rsidRPr="00826B55">
              <w:rPr>
                <w:b/>
                <w:sz w:val="20"/>
                <w:szCs w:val="20"/>
                <w:lang w:val="fr-SN"/>
              </w:rPr>
              <w:t>antécédents reproductifs</w:t>
            </w:r>
            <w:r w:rsidRPr="00826B55">
              <w:rPr>
                <w:sz w:val="20"/>
                <w:szCs w:val="20"/>
                <w:lang w:val="fr-SN"/>
              </w:rPr>
              <w:t xml:space="preserve"> que vous recueillez auprès de lui ?</w:t>
            </w:r>
          </w:p>
          <w:p w14:paraId="6CBB2ABE" w14:textId="77777777" w:rsidR="00577E7C" w:rsidRPr="00826B55" w:rsidRDefault="00577E7C" w:rsidP="004023BD">
            <w:pPr>
              <w:ind w:right="-14"/>
              <w:rPr>
                <w:sz w:val="20"/>
                <w:szCs w:val="20"/>
                <w:lang w:val="fr-SN"/>
              </w:rPr>
            </w:pPr>
          </w:p>
          <w:p w14:paraId="6363BCB9" w14:textId="77777777" w:rsidR="00577E7C" w:rsidRPr="003A5AEC" w:rsidRDefault="00577E7C" w:rsidP="004023BD">
            <w:pPr>
              <w:rPr>
                <w:rFonts w:eastAsia="Arial"/>
                <w:b/>
                <w:bCs/>
                <w:spacing w:val="-1"/>
                <w:sz w:val="20"/>
                <w:szCs w:val="20"/>
                <w:lang w:val="fr-SN"/>
              </w:rPr>
            </w:pPr>
            <w:r>
              <w:rPr>
                <w:i/>
                <w:iCs/>
                <w:sz w:val="20"/>
                <w:szCs w:val="20"/>
                <w:lang w:val="fr-SN"/>
              </w:rPr>
              <w:t>[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>e recueille aucune information » est mentionnée, aucune des autres options ne doit être entourée].</w:t>
            </w:r>
            <w:r w:rsidRPr="00826B55" w:rsidDel="002F1525">
              <w:rPr>
                <w:sz w:val="20"/>
                <w:szCs w:val="20"/>
                <w:lang w:val="fr-SN"/>
              </w:rPr>
              <w:t xml:space="preserve"> 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44BEF3C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70258518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B</w:t>
            </w:r>
          </w:p>
          <w:p w14:paraId="6A6FE1AD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Causes d’arrêt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C</w:t>
            </w:r>
          </w:p>
          <w:p w14:paraId="6131A2B5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Dernières règles de la femme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483BD311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stérilisation du conjoint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3A1D20CC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0A8001FD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O</w:t>
            </w:r>
          </w:p>
          <w:p w14:paraId="6BD8EC26" w14:textId="77777777" w:rsidR="00577E7C" w:rsidRPr="004D65B3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</w:tc>
        <w:tc>
          <w:tcPr>
            <w:tcW w:w="395" w:type="pct"/>
            <w:shd w:val="clear" w:color="auto" w:fill="auto"/>
          </w:tcPr>
          <w:p w14:paraId="7BE85235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606A6E" w14:paraId="2C284CA5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05FCF116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362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99648" w14:textId="77777777" w:rsidR="00577E7C" w:rsidRPr="00826B55" w:rsidRDefault="00577E7C" w:rsidP="004023BD">
            <w:pPr>
              <w:rPr>
                <w:sz w:val="20"/>
                <w:szCs w:val="20"/>
                <w:lang w:val="fr-SN"/>
              </w:rPr>
            </w:pPr>
            <w:r w:rsidRPr="00826B55">
              <w:rPr>
                <w:sz w:val="20"/>
                <w:szCs w:val="20"/>
                <w:lang w:val="fr-SN"/>
              </w:rPr>
              <w:t xml:space="preserve">Quels sont les </w:t>
            </w:r>
            <w:r w:rsidRPr="00826B55">
              <w:rPr>
                <w:b/>
                <w:sz w:val="20"/>
                <w:szCs w:val="20"/>
                <w:lang w:val="fr-SN"/>
              </w:rPr>
              <w:t>antécédents médicaux</w:t>
            </w:r>
            <w:r w:rsidRPr="00826B55">
              <w:rPr>
                <w:sz w:val="20"/>
                <w:szCs w:val="20"/>
                <w:lang w:val="fr-SN"/>
              </w:rPr>
              <w:t xml:space="preserve"> que vous recueillez auprès des nouveaux clients qui se rendent à l'établissement pour une stérilisation masculine ?</w:t>
            </w:r>
          </w:p>
          <w:p w14:paraId="11C73854" w14:textId="77777777" w:rsidR="00577E7C" w:rsidRPr="00826B55" w:rsidRDefault="00577E7C" w:rsidP="004023BD">
            <w:pPr>
              <w:rPr>
                <w:sz w:val="20"/>
                <w:szCs w:val="20"/>
                <w:lang w:val="fr-SN"/>
              </w:rPr>
            </w:pPr>
          </w:p>
          <w:p w14:paraId="22C89EC6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>
              <w:rPr>
                <w:i/>
                <w:iCs/>
                <w:sz w:val="20"/>
                <w:szCs w:val="20"/>
                <w:lang w:val="fr-SN"/>
              </w:rPr>
              <w:t>[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>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57FC48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Maladie fébrile aiguë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A</w:t>
            </w:r>
          </w:p>
          <w:p w14:paraId="11A27A02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F11B19">
              <w:rPr>
                <w:rFonts w:eastAsia="Aptos"/>
                <w:sz w:val="20"/>
                <w:szCs w:val="20"/>
                <w:lang w:val="fr-SN"/>
              </w:rPr>
              <w:t>Diabète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 contrôlé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B</w:t>
            </w:r>
          </w:p>
          <w:p w14:paraId="212F5CD8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Troubles de la coagulation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3109943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Problèmes sexuels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5787382D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Troubles mentaux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7982F368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Prise de m</w:t>
            </w:r>
            <w:r w:rsidRPr="00F11B19">
              <w:rPr>
                <w:rFonts w:eastAsia="Aptos"/>
                <w:sz w:val="20"/>
                <w:szCs w:val="20"/>
                <w:lang w:val="fr-SN"/>
              </w:rPr>
              <w:t>édicaments en cours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F</w:t>
            </w:r>
          </w:p>
          <w:p w14:paraId="2FC0CD8D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129A5BF0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46C5C521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606A6E" w14:paraId="0DB606D6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21111EA0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363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09AF2" w14:textId="77777777" w:rsidR="00577E7C" w:rsidRPr="00826B55" w:rsidRDefault="00577E7C" w:rsidP="004023BD">
            <w:pPr>
              <w:tabs>
                <w:tab w:val="left" w:pos="-720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826B55">
              <w:rPr>
                <w:rFonts w:eastAsia="Aptos"/>
                <w:sz w:val="20"/>
                <w:szCs w:val="20"/>
                <w:lang w:val="fr-SN"/>
              </w:rPr>
              <w:t>Quels sont les examens cliniques que vous effectuez avant une procédure de stérilisation masculine ?</w:t>
            </w:r>
          </w:p>
          <w:p w14:paraId="65D4FFF1" w14:textId="77777777" w:rsidR="00577E7C" w:rsidRPr="00826B55" w:rsidRDefault="00577E7C" w:rsidP="004023BD">
            <w:pPr>
              <w:tabs>
                <w:tab w:val="left" w:pos="-720"/>
              </w:tabs>
              <w:rPr>
                <w:rFonts w:eastAsia="Aptos"/>
                <w:sz w:val="20"/>
                <w:szCs w:val="20"/>
                <w:lang w:val="fr-SN"/>
              </w:rPr>
            </w:pPr>
          </w:p>
          <w:p w14:paraId="376BAC13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>
              <w:rPr>
                <w:i/>
                <w:iCs/>
                <w:sz w:val="20"/>
                <w:szCs w:val="20"/>
                <w:lang w:val="fr-SN"/>
              </w:rPr>
              <w:t>[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e </w:t>
            </w:r>
            <w:r>
              <w:rPr>
                <w:i/>
                <w:iCs/>
                <w:sz w:val="20"/>
                <w:szCs w:val="20"/>
                <w:lang w:val="fr-SN"/>
              </w:rPr>
              <w:t>fait aucun examen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8B5217B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Fréquence du pouls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17D23797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Pression artérielle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76AB4F67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Température corporelle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2512216C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 du pénis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4399019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 des testicules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5FDE6055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 du scrotum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71228759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État général et état nutritionnel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54AF65CE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67E16F11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fais aucun examen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4E6EDA35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606A6E" w14:paraId="57A73FC0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1B310295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64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CC281" w14:textId="77777777" w:rsidR="00577E7C" w:rsidRPr="00826B55" w:rsidRDefault="00577E7C" w:rsidP="004023BD">
            <w:pPr>
              <w:tabs>
                <w:tab w:val="left" w:pos="-720"/>
              </w:tabs>
              <w:rPr>
                <w:sz w:val="20"/>
                <w:szCs w:val="20"/>
                <w:lang w:val="fr-SN"/>
              </w:rPr>
            </w:pPr>
            <w:r w:rsidRPr="00826B55">
              <w:rPr>
                <w:sz w:val="20"/>
                <w:szCs w:val="20"/>
                <w:lang w:val="fr-SN"/>
              </w:rPr>
              <w:t>Quell</w:t>
            </w:r>
            <w:r>
              <w:rPr>
                <w:sz w:val="20"/>
                <w:szCs w:val="20"/>
                <w:lang w:val="fr-SN"/>
              </w:rPr>
              <w:t>es sont les informations à partager avec le client</w:t>
            </w:r>
            <w:r w:rsidRPr="00826B55">
              <w:rPr>
                <w:sz w:val="20"/>
                <w:szCs w:val="20"/>
                <w:lang w:val="fr-SN"/>
              </w:rPr>
              <w:t xml:space="preserve"> avant de procéder à une stérilisation masculine</w:t>
            </w:r>
            <w:r>
              <w:rPr>
                <w:sz w:val="20"/>
                <w:szCs w:val="20"/>
                <w:lang w:val="fr-SN"/>
              </w:rPr>
              <w:t xml:space="preserve"> </w:t>
            </w:r>
            <w:r w:rsidRPr="00826B55">
              <w:rPr>
                <w:sz w:val="20"/>
                <w:szCs w:val="20"/>
                <w:lang w:val="fr-SN"/>
              </w:rPr>
              <w:t>?</w:t>
            </w:r>
          </w:p>
          <w:p w14:paraId="2FFEA76E" w14:textId="77777777" w:rsidR="00577E7C" w:rsidRPr="00826B55" w:rsidRDefault="00577E7C" w:rsidP="004023BD">
            <w:pPr>
              <w:tabs>
                <w:tab w:val="left" w:pos="-720"/>
              </w:tabs>
              <w:rPr>
                <w:sz w:val="20"/>
                <w:szCs w:val="20"/>
                <w:lang w:val="fr-SN"/>
              </w:rPr>
            </w:pPr>
          </w:p>
          <w:p w14:paraId="5769F543" w14:textId="77777777" w:rsidR="00577E7C" w:rsidRPr="004D65B3" w:rsidRDefault="00577E7C" w:rsidP="004023BD">
            <w:pPr>
              <w:suppressAutoHyphens/>
              <w:ind w:right="-14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>
              <w:rPr>
                <w:i/>
                <w:iCs/>
                <w:sz w:val="20"/>
                <w:szCs w:val="20"/>
                <w:lang w:val="fr-SN"/>
              </w:rPr>
              <w:lastRenderedPageBreak/>
              <w:t>[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e </w:t>
            </w:r>
            <w:r>
              <w:rPr>
                <w:i/>
                <w:iCs/>
                <w:sz w:val="20"/>
                <w:szCs w:val="20"/>
                <w:lang w:val="fr-SN"/>
              </w:rPr>
              <w:t>fait rien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16F2DE10" w14:textId="77777777" w:rsidR="00577E7C" w:rsidRPr="00A03D42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cs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lastRenderedPageBreak/>
              <w:t>Informer le client sur les différentes méthodes de</w:t>
            </w:r>
            <w:r>
              <w:rPr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contraception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7E3DD3AA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La décision d’opter pour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la stérilisation masculine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est volontaire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24EE2861" w14:textId="77777777" w:rsidR="00577E7C" w:rsidRPr="00A03D42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Informer sur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les procédures avant et après l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>a</w:t>
            </w:r>
          </w:p>
          <w:p w14:paraId="5F8FE262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lastRenderedPageBreak/>
              <w:t xml:space="preserve">chirurgie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2DECBEF1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C'est une procédure permanente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6E65E842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noProof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cs/>
                <w:lang w:bidi="hi-IN"/>
              </w:rPr>
              <w:t xml:space="preserve">N'interfère pas avec les rapports sexuels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568C1B78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Cela n'affectera pas la force ou la capacité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5806AF39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Le renversement est possi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ble mais le succès n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>’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est pas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garanti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137CF560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C'est une intervention chirurgicale qui présente un risque de complications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H</w:t>
            </w:r>
          </w:p>
          <w:p w14:paraId="3BDE2B48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Ses effets secondaires et complications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I</w:t>
            </w:r>
          </w:p>
          <w:p w14:paraId="552F46F7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Après une vasectomie, il est nécessaire d'utiliser une solution de secours</w:t>
            </w:r>
          </w:p>
          <w:p w14:paraId="11C25B75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méthode contraceptive pendant 3 mois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J</w:t>
            </w:r>
          </w:p>
          <w:p w14:paraId="683B564B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Tests à faire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K</w:t>
            </w:r>
          </w:p>
          <w:p w14:paraId="476A5D5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Examens à faire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L</w:t>
            </w:r>
          </w:p>
          <w:p w14:paraId="568B3070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Doit venir chercher 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>du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sperme après 1 mois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M</w:t>
            </w:r>
          </w:p>
          <w:p w14:paraId="34CE191F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Doit venir chercher 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 xml:space="preserve">du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sperme après 3 mois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N</w:t>
            </w:r>
          </w:p>
          <w:p w14:paraId="61A68B55" w14:textId="77777777" w:rsidR="00577E7C" w:rsidRPr="004D65B3" w:rsidRDefault="00577E7C" w:rsidP="004023BD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Il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protégera pas contre 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IST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\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et le VIH/SIDA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lang w:val="fr-SN" w:bidi="hi-IN"/>
              </w:rPr>
              <w:t>O</w:t>
            </w:r>
          </w:p>
          <w:p w14:paraId="4D3C2A3F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182DA215" w14:textId="77777777" w:rsidR="00577E7C" w:rsidRPr="003A5AEC" w:rsidRDefault="00577E7C" w:rsidP="004023BD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Ne fai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t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rien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29AFC863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606A6E" w14:paraId="78676F30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46459505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65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2CCB6" w14:textId="77777777" w:rsidR="00577E7C" w:rsidRPr="003A5AEC" w:rsidRDefault="00577E7C" w:rsidP="004023BD">
            <w:pPr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  <w:r w:rsidRPr="00F972B8">
              <w:rPr>
                <w:rFonts w:eastAsia="Aptos"/>
                <w:sz w:val="20"/>
                <w:szCs w:val="20"/>
                <w:lang w:val="fr-SN"/>
              </w:rPr>
              <w:t>Quels examens de laboratoire prescrivez-vous au client avant la procédure de stérilisation masculine 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D245189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Analyse d'urine pour le sucre et l'albumine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1</w:t>
            </w:r>
          </w:p>
          <w:p w14:paraId="6558D281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7</w:t>
            </w:r>
          </w:p>
          <w:p w14:paraId="1B90819F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prescrivez rien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8</w:t>
            </w:r>
          </w:p>
        </w:tc>
        <w:tc>
          <w:tcPr>
            <w:tcW w:w="395" w:type="pct"/>
            <w:shd w:val="clear" w:color="auto" w:fill="auto"/>
          </w:tcPr>
          <w:p w14:paraId="11C973AD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606A6E" w14:paraId="40D4DC53" w14:textId="77777777" w:rsidTr="000C7515">
        <w:trPr>
          <w:trHeight w:val="80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33217F3F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66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B62A3" w14:textId="77777777" w:rsidR="00577E7C" w:rsidRPr="004D65B3" w:rsidRDefault="00577E7C" w:rsidP="004023BD">
            <w:pPr>
              <w:suppressAutoHyphens/>
              <w:contextualSpacing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Combien de temps gardez-vous le client dans l'établissement après l'opération ?</w:t>
            </w:r>
          </w:p>
          <w:p w14:paraId="60A3DD61" w14:textId="77777777" w:rsidR="00577E7C" w:rsidRPr="004D65B3" w:rsidRDefault="00577E7C" w:rsidP="004023BD">
            <w:pPr>
              <w:suppressAutoHyphens/>
              <w:contextualSpacing/>
              <w:rPr>
                <w:bCs/>
                <w:spacing w:val="-2"/>
                <w:sz w:val="20"/>
                <w:szCs w:val="20"/>
                <w:rtl/>
                <w:cs/>
                <w:lang w:val="en-GB"/>
              </w:rPr>
            </w:pP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970CE19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Moins de 30 minutes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ab/>
              <w:t>1</w:t>
            </w:r>
          </w:p>
          <w:p w14:paraId="479F5239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30 - 45 minutes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ab/>
              <w:t>2</w:t>
            </w:r>
          </w:p>
          <w:p w14:paraId="462236F0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45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min à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1h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ab/>
              <w:t>3</w:t>
            </w:r>
          </w:p>
          <w:p w14:paraId="29A2740C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Plus d'1 heure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ab/>
              <w:t>4</w:t>
            </w:r>
          </w:p>
          <w:p w14:paraId="584AC88C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ab/>
              <w:t>8</w:t>
            </w:r>
          </w:p>
        </w:tc>
        <w:tc>
          <w:tcPr>
            <w:tcW w:w="395" w:type="pct"/>
            <w:shd w:val="clear" w:color="auto" w:fill="auto"/>
          </w:tcPr>
          <w:p w14:paraId="47FC9B0B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606A6E" w14:paraId="472C8F09" w14:textId="77777777" w:rsidTr="000C7515">
        <w:trPr>
          <w:trHeight w:val="683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41152223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67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B6537" w14:textId="77777777" w:rsidR="00577E7C" w:rsidRDefault="00577E7C" w:rsidP="004023BD">
            <w:pPr>
              <w:rPr>
                <w:sz w:val="20"/>
                <w:szCs w:val="20"/>
                <w:lang w:val="fr-SN"/>
              </w:rPr>
            </w:pPr>
            <w:r w:rsidRPr="00F972B8">
              <w:rPr>
                <w:sz w:val="20"/>
                <w:szCs w:val="20"/>
                <w:lang w:val="fr-SN"/>
              </w:rPr>
              <w:t>Quels sont les examens que vous effectuez avant de laisser sortir le client de la stérilisation masculine ?</w:t>
            </w:r>
          </w:p>
          <w:p w14:paraId="2FF6DA47" w14:textId="77777777" w:rsidR="00577E7C" w:rsidRPr="00F972B8" w:rsidRDefault="00577E7C" w:rsidP="004023BD">
            <w:pPr>
              <w:rPr>
                <w:b/>
                <w:sz w:val="20"/>
                <w:szCs w:val="20"/>
                <w:lang w:val="fr-SN"/>
              </w:rPr>
            </w:pPr>
          </w:p>
          <w:p w14:paraId="2C20B3D4" w14:textId="77777777" w:rsidR="00577E7C" w:rsidRPr="003A5AEC" w:rsidRDefault="00577E7C" w:rsidP="004023BD">
            <w:pPr>
              <w:suppressAutoHyphens/>
              <w:contextualSpacing/>
              <w:rPr>
                <w:rFonts w:eastAsia="Arial"/>
                <w:b/>
                <w:bCs/>
                <w:i/>
                <w:iCs/>
                <w:spacing w:val="-1"/>
                <w:sz w:val="20"/>
                <w:szCs w:val="20"/>
                <w:lang w:val="fr-SN"/>
              </w:rPr>
            </w:pPr>
            <w:r w:rsidRPr="00D35600">
              <w:rPr>
                <w:i/>
                <w:iCs/>
                <w:sz w:val="20"/>
                <w:szCs w:val="20"/>
                <w:lang w:val="fr-SN"/>
              </w:rPr>
              <w:t>[Choix multiple. Notez tous les examens mentionnés. Si l'option « ne fait aucun examen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D9FA447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Signes vitaux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706E36F2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Examiner la stabilité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des signes du flacon (client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alert</w:t>
            </w:r>
          </w:p>
          <w:p w14:paraId="4F3EC532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et ambulatoire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361FDC91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7F5D7280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fais aucun examen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3EFE91CF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606A6E" w14:paraId="0121F9B3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13782822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68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86E5B" w14:textId="77777777" w:rsidR="00577E7C" w:rsidRPr="003A5AEC" w:rsidRDefault="00577E7C" w:rsidP="004023BD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Quelles instructions donnez-vous aux clients avant leur sortie ?</w:t>
            </w:r>
          </w:p>
          <w:p w14:paraId="6F9E4FE7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</w:p>
          <w:p w14:paraId="276C4FA0" w14:textId="77777777" w:rsidR="00577E7C" w:rsidRPr="003A5AEC" w:rsidRDefault="00577E7C" w:rsidP="004023BD">
            <w:pPr>
              <w:rPr>
                <w:rFonts w:eastAsiaTheme="minorHAnsi"/>
                <w:i/>
                <w:iCs/>
                <w:sz w:val="20"/>
                <w:szCs w:val="20"/>
                <w:lang w:val="fr-SN" w:eastAsia="en-US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 ne donne aucune instruction » est signalé, aucune des autres options ne doit être cerclée.]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1376699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5A2065">
              <w:rPr>
                <w:sz w:val="20"/>
                <w:szCs w:val="20"/>
                <w:lang w:val="fr-SN"/>
              </w:rPr>
              <w:t>Il faut porter des sous-vêtements serrés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4567BB45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5A2065">
              <w:rPr>
                <w:sz w:val="20"/>
                <w:szCs w:val="20"/>
                <w:lang w:val="fr-SN"/>
              </w:rPr>
              <w:t>Se reposer le reste de la journée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ab/>
              <w:t xml:space="preserve">B </w:t>
            </w:r>
          </w:p>
          <w:p w14:paraId="37882F0B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Reprendre les travaux légers après 48 heures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7E818A4A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Reprise de l'activité complète après 1 semaine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J</w:t>
            </w:r>
          </w:p>
          <w:p w14:paraId="4AA33C28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Prenez les médicaments comme conseillé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7347AD5C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Garder la zone d’incision propre et sèche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1FD292AB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pas ouvrir les pansements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6C51617E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Se baigner après 24 heures d'intervention chirurgicale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H</w:t>
            </w:r>
          </w:p>
          <w:p w14:paraId="09160188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Je dois signaler à la clinique/au médecin toute complication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.</w:t>
            </w:r>
          </w:p>
          <w:p w14:paraId="2C458178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Doit se rendre dans l'établissement pour un contrôle le 7 </w:t>
            </w:r>
            <w:r w:rsidRPr="004D65B3">
              <w:rPr>
                <w:rFonts w:eastAsia="Arial Narrow"/>
                <w:sz w:val="20"/>
                <w:szCs w:val="20"/>
                <w:vertAlign w:val="superscript"/>
                <w:cs/>
                <w:lang w:bidi="hi-IN"/>
              </w:rPr>
              <w:t xml:space="preserve">ème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jour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J</w:t>
            </w:r>
          </w:p>
          <w:p w14:paraId="0184A1E1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Visite à l'établissement pour analyse de sperme après 3 mois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K</w:t>
            </w:r>
          </w:p>
          <w:p w14:paraId="5842DA9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Informer le client qu'il ne devient pas stérile</w:t>
            </w:r>
          </w:p>
          <w:p w14:paraId="17C82F32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immédiatement après l'opération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L</w:t>
            </w:r>
          </w:p>
          <w:p w14:paraId="75C73E6B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Utilisez un préservatif ou toute autre méthode de contraception</w:t>
            </w:r>
          </w:p>
          <w:p w14:paraId="77B283FB" w14:textId="77777777" w:rsidR="00577E7C" w:rsidRPr="004D65B3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pendant les 3 prochains mois jusqu'à ce que l'analyse du sperme ne montre aucun sperme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M</w:t>
            </w:r>
          </w:p>
          <w:p w14:paraId="167E30CB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022291EC" w14:textId="77777777" w:rsidR="00577E7C" w:rsidRPr="003A5AEC" w:rsidRDefault="00577E7C" w:rsidP="004023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donne aucune instruction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0344CABA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16769A87" w14:textId="77777777" w:rsidTr="004023BD">
        <w:trPr>
          <w:trHeight w:val="287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0F74EE04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lastRenderedPageBreak/>
              <w:t>369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13DBBED3" w14:textId="77777777" w:rsidR="00577E7C" w:rsidRPr="004D65B3" w:rsidRDefault="00577E7C" w:rsidP="004023BD">
            <w:pPr>
              <w:suppressAutoHyphens/>
              <w:contextualSpacing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Informez-vous les clients des complications postopératoires de 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la stérilisation masculine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03472BA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1</w:t>
            </w:r>
          </w:p>
          <w:p w14:paraId="27222DC0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1518892D" wp14:editId="695350D2">
                      <wp:simplePos x="0" y="0"/>
                      <wp:positionH relativeFrom="column">
                        <wp:posOffset>2473071</wp:posOffset>
                      </wp:positionH>
                      <wp:positionV relativeFrom="paragraph">
                        <wp:posOffset>80645</wp:posOffset>
                      </wp:positionV>
                      <wp:extent cx="205740" cy="0"/>
                      <wp:effectExtent l="0" t="76200" r="22860" b="95250"/>
                      <wp:wrapNone/>
                      <wp:docPr id="959" name="Straight Arrow Connector 9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1D05B238" id="Straight Arrow Connector 959" o:spid="_x0000_s1026" type="#_x0000_t32" style="position:absolute;margin-left:194.75pt;margin-top:6.35pt;width:16.2pt;height:0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95" w:type="pct"/>
            <w:shd w:val="clear" w:color="auto" w:fill="auto"/>
          </w:tcPr>
          <w:p w14:paraId="6541F30B" w14:textId="77777777" w:rsidR="00577E7C" w:rsidRPr="004D65B3" w:rsidRDefault="00577E7C" w:rsidP="004023BD">
            <w:pPr>
              <w:jc w:val="center"/>
              <w:rPr>
                <w:sz w:val="20"/>
                <w:szCs w:val="20"/>
              </w:rPr>
            </w:pPr>
          </w:p>
          <w:p w14:paraId="2E15D419" w14:textId="77777777" w:rsidR="00577E7C" w:rsidRPr="004D65B3" w:rsidRDefault="00577E7C" w:rsidP="004023BD">
            <w:pPr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 xml:space="preserve">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3 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72</w:t>
            </w:r>
          </w:p>
        </w:tc>
      </w:tr>
      <w:tr w:rsidR="00577E7C" w:rsidRPr="00606A6E" w14:paraId="2A22E70A" w14:textId="77777777" w:rsidTr="004023BD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5F12DF8B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sz w:val="20"/>
                <w:szCs w:val="20"/>
              </w:rPr>
              <w:t>3</w:t>
            </w:r>
            <w:r w:rsidRPr="004D65B3">
              <w:rPr>
                <w:rFonts w:eastAsia="Aptos"/>
                <w:sz w:val="20"/>
                <w:szCs w:val="20"/>
              </w:rPr>
              <w:t>70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7216C1AB" w14:textId="77777777" w:rsidR="00577E7C" w:rsidRDefault="00577E7C" w:rsidP="004023BD">
            <w:pPr>
              <w:rPr>
                <w:sz w:val="20"/>
                <w:szCs w:val="20"/>
                <w:lang w:val="fr-SN"/>
              </w:rPr>
            </w:pPr>
            <w:r w:rsidRPr="00F972B8">
              <w:rPr>
                <w:sz w:val="20"/>
                <w:szCs w:val="20"/>
                <w:lang w:val="fr-SN"/>
              </w:rPr>
              <w:t xml:space="preserve">Quelles sont les complications possibles dont vous les informez ?  </w:t>
            </w:r>
          </w:p>
          <w:p w14:paraId="6E10A5B8" w14:textId="77777777" w:rsidR="00577E7C" w:rsidRPr="00F972B8" w:rsidRDefault="00577E7C" w:rsidP="004023BD">
            <w:pPr>
              <w:rPr>
                <w:b/>
                <w:sz w:val="20"/>
                <w:szCs w:val="20"/>
                <w:lang w:val="fr-SN"/>
              </w:rPr>
            </w:pPr>
          </w:p>
          <w:p w14:paraId="0FB27391" w14:textId="77777777" w:rsidR="00577E7C" w:rsidRPr="00D37CDB" w:rsidRDefault="00577E7C" w:rsidP="004023BD">
            <w:pPr>
              <w:suppressAutoHyphens/>
              <w:ind w:right="-14"/>
              <w:rPr>
                <w:rFonts w:eastAsia="Arial Narrow"/>
                <w:i/>
                <w:iCs/>
                <w:sz w:val="20"/>
                <w:szCs w:val="20"/>
                <w:cs/>
                <w:lang w:bidi="hi-IN"/>
              </w:rPr>
            </w:pPr>
            <w:r w:rsidRPr="00D35600">
              <w:rPr>
                <w:i/>
                <w:iCs/>
                <w:sz w:val="20"/>
                <w:szCs w:val="20"/>
                <w:lang w:val="fr-SN"/>
              </w:rPr>
              <w:t>[Choix multiple. Notez toutes les réponses. Si la réponse est « ne pas informer »,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C082E8F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Douleur excessive </w:t>
            </w:r>
            <w:r w:rsidRPr="003A5AEC">
              <w:rPr>
                <w:sz w:val="20"/>
                <w:szCs w:val="20"/>
                <w:lang w:val="fr-SN"/>
              </w:rPr>
              <w:tab/>
              <w:t>A</w:t>
            </w:r>
          </w:p>
          <w:p w14:paraId="70EEF638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Évanouissement </w:t>
            </w:r>
            <w:r w:rsidRPr="003A5AEC">
              <w:rPr>
                <w:sz w:val="20"/>
                <w:szCs w:val="20"/>
                <w:lang w:val="fr-SN"/>
              </w:rPr>
              <w:tab/>
              <w:t>B</w:t>
            </w:r>
          </w:p>
          <w:p w14:paraId="1A68AD1F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Fièvre </w:t>
            </w:r>
            <w:r w:rsidRPr="003A5AEC">
              <w:rPr>
                <w:sz w:val="20"/>
                <w:szCs w:val="20"/>
                <w:lang w:val="fr-SN"/>
              </w:rPr>
              <w:tab/>
              <w:t>C</w:t>
            </w:r>
          </w:p>
          <w:p w14:paraId="3CC62B98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Saignement </w:t>
            </w:r>
            <w:r w:rsidRPr="003A5AEC">
              <w:rPr>
                <w:sz w:val="20"/>
                <w:szCs w:val="20"/>
                <w:lang w:val="fr-SN"/>
              </w:rPr>
              <w:tab/>
              <w:t>D</w:t>
            </w:r>
          </w:p>
          <w:p w14:paraId="19833BF0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Augmentation de la taille du scrotum </w:t>
            </w:r>
            <w:r w:rsidRPr="003A5AEC">
              <w:rPr>
                <w:sz w:val="20"/>
                <w:szCs w:val="20"/>
                <w:lang w:val="fr-SN"/>
              </w:rPr>
              <w:tab/>
              <w:t>E</w:t>
            </w:r>
          </w:p>
          <w:p w14:paraId="5A9F383C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Écoulement de pus du site opéré </w:t>
            </w:r>
            <w:r w:rsidRPr="003A5AEC">
              <w:rPr>
                <w:sz w:val="20"/>
                <w:szCs w:val="20"/>
                <w:lang w:val="fr-SN"/>
              </w:rPr>
              <w:tab/>
              <w:t>F</w:t>
            </w:r>
          </w:p>
          <w:p w14:paraId="293D2BAB" w14:textId="77777777" w:rsidR="00577E7C" w:rsidRPr="003A5AEC" w:rsidRDefault="00577E7C" w:rsidP="004023BD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2AC0F8BE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Ne pas informer </w:t>
            </w:r>
            <w:r w:rsidRPr="003A5AEC">
              <w:rPr>
                <w:sz w:val="20"/>
                <w:szCs w:val="20"/>
                <w:lang w:val="fr-S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48135EA6" w14:textId="77777777" w:rsidR="00577E7C" w:rsidRPr="003A5AEC" w:rsidRDefault="00577E7C" w:rsidP="004023BD">
            <w:pPr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606A6E" w14:paraId="190CC1C3" w14:textId="77777777" w:rsidTr="004023BD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18063138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71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409AE8DE" w14:textId="77777777" w:rsidR="00577E7C" w:rsidRDefault="00577E7C" w:rsidP="004023BD">
            <w:pPr>
              <w:ind w:right="-14"/>
              <w:rPr>
                <w:sz w:val="20"/>
                <w:szCs w:val="20"/>
                <w:lang w:val="fr-SN"/>
              </w:rPr>
            </w:pPr>
            <w:r w:rsidRPr="00F972B8">
              <w:rPr>
                <w:sz w:val="20"/>
                <w:szCs w:val="20"/>
                <w:lang w:val="fr-SN"/>
              </w:rPr>
              <w:t>Quels sont les problèmes de santé auxquels le client peut être confronté pendant/après la procédure de stérilisation masculine ?</w:t>
            </w:r>
          </w:p>
          <w:p w14:paraId="11E456FB" w14:textId="77777777" w:rsidR="00577E7C" w:rsidRPr="00F972B8" w:rsidRDefault="00577E7C" w:rsidP="004023BD">
            <w:pPr>
              <w:ind w:right="-14"/>
              <w:rPr>
                <w:b/>
                <w:sz w:val="20"/>
                <w:szCs w:val="20"/>
                <w:lang w:val="fr-SN"/>
              </w:rPr>
            </w:pPr>
          </w:p>
          <w:p w14:paraId="7FE995D9" w14:textId="77777777" w:rsidR="00577E7C" w:rsidRPr="00D37CDB" w:rsidRDefault="00577E7C" w:rsidP="004023BD">
            <w:pPr>
              <w:tabs>
                <w:tab w:val="left" w:pos="-720"/>
              </w:tabs>
              <w:suppressAutoHyphens/>
              <w:rPr>
                <w:bCs/>
                <w:i/>
                <w:iCs/>
                <w:spacing w:val="-2"/>
                <w:sz w:val="20"/>
                <w:szCs w:val="20"/>
                <w:lang w:val="fr-SN"/>
              </w:rPr>
            </w:pPr>
            <w:r w:rsidRPr="00D35600">
              <w:rPr>
                <w:i/>
                <w:iCs/>
                <w:sz w:val="20"/>
                <w:szCs w:val="20"/>
                <w:lang w:val="fr-SN"/>
              </w:rPr>
              <w:t xml:space="preserve">[Choix multiple. Enregistrer tous les problèmes mentionnés. Si « </w:t>
            </w:r>
            <w:r>
              <w:rPr>
                <w:i/>
                <w:iCs/>
                <w:sz w:val="20"/>
                <w:szCs w:val="20"/>
                <w:lang w:val="fr-SN"/>
              </w:rPr>
              <w:t>Je ne sais</w:t>
            </w:r>
            <w:r w:rsidRPr="00D35600">
              <w:rPr>
                <w:i/>
                <w:iCs/>
                <w:sz w:val="20"/>
                <w:szCs w:val="20"/>
                <w:lang w:val="fr-SN"/>
              </w:rPr>
              <w:t xml:space="preserve"> pas » est mentionné, aucune des autres options ne doit être encerclée]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F26AEA7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Gonflement du tissu scrotal, ecchymoses et douleur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4A070A38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Infection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0B1FE01D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Hématome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60E55CE0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Aucun problème de santé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5A28DAE2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6C620450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074C66B4" w14:textId="77777777" w:rsidR="00577E7C" w:rsidRPr="003A5AEC" w:rsidRDefault="00577E7C" w:rsidP="004023BD">
            <w:pPr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606A6E" w14:paraId="4C48288B" w14:textId="77777777" w:rsidTr="004023BD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19721C6D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72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49B9391F" w14:textId="77777777" w:rsidR="00577E7C" w:rsidRPr="004D65B3" w:rsidRDefault="00577E7C" w:rsidP="004023BD">
            <w:pPr>
              <w:tabs>
                <w:tab w:val="left" w:pos="-720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Selon vous, cette méthode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de stérilisation masculine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protège-t-elle du VIH et des IST 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1D12497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1</w:t>
            </w:r>
          </w:p>
          <w:p w14:paraId="2F7595E4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2</w:t>
            </w:r>
          </w:p>
          <w:p w14:paraId="4D0407EC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8</w:t>
            </w:r>
          </w:p>
        </w:tc>
        <w:tc>
          <w:tcPr>
            <w:tcW w:w="395" w:type="pct"/>
            <w:shd w:val="clear" w:color="auto" w:fill="auto"/>
          </w:tcPr>
          <w:p w14:paraId="2EB0B623" w14:textId="77777777" w:rsidR="00577E7C" w:rsidRPr="003A5AEC" w:rsidRDefault="00577E7C" w:rsidP="004023BD">
            <w:pPr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606A6E" w14:paraId="3FF9AA96" w14:textId="77777777" w:rsidTr="004023BD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07482F72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73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7750DECF" w14:textId="77777777" w:rsidR="00577E7C" w:rsidRPr="00661057" w:rsidRDefault="00577E7C" w:rsidP="00402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661057">
              <w:rPr>
                <w:color w:val="000000"/>
                <w:sz w:val="20"/>
                <w:szCs w:val="20"/>
                <w:lang w:val="fr-SN"/>
              </w:rPr>
              <w:t>Quel est le mécanisme de suivi dont vous disposez ou dont l'établissement dispose, c'est-à-dire comment veillez-vous ou comment l'établissement veille-t-il à ce que les personnes ayant subi une stérilisation masculine bénéficient des services de suivi à la date prévue ?</w:t>
            </w:r>
          </w:p>
          <w:p w14:paraId="7480A674" w14:textId="77777777" w:rsidR="00577E7C" w:rsidRPr="00661057" w:rsidRDefault="00577E7C" w:rsidP="00402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</w:p>
          <w:p w14:paraId="067EA8B4" w14:textId="77777777" w:rsidR="00577E7C" w:rsidRPr="003A5AEC" w:rsidRDefault="00577E7C" w:rsidP="004023BD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  <w:r w:rsidRPr="00D35600">
              <w:rPr>
                <w:i/>
                <w:iCs/>
                <w:sz w:val="20"/>
                <w:szCs w:val="20"/>
                <w:lang w:val="fr-SN"/>
              </w:rPr>
              <w:t xml:space="preserve">[Choix multiple. Enregistrer tous les problèmes mentionnés. Si « </w:t>
            </w:r>
            <w:r>
              <w:rPr>
                <w:i/>
                <w:iCs/>
                <w:sz w:val="20"/>
                <w:szCs w:val="20"/>
                <w:lang w:val="fr-SN"/>
              </w:rPr>
              <w:t>Je ne sais</w:t>
            </w:r>
            <w:r w:rsidRPr="00D35600">
              <w:rPr>
                <w:i/>
                <w:iCs/>
                <w:sz w:val="20"/>
                <w:szCs w:val="20"/>
                <w:lang w:val="fr-SN"/>
              </w:rPr>
              <w:t xml:space="preserve"> pas » est mentionné, aucune des autres options ne doit être encerclée]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41ABEE8" w14:textId="77777777" w:rsidR="00577E7C" w:rsidRPr="003A5AEC" w:rsidRDefault="00577E7C" w:rsidP="004023BD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Des appels téléphoniques sont effectués pour rappeler aux clients</w:t>
            </w:r>
          </w:p>
          <w:p w14:paraId="511AA8FD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06D1E288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les ASC</w:t>
            </w:r>
            <w:r>
              <w:rPr>
                <w:rFonts w:eastAsia="Arial Unicode MS" w:hint="cs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se rendent à domicile pour une visite de suivi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B</w:t>
            </w:r>
          </w:p>
          <w:p w14:paraId="3CEC2F1B" w14:textId="77777777" w:rsidR="00577E7C" w:rsidRPr="004D65B3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Les 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ASC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rappellent aux clients les</w:t>
            </w:r>
          </w:p>
          <w:p w14:paraId="4BD80563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395373FE" w14:textId="77777777" w:rsidR="00577E7C" w:rsidRPr="003A5AEC" w:rsidRDefault="00577E7C" w:rsidP="004023BD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Inscrire la date de suivi sur l'ordonnance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D</w:t>
            </w:r>
          </w:p>
          <w:p w14:paraId="5195A69F" w14:textId="77777777" w:rsidR="00577E7C" w:rsidRPr="003A5AEC" w:rsidRDefault="00577E7C" w:rsidP="004023BD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7526094F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Aucun mécanisme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  <w:p w14:paraId="4F401CF3" w14:textId="77777777" w:rsidR="00577E7C" w:rsidRPr="003A5AEC" w:rsidRDefault="00577E7C" w:rsidP="004023BD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69A37CDA" w14:textId="77777777" w:rsidR="00577E7C" w:rsidRPr="003A5AEC" w:rsidRDefault="00577E7C" w:rsidP="004023BD">
            <w:pPr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4D65B3" w14:paraId="275261A9" w14:textId="77777777" w:rsidTr="004023BD">
        <w:trPr>
          <w:trHeight w:val="487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68120BD7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74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175D1EA9" w14:textId="77777777" w:rsidR="00577E7C" w:rsidRPr="00661057" w:rsidRDefault="00577E7C" w:rsidP="004023BD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661057">
              <w:rPr>
                <w:rFonts w:eastAsia="Aptos"/>
                <w:b/>
                <w:sz w:val="20"/>
                <w:szCs w:val="20"/>
                <w:lang w:val="fr-SN"/>
              </w:rPr>
              <w:t>Connaissance et pratique</w:t>
            </w:r>
          </w:p>
          <w:p w14:paraId="6A6DEDEB" w14:textId="77777777" w:rsidR="00577E7C" w:rsidRPr="00661057" w:rsidRDefault="00577E7C" w:rsidP="004023BD">
            <w:pPr>
              <w:rPr>
                <w:sz w:val="20"/>
                <w:szCs w:val="20"/>
                <w:lang w:val="fr-SN"/>
              </w:rPr>
            </w:pPr>
            <w:r w:rsidRPr="00661057">
              <w:rPr>
                <w:rFonts w:eastAsia="Aptos"/>
                <w:sz w:val="20"/>
                <w:szCs w:val="20"/>
                <w:lang w:val="fr-SN"/>
              </w:rPr>
              <w:t>Je vais maintenant lire quelques affirmations. Dites-moi si elles sont vraies ou fausses.</w:t>
            </w:r>
          </w:p>
          <w:p w14:paraId="164D36E0" w14:textId="77777777" w:rsidR="00577E7C" w:rsidRPr="000820E0" w:rsidRDefault="00577E7C" w:rsidP="004023BD">
            <w:pPr>
              <w:rPr>
                <w:rFonts w:eastAsia="Arial Unicode MS"/>
                <w:sz w:val="20"/>
                <w:szCs w:val="20"/>
                <w:rtl/>
                <w:cs/>
                <w:lang w:val="fr-SN"/>
              </w:rPr>
            </w:pPr>
          </w:p>
          <w:p w14:paraId="2B3EF56F" w14:textId="77777777" w:rsidR="00577E7C" w:rsidRPr="003A5AEC" w:rsidRDefault="00577E7C" w:rsidP="00CC77EF">
            <w:pPr>
              <w:pStyle w:val="ListParagraph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Si le client présente un IST, la stérilisation masculine de ce client peut être effectuée immédiatement.</w:t>
            </w:r>
          </w:p>
          <w:p w14:paraId="295A76CC" w14:textId="77777777" w:rsidR="00577E7C" w:rsidRPr="003A5AEC" w:rsidRDefault="00577E7C" w:rsidP="00CC77EF">
            <w:pPr>
              <w:pStyle w:val="ListParagraph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Le dépistage du VIH est obligatoire avant de procéder à la stérilisation masculine</w:t>
            </w:r>
          </w:p>
          <w:p w14:paraId="0E8C30ED" w14:textId="77777777" w:rsidR="00577E7C" w:rsidRPr="003A5AEC" w:rsidRDefault="00577E7C" w:rsidP="00CC77EF">
            <w:pPr>
              <w:pStyle w:val="ListParagraph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La présence d'anesthésistes est nécessaire pour la procédure de stérilisation masculine</w:t>
            </w:r>
          </w:p>
          <w:p w14:paraId="333DAC25" w14:textId="77777777" w:rsidR="00577E7C" w:rsidRPr="003A5AEC" w:rsidRDefault="00577E7C" w:rsidP="00CC77EF">
            <w:pPr>
              <w:pStyle w:val="ListParagraph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La présence d'un membre de la famille avec les hommes est nécessaire pour la stérilisation masculine</w:t>
            </w:r>
          </w:p>
          <w:p w14:paraId="6001DC2F" w14:textId="77777777" w:rsidR="00577E7C" w:rsidRPr="003A5AEC" w:rsidRDefault="00577E7C" w:rsidP="00CC77EF">
            <w:pPr>
              <w:pStyle w:val="ListParagraph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Le consentement de l'épouse est obligatoire pour qu'un homme puisse subir une stérilisation masculine</w:t>
            </w:r>
          </w:p>
          <w:p w14:paraId="4268E19F" w14:textId="77777777" w:rsidR="00577E7C" w:rsidRPr="003A5AEC" w:rsidRDefault="00577E7C" w:rsidP="00CC77EF">
            <w:pPr>
              <w:pStyle w:val="ListParagraph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Une nuitée est requise pour la stérilisation masculine</w:t>
            </w:r>
          </w:p>
          <w:p w14:paraId="4CA475D7" w14:textId="77777777" w:rsidR="00577E7C" w:rsidRPr="003A5AEC" w:rsidRDefault="00577E7C" w:rsidP="00CC77EF">
            <w:pPr>
              <w:pStyle w:val="ListParagraph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La stérilisation masculine n'est considérée comme réussie qu'après que l'analyse du sperme montre un nombre nul de spermatozoïdes</w:t>
            </w:r>
          </w:p>
          <w:p w14:paraId="5C499438" w14:textId="77777777" w:rsidR="00577E7C" w:rsidRPr="003A5AEC" w:rsidRDefault="00577E7C" w:rsidP="00CC77EF">
            <w:pPr>
              <w:pStyle w:val="ListParagraph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Le préservatif doit être utilisé pour chaque acte sexuel pendant trois à six mois après la stérilisation masculine.</w:t>
            </w:r>
          </w:p>
        </w:tc>
        <w:tc>
          <w:tcPr>
            <w:tcW w:w="1037" w:type="pct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DC7FD64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bCs/>
                <w:sz w:val="20"/>
                <w:szCs w:val="20"/>
                <w:rtl/>
                <w:cs/>
              </w:rPr>
            </w:pPr>
            <w:proofErr w:type="spellStart"/>
            <w:r w:rsidRPr="004D65B3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Vrai</w:t>
            </w:r>
            <w:r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e</w:t>
            </w:r>
            <w:proofErr w:type="spellEnd"/>
          </w:p>
          <w:p w14:paraId="4C509F06" w14:textId="77777777" w:rsidR="00577E7C" w:rsidRPr="004D65B3" w:rsidRDefault="00577E7C" w:rsidP="004023BD">
            <w:pPr>
              <w:rPr>
                <w:rFonts w:eastAsia="Arial Unicode MS"/>
                <w:b/>
                <w:bCs/>
                <w:sz w:val="20"/>
                <w:szCs w:val="20"/>
              </w:rPr>
            </w:pPr>
          </w:p>
          <w:p w14:paraId="4BF17DC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val="en-IN" w:bidi="hi-IN"/>
              </w:rPr>
            </w:pPr>
          </w:p>
          <w:p w14:paraId="0A72F18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6A9287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5281C48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75C651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E9F60E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13562CB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</w:p>
          <w:p w14:paraId="6BFDCF9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03123B7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D7FE2B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5E29D0A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535F0A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15F198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3863337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50BA843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  <w:p w14:paraId="1E6F46C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</w:rPr>
              <w:t>1</w:t>
            </w:r>
          </w:p>
          <w:p w14:paraId="2DFB832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  <w:p w14:paraId="24E466B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  <w:p w14:paraId="6945164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</w:rPr>
              <w:t>1</w:t>
            </w:r>
          </w:p>
        </w:tc>
        <w:tc>
          <w:tcPr>
            <w:tcW w:w="1130" w:type="pct"/>
            <w:tcBorders>
              <w:left w:val="nil"/>
            </w:tcBorders>
            <w:shd w:val="clear" w:color="auto" w:fill="auto"/>
          </w:tcPr>
          <w:p w14:paraId="1A748A8C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bCs/>
                <w:sz w:val="20"/>
                <w:szCs w:val="20"/>
                <w:rtl/>
                <w:cs/>
              </w:rPr>
            </w:pPr>
            <w:proofErr w:type="spellStart"/>
            <w:r w:rsidRPr="004D65B3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F</w:t>
            </w:r>
            <w:r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ausse</w:t>
            </w:r>
            <w:proofErr w:type="spellEnd"/>
          </w:p>
          <w:p w14:paraId="03F3CDCB" w14:textId="77777777" w:rsidR="00577E7C" w:rsidRPr="004D65B3" w:rsidRDefault="00577E7C" w:rsidP="004023BD">
            <w:pPr>
              <w:rPr>
                <w:rFonts w:eastAsia="Arial Unicode MS"/>
                <w:b/>
                <w:bCs/>
                <w:sz w:val="20"/>
                <w:szCs w:val="20"/>
              </w:rPr>
            </w:pPr>
          </w:p>
          <w:p w14:paraId="3B2A895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val="en-IN" w:bidi="hi-IN"/>
              </w:rPr>
            </w:pPr>
          </w:p>
          <w:p w14:paraId="69E28E1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372D66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5797645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5F219C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D4BB6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6325D71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</w:p>
          <w:p w14:paraId="3DB8D56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76DEF68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2A38DE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787A51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9D4685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4B3084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3505FC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2D766D8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  <w:p w14:paraId="33544B3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</w:rPr>
              <w:t>2</w:t>
            </w:r>
          </w:p>
          <w:p w14:paraId="43D5D31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  <w:p w14:paraId="7D102B5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  <w:p w14:paraId="705A95F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</w:rPr>
              <w:t>2</w:t>
            </w:r>
          </w:p>
          <w:p w14:paraId="5E383950" w14:textId="77777777" w:rsidR="00577E7C" w:rsidRPr="004D65B3" w:rsidRDefault="00577E7C" w:rsidP="004023BD">
            <w:p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95" w:type="pct"/>
            <w:shd w:val="clear" w:color="auto" w:fill="auto"/>
          </w:tcPr>
          <w:p w14:paraId="2DFB9365" w14:textId="77777777" w:rsidR="00577E7C" w:rsidRPr="004D65B3" w:rsidRDefault="00577E7C" w:rsidP="004023BD">
            <w:pPr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</w:p>
        </w:tc>
      </w:tr>
    </w:tbl>
    <w:p w14:paraId="3B9E9A4D" w14:textId="77777777" w:rsidR="00351C81" w:rsidRDefault="00351C81" w:rsidP="00577E7C">
      <w:pPr>
        <w:keepNext/>
        <w:widowControl w:val="0"/>
        <w:suppressAutoHyphens/>
        <w:jc w:val="center"/>
        <w:outlineLvl w:val="1"/>
        <w:rPr>
          <w:rFonts w:eastAsia="Arial Narrow"/>
          <w:b/>
          <w:bCs/>
          <w:sz w:val="24"/>
          <w:szCs w:val="24"/>
          <w:cs/>
          <w:lang w:bidi="hi-IN"/>
        </w:rPr>
      </w:pPr>
    </w:p>
    <w:p w14:paraId="2E97C364" w14:textId="6E4A53A0" w:rsidR="00577E7C" w:rsidRDefault="00577E7C" w:rsidP="00577E7C">
      <w:pPr>
        <w:keepNext/>
        <w:widowControl w:val="0"/>
        <w:suppressAutoHyphens/>
        <w:jc w:val="center"/>
        <w:outlineLvl w:val="1"/>
        <w:rPr>
          <w:rFonts w:eastAsia="Arial Narrow"/>
          <w:b/>
          <w:bCs/>
          <w:sz w:val="24"/>
          <w:szCs w:val="24"/>
          <w:lang w:val="fr-SN" w:bidi="hi-IN"/>
        </w:rPr>
      </w:pPr>
      <w:r w:rsidRPr="003A5AEC">
        <w:rPr>
          <w:rFonts w:eastAsia="Arial Narrow"/>
          <w:b/>
          <w:bCs/>
          <w:sz w:val="24"/>
          <w:szCs w:val="24"/>
          <w:lang w:val="fr-SN" w:bidi="hi-IN"/>
        </w:rPr>
        <w:t xml:space="preserve">SECTION </w:t>
      </w:r>
      <w:r w:rsidRPr="003A5AEC">
        <w:rPr>
          <w:rFonts w:eastAsia="Arial Narrow" w:cs="Mangal"/>
          <w:b/>
          <w:bCs/>
          <w:sz w:val="24"/>
          <w:szCs w:val="24"/>
          <w:cs/>
          <w:lang w:bidi="hi-IN"/>
        </w:rPr>
        <w:t>4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 : ATTITUDE À L'ÉGARD DE LA PLANIFICATION FAMILIALE</w:t>
      </w:r>
    </w:p>
    <w:p w14:paraId="73273B58" w14:textId="77777777" w:rsidR="00A3157B" w:rsidRPr="003A5AEC" w:rsidRDefault="00A3157B" w:rsidP="00577E7C">
      <w:pPr>
        <w:keepNext/>
        <w:widowControl w:val="0"/>
        <w:suppressAutoHyphens/>
        <w:jc w:val="center"/>
        <w:outlineLvl w:val="1"/>
        <w:rPr>
          <w:b/>
          <w:bCs/>
          <w:sz w:val="24"/>
          <w:szCs w:val="24"/>
          <w:cs/>
          <w:lang w:bidi="hi-IN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96"/>
        <w:gridCol w:w="4787"/>
        <w:gridCol w:w="977"/>
        <w:gridCol w:w="698"/>
        <w:gridCol w:w="698"/>
        <w:gridCol w:w="698"/>
        <w:gridCol w:w="920"/>
        <w:gridCol w:w="882"/>
      </w:tblGrid>
      <w:tr w:rsidR="00577E7C" w:rsidRPr="004D65B3" w14:paraId="37E16C7C" w14:textId="77777777" w:rsidTr="00E8454B">
        <w:trPr>
          <w:trHeight w:val="170"/>
          <w:tblHeader/>
          <w:jc w:val="center"/>
        </w:trPr>
        <w:tc>
          <w:tcPr>
            <w:tcW w:w="380" w:type="pct"/>
            <w:shd w:val="clear" w:color="auto" w:fill="auto"/>
            <w:vAlign w:val="center"/>
          </w:tcPr>
          <w:p w14:paraId="0F2F9831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sz w:val="20"/>
                <w:szCs w:val="20"/>
                <w:lang w:val="en-GB"/>
              </w:rPr>
            </w:pPr>
            <w:r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#</w:t>
            </w:r>
          </w:p>
        </w:tc>
        <w:tc>
          <w:tcPr>
            <w:tcW w:w="2289" w:type="pct"/>
            <w:shd w:val="clear" w:color="auto" w:fill="auto"/>
            <w:vAlign w:val="center"/>
          </w:tcPr>
          <w:p w14:paraId="2FEE4081" w14:textId="77777777" w:rsidR="00577E7C" w:rsidRPr="004D65B3" w:rsidRDefault="00577E7C" w:rsidP="004023BD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en-GB" w:bidi="ar-SA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color w:val="auto"/>
                <w:spacing w:val="-2"/>
                <w:sz w:val="20"/>
                <w:szCs w:val="20"/>
                <w:cs/>
              </w:rPr>
              <w:t>QUESTIONS ET FILTRES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622D7140" w14:textId="77777777" w:rsidR="00577E7C" w:rsidRPr="004D65B3" w:rsidRDefault="00577E7C" w:rsidP="004023BD">
            <w:pPr>
              <w:pStyle w:val="Default"/>
              <w:tabs>
                <w:tab w:val="right" w:leader="dot" w:pos="3969"/>
              </w:tabs>
              <w:rPr>
                <w:rFonts w:ascii="Calibri" w:hAnsi="Calibri" w:cs="Calibri"/>
                <w:color w:val="auto"/>
                <w:sz w:val="20"/>
                <w:szCs w:val="20"/>
                <w:cs/>
                <w:lang w:val="en-US"/>
              </w:rPr>
            </w:pPr>
            <w:r w:rsidRPr="004D65B3">
              <w:rPr>
                <w:rFonts w:ascii="Calibri" w:eastAsia="Times New Roman" w:hAnsi="Calibri" w:cs="Calibri"/>
                <w:b/>
                <w:bCs/>
                <w:color w:val="auto"/>
                <w:spacing w:val="-2"/>
                <w:sz w:val="20"/>
                <w:szCs w:val="20"/>
                <w:cs/>
              </w:rPr>
              <w:t>CODAGE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045E7CAB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PASSEZ À</w:t>
            </w:r>
          </w:p>
        </w:tc>
      </w:tr>
      <w:tr w:rsidR="00577E7C" w:rsidRPr="00606A6E" w14:paraId="00D2B633" w14:textId="77777777" w:rsidTr="00E8454B">
        <w:trPr>
          <w:trHeight w:val="404"/>
          <w:jc w:val="center"/>
        </w:trPr>
        <w:tc>
          <w:tcPr>
            <w:tcW w:w="5000" w:type="pct"/>
            <w:gridSpan w:val="8"/>
            <w:shd w:val="clear" w:color="auto" w:fill="auto"/>
          </w:tcPr>
          <w:p w14:paraId="5E0BAC02" w14:textId="77777777" w:rsidR="00577E7C" w:rsidRPr="004D65B3" w:rsidRDefault="00577E7C" w:rsidP="004023BD">
            <w:pPr>
              <w:pStyle w:val="Default"/>
              <w:tabs>
                <w:tab w:val="right" w:leader="dot" w:pos="3783"/>
              </w:tabs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  <w:cs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  <w:cs/>
              </w:rPr>
              <w:t>Maintenant, j'aimerai connaître votre opinion sur les services de planification familiale.</w:t>
            </w:r>
          </w:p>
        </w:tc>
      </w:tr>
      <w:tr w:rsidR="00577E7C" w:rsidRPr="004D65B3" w14:paraId="2FFFC462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2EA48477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787A9D13" w14:textId="77777777" w:rsidR="00577E7C" w:rsidRPr="004D65B3" w:rsidRDefault="00577E7C" w:rsidP="004023BD">
            <w:pPr>
              <w:suppressAutoHyphens/>
              <w:contextualSpacing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401</w:t>
            </w:r>
          </w:p>
        </w:tc>
        <w:tc>
          <w:tcPr>
            <w:tcW w:w="2289" w:type="pct"/>
            <w:shd w:val="clear" w:color="auto" w:fill="auto"/>
          </w:tcPr>
          <w:p w14:paraId="12E8D110" w14:textId="77777777" w:rsidR="00577E7C" w:rsidRDefault="00577E7C" w:rsidP="004023BD">
            <w:pPr>
              <w:rPr>
                <w:sz w:val="20"/>
                <w:szCs w:val="20"/>
                <w:lang w:val="fr-SN"/>
              </w:rPr>
            </w:pPr>
            <w:r w:rsidRPr="00661057">
              <w:rPr>
                <w:sz w:val="20"/>
                <w:szCs w:val="20"/>
                <w:lang w:val="fr-SN"/>
              </w:rPr>
              <w:t>Je vais maintenant vous lire quelques affirmations. Veuillez me dire si vous êtes tout à fait d’accord, d’accord, pas d'accord, pas du tout d'accord ou neutre avec chaque affirmation :</w:t>
            </w:r>
          </w:p>
          <w:p w14:paraId="08A904F1" w14:textId="77777777" w:rsidR="00577E7C" w:rsidRPr="000135EF" w:rsidRDefault="00577E7C" w:rsidP="004023BD">
            <w:pPr>
              <w:rPr>
                <w:sz w:val="20"/>
                <w:szCs w:val="20"/>
                <w:cs/>
                <w:lang w:val="fr-SN"/>
              </w:rPr>
            </w:pPr>
          </w:p>
          <w:p w14:paraId="572F58E2" w14:textId="77777777" w:rsidR="00577E7C" w:rsidRPr="004D65B3" w:rsidRDefault="00577E7C" w:rsidP="00CC77EF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services de planification familiale doivent être accessibles à tous, quel que soit leur statut socio-économique</w:t>
            </w:r>
          </w:p>
          <w:p w14:paraId="4E71ACF1" w14:textId="77777777" w:rsidR="00577E7C" w:rsidRPr="004D65B3" w:rsidRDefault="00577E7C" w:rsidP="00CC77EF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planification familiale est une composante essentielle des soins de santé complets</w:t>
            </w:r>
          </w:p>
          <w:p w14:paraId="7A048764" w14:textId="77777777" w:rsidR="00577E7C" w:rsidRPr="004D65B3" w:rsidRDefault="00577E7C" w:rsidP="00CC77EF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planification familiale contribue à améliorer les résultats en matière de santé maternelle et infantile</w:t>
            </w:r>
          </w:p>
          <w:p w14:paraId="1ACB1279" w14:textId="77777777" w:rsidR="00577E7C" w:rsidRPr="004D65B3" w:rsidRDefault="00577E7C" w:rsidP="00CC77EF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services de planification familiale devraient inclure des conseils sur un large éventail de méthodes contraceptives</w:t>
            </w:r>
          </w:p>
          <w:p w14:paraId="7B906B45" w14:textId="77777777" w:rsidR="00577E7C" w:rsidRPr="004D65B3" w:rsidRDefault="00577E7C" w:rsidP="00CC77EF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promotion de la pl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anification familiale peut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contribuer à réduire la pauvreté et à promouvo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ir le développement économique </w:t>
            </w:r>
          </w:p>
          <w:p w14:paraId="6E70228F" w14:textId="77777777" w:rsidR="00577E7C" w:rsidRPr="004D65B3" w:rsidRDefault="00577E7C" w:rsidP="00CC77EF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services complets de planification familiale devraient inclure une éducation et des conseils sur la santé reproductive et le bien-être sexuel.</w:t>
            </w:r>
          </w:p>
          <w:p w14:paraId="5EEAC8C0" w14:textId="77777777" w:rsidR="00577E7C" w:rsidRPr="004D65B3" w:rsidRDefault="00577E7C" w:rsidP="00CC77EF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L' amélioration de l'accès à un large éventail d'options contraceptives peut aider les individus et les couples à faire des choix éclairés concernant leur avenir reproductif.</w:t>
            </w:r>
          </w:p>
          <w:p w14:paraId="702450E1" w14:textId="77777777" w:rsidR="00577E7C" w:rsidRPr="004D65B3" w:rsidRDefault="00577E7C" w:rsidP="00CC77EF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important que les prestataires de soins de santé encouragent une communication ouverte entre les partenaires concernant les décisions en matière de planification familiale.</w:t>
            </w:r>
          </w:p>
          <w:p w14:paraId="3C3FAD7E" w14:textId="77777777" w:rsidR="00577E7C" w:rsidRPr="004D65B3" w:rsidRDefault="00577E7C" w:rsidP="00CC77EF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partenaires masculins devraient également être informés de leur rôle dans la prise de décision en matière de planification familiale.</w:t>
            </w:r>
          </w:p>
          <w:p w14:paraId="71EF8806" w14:textId="77777777" w:rsidR="00577E7C" w:rsidRPr="004D65B3" w:rsidRDefault="00577E7C" w:rsidP="00CC77EF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services de planification familiale doivent être inclusifs et accessibles à tous, quel que soit leur état civil.</w:t>
            </w:r>
          </w:p>
          <w:p w14:paraId="0D423270" w14:textId="77777777" w:rsidR="00577E7C" w:rsidRPr="004D65B3" w:rsidRDefault="00577E7C" w:rsidP="00CC77EF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important de discuter du retour à la fertilité chez les femmes en post-partum</w:t>
            </w:r>
          </w:p>
          <w:p w14:paraId="3F95A7AA" w14:textId="77777777" w:rsidR="00577E7C" w:rsidRPr="004D65B3" w:rsidRDefault="00577E7C" w:rsidP="00CC77EF">
            <w:pPr>
              <w:pStyle w:val="ListParagraph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rtl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important de discuter du retour à la fertilité chez les femmes après un avortement.</w:t>
            </w:r>
          </w:p>
        </w:tc>
        <w:tc>
          <w:tcPr>
            <w:tcW w:w="467" w:type="pct"/>
            <w:shd w:val="clear" w:color="auto" w:fill="auto"/>
          </w:tcPr>
          <w:p w14:paraId="6B4DE857" w14:textId="77777777" w:rsidR="00577E7C" w:rsidRPr="00D37CDB" w:rsidRDefault="00577E7C" w:rsidP="004023BD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Tout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à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fait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d'accord</w:t>
            </w:r>
            <w:proofErr w:type="spellEnd"/>
          </w:p>
          <w:p w14:paraId="26D74BA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C7E8E8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E2F903E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1BD45E8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52FB5A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72581EA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99DEBB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6820D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7C0F11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0FEE95B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EF25F7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4344B40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DBBC7BD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</w:t>
            </w:r>
          </w:p>
          <w:p w14:paraId="67EA6AE9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71450E7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17062BE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F88EF09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</w:t>
            </w:r>
          </w:p>
          <w:p w14:paraId="23470835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712AE3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2B299CD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</w:t>
            </w:r>
          </w:p>
          <w:p w14:paraId="38C2FFE6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BDFFDC3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B16E832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8D6B582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FFE12E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</w:t>
            </w:r>
          </w:p>
          <w:p w14:paraId="0128A149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EC00DD1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8DEC96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5E1DF95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</w:t>
            </w:r>
          </w:p>
          <w:p w14:paraId="154B20F0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E3B4770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33092FE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983E521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</w:t>
            </w:r>
          </w:p>
          <w:p w14:paraId="13F9E813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548E682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8BFFF9E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48BE0393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C9BFA91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6E85030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59590E2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8813B19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20C4FFC2" w14:textId="77777777" w:rsidR="00577E7C" w:rsidRPr="00D37CDB" w:rsidRDefault="00577E7C" w:rsidP="004023BD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D’accord</w:t>
            </w:r>
            <w:proofErr w:type="spellEnd"/>
          </w:p>
          <w:p w14:paraId="4094688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79EB17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83C9D1C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8640726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B46BD75" w14:textId="77777777" w:rsidR="00577E7C" w:rsidRDefault="00577E7C" w:rsidP="007F70A9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3DF072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E2207E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A95431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B3BA8F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ACDDCE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169F72B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E009B3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784E6FE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428E216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5F76641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BEAE18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CDAFF10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877EEC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0C109D64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472CF4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386E1B5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188DD3F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4098446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C24273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201C5F2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913A1A4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412CEA6B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329DC8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7FE99E3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D6267C3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73339CEC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E17F7F5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8902CF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E1A246C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7BF42683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076635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8CE65F6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612A684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2EF6ACC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5E0E961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4065FCD7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3A18C57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07919CFB" w14:textId="77777777" w:rsidR="00577E7C" w:rsidRPr="00D37CDB" w:rsidRDefault="00577E7C" w:rsidP="004023BD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Neutre</w:t>
            </w:r>
            <w:proofErr w:type="spellEnd"/>
          </w:p>
          <w:p w14:paraId="7840059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B22C1AD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F6CEBA2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FE41A79" w14:textId="77777777" w:rsidR="00577E7C" w:rsidRDefault="00577E7C" w:rsidP="007F70A9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CD86387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46F2E8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0857B31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77EB4A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2E62E9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95ECE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79AD835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095DB9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6015B79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C305114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24A33B7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52D1DD9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EDECA99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40F3555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667DF157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8A0934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33F3AF4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7BC55789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CBC2C1D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9F52C6D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DB62DE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10C151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6791FE33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6D1EB7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E439851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2370B9B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34C50B4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64E980F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02C3532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B01660E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4FB4E4F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9C12601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1DBF6BD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  <w:p w14:paraId="5E958C9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A3F9E8D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5B2604F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  <w:p w14:paraId="0725B5C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CBB6F87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4DB27EE2" w14:textId="77777777" w:rsidR="00577E7C" w:rsidRPr="00D37CDB" w:rsidRDefault="00577E7C" w:rsidP="004023BD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Je ne suis pas d'accord</w:t>
            </w:r>
          </w:p>
          <w:p w14:paraId="200E5583" w14:textId="77777777" w:rsidR="00577E7C" w:rsidRDefault="00577E7C" w:rsidP="007F70A9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0F33CB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6E6DD05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5DE5D7F" w14:textId="77777777" w:rsidR="00577E7C" w:rsidRPr="003A5AE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</w:p>
          <w:p w14:paraId="3EB57421" w14:textId="77777777" w:rsidR="00577E7C" w:rsidRPr="003A5AE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</w:p>
          <w:p w14:paraId="5234E92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52E1953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3258E0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42C7A8B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09F86F1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0308699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4C7E633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3D73324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1D1B9ED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45D6AEBC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7FA42E1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6E490C0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7991D583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AB8F28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43D33A1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AF29AB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826B95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60A154C3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83D96FB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DD5E25D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159F90D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23B45DD0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97FB23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2E547B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0FD1FDC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09BBEF60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9DAEF0D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F11750B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  <w:p w14:paraId="4BC3E260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4D067FC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A320E4E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  <w:p w14:paraId="2D5BA56C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FE5E6F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21DA7D8E" w14:textId="77777777" w:rsidR="00577E7C" w:rsidRPr="00D37CDB" w:rsidRDefault="00577E7C" w:rsidP="004023BD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Fortement</w:t>
            </w:r>
            <w:proofErr w:type="spellEnd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en</w:t>
            </w:r>
            <w:proofErr w:type="spellEnd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désaccord</w:t>
            </w:r>
            <w:proofErr w:type="spellEnd"/>
          </w:p>
          <w:p w14:paraId="560F72AC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9AF1244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6F7C774" w14:textId="77777777" w:rsidR="00577E7C" w:rsidRDefault="00577E7C" w:rsidP="007F70A9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AAB7CB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0FDC4E9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1BF2BE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E050AB9" w14:textId="77777777" w:rsidR="00577E7C" w:rsidRDefault="00577E7C" w:rsidP="004023BD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2793D1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1028715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A91115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2A52FE5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CF31675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24B166B7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4BE36A6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04352AC" w14:textId="77777777" w:rsidR="00577E7C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1C77E8E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1D4EE0E9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616FD85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B08BDF7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496CA73D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858A866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C4137B5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D02EEBF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48E06F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67AE8CBE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E5A52C1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A258802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CDFA305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5A7DDF0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9E275F3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FD3B3A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7A01FB4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44ED16FB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69765D0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929B31C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  <w:p w14:paraId="1FC8E4C8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8FD9B8D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4457AB1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  <w:p w14:paraId="6880A58D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A5BF67A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250B8183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4574343D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1604E41A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54AF680D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683793CF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372E6B47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0AD65F09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5D088062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2A321E92" w14:textId="77777777" w:rsidR="00577E7C" w:rsidRPr="004D65B3" w:rsidRDefault="00577E7C" w:rsidP="004023BD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5FCBA140" w14:textId="77777777" w:rsidR="00577E7C" w:rsidRPr="004D65B3" w:rsidRDefault="00577E7C" w:rsidP="004023BD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21F608C4" w14:textId="77777777" w:rsidR="00577E7C" w:rsidRPr="004D65B3" w:rsidRDefault="00577E7C" w:rsidP="004023BD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76BB0BFC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0C7B903" w14:textId="77777777" w:rsidR="00577E7C" w:rsidRPr="004D65B3" w:rsidRDefault="00577E7C" w:rsidP="004023BD">
            <w:pPr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9116250" w14:textId="77777777" w:rsidR="00577E7C" w:rsidRPr="004D65B3" w:rsidRDefault="00577E7C" w:rsidP="004023BD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AF54FB5" w14:textId="77777777" w:rsidR="00577E7C" w:rsidRPr="004D65B3" w:rsidRDefault="00577E7C" w:rsidP="004023BD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577E7C" w:rsidRPr="00606A6E" w14:paraId="49BFEC4F" w14:textId="77777777" w:rsidTr="00E8454B">
        <w:trPr>
          <w:trHeight w:val="260"/>
          <w:jc w:val="center"/>
        </w:trPr>
        <w:tc>
          <w:tcPr>
            <w:tcW w:w="5000" w:type="pct"/>
            <w:gridSpan w:val="8"/>
            <w:shd w:val="clear" w:color="auto" w:fill="auto"/>
          </w:tcPr>
          <w:p w14:paraId="021DBBF2" w14:textId="2178B76C" w:rsidR="00577E7C" w:rsidRPr="003A5AEC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>Maintenant, j'aimerais connaître votre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val="fr-SN"/>
              </w:rPr>
              <w:t xml:space="preserve">opinion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rtl/>
              </w:rPr>
              <w:t xml:space="preserve">envers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 xml:space="preserve">des méthodes spécifiques de planification </w:t>
            </w:r>
            <w:r w:rsidR="00A3157B" w:rsidRPr="003A5AEC">
              <w:rPr>
                <w:rFonts w:eastAsia="Arial Narrow" w:hint="cs"/>
                <w:b/>
                <w:bCs/>
                <w:sz w:val="20"/>
                <w:szCs w:val="20"/>
                <w:lang w:val="fr-SN"/>
              </w:rPr>
              <w:t>familiale</w:t>
            </w:r>
            <w:r w:rsidR="00A3157B" w:rsidRPr="004D65B3">
              <w:rPr>
                <w:rFonts w:eastAsia="Arial Narrow" w:hint="cs"/>
                <w:b/>
                <w:bCs/>
                <w:sz w:val="20"/>
                <w:szCs w:val="20"/>
                <w:rtl/>
              </w:rPr>
              <w:t>.</w:t>
            </w:r>
          </w:p>
        </w:tc>
      </w:tr>
      <w:tr w:rsidR="00577E7C" w:rsidRPr="004D65B3" w14:paraId="2B89AC75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62D971C9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402</w:t>
            </w:r>
          </w:p>
        </w:tc>
        <w:tc>
          <w:tcPr>
            <w:tcW w:w="2289" w:type="pct"/>
            <w:shd w:val="clear" w:color="auto" w:fill="auto"/>
          </w:tcPr>
          <w:p w14:paraId="4AEF09C1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7392" behindDoc="0" locked="0" layoutInCell="1" allowOverlap="1" wp14:anchorId="3C508173" wp14:editId="7782E799">
                      <wp:simplePos x="0" y="0"/>
                      <wp:positionH relativeFrom="column">
                        <wp:posOffset>2299335</wp:posOffset>
                      </wp:positionH>
                      <wp:positionV relativeFrom="paragraph">
                        <wp:posOffset>125594</wp:posOffset>
                      </wp:positionV>
                      <wp:extent cx="208915" cy="332740"/>
                      <wp:effectExtent l="0" t="0" r="76835" b="48895"/>
                      <wp:wrapNone/>
                      <wp:docPr id="935" name="Group 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740"/>
                                <a:chOff x="0" y="0"/>
                                <a:chExt cx="249020" cy="449179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37" name="Straight Arrow Connector 937"/>
                              <wps:cNvCnPr/>
                              <wps:spPr>
                                <a:xfrm>
                                  <a:off x="249020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0CD5BA2E" id="Group 935" o:spid="_x0000_s1026" style="position:absolute;margin-left:181.05pt;margin-top:9.9pt;width:16.45pt;height:26.2pt;z-index:252347392" coordsize="249020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">
                      <v:rect id="Rectangle 936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" fillcolor="white [3201]" strokecolor="black [3213]" strokeweight="1pt"/>
                      <v:shape id="Straight Arrow Connector 937" o:spid="_x0000_s1028" type="#_x0000_t32" style="position:absolute;left:249020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VÉRIFIER :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(a),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(b) et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(c)</w:t>
            </w:r>
          </w:p>
          <w:p w14:paraId="4F5613DE" w14:textId="77777777" w:rsidR="00577E7C" w:rsidRPr="000028FB" w:rsidRDefault="00577E7C" w:rsidP="004023BD">
            <w:pPr>
              <w:tabs>
                <w:tab w:val="left" w:pos="1076"/>
                <w:tab w:val="left" w:pos="2604"/>
              </w:tabs>
              <w:rPr>
                <w:b/>
                <w:bCs/>
                <w:sz w:val="20"/>
                <w:szCs w:val="20"/>
                <w:cs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«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» dans Q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224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(a) 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DIU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344514EC" w14:textId="77777777" w:rsidR="00577E7C" w:rsidRPr="003A5AEC" w:rsidRDefault="00577E7C" w:rsidP="004023BD">
            <w:pPr>
              <w:jc w:val="center"/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4320" behindDoc="0" locked="0" layoutInCell="1" allowOverlap="1" wp14:anchorId="73FBDC14" wp14:editId="2036E314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108585</wp:posOffset>
                      </wp:positionV>
                      <wp:extent cx="739140" cy="160020"/>
                      <wp:effectExtent l="0" t="0" r="60960" b="87630"/>
                      <wp:wrapNone/>
                      <wp:docPr id="308" name="Group 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309" name="Rectangle 309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0" name="Straight Arrow Connector 310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04186DC5" id="Group 308" o:spid="_x0000_s1026" style="position:absolute;margin-left:140.7pt;margin-top:8.55pt;width:58.2pt;height:12.6pt;z-index:252344320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">
                      <v:rect id="Rectangle 309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" fillcolor="white [3212]" strokecolor="black [3213]" strokeweight="1pt"/>
                      <v:shape id="Straight Arrow Connector 310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59408371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1AFF5A7F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13F88D0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0D7062C4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404</w:t>
            </w:r>
          </w:p>
        </w:tc>
      </w:tr>
      <w:tr w:rsidR="00577E7C" w:rsidRPr="004D65B3" w14:paraId="1C180B53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5BA9C145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403</w:t>
            </w:r>
          </w:p>
        </w:tc>
        <w:tc>
          <w:tcPr>
            <w:tcW w:w="2289" w:type="pct"/>
            <w:shd w:val="clear" w:color="auto" w:fill="auto"/>
          </w:tcPr>
          <w:p w14:paraId="1A6859D2" w14:textId="77777777" w:rsidR="00577E7C" w:rsidRPr="00A85EDF" w:rsidRDefault="00577E7C" w:rsidP="004023BD">
            <w:pPr>
              <w:rPr>
                <w:rFonts w:eastAsia="Aptos"/>
                <w:sz w:val="20"/>
                <w:szCs w:val="20"/>
                <w:lang w:val="fr-SN"/>
              </w:rPr>
            </w:pPr>
            <w:r w:rsidRPr="00A85EDF">
              <w:rPr>
                <w:sz w:val="20"/>
                <w:szCs w:val="20"/>
                <w:lang w:val="fr-SN"/>
              </w:rPr>
              <w:t>Je vais maintenant vous lire quelques affirmations. Veuillez me dire si vous êtes tout à fait d'accord, d'accord, pas d'accord, pas du tout d'accord ou neutre avec l'affirmation :</w:t>
            </w:r>
          </w:p>
          <w:p w14:paraId="304A9A64" w14:textId="77777777" w:rsidR="00577E7C" w:rsidRPr="003A5AEC" w:rsidRDefault="00577E7C" w:rsidP="00CC77EF">
            <w:pPr>
              <w:pStyle w:val="ListParagraph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lastRenderedPageBreak/>
              <w:t>Les dispositifs intra-utérins (DIU) devraient être accessibles à toutes les femmes qui souhaitent une contraception à long terme, quel que soit leur âge.</w:t>
            </w:r>
          </w:p>
          <w:p w14:paraId="3911C4A5" w14:textId="77777777" w:rsidR="00577E7C" w:rsidRPr="003A5AEC" w:rsidRDefault="00577E7C" w:rsidP="00CC77EF">
            <w:pPr>
              <w:pStyle w:val="ListParagraph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Des DIU peuvent être fournis aux femmes célibataires</w:t>
            </w:r>
          </w:p>
          <w:p w14:paraId="79B1D15E" w14:textId="77777777" w:rsidR="00577E7C" w:rsidRPr="003A5AEC" w:rsidRDefault="00577E7C" w:rsidP="00CC77EF">
            <w:pPr>
              <w:pStyle w:val="ListParagraph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Des DIU peuvent être fournis aux femmes qui ont reconstitué leur famille</w:t>
            </w:r>
          </w:p>
          <w:p w14:paraId="35BA04C6" w14:textId="77777777" w:rsidR="00577E7C" w:rsidRPr="003A5AEC" w:rsidRDefault="00577E7C" w:rsidP="00CC77EF">
            <w:pPr>
              <w:pStyle w:val="ListParagraph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Des DIU peuvent être fournis aux femmes nullipares</w:t>
            </w:r>
          </w:p>
          <w:p w14:paraId="3C56030F" w14:textId="77777777" w:rsidR="00577E7C" w:rsidRPr="003A5AEC" w:rsidRDefault="00577E7C" w:rsidP="00CC77EF">
            <w:pPr>
              <w:pStyle w:val="ListParagraph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Le DIU a un impact négatif sur la fertilité future</w:t>
            </w:r>
          </w:p>
          <w:p w14:paraId="4AC03C34" w14:textId="77777777" w:rsidR="00577E7C" w:rsidRPr="003A5AEC" w:rsidRDefault="00577E7C" w:rsidP="00CC77EF">
            <w:pPr>
              <w:pStyle w:val="ListParagraph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 xml:space="preserve">Les femmes présentant des effets secondaires/des changements menstruels liés à l'utilisation du DIU devraient passer À </w:t>
            </w:r>
            <w:proofErr w:type="spellStart"/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à</w:t>
            </w:r>
            <w:proofErr w:type="spellEnd"/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 xml:space="preserve"> une autre méthode.</w:t>
            </w:r>
          </w:p>
          <w:p w14:paraId="4BD263FE" w14:textId="77777777" w:rsidR="00577E7C" w:rsidRPr="003A5AEC" w:rsidRDefault="00577E7C" w:rsidP="00CC77EF">
            <w:pPr>
              <w:pStyle w:val="ListParagraph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Le consentement du conjoint est obligatoire avant la fourniture de cette méthode</w:t>
            </w:r>
          </w:p>
          <w:p w14:paraId="6152DD97" w14:textId="77777777" w:rsidR="00577E7C" w:rsidRPr="004D65B3" w:rsidRDefault="00577E7C" w:rsidP="00CC77EF">
            <w:pPr>
              <w:pStyle w:val="ListParagraph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Les prestataires de soins de santé doivent aborder les idées fausses et les préoccupations courantes concernant les dispositifs intra-utérins (DIU) lors des séances de conseil.</w:t>
            </w:r>
          </w:p>
          <w:p w14:paraId="430BCD49" w14:textId="77777777" w:rsidR="00577E7C" w:rsidRPr="003A5AEC" w:rsidRDefault="00577E7C" w:rsidP="00CC77EF">
            <w:pPr>
              <w:pStyle w:val="ListParagraph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Les dispositifs intra-utérins (DIU) devraient être promus comme option contraceptive de première intention pour les personnes recherchant une contraception à long terme très efficace </w:t>
            </w:r>
          </w:p>
          <w:p w14:paraId="36CF44C8" w14:textId="77777777" w:rsidR="00577E7C" w:rsidRPr="003A5AEC" w:rsidRDefault="00577E7C" w:rsidP="00CC77EF">
            <w:pPr>
              <w:pStyle w:val="ListParagraph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prestataire est la personne la mieux placée pour décider de la méthode que le client doit utiliser</w:t>
            </w:r>
          </w:p>
          <w:p w14:paraId="488E8FA3" w14:textId="77777777" w:rsidR="00577E7C" w:rsidRPr="003A5AEC" w:rsidRDefault="00577E7C" w:rsidP="00CC77EF">
            <w:pPr>
              <w:pStyle w:val="ListParagraph"/>
              <w:numPr>
                <w:ilvl w:val="0"/>
                <w:numId w:val="28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Une femme qui est certaine de vouloir un espacement prolongé entre les enfants est une bonne candidate pour le DIU.</w:t>
            </w:r>
          </w:p>
          <w:p w14:paraId="20293808" w14:textId="77777777" w:rsidR="00577E7C" w:rsidRPr="004D65B3" w:rsidRDefault="00577E7C" w:rsidP="00CC77EF">
            <w:pPr>
              <w:pStyle w:val="ListParagraph"/>
              <w:numPr>
                <w:ilvl w:val="0"/>
                <w:numId w:val="28"/>
              </w:numPr>
              <w:rPr>
                <w:rFonts w:eastAsia="Arial Unicode MS" w:cs="Calibri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Une femme qui est certaine de vouloir un espacement prolongé entre les enfants est une bonne candidate pour le DIU.</w:t>
            </w:r>
          </w:p>
        </w:tc>
        <w:tc>
          <w:tcPr>
            <w:tcW w:w="467" w:type="pct"/>
            <w:shd w:val="clear" w:color="auto" w:fill="auto"/>
          </w:tcPr>
          <w:p w14:paraId="6857603F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 xml:space="preserve">Tout à fait </w:t>
            </w: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d'accord</w:t>
            </w:r>
            <w:proofErr w:type="spellEnd"/>
          </w:p>
          <w:p w14:paraId="7B144CD1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54D3D866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5E219F3D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4AE6CD5D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13613956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13E155D6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46A6B20E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0409AF96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02A1C192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128BBABC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158776B9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08E25913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6E7FD46A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3904CE49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086A9007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7B241749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329E34F2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7A61F144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1A71B73D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178F6A9E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73F9DF80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540022DE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244671BF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3D8670B9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699F35DB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1BE20BCC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49EB408A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6117C725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683FCE8D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</w:p>
        </w:tc>
        <w:tc>
          <w:tcPr>
            <w:tcW w:w="334" w:type="pct"/>
            <w:shd w:val="clear" w:color="auto" w:fill="auto"/>
          </w:tcPr>
          <w:p w14:paraId="72E3D794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proofErr w:type="spellStart"/>
            <w:r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>D</w:t>
            </w: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'accord</w:t>
            </w:r>
            <w:proofErr w:type="spellEnd"/>
          </w:p>
          <w:p w14:paraId="29D2393C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0EA7F01" w14:textId="77777777" w:rsidR="00577E7C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E5F07C1" w14:textId="77777777" w:rsidR="00577E7C" w:rsidRDefault="00577E7C" w:rsidP="007F70A9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EB9595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7A563E7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EF67413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FCFF0F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575C1B6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039533C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DF0844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5F0F84F6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716CC42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74AE16D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5AFD827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56042F1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98FD79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1E4F2303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CFEEB8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3A9D7D4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6DC8062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14361D26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B0903B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3E02CD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6A251822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C1BBD0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3F2E6B03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2CC2CE6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DE3797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AB7216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1E88F9C2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>Neutre</w:t>
            </w:r>
            <w:proofErr w:type="spellEnd"/>
          </w:p>
          <w:p w14:paraId="07E247B2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EE51E5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37044D5" w14:textId="77777777" w:rsidR="00577E7C" w:rsidRDefault="00577E7C" w:rsidP="007F70A9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50DA0A2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66D82710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D5F843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45F8E3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00E0A1B7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44A89E0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3C272D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25BD802C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71EAE36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5B241627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272C7B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5863658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83AEDE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07C53BB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3490A6E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C60F54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EAF094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3C02AF4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E0ACDCC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F85DBE3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  <w:p w14:paraId="1D513F9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101A9E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  <w:p w14:paraId="47DFA3D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99C326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847BE4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35C0149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5BAA36A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 xml:space="preserve">pas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d'accord</w:t>
            </w:r>
          </w:p>
          <w:p w14:paraId="2BFF2BB6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0E3C9C2" w14:textId="77777777" w:rsidR="00577E7C" w:rsidRDefault="00577E7C" w:rsidP="007F70A9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DC0141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7CCF4629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6C39FB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9D1E21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53DBDE0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34E0AF0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AA81B4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0E2C3EC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5272128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7D3E30B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5DEDA1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6162158C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AE1909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0A751746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90A9C2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3715D8E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C2E704D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7C97332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F916E2D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93C917C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  <w:p w14:paraId="43A6136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543D3C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  <w:p w14:paraId="261F4B76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99EB82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90A5753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CC4F1B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4A7A6009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lastRenderedPageBreak/>
              <w:t xml:space="preserve">Fortement en </w:t>
            </w:r>
            <w:proofErr w:type="spellStart"/>
            <w:r w:rsidRPr="004D65B3">
              <w:rPr>
                <w:rFonts w:eastAsia="Arial Unicode MS"/>
                <w:sz w:val="20"/>
                <w:szCs w:val="20"/>
                <w:lang w:bidi="hi-IN"/>
              </w:rPr>
              <w:t>désaccord</w:t>
            </w:r>
            <w:proofErr w:type="spellEnd"/>
          </w:p>
          <w:p w14:paraId="7D39D0EB" w14:textId="77777777" w:rsidR="00577E7C" w:rsidRDefault="00577E7C" w:rsidP="007F70A9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E10C90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54FBC1C4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94561F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5CBC11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04BBFF2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3B37520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453BE59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2BBA3F5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231BB7E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796A081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3C4E332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634CDFC9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7320E2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76555909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345A5E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1FB7872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7489737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06DDDEB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8B6D6A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954630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  <w:p w14:paraId="6569135C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B18934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  <w:p w14:paraId="48D5EE7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22B355C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EAADF3D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C4318AD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151685CF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11BE37E9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617740AC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404</w:t>
            </w:r>
          </w:p>
        </w:tc>
        <w:tc>
          <w:tcPr>
            <w:tcW w:w="2289" w:type="pct"/>
            <w:shd w:val="clear" w:color="auto" w:fill="auto"/>
          </w:tcPr>
          <w:p w14:paraId="36F8F84D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5344" behindDoc="0" locked="0" layoutInCell="1" allowOverlap="1" wp14:anchorId="74B23AD2" wp14:editId="74879235">
                      <wp:simplePos x="0" y="0"/>
                      <wp:positionH relativeFrom="column">
                        <wp:posOffset>2078701</wp:posOffset>
                      </wp:positionH>
                      <wp:positionV relativeFrom="paragraph">
                        <wp:posOffset>41910</wp:posOffset>
                      </wp:positionV>
                      <wp:extent cx="209220" cy="332105"/>
                      <wp:effectExtent l="0" t="0" r="76835" b="48895"/>
                      <wp:wrapNone/>
                      <wp:docPr id="311" name="Group 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312" name="Rectangle 312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Straight Arrow Connector 313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498C873E" id="Group 311" o:spid="_x0000_s1026" style="position:absolute;margin-left:163.7pt;margin-top:3.3pt;width:16.45pt;height:26.15pt;z-index:252345344;mso-width-relative:margin;mso-height-relative:margin" coordsize="249384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">
                      <v:rect id="Rectangle 312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" fillcolor="white [3201]" strokecolor="black [3213]" strokeweight="1pt"/>
                      <v:shape id="Straight Arrow Connector 313" o:spid="_x0000_s1028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u w:val="single"/>
                <w:cs/>
                <w:lang w:bidi="hi-IN"/>
              </w:rPr>
              <w:t>b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085A7872" w14:textId="77777777" w:rsidR="00577E7C" w:rsidRPr="003A5AEC" w:rsidRDefault="00577E7C" w:rsidP="004023BD">
            <w:pPr>
              <w:spacing w:line="276" w:lineRule="auto"/>
              <w:contextualSpacing/>
              <w:rPr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Code IF '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b)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Injectables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11CB520F" w14:textId="77777777" w:rsidR="00577E7C" w:rsidRPr="004D65B3" w:rsidRDefault="00577E7C" w:rsidP="004023BD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6368" behindDoc="0" locked="0" layoutInCell="1" allowOverlap="1" wp14:anchorId="1000E847" wp14:editId="0DDBAA5D">
                      <wp:simplePos x="0" y="0"/>
                      <wp:positionH relativeFrom="column">
                        <wp:posOffset>2010410</wp:posOffset>
                      </wp:positionH>
                      <wp:positionV relativeFrom="paragraph">
                        <wp:posOffset>36830</wp:posOffset>
                      </wp:positionV>
                      <wp:extent cx="739140" cy="160020"/>
                      <wp:effectExtent l="0" t="0" r="60960" b="87630"/>
                      <wp:wrapNone/>
                      <wp:docPr id="314" name="Group 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315" name="Rectangle 315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6" name="Straight Arrow Connector 316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696BC674" id="Group 314" o:spid="_x0000_s1026" style="position:absolute;margin-left:158.3pt;margin-top:2.9pt;width:58.2pt;height:12.6pt;z-index:252346368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">
                      <v:rect id="Rectangle 315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" fillcolor="white [3212]" strokecolor="black [3213]" strokeweight="1pt"/>
                      <v:shape id="Straight Arrow Connector 316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                                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4017B61B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68B20D89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406</w:t>
            </w:r>
          </w:p>
        </w:tc>
      </w:tr>
      <w:tr w:rsidR="00577E7C" w:rsidRPr="004D65B3" w14:paraId="6617CCF4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497391C7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405</w:t>
            </w:r>
          </w:p>
        </w:tc>
        <w:tc>
          <w:tcPr>
            <w:tcW w:w="2289" w:type="pct"/>
            <w:shd w:val="clear" w:color="auto" w:fill="auto"/>
          </w:tcPr>
          <w:p w14:paraId="71AC589B" w14:textId="77777777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7BD01FED" w14:textId="77777777" w:rsidR="00577E7C" w:rsidRPr="004D65B3" w:rsidRDefault="00577E7C" w:rsidP="004023BD">
            <w:pPr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:</w:t>
            </w:r>
          </w:p>
          <w:p w14:paraId="7A65BD68" w14:textId="77777777" w:rsidR="00577E7C" w:rsidRPr="004D65B3" w:rsidRDefault="00577E7C" w:rsidP="004023BD">
            <w:pPr>
              <w:spacing w:line="276" w:lineRule="auto"/>
              <w:contextualSpacing/>
              <w:rPr>
                <w:sz w:val="20"/>
                <w:szCs w:val="20"/>
                <w:lang w:bidi="hi-IN"/>
              </w:rPr>
            </w:pPr>
          </w:p>
          <w:p w14:paraId="2C2037CB" w14:textId="77777777" w:rsidR="00577E7C" w:rsidRPr="004D65B3" w:rsidRDefault="00577E7C" w:rsidP="00CC77EF">
            <w:pPr>
              <w:pStyle w:val="ListParagraph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contraceptifs injectables devraient être accessibles à toutes les femmes qui souhaitent une contraception à long terme, quel que soit leur âge.</w:t>
            </w:r>
          </w:p>
          <w:p w14:paraId="6B0927B5" w14:textId="77777777" w:rsidR="00577E7C" w:rsidRPr="003A5AEC" w:rsidRDefault="00577E7C" w:rsidP="00CC77EF">
            <w:pPr>
              <w:pStyle w:val="ListParagraph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contraceptifs injectables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​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peuvent être fourni aux femmes célibataires</w:t>
            </w:r>
          </w:p>
          <w:p w14:paraId="59453719" w14:textId="77777777" w:rsidR="00577E7C" w:rsidRPr="003A5AEC" w:rsidRDefault="00577E7C" w:rsidP="00CC77EF">
            <w:pPr>
              <w:pStyle w:val="ListParagraph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contraceptifs injectables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être offert aux femmes qui ont reconstitué leur famille</w:t>
            </w:r>
          </w:p>
          <w:p w14:paraId="4F5FAD19" w14:textId="77777777" w:rsidR="00577E7C" w:rsidRPr="003A5AEC" w:rsidRDefault="00577E7C" w:rsidP="00CC77EF">
            <w:pPr>
              <w:pStyle w:val="ListParagraph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contraceptifs injectables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être proposé aux femmes nullipares</w:t>
            </w:r>
          </w:p>
          <w:p w14:paraId="24806AF4" w14:textId="77777777" w:rsidR="00577E7C" w:rsidRPr="004D65B3" w:rsidRDefault="00577E7C" w:rsidP="00CC77EF">
            <w:pPr>
              <w:pStyle w:val="ListParagraph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injectables ont un impact négatif sur la fertilité future</w:t>
            </w:r>
          </w:p>
          <w:p w14:paraId="6D93E86E" w14:textId="77777777" w:rsidR="00577E7C" w:rsidRPr="004D65B3" w:rsidRDefault="00577E7C" w:rsidP="00CC77EF">
            <w:pPr>
              <w:pStyle w:val="ListParagraph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femmes ayant des changements menstruels suite à l’utilisation de produits injectables devraient </w:t>
            </w:r>
            <w:r w:rsidRPr="00513FBB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passer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à une autre méthode</w:t>
            </w:r>
          </w:p>
          <w:p w14:paraId="5E48C356" w14:textId="77777777" w:rsidR="00577E7C" w:rsidRPr="004D65B3" w:rsidRDefault="00577E7C" w:rsidP="00CC77EF">
            <w:pPr>
              <w:pStyle w:val="ListParagraph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lastRenderedPageBreak/>
              <w:t>Le consentement du conjoint est obligatoire avant la fourniture de cette méthode</w:t>
            </w:r>
          </w:p>
          <w:p w14:paraId="287AB25B" w14:textId="77777777" w:rsidR="00577E7C" w:rsidRPr="004D65B3" w:rsidRDefault="00577E7C" w:rsidP="00CC77EF">
            <w:pPr>
              <w:pStyle w:val="ListParagraph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prestataires de soins de santé doivent aborder les idées fausses et les préoccupations courantes concernant les contraceptifs injectables lors des séances de conseil.</w:t>
            </w:r>
          </w:p>
          <w:p w14:paraId="0619070F" w14:textId="77777777" w:rsidR="00577E7C" w:rsidRPr="004D65B3" w:rsidRDefault="00577E7C" w:rsidP="00CC77EF">
            <w:pPr>
              <w:pStyle w:val="ListParagraph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contraceptifs injectables doivent être encouragés comme option contraceptive de première intention pour les personnes recherchant une contraception à long terme très efficace.</w:t>
            </w:r>
          </w:p>
          <w:p w14:paraId="09306E32" w14:textId="77777777" w:rsidR="00577E7C" w:rsidRPr="004D65B3" w:rsidRDefault="00577E7C" w:rsidP="00CC77EF">
            <w:pPr>
              <w:pStyle w:val="ListParagraph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Fournir une formation et une éducation aux patients sur les techniques d'auto-administration des contraceptifs injectables, telles que les sites et les horaires d'injection appropriés</w:t>
            </w:r>
          </w:p>
        </w:tc>
        <w:tc>
          <w:tcPr>
            <w:tcW w:w="467" w:type="pct"/>
            <w:shd w:val="clear" w:color="auto" w:fill="auto"/>
          </w:tcPr>
          <w:p w14:paraId="220019EE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 xml:space="preserve">Tout à fait </w:t>
            </w: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d'accord</w:t>
            </w:r>
            <w:proofErr w:type="spellEnd"/>
          </w:p>
          <w:p w14:paraId="78EF87EA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183E0EA7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1FC4CCD9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5BF372CD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258817BD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71036B66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2B3C1BAC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3BFE5373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26D444EF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38655CB7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23A2B4CB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33FEA132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4A7ABFA6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62171DE4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2BE2A4D2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30D9E2D5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31DFD75A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>1</w:t>
            </w:r>
          </w:p>
          <w:p w14:paraId="73556698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2E4DB953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76CB7267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75F0BDAB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2FA94AD3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0CA84451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2E518BBA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096A302C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49C6B40B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66F5DC57" w14:textId="77777777" w:rsidR="00577E7C" w:rsidRPr="004D65B3" w:rsidRDefault="00577E7C" w:rsidP="004023BD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0112E75A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proofErr w:type="spellStart"/>
            <w:r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>D</w:t>
            </w: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'accord</w:t>
            </w:r>
            <w:proofErr w:type="spellEnd"/>
          </w:p>
          <w:p w14:paraId="4D4210D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A8C8A8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CAA54F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D8AB3B1" w14:textId="77777777" w:rsidR="00577E7C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D1C620C" w14:textId="77777777" w:rsidR="00577E7C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4EA2A8C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266EFB94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AB6118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5CACA0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4FB41BB2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B975042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06EED097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2C4F7D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2963C0ED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2ED202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0DF88DFC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36BA709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23F3B75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7CE8CB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29F8C363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76C795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2776F5C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9C0064D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6BE691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1D3D076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35F0FEA2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965566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FB1B90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01490D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5006857D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>Neutre</w:t>
            </w:r>
            <w:proofErr w:type="spellEnd"/>
          </w:p>
          <w:p w14:paraId="253BFB62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927927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E2A3A4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50B1408" w14:textId="77777777" w:rsidR="00577E7C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50C4701" w14:textId="77777777" w:rsidR="00577E7C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30CD1D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2DDC300E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32C4CF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591B5A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41F30011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25666B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67AE57F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671530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648B2B8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A10C649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0093B0D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3CF50007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1E0EDC0C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3B1C6C96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4C7E811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C2C58C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3C57A8C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9F3DC1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B4F8F2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634F1B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1828D14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0F0FFD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89472D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20571F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45F14FB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 xml:space="preserve">pas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d'accord</w:t>
            </w:r>
          </w:p>
          <w:p w14:paraId="558B2007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558878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0534D5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6CA9E2E" w14:textId="77777777" w:rsidR="00577E7C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6231E8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7C58113D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99A415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DC90A36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74997329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DE3D8E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69056DE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0575D5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02A59613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57B0FD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7D1BD37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F8C990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3FD88EA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1E6152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22C5791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CC43D8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5F7A394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EF3C6E2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921BC7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E49194C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155C453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FD70E5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84DF98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26A3BF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708AFB4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lastRenderedPageBreak/>
              <w:t xml:space="preserve">Fortement en </w:t>
            </w:r>
            <w:proofErr w:type="spellStart"/>
            <w:r w:rsidRPr="004D65B3">
              <w:rPr>
                <w:rFonts w:eastAsia="Arial Unicode MS"/>
                <w:sz w:val="20"/>
                <w:szCs w:val="20"/>
                <w:lang w:bidi="hi-IN"/>
              </w:rPr>
              <w:t>désaccord</w:t>
            </w:r>
            <w:proofErr w:type="spellEnd"/>
          </w:p>
          <w:p w14:paraId="1ED67B2F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54069F5" w14:textId="77777777" w:rsidR="00577E7C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32D921A" w14:textId="77777777" w:rsidR="00577E7C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64ACED3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2EED7D9F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7F91819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A1E610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5A7D439A" w14:textId="77777777" w:rsidR="00577E7C" w:rsidRPr="004D65B3" w:rsidRDefault="00577E7C" w:rsidP="004023BD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29740A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4F988BC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A3833B5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4924606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392108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658FDF3B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B73C76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03B4B22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6223FF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2AFC54AD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D492CF1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6B4DE6F3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6A1EA78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CACD08A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CC91AE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4A199816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2EC5630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FB3533E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D8D4944" w14:textId="77777777" w:rsidR="00577E7C" w:rsidRPr="004D65B3" w:rsidRDefault="00577E7C" w:rsidP="004023BD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20408415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5C8FFBC6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3A1E96BD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406</w:t>
            </w:r>
          </w:p>
        </w:tc>
        <w:tc>
          <w:tcPr>
            <w:tcW w:w="2289" w:type="pct"/>
            <w:shd w:val="clear" w:color="auto" w:fill="auto"/>
          </w:tcPr>
          <w:p w14:paraId="4289B24B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8416" behindDoc="0" locked="0" layoutInCell="1" allowOverlap="1" wp14:anchorId="3F235899" wp14:editId="4A0AC2DE">
                      <wp:simplePos x="0" y="0"/>
                      <wp:positionH relativeFrom="column">
                        <wp:posOffset>1979987</wp:posOffset>
                      </wp:positionH>
                      <wp:positionV relativeFrom="paragraph">
                        <wp:posOffset>41910</wp:posOffset>
                      </wp:positionV>
                      <wp:extent cx="209220" cy="332105"/>
                      <wp:effectExtent l="0" t="0" r="76835" b="48895"/>
                      <wp:wrapNone/>
                      <wp:docPr id="183349790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1266492757" name="Rectangle 1266492757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2843816" name="Straight Arrow Connector 30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6E35319F" id="Group 20" o:spid="_x0000_s1026" style="position:absolute;margin-left:155.9pt;margin-top:3.3pt;width:16.45pt;height:26.15pt;z-index:252348416;mso-width-relative:margin;mso-height-relative:margin" coordsize="249384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">
                      <v:rect id="Rectangle 1266492757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" fillcolor="white [3201]" strokecolor="black [3213]" strokeweight="1pt"/>
                      <v:shape id="Straight Arrow Connector 30" o:spid="_x0000_s1028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u w:val="single"/>
                <w:cs/>
                <w:lang w:bidi="hi-IN"/>
              </w:rPr>
              <w:t>g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3789B4B9" w14:textId="77777777" w:rsidR="00577E7C" w:rsidRPr="003A5AEC" w:rsidRDefault="00577E7C" w:rsidP="004023BD">
            <w:pPr>
              <w:spacing w:line="276" w:lineRule="auto"/>
              <w:contextualSpacing/>
              <w:rPr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'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g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) Implants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38E6F00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9440" behindDoc="0" locked="0" layoutInCell="1" allowOverlap="1" wp14:anchorId="19E29DF6" wp14:editId="25D29BA5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6350</wp:posOffset>
                      </wp:positionV>
                      <wp:extent cx="739140" cy="160020"/>
                      <wp:effectExtent l="0" t="0" r="60960" b="8763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5" name="Straight Arrow Connector 55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4F9EC660" id="Group 41" o:spid="_x0000_s1026" style="position:absolute;margin-left:133.3pt;margin-top:.5pt;width:58.2pt;height:12.6pt;z-index:252349440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">
                      <v:rect id="Rectangle 53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" fillcolor="white [3212]" strokecolor="black [3213]" strokeweight="1pt"/>
                      <v:shape id="Straight Arrow Connector 55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0E922531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17A97F93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408</w:t>
            </w:r>
          </w:p>
        </w:tc>
      </w:tr>
      <w:tr w:rsidR="00577E7C" w:rsidRPr="004D65B3" w14:paraId="350F9F12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1ABABED0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407</w:t>
            </w:r>
          </w:p>
        </w:tc>
        <w:tc>
          <w:tcPr>
            <w:tcW w:w="2289" w:type="pct"/>
            <w:shd w:val="clear" w:color="auto" w:fill="auto"/>
          </w:tcPr>
          <w:p w14:paraId="0936E9EA" w14:textId="77777777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1AB859E7" w14:textId="77777777" w:rsidR="00577E7C" w:rsidRPr="004D65B3" w:rsidRDefault="00577E7C" w:rsidP="004023BD">
            <w:pPr>
              <w:spacing w:line="276" w:lineRule="auto"/>
              <w:contextualSpacing/>
              <w:rPr>
                <w:sz w:val="20"/>
                <w:szCs w:val="20"/>
                <w:cs/>
                <w:lang w:bidi="hi-IN"/>
              </w:rPr>
            </w:pPr>
          </w:p>
          <w:p w14:paraId="2D5DA69F" w14:textId="77777777" w:rsidR="00577E7C" w:rsidRPr="004D65B3" w:rsidRDefault="00577E7C" w:rsidP="00CC77EF">
            <w:pPr>
              <w:pStyle w:val="ListParagraph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implants devraient être accessibles à toutes les femmes qui souhaitent une contraception à long terme, quel que soit leur âge.</w:t>
            </w:r>
          </w:p>
          <w:p w14:paraId="7CCDE1F9" w14:textId="77777777" w:rsidR="00577E7C" w:rsidRPr="003A5AEC" w:rsidRDefault="00577E7C" w:rsidP="00CC77EF">
            <w:pPr>
              <w:pStyle w:val="ListParagraph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Des implants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peuvent être fournis aux femmes célibataires</w:t>
            </w:r>
          </w:p>
          <w:p w14:paraId="016300DA" w14:textId="77777777" w:rsidR="00577E7C" w:rsidRPr="003A5AEC" w:rsidRDefault="00577E7C" w:rsidP="00CC77EF">
            <w:pPr>
              <w:pStyle w:val="ListParagraph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Des implants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peuvent être fournis aux femmes qui ont reconstitué leur famille</w:t>
            </w:r>
          </w:p>
          <w:p w14:paraId="4E24542E" w14:textId="77777777" w:rsidR="00577E7C" w:rsidRPr="003A5AEC" w:rsidRDefault="00577E7C" w:rsidP="00CC77EF">
            <w:pPr>
              <w:pStyle w:val="ListParagraph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Des implants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peuvent être fournis aux femmes nullipares</w:t>
            </w:r>
          </w:p>
          <w:p w14:paraId="62BE5043" w14:textId="77777777" w:rsidR="00577E7C" w:rsidRPr="004D65B3" w:rsidRDefault="00577E7C" w:rsidP="00CC77EF">
            <w:pPr>
              <w:pStyle w:val="ListParagraph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implants ont un impact négatif sur la fertilité future</w:t>
            </w:r>
          </w:p>
          <w:p w14:paraId="3A1A00B1" w14:textId="77777777" w:rsidR="00577E7C" w:rsidRPr="004D65B3" w:rsidRDefault="00577E7C" w:rsidP="00CC77EF">
            <w:pPr>
              <w:pStyle w:val="ListParagraph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 xml:space="preserve">Les femmes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ayant des changements menstruels suite à l'utilisation d'implants devraient </w:t>
            </w:r>
            <w:r w:rsidRPr="00F13B27">
              <w:rPr>
                <w:rFonts w:eastAsia="Arial Unicode MS" w:cs="Calibri" w:hint="cs"/>
                <w:sz w:val="20"/>
                <w:szCs w:val="20"/>
                <w:cs/>
                <w:lang w:bidi="hi-IN"/>
              </w:rPr>
              <w:t>passer</w:t>
            </w:r>
            <w:r w:rsidRPr="00F13B27">
              <w:rPr>
                <w:rFonts w:eastAsia="Arial Unicode MS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à une autre méthode.</w:t>
            </w:r>
          </w:p>
          <w:p w14:paraId="129964CA" w14:textId="77777777" w:rsidR="00577E7C" w:rsidRPr="004D65B3" w:rsidRDefault="00577E7C" w:rsidP="00CC77EF">
            <w:pPr>
              <w:pStyle w:val="ListParagraph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conjoint est obligatoire avant la fourniture de cette méthode</w:t>
            </w:r>
          </w:p>
          <w:p w14:paraId="21BC4EBC" w14:textId="77777777" w:rsidR="00577E7C" w:rsidRPr="004D65B3" w:rsidRDefault="00577E7C" w:rsidP="00CC77EF">
            <w:pPr>
              <w:pStyle w:val="ListParagraph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prestataires de soins de santé doivent aborder les idées fausses et les préoccupations courantes concernant les implants lors des séances de conseil.</w:t>
            </w:r>
          </w:p>
          <w:p w14:paraId="5025425C" w14:textId="77777777" w:rsidR="00577E7C" w:rsidRPr="004D65B3" w:rsidRDefault="00577E7C" w:rsidP="00CC77EF">
            <w:pPr>
              <w:pStyle w:val="ListParagraph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implants doivent être encouragés comme option contraceptive de première intention pour les personnes recherchant une contraception à long terme très efficace.</w:t>
            </w:r>
          </w:p>
          <w:p w14:paraId="406FA8E0" w14:textId="77777777" w:rsidR="00577E7C" w:rsidRPr="004D65B3" w:rsidRDefault="00577E7C" w:rsidP="00CC77EF">
            <w:pPr>
              <w:pStyle w:val="ListParagraph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Fournir une formation et une éducation aux patients sur les techniques d'autogestion des implants contraceptifs, telles que la vérification de la présence de l'implant</w:t>
            </w:r>
          </w:p>
        </w:tc>
        <w:tc>
          <w:tcPr>
            <w:tcW w:w="467" w:type="pct"/>
            <w:shd w:val="clear" w:color="auto" w:fill="auto"/>
          </w:tcPr>
          <w:p w14:paraId="16AE70F8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Tout à fait d'accord</w:t>
            </w:r>
          </w:p>
          <w:p w14:paraId="3D309A8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CA5355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8FC0D9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38A2428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3DF2BB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39D73F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A77563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3F33B41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D90484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331533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765217C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4667335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02968C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FA62BE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34F030C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7D8C89C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8D78D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560E3A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10B90C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BE2B3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018BA4D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53E60E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518779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6B133A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71745F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2E2F1D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647CE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519764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5CDC3885" w14:textId="77777777" w:rsidR="00577E7C" w:rsidRPr="004D65B3" w:rsidRDefault="00577E7C" w:rsidP="004023BD">
            <w:pPr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</w:p>
        </w:tc>
        <w:tc>
          <w:tcPr>
            <w:tcW w:w="334" w:type="pct"/>
            <w:shd w:val="clear" w:color="auto" w:fill="auto"/>
          </w:tcPr>
          <w:p w14:paraId="07712A46" w14:textId="77777777" w:rsidR="00577E7C" w:rsidRPr="00EB216C" w:rsidRDefault="00577E7C" w:rsidP="004023B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D’accord</w:t>
            </w:r>
            <w:proofErr w:type="spellEnd"/>
          </w:p>
          <w:p w14:paraId="1B6F7EBF" w14:textId="77777777" w:rsidR="00577E7C" w:rsidRPr="00B671CB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F5E2B8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B867C0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F713A2C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5D1628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4CBEC0B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CF52D1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4CF8CB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9554B2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82FE8F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108F32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F649AB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191761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446C2EF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553899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0D11C9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142F7C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2128007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6A7463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A3CF25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F2A997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04E9FE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35A59B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C3146D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977226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70D9F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667745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59E6CE5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68714A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72F5EB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3F50B65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</w:tc>
        <w:tc>
          <w:tcPr>
            <w:tcW w:w="334" w:type="pct"/>
            <w:shd w:val="clear" w:color="auto" w:fill="auto"/>
          </w:tcPr>
          <w:p w14:paraId="166F3199" w14:textId="77777777" w:rsidR="00577E7C" w:rsidRPr="004D65B3" w:rsidRDefault="00577E7C" w:rsidP="004023BD">
            <w:pPr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Neutre</w:t>
            </w:r>
            <w:proofErr w:type="spellEnd"/>
          </w:p>
          <w:p w14:paraId="42CE6AD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3E56CB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87405B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6BCA12D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D80051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434F9FE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0B6B11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BB3C9F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B570A8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753CA18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20EB8B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79D1800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752958D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4E4146D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9472B6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59CA7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61B9173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14BC66A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ABC08E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AAEBB7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C5AC8D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1D8405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002A229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B7D45B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FE8F91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7A8CDA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1E5975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6FECD0F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B1A133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260CDE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36C8AA9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</w:tc>
        <w:tc>
          <w:tcPr>
            <w:tcW w:w="334" w:type="pct"/>
            <w:shd w:val="clear" w:color="auto" w:fill="auto"/>
          </w:tcPr>
          <w:p w14:paraId="4B44D36B" w14:textId="77777777" w:rsidR="00577E7C" w:rsidRPr="000A775E" w:rsidRDefault="00577E7C" w:rsidP="004023BD">
            <w:pPr>
              <w:jc w:val="center"/>
              <w:rPr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pas </w:t>
            </w:r>
            <w:r w:rsidRPr="000A775E">
              <w:rPr>
                <w:sz w:val="20"/>
                <w:szCs w:val="20"/>
                <w:lang w:val="fr-SN"/>
              </w:rPr>
              <w:t>d'accord</w:t>
            </w:r>
          </w:p>
          <w:p w14:paraId="2A6FA00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5B764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AD44E31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DC8789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7EC6AA3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67DFC9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A51090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1D4EE6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00CB6FA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86A83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23F0245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4EAE10B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06C3A05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9EB352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F61C85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154FA8E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2C0F134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962C26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CC9248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B8AA4C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0E07BC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1EF9431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B8F428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1F86DA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294022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24560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7404668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7DD9CF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BDC50E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0E179FB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</w:tc>
        <w:tc>
          <w:tcPr>
            <w:tcW w:w="440" w:type="pct"/>
            <w:shd w:val="clear" w:color="auto" w:fill="auto"/>
          </w:tcPr>
          <w:p w14:paraId="3B569FAC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 xml:space="preserve">Fortement en </w:t>
            </w: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désaccord</w:t>
            </w:r>
            <w:proofErr w:type="spellEnd"/>
          </w:p>
          <w:p w14:paraId="053856D0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D672E6C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A6CBC4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1880B25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C474BD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635377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29DD18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2B7D223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961B3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6B9E6C7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37B3CB4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078B1A2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E75E63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C0E76D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21F3123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050EB39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00C085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8A7ACD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39EB4C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A894B9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2025ED3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A0B5A5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096586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2CA779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C5A54E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5077666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FA134E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677121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10FE524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</w:tc>
        <w:tc>
          <w:tcPr>
            <w:tcW w:w="422" w:type="pct"/>
            <w:shd w:val="clear" w:color="auto" w:fill="auto"/>
          </w:tcPr>
          <w:p w14:paraId="07A737AD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22B64E5F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33564A5C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408</w:t>
            </w:r>
          </w:p>
        </w:tc>
        <w:tc>
          <w:tcPr>
            <w:tcW w:w="2289" w:type="pct"/>
            <w:shd w:val="clear" w:color="auto" w:fill="auto"/>
          </w:tcPr>
          <w:p w14:paraId="106F7694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0464" behindDoc="0" locked="0" layoutInCell="1" allowOverlap="1" wp14:anchorId="1BA9C20A" wp14:editId="5A85BCD8">
                      <wp:simplePos x="0" y="0"/>
                      <wp:positionH relativeFrom="column">
                        <wp:posOffset>1959206</wp:posOffset>
                      </wp:positionH>
                      <wp:positionV relativeFrom="paragraph">
                        <wp:posOffset>51339</wp:posOffset>
                      </wp:positionV>
                      <wp:extent cx="209220" cy="332105"/>
                      <wp:effectExtent l="0" t="0" r="76835" b="48895"/>
                      <wp:wrapNone/>
                      <wp:docPr id="1357" name="Group 1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1363" name="Rectangle 1363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4" name="Straight Arrow Connector 1364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1EA40C14" id="Group 1357" o:spid="_x0000_s1026" style="position:absolute;margin-left:154.25pt;margin-top:4.05pt;width:16.45pt;height:26.15pt;z-index:252350464;mso-width-relative:margin;mso-height-relative:margin" coordsize="249384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">
                      <v:rect id="Rectangle 1363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" fillcolor="white [3201]" strokecolor="black [3213]" strokeweight="1pt"/>
                      <v:shape id="Straight Arrow Connector 1364" o:spid="_x0000_s1028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f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1F24C65D" w14:textId="77777777" w:rsidR="00577E7C" w:rsidRPr="00F13B27" w:rsidRDefault="00577E7C" w:rsidP="004023BD">
            <w:pPr>
              <w:spacing w:line="276" w:lineRule="auto"/>
              <w:contextualSpacing/>
              <w:rPr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'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f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) 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pillule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60DA92E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1488" behindDoc="0" locked="0" layoutInCell="1" allowOverlap="1" wp14:anchorId="57AA81AF" wp14:editId="433E00E6">
                      <wp:simplePos x="0" y="0"/>
                      <wp:positionH relativeFrom="column">
                        <wp:posOffset>1999615</wp:posOffset>
                      </wp:positionH>
                      <wp:positionV relativeFrom="paragraph">
                        <wp:posOffset>-59690</wp:posOffset>
                      </wp:positionV>
                      <wp:extent cx="739140" cy="160020"/>
                      <wp:effectExtent l="0" t="0" r="60960" b="8763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3" name="Straight Arrow Connector 63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1F5F6F1A" id="Group 57" o:spid="_x0000_s1026" style="position:absolute;margin-left:157.45pt;margin-top:-4.7pt;width:58.2pt;height:12.6pt;z-index:252351488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">
                      <v:rect id="Rectangle 61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" fillcolor="white [3212]" strokecolor="black [3213]" strokeweight="1pt"/>
                      <v:shape id="Straight Arrow Connector 63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3C42C62B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68B92B12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410</w:t>
            </w:r>
          </w:p>
        </w:tc>
      </w:tr>
      <w:tr w:rsidR="00577E7C" w:rsidRPr="004D65B3" w14:paraId="19A9B987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46E95D84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409</w:t>
            </w:r>
          </w:p>
        </w:tc>
        <w:tc>
          <w:tcPr>
            <w:tcW w:w="2289" w:type="pct"/>
            <w:shd w:val="clear" w:color="auto" w:fill="auto"/>
          </w:tcPr>
          <w:p w14:paraId="01B563FA" w14:textId="77777777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lastRenderedPageBreak/>
              <w:t xml:space="preserve">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26C92B30" w14:textId="77777777" w:rsidR="00577E7C" w:rsidRPr="004D65B3" w:rsidRDefault="00577E7C" w:rsidP="004023BD">
            <w:pPr>
              <w:pStyle w:val="ListParagraph"/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</w:p>
          <w:p w14:paraId="0E8AA137" w14:textId="77777777" w:rsidR="00577E7C" w:rsidRPr="004D65B3" w:rsidRDefault="00577E7C" w:rsidP="00CC77EF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pillule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peut-elle être fournie aux femmes célibataires ?</w:t>
            </w:r>
          </w:p>
          <w:p w14:paraId="77577E1D" w14:textId="77777777" w:rsidR="00577E7C" w:rsidRPr="004D65B3" w:rsidRDefault="00577E7C" w:rsidP="00CC77EF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pillule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peut-elle être fournie aux femmes qui ont reconstitué leur famille ?</w:t>
            </w:r>
          </w:p>
          <w:p w14:paraId="728E1525" w14:textId="77777777" w:rsidR="00577E7C" w:rsidRPr="004D65B3" w:rsidRDefault="00577E7C" w:rsidP="00CC77EF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pillule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peut-elle être fournie aux femmes nullipares ?</w:t>
            </w:r>
          </w:p>
          <w:p w14:paraId="4FCE1AF6" w14:textId="77777777" w:rsidR="00577E7C" w:rsidRPr="004D65B3" w:rsidRDefault="00577E7C" w:rsidP="00CC77EF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rtl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conjoint est-il obligatoire avant la mise à disposition de cette méthode ?</w:t>
            </w:r>
          </w:p>
          <w:p w14:paraId="30ED2636" w14:textId="77777777" w:rsidR="00577E7C" w:rsidRPr="004D65B3" w:rsidRDefault="00577E7C" w:rsidP="00CC77EF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pillule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/ devrait-il être facilement accessible aux individus comme moyen de prévenir les grossesses non désirées ?</w:t>
            </w:r>
          </w:p>
          <w:p w14:paraId="14DFAD1A" w14:textId="77777777" w:rsidR="00577E7C" w:rsidRPr="004D65B3" w:rsidRDefault="00577E7C" w:rsidP="00CC77EF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Il </w:t>
            </w:r>
            <w:r w:rsidRPr="004C3868">
              <w:rPr>
                <w:rFonts w:eastAsia="Arial Unicode MS" w:cs="Calibri"/>
                <w:sz w:val="20"/>
                <w:szCs w:val="20"/>
                <w:cs/>
                <w:lang w:bidi="hi-IN"/>
              </w:rPr>
              <w:t>est important de fournir des conseils sur l'utilisation correcte et les effets secondaires potentiels de l</w:t>
            </w:r>
            <w:r w:rsidRPr="004C3868">
              <w:rPr>
                <w:rFonts w:eastAsia="Arial Unicode MS" w:cs="Calibri" w:hint="cs"/>
                <w:sz w:val="20"/>
                <w:szCs w:val="20"/>
                <w:cs/>
                <w:lang w:bidi="hi-IN"/>
              </w:rPr>
              <w:t xml:space="preserve">a </w:t>
            </w:r>
            <w:r w:rsidRPr="004C3868">
              <w:rPr>
                <w:rFonts w:eastAsia="Arial Unicode MS" w:cs="Calibri"/>
                <w:sz w:val="20"/>
                <w:szCs w:val="20"/>
                <w:cs/>
                <w:lang w:bidi="hi-IN"/>
              </w:rPr>
              <w:t>pillule.</w:t>
            </w:r>
          </w:p>
        </w:tc>
        <w:tc>
          <w:tcPr>
            <w:tcW w:w="467" w:type="pct"/>
            <w:shd w:val="clear" w:color="auto" w:fill="auto"/>
          </w:tcPr>
          <w:p w14:paraId="64007CDC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lastRenderedPageBreak/>
              <w:t>Tout à fait d'accord</w:t>
            </w:r>
          </w:p>
          <w:p w14:paraId="01C2E98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D859F3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3992D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0DC22F4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D9B5D20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C507B4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369626F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9609E6E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AAAA24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0F1F453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DB04D1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F8B397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B283B3D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1753EB2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9F2FA9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984817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B66BF4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FC561A8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24059D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59C2CDCA" w14:textId="77777777" w:rsidR="00577E7C" w:rsidRPr="00EB216C" w:rsidRDefault="00577E7C" w:rsidP="004023B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D’accord</w:t>
            </w:r>
            <w:proofErr w:type="spellEnd"/>
          </w:p>
          <w:p w14:paraId="215DABE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199925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B90EFE0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24F220B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0D9C64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4D987A2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D939E6F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331E7D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C98AD2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8387169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863AFB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359193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C29E22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DD58CF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48EC750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4811624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3B20E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7269C56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EC72D4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A20D86F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91BD36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3B8A9972" w14:textId="77777777" w:rsidR="00577E7C" w:rsidRPr="004D65B3" w:rsidRDefault="00577E7C" w:rsidP="004023BD">
            <w:pPr>
              <w:jc w:val="center"/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>Neutre</w:t>
            </w:r>
            <w:proofErr w:type="spellEnd"/>
          </w:p>
          <w:p w14:paraId="4F2D81B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FD5C7A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75A50A0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ED3F1FB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3F6D43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5F383E5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BBD3D58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5E71E5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3E84442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3385852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3A14A2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6DA6D0D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3A6F96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27BA1BD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9C9D407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ED7E5BD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B954B4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2976489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9CBF30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036CDB2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17E1F6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4E885271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>&lt;</w:t>
            </w: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 xml:space="preserve">pas </w:t>
            </w: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d'accord</w:t>
            </w:r>
          </w:p>
          <w:p w14:paraId="5ECF9B9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D90777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A453136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B7D919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3B468DA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CB4B33B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B4CB26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2865F13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9E2A65C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15152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3ED94B1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121931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70155B0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E523524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2CDB45E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8D519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007FE6B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5C30B0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68A810D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A85CAE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29C5F170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lastRenderedPageBreak/>
              <w:t xml:space="preserve">Fortement en </w:t>
            </w: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>désaccord</w:t>
            </w:r>
            <w:proofErr w:type="spellEnd"/>
          </w:p>
          <w:p w14:paraId="29CC1048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49975A6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E430C7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4D41FCA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7879C0A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87A1D0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6FB75C1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854EF6A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D71A88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2C5AEF8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A4CA0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47E6D478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D71D156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278D6F7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0DB8BF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41961C9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6D4734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F562B48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7C7122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2B0FD6A1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606A6E" w14:paraId="583EE914" w14:textId="77777777" w:rsidTr="00E8454B">
        <w:trPr>
          <w:trHeight w:val="249"/>
          <w:jc w:val="center"/>
        </w:trPr>
        <w:tc>
          <w:tcPr>
            <w:tcW w:w="5000" w:type="pct"/>
            <w:gridSpan w:val="8"/>
            <w:shd w:val="clear" w:color="auto" w:fill="auto"/>
          </w:tcPr>
          <w:p w14:paraId="1F3F3E1F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Je vais maintenant vous lire une situation. Dites-moi ce que vous feriez dans les mêmes circonstances.</w:t>
            </w:r>
          </w:p>
        </w:tc>
      </w:tr>
      <w:tr w:rsidR="00577E7C" w:rsidRPr="00606A6E" w14:paraId="5ECC2DAA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0080787D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409aa</w:t>
            </w:r>
          </w:p>
        </w:tc>
        <w:tc>
          <w:tcPr>
            <w:tcW w:w="2289" w:type="pct"/>
            <w:shd w:val="clear" w:color="auto" w:fill="auto"/>
          </w:tcPr>
          <w:p w14:paraId="5B9B0D2E" w14:textId="77777777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b/>
                <w:sz w:val="20"/>
                <w:szCs w:val="20"/>
                <w:lang w:val="fr-SN" w:bidi="hi-IN"/>
              </w:rPr>
              <w:t xml:space="preserve">Scénario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: Une femme de 30 ans nommée Maria se voit prescrire des pilules contraceptives à des fins de contraception. Elle se soucie de ne pas oublier de les prendre quotidiennement.</w:t>
            </w:r>
          </w:p>
          <w:p w14:paraId="66557946" w14:textId="77777777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</w:p>
          <w:p w14:paraId="781A5662" w14:textId="77777777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b/>
                <w:sz w:val="20"/>
                <w:szCs w:val="20"/>
                <w:lang w:val="fr-SN" w:bidi="hi-IN"/>
              </w:rPr>
              <w:t xml:space="preserve">Question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: Comment l'infirmière devrait-elle répondre aux inquiétudes de Maria concernant le fait de ne pas oublier de prendre ses pilules contraceptives ?</w:t>
            </w:r>
          </w:p>
          <w:p w14:paraId="2570D348" w14:textId="77777777" w:rsidR="00577E7C" w:rsidRPr="004D65B3" w:rsidRDefault="00577E7C" w:rsidP="004023BD">
            <w:pPr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SN"/>
              </w:rPr>
            </w:pP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7466375C" w14:textId="77777777" w:rsidR="00577E7C" w:rsidRPr="004D65B3" w:rsidRDefault="00577E7C" w:rsidP="004023BD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Lui suggérer de </w:t>
            </w:r>
            <w:r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passer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 à une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autre méthode contraceptive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1</w:t>
            </w:r>
          </w:p>
          <w:p w14:paraId="1066CC32" w14:textId="77777777" w:rsidR="00577E7C" w:rsidRPr="004D65B3" w:rsidRDefault="00577E7C" w:rsidP="004023BD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Lui conseiller de prendre deux comprimés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à la fois si elle oublie une dose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2</w:t>
            </w:r>
          </w:p>
          <w:p w14:paraId="52B452BC" w14:textId="77777777" w:rsidR="00577E7C" w:rsidRPr="004D65B3" w:rsidRDefault="00577E7C" w:rsidP="004023BD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bCs/>
                <w:sz w:val="20"/>
                <w:szCs w:val="20"/>
              </w:rPr>
            </w:pPr>
            <w:r w:rsidRPr="00F13B27">
              <w:rPr>
                <w:rFonts w:ascii="Calibri" w:eastAsia="Arial Narrow" w:hAnsi="Calibri" w:cs="Calibri"/>
                <w:bCs/>
                <w:color w:val="auto"/>
                <w:sz w:val="20"/>
                <w:szCs w:val="20"/>
              </w:rPr>
              <w:t>Proposer des stratégies telles que définir des rappels ou utiliser des piluliers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ab/>
              <w:t>3</w:t>
            </w:r>
          </w:p>
          <w:p w14:paraId="6AD6D574" w14:textId="77777777" w:rsidR="00577E7C" w:rsidRPr="004D65B3" w:rsidRDefault="00577E7C" w:rsidP="004023BD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Rejeter ses préoccupations comme étant courantes et ne pas proposer de solutions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422" w:type="pct"/>
            <w:shd w:val="clear" w:color="auto" w:fill="auto"/>
          </w:tcPr>
          <w:p w14:paraId="4EC7B734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2AFEC7A1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5A00C28D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410</w:t>
            </w:r>
          </w:p>
        </w:tc>
        <w:tc>
          <w:tcPr>
            <w:tcW w:w="2289" w:type="pct"/>
            <w:shd w:val="clear" w:color="auto" w:fill="auto"/>
          </w:tcPr>
          <w:p w14:paraId="6A34755C" w14:textId="2756EE3D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>e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798737F7" w14:textId="4CFE6D7B" w:rsidR="00577E7C" w:rsidRPr="003A5AEC" w:rsidRDefault="002E5D45" w:rsidP="004023BD">
            <w:pPr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2512" behindDoc="0" locked="0" layoutInCell="1" allowOverlap="1" wp14:anchorId="3CB547BA" wp14:editId="07BB0894">
                      <wp:simplePos x="0" y="0"/>
                      <wp:positionH relativeFrom="column">
                        <wp:posOffset>2545080</wp:posOffset>
                      </wp:positionH>
                      <wp:positionV relativeFrom="paragraph">
                        <wp:posOffset>129540</wp:posOffset>
                      </wp:positionV>
                      <wp:extent cx="208915" cy="332105"/>
                      <wp:effectExtent l="0" t="0" r="76835" b="4889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3B76D5C5" id="Group 28" o:spid="_x0000_s1026" style="position:absolute;margin-left:200.4pt;margin-top:10.2pt;width:16.45pt;height:26.15pt;z-index:252352512;mso-width-relative:margin;mso-height-relative:margin" coordsize="249384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">
                      <v:rect id="Rectangle 31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" fillcolor="white [3201]" strokecolor="black [3213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2" o:spid="_x0000_s1028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577E7C"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' </w:t>
            </w:r>
            <w:r w:rsidR="00577E7C"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="00577E7C"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="00577E7C"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 w:rsidR="00577E7C"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="00577E7C"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e </w:t>
            </w:r>
            <w:r w:rsidR="00577E7C"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) </w:t>
            </w:r>
            <w:r w:rsidR="00577E7C"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="00577E7C" w:rsidRPr="003A5AEC">
              <w:rPr>
                <w:b/>
                <w:sz w:val="20"/>
                <w:szCs w:val="20"/>
                <w:lang w:val="fr-SN"/>
              </w:rPr>
              <w:t>contraception d'urgence</w:t>
            </w:r>
          </w:p>
          <w:p w14:paraId="537AEE00" w14:textId="19ED554B" w:rsidR="00577E7C" w:rsidRPr="004D65B3" w:rsidRDefault="00577E7C" w:rsidP="004023BD">
            <w:pPr>
              <w:spacing w:line="276" w:lineRule="auto"/>
              <w:contextualSpacing/>
              <w:rPr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(CU)</w:t>
            </w:r>
            <w:r w:rsidRPr="004D65B3">
              <w:rPr>
                <w:sz w:val="20"/>
                <w:szCs w:val="20"/>
                <w:cs/>
                <w:lang w:bidi="hi-IN"/>
              </w:rPr>
              <w:t xml:space="preserve"> 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2E0945C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3536" behindDoc="0" locked="0" layoutInCell="1" allowOverlap="1" wp14:anchorId="7F28AA47" wp14:editId="5619506A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6350</wp:posOffset>
                      </wp:positionV>
                      <wp:extent cx="739140" cy="160020"/>
                      <wp:effectExtent l="0" t="0" r="60960" b="87630"/>
                      <wp:wrapNone/>
                      <wp:docPr id="1356" name="Group 1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1358" name="Rectangle 1358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59" name="Straight Arrow Connector 1359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18A746AA" id="Group 1356" o:spid="_x0000_s1026" style="position:absolute;margin-left:153.35pt;margin-top:.5pt;width:58.2pt;height:12.6pt;z-index:252353536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">
                      <v:rect id="Rectangle 1358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" fillcolor="white [3212]" strokecolor="black [3213]" strokeweight="1pt"/>
                      <v:shape id="Straight Arrow Connector 1359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34C78E1C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66A38A55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412</w:t>
            </w:r>
          </w:p>
        </w:tc>
      </w:tr>
      <w:tr w:rsidR="00577E7C" w:rsidRPr="004D65B3" w14:paraId="18FC55F4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0B3D42C9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411</w:t>
            </w:r>
          </w:p>
        </w:tc>
        <w:tc>
          <w:tcPr>
            <w:tcW w:w="2289" w:type="pct"/>
            <w:shd w:val="clear" w:color="auto" w:fill="auto"/>
          </w:tcPr>
          <w:p w14:paraId="4837BD96" w14:textId="77777777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1D70EF8C" w14:textId="77777777" w:rsidR="00577E7C" w:rsidRPr="004D65B3" w:rsidRDefault="00577E7C" w:rsidP="004023BD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0A28F5A" w14:textId="77777777" w:rsidR="00577E7C" w:rsidRPr="004D65B3" w:rsidRDefault="00577E7C" w:rsidP="00CC77EF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 peut être fournie aux femmes célibataires</w:t>
            </w:r>
          </w:p>
          <w:p w14:paraId="476219BB" w14:textId="77777777" w:rsidR="00577E7C" w:rsidRPr="004D65B3" w:rsidRDefault="00577E7C" w:rsidP="00CC77EF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 peut être fournie aux femmes nullipares</w:t>
            </w:r>
          </w:p>
          <w:p w14:paraId="1981F0F4" w14:textId="77777777" w:rsidR="00577E7C" w:rsidRPr="004D65B3" w:rsidRDefault="00577E7C" w:rsidP="00CC77EF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conjoint est obligat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oire avant la fourniture de 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</w:t>
            </w:r>
          </w:p>
          <w:p w14:paraId="29058833" w14:textId="77777777" w:rsidR="00577E7C" w:rsidRPr="004D65B3" w:rsidRDefault="00577E7C" w:rsidP="00CC77EF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L'utilisation répétée de 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CU, en particulier chez les adolescents, favorisera la promiscuité</w:t>
            </w:r>
          </w:p>
          <w:p w14:paraId="5446D1E9" w14:textId="77777777" w:rsidR="00577E7C" w:rsidRPr="004D65B3" w:rsidRDefault="00577E7C" w:rsidP="00CC77EF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CU/devrait être facilement accessible aux individus comme moyen de prévenir les grossesses non désirées</w:t>
            </w:r>
          </w:p>
          <w:p w14:paraId="3BEFB920" w14:textId="77777777" w:rsidR="00577E7C" w:rsidRPr="004D65B3" w:rsidRDefault="00577E7C" w:rsidP="00CC77EF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important de fournir des conseils sur l'utilisation correcte et les effet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s secondaires potentiels de 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CU.</w:t>
            </w:r>
          </w:p>
        </w:tc>
        <w:tc>
          <w:tcPr>
            <w:tcW w:w="467" w:type="pct"/>
            <w:shd w:val="clear" w:color="auto" w:fill="auto"/>
          </w:tcPr>
          <w:p w14:paraId="769DE686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Tout à fait d'accord</w:t>
            </w:r>
          </w:p>
          <w:p w14:paraId="22A1A41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E2087C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105C87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45E76726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96CFD5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453EBE1A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0FD5B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185D6D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690EE3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110BA6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59CCFC1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7F0721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E55FE3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5405D18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E45050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8DFED70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1A4A534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24626242" w14:textId="77777777" w:rsidR="00577E7C" w:rsidRPr="00EB216C" w:rsidRDefault="00577E7C" w:rsidP="004023B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D’accord</w:t>
            </w:r>
            <w:proofErr w:type="spellEnd"/>
          </w:p>
          <w:p w14:paraId="6D60317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E560C5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6234123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186C104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9A7A67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0FAA38B7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04E864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2F81CAFA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1549E5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464BD21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5C8803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7EAD9F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7B82CA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F96A3D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11760E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8ECEE1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477759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5E6543C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03A2E6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13121C01" w14:textId="77777777" w:rsidR="00577E7C" w:rsidRPr="004D65B3" w:rsidRDefault="00577E7C" w:rsidP="004023BD">
            <w:pPr>
              <w:jc w:val="center"/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Neutre</w:t>
            </w:r>
            <w:proofErr w:type="spellEnd"/>
          </w:p>
          <w:p w14:paraId="38C900E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234235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53B90E5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932A36C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6B40E0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748AC0F6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A1993F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124ECC58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401FC5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0B3BAF6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BC451F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588506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5980A48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34C29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E19AB6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39D1E0D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3AA8D9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105ACC6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1C1EB2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17669B4C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 xml:space="preserve">pas </w:t>
            </w: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d'accord</w:t>
            </w:r>
          </w:p>
          <w:p w14:paraId="5660820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F695B6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E53B5E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02345A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74344D4B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5861B7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54D8DA15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E332B6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2C14C4B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3CC7AF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695928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7322D4C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A49B5A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CB908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54746D5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193D52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F6559F6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E392AE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1230A9FB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 xml:space="preserve">Fortement en </w:t>
            </w: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désaccord</w:t>
            </w:r>
            <w:proofErr w:type="spellEnd"/>
          </w:p>
          <w:p w14:paraId="6FF5BA87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101BDA9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AD5D68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78940CF3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2C1B5B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3C644B66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EAD6AC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0DE7707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2D2B3B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846351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686EE47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13F431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2FD49A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79FF816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A13596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359A54D" w14:textId="77777777" w:rsidR="00577E7C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1274F7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2C216A6B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606A6E" w14:paraId="1FF48150" w14:textId="77777777" w:rsidTr="00E8454B">
        <w:trPr>
          <w:trHeight w:val="249"/>
          <w:jc w:val="center"/>
        </w:trPr>
        <w:tc>
          <w:tcPr>
            <w:tcW w:w="5000" w:type="pct"/>
            <w:gridSpan w:val="8"/>
            <w:shd w:val="clear" w:color="auto" w:fill="auto"/>
          </w:tcPr>
          <w:p w14:paraId="237A2545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Je vais maintenant vous lire une situation. Dites-moi ce que vous feriez dans les mêmes circonstances.</w:t>
            </w:r>
          </w:p>
        </w:tc>
      </w:tr>
      <w:tr w:rsidR="00577E7C" w:rsidRPr="00606A6E" w14:paraId="24A0CE4E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0211AB37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411aa</w:t>
            </w:r>
          </w:p>
        </w:tc>
        <w:tc>
          <w:tcPr>
            <w:tcW w:w="2289" w:type="pct"/>
            <w:shd w:val="clear" w:color="auto" w:fill="auto"/>
          </w:tcPr>
          <w:p w14:paraId="7AE20597" w14:textId="77777777" w:rsidR="00577E7C" w:rsidRPr="003A5AEC" w:rsidRDefault="00577E7C" w:rsidP="004023BD">
            <w:pPr>
              <w:rPr>
                <w:sz w:val="20"/>
                <w:szCs w:val="20"/>
                <w:lang w:val="fr-SN"/>
              </w:rPr>
            </w:pPr>
            <w:r w:rsidRPr="003A5AEC">
              <w:rPr>
                <w:b/>
                <w:bCs/>
                <w:sz w:val="20"/>
                <w:szCs w:val="20"/>
                <w:lang w:val="fr-SN"/>
              </w:rPr>
              <w:t xml:space="preserve">Scénario : </w:t>
            </w:r>
            <w:r w:rsidRPr="003A5AEC">
              <w:rPr>
                <w:sz w:val="20"/>
                <w:szCs w:val="20"/>
                <w:lang w:val="fr-SN"/>
              </w:rPr>
              <w:t xml:space="preserve">Emily, une étudiante de 19 ans, se présente à la clinique pour demander une contraception d'urgence </w:t>
            </w:r>
            <w:r w:rsidRPr="003A5AEC">
              <w:rPr>
                <w:sz w:val="20"/>
                <w:szCs w:val="20"/>
                <w:lang w:val="fr-SN"/>
              </w:rPr>
              <w:lastRenderedPageBreak/>
              <w:t>après qu'un préservatif s'est brisé lors d'un rapport sexuel avec son partenaire.</w:t>
            </w:r>
          </w:p>
          <w:p w14:paraId="4BFD5CEE" w14:textId="77777777" w:rsidR="00577E7C" w:rsidRPr="003A5AEC" w:rsidRDefault="00577E7C" w:rsidP="004023BD">
            <w:pPr>
              <w:rPr>
                <w:sz w:val="20"/>
                <w:szCs w:val="20"/>
                <w:lang w:val="fr-SN"/>
              </w:rPr>
            </w:pPr>
          </w:p>
          <w:p w14:paraId="51E2F698" w14:textId="77777777" w:rsidR="00577E7C" w:rsidRPr="003A5AEC" w:rsidRDefault="00577E7C" w:rsidP="004023BD">
            <w:pPr>
              <w:rPr>
                <w:sz w:val="20"/>
                <w:szCs w:val="20"/>
                <w:lang w:val="fr-SN"/>
              </w:rPr>
            </w:pPr>
            <w:r w:rsidRPr="003A5AEC">
              <w:rPr>
                <w:b/>
                <w:bCs/>
                <w:sz w:val="20"/>
                <w:szCs w:val="20"/>
                <w:lang w:val="fr-SN"/>
              </w:rPr>
              <w:t xml:space="preserve">Question : </w:t>
            </w:r>
            <w:r w:rsidRPr="003A5AEC">
              <w:rPr>
                <w:sz w:val="20"/>
                <w:szCs w:val="20"/>
                <w:lang w:val="fr-SN"/>
              </w:rPr>
              <w:t>Quelles informations l'infirmière doit-elle fournir à Emily lors de la consultation de contraception d'urgence ?</w:t>
            </w:r>
          </w:p>
          <w:p w14:paraId="0B1B00C9" w14:textId="77777777" w:rsidR="00577E7C" w:rsidRPr="004D65B3" w:rsidRDefault="00577E7C" w:rsidP="004023BD">
            <w:pPr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SN"/>
              </w:rPr>
            </w:pP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25F9D126" w14:textId="77777777" w:rsidR="00577E7C" w:rsidRPr="004D65B3" w:rsidRDefault="00577E7C" w:rsidP="004023BD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lastRenderedPageBreak/>
              <w:t xml:space="preserve">Instructions pour appliquer un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patch contraceptif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1</w:t>
            </w:r>
          </w:p>
          <w:p w14:paraId="7BD96622" w14:textId="77777777" w:rsidR="00577E7C" w:rsidRPr="004D65B3" w:rsidRDefault="00577E7C" w:rsidP="004023BD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lastRenderedPageBreak/>
              <w:t xml:space="preserve">Education sur l’efficacité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des méthodes de connaissance de la fécondité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2</w:t>
            </w:r>
          </w:p>
          <w:p w14:paraId="5E30238E" w14:textId="77777777" w:rsidR="00577E7C" w:rsidRPr="004D65B3" w:rsidRDefault="00577E7C" w:rsidP="004023BD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bCs/>
                <w:sz w:val="20"/>
                <w:szCs w:val="20"/>
              </w:rPr>
            </w:pPr>
            <w:r w:rsidRPr="00F13B27">
              <w:rPr>
                <w:rFonts w:ascii="Calibri" w:eastAsia="Arial Narrow" w:hAnsi="Calibri" w:cs="Calibri"/>
                <w:bCs/>
                <w:color w:val="auto"/>
                <w:sz w:val="20"/>
                <w:szCs w:val="20"/>
              </w:rPr>
              <w:t>Conseils pour prendre une contraception d’urgence dans les 72 heures suivant un rapport sexuel non protégé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ab/>
              <w:t>3</w:t>
            </w:r>
          </w:p>
          <w:p w14:paraId="77D0EC81" w14:textId="77777777" w:rsidR="00577E7C" w:rsidRPr="004D65B3" w:rsidRDefault="00577E7C" w:rsidP="004023BD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Recommandation d'utiliser la contraception d'urgence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comme forme régulière de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contraception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422" w:type="pct"/>
            <w:shd w:val="clear" w:color="auto" w:fill="auto"/>
          </w:tcPr>
          <w:p w14:paraId="250DFC9D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1AEF85FA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481753D0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412</w:t>
            </w:r>
          </w:p>
        </w:tc>
        <w:tc>
          <w:tcPr>
            <w:tcW w:w="2289" w:type="pct"/>
            <w:shd w:val="clear" w:color="auto" w:fill="auto"/>
          </w:tcPr>
          <w:p w14:paraId="41F7255C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4560" behindDoc="0" locked="0" layoutInCell="1" allowOverlap="1" wp14:anchorId="242EDEA2" wp14:editId="351FA473">
                      <wp:simplePos x="0" y="0"/>
                      <wp:positionH relativeFrom="column">
                        <wp:posOffset>2281324</wp:posOffset>
                      </wp:positionH>
                      <wp:positionV relativeFrom="paragraph">
                        <wp:posOffset>35117</wp:posOffset>
                      </wp:positionV>
                      <wp:extent cx="209220" cy="332105"/>
                      <wp:effectExtent l="0" t="0" r="76835" b="48895"/>
                      <wp:wrapNone/>
                      <wp:docPr id="1400" name="Group 14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1401" name="Rectangle 1401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2" name="Straight Arrow Connector 1402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7EA5A194" id="Group 1400" o:spid="_x0000_s1026" style="position:absolute;margin-left:179.65pt;margin-top:2.75pt;width:16.45pt;height:26.15pt;z-index:252354560;mso-width-relative:margin;mso-height-relative:margin" coordsize="249384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">
                      <v:rect id="Rectangle 1401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" fillcolor="white [3201]" strokecolor="black [3213]" strokeweight="1pt"/>
                      <v:shape id="Straight Arrow Connector 1402" o:spid="_x0000_s1028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(h),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(i)</w:t>
            </w:r>
          </w:p>
          <w:p w14:paraId="4161093F" w14:textId="77777777" w:rsidR="00577E7C" w:rsidRPr="004D65B3" w:rsidRDefault="00577E7C" w:rsidP="004023BD">
            <w:pPr>
              <w:spacing w:line="276" w:lineRule="auto"/>
              <w:contextualSpacing/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codez «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»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d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) Préservatif féminin</w:t>
            </w:r>
          </w:p>
          <w:p w14:paraId="42AC9306" w14:textId="77777777" w:rsidR="00577E7C" w:rsidRPr="004D65B3" w:rsidRDefault="00577E7C" w:rsidP="004023BD">
            <w:pPr>
              <w:spacing w:line="276" w:lineRule="auto"/>
              <w:contextualSpacing/>
              <w:rPr>
                <w:sz w:val="20"/>
                <w:szCs w:val="20"/>
                <w:cs/>
                <w:lang w:bidi="hi-IN"/>
              </w:rPr>
            </w:pPr>
            <w:r w:rsidRPr="004D65B3">
              <w:rPr>
                <w:sz w:val="20"/>
                <w:szCs w:val="20"/>
                <w:cs/>
                <w:lang w:bidi="hi-IN"/>
              </w:rPr>
              <w:t xml:space="preserve">           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Q22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c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) Préservatif masculin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71911E8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5584" behindDoc="0" locked="0" layoutInCell="1" allowOverlap="1" wp14:anchorId="19F4A114" wp14:editId="58D432D0">
                      <wp:simplePos x="0" y="0"/>
                      <wp:positionH relativeFrom="column">
                        <wp:posOffset>2072640</wp:posOffset>
                      </wp:positionH>
                      <wp:positionV relativeFrom="paragraph">
                        <wp:posOffset>17145</wp:posOffset>
                      </wp:positionV>
                      <wp:extent cx="739140" cy="160020"/>
                      <wp:effectExtent l="0" t="0" r="60960" b="87630"/>
                      <wp:wrapNone/>
                      <wp:docPr id="233870262" name="Group 1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1629260372" name="Rectangle 1629260372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1452563" name="Straight Arrow Connector 1406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55763774" id="Group 1361" o:spid="_x0000_s1026" style="position:absolute;margin-left:163.2pt;margin-top:1.35pt;width:58.2pt;height:12.6pt;z-index:252355584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">
                      <v:rect id="Rectangle 1629260372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" fillcolor="white [3212]" strokecolor="black [3213]" strokeweight="1pt"/>
                      <v:shape id="Straight Arrow Connector 1406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674DEB1A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3341233B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64F15FA7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414</w:t>
            </w:r>
          </w:p>
        </w:tc>
      </w:tr>
      <w:tr w:rsidR="00577E7C" w:rsidRPr="004D65B3" w14:paraId="6BACEC65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71F38868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413</w:t>
            </w:r>
          </w:p>
        </w:tc>
        <w:tc>
          <w:tcPr>
            <w:tcW w:w="2289" w:type="pct"/>
            <w:shd w:val="clear" w:color="auto" w:fill="auto"/>
          </w:tcPr>
          <w:p w14:paraId="26C4EDA7" w14:textId="77777777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6BDDDA7C" w14:textId="77777777" w:rsidR="00577E7C" w:rsidRPr="004D65B3" w:rsidRDefault="00577E7C" w:rsidP="004023BD">
            <w:pPr>
              <w:spacing w:line="276" w:lineRule="auto"/>
              <w:contextualSpacing/>
              <w:rPr>
                <w:sz w:val="20"/>
                <w:szCs w:val="20"/>
                <w:cs/>
                <w:lang w:bidi="hi-IN"/>
              </w:rPr>
            </w:pPr>
          </w:p>
          <w:p w14:paraId="3913B771" w14:textId="77777777" w:rsidR="00577E7C" w:rsidRPr="003A5AEC" w:rsidRDefault="00577E7C" w:rsidP="00CC77EF">
            <w:pPr>
              <w:pStyle w:val="ListParagraph"/>
              <w:numPr>
                <w:ilvl w:val="0"/>
                <w:numId w:val="33"/>
              </w:numPr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Un préservatif peut être fourni aux femmes célibataires</w:t>
            </w:r>
          </w:p>
          <w:p w14:paraId="44712F36" w14:textId="77777777" w:rsidR="00577E7C" w:rsidRPr="003A5AEC" w:rsidRDefault="00577E7C" w:rsidP="00CC77EF">
            <w:pPr>
              <w:pStyle w:val="ListParagraph"/>
              <w:numPr>
                <w:ilvl w:val="0"/>
                <w:numId w:val="33"/>
              </w:numPr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Un préservatif peut être fourni aux femmes nullipares</w:t>
            </w:r>
          </w:p>
          <w:p w14:paraId="452CF732" w14:textId="77777777" w:rsidR="00577E7C" w:rsidRPr="004D65B3" w:rsidRDefault="00577E7C" w:rsidP="00CC77EF">
            <w:pPr>
              <w:pStyle w:val="ListParagraph"/>
              <w:numPr>
                <w:ilvl w:val="0"/>
                <w:numId w:val="33"/>
              </w:numPr>
              <w:rPr>
                <w:rFonts w:eastAsia="Arial Unicode MS" w:cs="Calibri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 xml:space="preserve">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bidi="hi-IN"/>
              </w:rPr>
              <w:t>mise à disposition du préservatif pour les adolescents favorisera la promiscuité</w:t>
            </w:r>
          </w:p>
          <w:p w14:paraId="69140510" w14:textId="77777777" w:rsidR="00577E7C" w:rsidRPr="004D65B3" w:rsidRDefault="00577E7C" w:rsidP="00CC77EF">
            <w:pPr>
              <w:pStyle w:val="ListParagraph"/>
              <w:numPr>
                <w:ilvl w:val="0"/>
                <w:numId w:val="33"/>
              </w:numPr>
              <w:rPr>
                <w:rFonts w:eastAsia="Arial Unicode MS" w:cs="Calibri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 xml:space="preserve">Les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bidi="hi-IN"/>
              </w:rPr>
              <w:t>préservatifs sont le meilleur contraceptif pour les adolescents</w:t>
            </w:r>
          </w:p>
          <w:p w14:paraId="40133717" w14:textId="77777777" w:rsidR="00577E7C" w:rsidRPr="004D65B3" w:rsidRDefault="00577E7C" w:rsidP="00CC77EF">
            <w:pPr>
              <w:pStyle w:val="ListParagraph"/>
              <w:numPr>
                <w:ilvl w:val="0"/>
                <w:numId w:val="33"/>
              </w:numPr>
              <w:rPr>
                <w:rFonts w:eastAsia="Arial Unicode MS" w:cs="Calibri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 xml:space="preserve">Les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bidi="hi-IN"/>
              </w:rPr>
              <w:t>préservatifs devraient être promus comme méthode à double usage pour prévenir à la fois les grossesses non désirées et les infections sexuellement transmissibles (IST).</w:t>
            </w:r>
          </w:p>
        </w:tc>
        <w:tc>
          <w:tcPr>
            <w:tcW w:w="467" w:type="pct"/>
            <w:shd w:val="clear" w:color="auto" w:fill="auto"/>
          </w:tcPr>
          <w:p w14:paraId="3C3545FF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Tout à fait d'accord</w:t>
            </w:r>
          </w:p>
          <w:p w14:paraId="62CB1CE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520BEE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447AC5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7CAB169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A8F67D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7A90799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95ED8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79C5185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943E7C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5D20527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C0801B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1A36673B" w14:textId="77777777" w:rsidR="00577E7C" w:rsidRPr="00EB216C" w:rsidRDefault="00577E7C" w:rsidP="004023B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D’accord</w:t>
            </w:r>
            <w:proofErr w:type="spellEnd"/>
          </w:p>
          <w:p w14:paraId="3422FA2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CE495F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859399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202ECB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53FC4F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3A739F6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0B63BD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A21396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A52AE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366A804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EC7364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2B78F9A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Neutre</w:t>
            </w:r>
          </w:p>
          <w:p w14:paraId="5B0E9C0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A84143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807E51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01EB45F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9E7120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70AC855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5836A4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3D91681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E52C73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18B278A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1CB846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47A3F05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En désaccord</w:t>
            </w:r>
          </w:p>
          <w:p w14:paraId="7747E98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CD7F66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413C29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251C6B5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E4F2F6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4ED9E50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34CF6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3D059EA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BA4264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035DB28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C9605F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626F74F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Fortement en désaccord</w:t>
            </w:r>
          </w:p>
          <w:p w14:paraId="68E66C2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6AD0519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4D6C88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4ED79F3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103AEF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455CE79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2E6BB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47E74B1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F384B4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7DACDD26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606A6E" w14:paraId="66D172D6" w14:textId="77777777" w:rsidTr="00E8454B">
        <w:trPr>
          <w:trHeight w:val="211"/>
          <w:jc w:val="center"/>
        </w:trPr>
        <w:tc>
          <w:tcPr>
            <w:tcW w:w="5000" w:type="pct"/>
            <w:gridSpan w:val="8"/>
            <w:shd w:val="clear" w:color="auto" w:fill="auto"/>
          </w:tcPr>
          <w:p w14:paraId="63F5C69D" w14:textId="77777777" w:rsidR="00577E7C" w:rsidRPr="003A5AEC" w:rsidRDefault="00577E7C" w:rsidP="004023BD">
            <w:pPr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Je vais maintenant vous lire une situation. Dites-moi ce que vous feriez dans les mêmes circonstances.</w:t>
            </w:r>
          </w:p>
        </w:tc>
      </w:tr>
      <w:tr w:rsidR="00577E7C" w:rsidRPr="004D65B3" w14:paraId="2ADC76E8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0C2F7AF9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413aa</w:t>
            </w:r>
          </w:p>
        </w:tc>
        <w:tc>
          <w:tcPr>
            <w:tcW w:w="2289" w:type="pct"/>
            <w:shd w:val="clear" w:color="auto" w:fill="auto"/>
          </w:tcPr>
          <w:p w14:paraId="148D6645" w14:textId="77777777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b/>
                <w:sz w:val="20"/>
                <w:szCs w:val="20"/>
                <w:lang w:val="fr-SN" w:bidi="hi-IN"/>
              </w:rPr>
              <w:t xml:space="preserve">Scénario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: Ndeye, une femme de 22 ans, souhaite en savoir plus sur les méthodes de contraception barrière.</w:t>
            </w:r>
          </w:p>
          <w:p w14:paraId="0F99274E" w14:textId="77777777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</w:p>
          <w:p w14:paraId="0185A4B2" w14:textId="77777777" w:rsidR="00577E7C" w:rsidRPr="004D65B3" w:rsidRDefault="00577E7C" w:rsidP="004023BD">
            <w:pP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/>
                <w:b/>
                <w:sz w:val="20"/>
                <w:szCs w:val="20"/>
                <w:lang w:val="fr-SN" w:bidi="hi-IN"/>
              </w:rPr>
              <w:t xml:space="preserve">Question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: Quelle méthode l’infirmière peut-elle recommander à Ndeye comme méthode de contraception barrière ?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7F0BED78" w14:textId="77777777" w:rsidR="00577E7C" w:rsidRPr="004D65B3" w:rsidRDefault="00577E7C" w:rsidP="004023BD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Pilules contraceptives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1</w:t>
            </w:r>
          </w:p>
          <w:p w14:paraId="07A20644" w14:textId="77777777" w:rsidR="00577E7C" w:rsidRPr="004D65B3" w:rsidRDefault="00577E7C" w:rsidP="004023BD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bCs/>
                <w:sz w:val="20"/>
                <w:szCs w:val="20"/>
              </w:rPr>
            </w:pPr>
            <w:r w:rsidRPr="00E17703">
              <w:rPr>
                <w:rFonts w:ascii="Calibri" w:eastAsia="Arial Narrow" w:hAnsi="Calibri" w:cs="Calibri"/>
                <w:bCs/>
                <w:color w:val="auto"/>
                <w:sz w:val="20"/>
                <w:szCs w:val="20"/>
              </w:rPr>
              <w:t xml:space="preserve">Préservatifs 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ab/>
              <w:t>2</w:t>
            </w:r>
          </w:p>
          <w:p w14:paraId="6DD70C7B" w14:textId="77777777" w:rsidR="00577E7C" w:rsidRPr="004D65B3" w:rsidRDefault="00577E7C" w:rsidP="004023BD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Dispositifs intra-utérins (DIU)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3</w:t>
            </w:r>
          </w:p>
          <w:p w14:paraId="6E06CA36" w14:textId="77777777" w:rsidR="00577E7C" w:rsidRPr="004D65B3" w:rsidRDefault="00577E7C" w:rsidP="004023BD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Contraceptifs injectables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15885974" w14:textId="77777777" w:rsidR="00577E7C" w:rsidRPr="004D65B3" w:rsidRDefault="00577E7C" w:rsidP="004023BD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</w:p>
        </w:tc>
      </w:tr>
      <w:tr w:rsidR="00577E7C" w:rsidRPr="004D65B3" w14:paraId="15FC3580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66CA6BDC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414</w:t>
            </w:r>
          </w:p>
        </w:tc>
        <w:tc>
          <w:tcPr>
            <w:tcW w:w="2289" w:type="pct"/>
            <w:shd w:val="clear" w:color="auto" w:fill="auto"/>
          </w:tcPr>
          <w:p w14:paraId="7E98BEFE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VÉRIFIER :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j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),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k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) et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l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44E421F1" w14:textId="77777777" w:rsidR="00577E7C" w:rsidRPr="00E17703" w:rsidRDefault="00577E7C" w:rsidP="004023BD">
            <w:pPr>
              <w:tabs>
                <w:tab w:val="left" w:pos="1076"/>
                <w:tab w:val="left" w:pos="3594"/>
              </w:tabs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6848" behindDoc="0" locked="0" layoutInCell="1" allowOverlap="1" wp14:anchorId="5FAE3864" wp14:editId="39B64492">
                      <wp:simplePos x="0" y="0"/>
                      <wp:positionH relativeFrom="column">
                        <wp:posOffset>2680208</wp:posOffset>
                      </wp:positionH>
                      <wp:positionV relativeFrom="paragraph">
                        <wp:posOffset>132588</wp:posOffset>
                      </wp:positionV>
                      <wp:extent cx="208915" cy="332740"/>
                      <wp:effectExtent l="0" t="0" r="76835" b="48260"/>
                      <wp:wrapNone/>
                      <wp:docPr id="940" name="Group 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740"/>
                                <a:chOff x="0" y="0"/>
                                <a:chExt cx="249020" cy="449179"/>
                              </a:xfrm>
                            </wpg:grpSpPr>
                            <wps:wsp>
                              <wps:cNvPr id="941" name="Rectangle 941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42" name="Straight Arrow Connector 942"/>
                              <wps:cNvCnPr/>
                              <wps:spPr>
                                <a:xfrm>
                                  <a:off x="249020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1527D89F" id="Group 940" o:spid="_x0000_s1026" style="position:absolute;margin-left:211.05pt;margin-top:10.45pt;width:16.45pt;height:26.2pt;z-index:252366848" coordsize="249020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">
                      <v:rect id="Rectangle 941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" fillcolor="white [3201]" strokecolor="black [3213]" strokeweight="1pt"/>
                      <v:shape id="Straight Arrow Connector 942" o:spid="_x0000_s1028" type="#_x0000_t32" style="position:absolute;left:249020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codez «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»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>h)</w:t>
            </w:r>
          </w:p>
          <w:p w14:paraId="7EF6E434" w14:textId="77777777" w:rsidR="00577E7C" w:rsidRPr="004D65B3" w:rsidRDefault="00577E7C" w:rsidP="004023BD">
            <w:pPr>
              <w:tabs>
                <w:tab w:val="left" w:pos="1076"/>
                <w:tab w:val="left" w:pos="3594"/>
              </w:tabs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Q22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l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) Stérilisation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 xml:space="preserve"> feminine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ab/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609D8DE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7872" behindDoc="0" locked="0" layoutInCell="1" allowOverlap="1" wp14:anchorId="207172A0" wp14:editId="3B4738F2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6350</wp:posOffset>
                      </wp:positionV>
                      <wp:extent cx="739140" cy="160020"/>
                      <wp:effectExtent l="0" t="0" r="60960" b="87630"/>
                      <wp:wrapNone/>
                      <wp:docPr id="906" name="Group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449" name="Rectangle 449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1" name="Straight Arrow Connector 451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7C199DAA" id="Group 906" o:spid="_x0000_s1026" style="position:absolute;margin-left:133.3pt;margin-top:.5pt;width:58.2pt;height:12.6pt;z-index:252367872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">
                      <v:rect id="Rectangle 449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" fillcolor="white [3212]" strokecolor="black [3213]" strokeweight="1pt"/>
                      <v:shape id="Straight Arrow Connector 451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175AEB29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416</w:t>
            </w:r>
          </w:p>
        </w:tc>
      </w:tr>
      <w:tr w:rsidR="00577E7C" w:rsidRPr="004D65B3" w14:paraId="24391951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079D2C6C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415</w:t>
            </w:r>
          </w:p>
        </w:tc>
        <w:tc>
          <w:tcPr>
            <w:tcW w:w="2289" w:type="pct"/>
            <w:shd w:val="clear" w:color="auto" w:fill="auto"/>
          </w:tcPr>
          <w:p w14:paraId="33BDD233" w14:textId="77777777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1435B364" w14:textId="77777777" w:rsidR="00577E7C" w:rsidRPr="003A5AEC" w:rsidRDefault="00577E7C" w:rsidP="004023BD">
            <w:pPr>
              <w:rPr>
                <w:sz w:val="20"/>
                <w:szCs w:val="20"/>
                <w:lang w:val="fr-SN" w:bidi="hi-IN"/>
              </w:rPr>
            </w:pPr>
          </w:p>
          <w:p w14:paraId="6B2FB407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793E09">
              <w:rPr>
                <w:rFonts w:eastAsia="Aptos"/>
                <w:color w:val="000000"/>
                <w:sz w:val="20"/>
                <w:szCs w:val="20"/>
                <w:lang w:val="fr-SN"/>
              </w:rPr>
              <w:t>Les prestataires de soins</w:t>
            </w: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de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>santé doivent garantir un consentement éclairé et fournir des conseils complets avant de procéder à des procédures de stérilisation féminine.</w:t>
            </w:r>
          </w:p>
          <w:p w14:paraId="201A734C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consentement du conjoint est obligatoire avant de procéder à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la stérilisation féminine</w:t>
            </w:r>
          </w:p>
          <w:p w14:paraId="31C5DCBD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>Les services de stérilisation féminine devraient être proposés aux femmes qui ont atteint la taille de famille souhaitée ou qui ne souhaitent pas avoir d'enfants.</w:t>
            </w:r>
          </w:p>
          <w:p w14:paraId="0EB205FF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Les services de stérilisation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féminine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>devraient être proposés aux femmes qui ont atteint la taille de famille souhaitée dans la période post-partum immédiate.</w:t>
            </w:r>
          </w:p>
          <w:p w14:paraId="5E9CB81D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lastRenderedPageBreak/>
              <w:t xml:space="preserve">Les services de stérilisation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féminine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>doivent être déterminés en fonction du sexe des enfants vivants.</w:t>
            </w:r>
          </w:p>
          <w:p w14:paraId="3D501E61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>L</w:t>
            </w:r>
            <w:r>
              <w:rPr>
                <w:color w:val="000000"/>
                <w:sz w:val="20"/>
                <w:szCs w:val="20"/>
                <w:lang w:val="fr-SN"/>
              </w:rPr>
              <w:t>a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 stérilisation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féminine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>ne devrait pas être proposée aux femmes n'ayant qu'un seul enfant.</w:t>
            </w:r>
          </w:p>
          <w:p w14:paraId="45AA5404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La stérilisation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féminine ne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devrait pas être proposée aux jeunes femmes qui n’ont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pas de fils</w:t>
            </w:r>
          </w:p>
          <w:p w14:paraId="3266030F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Il est de la responsabilité des femmes d'adopter une méthode de planification familiale.</w:t>
            </w:r>
          </w:p>
          <w:p w14:paraId="0E90159E" w14:textId="77777777" w:rsidR="00577E7C" w:rsidRPr="004D65B3" w:rsidRDefault="00577E7C" w:rsidP="00CC77EF">
            <w:pPr>
              <w:pStyle w:val="ListParagraph"/>
              <w:numPr>
                <w:ilvl w:val="0"/>
                <w:numId w:val="34"/>
              </w:numPr>
              <w:rPr>
                <w:rFonts w:eastAsia="Arial Unicode MS" w:cs="Calibri"/>
                <w:sz w:val="20"/>
                <w:szCs w:val="20"/>
                <w:rtl/>
                <w:cs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>Le prestataire est la personne la mieux placée pour décider si une cliente doit subir une stérilisation féminine.</w:t>
            </w:r>
          </w:p>
        </w:tc>
        <w:tc>
          <w:tcPr>
            <w:tcW w:w="467" w:type="pct"/>
            <w:shd w:val="clear" w:color="auto" w:fill="auto"/>
          </w:tcPr>
          <w:p w14:paraId="489A0698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lastRenderedPageBreak/>
              <w:t>Tout à fait d'accord</w:t>
            </w:r>
          </w:p>
          <w:p w14:paraId="57FBD7E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39674D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E0E01B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2A65F6E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4BD886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627CA9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F94BD0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5824A72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12CAB4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79B39A2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2DE8C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E487BC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4DC0640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8C9E38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42B092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20B568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803D48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5FC5A0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D17112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8FA68C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993539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3F9CC5F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31224B87" w14:textId="77777777" w:rsidR="00577E7C" w:rsidRPr="00EB216C" w:rsidRDefault="00577E7C" w:rsidP="004023B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D’accord</w:t>
            </w:r>
            <w:proofErr w:type="spellEnd"/>
          </w:p>
          <w:p w14:paraId="0BB84CE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86B82C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F85CB7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1ADC4C2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0627AE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D1146E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ADB0AF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03FFB1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190BA5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284A31D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165E2F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CC0DA0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D7870C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08AFAB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EC17E2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01143B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15F50A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0A688C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FD9761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494DEC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>2</w:t>
            </w:r>
          </w:p>
          <w:p w14:paraId="1E331A2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97F74A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19AA273F" w14:textId="77777777" w:rsidR="00577E7C" w:rsidRPr="004D65B3" w:rsidRDefault="00577E7C" w:rsidP="004023BD">
            <w:pPr>
              <w:jc w:val="center"/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>Neutre</w:t>
            </w:r>
            <w:proofErr w:type="spellEnd"/>
          </w:p>
          <w:p w14:paraId="2FB05EC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C3199D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5E6BB5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6FAEFA2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6C0D2A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E5D90E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68CD80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1447F31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745608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2B958E4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37F6B0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A3A628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5CE1E31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0D1458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7659FB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0AD0E7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3A11B78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4BAF2C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2300F81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7395EF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>3</w:t>
            </w:r>
          </w:p>
          <w:p w14:paraId="6EFE26A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71E334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4CA21DCF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 xml:space="preserve">pas </w:t>
            </w: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d'accord</w:t>
            </w:r>
          </w:p>
          <w:p w14:paraId="025E611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9BEC55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6A526E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28D2080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C8A5FB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386B64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20C014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019B180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5F5A6B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2C08F8E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F42372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A4A763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75A6B5E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9E7F5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689289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6E6205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05735F0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6117CF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57F2E48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C359A4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4F6C9F7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52D590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07BCB351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lastRenderedPageBreak/>
              <w:t xml:space="preserve">Fortement en </w:t>
            </w: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désaccord</w:t>
            </w:r>
            <w:proofErr w:type="spellEnd"/>
          </w:p>
          <w:p w14:paraId="6D37DB2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12DE5D6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7B1045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D01517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69FB28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0790AC8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437757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6EA1EF1B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55EC45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F9EF5E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004B7C0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AE1D05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40365F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16C79D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798B32B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C24F80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614D3B2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AE4248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>5</w:t>
            </w:r>
          </w:p>
          <w:p w14:paraId="4D5B5B6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4CEC6D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4BAF6EC3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38E38A9C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3D8CF02C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416</w:t>
            </w:r>
          </w:p>
        </w:tc>
        <w:tc>
          <w:tcPr>
            <w:tcW w:w="2289" w:type="pct"/>
            <w:shd w:val="clear" w:color="auto" w:fill="auto"/>
          </w:tcPr>
          <w:p w14:paraId="62E6A737" w14:textId="77777777" w:rsidR="00577E7C" w:rsidRPr="004D65B3" w:rsidRDefault="00577E7C" w:rsidP="004023BD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8896" behindDoc="0" locked="0" layoutInCell="1" allowOverlap="1" wp14:anchorId="36606711" wp14:editId="2B5ED822">
                      <wp:simplePos x="0" y="0"/>
                      <wp:positionH relativeFrom="column">
                        <wp:posOffset>2749264</wp:posOffset>
                      </wp:positionH>
                      <wp:positionV relativeFrom="paragraph">
                        <wp:posOffset>41910</wp:posOffset>
                      </wp:positionV>
                      <wp:extent cx="209220" cy="332105"/>
                      <wp:effectExtent l="0" t="0" r="76835" b="48895"/>
                      <wp:wrapNone/>
                      <wp:docPr id="900" name="Group 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901" name="Rectangle 901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4" name="Straight Arrow Connector 924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17CD7F39" id="Group 900" o:spid="_x0000_s1026" style="position:absolute;margin-left:216.5pt;margin-top:3.3pt;width:16.45pt;height:26.15pt;z-index:252368896;mso-width-relative:margin;mso-height-relative:margin" coordsize="249384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">
                      <v:rect id="Rectangle 901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" fillcolor="white [3201]" strokecolor="black [3213]" strokeweight="1pt"/>
                      <v:shape id="Straight Arrow Connector 924" o:spid="_x0000_s1028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i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45A9E403" w14:textId="77777777" w:rsidR="00577E7C" w:rsidRPr="003A5AEC" w:rsidRDefault="00577E7C" w:rsidP="004023BD">
            <w:pPr>
              <w:spacing w:line="276" w:lineRule="auto"/>
              <w:contextualSpacing/>
              <w:rPr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codez '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i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)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>stérilisation masculine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219D2AAC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9920" behindDoc="0" locked="0" layoutInCell="1" allowOverlap="1" wp14:anchorId="70966BD6" wp14:editId="55B3E8A0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6350</wp:posOffset>
                      </wp:positionV>
                      <wp:extent cx="739140" cy="160020"/>
                      <wp:effectExtent l="0" t="0" r="60960" b="87630"/>
                      <wp:wrapNone/>
                      <wp:docPr id="453" name="Group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460" name="Rectangle 460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3" name="Straight Arrow Connector 463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group w14:anchorId="671A1C99" id="Group 453" o:spid="_x0000_s1026" style="position:absolute;margin-left:133.3pt;margin-top:.5pt;width:58.2pt;height:12.6pt;z-index:252369920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">
                      <v:rect id="Rectangle 460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" fillcolor="white [3212]" strokecolor="black [3213]" strokeweight="1pt"/>
                      <v:shape id="Straight Arrow Connector 463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257ACB53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72D6E386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501</w:t>
            </w:r>
          </w:p>
        </w:tc>
      </w:tr>
      <w:tr w:rsidR="00577E7C" w:rsidRPr="004D65B3" w14:paraId="4C3F2E7A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0C495120" w14:textId="77777777" w:rsidR="00577E7C" w:rsidRPr="004D65B3" w:rsidRDefault="00577E7C" w:rsidP="004023BD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417</w:t>
            </w:r>
          </w:p>
        </w:tc>
        <w:tc>
          <w:tcPr>
            <w:tcW w:w="2289" w:type="pct"/>
            <w:shd w:val="clear" w:color="auto" w:fill="auto"/>
          </w:tcPr>
          <w:p w14:paraId="73B9F2EB" w14:textId="77777777" w:rsidR="00577E7C" w:rsidRPr="003A5AEC" w:rsidRDefault="00577E7C" w:rsidP="004023BD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3FA90759" w14:textId="77777777" w:rsidR="00577E7C" w:rsidRPr="003A5AEC" w:rsidRDefault="00577E7C" w:rsidP="004023BD">
            <w:pPr>
              <w:spacing w:line="276" w:lineRule="auto"/>
              <w:contextualSpacing/>
              <w:rPr>
                <w:sz w:val="20"/>
                <w:szCs w:val="20"/>
                <w:lang w:val="fr-SN" w:bidi="hi-IN"/>
              </w:rPr>
            </w:pPr>
          </w:p>
          <w:p w14:paraId="528BC36A" w14:textId="77777777" w:rsidR="00577E7C" w:rsidRPr="004D65B3" w:rsidRDefault="00577E7C" w:rsidP="00CC77EF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vasectomie sans scalpel (VNS) devrait-elle être promue comme option contraceptive de première intention pour les personnes recherchant une contraception à long terme ?</w:t>
            </w:r>
          </w:p>
          <w:p w14:paraId="56D48A6E" w14:textId="77777777" w:rsidR="00577E7C" w:rsidRPr="004D65B3" w:rsidRDefault="00577E7C" w:rsidP="00CC77EF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hommes s'affaiblissent après la vasectomie</w:t>
            </w:r>
          </w:p>
          <w:p w14:paraId="32CF7E65" w14:textId="77777777" w:rsidR="00577E7C" w:rsidRPr="004D65B3" w:rsidRDefault="00577E7C" w:rsidP="00CC77EF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vasectomie provoque l'impuissance chez les hommes</w:t>
            </w:r>
          </w:p>
          <w:p w14:paraId="5D30B9C3" w14:textId="77777777" w:rsidR="00577E7C" w:rsidRPr="004D65B3" w:rsidRDefault="00577E7C" w:rsidP="00CC77EF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hommes ne devraient pas subir de vasectomie car la planification familiale relève uniquement de la responsabilité des femmes.</w:t>
            </w:r>
          </w:p>
          <w:p w14:paraId="31535C36" w14:textId="77777777" w:rsidR="00577E7C" w:rsidRPr="004D65B3" w:rsidRDefault="00577E7C" w:rsidP="00CC77EF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informations personnelles d'une personne subissant une stérilisation doivent rester confidentielles.</w:t>
            </w:r>
          </w:p>
        </w:tc>
        <w:tc>
          <w:tcPr>
            <w:tcW w:w="467" w:type="pct"/>
            <w:shd w:val="clear" w:color="auto" w:fill="auto"/>
          </w:tcPr>
          <w:p w14:paraId="66054C72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Tout à fait d'accord</w:t>
            </w:r>
          </w:p>
          <w:p w14:paraId="7452A08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0E5698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C0F590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3D6753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55AE65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B43760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6134C3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3D5F04B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01449F3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09C1C4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3FF5A4D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DC19144" w14:textId="77777777" w:rsidR="00577E7C" w:rsidRPr="004D65B3" w:rsidRDefault="00577E7C" w:rsidP="004023BD">
            <w:pPr>
              <w:jc w:val="center"/>
              <w:rPr>
                <w:rFonts w:eastAsia="Arial Unicode MS"/>
                <w:b/>
                <w:sz w:val="20"/>
                <w:szCs w:val="20"/>
                <w:lang w:bidi="hi-IN"/>
              </w:rPr>
            </w:pPr>
          </w:p>
          <w:p w14:paraId="15EEAA48" w14:textId="77777777" w:rsidR="00577E7C" w:rsidRPr="004D65B3" w:rsidRDefault="00577E7C" w:rsidP="004023BD">
            <w:pPr>
              <w:jc w:val="center"/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00075810" w14:textId="77777777" w:rsidR="00577E7C" w:rsidRPr="00EB216C" w:rsidRDefault="00577E7C" w:rsidP="004023B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D’accord</w:t>
            </w:r>
            <w:proofErr w:type="spellEnd"/>
          </w:p>
          <w:p w14:paraId="34CA115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708F56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DBC398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8F6DAB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1315195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C13967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680758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929802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3826364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CFD210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05E8DE3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1A1A132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0B1E45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03929E8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Neutre</w:t>
            </w:r>
          </w:p>
          <w:p w14:paraId="2AD8533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7FE663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5A3122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BFC76C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7F64850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E4F6EB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85796A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333C8B7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34C04B6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0194DB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75C822A6" w14:textId="77777777" w:rsidR="00577E7C" w:rsidRPr="004D65B3" w:rsidRDefault="00577E7C" w:rsidP="004023BD">
            <w:pPr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9E63617" w14:textId="77777777" w:rsidR="00577E7C" w:rsidRPr="004D65B3" w:rsidRDefault="00577E7C" w:rsidP="004023BD">
            <w:pPr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FB5C68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6B8E0F65" w14:textId="77777777" w:rsidR="00577E7C" w:rsidRPr="000A775E" w:rsidRDefault="00577E7C" w:rsidP="004023BD">
            <w:pPr>
              <w:jc w:val="center"/>
              <w:rPr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pas </w:t>
            </w:r>
            <w:r w:rsidRPr="000A775E">
              <w:rPr>
                <w:sz w:val="20"/>
                <w:szCs w:val="20"/>
                <w:lang w:val="fr-SN"/>
              </w:rPr>
              <w:t>d'accord</w:t>
            </w:r>
          </w:p>
          <w:p w14:paraId="43F1742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102BE2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1450BC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0E07FB8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4F908DCF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79D2CF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3D20539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0B1F364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4772CC3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A1216B4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42FDC95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D22C3B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9B9F4AD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4DEC847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Fortement en désaccord</w:t>
            </w:r>
          </w:p>
          <w:p w14:paraId="05A28720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7268B7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2CC096CA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3659F51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C9DE1C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6FEAA8B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18575B23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A4FFB7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1970104E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B2E39A7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66BA26" w14:textId="77777777" w:rsidR="00577E7C" w:rsidRPr="004D65B3" w:rsidRDefault="00577E7C" w:rsidP="004023BD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7B000EA8" w14:textId="77777777" w:rsidR="00577E7C" w:rsidRPr="004D65B3" w:rsidRDefault="00577E7C" w:rsidP="004023B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</w:tbl>
    <w:p w14:paraId="512F57CC" w14:textId="77777777" w:rsidR="000A775E" w:rsidRPr="00EB216C" w:rsidRDefault="000A775E" w:rsidP="000A775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eastAsia="Aptos"/>
          <w:color w:val="000000"/>
          <w:sz w:val="20"/>
          <w:szCs w:val="20"/>
        </w:rPr>
      </w:pPr>
    </w:p>
    <w:p w14:paraId="02CA61B2" w14:textId="77777777" w:rsidR="00577E7C" w:rsidRDefault="00577E7C" w:rsidP="000A775E">
      <w:pPr>
        <w:keepNext/>
        <w:widowControl w:val="0"/>
        <w:jc w:val="center"/>
        <w:rPr>
          <w:b/>
          <w:sz w:val="24"/>
          <w:szCs w:val="24"/>
          <w:lang w:val="fr-SN"/>
        </w:rPr>
      </w:pPr>
    </w:p>
    <w:p w14:paraId="2047FF75" w14:textId="2E41DAE1" w:rsidR="000A775E" w:rsidRDefault="000A775E" w:rsidP="000A775E">
      <w:pPr>
        <w:keepNext/>
        <w:widowControl w:val="0"/>
        <w:jc w:val="center"/>
        <w:rPr>
          <w:b/>
          <w:sz w:val="24"/>
          <w:szCs w:val="24"/>
          <w:lang w:val="fr-SN"/>
        </w:rPr>
      </w:pPr>
      <w:r w:rsidRPr="003A5AEC">
        <w:rPr>
          <w:b/>
          <w:sz w:val="24"/>
          <w:szCs w:val="24"/>
          <w:lang w:val="fr-SN"/>
        </w:rPr>
        <w:t>SECTION 5 : CONNAISSANCE</w:t>
      </w:r>
      <w:r w:rsidR="00A3157B">
        <w:rPr>
          <w:b/>
          <w:sz w:val="24"/>
          <w:szCs w:val="24"/>
          <w:lang w:val="fr-SN"/>
        </w:rPr>
        <w:t>S</w:t>
      </w:r>
      <w:r w:rsidRPr="003A5AEC">
        <w:rPr>
          <w:b/>
          <w:sz w:val="24"/>
          <w:szCs w:val="24"/>
          <w:lang w:val="fr-SN"/>
        </w:rPr>
        <w:t xml:space="preserve"> DES</w:t>
      </w:r>
      <w:r w:rsidR="00E94B96" w:rsidRPr="003A5AEC">
        <w:rPr>
          <w:b/>
          <w:sz w:val="24"/>
          <w:szCs w:val="24"/>
          <w:lang w:val="fr-SN"/>
        </w:rPr>
        <w:t xml:space="preserve"> </w:t>
      </w:r>
      <w:r w:rsidRPr="003A5AEC">
        <w:rPr>
          <w:b/>
          <w:sz w:val="24"/>
          <w:szCs w:val="24"/>
          <w:lang w:val="fr-SN"/>
        </w:rPr>
        <w:t>SERVICES</w:t>
      </w:r>
      <w:r w:rsidR="00E94B96" w:rsidRPr="003A5AEC">
        <w:rPr>
          <w:b/>
          <w:sz w:val="24"/>
          <w:szCs w:val="24"/>
          <w:lang w:val="fr-SN"/>
        </w:rPr>
        <w:t xml:space="preserve"> SMNI</w:t>
      </w:r>
    </w:p>
    <w:p w14:paraId="24DCF492" w14:textId="77777777" w:rsidR="00577E7C" w:rsidRPr="003A5AEC" w:rsidRDefault="00577E7C" w:rsidP="000A775E">
      <w:pPr>
        <w:keepNext/>
        <w:widowControl w:val="0"/>
        <w:jc w:val="center"/>
        <w:rPr>
          <w:rFonts w:eastAsia="Aptos"/>
          <w:b/>
          <w:sz w:val="24"/>
          <w:szCs w:val="24"/>
          <w:lang w:val="fr-S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9"/>
        <w:gridCol w:w="4373"/>
        <w:gridCol w:w="4218"/>
        <w:gridCol w:w="956"/>
      </w:tblGrid>
      <w:tr w:rsidR="000A775E" w:rsidRPr="00EB216C" w14:paraId="495CB553" w14:textId="77777777" w:rsidTr="00E8454B">
        <w:tc>
          <w:tcPr>
            <w:tcW w:w="435" w:type="pct"/>
            <w:shd w:val="clear" w:color="auto" w:fill="auto"/>
          </w:tcPr>
          <w:p w14:paraId="051FF6E3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QN</w:t>
            </w:r>
          </w:p>
        </w:tc>
        <w:tc>
          <w:tcPr>
            <w:tcW w:w="2091" w:type="pct"/>
            <w:shd w:val="clear" w:color="auto" w:fill="auto"/>
          </w:tcPr>
          <w:p w14:paraId="364F0B9A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QUESTIONS ET FILTRES</w:t>
            </w:r>
          </w:p>
        </w:tc>
        <w:tc>
          <w:tcPr>
            <w:tcW w:w="2017" w:type="pct"/>
            <w:shd w:val="clear" w:color="auto" w:fill="auto"/>
          </w:tcPr>
          <w:p w14:paraId="117CE213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CODE DE RÉPONSE</w:t>
            </w:r>
          </w:p>
        </w:tc>
        <w:tc>
          <w:tcPr>
            <w:tcW w:w="458" w:type="pct"/>
            <w:shd w:val="clear" w:color="auto" w:fill="auto"/>
          </w:tcPr>
          <w:p w14:paraId="7EF99F2E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SAUTER</w:t>
            </w:r>
          </w:p>
        </w:tc>
      </w:tr>
      <w:tr w:rsidR="000A775E" w:rsidRPr="00EB216C" w14:paraId="732E6F8E" w14:textId="77777777" w:rsidTr="00E8454B">
        <w:trPr>
          <w:tblHeader/>
        </w:trPr>
        <w:tc>
          <w:tcPr>
            <w:tcW w:w="435" w:type="pct"/>
            <w:shd w:val="clear" w:color="auto" w:fill="auto"/>
          </w:tcPr>
          <w:p w14:paraId="04A516AF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</w:p>
        </w:tc>
        <w:tc>
          <w:tcPr>
            <w:tcW w:w="2091" w:type="pct"/>
            <w:shd w:val="clear" w:color="auto" w:fill="auto"/>
          </w:tcPr>
          <w:p w14:paraId="4C63EFC5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b/>
                <w:sz w:val="20"/>
                <w:szCs w:val="20"/>
                <w:lang w:val="fr-SN"/>
              </w:rPr>
              <w:t xml:space="preserve">VÉRIFIER : </w:t>
            </w:r>
            <w:r w:rsidRPr="000A775E">
              <w:rPr>
                <w:b/>
                <w:sz w:val="20"/>
                <w:szCs w:val="20"/>
                <w:u w:val="single"/>
                <w:lang w:val="fr-SN"/>
              </w:rPr>
              <w:t>Q207</w:t>
            </w:r>
            <w:r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114944" behindDoc="0" locked="0" layoutInCell="1" hidden="0" allowOverlap="1" wp14:anchorId="17AFC89A" wp14:editId="4DAF8B12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38100</wp:posOffset>
                      </wp:positionV>
                      <wp:extent cx="209220" cy="332105"/>
                      <wp:effectExtent l="0" t="0" r="0" b="0"/>
                      <wp:wrapNone/>
                      <wp:docPr id="2147136341" name="Group 2147136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5235025" y="3607575"/>
                                <a:chExt cx="245650" cy="338500"/>
                              </a:xfrm>
                            </wpg:grpSpPr>
                            <wpg:grpSp>
                              <wpg:cNvPr id="2147136342" name="Group 2147136342"/>
                              <wpg:cNvGrpSpPr/>
                              <wpg:grpSpPr>
                                <a:xfrm>
                                  <a:off x="5241390" y="3613948"/>
                                  <a:ext cx="209220" cy="332105"/>
                                  <a:chOff x="0" y="0"/>
                                  <a:chExt cx="249384" cy="449179"/>
                                </a:xfrm>
                              </wpg:grpSpPr>
                              <wps:wsp>
                                <wps:cNvPr id="2147136343" name="Rectangle 2147136343"/>
                                <wps:cNvSpPr/>
                                <wps:spPr>
                                  <a:xfrm>
                                    <a:off x="0" y="0"/>
                                    <a:ext cx="249375" cy="44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F7D9D3" w14:textId="77777777" w:rsidR="00606A6E" w:rsidRDefault="00606A6E" w:rsidP="000A775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44" name="Rectangle 2147136344"/>
                                <wps:cNvSpPr/>
                                <wps:spPr>
                                  <a:xfrm>
                                    <a:off x="0" y="0"/>
                                    <a:ext cx="248285" cy="2165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96C4001" w14:textId="77777777" w:rsidR="00606A6E" w:rsidRDefault="00606A6E" w:rsidP="000A775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45" name="Straight Arrow Connector 2147136345"/>
                                <wps:cNvCnPr/>
                                <wps:spPr>
                                  <a:xfrm>
                                    <a:off x="249384" y="0"/>
                                    <a:ext cx="0" cy="44917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FC89A" id="Group 2147136341" o:spid="_x0000_s1050" style="position:absolute;margin-left:200pt;margin-top:3pt;width:16.45pt;height:26.15pt;z-index:252114944" coordorigin="52350,36075" coordsize="2456,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">
                      <v:group id="Group 2147136342" o:spid="_x0000_s1051" style="position:absolute;left:52413;top:36139;width:2093;height:3321" coordsize="249384,449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">
                        <v:rect id="Rectangle 2147136343" o:spid="_x0000_s1052" style="position:absolute;width:249375;height:449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32F7D9D3" w14:textId="77777777" w:rsidR="00606A6E" w:rsidRDefault="00606A6E" w:rsidP="000A775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147136344" o:spid="_x0000_s1053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" fillcolor="white [3201]" strokecolor="black [3200]" strokeweight="1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696C4001" w14:textId="77777777" w:rsidR="00606A6E" w:rsidRDefault="00606A6E" w:rsidP="000A775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147136345" o:spid="_x0000_s1054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" strokecolor="black [3200]" strokeweight="1pt">
                          <v:stroke startarrowwidth="narrow" startarrowlength="short" endarrow="block" joinstyle="miter"/>
                        </v:shape>
                      </v:group>
                    </v:group>
                  </w:pict>
                </mc:Fallback>
              </mc:AlternateContent>
            </w:r>
          </w:p>
          <w:p w14:paraId="30F23B4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b/>
                <w:sz w:val="20"/>
                <w:szCs w:val="20"/>
                <w:lang w:val="fr-SN"/>
              </w:rPr>
              <w:t>SI code '1' en Q207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0B7F5148" w14:textId="77777777" w:rsidR="001F49E4" w:rsidRPr="00793E09" w:rsidRDefault="000A775E" w:rsidP="000A775E">
            <w:pPr>
              <w:rPr>
                <w:b/>
                <w:sz w:val="20"/>
                <w:szCs w:val="20"/>
                <w:lang w:val="fr-SN"/>
              </w:rPr>
            </w:pPr>
            <w:r w:rsidRPr="000A775E">
              <w:rPr>
                <w:b/>
                <w:sz w:val="20"/>
                <w:szCs w:val="20"/>
                <w:lang w:val="fr-SN"/>
              </w:rPr>
              <w:tab/>
            </w:r>
          </w:p>
          <w:p w14:paraId="57D7C231" w14:textId="4058DD1C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proofErr w:type="gramStart"/>
            <w:r w:rsidRPr="00EB216C">
              <w:rPr>
                <w:b/>
                <w:sz w:val="20"/>
                <w:szCs w:val="20"/>
              </w:rPr>
              <w:t xml:space="preserve">, </w:t>
            </w:r>
            <w:r w:rsidR="001F49E4">
              <w:rPr>
                <w:b/>
                <w:sz w:val="20"/>
                <w:szCs w:val="20"/>
              </w:rPr>
              <w:t xml:space="preserve">  </w:t>
            </w:r>
            <w:proofErr w:type="gramEnd"/>
            <w:r w:rsidR="001F49E4">
              <w:rPr>
                <w:b/>
                <w:sz w:val="20"/>
                <w:szCs w:val="20"/>
              </w:rPr>
              <w:t xml:space="preserve">        SINON </w:t>
            </w:r>
            <w:r w:rsidR="001F49E4" w:rsidRPr="00EB216C">
              <w:rPr>
                <w:b/>
                <w:sz w:val="20"/>
                <w:szCs w:val="20"/>
              </w:rPr>
              <w:t>ALLEZ À</w:t>
            </w:r>
            <w:r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115968" behindDoc="0" locked="0" layoutInCell="1" hidden="0" allowOverlap="1" wp14:anchorId="6277042F" wp14:editId="0AE86654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0</wp:posOffset>
                      </wp:positionV>
                      <wp:extent cx="739140" cy="160020"/>
                      <wp:effectExtent l="0" t="0" r="0" b="0"/>
                      <wp:wrapNone/>
                      <wp:docPr id="2147136346" name="Group 2147136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4970075" y="3693625"/>
                                <a:chExt cx="745500" cy="196450"/>
                              </a:xfrm>
                            </wpg:grpSpPr>
                            <wpg:grpSp>
                              <wpg:cNvPr id="2147136347" name="Group 2147136347"/>
                              <wpg:cNvGrpSpPr/>
                              <wpg:grpSpPr>
                                <a:xfrm>
                                  <a:off x="4976430" y="3699990"/>
                                  <a:ext cx="739140" cy="160020"/>
                                  <a:chOff x="0" y="0"/>
                                  <a:chExt cx="739140" cy="160020"/>
                                </a:xfrm>
                              </wpg:grpSpPr>
                              <wps:wsp>
                                <wps:cNvPr id="2147136348" name="Rectangle 2147136348"/>
                                <wps:cNvSpPr/>
                                <wps:spPr>
                                  <a:xfrm>
                                    <a:off x="0" y="0"/>
                                    <a:ext cx="739125" cy="1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E043B9" w14:textId="77777777" w:rsidR="00606A6E" w:rsidRDefault="00606A6E" w:rsidP="000A775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49" name="Rectangle 2147136349"/>
                                <wps:cNvSpPr/>
                                <wps:spPr>
                                  <a:xfrm>
                                    <a:off x="0" y="0"/>
                                    <a:ext cx="205740" cy="1600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E92F67C" w14:textId="77777777" w:rsidR="00606A6E" w:rsidRDefault="00606A6E" w:rsidP="000A775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50" name="Straight Arrow Connector 2147136350"/>
                                <wps:cNvCnPr/>
                                <wps:spPr>
                                  <a:xfrm>
                                    <a:off x="0" y="160020"/>
                                    <a:ext cx="7391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77042F" id="Group 2147136346" o:spid="_x0000_s1055" style="position:absolute;margin-left:120pt;margin-top:0;width:58.2pt;height:12.6pt;z-index:252115968" coordorigin="49700,36936" coordsize="7455,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">
                      <v:group id="Group 2147136347" o:spid="_x0000_s1056" style="position:absolute;left:49764;top:36999;width:7391;height:1601" coordsize="7391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">
                        <v:rect id="Rectangle 2147136348" o:spid="_x0000_s1057" style="position:absolute;width:739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78E043B9" w14:textId="77777777" w:rsidR="00606A6E" w:rsidRDefault="00606A6E" w:rsidP="000A775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147136349" o:spid="_x0000_s1058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" fillcolor="white [3201]" strokecolor="black [3200]" strokeweight="1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4E92F67C" w14:textId="77777777" w:rsidR="00606A6E" w:rsidRDefault="00606A6E" w:rsidP="000A775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2147136350" o:spid="_x0000_s1059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" strokecolor="black [3200]" strokeweight="1pt">
                          <v:stroke startarrowwidth="narrow" startarrowlength="short" endarrow="block" joinstyle="miter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458" w:type="pct"/>
            <w:shd w:val="clear" w:color="auto" w:fill="auto"/>
          </w:tcPr>
          <w:p w14:paraId="0B41B7A2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 xml:space="preserve">Fin de </w:t>
            </w:r>
            <w:proofErr w:type="spellStart"/>
            <w:r w:rsidRPr="00EB216C">
              <w:rPr>
                <w:rFonts w:eastAsia="Aptos"/>
                <w:b/>
                <w:sz w:val="20"/>
                <w:szCs w:val="20"/>
              </w:rPr>
              <w:t>l'outil</w:t>
            </w:r>
            <w:proofErr w:type="spellEnd"/>
          </w:p>
        </w:tc>
      </w:tr>
      <w:tr w:rsidR="000A775E" w:rsidRPr="00606A6E" w14:paraId="7EDC86C0" w14:textId="77777777" w:rsidTr="00E8454B">
        <w:tc>
          <w:tcPr>
            <w:tcW w:w="435" w:type="pct"/>
            <w:shd w:val="clear" w:color="auto" w:fill="auto"/>
          </w:tcPr>
          <w:p w14:paraId="577A9325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146BD65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vous poser quelques questions sur les signes de danger maternel, la prise en charge initiale des cas obstétricaux et les préparatifs en salle de travail.</w:t>
            </w:r>
          </w:p>
        </w:tc>
        <w:tc>
          <w:tcPr>
            <w:tcW w:w="458" w:type="pct"/>
            <w:shd w:val="clear" w:color="auto" w:fill="auto"/>
          </w:tcPr>
          <w:p w14:paraId="0809E681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5621C707" w14:textId="77777777" w:rsidTr="00E8454B">
        <w:tc>
          <w:tcPr>
            <w:tcW w:w="435" w:type="pct"/>
            <w:shd w:val="clear" w:color="auto" w:fill="auto"/>
          </w:tcPr>
          <w:p w14:paraId="6D2A742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501</w:t>
            </w:r>
          </w:p>
        </w:tc>
        <w:tc>
          <w:tcPr>
            <w:tcW w:w="2091" w:type="pct"/>
            <w:shd w:val="clear" w:color="auto" w:fill="auto"/>
          </w:tcPr>
          <w:p w14:paraId="10B7C91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Quels sont les signes de danger pour lesquels une femme enceinte doit être évaluée à son arrivée pour l'accouchement ?</w:t>
            </w:r>
          </w:p>
          <w:p w14:paraId="75A9B8F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0B28C3A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35E5B57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486F054C" w14:textId="4E8A0DDF" w:rsidR="000A775E" w:rsidRPr="000A775E" w:rsidRDefault="00A3089B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 w:bidi="hi-I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662B0C80" w14:textId="04DB15C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Céphalée</w:t>
            </w:r>
            <w:r w:rsidR="00A3157B">
              <w:rPr>
                <w:rFonts w:eastAsia="Aptos"/>
                <w:sz w:val="20"/>
                <w:szCs w:val="20"/>
                <w:lang w:val="fr-SN"/>
              </w:rPr>
              <w:t>s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sévère</w:t>
            </w:r>
            <w:r w:rsidR="00A3157B">
              <w:rPr>
                <w:rFonts w:eastAsia="Aptos"/>
                <w:sz w:val="20"/>
                <w:szCs w:val="20"/>
                <w:lang w:val="fr-SN"/>
              </w:rPr>
              <w:t>s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1C8B66D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Vision floue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2AF40B0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Crises/convulsions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6F57369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Pression artérielle ≥ 140/90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mmHg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7FD57FF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Saignement vaginal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3C9BFDFA" w14:textId="2F49C0E0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Température&gt; 38°C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476B3D6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Écoulement fétide par vagin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G</w:t>
            </w:r>
          </w:p>
          <w:p w14:paraId="781F9399" w14:textId="32270AFE" w:rsidR="000A775E" w:rsidRPr="000A775E" w:rsidRDefault="00076416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Fréquence Cardiaque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&lt;120 bpm ou &gt;160 bpm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H</w:t>
            </w:r>
          </w:p>
          <w:p w14:paraId="6E6E461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Douleur abdominale sévère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I</w:t>
            </w:r>
          </w:p>
          <w:p w14:paraId="17840E1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Antécédents de maladie cardiaque ou grave</w:t>
            </w:r>
          </w:p>
          <w:p w14:paraId="401E5111" w14:textId="5D2619FD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J</w:t>
            </w:r>
          </w:p>
          <w:p w14:paraId="6618CD8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Difficulté à respirer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K</w:t>
            </w:r>
          </w:p>
          <w:p w14:paraId="60923B9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Autres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 Préciser]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X</w:t>
            </w:r>
          </w:p>
          <w:p w14:paraId="6503FCF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650D9BE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359FC8D0" w14:textId="77777777" w:rsidTr="00E8454B">
        <w:tc>
          <w:tcPr>
            <w:tcW w:w="435" w:type="pct"/>
            <w:shd w:val="clear" w:color="auto" w:fill="auto"/>
          </w:tcPr>
          <w:p w14:paraId="68DD2B89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lastRenderedPageBreak/>
              <w:t>502</w:t>
            </w:r>
          </w:p>
        </w:tc>
        <w:tc>
          <w:tcPr>
            <w:tcW w:w="2091" w:type="pct"/>
            <w:shd w:val="clear" w:color="auto" w:fill="auto"/>
          </w:tcPr>
          <w:p w14:paraId="07DC185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En quoi consiste une évaluation initiale rapide ?</w:t>
            </w:r>
          </w:p>
          <w:p w14:paraId="219F695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7B9952B2" w14:textId="4F4520DA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44066EE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45DA421B" w14:textId="24B2079B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 w:bidi="hi-I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6126CEA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Mesure du pouls maternel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28D2325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Mesure de la TA maternelle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22E1CF0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Mesure de la température maternelle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4BD02BD0" w14:textId="6E910BA9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Mesure de la </w:t>
            </w:r>
            <w:r w:rsidR="00076416">
              <w:rPr>
                <w:rFonts w:eastAsia="Aptos"/>
                <w:sz w:val="20"/>
                <w:szCs w:val="20"/>
                <w:lang w:val="fr-SN"/>
              </w:rPr>
              <w:t>fréquence respiratoire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maternelle</w:t>
            </w:r>
          </w:p>
          <w:p w14:paraId="0C2DB676" w14:textId="19B9683F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50BD95EC" w14:textId="77777777" w:rsid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Mesure de la fréquence cardiaque fœtale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1A48B280" w14:textId="2F8A4341" w:rsidR="00A41031" w:rsidRDefault="00ED5EFD" w:rsidP="000A775E">
            <w:pPr>
              <w:shd w:val="clear" w:color="auto" w:fill="FFFFFF"/>
              <w:tabs>
                <w:tab w:val="left" w:leader="dot" w:pos="3629"/>
              </w:tabs>
              <w:rPr>
                <w:ins w:id="65" w:author="Rodrigue Nda'chi Deffo" w:date="2025-03-25T10:52:00Z"/>
                <w:rFonts w:eastAsia="Aptos"/>
                <w:sz w:val="20"/>
                <w:szCs w:val="20"/>
                <w:lang w:val="fr-SN"/>
              </w:rPr>
            </w:pPr>
            <w:ins w:id="66" w:author="Rodrigue Nda'chi Deffo" w:date="2025-03-25T10:51:00Z">
              <w:r>
                <w:rPr>
                  <w:rFonts w:eastAsia="Aptos"/>
                  <w:sz w:val="20"/>
                  <w:szCs w:val="20"/>
                  <w:lang w:val="fr-SN"/>
                </w:rPr>
                <w:t>Etat général</w:t>
              </w:r>
            </w:ins>
            <w:del w:id="67" w:author="Rodrigue Nda'chi Deffo" w:date="2025-03-25T10:51:00Z">
              <w:r w:rsidR="00A41031" w:rsidDel="00ED5EFD">
                <w:rPr>
                  <w:rFonts w:eastAsia="Aptos"/>
                  <w:sz w:val="20"/>
                  <w:szCs w:val="20"/>
                  <w:lang w:val="fr-SN"/>
                </w:rPr>
                <w:delText>Saturation</w:delText>
              </w:r>
            </w:del>
            <w:r w:rsidR="00A41031"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="00A41031"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 w:rsidR="00A41031">
              <w:rPr>
                <w:rFonts w:eastAsia="Aptos"/>
                <w:sz w:val="20"/>
                <w:szCs w:val="20"/>
                <w:lang w:val="fr-SN"/>
              </w:rPr>
              <w:t>F</w:t>
            </w:r>
          </w:p>
          <w:p w14:paraId="6642E143" w14:textId="69BAF169" w:rsidR="00ED5EFD" w:rsidRDefault="00ED5EFD" w:rsidP="000A775E">
            <w:pPr>
              <w:shd w:val="clear" w:color="auto" w:fill="FFFFFF"/>
              <w:tabs>
                <w:tab w:val="left" w:leader="dot" w:pos="3629"/>
              </w:tabs>
              <w:rPr>
                <w:ins w:id="68" w:author="Rodrigue Nda'chi Deffo" w:date="2025-03-25T10:52:00Z"/>
                <w:rFonts w:eastAsia="Aptos"/>
                <w:sz w:val="20"/>
                <w:szCs w:val="20"/>
                <w:lang w:val="fr-SN"/>
              </w:rPr>
            </w:pPr>
            <w:ins w:id="69" w:author="Rodrigue Nda'chi Deffo" w:date="2025-03-25T10:52:00Z">
              <w:r w:rsidRPr="00ED5EFD">
                <w:rPr>
                  <w:rFonts w:eastAsia="Aptos"/>
                  <w:sz w:val="20"/>
                  <w:szCs w:val="20"/>
                  <w:lang w:val="fr-SN"/>
                </w:rPr>
                <w:t>Mesures de poids et hauteur utérine</w:t>
              </w:r>
              <w:r>
                <w:rPr>
                  <w:rFonts w:eastAsia="Aptos"/>
                  <w:sz w:val="20"/>
                  <w:szCs w:val="20"/>
                  <w:lang w:val="fr-SN"/>
                </w:rPr>
                <w:t>……</w:t>
              </w:r>
              <w:proofErr w:type="gramStart"/>
              <w:r>
                <w:rPr>
                  <w:rFonts w:eastAsia="Aptos"/>
                  <w:sz w:val="20"/>
                  <w:szCs w:val="20"/>
                  <w:lang w:val="fr-SN"/>
                </w:rPr>
                <w:t>…….</w:t>
              </w:r>
              <w:proofErr w:type="gramEnd"/>
              <w:r>
                <w:rPr>
                  <w:rFonts w:eastAsia="Aptos"/>
                  <w:sz w:val="20"/>
                  <w:szCs w:val="20"/>
                  <w:lang w:val="fr-SN"/>
                </w:rPr>
                <w:t>.G</w:t>
              </w:r>
            </w:ins>
          </w:p>
          <w:p w14:paraId="43CC3258" w14:textId="1883E1F2" w:rsidR="00ED5EFD" w:rsidRPr="000A775E" w:rsidRDefault="00ED5EFD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ins w:id="70" w:author="Rodrigue Nda'chi Deffo" w:date="2025-03-25T10:52:00Z">
              <w:r w:rsidRPr="00ED5EFD">
                <w:rPr>
                  <w:rFonts w:eastAsia="Aptos"/>
                  <w:sz w:val="20"/>
                  <w:szCs w:val="20"/>
                  <w:lang w:val="fr-SN"/>
                </w:rPr>
                <w:t>Examen clinique</w:t>
              </w:r>
              <w:r>
                <w:rPr>
                  <w:rFonts w:eastAsia="Aptos"/>
                  <w:sz w:val="20"/>
                  <w:szCs w:val="20"/>
                  <w:lang w:val="fr-SN"/>
                </w:rPr>
                <w:t>……………………………………</w:t>
              </w:r>
              <w:proofErr w:type="gramStart"/>
              <w:r>
                <w:rPr>
                  <w:rFonts w:eastAsia="Aptos"/>
                  <w:sz w:val="20"/>
                  <w:szCs w:val="20"/>
                  <w:lang w:val="fr-SN"/>
                </w:rPr>
                <w:t>…….</w:t>
              </w:r>
              <w:proofErr w:type="gramEnd"/>
              <w:r>
                <w:rPr>
                  <w:rFonts w:eastAsia="Aptos"/>
                  <w:sz w:val="20"/>
                  <w:szCs w:val="20"/>
                  <w:lang w:val="fr-SN"/>
                </w:rPr>
                <w:t>.H</w:t>
              </w:r>
            </w:ins>
          </w:p>
          <w:p w14:paraId="142D5C6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proofErr w:type="gramStart"/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[ Préciser</w:t>
            </w:r>
            <w:proofErr w:type="gramEnd"/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]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X</w:t>
            </w:r>
          </w:p>
          <w:p w14:paraId="2B3E6A7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1487B7B8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29D2E372" w14:textId="77777777" w:rsidTr="00E8454B">
        <w:tc>
          <w:tcPr>
            <w:tcW w:w="435" w:type="pct"/>
            <w:shd w:val="clear" w:color="auto" w:fill="auto"/>
          </w:tcPr>
          <w:p w14:paraId="4DE7AB87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503</w:t>
            </w:r>
          </w:p>
        </w:tc>
        <w:tc>
          <w:tcPr>
            <w:tcW w:w="2091" w:type="pct"/>
            <w:shd w:val="clear" w:color="auto" w:fill="auto"/>
          </w:tcPr>
          <w:p w14:paraId="4BAC3D53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L'échographie du troisième trimestre est la meilleure pour calculer l'âge gestationnel.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29B9667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89D418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53E8489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113498B4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7C667DED" w14:textId="77777777" w:rsidTr="00E8454B">
        <w:tc>
          <w:tcPr>
            <w:tcW w:w="435" w:type="pct"/>
            <w:tcBorders>
              <w:right w:val="nil"/>
            </w:tcBorders>
            <w:shd w:val="clear" w:color="auto" w:fill="auto"/>
          </w:tcPr>
          <w:p w14:paraId="1A6C4CC8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tcBorders>
              <w:left w:val="nil"/>
              <w:right w:val="nil"/>
            </w:tcBorders>
            <w:shd w:val="clear" w:color="auto" w:fill="auto"/>
          </w:tcPr>
          <w:p w14:paraId="47CA494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questions/connaître l'anémie et sa prise en charge</w:t>
            </w:r>
          </w:p>
        </w:tc>
        <w:tc>
          <w:tcPr>
            <w:tcW w:w="458" w:type="pct"/>
            <w:tcBorders>
              <w:left w:val="nil"/>
            </w:tcBorders>
            <w:shd w:val="clear" w:color="auto" w:fill="auto"/>
          </w:tcPr>
          <w:p w14:paraId="36693016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72792990" w14:textId="77777777" w:rsidTr="00E8454B">
        <w:tc>
          <w:tcPr>
            <w:tcW w:w="435" w:type="pct"/>
            <w:shd w:val="clear" w:color="auto" w:fill="auto"/>
          </w:tcPr>
          <w:p w14:paraId="02F9E74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504</w:t>
            </w:r>
          </w:p>
        </w:tc>
        <w:tc>
          <w:tcPr>
            <w:tcW w:w="2091" w:type="pct"/>
            <w:shd w:val="clear" w:color="auto" w:fill="auto"/>
          </w:tcPr>
          <w:p w14:paraId="482B7F11" w14:textId="321CD2EC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 est le traitement de l’anémie maternelle très sévère (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Hb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&lt; </w:t>
            </w:r>
            <w:r w:rsidR="00241630">
              <w:rPr>
                <w:rFonts w:eastAsia="Aptos"/>
                <w:sz w:val="20"/>
                <w:szCs w:val="20"/>
                <w:lang w:val="fr-SN"/>
              </w:rPr>
              <w:t>7</w:t>
            </w:r>
            <w:r w:rsidR="00782A94">
              <w:rPr>
                <w:rFonts w:eastAsia="Aptos"/>
                <w:sz w:val="20"/>
                <w:szCs w:val="20"/>
                <w:lang w:val="fr-SN"/>
              </w:rPr>
              <w:t>,0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 g</w:t>
            </w:r>
            <w:r w:rsidR="001D04D0">
              <w:rPr>
                <w:rFonts w:eastAsia="Aptos"/>
                <w:sz w:val="20"/>
                <w:szCs w:val="20"/>
                <w:lang w:val="fr-SN"/>
              </w:rPr>
              <w:t>/dl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) ?</w:t>
            </w:r>
          </w:p>
        </w:tc>
        <w:tc>
          <w:tcPr>
            <w:tcW w:w="2017" w:type="pct"/>
            <w:shd w:val="clear" w:color="auto" w:fill="auto"/>
          </w:tcPr>
          <w:p w14:paraId="47B67FF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Transfusion sanguine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1</w:t>
            </w:r>
          </w:p>
          <w:p w14:paraId="3F5776C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1974808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5741C94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632F03B2" w14:textId="77777777" w:rsidTr="00E8454B">
        <w:tc>
          <w:tcPr>
            <w:tcW w:w="435" w:type="pct"/>
            <w:shd w:val="clear" w:color="auto" w:fill="auto"/>
          </w:tcPr>
          <w:p w14:paraId="2D3C6450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505</w:t>
            </w:r>
          </w:p>
        </w:tc>
        <w:tc>
          <w:tcPr>
            <w:tcW w:w="2091" w:type="pct"/>
            <w:shd w:val="clear" w:color="auto" w:fill="auto"/>
          </w:tcPr>
          <w:p w14:paraId="00E1133A" w14:textId="323FE776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 est la dose appropriée pour l’administration de fer-</w:t>
            </w:r>
            <w:r w:rsidRPr="00CC77EF">
              <w:rPr>
                <w:rFonts w:eastAsia="Aptos"/>
                <w:sz w:val="20"/>
                <w:szCs w:val="20"/>
                <w:lang w:val="fr-SN"/>
              </w:rPr>
              <w:t>saccharose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 </w:t>
            </w:r>
            <w:r w:rsidR="00782A94">
              <w:rPr>
                <w:rFonts w:eastAsia="Aptos"/>
                <w:sz w:val="20"/>
                <w:szCs w:val="20"/>
                <w:lang w:val="fr-SN"/>
              </w:rPr>
              <w:t>S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55AB5A7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Une dose de 200 mg dans 100 ml de solution saline normale tous les deux jours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 xml:space="preserve">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1</w:t>
            </w:r>
          </w:p>
          <w:p w14:paraId="29BA11C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7</w:t>
            </w:r>
          </w:p>
          <w:p w14:paraId="6249958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BF939E6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AB70A3" w14:paraId="51108D75" w14:textId="77777777" w:rsidTr="00E8454B">
        <w:tc>
          <w:tcPr>
            <w:tcW w:w="435" w:type="pct"/>
            <w:shd w:val="clear" w:color="auto" w:fill="auto"/>
          </w:tcPr>
          <w:p w14:paraId="1DADA705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506</w:t>
            </w:r>
          </w:p>
        </w:tc>
        <w:tc>
          <w:tcPr>
            <w:tcW w:w="2091" w:type="pct"/>
            <w:shd w:val="clear" w:color="auto" w:fill="auto"/>
          </w:tcPr>
          <w:p w14:paraId="29ED3F1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2A08B5">
              <w:rPr>
                <w:rFonts w:eastAsia="Aptos"/>
                <w:sz w:val="20"/>
                <w:szCs w:val="20"/>
                <w:lang w:val="fr-SN"/>
              </w:rPr>
              <w:t xml:space="preserve">Quelle est la voie d’administration du fer </w:t>
            </w:r>
            <w:r w:rsidRPr="007F70A9">
              <w:rPr>
                <w:rFonts w:eastAsia="Aptos"/>
                <w:sz w:val="20"/>
                <w:szCs w:val="20"/>
                <w:lang w:val="fr-SN"/>
              </w:rPr>
              <w:t xml:space="preserve">saccharose </w:t>
            </w:r>
            <w:r w:rsidRPr="002A08B5">
              <w:rPr>
                <w:rFonts w:eastAsia="Aptos"/>
                <w:sz w:val="20"/>
                <w:szCs w:val="20"/>
                <w:lang w:val="fr-SN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0D9AFC47" w14:textId="23F526C3" w:rsid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Perfusion </w:t>
            </w:r>
            <w:r w:rsidR="00787B1F" w:rsidRPr="000A775E">
              <w:rPr>
                <w:rFonts w:eastAsia="Aptos"/>
                <w:sz w:val="20"/>
                <w:szCs w:val="20"/>
                <w:lang w:val="fr-SN"/>
              </w:rPr>
              <w:t>I</w:t>
            </w:r>
            <w:r w:rsidR="00787B1F">
              <w:rPr>
                <w:rFonts w:eastAsia="Aptos"/>
                <w:sz w:val="20"/>
                <w:szCs w:val="20"/>
                <w:lang w:val="fr-SN"/>
              </w:rPr>
              <w:t>ntrav</w:t>
            </w:r>
            <w:r w:rsidR="00787B1F" w:rsidRPr="000A775E">
              <w:rPr>
                <w:rFonts w:eastAsia="Aptos"/>
                <w:sz w:val="20"/>
                <w:szCs w:val="20"/>
                <w:lang w:val="fr-SN"/>
              </w:rPr>
              <w:t>e</w:t>
            </w:r>
            <w:r w:rsidR="00787B1F">
              <w:rPr>
                <w:rFonts w:eastAsia="Aptos"/>
                <w:sz w:val="20"/>
                <w:szCs w:val="20"/>
                <w:lang w:val="fr-SN"/>
              </w:rPr>
              <w:t xml:space="preserve">ineuse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26DBB561" w14:textId="1507C4C4" w:rsidR="00F654A9" w:rsidRPr="000A775E" w:rsidRDefault="00F654A9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 xml:space="preserve">Voie orale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 w:rsidR="00F6208D">
              <w:rPr>
                <w:rFonts w:eastAsia="Aptos"/>
                <w:sz w:val="20"/>
                <w:szCs w:val="20"/>
                <w:lang w:val="fr-SN"/>
              </w:rPr>
              <w:t>2</w:t>
            </w:r>
          </w:p>
          <w:p w14:paraId="0DCCE0E0" w14:textId="0DE6697C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précisez]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7</w:t>
            </w:r>
          </w:p>
          <w:p w14:paraId="07DBA3E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102AB28D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10D7525E" w14:textId="77777777" w:rsidTr="00E8454B">
        <w:tc>
          <w:tcPr>
            <w:tcW w:w="435" w:type="pct"/>
            <w:shd w:val="clear" w:color="auto" w:fill="auto"/>
          </w:tcPr>
          <w:p w14:paraId="030FB13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507</w:t>
            </w:r>
          </w:p>
        </w:tc>
        <w:tc>
          <w:tcPr>
            <w:tcW w:w="2091" w:type="pct"/>
            <w:shd w:val="clear" w:color="auto" w:fill="auto"/>
          </w:tcPr>
          <w:p w14:paraId="0C0EAAE2" w14:textId="29E967C3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 fer oral doit être interrompu au cours de l'administration de fer saccharose.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29BE450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036B968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517A4D9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C004155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6498790C" w14:textId="77777777" w:rsidTr="00E8454B">
        <w:tc>
          <w:tcPr>
            <w:tcW w:w="435" w:type="pct"/>
            <w:shd w:val="clear" w:color="auto" w:fill="auto"/>
          </w:tcPr>
          <w:p w14:paraId="2F7F969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508</w:t>
            </w:r>
          </w:p>
        </w:tc>
        <w:tc>
          <w:tcPr>
            <w:tcW w:w="2091" w:type="pct"/>
            <w:shd w:val="clear" w:color="auto" w:fill="auto"/>
          </w:tcPr>
          <w:p w14:paraId="4CC22DA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 est la dose maximale de fer saccharose pouvant être administrée à une femme anémique en doses fractionnées</w:t>
            </w:r>
          </w:p>
        </w:tc>
        <w:tc>
          <w:tcPr>
            <w:tcW w:w="2017" w:type="pct"/>
            <w:shd w:val="clear" w:color="auto" w:fill="auto"/>
          </w:tcPr>
          <w:p w14:paraId="505D2120" w14:textId="77777777" w:rsid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1000 mg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37ED38F9" w14:textId="0DE19B1F" w:rsidR="00F6208D" w:rsidRPr="000A775E" w:rsidRDefault="00F6208D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2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000 mg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>
              <w:rPr>
                <w:rFonts w:eastAsia="Aptos"/>
                <w:sz w:val="20"/>
                <w:szCs w:val="20"/>
                <w:lang w:val="fr-SN"/>
              </w:rPr>
              <w:t>2</w:t>
            </w:r>
          </w:p>
          <w:p w14:paraId="1FCCA5D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précisez]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ab/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7</w:t>
            </w:r>
          </w:p>
          <w:p w14:paraId="0902DB1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D9B9463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18102854" w14:textId="77777777" w:rsidTr="00E8454B">
        <w:tc>
          <w:tcPr>
            <w:tcW w:w="435" w:type="pct"/>
            <w:shd w:val="clear" w:color="auto" w:fill="auto"/>
          </w:tcPr>
          <w:p w14:paraId="4868AE7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509</w:t>
            </w:r>
          </w:p>
        </w:tc>
        <w:tc>
          <w:tcPr>
            <w:tcW w:w="2091" w:type="pct"/>
            <w:shd w:val="clear" w:color="auto" w:fill="auto"/>
          </w:tcPr>
          <w:p w14:paraId="72F983F6" w14:textId="2EB5E4E0" w:rsidR="000A775E" w:rsidRPr="003A5AE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Le fer saccharose nécessite une dose</w:t>
            </w:r>
            <w:r w:rsidR="0000599E">
              <w:rPr>
                <w:rFonts w:eastAsia="Aptos"/>
                <w:sz w:val="20"/>
                <w:szCs w:val="20"/>
                <w:lang w:val="fr-SN"/>
              </w:rPr>
              <w:t xml:space="preserve"> test pour vérifier l’allergie.</w:t>
            </w:r>
            <w:r w:rsidR="00B00E4C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="0000599E" w:rsidRPr="003A5AEC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>Cette déclaration est-elle  vraie ou fausse?</w:t>
            </w:r>
          </w:p>
        </w:tc>
        <w:tc>
          <w:tcPr>
            <w:tcW w:w="2017" w:type="pct"/>
            <w:shd w:val="clear" w:color="auto" w:fill="auto"/>
          </w:tcPr>
          <w:p w14:paraId="69485CD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181D9FD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438A7DE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30D15F5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19DF22E5" w14:textId="77777777" w:rsidTr="00E8454B">
        <w:tc>
          <w:tcPr>
            <w:tcW w:w="435" w:type="pct"/>
            <w:shd w:val="clear" w:color="auto" w:fill="auto"/>
          </w:tcPr>
          <w:p w14:paraId="3EE7ED91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510</w:t>
            </w:r>
          </w:p>
        </w:tc>
        <w:tc>
          <w:tcPr>
            <w:tcW w:w="2091" w:type="pct"/>
            <w:shd w:val="clear" w:color="auto" w:fill="auto"/>
          </w:tcPr>
          <w:p w14:paraId="62919F5A" w14:textId="7D14E96C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Le fer saccharose peut être administré à la femme enceinte (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Hb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jusqu'à 9 g %) après 32 semaines de g</w:t>
            </w:r>
            <w:r w:rsidR="0000599E">
              <w:rPr>
                <w:rFonts w:eastAsia="Aptos"/>
                <w:sz w:val="20"/>
                <w:szCs w:val="20"/>
                <w:lang w:val="fr-SN"/>
              </w:rPr>
              <w:t>rossesse.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079B2B1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6D0102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570988D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3D412BA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23FAF365" w14:textId="77777777" w:rsidTr="00E8454B">
        <w:tc>
          <w:tcPr>
            <w:tcW w:w="435" w:type="pct"/>
            <w:shd w:val="clear" w:color="auto" w:fill="auto"/>
          </w:tcPr>
          <w:p w14:paraId="204A5CF2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511</w:t>
            </w:r>
          </w:p>
        </w:tc>
        <w:tc>
          <w:tcPr>
            <w:tcW w:w="2091" w:type="pct"/>
            <w:shd w:val="clear" w:color="auto" w:fill="auto"/>
          </w:tcPr>
          <w:p w14:paraId="5FDC7AC4" w14:textId="10DB364B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La transfusion sanguine est meilleure que la transfusion d’hématocytes en cas d’anémie très sévère. </w:t>
            </w:r>
            <w:proofErr w:type="spellStart"/>
            <w:r w:rsidR="0000599E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="0000599E">
              <w:rPr>
                <w:rFonts w:eastAsia="Aptos"/>
                <w:sz w:val="20"/>
                <w:szCs w:val="20"/>
              </w:rPr>
              <w:t>/Faux.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285E9CA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0AC784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038F0BD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1C52A78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431CC2B4" w14:textId="77777777" w:rsidTr="00E8454B">
        <w:tc>
          <w:tcPr>
            <w:tcW w:w="435" w:type="pct"/>
            <w:shd w:val="clear" w:color="auto" w:fill="auto"/>
          </w:tcPr>
          <w:p w14:paraId="6D582D3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512</w:t>
            </w:r>
          </w:p>
        </w:tc>
        <w:tc>
          <w:tcPr>
            <w:tcW w:w="2091" w:type="pct"/>
            <w:shd w:val="clear" w:color="auto" w:fill="auto"/>
          </w:tcPr>
          <w:p w14:paraId="6ACAF09D" w14:textId="03CFE6B6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Le fer saccharose peut être prescrit aux femmes postnatales souffrant d'anémie sévère avant leur sortie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067DB73E" w14:textId="77777777" w:rsidR="000A775E" w:rsidRPr="000A775E" w:rsidRDefault="00606A6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sdt>
              <w:sdtPr>
                <w:rPr>
                  <w:sz w:val="20"/>
                  <w:szCs w:val="20"/>
                </w:rPr>
                <w:tag w:val="goog_rdk_12"/>
                <w:id w:val="1620024875"/>
              </w:sdtPr>
              <w:sdtContent/>
            </w:sdt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1FEB70E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265754A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7F56E1AE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77FB26B5" w14:textId="77777777" w:rsidTr="00E8454B">
        <w:trPr>
          <w:trHeight w:val="260"/>
        </w:trPr>
        <w:tc>
          <w:tcPr>
            <w:tcW w:w="435" w:type="pct"/>
            <w:shd w:val="clear" w:color="auto" w:fill="auto"/>
          </w:tcPr>
          <w:p w14:paraId="41663BD9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0A12C01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je voudrais poser des questions liées à la dystocie et à sa gestion</w:t>
            </w:r>
          </w:p>
        </w:tc>
        <w:tc>
          <w:tcPr>
            <w:tcW w:w="458" w:type="pct"/>
            <w:shd w:val="clear" w:color="auto" w:fill="auto"/>
          </w:tcPr>
          <w:p w14:paraId="0C60C891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1B6E69E4" w14:textId="77777777" w:rsidTr="00E8454B">
        <w:tc>
          <w:tcPr>
            <w:tcW w:w="435" w:type="pct"/>
            <w:shd w:val="clear" w:color="auto" w:fill="auto"/>
          </w:tcPr>
          <w:p w14:paraId="7908EB41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513</w:t>
            </w:r>
          </w:p>
        </w:tc>
        <w:tc>
          <w:tcPr>
            <w:tcW w:w="2091" w:type="pct"/>
            <w:shd w:val="clear" w:color="auto" w:fill="auto"/>
          </w:tcPr>
          <w:p w14:paraId="66362668" w14:textId="68166122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Nous pouvons atte</w:t>
            </w:r>
            <w:r w:rsidR="00787B1F">
              <w:rPr>
                <w:rFonts w:eastAsia="Aptos"/>
                <w:sz w:val="20"/>
                <w:szCs w:val="20"/>
                <w:lang w:val="fr-SN"/>
              </w:rPr>
              <w:t>ndre 2 heures pour une accouchement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normale une fois que le partogra</w:t>
            </w:r>
            <w:r w:rsidR="0000599E">
              <w:rPr>
                <w:rFonts w:eastAsia="Aptos"/>
                <w:sz w:val="20"/>
                <w:szCs w:val="20"/>
                <w:lang w:val="fr-SN"/>
              </w:rPr>
              <w:t>mme franchit la ligne d'action.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466C3F1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1BE4BD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3C70978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671EBC3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6C56CA0B" w14:textId="77777777" w:rsidTr="00E8454B">
        <w:tc>
          <w:tcPr>
            <w:tcW w:w="435" w:type="pct"/>
            <w:shd w:val="clear" w:color="auto" w:fill="auto"/>
          </w:tcPr>
          <w:p w14:paraId="75E0FF5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514</w:t>
            </w:r>
          </w:p>
        </w:tc>
        <w:tc>
          <w:tcPr>
            <w:tcW w:w="2091" w:type="pct"/>
            <w:shd w:val="clear" w:color="auto" w:fill="auto"/>
          </w:tcPr>
          <w:p w14:paraId="53B03FDC" w14:textId="3C82CB58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La seule façon de résoudre un cas de travail dystocique est la césarienne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2B8ECEF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20A7814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551636B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03DC26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565A49CD" w14:textId="77777777" w:rsidTr="00E8454B">
        <w:tc>
          <w:tcPr>
            <w:tcW w:w="435" w:type="pct"/>
            <w:shd w:val="clear" w:color="auto" w:fill="auto"/>
          </w:tcPr>
          <w:p w14:paraId="5891FAC9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515</w:t>
            </w:r>
          </w:p>
        </w:tc>
        <w:tc>
          <w:tcPr>
            <w:tcW w:w="2091" w:type="pct"/>
            <w:shd w:val="clear" w:color="auto" w:fill="auto"/>
          </w:tcPr>
          <w:p w14:paraId="734ED559" w14:textId="3674445C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La disproportion </w:t>
            </w:r>
            <w:proofErr w:type="spellStart"/>
            <w:r w:rsidR="00FF68FF">
              <w:rPr>
                <w:rFonts w:eastAsia="Aptos"/>
                <w:sz w:val="20"/>
                <w:szCs w:val="20"/>
                <w:lang w:val="fr-SN"/>
              </w:rPr>
              <w:t>foeto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>-pelvienne est synonyme de dystocie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r w:rsidR="0000599E" w:rsidRPr="00145072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>Cette déclaration est-elle  vraie ou fausse?</w:t>
            </w:r>
          </w:p>
        </w:tc>
        <w:tc>
          <w:tcPr>
            <w:tcW w:w="2017" w:type="pct"/>
            <w:shd w:val="clear" w:color="auto" w:fill="auto"/>
          </w:tcPr>
          <w:p w14:paraId="325B997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7F1C287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7648AE0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D490BE5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4E8AE959" w14:textId="77777777" w:rsidTr="00E8454B">
        <w:tc>
          <w:tcPr>
            <w:tcW w:w="435" w:type="pct"/>
            <w:shd w:val="clear" w:color="auto" w:fill="auto"/>
          </w:tcPr>
          <w:p w14:paraId="60CE0FBE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516</w:t>
            </w:r>
          </w:p>
        </w:tc>
        <w:tc>
          <w:tcPr>
            <w:tcW w:w="2091" w:type="pct"/>
            <w:shd w:val="clear" w:color="auto" w:fill="auto"/>
          </w:tcPr>
          <w:p w14:paraId="5C3ED6C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 est la complication maternelle la plus courante de la dystocie ?</w:t>
            </w:r>
          </w:p>
        </w:tc>
        <w:tc>
          <w:tcPr>
            <w:tcW w:w="2017" w:type="pct"/>
            <w:shd w:val="clear" w:color="auto" w:fill="auto"/>
          </w:tcPr>
          <w:p w14:paraId="71C323BA" w14:textId="256F5E9B" w:rsidR="000A775E" w:rsidRPr="000A775E" w:rsidRDefault="00B00E4C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Rupture utérine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63E8BA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7</w:t>
            </w:r>
          </w:p>
          <w:p w14:paraId="08818ED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D50C463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3FEABD63" w14:textId="77777777" w:rsidTr="00E8454B">
        <w:tc>
          <w:tcPr>
            <w:tcW w:w="435" w:type="pct"/>
            <w:shd w:val="clear" w:color="auto" w:fill="auto"/>
          </w:tcPr>
          <w:p w14:paraId="4226DE03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681FFB65" w14:textId="77777777" w:rsidR="000A775E" w:rsidRPr="000A775E" w:rsidRDefault="000A775E" w:rsidP="000A775E">
            <w:pPr>
              <w:shd w:val="clear" w:color="auto" w:fill="FFFFFF"/>
              <w:tabs>
                <w:tab w:val="right" w:pos="3402"/>
                <w:tab w:val="right" w:pos="4320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je voudrais poser des questions liées au travail prolongé et à sa gestion</w:t>
            </w:r>
          </w:p>
        </w:tc>
        <w:tc>
          <w:tcPr>
            <w:tcW w:w="458" w:type="pct"/>
            <w:shd w:val="clear" w:color="auto" w:fill="auto"/>
          </w:tcPr>
          <w:p w14:paraId="2DFC3785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72B7648D" w14:textId="77777777" w:rsidTr="00E8454B">
        <w:tc>
          <w:tcPr>
            <w:tcW w:w="435" w:type="pct"/>
            <w:shd w:val="clear" w:color="auto" w:fill="auto"/>
          </w:tcPr>
          <w:p w14:paraId="2B70512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517</w:t>
            </w:r>
          </w:p>
        </w:tc>
        <w:tc>
          <w:tcPr>
            <w:tcW w:w="2091" w:type="pct"/>
            <w:shd w:val="clear" w:color="auto" w:fill="auto"/>
          </w:tcPr>
          <w:p w14:paraId="0EE675B4" w14:textId="1F565F90" w:rsidR="000A775E" w:rsidRPr="003A5AE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Un travail prolongé, quelle qu'en soit la raison, peut être délivré par une au</w:t>
            </w:r>
            <w:r w:rsidR="0000599E">
              <w:rPr>
                <w:rFonts w:eastAsia="Aptos"/>
                <w:sz w:val="20"/>
                <w:szCs w:val="20"/>
                <w:lang w:val="fr-SN"/>
              </w:rPr>
              <w:t>gmentation avec de l'ocytocine.</w:t>
            </w:r>
            <w:r w:rsidR="008504DC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="0000599E" w:rsidRPr="003A5AEC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>Cette déclaration est-elle  vraie ou fausse?</w:t>
            </w:r>
          </w:p>
        </w:tc>
        <w:tc>
          <w:tcPr>
            <w:tcW w:w="2017" w:type="pct"/>
            <w:shd w:val="clear" w:color="auto" w:fill="auto"/>
          </w:tcPr>
          <w:p w14:paraId="3A3E2BC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7E21F2F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7771E13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6DACB55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72D14355" w14:textId="77777777" w:rsidTr="00E8454B">
        <w:tc>
          <w:tcPr>
            <w:tcW w:w="435" w:type="pct"/>
            <w:shd w:val="clear" w:color="auto" w:fill="auto"/>
          </w:tcPr>
          <w:p w14:paraId="00996BE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518</w:t>
            </w:r>
          </w:p>
        </w:tc>
        <w:tc>
          <w:tcPr>
            <w:tcW w:w="2091" w:type="pct"/>
            <w:shd w:val="clear" w:color="auto" w:fill="auto"/>
          </w:tcPr>
          <w:p w14:paraId="18CD98B2" w14:textId="58F75C0A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Une disproportion céphalo-pelvienne ne peut pas survenir chez les femmes multipares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2267B05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7EE4F07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2FEA6BF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F3D040D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4BA97ECE" w14:textId="77777777" w:rsidTr="00E8454B">
        <w:tc>
          <w:tcPr>
            <w:tcW w:w="435" w:type="pct"/>
            <w:shd w:val="clear" w:color="auto" w:fill="auto"/>
          </w:tcPr>
          <w:p w14:paraId="61110133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6467DBF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je poserais des questions liées à l'hypertension gestationnelle</w:t>
            </w:r>
          </w:p>
        </w:tc>
        <w:tc>
          <w:tcPr>
            <w:tcW w:w="458" w:type="pct"/>
            <w:shd w:val="clear" w:color="auto" w:fill="auto"/>
          </w:tcPr>
          <w:p w14:paraId="7F6E75C8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190261F8" w14:textId="77777777" w:rsidTr="00E8454B">
        <w:tc>
          <w:tcPr>
            <w:tcW w:w="435" w:type="pct"/>
            <w:shd w:val="clear" w:color="auto" w:fill="auto"/>
          </w:tcPr>
          <w:p w14:paraId="40727622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519</w:t>
            </w:r>
          </w:p>
        </w:tc>
        <w:tc>
          <w:tcPr>
            <w:tcW w:w="2091" w:type="pct"/>
            <w:shd w:val="clear" w:color="auto" w:fill="auto"/>
          </w:tcPr>
          <w:p w14:paraId="022AD34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Le traitement de l'hypertension gestationnelle ne doit être instauré que lorsque la tension artérielle diastolique est de 100 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mmHg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ou plus ?</w:t>
            </w:r>
          </w:p>
        </w:tc>
        <w:tc>
          <w:tcPr>
            <w:tcW w:w="2017" w:type="pct"/>
            <w:shd w:val="clear" w:color="auto" w:fill="auto"/>
          </w:tcPr>
          <w:p w14:paraId="3FF7942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17FC25D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3F4583E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8E0F42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EB216C" w14:paraId="02E25A6E" w14:textId="77777777" w:rsidTr="00E8454B">
        <w:tc>
          <w:tcPr>
            <w:tcW w:w="435" w:type="pct"/>
            <w:shd w:val="clear" w:color="auto" w:fill="auto"/>
          </w:tcPr>
          <w:p w14:paraId="0B75219E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520</w:t>
            </w:r>
          </w:p>
        </w:tc>
        <w:tc>
          <w:tcPr>
            <w:tcW w:w="2091" w:type="pct"/>
            <w:shd w:val="clear" w:color="auto" w:fill="auto"/>
          </w:tcPr>
          <w:p w14:paraId="2797588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 est le traitement de l'hypertension gestationnelle (TA diastolique &lt;110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mmHg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>) ?</w:t>
            </w:r>
          </w:p>
          <w:p w14:paraId="742D153A" w14:textId="77777777" w:rsidR="000A775E" w:rsidRPr="000A775E" w:rsidRDefault="000A775E" w:rsidP="000A775E">
            <w:pPr>
              <w:shd w:val="clear" w:color="auto" w:fill="FFFFFF"/>
              <w:rPr>
                <w:sz w:val="20"/>
                <w:szCs w:val="20"/>
                <w:lang w:val="fr-SN"/>
              </w:rPr>
            </w:pPr>
          </w:p>
          <w:p w14:paraId="00944384" w14:textId="493DD04E" w:rsidR="000A775E" w:rsidRPr="000A775E" w:rsidRDefault="00A3089B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52EED2B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Comprimé Nifédipine 5-10 mg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0D60C3E6" w14:textId="77777777" w:rsidR="00ED5EFD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ins w:id="71" w:author="Rodrigue Nda'chi Deffo" w:date="2025-03-25T10:53:00Z"/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Comprimé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Labétalol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100 mg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2F17171E" w14:textId="6A933202" w:rsidR="000A775E" w:rsidRDefault="00DA56D0" w:rsidP="000A775E">
            <w:pPr>
              <w:shd w:val="clear" w:color="auto" w:fill="FFFFFF"/>
              <w:tabs>
                <w:tab w:val="left" w:leader="dot" w:pos="3629"/>
              </w:tabs>
              <w:rPr>
                <w:ins w:id="72" w:author="Rodrigue Nda'chi Deffo" w:date="2025-03-25T10:56:00Z"/>
                <w:rFonts w:eastAsia="Aptos"/>
                <w:sz w:val="20"/>
                <w:szCs w:val="20"/>
                <w:lang w:val="fr-SN"/>
              </w:rPr>
            </w:pPr>
            <w:proofErr w:type="spellStart"/>
            <w:ins w:id="73" w:author="Rodrigue Nda'chi Deffo" w:date="2025-03-25T10:56:00Z">
              <w:r w:rsidRPr="00DA56D0">
                <w:rPr>
                  <w:rFonts w:eastAsia="Aptos"/>
                  <w:sz w:val="20"/>
                  <w:szCs w:val="20"/>
                  <w:lang w:val="fr-SN"/>
                </w:rPr>
                <w:t>Aldomet</w:t>
              </w:r>
              <w:proofErr w:type="spellEnd"/>
              <w:r w:rsidRPr="00DA56D0">
                <w:rPr>
                  <w:rFonts w:eastAsia="Aptos"/>
                  <w:sz w:val="20"/>
                  <w:szCs w:val="20"/>
                  <w:lang w:val="fr-SN"/>
                </w:rPr>
                <w:t xml:space="preserve">, </w:t>
              </w:r>
              <w:proofErr w:type="spellStart"/>
              <w:r w:rsidRPr="00DA56D0">
                <w:rPr>
                  <w:rFonts w:eastAsia="Aptos"/>
                  <w:sz w:val="20"/>
                  <w:szCs w:val="20"/>
                  <w:lang w:val="fr-SN"/>
                </w:rPr>
                <w:t>nicardipine</w:t>
              </w:r>
              <w:proofErr w:type="spellEnd"/>
              <w:r w:rsidRPr="00DA56D0">
                <w:rPr>
                  <w:rFonts w:eastAsia="Aptos"/>
                  <w:sz w:val="20"/>
                  <w:szCs w:val="20"/>
                  <w:lang w:val="fr-SN"/>
                </w:rPr>
                <w:t xml:space="preserve">, </w:t>
              </w:r>
              <w:proofErr w:type="spellStart"/>
              <w:r w:rsidRPr="00DA56D0">
                <w:rPr>
                  <w:rFonts w:eastAsia="Aptos"/>
                  <w:sz w:val="20"/>
                  <w:szCs w:val="20"/>
                  <w:lang w:val="fr-SN"/>
                </w:rPr>
                <w:t>catapressan</w:t>
              </w:r>
            </w:ins>
            <w:proofErr w:type="spellEnd"/>
            <w:r w:rsidR="000A775E"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hidden="0" allowOverlap="1" wp14:anchorId="2167DC78" wp14:editId="2881A2DD">
                      <wp:simplePos x="0" y="0"/>
                      <wp:positionH relativeFrom="column">
                        <wp:posOffset>2235200</wp:posOffset>
                      </wp:positionH>
                      <wp:positionV relativeFrom="paragraph">
                        <wp:posOffset>76200</wp:posOffset>
                      </wp:positionV>
                      <wp:extent cx="9525" cy="25400"/>
                      <wp:effectExtent l="0" t="0" r="0" b="0"/>
                      <wp:wrapNone/>
                      <wp:docPr id="2147136355" name="Straight Arrow Connector 2147136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88825" y="3775238"/>
                                <a:ext cx="5143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0FA9A736" id="Straight Arrow Connector 2147136355" o:spid="_x0000_s1026" type="#_x0000_t32" style="position:absolute;margin-left:176pt;margin-top:6pt;width:.75pt;height:2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" strokecolor="black [3200]">
                      <v:stroke startarrowwidth="narrow" startarrowlength="short" endarrow="block" joinstyle="miter"/>
                    </v:shape>
                  </w:pict>
                </mc:Fallback>
              </mc:AlternateContent>
            </w:r>
            <w:ins w:id="74" w:author="Rodrigue Nda'chi Deffo" w:date="2025-03-25T10:56:00Z">
              <w:r>
                <w:rPr>
                  <w:rFonts w:eastAsia="Aptos"/>
                  <w:sz w:val="20"/>
                  <w:szCs w:val="20"/>
                  <w:lang w:val="fr-SN"/>
                </w:rPr>
                <w:t>…………</w:t>
              </w:r>
              <w:proofErr w:type="gramStart"/>
              <w:r>
                <w:rPr>
                  <w:rFonts w:eastAsia="Aptos"/>
                  <w:sz w:val="20"/>
                  <w:szCs w:val="20"/>
                  <w:lang w:val="fr-SN"/>
                </w:rPr>
                <w:t>…….</w:t>
              </w:r>
              <w:proofErr w:type="gramEnd"/>
              <w:r>
                <w:rPr>
                  <w:rFonts w:eastAsia="Aptos"/>
                  <w:sz w:val="20"/>
                  <w:szCs w:val="20"/>
                  <w:lang w:val="fr-SN"/>
                </w:rPr>
                <w:t>C</w:t>
              </w:r>
            </w:ins>
          </w:p>
          <w:p w14:paraId="2BF26DDD" w14:textId="3B83CE44" w:rsidR="00DA56D0" w:rsidRDefault="00DA56D0" w:rsidP="000A775E">
            <w:pPr>
              <w:shd w:val="clear" w:color="auto" w:fill="FFFFFF"/>
              <w:tabs>
                <w:tab w:val="left" w:leader="dot" w:pos="3629"/>
              </w:tabs>
              <w:rPr>
                <w:ins w:id="75" w:author="Rodrigue Nda'chi Deffo" w:date="2025-03-25T10:56:00Z"/>
                <w:rFonts w:eastAsia="Aptos"/>
                <w:sz w:val="20"/>
                <w:szCs w:val="20"/>
                <w:lang w:val="fr-SN"/>
              </w:rPr>
            </w:pPr>
            <w:ins w:id="76" w:author="Rodrigue Nda'chi Deffo" w:date="2025-03-25T10:56:00Z">
              <w:r w:rsidRPr="00DA56D0">
                <w:rPr>
                  <w:rFonts w:eastAsia="Aptos"/>
                  <w:sz w:val="20"/>
                  <w:szCs w:val="20"/>
                  <w:lang w:val="fr-SN"/>
                </w:rPr>
                <w:t>Loxen LP</w:t>
              </w:r>
              <w:r>
                <w:rPr>
                  <w:rFonts w:eastAsia="Aptos"/>
                  <w:sz w:val="20"/>
                  <w:szCs w:val="20"/>
                  <w:lang w:val="fr-SN"/>
                </w:rPr>
                <w:t>…………………………………………………</w:t>
              </w:r>
              <w:proofErr w:type="gramStart"/>
              <w:r>
                <w:rPr>
                  <w:rFonts w:eastAsia="Aptos"/>
                  <w:sz w:val="20"/>
                  <w:szCs w:val="20"/>
                  <w:lang w:val="fr-SN"/>
                </w:rPr>
                <w:t>…….</w:t>
              </w:r>
              <w:proofErr w:type="gramEnd"/>
              <w:r>
                <w:rPr>
                  <w:rFonts w:eastAsia="Aptos"/>
                  <w:sz w:val="20"/>
                  <w:szCs w:val="20"/>
                  <w:lang w:val="fr-SN"/>
                </w:rPr>
                <w:t>D</w:t>
              </w:r>
            </w:ins>
          </w:p>
          <w:p w14:paraId="4A8CEA48" w14:textId="523F06B2" w:rsidR="00DA56D0" w:rsidRPr="000A775E" w:rsidRDefault="00DA56D0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ins w:id="77" w:author="Rodrigue Nda'chi Deffo" w:date="2025-03-25T10:57:00Z">
              <w:r w:rsidRPr="00DA56D0">
                <w:rPr>
                  <w:rFonts w:eastAsia="Aptos"/>
                  <w:sz w:val="20"/>
                  <w:szCs w:val="20"/>
                  <w:lang w:val="fr-SN"/>
                </w:rPr>
                <w:t>Nicardipine</w:t>
              </w:r>
              <w:proofErr w:type="spellEnd"/>
              <w:r>
                <w:rPr>
                  <w:rFonts w:eastAsia="Aptos"/>
                  <w:sz w:val="20"/>
                  <w:szCs w:val="20"/>
                  <w:lang w:val="fr-SN"/>
                </w:rPr>
                <w:t>……………………………………………</w:t>
              </w:r>
              <w:proofErr w:type="gramStart"/>
              <w:r>
                <w:rPr>
                  <w:rFonts w:eastAsia="Aptos"/>
                  <w:sz w:val="20"/>
                  <w:szCs w:val="20"/>
                  <w:lang w:val="fr-SN"/>
                </w:rPr>
                <w:t>…….</w:t>
              </w:r>
              <w:proofErr w:type="gramEnd"/>
              <w:r>
                <w:rPr>
                  <w:rFonts w:eastAsia="Aptos"/>
                  <w:sz w:val="20"/>
                  <w:szCs w:val="20"/>
                  <w:lang w:val="fr-SN"/>
                </w:rPr>
                <w:t>.E</w:t>
              </w:r>
            </w:ins>
          </w:p>
          <w:p w14:paraId="23DEAE4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hidden="0" allowOverlap="1" wp14:anchorId="1051C5C4" wp14:editId="2C1C9CA3">
                      <wp:simplePos x="0" y="0"/>
                      <wp:positionH relativeFrom="column">
                        <wp:posOffset>2306320</wp:posOffset>
                      </wp:positionH>
                      <wp:positionV relativeFrom="paragraph">
                        <wp:posOffset>46355</wp:posOffset>
                      </wp:positionV>
                      <wp:extent cx="419100" cy="216535"/>
                      <wp:effectExtent l="0" t="0" r="38100" b="12065"/>
                      <wp:wrapNone/>
                      <wp:docPr id="2147136222" name="Right Brace 2147136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653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F8B9963" w14:textId="77777777" w:rsidR="00606A6E" w:rsidRDefault="00606A6E" w:rsidP="000A775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51C5C4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147136222" o:spid="_x0000_s1060" type="#_x0000_t88" style="position:absolute;margin-left:181.6pt;margin-top:3.65pt;width:33pt;height:17.0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" strokecolor="black [3200]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2F8B9963" w14:textId="77777777" w:rsidR="00606A6E" w:rsidRDefault="00606A6E" w:rsidP="000A775E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0D054C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4351034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</w:t>
            </w:r>
          </w:p>
          <w:p w14:paraId="15F6877E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523</w:t>
            </w:r>
          </w:p>
          <w:p w14:paraId="2DB8AD10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</w:p>
          <w:p w14:paraId="20D412CF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524</w:t>
            </w:r>
          </w:p>
        </w:tc>
      </w:tr>
      <w:tr w:rsidR="000A775E" w:rsidRPr="00606A6E" w14:paraId="59DE6F80" w14:textId="77777777" w:rsidTr="00E8454B">
        <w:tc>
          <w:tcPr>
            <w:tcW w:w="435" w:type="pct"/>
            <w:shd w:val="clear" w:color="auto" w:fill="auto"/>
          </w:tcPr>
          <w:p w14:paraId="40B3EF86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521</w:t>
            </w:r>
          </w:p>
        </w:tc>
        <w:tc>
          <w:tcPr>
            <w:tcW w:w="2091" w:type="pct"/>
            <w:shd w:val="clear" w:color="auto" w:fill="auto"/>
          </w:tcPr>
          <w:p w14:paraId="51F8BF0C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Quelle est la voie appropriée pour administrer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Tab.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proofErr w:type="gramStart"/>
            <w:r w:rsidRPr="00EB216C">
              <w:rPr>
                <w:rFonts w:eastAsia="Aptos"/>
                <w:sz w:val="20"/>
                <w:szCs w:val="20"/>
              </w:rPr>
              <w:t>Nifédipine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2017" w:type="pct"/>
            <w:shd w:val="clear" w:color="auto" w:fill="auto"/>
          </w:tcPr>
          <w:p w14:paraId="4EC6184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Oralement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209D813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557290F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72F3A5B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EB216C" w14:paraId="637E95C8" w14:textId="77777777" w:rsidTr="00E8454B">
        <w:tc>
          <w:tcPr>
            <w:tcW w:w="435" w:type="pct"/>
            <w:shd w:val="clear" w:color="auto" w:fill="auto"/>
          </w:tcPr>
          <w:p w14:paraId="4568756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522</w:t>
            </w:r>
          </w:p>
        </w:tc>
        <w:tc>
          <w:tcPr>
            <w:tcW w:w="2091" w:type="pct"/>
            <w:shd w:val="clear" w:color="auto" w:fill="auto"/>
          </w:tcPr>
          <w:p w14:paraId="536D3D45" w14:textId="21FFDA21" w:rsidR="000A775E" w:rsidRPr="000A775E" w:rsidRDefault="000A775E" w:rsidP="000A775E">
            <w:pPr>
              <w:tabs>
                <w:tab w:val="right" w:pos="3402"/>
                <w:tab w:val="right" w:pos="4420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VÉRIFIER Q</w:t>
            </w:r>
            <w:r w:rsidR="004E5831">
              <w:rPr>
                <w:rFonts w:eastAsia="Aptos"/>
                <w:b/>
                <w:sz w:val="20"/>
                <w:szCs w:val="20"/>
                <w:lang w:val="fr-SN"/>
              </w:rPr>
              <w:t>5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20</w:t>
            </w:r>
            <w:r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111872" behindDoc="0" locked="0" layoutInCell="1" hidden="0" allowOverlap="1" wp14:anchorId="60B1E80A" wp14:editId="241FA4C5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76200</wp:posOffset>
                      </wp:positionV>
                      <wp:extent cx="241402" cy="351130"/>
                      <wp:effectExtent l="0" t="0" r="0" b="0"/>
                      <wp:wrapNone/>
                      <wp:docPr id="2147136209" name="Group 2147136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402" cy="351130"/>
                                <a:chOff x="5218925" y="3598075"/>
                                <a:chExt cx="270325" cy="357500"/>
                              </a:xfrm>
                            </wpg:grpSpPr>
                            <wpg:grpSp>
                              <wpg:cNvPr id="2147136380" name="Group 2147136380"/>
                              <wpg:cNvGrpSpPr/>
                              <wpg:grpSpPr>
                                <a:xfrm>
                                  <a:off x="5225299" y="3604435"/>
                                  <a:ext cx="241402" cy="351130"/>
                                  <a:chOff x="0" y="0"/>
                                  <a:chExt cx="270344" cy="461176"/>
                                </a:xfrm>
                              </wpg:grpSpPr>
                              <wps:wsp>
                                <wps:cNvPr id="2147136381" name="Rectangle 2147136381"/>
                                <wps:cNvSpPr/>
                                <wps:spPr>
                                  <a:xfrm>
                                    <a:off x="0" y="0"/>
                                    <a:ext cx="270325" cy="461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882DF4" w14:textId="77777777" w:rsidR="00606A6E" w:rsidRDefault="00606A6E" w:rsidP="000A775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82" name="Rectangle 2147136382"/>
                                <wps:cNvSpPr/>
                                <wps:spPr>
                                  <a:xfrm>
                                    <a:off x="0" y="0"/>
                                    <a:ext cx="270344" cy="23853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857ABF4" w14:textId="77777777" w:rsidR="00606A6E" w:rsidRDefault="00606A6E" w:rsidP="000A775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83" name="Straight Arrow Connector 2147136383"/>
                                <wps:cNvCnPr/>
                                <wps:spPr>
                                  <a:xfrm>
                                    <a:off x="270344" y="23854"/>
                                    <a:ext cx="0" cy="43732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B1E80A" id="Group 2147136209" o:spid="_x0000_s1061" style="position:absolute;margin-left:166pt;margin-top:6pt;width:19pt;height:27.65pt;z-index:252111872" coordorigin="52189,35980" coordsize="2703,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">
                      <v:group id="Group 2147136380" o:spid="_x0000_s1062" style="position:absolute;left:52252;top:36044;width:2415;height:3511" coordsize="270344,46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">
                        <v:rect id="Rectangle 2147136381" o:spid="_x0000_s1063" style="position:absolute;width:270325;height:461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19882DF4" w14:textId="77777777" w:rsidR="00606A6E" w:rsidRDefault="00606A6E" w:rsidP="000A775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147136382" o:spid="_x0000_s1064" style="position:absolute;width:270344;height:238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" fillcolor="white [3201]" strokecolor="black [3200]" strokeweight="1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1857ABF4" w14:textId="77777777" w:rsidR="00606A6E" w:rsidRDefault="00606A6E" w:rsidP="000A775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2147136383" o:spid="_x0000_s1065" type="#_x0000_t32" style="position:absolute;left:270344;top:23854;width:0;height:437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" strokecolor="black [3200]">
                          <v:stroke startarrowwidth="narrow" startarrowlength="short" endarrow="block" joinstyle="miter"/>
                        </v:shape>
                      </v:group>
                    </v:group>
                  </w:pict>
                </mc:Fallback>
              </mc:AlternateContent>
            </w:r>
          </w:p>
          <w:p w14:paraId="20D47123" w14:textId="6F5FE6E6" w:rsidR="000A775E" w:rsidRPr="000A775E" w:rsidRDefault="000A775E" w:rsidP="000A775E">
            <w:pPr>
              <w:tabs>
                <w:tab w:val="right" w:pos="3402"/>
                <w:tab w:val="right" w:pos="4420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SI Q</w:t>
            </w:r>
            <w:r w:rsidR="004E5831">
              <w:rPr>
                <w:rFonts w:eastAsia="Aptos"/>
                <w:b/>
                <w:sz w:val="20"/>
                <w:szCs w:val="20"/>
                <w:lang w:val="fr-SN"/>
              </w:rPr>
              <w:t>5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20=B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110502DE" w14:textId="77777777" w:rsidR="000A775E" w:rsidRPr="000A775E" w:rsidRDefault="000A775E" w:rsidP="000A775E">
            <w:pPr>
              <w:tabs>
                <w:tab w:val="right" w:pos="1440"/>
                <w:tab w:val="right" w:pos="4320"/>
              </w:tabs>
              <w:spacing w:line="276" w:lineRule="auto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              </w:t>
            </w:r>
          </w:p>
          <w:p w14:paraId="084BA624" w14:textId="77777777" w:rsidR="000A775E" w:rsidRPr="00EB216C" w:rsidRDefault="000A775E" w:rsidP="000A775E">
            <w:pPr>
              <w:tabs>
                <w:tab w:val="right" w:pos="1440"/>
                <w:tab w:val="right" w:pos="4320"/>
              </w:tabs>
              <w:spacing w:line="276" w:lineRule="auto"/>
              <w:jc w:val="center"/>
              <w:rPr>
                <w:rFonts w:eastAsia="Aptos"/>
                <w:b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                    </w:t>
            </w:r>
            <w:r w:rsidRPr="00EB216C">
              <w:rPr>
                <w:rFonts w:eastAsia="Aptos"/>
                <w:b/>
                <w:sz w:val="20"/>
                <w:szCs w:val="20"/>
              </w:rPr>
              <w:t>AUTRE</w:t>
            </w:r>
          </w:p>
        </w:tc>
        <w:tc>
          <w:tcPr>
            <w:tcW w:w="458" w:type="pct"/>
            <w:shd w:val="clear" w:color="auto" w:fill="auto"/>
          </w:tcPr>
          <w:p w14:paraId="59315BFD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</w:p>
          <w:p w14:paraId="55A2D97E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524</w:t>
            </w:r>
          </w:p>
        </w:tc>
      </w:tr>
      <w:tr w:rsidR="000A775E" w:rsidRPr="00EB216C" w14:paraId="25471F37" w14:textId="77777777" w:rsidTr="00E8454B">
        <w:tc>
          <w:tcPr>
            <w:tcW w:w="435" w:type="pct"/>
            <w:shd w:val="clear" w:color="auto" w:fill="auto"/>
          </w:tcPr>
          <w:p w14:paraId="0A44FFC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523</w:t>
            </w:r>
          </w:p>
        </w:tc>
        <w:tc>
          <w:tcPr>
            <w:tcW w:w="2091" w:type="pct"/>
            <w:shd w:val="clear" w:color="auto" w:fill="auto"/>
          </w:tcPr>
          <w:p w14:paraId="14158B9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Quelle est la voie et la dose appropriées pour/administrer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Labétalol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> ?</w:t>
            </w:r>
          </w:p>
          <w:p w14:paraId="199954A9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(TA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diastolique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&gt; 110 mmHg</w:t>
            </w:r>
            <w:proofErr w:type="gramStart"/>
            <w:r w:rsidRPr="00EB216C">
              <w:rPr>
                <w:rFonts w:eastAsia="Aptos"/>
                <w:sz w:val="20"/>
                <w:szCs w:val="20"/>
              </w:rPr>
              <w:t>) ?</w:t>
            </w:r>
            <w:proofErr w:type="gramEnd"/>
          </w:p>
        </w:tc>
        <w:tc>
          <w:tcPr>
            <w:tcW w:w="2017" w:type="pct"/>
            <w:shd w:val="clear" w:color="auto" w:fill="auto"/>
          </w:tcPr>
          <w:p w14:paraId="2A51965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Bolus IV (dose 20 mg)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17012AE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22D7823D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0AC18FB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</w:p>
        </w:tc>
      </w:tr>
      <w:tr w:rsidR="000A775E" w:rsidRPr="00606A6E" w14:paraId="308B99D0" w14:textId="77777777" w:rsidTr="00E8454B">
        <w:trPr>
          <w:trHeight w:val="305"/>
        </w:trPr>
        <w:tc>
          <w:tcPr>
            <w:tcW w:w="435" w:type="pct"/>
            <w:shd w:val="clear" w:color="auto" w:fill="auto"/>
          </w:tcPr>
          <w:p w14:paraId="3485462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77E09FA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Maintenant, je poserais quelques questions liées à la </w:t>
            </w:r>
            <w:proofErr w:type="spellStart"/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pré-éclampsie</w:t>
            </w:r>
            <w:proofErr w:type="spellEnd"/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/éclampsie légère/sévère.</w:t>
            </w:r>
          </w:p>
        </w:tc>
        <w:tc>
          <w:tcPr>
            <w:tcW w:w="458" w:type="pct"/>
            <w:shd w:val="clear" w:color="auto" w:fill="auto"/>
          </w:tcPr>
          <w:p w14:paraId="7F59BBEE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2986CB27" w14:textId="77777777" w:rsidTr="00E8454B">
        <w:tc>
          <w:tcPr>
            <w:tcW w:w="435" w:type="pct"/>
            <w:shd w:val="clear" w:color="auto" w:fill="auto"/>
          </w:tcPr>
          <w:p w14:paraId="7698A03E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524</w:t>
            </w:r>
          </w:p>
        </w:tc>
        <w:tc>
          <w:tcPr>
            <w:tcW w:w="2091" w:type="pct"/>
            <w:shd w:val="clear" w:color="auto" w:fill="auto"/>
          </w:tcPr>
          <w:p w14:paraId="5848690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Quels sont les signes/symptômes d’une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pré-éclampsie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sévère ?</w:t>
            </w:r>
          </w:p>
          <w:p w14:paraId="6CF1163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</w:t>
            </w:r>
          </w:p>
          <w:p w14:paraId="77EE276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066B6CB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6236ACE1" w14:textId="6C7237EE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  <w:r w:rsidR="000A775E"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</w:t>
            </w:r>
          </w:p>
        </w:tc>
        <w:tc>
          <w:tcPr>
            <w:tcW w:w="2017" w:type="pct"/>
            <w:shd w:val="clear" w:color="auto" w:fill="auto"/>
          </w:tcPr>
          <w:p w14:paraId="66930C0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TA élevée ≥ 160/110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mmHg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32405B2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Protéinurie (&gt; 3+)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9F5CA5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Céphalée sévère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15618B3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Vision floue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5A2745C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Douleur épigastrique sévère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2FACB9F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Oligurie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1067D87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TA élevée ≥ 140/90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mmHg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et ≤ 160/110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mmHg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et l'un des signes de danger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mentionnés ci-dessus G</w:t>
            </w:r>
          </w:p>
          <w:p w14:paraId="7AE7C72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28D054C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5B50101B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3A7126B0" w14:textId="77777777" w:rsidTr="00E8454B">
        <w:tc>
          <w:tcPr>
            <w:tcW w:w="435" w:type="pct"/>
            <w:shd w:val="clear" w:color="auto" w:fill="auto"/>
          </w:tcPr>
          <w:p w14:paraId="332C6DDC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525</w:t>
            </w:r>
          </w:p>
        </w:tc>
        <w:tc>
          <w:tcPr>
            <w:tcW w:w="2091" w:type="pct"/>
            <w:shd w:val="clear" w:color="auto" w:fill="auto"/>
          </w:tcPr>
          <w:p w14:paraId="4A7F70D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 est le traitement principal de la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pré-éclampsie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sévère ?</w:t>
            </w:r>
          </w:p>
          <w:p w14:paraId="1618620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</w:p>
          <w:p w14:paraId="4075D82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</w:p>
          <w:p w14:paraId="03F109D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2017" w:type="pct"/>
            <w:shd w:val="clear" w:color="auto" w:fill="auto"/>
          </w:tcPr>
          <w:p w14:paraId="511311C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Sulfate de Magnésium 50 % p/v 5 g avec 1 ml de Xylocaïne 2 % IM profonde dans chaque fesse et 4 g 20 % p/v IV lente (total 14 g )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39E2AF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45E2B1C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4CBD32D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7EB72A5B" w14:textId="77777777" w:rsidTr="00E8454B">
        <w:tc>
          <w:tcPr>
            <w:tcW w:w="435" w:type="pct"/>
            <w:shd w:val="clear" w:color="auto" w:fill="auto"/>
          </w:tcPr>
          <w:p w14:paraId="21E5F067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526</w:t>
            </w:r>
          </w:p>
        </w:tc>
        <w:tc>
          <w:tcPr>
            <w:tcW w:w="2091" w:type="pct"/>
            <w:shd w:val="clear" w:color="auto" w:fill="auto"/>
          </w:tcPr>
          <w:p w14:paraId="0D44575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Une femme enceinte souffrant de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pré-éclampsie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sévère et dont le fœtus est vivant entre 24 et 34 semaines doit recevoir des injections. Dexaméthasone 6 mg avant l'accouchement.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Cette déclaration est vraie ou fausse?</w:t>
            </w:r>
          </w:p>
        </w:tc>
        <w:tc>
          <w:tcPr>
            <w:tcW w:w="2017" w:type="pct"/>
            <w:shd w:val="clear" w:color="auto" w:fill="auto"/>
          </w:tcPr>
          <w:p w14:paraId="11D6853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DC21B3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4A9B3E0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0A7C18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4B825B0A" w14:textId="77777777" w:rsidTr="00E8454B">
        <w:tc>
          <w:tcPr>
            <w:tcW w:w="435" w:type="pct"/>
            <w:shd w:val="clear" w:color="auto" w:fill="auto"/>
          </w:tcPr>
          <w:p w14:paraId="53E0E39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527</w:t>
            </w:r>
          </w:p>
        </w:tc>
        <w:tc>
          <w:tcPr>
            <w:tcW w:w="2091" w:type="pct"/>
            <w:shd w:val="clear" w:color="auto" w:fill="auto"/>
          </w:tcPr>
          <w:p w14:paraId="7588CFEE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Une femme enceinte souffrant de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pré-éclampsie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sévère doit accoucher dans les 24 heures.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1C9DCBC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C9E935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1A873D7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14E7F9C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2D943EC0" w14:textId="77777777" w:rsidTr="00E8454B">
        <w:tc>
          <w:tcPr>
            <w:tcW w:w="435" w:type="pct"/>
            <w:shd w:val="clear" w:color="auto" w:fill="auto"/>
          </w:tcPr>
          <w:p w14:paraId="62EB6087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528</w:t>
            </w:r>
          </w:p>
        </w:tc>
        <w:tc>
          <w:tcPr>
            <w:tcW w:w="2091" w:type="pct"/>
            <w:shd w:val="clear" w:color="auto" w:fill="auto"/>
          </w:tcPr>
          <w:p w14:paraId="7AE3095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Quels sont les composants (médicaments) de la prise en charge de l'éclampsie ?</w:t>
            </w:r>
          </w:p>
          <w:p w14:paraId="72EA107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</w:p>
          <w:p w14:paraId="1886988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7E96FB5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01341EB5" w14:textId="3419565F" w:rsidR="000A775E" w:rsidRPr="000A775E" w:rsidRDefault="00A3089B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lastRenderedPageBreak/>
              <w:t>[CHOIX MULTIPLE. NOTEZ TOUTES LES RÉPONSES. SI L’OPTION  « NE SAIS PAS » EST MENTIONNÉE, AUCUNE DES AUTRES OPTIONS NE DOIT ÊTRE ENTOURÉE].</w:t>
            </w:r>
          </w:p>
          <w:p w14:paraId="478AB5E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</w:t>
            </w:r>
          </w:p>
        </w:tc>
        <w:tc>
          <w:tcPr>
            <w:tcW w:w="2017" w:type="pct"/>
            <w:shd w:val="clear" w:color="auto" w:fill="auto"/>
          </w:tcPr>
          <w:p w14:paraId="2F7263C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Labétalol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20 mg IV bolus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526B637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Sulfate de magnésium 50 % p/v 5 g avec 1 ml de Xylocaïne 2 % IM profonde dans chaque fesse et 4 g 20 % p/v IV lente (total 14 g )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7CD3F50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Oxygène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6A6C89E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Bâillon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60F333C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Cathétérisme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6D15BFAA" w14:textId="69EF6064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Solution Saline Normale </w:t>
            </w:r>
            <w:r w:rsidR="00787B1F">
              <w:rPr>
                <w:rFonts w:eastAsia="Aptos"/>
                <w:sz w:val="20"/>
                <w:szCs w:val="20"/>
                <w:lang w:val="fr-SN"/>
              </w:rPr>
              <w:t xml:space="preserve">intraveineuse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7666D85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Position latérale gauche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G</w:t>
            </w:r>
          </w:p>
          <w:p w14:paraId="6285632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238E2B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4B5F9998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68264167" w14:textId="77777777" w:rsidTr="00E8454B">
        <w:tc>
          <w:tcPr>
            <w:tcW w:w="435" w:type="pct"/>
            <w:shd w:val="clear" w:color="auto" w:fill="auto"/>
          </w:tcPr>
          <w:p w14:paraId="2B38201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529</w:t>
            </w:r>
          </w:p>
        </w:tc>
        <w:tc>
          <w:tcPr>
            <w:tcW w:w="2091" w:type="pct"/>
            <w:shd w:val="clear" w:color="auto" w:fill="auto"/>
          </w:tcPr>
          <w:p w14:paraId="23350CF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Quels sont les signes de toxicité du sulfate de magnésium ?</w:t>
            </w:r>
          </w:p>
          <w:p w14:paraId="453F596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A5610C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42CD560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5A6A91A0" w14:textId="3D9DE921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456198B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Réflexes tendineux profonds réduits/absents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4C2C8C6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Débit urinaire inférieur à 30 ml/ h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413492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Fréquence respiratoire &lt; 16/min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52EA08B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775CA95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38D89704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71358FC8" w14:textId="77777777" w:rsidTr="00E8454B">
        <w:tc>
          <w:tcPr>
            <w:tcW w:w="435" w:type="pct"/>
            <w:shd w:val="clear" w:color="auto" w:fill="auto"/>
          </w:tcPr>
          <w:p w14:paraId="1EA7FB2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530</w:t>
            </w:r>
          </w:p>
        </w:tc>
        <w:tc>
          <w:tcPr>
            <w:tcW w:w="2091" w:type="pct"/>
            <w:shd w:val="clear" w:color="auto" w:fill="auto"/>
          </w:tcPr>
          <w:p w14:paraId="2D5B3F91" w14:textId="5FF525A8" w:rsidR="000A775E" w:rsidRPr="00EB216C" w:rsidRDefault="001468D2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inject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>
              <w:rPr>
                <w:rFonts w:eastAsia="Aptos"/>
                <w:sz w:val="20"/>
                <w:szCs w:val="20"/>
                <w:lang w:val="fr-SN"/>
              </w:rPr>
              <w:t>Antidote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. Le gluconate de calcium doit être administré aux cas de </w:t>
            </w:r>
            <w:proofErr w:type="spellStart"/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>pré-éclampsie</w:t>
            </w:r>
            <w:proofErr w:type="spellEnd"/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/éclampsie sévère qui sont sous injection. Traitement au sulfate de magnésium lorsque leur fréquence respiratoire devient &lt;16/min.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20A2783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13E9B37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0796908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6338301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51D04D09" w14:textId="77777777" w:rsidTr="00E8454B">
        <w:tc>
          <w:tcPr>
            <w:tcW w:w="435" w:type="pct"/>
            <w:shd w:val="clear" w:color="auto" w:fill="auto"/>
          </w:tcPr>
          <w:p w14:paraId="2ED9E45E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531</w:t>
            </w:r>
          </w:p>
        </w:tc>
        <w:tc>
          <w:tcPr>
            <w:tcW w:w="2091" w:type="pct"/>
            <w:shd w:val="clear" w:color="auto" w:fill="auto"/>
          </w:tcPr>
          <w:p w14:paraId="781AB59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En cas de toxicité du MgSO4, quelle est la dose appropriée de gluconate de calcium injectable ?</w:t>
            </w:r>
          </w:p>
        </w:tc>
        <w:tc>
          <w:tcPr>
            <w:tcW w:w="2017" w:type="pct"/>
            <w:shd w:val="clear" w:color="auto" w:fill="auto"/>
          </w:tcPr>
          <w:p w14:paraId="33B5AB6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Solution à 10 %, 1 g IV lente</w:t>
            </w:r>
          </w:p>
          <w:p w14:paraId="5B7DCCA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10 minutes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0421505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0D14683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2EDA498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50ED4C76" w14:textId="77777777" w:rsidTr="00E8454B">
        <w:trPr>
          <w:trHeight w:val="953"/>
        </w:trPr>
        <w:tc>
          <w:tcPr>
            <w:tcW w:w="435" w:type="pct"/>
            <w:shd w:val="clear" w:color="auto" w:fill="auto"/>
          </w:tcPr>
          <w:p w14:paraId="3F2828B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532</w:t>
            </w:r>
          </w:p>
        </w:tc>
        <w:tc>
          <w:tcPr>
            <w:tcW w:w="2091" w:type="pct"/>
            <w:shd w:val="clear" w:color="auto" w:fill="auto"/>
          </w:tcPr>
          <w:p w14:paraId="02AFA5A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Qu'est-ce qu'une dose supplémentaire de MgSO4 ?</w:t>
            </w:r>
          </w:p>
        </w:tc>
        <w:tc>
          <w:tcPr>
            <w:tcW w:w="2017" w:type="pct"/>
            <w:shd w:val="clear" w:color="auto" w:fill="auto"/>
          </w:tcPr>
          <w:p w14:paraId="27733DC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2 g de MgSO4 à 20 % IV lente si les convulsions réapparaissent dans les 30 minutes suivant la dose de charge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 1</w:t>
            </w:r>
          </w:p>
          <w:p w14:paraId="0B15DF0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6119D0F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672106F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5077C076" w14:textId="77777777" w:rsidTr="00E8454B">
        <w:trPr>
          <w:trHeight w:val="350"/>
        </w:trPr>
        <w:tc>
          <w:tcPr>
            <w:tcW w:w="435" w:type="pct"/>
            <w:shd w:val="clear" w:color="auto" w:fill="auto"/>
          </w:tcPr>
          <w:p w14:paraId="3A9B386A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6FD0036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Maintenant, j'aimerais parler de l'hémorragie </w:t>
            </w:r>
            <w:proofErr w:type="spellStart"/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antepartum</w:t>
            </w:r>
            <w:proofErr w:type="spellEnd"/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et de sa prise en charge.</w:t>
            </w:r>
          </w:p>
        </w:tc>
        <w:tc>
          <w:tcPr>
            <w:tcW w:w="458" w:type="pct"/>
            <w:shd w:val="clear" w:color="auto" w:fill="auto"/>
          </w:tcPr>
          <w:p w14:paraId="1A1FC93C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15014CF6" w14:textId="77777777" w:rsidTr="00E8454B">
        <w:tc>
          <w:tcPr>
            <w:tcW w:w="435" w:type="pct"/>
            <w:shd w:val="clear" w:color="auto" w:fill="auto"/>
          </w:tcPr>
          <w:p w14:paraId="1D1F5B8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533</w:t>
            </w:r>
          </w:p>
        </w:tc>
        <w:tc>
          <w:tcPr>
            <w:tcW w:w="2091" w:type="pct"/>
            <w:shd w:val="clear" w:color="auto" w:fill="auto"/>
          </w:tcPr>
          <w:p w14:paraId="570698F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Quels sont les signes d’une rupture de l’utérus ?</w:t>
            </w:r>
          </w:p>
          <w:p w14:paraId="3327168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</w:p>
          <w:p w14:paraId="7D98B207" w14:textId="613327D6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65F2A71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900CA3D" w14:textId="612B0DAB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315C5EBC" w14:textId="3C308DB8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Disparitio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n soudaine des 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douleurs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 pendant le travail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3FAB25E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Perte du contour utérin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23DA771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Parties fœtales palpables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0F18B66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Sensibilité abdominale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421B6F7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Absence de bruits cardiaques fœtaux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318F98A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956BE8">
              <w:rPr>
                <w:rFonts w:eastAsia="Aptos"/>
                <w:sz w:val="20"/>
                <w:szCs w:val="20"/>
                <w:lang w:val="fr-SN"/>
              </w:rPr>
              <w:t>Saignement frais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par vagin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6CDFD42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61DB7AD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3C0488CF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4419C45B" w14:textId="77777777" w:rsidTr="00E8454B">
        <w:tc>
          <w:tcPr>
            <w:tcW w:w="435" w:type="pct"/>
            <w:shd w:val="clear" w:color="auto" w:fill="auto"/>
          </w:tcPr>
          <w:p w14:paraId="6DF23216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534</w:t>
            </w:r>
          </w:p>
        </w:tc>
        <w:tc>
          <w:tcPr>
            <w:tcW w:w="2091" w:type="pct"/>
            <w:shd w:val="clear" w:color="auto" w:fill="auto"/>
          </w:tcPr>
          <w:p w14:paraId="7F786316" w14:textId="53A0414F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 saignement du placenta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praevia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est indolore, </w:t>
            </w:r>
            <w:r w:rsidRPr="00956BE8">
              <w:rPr>
                <w:rFonts w:eastAsia="Aptos"/>
                <w:sz w:val="20"/>
                <w:szCs w:val="20"/>
                <w:lang w:val="fr-SN"/>
              </w:rPr>
              <w:t>frais et rouge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Cette déclaration est vraie ou </w:t>
            </w:r>
            <w:r w:rsidR="00A3089B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fausse ?</w:t>
            </w:r>
          </w:p>
        </w:tc>
        <w:tc>
          <w:tcPr>
            <w:tcW w:w="2017" w:type="pct"/>
            <w:shd w:val="clear" w:color="auto" w:fill="auto"/>
          </w:tcPr>
          <w:p w14:paraId="487E2ED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2BD6CA1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6A1396B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0C8ACE52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5A8C05E3" w14:textId="77777777" w:rsidTr="00E8454B">
        <w:tc>
          <w:tcPr>
            <w:tcW w:w="435" w:type="pct"/>
            <w:shd w:val="clear" w:color="auto" w:fill="auto"/>
          </w:tcPr>
          <w:p w14:paraId="2B8EA31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535</w:t>
            </w:r>
          </w:p>
        </w:tc>
        <w:tc>
          <w:tcPr>
            <w:tcW w:w="2091" w:type="pct"/>
            <w:shd w:val="clear" w:color="auto" w:fill="auto"/>
          </w:tcPr>
          <w:p w14:paraId="1A145106" w14:textId="17178124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Quelles sont les étapes de la prise en charge d’un cas </w:t>
            </w:r>
            <w:r w:rsidR="00A3089B" w:rsidRPr="000A775E">
              <w:rPr>
                <w:rFonts w:eastAsia="Aptos"/>
                <w:sz w:val="20"/>
                <w:szCs w:val="20"/>
                <w:lang w:val="fr-SN"/>
              </w:rPr>
              <w:t>d’hémorragie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antepartum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chez une femme enceinte ?</w:t>
            </w:r>
          </w:p>
          <w:p w14:paraId="1875239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</w:p>
          <w:p w14:paraId="60E2BAC8" w14:textId="584D2A1F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7524789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13328B27" w14:textId="791124CA" w:rsidR="000A775E" w:rsidRPr="000A775E" w:rsidRDefault="00A3089B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1511127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Recueillir du sang pour le regroupement et l'appariement croisé</w:t>
            </w:r>
          </w:p>
          <w:p w14:paraId="4AFD202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Débuter les liquides IV RL/solution saline normale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6BC7BE0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Insérer le cathéter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de Foley B</w:t>
            </w:r>
          </w:p>
          <w:p w14:paraId="68D2EDE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Donner de l'oxygène 6 à 8 L/min avec un masque ou des broches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7EFDE0C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Mesurer les signes vitaux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6CA52A0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Fournir de la chaleur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174A3293" w14:textId="2A00E1A9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Organiser le transport pour se référer à </w:t>
            </w:r>
            <w:r w:rsidR="00C13046">
              <w:rPr>
                <w:rFonts w:eastAsia="Aptos"/>
                <w:sz w:val="20"/>
                <w:szCs w:val="20"/>
                <w:lang w:val="fr-SN"/>
              </w:rPr>
              <w:t>la structure sanitaire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supérieur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1482F7C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Organiser un donneur de sang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G</w:t>
            </w:r>
          </w:p>
          <w:p w14:paraId="7F67BCD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Gardez les femmes </w:t>
            </w:r>
            <w:r w:rsidRPr="001468D2">
              <w:rPr>
                <w:rFonts w:eastAsia="Aptos"/>
                <w:sz w:val="20"/>
                <w:szCs w:val="20"/>
                <w:highlight w:val="yellow"/>
                <w:lang w:val="fr-SN"/>
              </w:rPr>
              <w:t>ASBL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H</w:t>
            </w:r>
          </w:p>
          <w:p w14:paraId="49C39AF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>Donner des antibiotiques (ampicilline/métronidazole/</w:t>
            </w:r>
          </w:p>
          <w:p w14:paraId="701D6F2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gentamicine) en cas de suspicion de rupture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I</w:t>
            </w:r>
          </w:p>
          <w:p w14:paraId="343E923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Donner des corticostéroïdes prénatals au fœtus vivant 24 à 34 semaines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J</w:t>
            </w:r>
          </w:p>
          <w:p w14:paraId="5F7D5B9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6730A95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50DD72DA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7CFFAB96" w14:textId="77777777" w:rsidTr="00E8454B">
        <w:tc>
          <w:tcPr>
            <w:tcW w:w="435" w:type="pct"/>
            <w:shd w:val="clear" w:color="auto" w:fill="auto"/>
          </w:tcPr>
          <w:p w14:paraId="48CAB67F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23C80898" w14:textId="77777777" w:rsidR="000A775E" w:rsidRPr="000A775E" w:rsidRDefault="000A775E" w:rsidP="000A775E">
            <w:pPr>
              <w:shd w:val="clear" w:color="auto" w:fill="FFFFFF"/>
              <w:tabs>
                <w:tab w:val="right" w:pos="3402"/>
                <w:tab w:val="right" w:pos="4320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sur la septicémie puerpérale, les signes/symptômes, les causes et la prise en charge.</w:t>
            </w:r>
          </w:p>
        </w:tc>
        <w:tc>
          <w:tcPr>
            <w:tcW w:w="458" w:type="pct"/>
            <w:shd w:val="clear" w:color="auto" w:fill="auto"/>
          </w:tcPr>
          <w:p w14:paraId="4BFE7C9F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07EDD318" w14:textId="77777777" w:rsidTr="00E8454B">
        <w:tc>
          <w:tcPr>
            <w:tcW w:w="435" w:type="pct"/>
            <w:shd w:val="clear" w:color="auto" w:fill="auto"/>
          </w:tcPr>
          <w:p w14:paraId="776692CC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536</w:t>
            </w:r>
          </w:p>
        </w:tc>
        <w:tc>
          <w:tcPr>
            <w:tcW w:w="2091" w:type="pct"/>
            <w:shd w:val="clear" w:color="auto" w:fill="auto"/>
          </w:tcPr>
          <w:p w14:paraId="351A9F4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Quels sont les antibiotiques à administrer pour la prise en charge du sepsis puerpérale ?</w:t>
            </w:r>
          </w:p>
          <w:p w14:paraId="595E75A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17D3C330" w14:textId="2C50E5F3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31F3BB2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6E6012F8" w14:textId="75C6FC65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76C4B6B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Ampicilline (ou Ampicilline +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Cloxacilline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)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73A1953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Métronidazole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18E654F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Gentamicine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5757716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50A69A8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2829DD6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1948E167" w14:textId="77777777" w:rsidTr="00E8454B">
        <w:tc>
          <w:tcPr>
            <w:tcW w:w="435" w:type="pct"/>
            <w:shd w:val="clear" w:color="auto" w:fill="auto"/>
          </w:tcPr>
          <w:p w14:paraId="49C7E39C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1473B1BD" w14:textId="406AA7AB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Maintenant, j'aimerais avoir de vos nouvelles sur le travail </w:t>
            </w:r>
            <w:r w:rsidR="00A3089B" w:rsidRPr="000A775E">
              <w:rPr>
                <w:rFonts w:eastAsia="Aptos"/>
                <w:b/>
                <w:sz w:val="20"/>
                <w:szCs w:val="20"/>
                <w:lang w:val="fr-SN"/>
              </w:rPr>
              <w:t>prématuré,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les vraies/fausses douleurs du travail , ses signes et symptômes et sa prise en charge.</w:t>
            </w:r>
            <w:r w:rsidRPr="000A775E">
              <w:rPr>
                <w:rFonts w:eastAsia="Aptos"/>
                <w:color w:val="2E75B5"/>
                <w:sz w:val="20"/>
                <w:szCs w:val="20"/>
                <w:lang w:val="fr-SN"/>
              </w:rPr>
              <w:t xml:space="preserve"> </w:t>
            </w:r>
          </w:p>
        </w:tc>
        <w:tc>
          <w:tcPr>
            <w:tcW w:w="458" w:type="pct"/>
            <w:shd w:val="clear" w:color="auto" w:fill="auto"/>
          </w:tcPr>
          <w:p w14:paraId="35765FE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7E58DEFF" w14:textId="77777777" w:rsidTr="00E8454B">
        <w:tc>
          <w:tcPr>
            <w:tcW w:w="435" w:type="pct"/>
            <w:shd w:val="clear" w:color="auto" w:fill="auto"/>
          </w:tcPr>
          <w:p w14:paraId="1BFBFBC5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537</w:t>
            </w:r>
          </w:p>
        </w:tc>
        <w:tc>
          <w:tcPr>
            <w:tcW w:w="2091" w:type="pct"/>
            <w:shd w:val="clear" w:color="auto" w:fill="auto"/>
          </w:tcPr>
          <w:p w14:paraId="2CF675C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Comment diagnostique-t-on le travail prématuré ?</w:t>
            </w:r>
          </w:p>
          <w:p w14:paraId="0610480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9A70E81" w14:textId="2881D5A7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58E430E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4535A134" w14:textId="052BCAD8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35762F1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Contractions utérines régulières ( </w:t>
            </w:r>
            <w:r w:rsidRPr="000A775E">
              <w:rPr>
                <w:rFonts w:eastAsia="Aptos"/>
                <w:color w:val="222222"/>
                <w:sz w:val="20"/>
                <w:szCs w:val="20"/>
                <w:highlight w:val="white"/>
                <w:lang w:val="fr-SN"/>
              </w:rPr>
              <w:t>≥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4 en 20 min ou </w:t>
            </w:r>
            <w:r w:rsidRPr="000A775E">
              <w:rPr>
                <w:rFonts w:eastAsia="Aptos"/>
                <w:color w:val="222222"/>
                <w:sz w:val="20"/>
                <w:szCs w:val="20"/>
                <w:highlight w:val="white"/>
                <w:lang w:val="fr-SN"/>
              </w:rPr>
              <w:t xml:space="preserve">≥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8 en 1 heure)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11F87D9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Dilatation cervicale de 1 cm ou plus …………B</w:t>
            </w:r>
          </w:p>
          <w:p w14:paraId="04F6B83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0806C05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  <w:p w14:paraId="060DD50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58" w:type="pct"/>
            <w:shd w:val="clear" w:color="auto" w:fill="auto"/>
          </w:tcPr>
          <w:p w14:paraId="5BB30879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2902351F" w14:textId="77777777" w:rsidTr="00E8454B">
        <w:tc>
          <w:tcPr>
            <w:tcW w:w="435" w:type="pct"/>
            <w:shd w:val="clear" w:color="auto" w:fill="auto"/>
          </w:tcPr>
          <w:p w14:paraId="326FE30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538</w:t>
            </w:r>
          </w:p>
        </w:tc>
        <w:tc>
          <w:tcPr>
            <w:tcW w:w="2091" w:type="pct"/>
            <w:shd w:val="clear" w:color="auto" w:fill="auto"/>
          </w:tcPr>
          <w:p w14:paraId="09668B32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 doit être l’âge gestationnel pour administrer des corticostéroïdes prénatals ?</w:t>
            </w:r>
          </w:p>
          <w:p w14:paraId="3DF6C15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2017" w:type="pct"/>
            <w:shd w:val="clear" w:color="auto" w:fill="auto"/>
          </w:tcPr>
          <w:p w14:paraId="3E64586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Gestation n/b 24 et 34 semaines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2AA08F4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6CA4AC0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04681BE1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EB216C" w14:paraId="4E7C5A56" w14:textId="77777777" w:rsidTr="00E8454B">
        <w:tc>
          <w:tcPr>
            <w:tcW w:w="435" w:type="pct"/>
            <w:shd w:val="clear" w:color="auto" w:fill="auto"/>
          </w:tcPr>
          <w:p w14:paraId="54BCAA72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539</w:t>
            </w:r>
          </w:p>
        </w:tc>
        <w:tc>
          <w:tcPr>
            <w:tcW w:w="2091" w:type="pct"/>
            <w:shd w:val="clear" w:color="auto" w:fill="auto"/>
          </w:tcPr>
          <w:p w14:paraId="64E3BC7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Selon vous quel est le rôle du tocolytique ?</w:t>
            </w:r>
          </w:p>
          <w:p w14:paraId="0FC308E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</w:t>
            </w:r>
          </w:p>
          <w:p w14:paraId="4838C182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4464784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5D675D1D" w14:textId="4426E1C2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616BFE2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Pour arrêter la contraction utérine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0701BEC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Pour reporter l'accouchement prématuré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900193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3D3BBFA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O</w:t>
            </w:r>
          </w:p>
          <w:p w14:paraId="2CDF48BA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</w:p>
        </w:tc>
        <w:tc>
          <w:tcPr>
            <w:tcW w:w="458" w:type="pct"/>
            <w:shd w:val="clear" w:color="auto" w:fill="auto"/>
          </w:tcPr>
          <w:p w14:paraId="0CF5D86C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</w:p>
        </w:tc>
      </w:tr>
      <w:tr w:rsidR="000A775E" w:rsidRPr="00606A6E" w14:paraId="503EE3E5" w14:textId="77777777" w:rsidTr="00E8454B">
        <w:tc>
          <w:tcPr>
            <w:tcW w:w="435" w:type="pct"/>
            <w:shd w:val="clear" w:color="auto" w:fill="auto"/>
          </w:tcPr>
          <w:p w14:paraId="13A26A70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540</w:t>
            </w:r>
          </w:p>
        </w:tc>
        <w:tc>
          <w:tcPr>
            <w:tcW w:w="2091" w:type="pct"/>
            <w:shd w:val="clear" w:color="auto" w:fill="auto"/>
          </w:tcPr>
          <w:p w14:paraId="58DA125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Quelle est la prise en charge de la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chorioamnionite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?</w:t>
            </w:r>
          </w:p>
          <w:p w14:paraId="40FDA02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2017" w:type="pct"/>
            <w:shd w:val="clear" w:color="auto" w:fill="auto"/>
          </w:tcPr>
          <w:p w14:paraId="5CF5627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Antibiotiques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CCE48F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20D2034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3D367B9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7D21FA39" w14:textId="77777777" w:rsidTr="00E8454B">
        <w:tc>
          <w:tcPr>
            <w:tcW w:w="435" w:type="pct"/>
            <w:shd w:val="clear" w:color="auto" w:fill="auto"/>
          </w:tcPr>
          <w:p w14:paraId="17B9B12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541</w:t>
            </w:r>
          </w:p>
        </w:tc>
        <w:tc>
          <w:tcPr>
            <w:tcW w:w="2091" w:type="pct"/>
            <w:shd w:val="clear" w:color="auto" w:fill="auto"/>
          </w:tcPr>
          <w:p w14:paraId="49CE8474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Un examen vaginal doit être effectué pour confirmer la rupture des membranes avant le travail 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12BC3B1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A32EEB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6EFCBFC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7155A182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606A6E" w14:paraId="31E62C3A" w14:textId="77777777" w:rsidTr="00E8454B">
        <w:tc>
          <w:tcPr>
            <w:tcW w:w="435" w:type="pct"/>
            <w:shd w:val="clear" w:color="auto" w:fill="auto"/>
          </w:tcPr>
          <w:p w14:paraId="1B89629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542</w:t>
            </w:r>
          </w:p>
        </w:tc>
        <w:tc>
          <w:tcPr>
            <w:tcW w:w="2091" w:type="pct"/>
            <w:shd w:val="clear" w:color="auto" w:fill="auto"/>
          </w:tcPr>
          <w:p w14:paraId="00989E9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Quelles sont les étapes de prise en charge avant la référence en cas de rupture des membranes avant le travail lors d'une grossesse à terme ?</w:t>
            </w:r>
          </w:p>
          <w:p w14:paraId="7A07D46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196B4D75" w14:textId="2A178C9E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448733C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11DA54EE" w14:textId="49A8C6F5" w:rsidR="000A775E" w:rsidRPr="000A775E" w:rsidRDefault="00A3089B" w:rsidP="000A775E">
            <w:pPr>
              <w:shd w:val="clear" w:color="auto" w:fill="FFFFFF"/>
              <w:spacing w:line="259" w:lineRule="auto"/>
              <w:rPr>
                <w:rFonts w:eastAsia="Aptos"/>
                <w:b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7FF8D6B2" w14:textId="3C6192B3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Organiser l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e transport vers la structure sanitaire de niveau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supérieure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0851594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Donner des antibiotiques (Ampicilline/Métronidazole/Gentamicine) en cas de rupture des membranes &gt;12 heures sans travail ou &gt;18 heures avec travail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33DA16B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50A626D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112E224A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EB216C" w14:paraId="3E0C0408" w14:textId="77777777" w:rsidTr="00E8454B">
        <w:tc>
          <w:tcPr>
            <w:tcW w:w="435" w:type="pct"/>
            <w:shd w:val="clear" w:color="auto" w:fill="auto"/>
          </w:tcPr>
          <w:p w14:paraId="663B818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543</w:t>
            </w:r>
          </w:p>
        </w:tc>
        <w:tc>
          <w:tcPr>
            <w:tcW w:w="2091" w:type="pct"/>
            <w:shd w:val="clear" w:color="auto" w:fill="auto"/>
          </w:tcPr>
          <w:p w14:paraId="13E473A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Quelles sont les étapes de prise en charge de la rupture prématurée des membranes avant le travail sans fièvre ?</w:t>
            </w:r>
          </w:p>
          <w:p w14:paraId="3E34B6B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0751578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56989F5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8262573" w14:textId="01C43032" w:rsidR="000A775E" w:rsidRPr="000A775E" w:rsidRDefault="00A3089B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lastRenderedPageBreak/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2A7779E1" w14:textId="1E89A180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Organiser le transport 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la structure sanitaire de niveau 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supérieure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448B830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EB216C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6D00EAF0" wp14:editId="5741DD11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85725</wp:posOffset>
                      </wp:positionV>
                      <wp:extent cx="250190" cy="0"/>
                      <wp:effectExtent l="0" t="76200" r="16510" b="95250"/>
                      <wp:wrapNone/>
                      <wp:docPr id="3188892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      <w:pict>
                    <v:shape w14:anchorId="5208B0A1" id="Straight Arrow Connector 1" o:spid="_x0000_s1026" type="#_x0000_t32" style="position:absolute;margin-left:194.25pt;margin-top:6.75pt;width:19.7pt;height:0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" strokecolor="black [3200]">
                      <v:stroke startarrowwidth="narrow" startarrowlength="short" endarrow="block" joinstyle="miter"/>
                    </v:shape>
                  </w:pict>
                </mc:Fallback>
              </mc:AlternateConten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Donner des antibiotiques Érythromycine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373B0A37" w14:textId="44C04F0F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Donner des corticostéroïde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s prénatals en cas de gestation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l'âge est de 24 à 34 semaines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6F03C2F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hidden="0" allowOverlap="1" wp14:anchorId="14CAB3F7" wp14:editId="3F66B597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10160</wp:posOffset>
                      </wp:positionV>
                      <wp:extent cx="391160" cy="330200"/>
                      <wp:effectExtent l="0" t="0" r="46990" b="12700"/>
                      <wp:wrapNone/>
                      <wp:docPr id="2147136192" name="Right Brace 2147136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302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6C7FF6" w14:textId="77777777" w:rsidR="00606A6E" w:rsidRDefault="00606A6E" w:rsidP="000A775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AB3F7" id="Right Brace 2147136192" o:spid="_x0000_s1066" type="#_x0000_t88" style="position:absolute;margin-left:196.6pt;margin-top:.8pt;width:30.8pt;height:26pt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" strokecolor="black [3200]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766C7FF6" w14:textId="77777777" w:rsidR="00606A6E" w:rsidRDefault="00606A6E" w:rsidP="000A775E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7E5B2F2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B2DF36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 </w:t>
            </w:r>
          </w:p>
          <w:p w14:paraId="7CE02583" w14:textId="4D29E743" w:rsidR="000A775E" w:rsidRPr="00EB216C" w:rsidRDefault="003E40F2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5</w:t>
            </w:r>
            <w:r w:rsidR="000A775E" w:rsidRPr="00EB216C">
              <w:rPr>
                <w:rFonts w:eastAsia="Aptos"/>
                <w:sz w:val="20"/>
                <w:szCs w:val="20"/>
              </w:rPr>
              <w:t>45</w:t>
            </w:r>
          </w:p>
        </w:tc>
      </w:tr>
      <w:tr w:rsidR="000A775E" w:rsidRPr="00EB216C" w14:paraId="53957A41" w14:textId="77777777" w:rsidTr="00E8454B">
        <w:tc>
          <w:tcPr>
            <w:tcW w:w="435" w:type="pct"/>
            <w:shd w:val="clear" w:color="auto" w:fill="auto"/>
          </w:tcPr>
          <w:p w14:paraId="6E03810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544</w:t>
            </w:r>
          </w:p>
        </w:tc>
        <w:tc>
          <w:tcPr>
            <w:tcW w:w="2091" w:type="pct"/>
            <w:shd w:val="clear" w:color="auto" w:fill="auto"/>
          </w:tcPr>
          <w:p w14:paraId="177A708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 est la dose appropriée d’érythromycine ?</w:t>
            </w:r>
          </w:p>
        </w:tc>
        <w:tc>
          <w:tcPr>
            <w:tcW w:w="2017" w:type="pct"/>
            <w:shd w:val="clear" w:color="auto" w:fill="auto"/>
          </w:tcPr>
          <w:p w14:paraId="4F3C4D8D" w14:textId="28CEEE30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Dose 250 mg</w:t>
            </w:r>
            <w:r w:rsidR="00974560">
              <w:rPr>
                <w:rFonts w:eastAsia="Aptos"/>
                <w:sz w:val="20"/>
                <w:szCs w:val="20"/>
                <w:lang w:val="fr-SN"/>
              </w:rPr>
              <w:t xml:space="preserve"> /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6 heures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777F7E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306D74E4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722A15DB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606A6E" w14:paraId="1A83E601" w14:textId="77777777" w:rsidTr="00E8454B">
        <w:trPr>
          <w:trHeight w:val="242"/>
        </w:trPr>
        <w:tc>
          <w:tcPr>
            <w:tcW w:w="435" w:type="pct"/>
            <w:shd w:val="clear" w:color="auto" w:fill="auto"/>
          </w:tcPr>
          <w:p w14:paraId="287FE7A8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4DE6DBEA" w14:textId="1C13C2EF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 xml:space="preserve">Maintenant, j'aimerais poser des questions liées à </w:t>
            </w:r>
            <w:r w:rsidR="001468D2" w:rsidRPr="001468D2">
              <w:rPr>
                <w:rFonts w:eastAsia="Aptos"/>
                <w:b/>
                <w:sz w:val="20"/>
                <w:szCs w:val="20"/>
                <w:lang w:val="fr-SN"/>
              </w:rPr>
              <w:t>Hémorragie Postpartum</w:t>
            </w:r>
            <w:r w:rsidRPr="000A775E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 xml:space="preserve"> et à sa gestion.</w:t>
            </w:r>
          </w:p>
        </w:tc>
        <w:tc>
          <w:tcPr>
            <w:tcW w:w="458" w:type="pct"/>
            <w:shd w:val="clear" w:color="auto" w:fill="auto"/>
          </w:tcPr>
          <w:p w14:paraId="2C8F8F9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67330056" w14:textId="77777777" w:rsidTr="00E8454B">
        <w:tc>
          <w:tcPr>
            <w:tcW w:w="435" w:type="pct"/>
            <w:shd w:val="clear" w:color="auto" w:fill="auto"/>
          </w:tcPr>
          <w:p w14:paraId="511B618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545</w:t>
            </w:r>
          </w:p>
        </w:tc>
        <w:tc>
          <w:tcPr>
            <w:tcW w:w="2091" w:type="pct"/>
            <w:shd w:val="clear" w:color="auto" w:fill="auto"/>
          </w:tcPr>
          <w:p w14:paraId="2279FFA5" w14:textId="2E8D1A77" w:rsidR="000A775E" w:rsidRPr="000A775E" w:rsidRDefault="00606A6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sdt>
              <w:sdtPr>
                <w:rPr>
                  <w:sz w:val="20"/>
                  <w:szCs w:val="20"/>
                </w:rPr>
                <w:tag w:val="goog_rdk_13"/>
                <w:id w:val="1203600247"/>
                <w:showingPlcHdr/>
              </w:sdtPr>
              <w:sdtContent>
                <w:r w:rsidR="001423B8" w:rsidRPr="003A5AEC">
                  <w:rPr>
                    <w:sz w:val="20"/>
                    <w:szCs w:val="20"/>
                    <w:lang w:val="fr-SN"/>
                  </w:rPr>
                  <w:t xml:space="preserve">     </w:t>
                </w:r>
              </w:sdtContent>
            </w:sdt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>Quelles sont les étapes de prise en charge d’un cas d’H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émorragie 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ost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artum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?</w:t>
            </w:r>
          </w:p>
          <w:p w14:paraId="3D5110D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i/>
                <w:sz w:val="20"/>
                <w:szCs w:val="20"/>
                <w:lang w:val="fr-SN"/>
              </w:rPr>
            </w:pPr>
          </w:p>
          <w:p w14:paraId="6A00E9C4" w14:textId="41E57EE2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4014EB3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7D9106E7" w14:textId="6DC94DB9" w:rsidR="000A775E" w:rsidRPr="000A775E" w:rsidRDefault="0065493D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  <w:vAlign w:val="bottom"/>
          </w:tcPr>
          <w:p w14:paraId="3FC2CF4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Appel à l'aide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2F964D9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Vérifier les signes vitaux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342AF37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Perfuser la première ligne IV de NS/RL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6ECC029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Perfuser la deuxième ligne IV de RL avec</w:t>
            </w:r>
          </w:p>
          <w:p w14:paraId="238D12B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injection d'ocytocine 20 UI dans 1L……D</w:t>
            </w:r>
          </w:p>
          <w:p w14:paraId="7613834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Cathétérisme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65A0B06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Administrer de l'oxygène 6-8 L avec un masque ou des broches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609C6FC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Prendre du sang pour le regroupement et la compatibilité croisée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G</w:t>
            </w:r>
          </w:p>
          <w:p w14:paraId="6C7A0C7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Administrer une injection d'acide tranexamique 1 g IV lente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H</w:t>
            </w:r>
          </w:p>
          <w:p w14:paraId="213E5C1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Surveiller les signes vitaux toutes les 15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minutes</w:t>
            </w:r>
          </w:p>
          <w:p w14:paraId="705FFD9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jc w:val="center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2D8FF01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5FA1CE4" w14:textId="77777777" w:rsidR="000A775E" w:rsidRPr="000A775E" w:rsidRDefault="000A775E" w:rsidP="000A775E">
            <w:pPr>
              <w:shd w:val="clear" w:color="auto" w:fill="FFFFFF"/>
              <w:jc w:val="center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1A3A5108" w14:textId="77777777" w:rsidTr="00E8454B">
        <w:tc>
          <w:tcPr>
            <w:tcW w:w="435" w:type="pct"/>
            <w:shd w:val="clear" w:color="auto" w:fill="auto"/>
          </w:tcPr>
          <w:p w14:paraId="2AA0D536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546</w:t>
            </w:r>
          </w:p>
        </w:tc>
        <w:tc>
          <w:tcPr>
            <w:tcW w:w="2091" w:type="pct"/>
            <w:shd w:val="clear" w:color="auto" w:fill="auto"/>
          </w:tcPr>
          <w:p w14:paraId="772036A8" w14:textId="27C93B04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Quelles sutures peuvent être appliquées chirurgicalement sur l’utérus en cas 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H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émorragie 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ost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artum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atonique réfractaire ?</w:t>
            </w:r>
          </w:p>
          <w:p w14:paraId="29DDB42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955366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1513E48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732FF36" w14:textId="44AC6147" w:rsidR="000A775E" w:rsidRPr="000A775E" w:rsidRDefault="0065493D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3A75913C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B-Lynch </w:t>
            </w:r>
            <w:r w:rsidRPr="00EB216C">
              <w:rPr>
                <w:rFonts w:eastAsia="Aptos"/>
                <w:sz w:val="20"/>
                <w:szCs w:val="20"/>
              </w:rPr>
              <w:tab/>
              <w:t>A</w:t>
            </w:r>
          </w:p>
          <w:p w14:paraId="4B5183BD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Haymans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B.</w:t>
            </w:r>
          </w:p>
          <w:p w14:paraId="1137B47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Cho-Cho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2112112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D29685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4895145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0C2BB99A" w14:textId="77777777" w:rsidTr="00E8454B">
        <w:tc>
          <w:tcPr>
            <w:tcW w:w="435" w:type="pct"/>
            <w:shd w:val="clear" w:color="auto" w:fill="auto"/>
          </w:tcPr>
          <w:p w14:paraId="4A436A4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547</w:t>
            </w:r>
          </w:p>
        </w:tc>
        <w:tc>
          <w:tcPr>
            <w:tcW w:w="2091" w:type="pct"/>
            <w:shd w:val="clear" w:color="auto" w:fill="auto"/>
          </w:tcPr>
          <w:p w14:paraId="175240B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Quels médicaments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utérotoniques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doivent être conservés au réfrigérateur ?</w:t>
            </w:r>
          </w:p>
          <w:p w14:paraId="4988F15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5A04A90" w14:textId="15029553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11593E9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7C4181B" w14:textId="7A92E8A7" w:rsidR="000A775E" w:rsidRPr="000A775E" w:rsidRDefault="0065493D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28DD7C1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Oxytocine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53EDF4E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Carboprost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AD9933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7F0A50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5F6E7E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15B1428F" w14:textId="77777777" w:rsidTr="00E8454B">
        <w:tc>
          <w:tcPr>
            <w:tcW w:w="435" w:type="pct"/>
            <w:shd w:val="clear" w:color="auto" w:fill="auto"/>
          </w:tcPr>
          <w:p w14:paraId="047C084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548</w:t>
            </w:r>
          </w:p>
        </w:tc>
        <w:tc>
          <w:tcPr>
            <w:tcW w:w="2091" w:type="pct"/>
            <w:shd w:val="clear" w:color="auto" w:fill="auto"/>
          </w:tcPr>
          <w:p w14:paraId="2555B87A" w14:textId="371E4666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 est la contre-indication à l’utilisation d’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Ergometrine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pour 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l’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H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émorragie 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ost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artum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?</w:t>
            </w:r>
          </w:p>
          <w:p w14:paraId="6492D46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6FEB09BE" w14:textId="41697BAF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26E1C32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E094048" w14:textId="679C7184" w:rsidR="000A775E" w:rsidRPr="000A775E" w:rsidRDefault="0065493D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03F3E71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TA élevée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 A</w:t>
            </w:r>
          </w:p>
          <w:p w14:paraId="3EF45A0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Anémie sévère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3F2DC89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Maladie cardiaque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5A75BFE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724F890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7048033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074437AE" w14:textId="77777777" w:rsidTr="00E8454B">
        <w:tc>
          <w:tcPr>
            <w:tcW w:w="435" w:type="pct"/>
            <w:shd w:val="clear" w:color="auto" w:fill="auto"/>
          </w:tcPr>
          <w:p w14:paraId="4C53241E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549</w:t>
            </w:r>
          </w:p>
        </w:tc>
        <w:tc>
          <w:tcPr>
            <w:tcW w:w="2091" w:type="pct"/>
            <w:shd w:val="clear" w:color="auto" w:fill="auto"/>
          </w:tcPr>
          <w:p w14:paraId="2C9D6745" w14:textId="26AD6E60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 est la contre-indication à l’utilisation d’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Carboprost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dans l’</w:t>
            </w:r>
            <w:r w:rsidR="00570A04" w:rsidRPr="000A775E">
              <w:rPr>
                <w:rFonts w:eastAsia="Aptos"/>
                <w:sz w:val="20"/>
                <w:szCs w:val="20"/>
                <w:lang w:val="fr-SN"/>
              </w:rPr>
              <w:t>H</w:t>
            </w:r>
            <w:r w:rsidR="00570A04">
              <w:rPr>
                <w:rFonts w:eastAsia="Aptos"/>
                <w:sz w:val="20"/>
                <w:szCs w:val="20"/>
                <w:lang w:val="fr-SN"/>
              </w:rPr>
              <w:t xml:space="preserve">émorragie </w:t>
            </w:r>
            <w:r w:rsidR="00570A04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570A04">
              <w:rPr>
                <w:rFonts w:eastAsia="Aptos"/>
                <w:sz w:val="20"/>
                <w:szCs w:val="20"/>
                <w:lang w:val="fr-SN"/>
              </w:rPr>
              <w:t>ost</w:t>
            </w:r>
            <w:r w:rsidR="00570A04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570A04">
              <w:rPr>
                <w:rFonts w:eastAsia="Aptos"/>
                <w:sz w:val="20"/>
                <w:szCs w:val="20"/>
                <w:lang w:val="fr-SN"/>
              </w:rPr>
              <w:t>artum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?</w:t>
            </w:r>
          </w:p>
        </w:tc>
        <w:tc>
          <w:tcPr>
            <w:tcW w:w="2017" w:type="pct"/>
            <w:shd w:val="clear" w:color="auto" w:fill="auto"/>
          </w:tcPr>
          <w:p w14:paraId="2D8F89C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Asthme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76A5443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3D38247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DDCB62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6A499AE6" w14:textId="77777777" w:rsidTr="00E8454B">
        <w:tc>
          <w:tcPr>
            <w:tcW w:w="435" w:type="pct"/>
            <w:shd w:val="clear" w:color="auto" w:fill="auto"/>
          </w:tcPr>
          <w:p w14:paraId="5F18D551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550</w:t>
            </w:r>
          </w:p>
        </w:tc>
        <w:tc>
          <w:tcPr>
            <w:tcW w:w="2091" w:type="pct"/>
            <w:shd w:val="clear" w:color="auto" w:fill="auto"/>
          </w:tcPr>
          <w:p w14:paraId="56BC6CB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 degré de déchirure périnéale nécessite toujours une réparation ?</w:t>
            </w:r>
          </w:p>
        </w:tc>
        <w:tc>
          <w:tcPr>
            <w:tcW w:w="2017" w:type="pct"/>
            <w:shd w:val="clear" w:color="auto" w:fill="auto"/>
          </w:tcPr>
          <w:p w14:paraId="15A3EF6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3 </w:t>
            </w:r>
            <w:proofErr w:type="spellStart"/>
            <w:r w:rsidRPr="000A775E">
              <w:rPr>
                <w:rFonts w:eastAsia="Aptos"/>
                <w:sz w:val="20"/>
                <w:szCs w:val="20"/>
                <w:vertAlign w:val="superscript"/>
                <w:lang w:val="fr-SN"/>
              </w:rPr>
              <w:t>ème</w:t>
            </w:r>
            <w:proofErr w:type="spellEnd"/>
            <w:r w:rsidRPr="000A775E">
              <w:rPr>
                <w:rFonts w:eastAsia="Aptos"/>
                <w:sz w:val="20"/>
                <w:szCs w:val="20"/>
                <w:vertAlign w:val="superscript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et 4 </w:t>
            </w:r>
            <w:proofErr w:type="spellStart"/>
            <w:r w:rsidRPr="000A775E">
              <w:rPr>
                <w:rFonts w:eastAsia="Aptos"/>
                <w:sz w:val="20"/>
                <w:szCs w:val="20"/>
                <w:vertAlign w:val="superscript"/>
                <w:lang w:val="fr-SN"/>
              </w:rPr>
              <w:t>ème</w:t>
            </w:r>
            <w:proofErr w:type="spellEnd"/>
            <w:r w:rsidRPr="000A775E">
              <w:rPr>
                <w:rFonts w:eastAsia="Aptos"/>
                <w:sz w:val="20"/>
                <w:szCs w:val="20"/>
                <w:vertAlign w:val="superscript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degré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D24992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1014AA11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lastRenderedPageBreak/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03CCFE6F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606A6E" w14:paraId="7FD21D24" w14:textId="77777777" w:rsidTr="00E8454B">
        <w:tc>
          <w:tcPr>
            <w:tcW w:w="435" w:type="pct"/>
            <w:shd w:val="clear" w:color="auto" w:fill="auto"/>
          </w:tcPr>
          <w:p w14:paraId="24C85AB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551</w:t>
            </w:r>
          </w:p>
        </w:tc>
        <w:tc>
          <w:tcPr>
            <w:tcW w:w="2091" w:type="pct"/>
            <w:shd w:val="clear" w:color="auto" w:fill="auto"/>
          </w:tcPr>
          <w:p w14:paraId="354C4325" w14:textId="728AA7E1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 placenta retenu ne doit être retiré que sous anesthésie.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Cette déclaration est vraie ou </w:t>
            </w:r>
            <w:r w:rsidR="00A3089B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fausse ?</w:t>
            </w:r>
          </w:p>
        </w:tc>
        <w:tc>
          <w:tcPr>
            <w:tcW w:w="2017" w:type="pct"/>
            <w:shd w:val="clear" w:color="auto" w:fill="auto"/>
          </w:tcPr>
          <w:p w14:paraId="49B8AC2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CB1E3A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5F769AE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421CD6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35C41974" w14:textId="77777777" w:rsidTr="00E8454B">
        <w:tc>
          <w:tcPr>
            <w:tcW w:w="435" w:type="pct"/>
            <w:shd w:val="clear" w:color="auto" w:fill="auto"/>
          </w:tcPr>
          <w:p w14:paraId="3AB4F2C7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552</w:t>
            </w:r>
          </w:p>
        </w:tc>
        <w:tc>
          <w:tcPr>
            <w:tcW w:w="2091" w:type="pct"/>
            <w:shd w:val="clear" w:color="auto" w:fill="auto"/>
          </w:tcPr>
          <w:p w14:paraId="4AD28A25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Un goutte-à-goutte d'ocytocine doit être débuté en cas d'inversion utérine avant le repositionnement en </w:t>
            </w:r>
            <w:r w:rsidRPr="00570A04">
              <w:rPr>
                <w:rFonts w:eastAsia="Aptos"/>
                <w:sz w:val="20"/>
                <w:szCs w:val="20"/>
                <w:highlight w:val="yellow"/>
                <w:lang w:val="fr-SN"/>
              </w:rPr>
              <w:t>OT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0A0A7CB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F5F591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17E899D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161F36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1657E5B2" w14:textId="77777777" w:rsidTr="00E8454B">
        <w:tc>
          <w:tcPr>
            <w:tcW w:w="435" w:type="pct"/>
            <w:shd w:val="clear" w:color="auto" w:fill="auto"/>
          </w:tcPr>
          <w:p w14:paraId="3F1138D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553</w:t>
            </w:r>
          </w:p>
        </w:tc>
        <w:tc>
          <w:tcPr>
            <w:tcW w:w="2091" w:type="pct"/>
            <w:shd w:val="clear" w:color="auto" w:fill="auto"/>
          </w:tcPr>
          <w:p w14:paraId="12BEE88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Comment gérer le cas de rétention de tissus placentaires à l’intérieur de l’utérus ?</w:t>
            </w:r>
          </w:p>
          <w:p w14:paraId="40EA402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75AC0735" w14:textId="4767BB2B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639D83C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CD61994" w14:textId="7C0FAFA6" w:rsidR="000A775E" w:rsidRPr="000A775E" w:rsidRDefault="0065493D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2CA00EE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>. ocytocine 10 UI IM</w:t>
            </w:r>
          </w:p>
          <w:p w14:paraId="13682FA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s'il n'est pas administré pendant la GATPA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1EF8BF9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IV NS/RL avec 20 UI d'ocytocine injectable dans 1 L</w:t>
            </w:r>
          </w:p>
          <w:p w14:paraId="47DA8D8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@ 40-60 gouttes/min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267411B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Retrait des morceaux de placenta avec</w:t>
            </w:r>
          </w:p>
          <w:p w14:paraId="4DD8709F" w14:textId="75EFED10" w:rsidR="000A775E" w:rsidRPr="000A775E" w:rsidRDefault="00570A04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74D1A">
              <w:rPr>
                <w:rFonts w:eastAsia="Aptos"/>
                <w:sz w:val="20"/>
                <w:szCs w:val="20"/>
                <w:lang w:val="fr-SN"/>
              </w:rPr>
              <w:t xml:space="preserve">AMIU/Aspiration </w:t>
            </w:r>
            <w:r w:rsidR="00074D1A" w:rsidRPr="00074D1A">
              <w:rPr>
                <w:rFonts w:eastAsia="Aptos"/>
                <w:sz w:val="20"/>
                <w:szCs w:val="20"/>
                <w:lang w:val="fr-SN"/>
              </w:rPr>
              <w:t>électrique</w:t>
            </w:r>
            <w:r w:rsidRPr="00074D1A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="00074D1A" w:rsidRPr="00074D1A">
              <w:rPr>
                <w:rFonts w:eastAsia="Aptos"/>
                <w:sz w:val="20"/>
                <w:szCs w:val="20"/>
                <w:lang w:val="fr-SN"/>
              </w:rPr>
              <w:t>intra-utérin/porte-</w:t>
            </w:r>
            <w:r w:rsidR="00074D1A">
              <w:rPr>
                <w:rFonts w:eastAsia="Aptos"/>
                <w:sz w:val="20"/>
                <w:szCs w:val="20"/>
                <w:lang w:val="fr-SN"/>
              </w:rPr>
              <w:t>tampon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0365671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Administrer 1 dose à large spectre</w:t>
            </w:r>
          </w:p>
          <w:p w14:paraId="6431BE31" w14:textId="41094CB8" w:rsid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ins w:id="78" w:author="Rodrigue Nda'chi Deffo" w:date="2025-03-25T10:58:00Z"/>
                <w:rFonts w:eastAsia="Aptos"/>
                <w:sz w:val="20"/>
                <w:szCs w:val="20"/>
                <w:lang w:val="fr-SN"/>
              </w:rPr>
            </w:pPr>
            <w:proofErr w:type="gramStart"/>
            <w:r w:rsidRPr="000A775E">
              <w:rPr>
                <w:rFonts w:eastAsia="Aptos"/>
                <w:sz w:val="20"/>
                <w:szCs w:val="20"/>
                <w:lang w:val="fr-SN"/>
              </w:rPr>
              <w:t>antibiotiques</w:t>
            </w:r>
            <w:proofErr w:type="gram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1CD1104A" w14:textId="45E2A3AE" w:rsidR="00DA56D0" w:rsidRPr="000A775E" w:rsidRDefault="00DA56D0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ins w:id="79" w:author="Rodrigue Nda'chi Deffo" w:date="2025-03-25T10:58:00Z">
              <w:r w:rsidRPr="00DA56D0">
                <w:rPr>
                  <w:rFonts w:eastAsia="Aptos"/>
                  <w:sz w:val="20"/>
                  <w:szCs w:val="20"/>
                  <w:lang w:val="fr-SN"/>
                </w:rPr>
                <w:t>Révision utérine</w:t>
              </w:r>
              <w:r>
                <w:rPr>
                  <w:rFonts w:eastAsia="Aptos"/>
                  <w:sz w:val="20"/>
                  <w:szCs w:val="20"/>
                  <w:lang w:val="fr-SN"/>
                </w:rPr>
                <w:t>……………………………………………E</w:t>
              </w:r>
            </w:ins>
          </w:p>
          <w:p w14:paraId="635A44E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1912295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68C9874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1F555331" w14:textId="77777777" w:rsidTr="00E8454B">
        <w:tc>
          <w:tcPr>
            <w:tcW w:w="435" w:type="pct"/>
            <w:shd w:val="clear" w:color="auto" w:fill="auto"/>
          </w:tcPr>
          <w:p w14:paraId="45139FE7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554</w:t>
            </w:r>
          </w:p>
        </w:tc>
        <w:tc>
          <w:tcPr>
            <w:tcW w:w="2091" w:type="pct"/>
            <w:shd w:val="clear" w:color="auto" w:fill="auto"/>
          </w:tcPr>
          <w:p w14:paraId="1CEA2A4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Quand dit-on que le placenta est retenu ?</w:t>
            </w:r>
          </w:p>
        </w:tc>
        <w:tc>
          <w:tcPr>
            <w:tcW w:w="2017" w:type="pct"/>
            <w:shd w:val="clear" w:color="auto" w:fill="auto"/>
          </w:tcPr>
          <w:p w14:paraId="5E64929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Lorsqu'il n'est pas accouché plus de 30 minutes après l'accouchement du bébé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358E93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14F904C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0393FE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1C0F945E" w14:textId="77777777" w:rsidTr="00E8454B">
        <w:tc>
          <w:tcPr>
            <w:tcW w:w="435" w:type="pct"/>
            <w:shd w:val="clear" w:color="auto" w:fill="auto"/>
          </w:tcPr>
          <w:p w14:paraId="27654336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555</w:t>
            </w:r>
          </w:p>
        </w:tc>
        <w:tc>
          <w:tcPr>
            <w:tcW w:w="2091" w:type="pct"/>
            <w:shd w:val="clear" w:color="auto" w:fill="auto"/>
          </w:tcPr>
          <w:p w14:paraId="72D0423C" w14:textId="4FE24925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Un compactage vaginal doit être réalisé pour les cas d'</w:t>
            </w:r>
            <w:r w:rsidR="00570A04" w:rsidRPr="000A775E">
              <w:rPr>
                <w:rFonts w:eastAsia="Aptos"/>
                <w:sz w:val="20"/>
                <w:szCs w:val="20"/>
                <w:lang w:val="fr-SN"/>
              </w:rPr>
              <w:t xml:space="preserve"> H</w:t>
            </w:r>
            <w:r w:rsidR="00570A04">
              <w:rPr>
                <w:rFonts w:eastAsia="Aptos"/>
                <w:sz w:val="20"/>
                <w:szCs w:val="20"/>
                <w:lang w:val="fr-SN"/>
              </w:rPr>
              <w:t xml:space="preserve">émorragie </w:t>
            </w:r>
            <w:r w:rsidR="00570A04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570A04">
              <w:rPr>
                <w:rFonts w:eastAsia="Aptos"/>
                <w:sz w:val="20"/>
                <w:szCs w:val="20"/>
                <w:lang w:val="fr-SN"/>
              </w:rPr>
              <w:t>ostpartum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atonique référés au centre </w:t>
            </w:r>
            <w:r w:rsidR="00A3089B" w:rsidRPr="000A775E">
              <w:rPr>
                <w:rFonts w:eastAsia="Aptos"/>
                <w:sz w:val="20"/>
                <w:szCs w:val="20"/>
                <w:lang w:val="fr-SN"/>
              </w:rPr>
              <w:t>supérieur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3A89ECE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8527CE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6F8DECE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2C71F7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1C0B66A4" w14:textId="77777777" w:rsidTr="00E8454B">
        <w:tc>
          <w:tcPr>
            <w:tcW w:w="435" w:type="pct"/>
            <w:shd w:val="clear" w:color="auto" w:fill="auto"/>
          </w:tcPr>
          <w:p w14:paraId="1CBB9618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6379D62E" w14:textId="77777777" w:rsidR="000A775E" w:rsidRPr="000A775E" w:rsidRDefault="000A775E" w:rsidP="000A775E">
            <w:pPr>
              <w:pStyle w:val="Heading2"/>
              <w:shd w:val="clear" w:color="auto" w:fill="FFFFFF"/>
              <w:tabs>
                <w:tab w:val="center" w:pos="4513"/>
                <w:tab w:val="left" w:pos="8302"/>
              </w:tabs>
              <w:spacing w:before="0"/>
              <w:rPr>
                <w:rFonts w:ascii="Calibri" w:eastAsia="Aptos" w:hAnsi="Calibri" w:cs="Calibri"/>
                <w:b/>
                <w:sz w:val="20"/>
                <w:szCs w:val="20"/>
                <w:lang w:val="fr-SN"/>
              </w:rPr>
            </w:pPr>
            <w:r w:rsidRPr="000A775E">
              <w:rPr>
                <w:rFonts w:ascii="Calibri" w:eastAsia="Aptos" w:hAnsi="Calibri" w:cs="Calibri"/>
                <w:b/>
                <w:color w:val="000000"/>
                <w:sz w:val="20"/>
                <w:szCs w:val="20"/>
                <w:lang w:val="fr-SN"/>
              </w:rPr>
              <w:t>Maintenant, j'aimerais poser des questions liées à la surveillance du travail à l'aide du partogramme, du déclenchement du travail et de la GATPA.</w:t>
            </w:r>
          </w:p>
        </w:tc>
        <w:tc>
          <w:tcPr>
            <w:tcW w:w="458" w:type="pct"/>
            <w:shd w:val="clear" w:color="auto" w:fill="auto"/>
          </w:tcPr>
          <w:p w14:paraId="541A9D2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1EAB6024" w14:textId="77777777" w:rsidTr="00E8454B">
        <w:tc>
          <w:tcPr>
            <w:tcW w:w="435" w:type="pct"/>
            <w:shd w:val="clear" w:color="auto" w:fill="auto"/>
          </w:tcPr>
          <w:p w14:paraId="7C6D5F0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556</w:t>
            </w:r>
          </w:p>
        </w:tc>
        <w:tc>
          <w:tcPr>
            <w:tcW w:w="2091" w:type="pct"/>
            <w:shd w:val="clear" w:color="auto" w:fill="auto"/>
          </w:tcPr>
          <w:p w14:paraId="0AE31A9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informations sont tracées toutes les 30 minutes sur le partogramme ?</w:t>
            </w:r>
          </w:p>
          <w:p w14:paraId="457EAE6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27F55FB7" w14:textId="79E5E579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0B65AF1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56FB0DB9" w14:textId="22F127A2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784A628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Pouls maternel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58B2933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Fréquence cardiaque fœtale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55C735A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Contractions utérines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5661D46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Couleur du liquide amniotique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021E6EF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6494347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4AD127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58C2455A" w14:textId="77777777" w:rsidTr="00E8454B">
        <w:tc>
          <w:tcPr>
            <w:tcW w:w="435" w:type="pct"/>
            <w:shd w:val="clear" w:color="auto" w:fill="auto"/>
          </w:tcPr>
          <w:p w14:paraId="2F93FBE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557</w:t>
            </w:r>
          </w:p>
        </w:tc>
        <w:tc>
          <w:tcPr>
            <w:tcW w:w="2091" w:type="pct"/>
            <w:shd w:val="clear" w:color="auto" w:fill="auto"/>
          </w:tcPr>
          <w:p w14:paraId="5B348B7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informations sont tracées toutes les 4 heures sur le partogramme ?</w:t>
            </w:r>
          </w:p>
          <w:p w14:paraId="09D6277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77B41F7F" w14:textId="5FCF1454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5429383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4C5F1B41" w14:textId="09A3E3B7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77A5750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Dilatation cervicale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2188C89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Pression artérielle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17844AB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932D34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3DE0163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7A5E8065" w14:textId="77777777" w:rsidTr="00E8454B">
        <w:tc>
          <w:tcPr>
            <w:tcW w:w="435" w:type="pct"/>
            <w:shd w:val="clear" w:color="auto" w:fill="auto"/>
          </w:tcPr>
          <w:p w14:paraId="2FEB7F10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558</w:t>
            </w:r>
          </w:p>
        </w:tc>
        <w:tc>
          <w:tcPr>
            <w:tcW w:w="2091" w:type="pct"/>
            <w:shd w:val="clear" w:color="auto" w:fill="auto"/>
          </w:tcPr>
          <w:p w14:paraId="78765BD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Comment identifierez-vous un cas de travail prolongé à partir des lectures du partogramme ?</w:t>
            </w:r>
          </w:p>
          <w:p w14:paraId="6FADDE1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</w:tc>
        <w:tc>
          <w:tcPr>
            <w:tcW w:w="2017" w:type="pct"/>
            <w:shd w:val="clear" w:color="auto" w:fill="auto"/>
          </w:tcPr>
          <w:p w14:paraId="7C2EA90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Ligne de dilatation cervicale tracée traversant la</w:t>
            </w:r>
          </w:p>
          <w:p w14:paraId="2516FE5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ligne d'alerte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7E28C54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7D25BF1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C209E1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349C3AB7" w14:textId="77777777" w:rsidTr="00E8454B">
        <w:tc>
          <w:tcPr>
            <w:tcW w:w="435" w:type="pct"/>
            <w:shd w:val="clear" w:color="auto" w:fill="auto"/>
          </w:tcPr>
          <w:p w14:paraId="167095E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559</w:t>
            </w:r>
          </w:p>
        </w:tc>
        <w:tc>
          <w:tcPr>
            <w:tcW w:w="2091" w:type="pct"/>
            <w:shd w:val="clear" w:color="auto" w:fill="auto"/>
          </w:tcPr>
          <w:p w14:paraId="7834B362" w14:textId="4D6C991B" w:rsidR="000A775E" w:rsidRPr="00EB216C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L'épisiotomie est obligatoire pour tous </w:t>
            </w:r>
            <w:r w:rsidR="00570A04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les accouchements </w:t>
            </w:r>
            <w:r w:rsidR="00570A04" w:rsidRPr="00570A04">
              <w:rPr>
                <w:rFonts w:eastAsia="Aptos"/>
                <w:color w:val="000000"/>
                <w:sz w:val="20"/>
                <w:szCs w:val="20"/>
                <w:lang w:val="fr-SN"/>
              </w:rPr>
              <w:t>primi</w:t>
            </w:r>
            <w:r w:rsidR="00570A04">
              <w:rPr>
                <w:rFonts w:eastAsia="Aptos"/>
                <w:color w:val="000000"/>
                <w:sz w:val="20"/>
                <w:szCs w:val="20"/>
                <w:lang w:val="fr-SN"/>
              </w:rPr>
              <w:t>pares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18D2B455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665CF2EC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16E043F8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606A6E" w14:paraId="0F8E7F64" w14:textId="77777777" w:rsidTr="00E8454B">
        <w:tc>
          <w:tcPr>
            <w:tcW w:w="435" w:type="pct"/>
            <w:shd w:val="clear" w:color="auto" w:fill="auto"/>
          </w:tcPr>
          <w:p w14:paraId="68854C1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lastRenderedPageBreak/>
              <w:t>560</w:t>
            </w:r>
          </w:p>
        </w:tc>
        <w:tc>
          <w:tcPr>
            <w:tcW w:w="2091" w:type="pct"/>
            <w:shd w:val="clear" w:color="auto" w:fill="auto"/>
          </w:tcPr>
          <w:p w14:paraId="5CC5888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sont les contre-indications au déclenchement du travail ?</w:t>
            </w:r>
          </w:p>
          <w:p w14:paraId="2114031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17C6F427" w14:textId="43D3DBE4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4691467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4E4A572B" w14:textId="5A81F829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14FEEF1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Disproportion céphalo-pelvienne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13269FA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Fausse présentation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4BC82EF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Placenta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praevia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59BDF33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Grossesse après césarienne classique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6728AE7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Grossesse avec herpès génital actif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1EBA067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6197BB8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15022D3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1B4A32C6" w14:textId="77777777" w:rsidTr="00E8454B">
        <w:tc>
          <w:tcPr>
            <w:tcW w:w="435" w:type="pct"/>
            <w:shd w:val="clear" w:color="auto" w:fill="auto"/>
          </w:tcPr>
          <w:p w14:paraId="68B9C6F7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561</w:t>
            </w:r>
          </w:p>
        </w:tc>
        <w:tc>
          <w:tcPr>
            <w:tcW w:w="2091" w:type="pct"/>
            <w:shd w:val="clear" w:color="auto" w:fill="auto"/>
          </w:tcPr>
          <w:p w14:paraId="3A12CEF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sont les composantes du score de Bishop ?</w:t>
            </w:r>
          </w:p>
          <w:p w14:paraId="7E99CBE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6D2FC996" w14:textId="0509B699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5D555EB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F1FDA51" w14:textId="53144BDC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7407199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Effacement du col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4F6E5AC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Dilatation du col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579C52F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Cohérence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23269D3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Poste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1B698978" w14:textId="358820BF" w:rsid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ins w:id="80" w:author="Rodrigue Nda'chi Deffo" w:date="2025-03-25T10:59:00Z"/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Descente de tête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425D133B" w14:textId="79A4FECD" w:rsidR="00DA56D0" w:rsidRPr="000A775E" w:rsidRDefault="00DA56D0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ins w:id="81" w:author="Rodrigue Nda'chi Deffo" w:date="2025-03-25T10:59:00Z">
              <w:r w:rsidRPr="00DA56D0">
                <w:rPr>
                  <w:rFonts w:eastAsia="Aptos"/>
                  <w:sz w:val="20"/>
                  <w:szCs w:val="20"/>
                  <w:lang w:val="fr-SN"/>
                </w:rPr>
                <w:t>Consistance du col, position du col</w:t>
              </w:r>
              <w:r>
                <w:rPr>
                  <w:rFonts w:eastAsia="Aptos"/>
                  <w:sz w:val="20"/>
                  <w:szCs w:val="20"/>
                  <w:lang w:val="fr-SN"/>
                </w:rPr>
                <w:t>………………F</w:t>
              </w:r>
            </w:ins>
          </w:p>
          <w:p w14:paraId="3ACB6F3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2975D09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7D1161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47975D2B" w14:textId="77777777" w:rsidTr="00E8454B">
        <w:tc>
          <w:tcPr>
            <w:tcW w:w="435" w:type="pct"/>
            <w:shd w:val="clear" w:color="auto" w:fill="auto"/>
          </w:tcPr>
          <w:p w14:paraId="088AA06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562</w:t>
            </w:r>
          </w:p>
        </w:tc>
        <w:tc>
          <w:tcPr>
            <w:tcW w:w="2091" w:type="pct"/>
            <w:shd w:val="clear" w:color="auto" w:fill="auto"/>
          </w:tcPr>
          <w:p w14:paraId="4938A4C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Comment peut-on réaliser une maturation cervicale pré-induction ?</w:t>
            </w:r>
          </w:p>
          <w:p w14:paraId="1D1533F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517758E1" w14:textId="2BD30963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6A999AE2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1D7C691" w14:textId="734B18B3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6DE962D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Décapage des membranes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2D80EA5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Prostaglandine E2 gel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45AA82D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Cathéter de Foley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396A424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C7D854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366E7BF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5D43F062" w14:textId="77777777" w:rsidTr="00E8454B">
        <w:tc>
          <w:tcPr>
            <w:tcW w:w="435" w:type="pct"/>
            <w:shd w:val="clear" w:color="auto" w:fill="auto"/>
          </w:tcPr>
          <w:p w14:paraId="14DE26AC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563</w:t>
            </w:r>
          </w:p>
        </w:tc>
        <w:tc>
          <w:tcPr>
            <w:tcW w:w="2091" w:type="pct"/>
            <w:shd w:val="clear" w:color="auto" w:fill="auto"/>
          </w:tcPr>
          <w:p w14:paraId="297E451D" w14:textId="1E08B5FB" w:rsidR="000A775E" w:rsidRPr="00111826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Le meilleur médicament pour l’augmentation médicale est l’ocytocine en goutte à goutte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r w:rsidR="0000599E" w:rsidRPr="00111826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>Cette déclaration est-elle  vraie ou fausse?</w:t>
            </w:r>
          </w:p>
        </w:tc>
        <w:tc>
          <w:tcPr>
            <w:tcW w:w="2017" w:type="pct"/>
            <w:shd w:val="clear" w:color="auto" w:fill="auto"/>
          </w:tcPr>
          <w:p w14:paraId="6C2E3EF3" w14:textId="77777777" w:rsidR="000A775E" w:rsidRPr="004023BD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FR"/>
                <w:rPrChange w:id="82" w:author="Rodrigue Nda'chi Deffo" w:date="2025-03-25T10:06:00Z">
                  <w:rPr>
                    <w:rFonts w:eastAsia="Aptos"/>
                    <w:sz w:val="20"/>
                    <w:szCs w:val="20"/>
                  </w:rPr>
                </w:rPrChange>
              </w:rPr>
            </w:pPr>
            <w:r w:rsidRPr="004023BD">
              <w:rPr>
                <w:rFonts w:eastAsia="Aptos"/>
                <w:sz w:val="20"/>
                <w:szCs w:val="20"/>
                <w:lang w:val="fr-FR"/>
                <w:rPrChange w:id="83" w:author="Rodrigue Nda'chi Deffo" w:date="2025-03-25T10:06:00Z">
                  <w:rPr>
                    <w:rFonts w:eastAsia="Aptos"/>
                    <w:sz w:val="20"/>
                    <w:szCs w:val="20"/>
                  </w:rPr>
                </w:rPrChange>
              </w:rPr>
              <w:t xml:space="preserve">Vrai </w:t>
            </w:r>
            <w:r w:rsidRPr="004023BD">
              <w:rPr>
                <w:rFonts w:eastAsia="Aptos"/>
                <w:sz w:val="20"/>
                <w:szCs w:val="20"/>
                <w:lang w:val="fr-FR"/>
                <w:rPrChange w:id="84" w:author="Rodrigue Nda'chi Deffo" w:date="2025-03-25T10:06:00Z">
                  <w:rPr>
                    <w:rFonts w:eastAsia="Aptos"/>
                    <w:sz w:val="20"/>
                    <w:szCs w:val="20"/>
                  </w:rPr>
                </w:rPrChange>
              </w:rPr>
              <w:tab/>
              <w:t>1</w:t>
            </w:r>
          </w:p>
          <w:p w14:paraId="4DA87A02" w14:textId="77777777" w:rsidR="000A775E" w:rsidRPr="004023BD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FR"/>
                <w:rPrChange w:id="85" w:author="Rodrigue Nda'chi Deffo" w:date="2025-03-25T10:06:00Z">
                  <w:rPr>
                    <w:rFonts w:eastAsia="Aptos"/>
                    <w:sz w:val="20"/>
                    <w:szCs w:val="20"/>
                  </w:rPr>
                </w:rPrChange>
              </w:rPr>
            </w:pPr>
            <w:r w:rsidRPr="004023BD">
              <w:rPr>
                <w:rFonts w:eastAsia="Aptos"/>
                <w:sz w:val="20"/>
                <w:szCs w:val="20"/>
                <w:lang w:val="fr-FR"/>
                <w:rPrChange w:id="86" w:author="Rodrigue Nda'chi Deffo" w:date="2025-03-25T10:06:00Z">
                  <w:rPr>
                    <w:rFonts w:eastAsia="Aptos"/>
                    <w:sz w:val="20"/>
                    <w:szCs w:val="20"/>
                  </w:rPr>
                </w:rPrChange>
              </w:rPr>
              <w:t xml:space="preserve">Faux </w:t>
            </w:r>
            <w:r w:rsidRPr="004023BD">
              <w:rPr>
                <w:rFonts w:eastAsia="Aptos"/>
                <w:sz w:val="20"/>
                <w:szCs w:val="20"/>
                <w:lang w:val="fr-FR"/>
                <w:rPrChange w:id="87" w:author="Rodrigue Nda'chi Deffo" w:date="2025-03-25T10:06:00Z">
                  <w:rPr>
                    <w:rFonts w:eastAsia="Aptos"/>
                    <w:sz w:val="20"/>
                    <w:szCs w:val="20"/>
                  </w:rPr>
                </w:rPrChange>
              </w:rPr>
              <w:tab/>
              <w:t>2</w:t>
            </w:r>
          </w:p>
          <w:p w14:paraId="4531F32D" w14:textId="535D750C" w:rsidR="00111826" w:rsidRPr="00111826" w:rsidRDefault="00111826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84AEBC7" w14:textId="77777777" w:rsidR="000A775E" w:rsidRPr="00111826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47AB29BE" w14:textId="77777777" w:rsidTr="00E8454B">
        <w:tc>
          <w:tcPr>
            <w:tcW w:w="435" w:type="pct"/>
            <w:shd w:val="clear" w:color="auto" w:fill="auto"/>
          </w:tcPr>
          <w:p w14:paraId="1269B732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564</w:t>
            </w:r>
          </w:p>
        </w:tc>
        <w:tc>
          <w:tcPr>
            <w:tcW w:w="2091" w:type="pct"/>
            <w:shd w:val="clear" w:color="auto" w:fill="auto"/>
          </w:tcPr>
          <w:p w14:paraId="7CA5B99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Qu'est-ce qu'une bonne contraction ?</w:t>
            </w:r>
          </w:p>
        </w:tc>
        <w:tc>
          <w:tcPr>
            <w:tcW w:w="2017" w:type="pct"/>
            <w:shd w:val="clear" w:color="auto" w:fill="auto"/>
          </w:tcPr>
          <w:p w14:paraId="7CCE2AE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3 contractions en 10 minutes chacune durant plus de 40 secondes1</w:t>
            </w:r>
          </w:p>
          <w:p w14:paraId="0C4FBCC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6A0ACDD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B87113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31F8A926" w14:textId="77777777" w:rsidTr="00E8454B">
        <w:tc>
          <w:tcPr>
            <w:tcW w:w="435" w:type="pct"/>
            <w:shd w:val="clear" w:color="auto" w:fill="auto"/>
          </w:tcPr>
          <w:p w14:paraId="0C6D268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565</w:t>
            </w:r>
          </w:p>
        </w:tc>
        <w:tc>
          <w:tcPr>
            <w:tcW w:w="2091" w:type="pct"/>
            <w:shd w:val="clear" w:color="auto" w:fill="auto"/>
          </w:tcPr>
          <w:p w14:paraId="526CE8D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 est la dose initiale d'ocytocine pour le déclenchement/l'augmentation du travail ?</w:t>
            </w:r>
          </w:p>
        </w:tc>
        <w:tc>
          <w:tcPr>
            <w:tcW w:w="2017" w:type="pct"/>
            <w:shd w:val="clear" w:color="auto" w:fill="auto"/>
          </w:tcPr>
          <w:p w14:paraId="372D05A7" w14:textId="4167B954" w:rsidR="000A775E" w:rsidRPr="000A775E" w:rsidRDefault="0006113F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UI dans 500 ml de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Ringer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Lactate ou de solution saline normale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53E9C1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5DF67EE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46E993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2CA75D01" w14:textId="77777777" w:rsidTr="00E8454B">
        <w:tc>
          <w:tcPr>
            <w:tcW w:w="435" w:type="pct"/>
            <w:shd w:val="clear" w:color="auto" w:fill="auto"/>
          </w:tcPr>
          <w:p w14:paraId="2B7DEC4D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18DF031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liées à l'accouchement normal avec épisiotomie.</w:t>
            </w:r>
          </w:p>
          <w:p w14:paraId="3E8751C4" w14:textId="77777777" w:rsidR="000A775E" w:rsidRPr="000A775E" w:rsidRDefault="000A775E" w:rsidP="000A775E">
            <w:pPr>
              <w:shd w:val="clear" w:color="auto" w:fill="FFFFFF"/>
              <w:tabs>
                <w:tab w:val="right" w:pos="3402"/>
                <w:tab w:val="right" w:pos="4320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</w:t>
            </w:r>
          </w:p>
        </w:tc>
        <w:tc>
          <w:tcPr>
            <w:tcW w:w="458" w:type="pct"/>
            <w:shd w:val="clear" w:color="auto" w:fill="auto"/>
          </w:tcPr>
          <w:p w14:paraId="6858AB0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6FF561D0" w14:textId="77777777" w:rsidTr="00E8454B">
        <w:tc>
          <w:tcPr>
            <w:tcW w:w="435" w:type="pct"/>
            <w:shd w:val="clear" w:color="auto" w:fill="auto"/>
          </w:tcPr>
          <w:p w14:paraId="2BA7C130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566</w:t>
            </w:r>
          </w:p>
        </w:tc>
        <w:tc>
          <w:tcPr>
            <w:tcW w:w="2091" w:type="pct"/>
            <w:shd w:val="clear" w:color="auto" w:fill="auto"/>
          </w:tcPr>
          <w:p w14:paraId="5DAB0F6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Dans quel cas faut-il pratiquer une épisiotomie ?</w:t>
            </w:r>
          </w:p>
          <w:p w14:paraId="067AA86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2A9B43EC" w14:textId="7DF5AFB8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218979A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20D7328" w14:textId="3D964A53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49079DC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Accouchement vaginal compliqué</w:t>
            </w:r>
          </w:p>
          <w:p w14:paraId="443D73E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comme la culasse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049421C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Accouchement vaginal assisté comme forceps et aspirateur.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41DFFC3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Cicatrices dues à une épisiotomie/déchirure périnéale mal suturée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48DAF98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13A2C6E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66B6054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2395706E" w14:textId="77777777" w:rsidTr="00E8454B">
        <w:tc>
          <w:tcPr>
            <w:tcW w:w="435" w:type="pct"/>
            <w:shd w:val="clear" w:color="auto" w:fill="auto"/>
          </w:tcPr>
          <w:p w14:paraId="33B64D6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567</w:t>
            </w:r>
          </w:p>
        </w:tc>
        <w:tc>
          <w:tcPr>
            <w:tcW w:w="2091" w:type="pct"/>
            <w:shd w:val="clear" w:color="auto" w:fill="auto"/>
          </w:tcPr>
          <w:p w14:paraId="73C4C83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Quand faut-il pratiquer l’épisiotomie ?</w:t>
            </w:r>
          </w:p>
          <w:p w14:paraId="5F42486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0CE0E15A" w14:textId="57CB8B46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2A32012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5B640020" w14:textId="3725C01D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2665B13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 périnée est aminci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264CE39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ind w:right="651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3-4 cm de la tête de bébé sont visibles lors d'une contraction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EC4432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7A509EC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1E75AD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32331F85" w14:textId="77777777" w:rsidTr="00E8454B">
        <w:tc>
          <w:tcPr>
            <w:tcW w:w="435" w:type="pct"/>
            <w:shd w:val="clear" w:color="auto" w:fill="auto"/>
          </w:tcPr>
          <w:p w14:paraId="370702E2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568</w:t>
            </w:r>
          </w:p>
        </w:tc>
        <w:tc>
          <w:tcPr>
            <w:tcW w:w="2091" w:type="pct"/>
            <w:shd w:val="clear" w:color="auto" w:fill="auto"/>
          </w:tcPr>
          <w:p w14:paraId="23065731" w14:textId="6585DC8F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Quelle est la concentration de la </w:t>
            </w:r>
            <w:r w:rsidR="00A321CF">
              <w:rPr>
                <w:rFonts w:eastAsia="Aptos"/>
                <w:color w:val="000000"/>
                <w:sz w:val="20"/>
                <w:szCs w:val="20"/>
                <w:lang w:val="fr-SN"/>
              </w:rPr>
              <w:t>xyl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ocaïne utilisée pour l'épisiotomie ?</w:t>
            </w:r>
          </w:p>
        </w:tc>
        <w:tc>
          <w:tcPr>
            <w:tcW w:w="2017" w:type="pct"/>
            <w:shd w:val="clear" w:color="auto" w:fill="auto"/>
          </w:tcPr>
          <w:p w14:paraId="454BCA64" w14:textId="55B63619" w:rsid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ins w:id="88" w:author="Rodrigue Nda'chi Deffo" w:date="2025-03-25T10:59:00Z"/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1%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A4633C6" w14:textId="3EED07E5" w:rsidR="00DA56D0" w:rsidRPr="000A775E" w:rsidRDefault="00DA56D0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ins w:id="89" w:author="Rodrigue Nda'chi Deffo" w:date="2025-03-25T10:59:00Z">
              <w:r>
                <w:rPr>
                  <w:rFonts w:eastAsia="Aptos"/>
                  <w:sz w:val="20"/>
                  <w:szCs w:val="20"/>
                  <w:lang w:val="fr-SN"/>
                </w:rPr>
                <w:t xml:space="preserve">2% </w:t>
              </w:r>
            </w:ins>
            <w:ins w:id="90" w:author="Rodrigue Nda'chi Deffo" w:date="2025-03-25T11:00:00Z">
              <w:r>
                <w:rPr>
                  <w:rFonts w:eastAsia="Aptos"/>
                  <w:sz w:val="20"/>
                  <w:szCs w:val="20"/>
                  <w:lang w:val="fr-SN"/>
                </w:rPr>
                <w:t>…………………………………………………………</w:t>
              </w:r>
              <w:proofErr w:type="gramStart"/>
              <w:r>
                <w:rPr>
                  <w:rFonts w:eastAsia="Aptos"/>
                  <w:sz w:val="20"/>
                  <w:szCs w:val="20"/>
                  <w:lang w:val="fr-SN"/>
                </w:rPr>
                <w:t>…….</w:t>
              </w:r>
              <w:proofErr w:type="gramEnd"/>
              <w:r>
                <w:rPr>
                  <w:rFonts w:eastAsia="Aptos"/>
                  <w:sz w:val="20"/>
                  <w:szCs w:val="20"/>
                  <w:lang w:val="fr-SN"/>
                </w:rPr>
                <w:t>2</w:t>
              </w:r>
            </w:ins>
          </w:p>
          <w:p w14:paraId="07A0452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2A88E4E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0C2F4B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64A1C81E" w14:textId="77777777" w:rsidTr="00E8454B">
        <w:tc>
          <w:tcPr>
            <w:tcW w:w="435" w:type="pct"/>
            <w:shd w:val="clear" w:color="auto" w:fill="auto"/>
          </w:tcPr>
          <w:p w14:paraId="6E4D01A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lastRenderedPageBreak/>
              <w:t>569</w:t>
            </w:r>
          </w:p>
        </w:tc>
        <w:tc>
          <w:tcPr>
            <w:tcW w:w="2091" w:type="pct"/>
            <w:shd w:val="clear" w:color="auto" w:fill="auto"/>
          </w:tcPr>
          <w:p w14:paraId="1B44BFA1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Les sutures </w:t>
            </w:r>
            <w:proofErr w:type="spellStart"/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polyglycoliques</w:t>
            </w:r>
            <w:proofErr w:type="spellEnd"/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sont préférées au catgut chromé pour leur résistance à la traction pour la réparation par épisiotomie.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37784F3E" w14:textId="77777777" w:rsidR="000A775E" w:rsidRPr="004023BD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FR"/>
                <w:rPrChange w:id="91" w:author="Rodrigue Nda'chi Deffo" w:date="2025-03-25T10:06:00Z">
                  <w:rPr>
                    <w:rFonts w:eastAsia="Aptos"/>
                    <w:sz w:val="20"/>
                    <w:szCs w:val="20"/>
                  </w:rPr>
                </w:rPrChange>
              </w:rPr>
            </w:pPr>
            <w:r w:rsidRPr="004023BD">
              <w:rPr>
                <w:rFonts w:eastAsia="Aptos"/>
                <w:sz w:val="20"/>
                <w:szCs w:val="20"/>
                <w:lang w:val="fr-FR"/>
                <w:rPrChange w:id="92" w:author="Rodrigue Nda'chi Deffo" w:date="2025-03-25T10:06:00Z">
                  <w:rPr>
                    <w:rFonts w:eastAsia="Aptos"/>
                    <w:sz w:val="20"/>
                    <w:szCs w:val="20"/>
                  </w:rPr>
                </w:rPrChange>
              </w:rPr>
              <w:t xml:space="preserve">Vrai </w:t>
            </w:r>
            <w:r w:rsidRPr="004023BD">
              <w:rPr>
                <w:rFonts w:eastAsia="Aptos"/>
                <w:sz w:val="20"/>
                <w:szCs w:val="20"/>
                <w:lang w:val="fr-FR"/>
                <w:rPrChange w:id="93" w:author="Rodrigue Nda'chi Deffo" w:date="2025-03-25T10:06:00Z">
                  <w:rPr>
                    <w:rFonts w:eastAsia="Aptos"/>
                    <w:sz w:val="20"/>
                    <w:szCs w:val="20"/>
                  </w:rPr>
                </w:rPrChange>
              </w:rPr>
              <w:tab/>
              <w:t>1</w:t>
            </w:r>
          </w:p>
          <w:p w14:paraId="3BE51017" w14:textId="77777777" w:rsidR="000A775E" w:rsidRPr="004023BD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FR"/>
                <w:rPrChange w:id="94" w:author="Rodrigue Nda'chi Deffo" w:date="2025-03-25T10:06:00Z">
                  <w:rPr>
                    <w:rFonts w:eastAsia="Aptos"/>
                    <w:sz w:val="20"/>
                    <w:szCs w:val="20"/>
                  </w:rPr>
                </w:rPrChange>
              </w:rPr>
            </w:pPr>
            <w:r w:rsidRPr="004023BD">
              <w:rPr>
                <w:rFonts w:eastAsia="Aptos"/>
                <w:sz w:val="20"/>
                <w:szCs w:val="20"/>
                <w:lang w:val="fr-FR"/>
                <w:rPrChange w:id="95" w:author="Rodrigue Nda'chi Deffo" w:date="2025-03-25T10:06:00Z">
                  <w:rPr>
                    <w:rFonts w:eastAsia="Aptos"/>
                    <w:sz w:val="20"/>
                    <w:szCs w:val="20"/>
                  </w:rPr>
                </w:rPrChange>
              </w:rPr>
              <w:t xml:space="preserve">Faux </w:t>
            </w:r>
            <w:r w:rsidRPr="004023BD">
              <w:rPr>
                <w:rFonts w:eastAsia="Aptos"/>
                <w:sz w:val="20"/>
                <w:szCs w:val="20"/>
                <w:lang w:val="fr-FR"/>
                <w:rPrChange w:id="96" w:author="Rodrigue Nda'chi Deffo" w:date="2025-03-25T10:06:00Z">
                  <w:rPr>
                    <w:rFonts w:eastAsia="Aptos"/>
                    <w:sz w:val="20"/>
                    <w:szCs w:val="20"/>
                  </w:rPr>
                </w:rPrChange>
              </w:rPr>
              <w:tab/>
              <w:t>2</w:t>
            </w:r>
          </w:p>
          <w:p w14:paraId="1D84C981" w14:textId="5DA704AA" w:rsidR="00A321CF" w:rsidRPr="00A321CF" w:rsidRDefault="00A321CF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A331463" w14:textId="77777777" w:rsidR="000A775E" w:rsidRPr="00A321CF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1B7F9D51" w14:textId="77777777" w:rsidTr="00E8454B">
        <w:tc>
          <w:tcPr>
            <w:tcW w:w="435" w:type="pct"/>
            <w:shd w:val="clear" w:color="auto" w:fill="auto"/>
          </w:tcPr>
          <w:p w14:paraId="2D8722E8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570</w:t>
            </w:r>
          </w:p>
        </w:tc>
        <w:tc>
          <w:tcPr>
            <w:tcW w:w="2091" w:type="pct"/>
            <w:shd w:val="clear" w:color="auto" w:fill="auto"/>
          </w:tcPr>
          <w:p w14:paraId="3452E95C" w14:textId="45686955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La suture pour la réparation par épisiotomie doit être 2-0. Cette déclaration est vraie ou </w:t>
            </w:r>
            <w:r w:rsidR="00A3089B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fausse ?</w:t>
            </w:r>
          </w:p>
        </w:tc>
        <w:tc>
          <w:tcPr>
            <w:tcW w:w="2017" w:type="pct"/>
            <w:shd w:val="clear" w:color="auto" w:fill="auto"/>
          </w:tcPr>
          <w:p w14:paraId="6BCF4869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0A19C3C2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19779443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606A6E" w14:paraId="74E0B1A0" w14:textId="77777777" w:rsidTr="00E8454B">
        <w:tc>
          <w:tcPr>
            <w:tcW w:w="435" w:type="pct"/>
            <w:shd w:val="clear" w:color="auto" w:fill="auto"/>
          </w:tcPr>
          <w:p w14:paraId="09C2F12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571</w:t>
            </w:r>
          </w:p>
        </w:tc>
        <w:tc>
          <w:tcPr>
            <w:tcW w:w="2091" w:type="pct"/>
            <w:shd w:val="clear" w:color="auto" w:fill="auto"/>
          </w:tcPr>
          <w:p w14:paraId="16A994D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Par où doit commencer la réparation d’une épisiotomie ?</w:t>
            </w:r>
          </w:p>
        </w:tc>
        <w:tc>
          <w:tcPr>
            <w:tcW w:w="2017" w:type="pct"/>
            <w:shd w:val="clear" w:color="auto" w:fill="auto"/>
          </w:tcPr>
          <w:p w14:paraId="02C0071A" w14:textId="5EB60BF7" w:rsid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ins w:id="97" w:author="Rodrigue Nda'chi Deffo" w:date="2025-03-25T11:00:00Z"/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1 cm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au dessus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du sommet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08F5F440" w14:textId="27DE6579" w:rsidR="00DA56D0" w:rsidRPr="000A775E" w:rsidRDefault="00DA56D0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ins w:id="98" w:author="Rodrigue Nda'chi Deffo" w:date="2025-03-25T11:00:00Z">
              <w:r w:rsidRPr="00DA56D0">
                <w:rPr>
                  <w:rFonts w:eastAsia="Aptos"/>
                  <w:sz w:val="20"/>
                  <w:szCs w:val="20"/>
                  <w:lang w:val="fr-SN"/>
                </w:rPr>
                <w:t>Niveau V</w:t>
              </w:r>
              <w:r>
                <w:rPr>
                  <w:rFonts w:eastAsia="Aptos"/>
                  <w:sz w:val="20"/>
                  <w:szCs w:val="20"/>
                  <w:lang w:val="fr-SN"/>
                </w:rPr>
                <w:t>………………………………………………………2</w:t>
              </w:r>
            </w:ins>
            <w:bookmarkStart w:id="99" w:name="_GoBack"/>
            <w:bookmarkEnd w:id="99"/>
          </w:p>
          <w:p w14:paraId="1BDD21C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0D648A2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515155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634EE308" w14:textId="77777777" w:rsidTr="00E8454B">
        <w:tc>
          <w:tcPr>
            <w:tcW w:w="435" w:type="pct"/>
            <w:shd w:val="clear" w:color="auto" w:fill="auto"/>
          </w:tcPr>
          <w:p w14:paraId="6B0B2D1A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26CE208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concernant l'accouchement par forceps.</w:t>
            </w:r>
          </w:p>
        </w:tc>
        <w:tc>
          <w:tcPr>
            <w:tcW w:w="458" w:type="pct"/>
            <w:shd w:val="clear" w:color="auto" w:fill="auto"/>
          </w:tcPr>
          <w:p w14:paraId="4CC2AC0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6818FE98" w14:textId="77777777" w:rsidTr="00E8454B">
        <w:tc>
          <w:tcPr>
            <w:tcW w:w="435" w:type="pct"/>
            <w:shd w:val="clear" w:color="auto" w:fill="auto"/>
          </w:tcPr>
          <w:p w14:paraId="64689D38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572</w:t>
            </w:r>
          </w:p>
        </w:tc>
        <w:tc>
          <w:tcPr>
            <w:tcW w:w="2091" w:type="pct"/>
            <w:shd w:val="clear" w:color="auto" w:fill="auto"/>
          </w:tcPr>
          <w:p w14:paraId="1C645C1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sont les indications d’un accouchement par forceps ?</w:t>
            </w:r>
          </w:p>
          <w:p w14:paraId="512DA3A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5EEC8B45" w14:textId="565D5F09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33A7C01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45810D05" w14:textId="687506B1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02DD4A6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Détresse fœtale au 2ème stade</w:t>
            </w:r>
          </w:p>
          <w:p w14:paraId="7E7C96E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de travail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0CB6FAD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Prolapsus du cordon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2C0B99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Détresse maternelle au 2ème stade du travail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169C4F90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ind w:right="509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2ème stade prolongé &gt; 3 heures en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primi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et &gt; 2 heures en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multigravida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 w:rsidRPr="00EB216C">
              <w:rPr>
                <w:rFonts w:eastAsia="Aptos"/>
                <w:sz w:val="20"/>
                <w:szCs w:val="20"/>
              </w:rPr>
              <w:t>D</w:t>
            </w:r>
          </w:p>
          <w:p w14:paraId="05A51744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Autre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b/>
                <w:sz w:val="20"/>
                <w:szCs w:val="20"/>
              </w:rPr>
              <w:t>[</w:t>
            </w:r>
            <w:proofErr w:type="spellStart"/>
            <w:r w:rsidRPr="00EB216C">
              <w:rPr>
                <w:rFonts w:eastAsia="Aptos"/>
                <w:b/>
                <w:sz w:val="20"/>
                <w:szCs w:val="20"/>
              </w:rPr>
              <w:t>Préciser</w:t>
            </w:r>
            <w:proofErr w:type="spellEnd"/>
            <w:r w:rsidRPr="00EB216C">
              <w:rPr>
                <w:rFonts w:eastAsia="Aptos"/>
                <w:b/>
                <w:sz w:val="20"/>
                <w:szCs w:val="20"/>
              </w:rPr>
              <w:t xml:space="preserve">] </w:t>
            </w:r>
            <w:r w:rsidRPr="00EB216C">
              <w:rPr>
                <w:rFonts w:eastAsia="Aptos"/>
                <w:sz w:val="20"/>
                <w:szCs w:val="20"/>
              </w:rPr>
              <w:tab/>
              <w:t>X</w:t>
            </w:r>
          </w:p>
          <w:p w14:paraId="297A37EA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50BFC5ED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606A6E" w14:paraId="03AA4B25" w14:textId="77777777" w:rsidTr="00E8454B">
        <w:tc>
          <w:tcPr>
            <w:tcW w:w="435" w:type="pct"/>
            <w:shd w:val="clear" w:color="auto" w:fill="auto"/>
          </w:tcPr>
          <w:p w14:paraId="21EC03D5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573</w:t>
            </w:r>
          </w:p>
        </w:tc>
        <w:tc>
          <w:tcPr>
            <w:tcW w:w="2091" w:type="pct"/>
            <w:shd w:val="clear" w:color="auto" w:fill="auto"/>
          </w:tcPr>
          <w:p w14:paraId="765BCA7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sont les conditions préalables à l'utilisation des forceps de sortie ?</w:t>
            </w:r>
          </w:p>
          <w:p w14:paraId="3A72E0A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6421C4D4" w14:textId="2A4C8133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7E88E88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654CA7DA" w14:textId="38483AB4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48D0544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La vessie et le rectum doivent être vides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7B3EDC5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Les membranes doivent être rompues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35981C0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La suture sagittale doit être sur la ligne médiane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2777D5F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 col doit être complètement dilaté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3B59338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La tête doit être bombée au niveau du périnée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6819F1F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663A41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779AAB4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6CB7D365" w14:textId="77777777" w:rsidTr="00E8454B">
        <w:tc>
          <w:tcPr>
            <w:tcW w:w="435" w:type="pct"/>
            <w:shd w:val="clear" w:color="auto" w:fill="auto"/>
          </w:tcPr>
          <w:p w14:paraId="3711775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574</w:t>
            </w:r>
          </w:p>
        </w:tc>
        <w:tc>
          <w:tcPr>
            <w:tcW w:w="2091" w:type="pct"/>
            <w:shd w:val="clear" w:color="auto" w:fill="auto"/>
          </w:tcPr>
          <w:p w14:paraId="341B7D6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Quels sont les signes d’un échec des forceps ?</w:t>
            </w:r>
          </w:p>
          <w:p w14:paraId="1DA78302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3E59B759" w14:textId="69673B29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12DBA01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0E991BCD" w14:textId="280E40A5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22CC369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La tête fœtale n’avance pas à chaque traction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0F57957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 fœtus n'est pas accouché après 2 tractions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2E0D3F0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D370E9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543768A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37141C71" w14:textId="77777777" w:rsidTr="00E8454B">
        <w:tc>
          <w:tcPr>
            <w:tcW w:w="435" w:type="pct"/>
            <w:shd w:val="clear" w:color="auto" w:fill="auto"/>
          </w:tcPr>
          <w:p w14:paraId="6335B10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575</w:t>
            </w:r>
          </w:p>
        </w:tc>
        <w:tc>
          <w:tcPr>
            <w:tcW w:w="2091" w:type="pct"/>
            <w:shd w:val="clear" w:color="auto" w:fill="auto"/>
          </w:tcPr>
          <w:p w14:paraId="1DD4D2E0" w14:textId="66C4FF74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L’échec des forceps est une indication de césarienne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r w:rsidR="0000599E" w:rsidRPr="00145072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>Cette déclaration est-elle  vraie ou fausse?</w:t>
            </w:r>
          </w:p>
        </w:tc>
        <w:tc>
          <w:tcPr>
            <w:tcW w:w="2017" w:type="pct"/>
            <w:shd w:val="clear" w:color="auto" w:fill="auto"/>
          </w:tcPr>
          <w:p w14:paraId="08AAAED9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17027BA6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554E475A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EB216C" w14:paraId="4EB3941F" w14:textId="77777777" w:rsidTr="00E8454B">
        <w:tc>
          <w:tcPr>
            <w:tcW w:w="435" w:type="pct"/>
            <w:shd w:val="clear" w:color="auto" w:fill="auto"/>
          </w:tcPr>
          <w:p w14:paraId="1993DF3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576</w:t>
            </w:r>
          </w:p>
        </w:tc>
        <w:tc>
          <w:tcPr>
            <w:tcW w:w="2091" w:type="pct"/>
            <w:shd w:val="clear" w:color="auto" w:fill="auto"/>
          </w:tcPr>
          <w:p w14:paraId="58E7E5E0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Un consentement écrit doit être obtenu avant l'application des forceps.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536A9D7D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3C289974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7C93D732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EB216C" w14:paraId="7E891A85" w14:textId="77777777" w:rsidTr="00E8454B">
        <w:tc>
          <w:tcPr>
            <w:tcW w:w="435" w:type="pct"/>
            <w:shd w:val="clear" w:color="auto" w:fill="auto"/>
          </w:tcPr>
          <w:p w14:paraId="5A4645F2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577</w:t>
            </w:r>
          </w:p>
        </w:tc>
        <w:tc>
          <w:tcPr>
            <w:tcW w:w="2091" w:type="pct"/>
            <w:shd w:val="clear" w:color="auto" w:fill="auto"/>
          </w:tcPr>
          <w:p w14:paraId="54F64934" w14:textId="10DA0063" w:rsidR="000A775E" w:rsidRPr="00EB216C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Le céphalhématome après forceps ne nécessite qu'une observation et disparaît généralement en 3 à 4 semaines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07632623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01BAC2D1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74D084F1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606A6E" w14:paraId="329CAAA7" w14:textId="77777777" w:rsidTr="00E8454B">
        <w:tc>
          <w:tcPr>
            <w:tcW w:w="435" w:type="pct"/>
            <w:shd w:val="clear" w:color="auto" w:fill="auto"/>
          </w:tcPr>
          <w:p w14:paraId="6CCB52B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4F31B7D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liées à l'extraction par ventouse .</w:t>
            </w:r>
          </w:p>
        </w:tc>
        <w:tc>
          <w:tcPr>
            <w:tcW w:w="458" w:type="pct"/>
            <w:shd w:val="clear" w:color="auto" w:fill="auto"/>
          </w:tcPr>
          <w:p w14:paraId="41674A5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3A0E64BE" w14:textId="77777777" w:rsidTr="00E8454B">
        <w:tc>
          <w:tcPr>
            <w:tcW w:w="435" w:type="pct"/>
            <w:shd w:val="clear" w:color="auto" w:fill="auto"/>
          </w:tcPr>
          <w:p w14:paraId="3F4B8C7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578</w:t>
            </w:r>
          </w:p>
        </w:tc>
        <w:tc>
          <w:tcPr>
            <w:tcW w:w="2091" w:type="pct"/>
            <w:shd w:val="clear" w:color="auto" w:fill="auto"/>
          </w:tcPr>
          <w:p w14:paraId="50590CE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sont les contre-indications à l’extraction par ventouse ?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br/>
            </w:r>
          </w:p>
          <w:p w14:paraId="03518318" w14:textId="415F6B75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691EDC8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5FFEF259" w14:textId="56979E81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52A41FD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Présentation sans sommet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7D6751D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Macrosomie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7FBB051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Bébé prématuré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44BFEDF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Mort intra-utérine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1218309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50DA66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37B51C6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21432A97" w14:textId="77777777" w:rsidTr="00E8454B">
        <w:tc>
          <w:tcPr>
            <w:tcW w:w="435" w:type="pct"/>
            <w:shd w:val="clear" w:color="auto" w:fill="auto"/>
          </w:tcPr>
          <w:p w14:paraId="553BAD01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579</w:t>
            </w:r>
          </w:p>
        </w:tc>
        <w:tc>
          <w:tcPr>
            <w:tcW w:w="2091" w:type="pct"/>
            <w:shd w:val="clear" w:color="auto" w:fill="auto"/>
          </w:tcPr>
          <w:p w14:paraId="6D68F35A" w14:textId="33A45FFF" w:rsidR="000A775E" w:rsidRPr="000A775E" w:rsidRDefault="00A321CF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Par où </w:t>
            </w:r>
            <w:r w:rsidR="0065493D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Placer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le centre de la coupelle de la ventouse ?</w:t>
            </w:r>
          </w:p>
        </w:tc>
        <w:tc>
          <w:tcPr>
            <w:tcW w:w="2017" w:type="pct"/>
            <w:shd w:val="clear" w:color="auto" w:fill="auto"/>
          </w:tcPr>
          <w:p w14:paraId="6E4CA46D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 point de flexion et 3 cm en avant de la fontanelle postérieure.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0D4CD69F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Autre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b/>
                <w:sz w:val="20"/>
                <w:szCs w:val="20"/>
              </w:rPr>
              <w:t>[</w:t>
            </w:r>
            <w:proofErr w:type="spellStart"/>
            <w:r w:rsidRPr="00EB216C">
              <w:rPr>
                <w:rFonts w:eastAsia="Aptos"/>
                <w:b/>
                <w:sz w:val="20"/>
                <w:szCs w:val="20"/>
              </w:rPr>
              <w:t>préciser</w:t>
            </w:r>
            <w:proofErr w:type="spellEnd"/>
            <w:r w:rsidRPr="00EB216C">
              <w:rPr>
                <w:rFonts w:eastAsia="Aptos"/>
                <w:b/>
                <w:sz w:val="20"/>
                <w:szCs w:val="20"/>
              </w:rPr>
              <w:t xml:space="preserve">] </w:t>
            </w:r>
            <w:r w:rsidRPr="00EB216C">
              <w:rPr>
                <w:rFonts w:eastAsia="Aptos"/>
                <w:sz w:val="20"/>
                <w:szCs w:val="20"/>
              </w:rPr>
              <w:tab/>
              <w:t>7</w:t>
            </w:r>
          </w:p>
          <w:p w14:paraId="57D25053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A6073B1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606A6E" w14:paraId="0E9DFBB7" w14:textId="77777777" w:rsidTr="00E8454B">
        <w:tc>
          <w:tcPr>
            <w:tcW w:w="435" w:type="pct"/>
            <w:shd w:val="clear" w:color="auto" w:fill="auto"/>
          </w:tcPr>
          <w:p w14:paraId="28C59BC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lastRenderedPageBreak/>
              <w:t>580</w:t>
            </w:r>
          </w:p>
        </w:tc>
        <w:tc>
          <w:tcPr>
            <w:tcW w:w="2091" w:type="pct"/>
            <w:shd w:val="clear" w:color="auto" w:fill="auto"/>
          </w:tcPr>
          <w:p w14:paraId="3FF6E31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 doit être la pression de vide maximale ?</w:t>
            </w:r>
          </w:p>
        </w:tc>
        <w:tc>
          <w:tcPr>
            <w:tcW w:w="2017" w:type="pct"/>
            <w:shd w:val="clear" w:color="auto" w:fill="auto"/>
          </w:tcPr>
          <w:p w14:paraId="7D7388A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0,8 kg/cm²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44D721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3A1DA71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1EA081B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5191C44D" w14:textId="77777777" w:rsidTr="00E8454B">
        <w:tc>
          <w:tcPr>
            <w:tcW w:w="435" w:type="pct"/>
            <w:shd w:val="clear" w:color="auto" w:fill="auto"/>
          </w:tcPr>
          <w:p w14:paraId="5DCE5CF7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50D1667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concernant l'accouchement par le siège.</w:t>
            </w:r>
          </w:p>
        </w:tc>
        <w:tc>
          <w:tcPr>
            <w:tcW w:w="458" w:type="pct"/>
            <w:shd w:val="clear" w:color="auto" w:fill="auto"/>
          </w:tcPr>
          <w:p w14:paraId="0C55C5C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5591B735" w14:textId="77777777" w:rsidTr="00E8454B">
        <w:tc>
          <w:tcPr>
            <w:tcW w:w="435" w:type="pct"/>
            <w:shd w:val="clear" w:color="auto" w:fill="auto"/>
          </w:tcPr>
          <w:p w14:paraId="6024A9B8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581</w:t>
            </w:r>
          </w:p>
        </w:tc>
        <w:tc>
          <w:tcPr>
            <w:tcW w:w="2091" w:type="pct"/>
            <w:shd w:val="clear" w:color="auto" w:fill="auto"/>
          </w:tcPr>
          <w:p w14:paraId="798FD953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Le méconium n'est pas un signe de souffrance fœtale lors d'un accouchement par le siège.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1E912B0F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422D9320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697200B3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606A6E" w14:paraId="0FE42982" w14:textId="77777777" w:rsidTr="00E8454B">
        <w:tc>
          <w:tcPr>
            <w:tcW w:w="435" w:type="pct"/>
            <w:shd w:val="clear" w:color="auto" w:fill="auto"/>
          </w:tcPr>
          <w:p w14:paraId="522E4079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582</w:t>
            </w:r>
          </w:p>
        </w:tc>
        <w:tc>
          <w:tcPr>
            <w:tcW w:w="2091" w:type="pct"/>
            <w:shd w:val="clear" w:color="auto" w:fill="auto"/>
          </w:tcPr>
          <w:p w14:paraId="536C421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sont les indications de la césarienne en cas de siège ?</w:t>
            </w:r>
          </w:p>
          <w:p w14:paraId="7B3047E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0643DADE" w14:textId="150F2252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743017B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7409BF1C" w14:textId="7DF4045A" w:rsidR="000A775E" w:rsidRPr="000A775E" w:rsidRDefault="00A3089B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34F57EE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Présentation double pied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4911FC6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Petit bassin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520D7DE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Très gros fœtus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6AA49389" w14:textId="5D4B2FBD" w:rsidR="000A775E" w:rsidRPr="000A775E" w:rsidRDefault="00074D1A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 xml:space="preserve"> césarienne antérieure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D</w:t>
            </w:r>
          </w:p>
          <w:p w14:paraId="46BCCF9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54742E5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821B332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25F63110" w14:textId="77777777" w:rsidTr="00E8454B">
        <w:tc>
          <w:tcPr>
            <w:tcW w:w="435" w:type="pct"/>
            <w:shd w:val="clear" w:color="auto" w:fill="auto"/>
          </w:tcPr>
          <w:p w14:paraId="3F191760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583</w:t>
            </w:r>
          </w:p>
        </w:tc>
        <w:tc>
          <w:tcPr>
            <w:tcW w:w="2091" w:type="pct"/>
            <w:shd w:val="clear" w:color="auto" w:fill="auto"/>
          </w:tcPr>
          <w:p w14:paraId="40A28BBA" w14:textId="4A305871" w:rsidR="000A775E" w:rsidRPr="00EB216C" w:rsidRDefault="00074D1A" w:rsidP="00074D1A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3A5AEC">
              <w:rPr>
                <w:lang w:val="fr-SN"/>
              </w:rPr>
              <w:t>Tous les fœtus en position transverse doivent être délivrés par césarienne, que le fœtus soit vivant ou mort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36D72DD8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7806980C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300409BC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606A6E" w14:paraId="71E0D6BB" w14:textId="77777777" w:rsidTr="00E8454B">
        <w:tc>
          <w:tcPr>
            <w:tcW w:w="435" w:type="pct"/>
            <w:shd w:val="clear" w:color="auto" w:fill="auto"/>
          </w:tcPr>
          <w:p w14:paraId="70C4FC6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5013706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liées à la dystocie de l'épaule</w:t>
            </w:r>
          </w:p>
        </w:tc>
        <w:tc>
          <w:tcPr>
            <w:tcW w:w="458" w:type="pct"/>
            <w:shd w:val="clear" w:color="auto" w:fill="auto"/>
          </w:tcPr>
          <w:p w14:paraId="14CC04C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01ABEF7D" w14:textId="77777777" w:rsidTr="00E8454B">
        <w:tc>
          <w:tcPr>
            <w:tcW w:w="435" w:type="pct"/>
            <w:shd w:val="clear" w:color="auto" w:fill="auto"/>
          </w:tcPr>
          <w:p w14:paraId="599AAED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584</w:t>
            </w:r>
          </w:p>
        </w:tc>
        <w:tc>
          <w:tcPr>
            <w:tcW w:w="2091" w:type="pct"/>
            <w:shd w:val="clear" w:color="auto" w:fill="auto"/>
          </w:tcPr>
          <w:p w14:paraId="1E32E931" w14:textId="728CBB9B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Quels sont les facteurs de risque de </w:t>
            </w:r>
            <w:r w:rsidR="00074D1A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la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dystocie de l’épaule ?</w:t>
            </w:r>
          </w:p>
          <w:p w14:paraId="2228CA4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11E4D898" w14:textId="3E5DDEBA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1355E7A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61A5DB58" w14:textId="34EB047E" w:rsidR="000A775E" w:rsidRPr="000A775E" w:rsidRDefault="00A3089B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32DCB6B5" w14:textId="02DD656D" w:rsidR="000A775E" w:rsidRPr="000A775E" w:rsidRDefault="00074D1A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>
              <w:rPr>
                <w:rFonts w:eastAsia="Aptos"/>
                <w:sz w:val="20"/>
                <w:szCs w:val="20"/>
                <w:lang w:val="fr-SN"/>
              </w:rPr>
              <w:t>Diabéte</w:t>
            </w:r>
            <w:proofErr w:type="spellEnd"/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contrôlé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>
              <w:rPr>
                <w:rFonts w:eastAsia="Aptos"/>
                <w:sz w:val="20"/>
                <w:szCs w:val="20"/>
                <w:lang w:val="fr-SN"/>
              </w:rPr>
              <w:t>A</w:t>
            </w:r>
          </w:p>
          <w:p w14:paraId="5859FB4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Obésité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0F0964C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Post-maturité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766BF08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Prise de poids excessive pendant la grossesse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25F804E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précisez]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6E1B87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C6E61D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4B4F0BA8" w14:textId="77777777" w:rsidTr="00E8454B">
        <w:tc>
          <w:tcPr>
            <w:tcW w:w="435" w:type="pct"/>
            <w:shd w:val="clear" w:color="auto" w:fill="auto"/>
          </w:tcPr>
          <w:p w14:paraId="3C0F5059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585</w:t>
            </w:r>
          </w:p>
        </w:tc>
        <w:tc>
          <w:tcPr>
            <w:tcW w:w="2091" w:type="pct"/>
            <w:shd w:val="clear" w:color="auto" w:fill="auto"/>
          </w:tcPr>
          <w:p w14:paraId="328A3A2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 est la manœuvre courante en cas de dystocie de l’épaule ?</w:t>
            </w:r>
          </w:p>
        </w:tc>
        <w:tc>
          <w:tcPr>
            <w:tcW w:w="2017" w:type="pct"/>
            <w:shd w:val="clear" w:color="auto" w:fill="auto"/>
          </w:tcPr>
          <w:p w14:paraId="7BE6CB0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Manœuvre de Mc Robert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006CC7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7FDEC8AB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0C5475A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606A6E" w14:paraId="309726CD" w14:textId="77777777" w:rsidTr="00E8454B">
        <w:tc>
          <w:tcPr>
            <w:tcW w:w="435" w:type="pct"/>
            <w:shd w:val="clear" w:color="auto" w:fill="auto"/>
          </w:tcPr>
          <w:p w14:paraId="327EFC35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4C9E3E5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liées aux soins du nouveau-né</w:t>
            </w:r>
          </w:p>
        </w:tc>
        <w:tc>
          <w:tcPr>
            <w:tcW w:w="458" w:type="pct"/>
            <w:shd w:val="clear" w:color="auto" w:fill="auto"/>
          </w:tcPr>
          <w:p w14:paraId="6DCB701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3F15010B" w14:textId="77777777" w:rsidTr="00E8454B">
        <w:tc>
          <w:tcPr>
            <w:tcW w:w="435" w:type="pct"/>
            <w:shd w:val="clear" w:color="auto" w:fill="auto"/>
          </w:tcPr>
          <w:p w14:paraId="31B84C3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586</w:t>
            </w:r>
          </w:p>
        </w:tc>
        <w:tc>
          <w:tcPr>
            <w:tcW w:w="2091" w:type="pct"/>
            <w:shd w:val="clear" w:color="auto" w:fill="auto"/>
          </w:tcPr>
          <w:p w14:paraId="06515166" w14:textId="77777777" w:rsidR="000A775E" w:rsidRPr="000A775E" w:rsidRDefault="000A775E" w:rsidP="000A775E">
            <w:pPr>
              <w:shd w:val="clear" w:color="auto" w:fill="FFFFFF"/>
              <w:spacing w:after="160" w:line="259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Quelles sont les composantes des soins essentiels au nouveau-né ?</w:t>
            </w:r>
          </w:p>
          <w:p w14:paraId="78AC60FC" w14:textId="68425B72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0811A6D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839A91F" w14:textId="2F3DF730" w:rsidR="000A775E" w:rsidRPr="000A775E" w:rsidRDefault="00A3089B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44EC46AA" w14:textId="2133E1DE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 xml:space="preserve">Placer le nouveau-né sur le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>ventre</w:t>
            </w:r>
            <w:r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de la mère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375FBC94" w14:textId="097E0E29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Sécher et couvrir le no</w:t>
            </w:r>
            <w:r w:rsidR="00DA113B">
              <w:rPr>
                <w:rFonts w:eastAsia="Aptos"/>
                <w:sz w:val="20"/>
                <w:szCs w:val="20"/>
                <w:lang w:val="fr-SN"/>
              </w:rPr>
              <w:t xml:space="preserve">uveau-né avec une serviette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préchauffée</w:t>
            </w:r>
            <w:r w:rsidR="00DA113B">
              <w:rPr>
                <w:rFonts w:eastAsia="Aptos"/>
                <w:sz w:val="20"/>
                <w:szCs w:val="20"/>
                <w:lang w:val="fr-SN"/>
              </w:rPr>
              <w:t>…………………………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B</w:t>
            </w:r>
          </w:p>
          <w:p w14:paraId="6ED244E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Serrage et coupe retardés du cordon entre 1 et 3 min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13AACC5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Prodiguer un soin peau à peau sur la poitrine de la mère pendant 1 heure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J</w:t>
            </w:r>
          </w:p>
          <w:p w14:paraId="1A6D8E2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Initiation précoce à l’allaitement en moins d’une heure</w:t>
            </w:r>
          </w:p>
          <w:p w14:paraId="77F34DA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Peser le bébé après 1 heure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4BF5DCB3" w14:textId="60138F15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 xml:space="preserve">Fournir des injections de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Vit K1 selon le poids corporel après 1 heure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3220965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273392B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09068E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4DA84005" w14:textId="77777777" w:rsidTr="00E8454B">
        <w:tc>
          <w:tcPr>
            <w:tcW w:w="435" w:type="pct"/>
            <w:shd w:val="clear" w:color="auto" w:fill="auto"/>
          </w:tcPr>
          <w:p w14:paraId="23D5D366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587</w:t>
            </w:r>
          </w:p>
        </w:tc>
        <w:tc>
          <w:tcPr>
            <w:tcW w:w="2091" w:type="pct"/>
            <w:shd w:val="clear" w:color="auto" w:fill="auto"/>
          </w:tcPr>
          <w:p w14:paraId="5D1BAB2C" w14:textId="77777777" w:rsidR="000A775E" w:rsidRPr="000A775E" w:rsidRDefault="000A775E" w:rsidP="000A775E">
            <w:pPr>
              <w:shd w:val="clear" w:color="auto" w:fill="FFFFFF"/>
              <w:spacing w:after="160" w:line="259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Pouvez-vous me dire quelles mesures vous prendriez immédiatement si le nouveau-né ne respire pas ou ne pleure pas à la naissance ?</w:t>
            </w:r>
          </w:p>
          <w:p w14:paraId="09829CE4" w14:textId="288FE90F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72C98B8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8F9A1F0" w14:textId="542DD740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5BC6588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Coupez immédiatement le cordon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633EA21B" w14:textId="7A851F05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Placer sur une table chauffant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74DDE40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Fournir de la chaleur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7F83161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Positionner bébé avec le cou légèrement étendu à l'aide d'un rouleau d'épaule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62F49B1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Aspirer la bouche et le nez si nécessaire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5CEDEC7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Sécher, stimuler et repositionner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2E954C6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0A1B81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4720BAB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0A7B819A" w14:textId="77777777" w:rsidTr="00E8454B">
        <w:tc>
          <w:tcPr>
            <w:tcW w:w="435" w:type="pct"/>
            <w:shd w:val="clear" w:color="auto" w:fill="auto"/>
          </w:tcPr>
          <w:p w14:paraId="4AACE079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lastRenderedPageBreak/>
              <w:t>588</w:t>
            </w:r>
          </w:p>
        </w:tc>
        <w:tc>
          <w:tcPr>
            <w:tcW w:w="2091" w:type="pct"/>
            <w:shd w:val="clear" w:color="auto" w:fill="auto"/>
          </w:tcPr>
          <w:p w14:paraId="652C67EF" w14:textId="77777777" w:rsidR="000A775E" w:rsidRPr="000A775E" w:rsidRDefault="000A775E" w:rsidP="000A775E">
            <w:pPr>
              <w:shd w:val="clear" w:color="auto" w:fill="FFFFFF"/>
              <w:spacing w:after="160" w:line="259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Pouvez-vous me dire les étapes que vous suivriez si le nouveau-né ne respire pas / ne pleure pas après 30 secondes de suivi des étapes ci-dessus ?</w:t>
            </w:r>
          </w:p>
        </w:tc>
        <w:tc>
          <w:tcPr>
            <w:tcW w:w="2017" w:type="pct"/>
            <w:shd w:val="clear" w:color="auto" w:fill="auto"/>
          </w:tcPr>
          <w:p w14:paraId="739C1DD4" w14:textId="7DEA70CA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Fournir une ventilation avec sac et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masque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7313E5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4731278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3C57DE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4E386C9B" w14:textId="77777777" w:rsidTr="00E8454B">
        <w:tc>
          <w:tcPr>
            <w:tcW w:w="435" w:type="pct"/>
            <w:shd w:val="clear" w:color="auto" w:fill="auto"/>
          </w:tcPr>
          <w:p w14:paraId="3F27A865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6F73EE0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quelques questions sur l'asphyxie néonatale et sa prise en charge.</w:t>
            </w:r>
          </w:p>
        </w:tc>
        <w:tc>
          <w:tcPr>
            <w:tcW w:w="458" w:type="pct"/>
            <w:shd w:val="clear" w:color="auto" w:fill="auto"/>
          </w:tcPr>
          <w:p w14:paraId="4D804DE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744FDB48" w14:textId="77777777" w:rsidTr="00E8454B">
        <w:tc>
          <w:tcPr>
            <w:tcW w:w="435" w:type="pct"/>
            <w:shd w:val="clear" w:color="auto" w:fill="auto"/>
          </w:tcPr>
          <w:p w14:paraId="65AB552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589</w:t>
            </w:r>
          </w:p>
        </w:tc>
        <w:tc>
          <w:tcPr>
            <w:tcW w:w="2091" w:type="pct"/>
            <w:shd w:val="clear" w:color="auto" w:fill="auto"/>
          </w:tcPr>
          <w:p w14:paraId="78EF2AC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Pourquoi l’asphyxie à la naissance se produit-elle ?</w:t>
            </w:r>
          </w:p>
          <w:p w14:paraId="0A4A3F6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5D6E79E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2017" w:type="pct"/>
            <w:shd w:val="clear" w:color="auto" w:fill="auto"/>
          </w:tcPr>
          <w:p w14:paraId="7248657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Le nouveau-né est privé d'oxygène</w:t>
            </w:r>
          </w:p>
          <w:p w14:paraId="5E6892E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pendant le processus de naissance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CD9066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5CD69C3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034CAA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4F02995B" w14:textId="77777777" w:rsidTr="00E8454B">
        <w:tc>
          <w:tcPr>
            <w:tcW w:w="435" w:type="pct"/>
            <w:shd w:val="clear" w:color="auto" w:fill="auto"/>
          </w:tcPr>
          <w:p w14:paraId="369C5F3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590</w:t>
            </w:r>
          </w:p>
        </w:tc>
        <w:tc>
          <w:tcPr>
            <w:tcW w:w="2091" w:type="pct"/>
            <w:shd w:val="clear" w:color="auto" w:fill="auto"/>
          </w:tcPr>
          <w:p w14:paraId="27FD261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Quels sont les facteurs </w:t>
            </w:r>
            <w:proofErr w:type="spellStart"/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intrapartum</w:t>
            </w:r>
            <w:proofErr w:type="spellEnd"/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pouvant conduire à une asphyxie du nouveau-né ?</w:t>
            </w:r>
          </w:p>
          <w:p w14:paraId="35AAC57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7365B41A" w14:textId="17FD2038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1FBB35C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6C0B7965" w14:textId="4A46F3AA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0F3D10E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Mauvaise présentation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A</w:t>
            </w:r>
          </w:p>
          <w:p w14:paraId="34BF2A0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Accouchement vaginal assisté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B</w:t>
            </w:r>
          </w:p>
          <w:p w14:paraId="24BCA896" w14:textId="050E9F5C" w:rsidR="000A775E" w:rsidRPr="000A775E" w:rsidRDefault="005B5B47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Fréquence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cardiaque fœtale &lt;120 ou &gt;160 par minute 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C</w:t>
            </w:r>
          </w:p>
          <w:p w14:paraId="749C4BF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Thérapie maternelle au magnésium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D</w:t>
            </w:r>
          </w:p>
          <w:p w14:paraId="2B1C56B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Dystocie de l'épaule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E</w:t>
            </w:r>
          </w:p>
          <w:p w14:paraId="7938A072" w14:textId="633C3AD4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Travail 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non surveillée</w:t>
            </w: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>………………………………….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F</w:t>
            </w:r>
          </w:p>
          <w:p w14:paraId="0C702510" w14:textId="5E1B6D56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Travail 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prolongé ou dystocique</w:t>
            </w: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>………………….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G</w:t>
            </w:r>
          </w:p>
          <w:p w14:paraId="454A7CC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Anesthésie générale maternelle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H</w:t>
            </w:r>
          </w:p>
          <w:p w14:paraId="55A2A1D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Chorioamnionite</w:t>
            </w:r>
            <w:proofErr w:type="spellEnd"/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I</w:t>
            </w:r>
          </w:p>
          <w:p w14:paraId="5B274EA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Liqueur colorée au méconium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J</w:t>
            </w:r>
          </w:p>
          <w:p w14:paraId="0E015A8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Cordon ombilical prolapsus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K</w:t>
            </w:r>
          </w:p>
          <w:p w14:paraId="64FB8CB1" w14:textId="3CD4C502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Travail 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prématuré</w:t>
            </w: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>……………………………………….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L</w:t>
            </w:r>
          </w:p>
          <w:p w14:paraId="2151485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6518DA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Je ne sais pas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Oui</w:t>
            </w:r>
          </w:p>
        </w:tc>
        <w:tc>
          <w:tcPr>
            <w:tcW w:w="458" w:type="pct"/>
            <w:shd w:val="clear" w:color="auto" w:fill="auto"/>
          </w:tcPr>
          <w:p w14:paraId="41B4C55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5C019878" w14:textId="77777777" w:rsidTr="00E8454B">
        <w:tc>
          <w:tcPr>
            <w:tcW w:w="435" w:type="pct"/>
            <w:shd w:val="clear" w:color="auto" w:fill="auto"/>
          </w:tcPr>
          <w:p w14:paraId="31C2053C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591</w:t>
            </w:r>
          </w:p>
        </w:tc>
        <w:tc>
          <w:tcPr>
            <w:tcW w:w="2091" w:type="pct"/>
            <w:shd w:val="clear" w:color="auto" w:fill="auto"/>
          </w:tcPr>
          <w:p w14:paraId="7B4FAC1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Comment gérer un bébé prématuré ?</w:t>
            </w:r>
          </w:p>
          <w:p w14:paraId="3A8980F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 </w:t>
            </w:r>
          </w:p>
          <w:p w14:paraId="482452D3" w14:textId="2AFC752F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348A481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7FD43BF" w14:textId="235C17D6" w:rsidR="000A775E" w:rsidRPr="000A775E" w:rsidRDefault="00A3089B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0A1CCD9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Séchage immédiat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A</w:t>
            </w:r>
          </w:p>
          <w:p w14:paraId="0E08774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Fournit de la chaleur grâce aux soins peau à peau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B</w:t>
            </w:r>
          </w:p>
          <w:p w14:paraId="75D4623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Maintenir la température de la salle de travail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 xml:space="preserve">C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br/>
              <w:t xml:space="preserve">Réanimation au chaud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D</w:t>
            </w:r>
          </w:p>
          <w:p w14:paraId="6FC9A5A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Retarder le bain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E</w:t>
            </w:r>
          </w:p>
          <w:p w14:paraId="25E4323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Début précoce de l’allaitement maternel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F</w:t>
            </w:r>
          </w:p>
          <w:p w14:paraId="3E670CEC" w14:textId="6599B56C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>Soins maternels kangourous (SMK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) 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G</w:t>
            </w:r>
          </w:p>
          <w:p w14:paraId="1267824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Chaîne chaude pendant la référence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H</w:t>
            </w:r>
          </w:p>
          <w:p w14:paraId="27FD3DF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93E658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9CA96A2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04FA4094" w14:textId="77777777" w:rsidTr="00E8454B">
        <w:tc>
          <w:tcPr>
            <w:tcW w:w="435" w:type="pct"/>
            <w:shd w:val="clear" w:color="auto" w:fill="auto"/>
          </w:tcPr>
          <w:p w14:paraId="444328B5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5F7D7DEB" w14:textId="60D89C69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</w:t>
            </w:r>
            <w:r w:rsidR="00DA113B">
              <w:rPr>
                <w:rFonts w:eastAsia="Aptos"/>
                <w:b/>
                <w:sz w:val="20"/>
                <w:szCs w:val="20"/>
                <w:lang w:val="fr-SN"/>
              </w:rPr>
              <w:t>aintenant, j'aimerais parler d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es soins post-partum.</w:t>
            </w:r>
          </w:p>
        </w:tc>
        <w:tc>
          <w:tcPr>
            <w:tcW w:w="458" w:type="pct"/>
            <w:shd w:val="clear" w:color="auto" w:fill="auto"/>
          </w:tcPr>
          <w:p w14:paraId="6C549C3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2D6188ED" w14:textId="77777777" w:rsidTr="00E8454B">
        <w:tc>
          <w:tcPr>
            <w:tcW w:w="435" w:type="pct"/>
            <w:shd w:val="clear" w:color="auto" w:fill="auto"/>
          </w:tcPr>
          <w:p w14:paraId="0F8C29A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592</w:t>
            </w:r>
          </w:p>
        </w:tc>
        <w:tc>
          <w:tcPr>
            <w:tcW w:w="2091" w:type="pct"/>
            <w:shd w:val="clear" w:color="auto" w:fill="auto"/>
          </w:tcPr>
          <w:p w14:paraId="0F260AB7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L'épuisement, les pleurs et l'impuissance sont normaux pendant la période post-partum et ne nécessitent pas d'attention particulière.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4175C04F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5D5F6885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30399DA5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606A6E" w14:paraId="6B19C130" w14:textId="77777777" w:rsidTr="00E8454B">
        <w:tc>
          <w:tcPr>
            <w:tcW w:w="435" w:type="pct"/>
            <w:shd w:val="clear" w:color="auto" w:fill="auto"/>
          </w:tcPr>
          <w:p w14:paraId="11CEB89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593</w:t>
            </w:r>
          </w:p>
        </w:tc>
        <w:tc>
          <w:tcPr>
            <w:tcW w:w="2091" w:type="pct"/>
            <w:shd w:val="clear" w:color="auto" w:fill="auto"/>
          </w:tcPr>
          <w:p w14:paraId="428CB0E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 est l’antibiotique le plus efficace contre la mammite ?</w:t>
            </w:r>
          </w:p>
        </w:tc>
        <w:tc>
          <w:tcPr>
            <w:tcW w:w="2017" w:type="pct"/>
            <w:shd w:val="clear" w:color="auto" w:fill="auto"/>
          </w:tcPr>
          <w:p w14:paraId="2A6A85C6" w14:textId="2F81185F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 xml:space="preserve"> Cp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Ampicilline 500 mg 4 fois par jour ou Tab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1 Érythromycine 250 mg trois fois par jour2</w:t>
            </w:r>
          </w:p>
          <w:p w14:paraId="539AD53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75F1B7F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52AEED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606A6E" w14:paraId="662FF68D" w14:textId="77777777" w:rsidTr="00E8454B">
        <w:tc>
          <w:tcPr>
            <w:tcW w:w="435" w:type="pct"/>
            <w:shd w:val="clear" w:color="auto" w:fill="auto"/>
          </w:tcPr>
          <w:p w14:paraId="56153DC8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594</w:t>
            </w:r>
          </w:p>
        </w:tc>
        <w:tc>
          <w:tcPr>
            <w:tcW w:w="2091" w:type="pct"/>
            <w:shd w:val="clear" w:color="auto" w:fill="auto"/>
          </w:tcPr>
          <w:p w14:paraId="07EFF88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 est le signe que le bébé tète correctement ?</w:t>
            </w:r>
          </w:p>
          <w:p w14:paraId="1C1D0DF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21AE3AF7" w14:textId="0545E4A2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3418D4F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7AF139F" w14:textId="059CFFEC" w:rsidR="000A775E" w:rsidRPr="000A775E" w:rsidRDefault="00A3089B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5290995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Il urine 6 à 8 fois par jour et dort 2 à 3 heures après chaque tétée.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UN</w:t>
            </w:r>
          </w:p>
          <w:p w14:paraId="1056C17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Prendre du poids de manière adéquate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B48FAE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69CE2F6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5FC96B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48B41BCC" w14:textId="77777777" w:rsidTr="00E8454B">
        <w:tc>
          <w:tcPr>
            <w:tcW w:w="435" w:type="pct"/>
            <w:shd w:val="clear" w:color="auto" w:fill="auto"/>
          </w:tcPr>
          <w:p w14:paraId="59125EE8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595</w:t>
            </w:r>
          </w:p>
        </w:tc>
        <w:tc>
          <w:tcPr>
            <w:tcW w:w="2091" w:type="pct"/>
            <w:shd w:val="clear" w:color="auto" w:fill="auto"/>
          </w:tcPr>
          <w:p w14:paraId="30CFC26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 doit être le poids minimum du bébé pour commencer les soins de la Mère Kangourou ?</w:t>
            </w:r>
          </w:p>
          <w:p w14:paraId="2D618DE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  <w:tc>
          <w:tcPr>
            <w:tcW w:w="2017" w:type="pct"/>
            <w:shd w:val="clear" w:color="auto" w:fill="auto"/>
          </w:tcPr>
          <w:p w14:paraId="128DE8B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Moins de 2 500 g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926138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74C88B84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C9D46DB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</w:tbl>
    <w:p w14:paraId="409B2B97" w14:textId="77777777" w:rsidR="000A775E" w:rsidRPr="00EB216C" w:rsidRDefault="000A775E" w:rsidP="000A775E"/>
    <w:p w14:paraId="1BE40877" w14:textId="5EA38BB6" w:rsidR="000A775E" w:rsidRPr="000A775E" w:rsidRDefault="0065493D" w:rsidP="000A775E">
      <w:pPr>
        <w:keepNext/>
        <w:widowControl w:val="0"/>
        <w:jc w:val="center"/>
        <w:rPr>
          <w:rFonts w:eastAsia="Aptos"/>
          <w:b/>
          <w:sz w:val="20"/>
          <w:szCs w:val="20"/>
          <w:lang w:val="fr-SN"/>
        </w:rPr>
      </w:pPr>
      <w:r w:rsidRPr="0065493D">
        <w:rPr>
          <w:b/>
          <w:sz w:val="20"/>
          <w:szCs w:val="20"/>
          <w:lang w:val="fr-SN"/>
        </w:rPr>
        <w:t xml:space="preserve"> </w:t>
      </w:r>
      <w:r>
        <w:rPr>
          <w:b/>
          <w:sz w:val="20"/>
          <w:szCs w:val="20"/>
          <w:lang w:val="fr-SN"/>
        </w:rPr>
        <w:t xml:space="preserve">    S</w:t>
      </w:r>
      <w:r w:rsidR="000A775E" w:rsidRPr="000A775E">
        <w:rPr>
          <w:b/>
          <w:sz w:val="20"/>
          <w:szCs w:val="20"/>
          <w:lang w:val="fr-SN"/>
        </w:rPr>
        <w:t xml:space="preserve">ECTION 6 : ATTITUDES </w:t>
      </w:r>
      <w:r w:rsidR="000A775E" w:rsidRPr="000A775E">
        <w:rPr>
          <w:rFonts w:eastAsia="Aptos"/>
          <w:b/>
          <w:sz w:val="20"/>
          <w:szCs w:val="20"/>
          <w:lang w:val="fr-SN"/>
        </w:rPr>
        <w:t>À L'ÉGARD DES SOINS DE MATERNITÉ RESPECTUEUX (SMR)</w:t>
      </w:r>
    </w:p>
    <w:p w14:paraId="16257115" w14:textId="77777777" w:rsidR="000A775E" w:rsidRPr="000A775E" w:rsidRDefault="000A775E" w:rsidP="000A775E">
      <w:pPr>
        <w:rPr>
          <w:lang w:val="fr-SN"/>
        </w:rPr>
      </w:pPr>
    </w:p>
    <w:tbl>
      <w:tblPr>
        <w:tblW w:w="115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"/>
        <w:gridCol w:w="4741"/>
        <w:gridCol w:w="1701"/>
        <w:gridCol w:w="1418"/>
        <w:gridCol w:w="1837"/>
        <w:gridCol w:w="972"/>
      </w:tblGrid>
      <w:tr w:rsidR="00A321CF" w:rsidRPr="00606A6E" w14:paraId="4F825A50" w14:textId="654F5317" w:rsidTr="004023BD">
        <w:trPr>
          <w:jc w:val="center"/>
        </w:trPr>
        <w:tc>
          <w:tcPr>
            <w:tcW w:w="924" w:type="dxa"/>
          </w:tcPr>
          <w:p w14:paraId="357000C8" w14:textId="77777777" w:rsidR="00A321CF" w:rsidRPr="000A775E" w:rsidRDefault="00A321CF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  <w:tc>
          <w:tcPr>
            <w:tcW w:w="9697" w:type="dxa"/>
            <w:gridSpan w:val="4"/>
          </w:tcPr>
          <w:p w14:paraId="76A26825" w14:textId="25C26FFB" w:rsidR="00A321CF" w:rsidRPr="000A775E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</w:t>
            </w:r>
            <w:r>
              <w:rPr>
                <w:rFonts w:eastAsia="Aptos"/>
                <w:b/>
                <w:sz w:val="20"/>
                <w:szCs w:val="20"/>
                <w:lang w:val="fr-SN"/>
              </w:rPr>
              <w:t>AIS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CONNAÎTRE L'ATTITUDE À L'ÉGARD DES SOINS DE MATERNITÉ RESPECTUEUX (</w:t>
            </w:r>
            <w:r>
              <w:rPr>
                <w:rFonts w:eastAsia="Aptos"/>
                <w:b/>
                <w:sz w:val="20"/>
                <w:szCs w:val="20"/>
                <w:lang w:val="fr-SN"/>
              </w:rPr>
              <w:t>SMR)</w:t>
            </w:r>
          </w:p>
        </w:tc>
        <w:tc>
          <w:tcPr>
            <w:tcW w:w="972" w:type="dxa"/>
          </w:tcPr>
          <w:p w14:paraId="2F3391EB" w14:textId="77777777" w:rsidR="00A321CF" w:rsidRPr="000A775E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A321CF" w:rsidRPr="00EB216C" w14:paraId="4BDAE718" w14:textId="6871A1CF" w:rsidTr="00A321CF">
        <w:trPr>
          <w:jc w:val="center"/>
        </w:trPr>
        <w:tc>
          <w:tcPr>
            <w:tcW w:w="924" w:type="dxa"/>
          </w:tcPr>
          <w:p w14:paraId="56CF871A" w14:textId="77777777" w:rsidR="00A321CF" w:rsidRPr="00EB216C" w:rsidRDefault="00A321CF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601</w:t>
            </w:r>
          </w:p>
        </w:tc>
        <w:tc>
          <w:tcPr>
            <w:tcW w:w="4741" w:type="dxa"/>
          </w:tcPr>
          <w:p w14:paraId="727EDAB1" w14:textId="77777777" w:rsidR="00A321CF" w:rsidRPr="000A775E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Je vais maintenant lire quelques déclarations sur les éléments des soins de maternité respectueux. Pouvez-vous me dire si cette affirmation est vraie ou fausse ?</w:t>
            </w:r>
          </w:p>
          <w:p w14:paraId="0798A7DF" w14:textId="77777777" w:rsidR="00A321CF" w:rsidRPr="000A775E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066CDB53" w14:textId="77777777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Il est important de garantir la confidentialité des femmes pendant les examens et les procédures, ainsi que de protéger la confidentialité de leurs informations médicales.</w:t>
            </w:r>
          </w:p>
          <w:p w14:paraId="1926B34E" w14:textId="3AD15099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Les femmes devraient être autorisées à avoir un compagnon choisi (tel qu'un partenaire, un m</w:t>
            </w: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>embre de la famille ou une accompagnant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) présent pendant le travail et l'accouchement pour fournir un soutien émotionnel et un plaidoyer.</w:t>
            </w:r>
          </w:p>
          <w:p w14:paraId="7CB97AFE" w14:textId="77777777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Les interventions médicales inutiles, telles que les épisiotomies de routine, la surveillance fœtale continue et les césariennes électives, doivent être évitées à moins d'être médicalement justifiées et avec un consentement éclairé.</w:t>
            </w:r>
          </w:p>
          <w:p w14:paraId="72B0634C" w14:textId="77777777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Les femmes doivent être informées de tous les examens et procédures</w:t>
            </w:r>
          </w:p>
          <w:p w14:paraId="73DE52B7" w14:textId="77777777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Les femmes ne devraient pas être soumises à des violences physiques ou verbales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</w:r>
          </w:p>
          <w:p w14:paraId="33183D47" w14:textId="77777777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Une pression utérine doit être appliquée si la mère est épuisée et incapable de pousser le bébé vers l'extérieur.</w:t>
            </w:r>
          </w:p>
          <w:p w14:paraId="43F39DF1" w14:textId="77777777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Une augmentation de l'injection d'ocytocine doit être effectuée dans tous les cas au cours de la phase 1 du travail.</w:t>
            </w:r>
          </w:p>
        </w:tc>
        <w:tc>
          <w:tcPr>
            <w:tcW w:w="1701" w:type="dxa"/>
          </w:tcPr>
          <w:p w14:paraId="73FEF586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</w:p>
          <w:p w14:paraId="171E00C1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750FB551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76ABD005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385849BA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2E112C6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63E232DA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77C5CC8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7A454AFC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4F5A98DC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61A71EBD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63532B4C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08B0FF5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09417D30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306C4B38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458E6056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0212978A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1E4C49E0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6FBAC774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6B829D02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0CCE36E9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5E1D52BF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25FC5BE1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5D5D8F31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694B3D70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0680EE72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1B484F74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401CC5EB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E1ABBA" w14:textId="6B545B6F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F</w:t>
            </w:r>
            <w:r>
              <w:rPr>
                <w:rFonts w:eastAsia="Aptos"/>
                <w:sz w:val="20"/>
                <w:szCs w:val="20"/>
              </w:rPr>
              <w:t>aux</w:t>
            </w:r>
          </w:p>
          <w:p w14:paraId="2E85D2D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5EF74F63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50AD6068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26584EA6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24CDFA1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0D011323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7D47EF11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4BAB58B6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07770993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7CB6FC81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1301D23C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47EAF487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1BB3C9B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5B4F4AAC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0BF0A1B9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2978E5A3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1E0E773B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2C00E42F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393E9912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318311A5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0C48B312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5C0A81F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1A29DFEB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537FEA66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6D503573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391F7A48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07A2FF97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</w:tc>
        <w:tc>
          <w:tcPr>
            <w:tcW w:w="1837" w:type="dxa"/>
          </w:tcPr>
          <w:p w14:paraId="10131620" w14:textId="77777777" w:rsidR="00A321CF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>
              <w:rPr>
                <w:rFonts w:eastAsia="Aptos"/>
                <w:sz w:val="20"/>
                <w:szCs w:val="20"/>
              </w:rPr>
              <w:t>sais</w:t>
            </w:r>
            <w:proofErr w:type="spellEnd"/>
            <w:r>
              <w:rPr>
                <w:rFonts w:eastAsia="Aptos"/>
                <w:sz w:val="20"/>
                <w:szCs w:val="20"/>
              </w:rPr>
              <w:t xml:space="preserve"> pas</w:t>
            </w:r>
          </w:p>
          <w:p w14:paraId="2C3D8090" w14:textId="77777777" w:rsidR="00A321CF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  <w:p w14:paraId="356A6E95" w14:textId="77777777" w:rsidR="00A321CF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  <w:p w14:paraId="46C6A33F" w14:textId="77777777" w:rsidR="00A321CF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  <w:p w14:paraId="171A47C7" w14:textId="77777777" w:rsidR="00A321CF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  <w:p w14:paraId="54DB1E00" w14:textId="77777777" w:rsidR="00A321CF" w:rsidRDefault="00A321CF" w:rsidP="00A321CF">
            <w:pPr>
              <w:shd w:val="clear" w:color="auto" w:fill="FFFFFF"/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  <w:p w14:paraId="1CFF5B23" w14:textId="77777777" w:rsidR="00A321CF" w:rsidRPr="00A321CF" w:rsidRDefault="00A321CF" w:rsidP="00A321CF">
            <w:pPr>
              <w:rPr>
                <w:rFonts w:eastAsia="Aptos"/>
                <w:sz w:val="20"/>
                <w:szCs w:val="20"/>
              </w:rPr>
            </w:pPr>
          </w:p>
          <w:p w14:paraId="49B40C2A" w14:textId="77777777" w:rsidR="00A321CF" w:rsidRPr="00A321CF" w:rsidRDefault="00A321CF" w:rsidP="00A321CF">
            <w:pPr>
              <w:rPr>
                <w:rFonts w:eastAsia="Aptos"/>
                <w:sz w:val="20"/>
                <w:szCs w:val="20"/>
              </w:rPr>
            </w:pPr>
          </w:p>
          <w:p w14:paraId="0618C0A4" w14:textId="77777777" w:rsidR="00A321CF" w:rsidRDefault="00A321CF" w:rsidP="00A321CF">
            <w:pPr>
              <w:rPr>
                <w:rFonts w:eastAsia="Aptos"/>
                <w:sz w:val="20"/>
                <w:szCs w:val="20"/>
              </w:rPr>
            </w:pPr>
          </w:p>
          <w:p w14:paraId="4B46EF62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  <w:p w14:paraId="570330EB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19668D46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42E306B5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7EF11F0C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6909FE2C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  <w:p w14:paraId="34B36E06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650B2AD5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0A0EF900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0DC78C45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30FB9A13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  <w:p w14:paraId="5D39C4B7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3D1DE955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  <w:p w14:paraId="25A0D164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6D86C1AD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  <w:p w14:paraId="3801F99C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0DABA1BD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1333F8C2" w14:textId="0C688BE8" w:rsidR="00A321CF" w:rsidRP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</w:tc>
        <w:tc>
          <w:tcPr>
            <w:tcW w:w="972" w:type="dxa"/>
          </w:tcPr>
          <w:p w14:paraId="6A59804D" w14:textId="77777777" w:rsidR="00A321CF" w:rsidRPr="00EB216C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</w:tbl>
    <w:p w14:paraId="27E05B89" w14:textId="77777777" w:rsidR="000A775E" w:rsidRPr="00EB216C" w:rsidRDefault="000A775E" w:rsidP="000A775E">
      <w:pPr>
        <w:keepNext/>
        <w:widowControl w:val="0"/>
        <w:jc w:val="center"/>
        <w:rPr>
          <w:b/>
          <w:sz w:val="20"/>
          <w:szCs w:val="20"/>
        </w:rPr>
      </w:pPr>
    </w:p>
    <w:p w14:paraId="65246C1C" w14:textId="77777777" w:rsidR="000A775E" w:rsidRPr="00EB216C" w:rsidRDefault="000A775E" w:rsidP="000A775E">
      <w:pPr>
        <w:keepNext/>
        <w:widowControl w:val="0"/>
        <w:jc w:val="center"/>
        <w:rPr>
          <w:rFonts w:eastAsia="Aptos"/>
          <w:b/>
          <w:sz w:val="20"/>
          <w:szCs w:val="20"/>
        </w:rPr>
      </w:pPr>
    </w:p>
    <w:p w14:paraId="41546A1A" w14:textId="77777777" w:rsidR="000A775E" w:rsidRPr="00EB216C" w:rsidRDefault="000A775E" w:rsidP="000A775E">
      <w:pPr>
        <w:shd w:val="clear" w:color="auto" w:fill="FFFFFF"/>
        <w:rPr>
          <w:rFonts w:eastAsia="Aptos"/>
          <w:b/>
          <w:sz w:val="20"/>
          <w:szCs w:val="20"/>
        </w:rPr>
      </w:pPr>
    </w:p>
    <w:p w14:paraId="5E7751EB" w14:textId="77777777" w:rsidR="000A775E" w:rsidRPr="00EB216C" w:rsidRDefault="000A775E" w:rsidP="000A775E">
      <w:pPr>
        <w:shd w:val="clear" w:color="auto" w:fill="FFFFFF"/>
        <w:rPr>
          <w:rFonts w:eastAsia="Aptos"/>
          <w:b/>
          <w:sz w:val="20"/>
          <w:szCs w:val="20"/>
        </w:rPr>
      </w:pPr>
    </w:p>
    <w:tbl>
      <w:tblPr>
        <w:tblW w:w="10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44"/>
      </w:tblGrid>
      <w:tr w:rsidR="000A775E" w:rsidRPr="00EB216C" w14:paraId="1D723A89" w14:textId="77777777" w:rsidTr="000A775E">
        <w:trPr>
          <w:trHeight w:val="178"/>
          <w:jc w:val="center"/>
        </w:trPr>
        <w:tc>
          <w:tcPr>
            <w:tcW w:w="10644" w:type="dxa"/>
          </w:tcPr>
          <w:p w14:paraId="228E827C" w14:textId="77777777" w:rsidR="000A775E" w:rsidRPr="00EB216C" w:rsidRDefault="000A775E" w:rsidP="000A775E">
            <w:pPr>
              <w:suppressAutoHyphens/>
              <w:rPr>
                <w:bCs/>
                <w:sz w:val="20"/>
                <w:szCs w:val="20"/>
              </w:rPr>
            </w:pPr>
            <w:r w:rsidRPr="00EB216C">
              <w:rPr>
                <w:bCs/>
                <w:sz w:val="20"/>
                <w:szCs w:val="20"/>
              </w:rPr>
              <w:t>OBSERVATIONS DES INTERVIEWEURS</w:t>
            </w:r>
          </w:p>
          <w:p w14:paraId="503087EB" w14:textId="77777777" w:rsidR="000A775E" w:rsidRPr="00EB216C" w:rsidRDefault="000A775E" w:rsidP="000A775E">
            <w:pPr>
              <w:suppressAutoHyphens/>
              <w:rPr>
                <w:bCs/>
                <w:sz w:val="20"/>
                <w:szCs w:val="20"/>
              </w:rPr>
            </w:pPr>
          </w:p>
          <w:p w14:paraId="70DB170A" w14:textId="77777777" w:rsidR="000A775E" w:rsidRPr="00EB216C" w:rsidRDefault="000A775E" w:rsidP="000A775E">
            <w:pPr>
              <w:tabs>
                <w:tab w:val="right" w:pos="6444"/>
              </w:tabs>
              <w:rPr>
                <w:rFonts w:eastAsia="Aptos"/>
                <w:sz w:val="20"/>
                <w:szCs w:val="20"/>
              </w:rPr>
            </w:pPr>
          </w:p>
          <w:p w14:paraId="200FBE37" w14:textId="77777777" w:rsidR="000A775E" w:rsidRPr="00EB216C" w:rsidRDefault="000A775E" w:rsidP="000A775E">
            <w:pPr>
              <w:tabs>
                <w:tab w:val="right" w:pos="6444"/>
              </w:tabs>
              <w:rPr>
                <w:rFonts w:eastAsia="Aptos"/>
                <w:sz w:val="20"/>
                <w:szCs w:val="20"/>
              </w:rPr>
            </w:pPr>
          </w:p>
          <w:p w14:paraId="170106E5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</w:p>
        </w:tc>
      </w:tr>
    </w:tbl>
    <w:p w14:paraId="423C6E37" w14:textId="77777777" w:rsidR="000A775E" w:rsidRPr="00EB216C" w:rsidRDefault="000A775E" w:rsidP="000A775E">
      <w:pPr>
        <w:rPr>
          <w:rFonts w:eastAsia="Aptos"/>
          <w:sz w:val="20"/>
          <w:szCs w:val="20"/>
        </w:rPr>
      </w:pPr>
    </w:p>
    <w:p w14:paraId="235D02A8" w14:textId="77777777" w:rsidR="000A775E" w:rsidRPr="00EB216C" w:rsidRDefault="000A775E" w:rsidP="000A775E">
      <w:pPr>
        <w:rPr>
          <w:rFonts w:eastAsia="Aptos"/>
          <w:b/>
          <w:sz w:val="20"/>
          <w:szCs w:val="20"/>
        </w:rPr>
      </w:pPr>
    </w:p>
    <w:p w14:paraId="423BB63B" w14:textId="77777777" w:rsidR="000A775E" w:rsidRDefault="000A775E" w:rsidP="000A775E"/>
    <w:p w14:paraId="2535A5E9" w14:textId="77777777" w:rsidR="008E6062" w:rsidRPr="00EB216C" w:rsidRDefault="008E6062">
      <w:pPr>
        <w:rPr>
          <w:rFonts w:eastAsia="Aptos"/>
          <w:b/>
          <w:sz w:val="20"/>
          <w:szCs w:val="20"/>
        </w:rPr>
      </w:pPr>
    </w:p>
    <w:sectPr w:rsidR="008E6062" w:rsidRPr="00EB216C" w:rsidSect="003A5AEC">
      <w:pgSz w:w="11906" w:h="16838"/>
      <w:pgMar w:top="720" w:right="720" w:bottom="720" w:left="720" w:header="709" w:footer="255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4E9A9" w14:textId="77777777" w:rsidR="00606A6E" w:rsidRDefault="00606A6E">
      <w:r>
        <w:separator/>
      </w:r>
    </w:p>
  </w:endnote>
  <w:endnote w:type="continuationSeparator" w:id="0">
    <w:p w14:paraId="51635ED8" w14:textId="77777777" w:rsidR="00606A6E" w:rsidRDefault="0060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Linotype-Roman">
    <w:altName w:val="Yu Gothic UI"/>
    <w:charset w:val="00"/>
    <w:family w:val="roman"/>
    <w:pitch w:val="default"/>
    <w:sig w:usb0="00000000" w:usb1="0000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8D705" w14:textId="0F723EEA" w:rsidR="00606A6E" w:rsidRDefault="00606A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8730"/>
      </w:tabs>
      <w:jc w:val="right"/>
      <w:rPr>
        <w:color w:val="000000"/>
        <w:sz w:val="18"/>
        <w:szCs w:val="18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fldChar w:fldCharType="begin"/>
    </w:r>
    <w:r>
      <w:rPr>
        <w:rFonts w:ascii="Arial Narrow" w:eastAsia="Arial Narrow" w:hAnsi="Arial Narrow" w:cs="Arial Narrow"/>
        <w:color w:val="000000"/>
        <w:sz w:val="16"/>
        <w:szCs w:val="16"/>
      </w:rPr>
      <w:instrText>PAGE</w:instrTex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separate"/>
    </w:r>
    <w:r>
      <w:rPr>
        <w:rFonts w:ascii="Arial Narrow" w:eastAsia="Arial Narrow" w:hAnsi="Arial Narrow" w:cs="Arial Narrow"/>
        <w:noProof/>
        <w:color w:val="000000"/>
        <w:sz w:val="16"/>
        <w:szCs w:val="16"/>
      </w:rPr>
      <w:t>21</w: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end"/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  </w:t>
    </w:r>
    <w:r>
      <w:rPr>
        <w:rFonts w:ascii="Arial Narrow" w:eastAsia="Arial Narrow" w:hAnsi="Arial Narrow" w:cs="Arial Narrow"/>
        <w:color w:val="000000"/>
        <w:sz w:val="16"/>
        <w:szCs w:val="16"/>
      </w:rPr>
      <w:tab/>
      <w:t xml:space="preserve">                                </w:t>
    </w:r>
    <w:r>
      <w:rPr>
        <w:color w:val="000000"/>
        <w:sz w:val="16"/>
        <w:szCs w:val="16"/>
      </w:rPr>
      <w:t xml:space="preserve">                                                                                                                                                 </w:t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            </w:t>
    </w:r>
    <w:r>
      <w:rPr>
        <w:color w:val="000000"/>
        <w:sz w:val="16"/>
        <w:szCs w:val="16"/>
      </w:rPr>
      <w:t xml:space="preserve"> </w:t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FP+SMNI: </w:t>
    </w:r>
    <w:proofErr w:type="spellStart"/>
    <w:r>
      <w:rPr>
        <w:rFonts w:ascii="Arial Narrow" w:eastAsia="Arial Narrow" w:hAnsi="Arial Narrow" w:cs="Arial Narrow"/>
        <w:color w:val="000000"/>
        <w:sz w:val="16"/>
        <w:szCs w:val="16"/>
      </w:rPr>
      <w:t>Médecin</w:t>
    </w:r>
    <w:proofErr w:type="spellEnd"/>
    <w:r>
      <w:rPr>
        <w:rFonts w:ascii="Arial Narrow" w:eastAsia="Arial Narrow" w:hAnsi="Arial Narrow" w:cs="Arial Narrow"/>
        <w:color w:val="000000"/>
        <w:sz w:val="16"/>
        <w:szCs w:val="16"/>
      </w:rPr>
      <w:t>| 28-08-2024</w:t>
    </w:r>
  </w:p>
  <w:p w14:paraId="222DB628" w14:textId="77777777" w:rsidR="00606A6E" w:rsidRDefault="00606A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2D298" w14:textId="77777777" w:rsidR="00606A6E" w:rsidRDefault="00606A6E">
      <w:r>
        <w:separator/>
      </w:r>
    </w:p>
  </w:footnote>
  <w:footnote w:type="continuationSeparator" w:id="0">
    <w:p w14:paraId="1AD31B1E" w14:textId="77777777" w:rsidR="00606A6E" w:rsidRDefault="00606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0DB50" w14:textId="77777777" w:rsidR="00606A6E" w:rsidRDefault="00606A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467"/>
    <w:multiLevelType w:val="multilevel"/>
    <w:tmpl w:val="B25044EA"/>
    <w:lvl w:ilvl="0">
      <w:start w:val="1"/>
      <w:numFmt w:val="upperLetter"/>
      <w:lvlText w:val="%1."/>
      <w:lvlJc w:val="left"/>
      <w:pPr>
        <w:ind w:left="360" w:hanging="360"/>
      </w:pPr>
      <w:rPr>
        <w:rFonts w:ascii="Arial Narrow" w:eastAsia="Arial Narrow" w:hAnsi="Arial Narrow" w:cs="Arial Narrow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70234"/>
    <w:multiLevelType w:val="multilevel"/>
    <w:tmpl w:val="532E67C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557AC"/>
    <w:multiLevelType w:val="multilevel"/>
    <w:tmpl w:val="098557A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2745C"/>
    <w:multiLevelType w:val="multilevel"/>
    <w:tmpl w:val="978EB6C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201DF1"/>
    <w:multiLevelType w:val="multilevel"/>
    <w:tmpl w:val="AE9624C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BC577A"/>
    <w:multiLevelType w:val="multilevel"/>
    <w:tmpl w:val="FF16A5E6"/>
    <w:lvl w:ilvl="0">
      <w:start w:val="1"/>
      <w:numFmt w:val="upperLetter"/>
      <w:lvlText w:val="%1."/>
      <w:lvlJc w:val="left"/>
      <w:pPr>
        <w:ind w:left="360" w:hanging="360"/>
      </w:pPr>
      <w:rPr>
        <w:rFonts w:ascii="Arial Narrow" w:eastAsia="Arial Narrow" w:hAnsi="Arial Narrow" w:cs="Cambri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06676"/>
    <w:multiLevelType w:val="multilevel"/>
    <w:tmpl w:val="F146B0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922FB"/>
    <w:multiLevelType w:val="multilevel"/>
    <w:tmpl w:val="19A922FB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0092E"/>
    <w:multiLevelType w:val="hybridMultilevel"/>
    <w:tmpl w:val="F9D4DB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D688E"/>
    <w:multiLevelType w:val="hybridMultilevel"/>
    <w:tmpl w:val="BC0A5C0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98240C94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215E72"/>
    <w:multiLevelType w:val="multilevel"/>
    <w:tmpl w:val="2A215E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E5124"/>
    <w:multiLevelType w:val="multilevel"/>
    <w:tmpl w:val="545CAE3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77480"/>
    <w:multiLevelType w:val="multilevel"/>
    <w:tmpl w:val="617E73F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F472B4"/>
    <w:multiLevelType w:val="hybridMultilevel"/>
    <w:tmpl w:val="7CA2DE3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EC23A5"/>
    <w:multiLevelType w:val="multilevel"/>
    <w:tmpl w:val="3AEC23A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55E1D"/>
    <w:multiLevelType w:val="multilevel"/>
    <w:tmpl w:val="9CA25E2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CA4DFE"/>
    <w:multiLevelType w:val="hybridMultilevel"/>
    <w:tmpl w:val="8334CB96"/>
    <w:lvl w:ilvl="0" w:tplc="280C0019">
      <w:start w:val="1"/>
      <w:numFmt w:val="lowerLetter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07D"/>
    <w:multiLevelType w:val="hybridMultilevel"/>
    <w:tmpl w:val="D87C98B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BA0457"/>
    <w:multiLevelType w:val="hybridMultilevel"/>
    <w:tmpl w:val="6548D968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91167BCA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C56573"/>
    <w:multiLevelType w:val="hybridMultilevel"/>
    <w:tmpl w:val="4C8AA00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91167BCA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4912D1"/>
    <w:multiLevelType w:val="hybridMultilevel"/>
    <w:tmpl w:val="2FA2C39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F11C7"/>
    <w:multiLevelType w:val="multilevel"/>
    <w:tmpl w:val="55A29CD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95A08"/>
    <w:multiLevelType w:val="multilevel"/>
    <w:tmpl w:val="4C44390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D0617"/>
    <w:multiLevelType w:val="hybridMultilevel"/>
    <w:tmpl w:val="8DDEF686"/>
    <w:lvl w:ilvl="0" w:tplc="280C0019">
      <w:start w:val="1"/>
      <w:numFmt w:val="lowerLetter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A5DC3"/>
    <w:multiLevelType w:val="hybridMultilevel"/>
    <w:tmpl w:val="82AA24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CF06D7"/>
    <w:multiLevelType w:val="multilevel"/>
    <w:tmpl w:val="3C32BAD6"/>
    <w:lvl w:ilvl="0">
      <w:start w:val="1"/>
      <w:numFmt w:val="upperLetter"/>
      <w:pStyle w:val="ListBulle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5371E1"/>
    <w:multiLevelType w:val="multilevel"/>
    <w:tmpl w:val="2F7C003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6A7C27"/>
    <w:multiLevelType w:val="hybridMultilevel"/>
    <w:tmpl w:val="8E50085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CD69A9"/>
    <w:multiLevelType w:val="multilevel"/>
    <w:tmpl w:val="7CE843C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216839"/>
    <w:multiLevelType w:val="hybridMultilevel"/>
    <w:tmpl w:val="42729F3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91167BCA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FA726E"/>
    <w:multiLevelType w:val="multilevel"/>
    <w:tmpl w:val="70FA726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57254B"/>
    <w:multiLevelType w:val="multilevel"/>
    <w:tmpl w:val="AA726E9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067302"/>
    <w:multiLevelType w:val="multilevel"/>
    <w:tmpl w:val="E4EA894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BA53EA"/>
    <w:multiLevelType w:val="hybridMultilevel"/>
    <w:tmpl w:val="0BC0263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871488B8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FE2315"/>
    <w:multiLevelType w:val="multilevel"/>
    <w:tmpl w:val="2A215E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2"/>
  </w:num>
  <w:num w:numId="4">
    <w:abstractNumId w:val="1"/>
  </w:num>
  <w:num w:numId="5">
    <w:abstractNumId w:val="26"/>
  </w:num>
  <w:num w:numId="6">
    <w:abstractNumId w:val="28"/>
  </w:num>
  <w:num w:numId="7">
    <w:abstractNumId w:val="15"/>
  </w:num>
  <w:num w:numId="8">
    <w:abstractNumId w:val="4"/>
  </w:num>
  <w:num w:numId="9">
    <w:abstractNumId w:val="31"/>
  </w:num>
  <w:num w:numId="10">
    <w:abstractNumId w:val="25"/>
  </w:num>
  <w:num w:numId="11">
    <w:abstractNumId w:val="11"/>
  </w:num>
  <w:num w:numId="12">
    <w:abstractNumId w:val="12"/>
  </w:num>
  <w:num w:numId="13">
    <w:abstractNumId w:val="32"/>
  </w:num>
  <w:num w:numId="14">
    <w:abstractNumId w:val="0"/>
  </w:num>
  <w:num w:numId="15">
    <w:abstractNumId w:val="3"/>
  </w:num>
  <w:num w:numId="16">
    <w:abstractNumId w:val="23"/>
  </w:num>
  <w:num w:numId="17">
    <w:abstractNumId w:val="16"/>
  </w:num>
  <w:num w:numId="18">
    <w:abstractNumId w:val="30"/>
  </w:num>
  <w:num w:numId="19">
    <w:abstractNumId w:val="34"/>
  </w:num>
  <w:num w:numId="20">
    <w:abstractNumId w:val="10"/>
  </w:num>
  <w:num w:numId="21">
    <w:abstractNumId w:val="8"/>
  </w:num>
  <w:num w:numId="22">
    <w:abstractNumId w:val="24"/>
  </w:num>
  <w:num w:numId="23">
    <w:abstractNumId w:val="7"/>
  </w:num>
  <w:num w:numId="24">
    <w:abstractNumId w:val="14"/>
  </w:num>
  <w:num w:numId="25">
    <w:abstractNumId w:val="2"/>
  </w:num>
  <w:num w:numId="26">
    <w:abstractNumId w:val="5"/>
  </w:num>
  <w:num w:numId="27">
    <w:abstractNumId w:val="20"/>
  </w:num>
  <w:num w:numId="28">
    <w:abstractNumId w:val="9"/>
  </w:num>
  <w:num w:numId="29">
    <w:abstractNumId w:val="18"/>
  </w:num>
  <w:num w:numId="30">
    <w:abstractNumId w:val="19"/>
  </w:num>
  <w:num w:numId="31">
    <w:abstractNumId w:val="29"/>
  </w:num>
  <w:num w:numId="32">
    <w:abstractNumId w:val="17"/>
  </w:num>
  <w:num w:numId="33">
    <w:abstractNumId w:val="13"/>
  </w:num>
  <w:num w:numId="34">
    <w:abstractNumId w:val="27"/>
  </w:num>
  <w:num w:numId="35">
    <w:abstractNumId w:val="33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drigue Nda'chi Deffo">
    <w15:presenceInfo w15:providerId="None" w15:userId="Rodrigue Nda'chi Deff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340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062"/>
    <w:rsid w:val="00002BFD"/>
    <w:rsid w:val="0000599E"/>
    <w:rsid w:val="000075D1"/>
    <w:rsid w:val="00010193"/>
    <w:rsid w:val="000109F9"/>
    <w:rsid w:val="00011D18"/>
    <w:rsid w:val="00013B38"/>
    <w:rsid w:val="00017BBF"/>
    <w:rsid w:val="00022BB8"/>
    <w:rsid w:val="00023B10"/>
    <w:rsid w:val="00026319"/>
    <w:rsid w:val="0003721B"/>
    <w:rsid w:val="0004055C"/>
    <w:rsid w:val="000439A7"/>
    <w:rsid w:val="00044447"/>
    <w:rsid w:val="000479A5"/>
    <w:rsid w:val="0006113F"/>
    <w:rsid w:val="00073916"/>
    <w:rsid w:val="00074D1A"/>
    <w:rsid w:val="000756AD"/>
    <w:rsid w:val="00076416"/>
    <w:rsid w:val="00077E75"/>
    <w:rsid w:val="00084C03"/>
    <w:rsid w:val="0009031E"/>
    <w:rsid w:val="00096335"/>
    <w:rsid w:val="0009650C"/>
    <w:rsid w:val="000A3997"/>
    <w:rsid w:val="000A64D4"/>
    <w:rsid w:val="000A775E"/>
    <w:rsid w:val="000B42CE"/>
    <w:rsid w:val="000B4C04"/>
    <w:rsid w:val="000C1C31"/>
    <w:rsid w:val="000C1EF7"/>
    <w:rsid w:val="000C364F"/>
    <w:rsid w:val="000C3C5F"/>
    <w:rsid w:val="000C6F39"/>
    <w:rsid w:val="000C7515"/>
    <w:rsid w:val="000D2366"/>
    <w:rsid w:val="000D759D"/>
    <w:rsid w:val="000F00F6"/>
    <w:rsid w:val="000F3EA9"/>
    <w:rsid w:val="000F77DD"/>
    <w:rsid w:val="000F7C30"/>
    <w:rsid w:val="00102727"/>
    <w:rsid w:val="00111826"/>
    <w:rsid w:val="00112F14"/>
    <w:rsid w:val="00117D1A"/>
    <w:rsid w:val="001228C7"/>
    <w:rsid w:val="00122B73"/>
    <w:rsid w:val="00124F9F"/>
    <w:rsid w:val="001261FA"/>
    <w:rsid w:val="00135324"/>
    <w:rsid w:val="001423B8"/>
    <w:rsid w:val="00144C78"/>
    <w:rsid w:val="00145072"/>
    <w:rsid w:val="0014648B"/>
    <w:rsid w:val="001464C7"/>
    <w:rsid w:val="001468D2"/>
    <w:rsid w:val="001631EB"/>
    <w:rsid w:val="001655C3"/>
    <w:rsid w:val="00165ECF"/>
    <w:rsid w:val="00171061"/>
    <w:rsid w:val="00173D7B"/>
    <w:rsid w:val="00175CED"/>
    <w:rsid w:val="0018573B"/>
    <w:rsid w:val="001866FA"/>
    <w:rsid w:val="001A4BAE"/>
    <w:rsid w:val="001B2A8E"/>
    <w:rsid w:val="001B7D23"/>
    <w:rsid w:val="001C28B0"/>
    <w:rsid w:val="001D04D0"/>
    <w:rsid w:val="001D47C8"/>
    <w:rsid w:val="001D482B"/>
    <w:rsid w:val="001E10E3"/>
    <w:rsid w:val="001E5486"/>
    <w:rsid w:val="001E66D8"/>
    <w:rsid w:val="001F49E4"/>
    <w:rsid w:val="00200A20"/>
    <w:rsid w:val="0020362E"/>
    <w:rsid w:val="00206A38"/>
    <w:rsid w:val="00210553"/>
    <w:rsid w:val="00213500"/>
    <w:rsid w:val="0021563D"/>
    <w:rsid w:val="00215DC5"/>
    <w:rsid w:val="002217A1"/>
    <w:rsid w:val="00222973"/>
    <w:rsid w:val="002231BC"/>
    <w:rsid w:val="0023235B"/>
    <w:rsid w:val="002329AA"/>
    <w:rsid w:val="00234D05"/>
    <w:rsid w:val="0024107A"/>
    <w:rsid w:val="00241630"/>
    <w:rsid w:val="002420FA"/>
    <w:rsid w:val="00254CBC"/>
    <w:rsid w:val="00255A11"/>
    <w:rsid w:val="00256301"/>
    <w:rsid w:val="00263420"/>
    <w:rsid w:val="002663C7"/>
    <w:rsid w:val="002663FC"/>
    <w:rsid w:val="002749E6"/>
    <w:rsid w:val="002800C1"/>
    <w:rsid w:val="002936F2"/>
    <w:rsid w:val="00293D7C"/>
    <w:rsid w:val="00294D59"/>
    <w:rsid w:val="0029502B"/>
    <w:rsid w:val="00297B1A"/>
    <w:rsid w:val="002A08B5"/>
    <w:rsid w:val="002A33EF"/>
    <w:rsid w:val="002A4CAF"/>
    <w:rsid w:val="002A51A4"/>
    <w:rsid w:val="002B2FFC"/>
    <w:rsid w:val="002B41E3"/>
    <w:rsid w:val="002B694D"/>
    <w:rsid w:val="002C06EB"/>
    <w:rsid w:val="002C5774"/>
    <w:rsid w:val="002D1F65"/>
    <w:rsid w:val="002D3411"/>
    <w:rsid w:val="002E3547"/>
    <w:rsid w:val="002E3CED"/>
    <w:rsid w:val="002E5D45"/>
    <w:rsid w:val="002E5E00"/>
    <w:rsid w:val="002E6F0A"/>
    <w:rsid w:val="002F1602"/>
    <w:rsid w:val="002F3512"/>
    <w:rsid w:val="002F6255"/>
    <w:rsid w:val="002F7C37"/>
    <w:rsid w:val="00300C9F"/>
    <w:rsid w:val="0030101F"/>
    <w:rsid w:val="00302236"/>
    <w:rsid w:val="003031BE"/>
    <w:rsid w:val="00303754"/>
    <w:rsid w:val="00305D1A"/>
    <w:rsid w:val="00311FB2"/>
    <w:rsid w:val="00314A45"/>
    <w:rsid w:val="003326F5"/>
    <w:rsid w:val="00336165"/>
    <w:rsid w:val="003361D4"/>
    <w:rsid w:val="0033668A"/>
    <w:rsid w:val="00343152"/>
    <w:rsid w:val="003517A6"/>
    <w:rsid w:val="00351C81"/>
    <w:rsid w:val="0035322C"/>
    <w:rsid w:val="003552B6"/>
    <w:rsid w:val="00362A0B"/>
    <w:rsid w:val="00362F56"/>
    <w:rsid w:val="00363494"/>
    <w:rsid w:val="00363B9C"/>
    <w:rsid w:val="00367366"/>
    <w:rsid w:val="00375BE2"/>
    <w:rsid w:val="00375D34"/>
    <w:rsid w:val="003837C8"/>
    <w:rsid w:val="0038497F"/>
    <w:rsid w:val="003903BA"/>
    <w:rsid w:val="00392C48"/>
    <w:rsid w:val="00392E4F"/>
    <w:rsid w:val="003A282B"/>
    <w:rsid w:val="003A5AEC"/>
    <w:rsid w:val="003A7811"/>
    <w:rsid w:val="003B0181"/>
    <w:rsid w:val="003B223B"/>
    <w:rsid w:val="003B4F97"/>
    <w:rsid w:val="003C0236"/>
    <w:rsid w:val="003C03D4"/>
    <w:rsid w:val="003D66DA"/>
    <w:rsid w:val="003E0BE5"/>
    <w:rsid w:val="003E2E01"/>
    <w:rsid w:val="003E40F2"/>
    <w:rsid w:val="003E4501"/>
    <w:rsid w:val="003F3CF8"/>
    <w:rsid w:val="00400BD7"/>
    <w:rsid w:val="00400C9F"/>
    <w:rsid w:val="004023BD"/>
    <w:rsid w:val="004049E7"/>
    <w:rsid w:val="0040643D"/>
    <w:rsid w:val="00407681"/>
    <w:rsid w:val="00411888"/>
    <w:rsid w:val="0041551F"/>
    <w:rsid w:val="00415532"/>
    <w:rsid w:val="00422EA0"/>
    <w:rsid w:val="004256B8"/>
    <w:rsid w:val="00425DDB"/>
    <w:rsid w:val="0042649F"/>
    <w:rsid w:val="00426EC2"/>
    <w:rsid w:val="0042732A"/>
    <w:rsid w:val="00427C40"/>
    <w:rsid w:val="0043194D"/>
    <w:rsid w:val="00442F5F"/>
    <w:rsid w:val="004445CC"/>
    <w:rsid w:val="004467AC"/>
    <w:rsid w:val="0045145B"/>
    <w:rsid w:val="004515CD"/>
    <w:rsid w:val="00467A14"/>
    <w:rsid w:val="00471272"/>
    <w:rsid w:val="00482813"/>
    <w:rsid w:val="004A1281"/>
    <w:rsid w:val="004A20FD"/>
    <w:rsid w:val="004A3D87"/>
    <w:rsid w:val="004A45A1"/>
    <w:rsid w:val="004B075B"/>
    <w:rsid w:val="004B17C9"/>
    <w:rsid w:val="004B3A6E"/>
    <w:rsid w:val="004C4CB8"/>
    <w:rsid w:val="004C573C"/>
    <w:rsid w:val="004C5D93"/>
    <w:rsid w:val="004D0FD2"/>
    <w:rsid w:val="004E5831"/>
    <w:rsid w:val="004E5F7F"/>
    <w:rsid w:val="004F08C7"/>
    <w:rsid w:val="004F607D"/>
    <w:rsid w:val="004F60FA"/>
    <w:rsid w:val="004F77F9"/>
    <w:rsid w:val="005046E5"/>
    <w:rsid w:val="0050506A"/>
    <w:rsid w:val="0051093E"/>
    <w:rsid w:val="005124CB"/>
    <w:rsid w:val="00517C5E"/>
    <w:rsid w:val="00522219"/>
    <w:rsid w:val="005240AA"/>
    <w:rsid w:val="00525E8F"/>
    <w:rsid w:val="005278CD"/>
    <w:rsid w:val="005341C7"/>
    <w:rsid w:val="00542559"/>
    <w:rsid w:val="00557281"/>
    <w:rsid w:val="0056201F"/>
    <w:rsid w:val="00570A04"/>
    <w:rsid w:val="00577E7C"/>
    <w:rsid w:val="00583E1B"/>
    <w:rsid w:val="005865C1"/>
    <w:rsid w:val="00586D8F"/>
    <w:rsid w:val="005870B9"/>
    <w:rsid w:val="00592461"/>
    <w:rsid w:val="0059483A"/>
    <w:rsid w:val="005A0B09"/>
    <w:rsid w:val="005A2065"/>
    <w:rsid w:val="005A67BE"/>
    <w:rsid w:val="005B5B47"/>
    <w:rsid w:val="005C16BE"/>
    <w:rsid w:val="005C1E92"/>
    <w:rsid w:val="005C2D6E"/>
    <w:rsid w:val="005C6A3A"/>
    <w:rsid w:val="005C779C"/>
    <w:rsid w:val="005D0501"/>
    <w:rsid w:val="005D127F"/>
    <w:rsid w:val="005E03C6"/>
    <w:rsid w:val="005E1528"/>
    <w:rsid w:val="005E65A6"/>
    <w:rsid w:val="005F02FE"/>
    <w:rsid w:val="005F3D35"/>
    <w:rsid w:val="006014E7"/>
    <w:rsid w:val="00603A8D"/>
    <w:rsid w:val="00606A6E"/>
    <w:rsid w:val="006111A3"/>
    <w:rsid w:val="00611A10"/>
    <w:rsid w:val="00611A5B"/>
    <w:rsid w:val="006122F1"/>
    <w:rsid w:val="00621CE1"/>
    <w:rsid w:val="00625018"/>
    <w:rsid w:val="006313E2"/>
    <w:rsid w:val="006339A2"/>
    <w:rsid w:val="0063522F"/>
    <w:rsid w:val="0063587E"/>
    <w:rsid w:val="006425A4"/>
    <w:rsid w:val="00646500"/>
    <w:rsid w:val="00650515"/>
    <w:rsid w:val="00650620"/>
    <w:rsid w:val="006515CA"/>
    <w:rsid w:val="0065493D"/>
    <w:rsid w:val="006609DD"/>
    <w:rsid w:val="00661057"/>
    <w:rsid w:val="006629FF"/>
    <w:rsid w:val="00670127"/>
    <w:rsid w:val="00672509"/>
    <w:rsid w:val="00673623"/>
    <w:rsid w:val="0067786E"/>
    <w:rsid w:val="00683F74"/>
    <w:rsid w:val="00684878"/>
    <w:rsid w:val="00685C4A"/>
    <w:rsid w:val="00694CE2"/>
    <w:rsid w:val="006B643C"/>
    <w:rsid w:val="006C2A7C"/>
    <w:rsid w:val="006C5B95"/>
    <w:rsid w:val="006C663C"/>
    <w:rsid w:val="006D0E6F"/>
    <w:rsid w:val="006D1B25"/>
    <w:rsid w:val="006D5003"/>
    <w:rsid w:val="006E5A38"/>
    <w:rsid w:val="006E6708"/>
    <w:rsid w:val="006E7732"/>
    <w:rsid w:val="006E7756"/>
    <w:rsid w:val="006F1DCC"/>
    <w:rsid w:val="006F1E6A"/>
    <w:rsid w:val="006F53B8"/>
    <w:rsid w:val="007043BC"/>
    <w:rsid w:val="00705699"/>
    <w:rsid w:val="007068F4"/>
    <w:rsid w:val="00710032"/>
    <w:rsid w:val="00715998"/>
    <w:rsid w:val="00722F29"/>
    <w:rsid w:val="00723EAF"/>
    <w:rsid w:val="00730954"/>
    <w:rsid w:val="00734A98"/>
    <w:rsid w:val="00747852"/>
    <w:rsid w:val="00747B8F"/>
    <w:rsid w:val="0075705F"/>
    <w:rsid w:val="00772879"/>
    <w:rsid w:val="007814E0"/>
    <w:rsid w:val="00782A94"/>
    <w:rsid w:val="00783DE7"/>
    <w:rsid w:val="00786C7E"/>
    <w:rsid w:val="00787B1F"/>
    <w:rsid w:val="00793E09"/>
    <w:rsid w:val="00795C6F"/>
    <w:rsid w:val="00796E2F"/>
    <w:rsid w:val="007A10F8"/>
    <w:rsid w:val="007A512C"/>
    <w:rsid w:val="007B058B"/>
    <w:rsid w:val="007B349C"/>
    <w:rsid w:val="007B65E0"/>
    <w:rsid w:val="007C5281"/>
    <w:rsid w:val="007D0C8F"/>
    <w:rsid w:val="007D26C7"/>
    <w:rsid w:val="007D7A5D"/>
    <w:rsid w:val="007E2B3F"/>
    <w:rsid w:val="007F4475"/>
    <w:rsid w:val="007F70A9"/>
    <w:rsid w:val="00803678"/>
    <w:rsid w:val="00810454"/>
    <w:rsid w:val="00812DA1"/>
    <w:rsid w:val="00823F96"/>
    <w:rsid w:val="00826B55"/>
    <w:rsid w:val="0084012D"/>
    <w:rsid w:val="008403A4"/>
    <w:rsid w:val="008504DC"/>
    <w:rsid w:val="0085122B"/>
    <w:rsid w:val="00865E82"/>
    <w:rsid w:val="00876890"/>
    <w:rsid w:val="00886292"/>
    <w:rsid w:val="008A310C"/>
    <w:rsid w:val="008A3400"/>
    <w:rsid w:val="008A5EEE"/>
    <w:rsid w:val="008A6C8C"/>
    <w:rsid w:val="008A7CEE"/>
    <w:rsid w:val="008B382D"/>
    <w:rsid w:val="008B531A"/>
    <w:rsid w:val="008B6D26"/>
    <w:rsid w:val="008C4A9D"/>
    <w:rsid w:val="008D4569"/>
    <w:rsid w:val="008E1CB1"/>
    <w:rsid w:val="008E45F6"/>
    <w:rsid w:val="008E5543"/>
    <w:rsid w:val="008E57E4"/>
    <w:rsid w:val="008E6062"/>
    <w:rsid w:val="008E7256"/>
    <w:rsid w:val="008F15C7"/>
    <w:rsid w:val="008F55CC"/>
    <w:rsid w:val="008F7C43"/>
    <w:rsid w:val="00901AA9"/>
    <w:rsid w:val="0090334D"/>
    <w:rsid w:val="009037B9"/>
    <w:rsid w:val="009114DA"/>
    <w:rsid w:val="009241B5"/>
    <w:rsid w:val="00925F01"/>
    <w:rsid w:val="0093495C"/>
    <w:rsid w:val="00940DD7"/>
    <w:rsid w:val="00947783"/>
    <w:rsid w:val="0095493D"/>
    <w:rsid w:val="00956BE8"/>
    <w:rsid w:val="00961C02"/>
    <w:rsid w:val="00974560"/>
    <w:rsid w:val="00975590"/>
    <w:rsid w:val="009803D1"/>
    <w:rsid w:val="00981DFA"/>
    <w:rsid w:val="00981E74"/>
    <w:rsid w:val="0098375E"/>
    <w:rsid w:val="00990163"/>
    <w:rsid w:val="00991D37"/>
    <w:rsid w:val="00991EAB"/>
    <w:rsid w:val="00997201"/>
    <w:rsid w:val="009A37DF"/>
    <w:rsid w:val="009A541D"/>
    <w:rsid w:val="009A62C6"/>
    <w:rsid w:val="009B55EE"/>
    <w:rsid w:val="009C7EC4"/>
    <w:rsid w:val="009D6453"/>
    <w:rsid w:val="009E0950"/>
    <w:rsid w:val="009E1E09"/>
    <w:rsid w:val="009F7D2C"/>
    <w:rsid w:val="00A01311"/>
    <w:rsid w:val="00A01A28"/>
    <w:rsid w:val="00A05700"/>
    <w:rsid w:val="00A06D3E"/>
    <w:rsid w:val="00A10ACC"/>
    <w:rsid w:val="00A1448A"/>
    <w:rsid w:val="00A17B3D"/>
    <w:rsid w:val="00A207A8"/>
    <w:rsid w:val="00A26E58"/>
    <w:rsid w:val="00A3089B"/>
    <w:rsid w:val="00A3157B"/>
    <w:rsid w:val="00A321CF"/>
    <w:rsid w:val="00A41031"/>
    <w:rsid w:val="00A42FAF"/>
    <w:rsid w:val="00A502D1"/>
    <w:rsid w:val="00A60391"/>
    <w:rsid w:val="00A7034D"/>
    <w:rsid w:val="00A77F94"/>
    <w:rsid w:val="00A84EF5"/>
    <w:rsid w:val="00A85EDF"/>
    <w:rsid w:val="00A930F8"/>
    <w:rsid w:val="00A933DB"/>
    <w:rsid w:val="00A935EA"/>
    <w:rsid w:val="00A93839"/>
    <w:rsid w:val="00A96D17"/>
    <w:rsid w:val="00AA44A3"/>
    <w:rsid w:val="00AA615F"/>
    <w:rsid w:val="00AB129B"/>
    <w:rsid w:val="00AB489A"/>
    <w:rsid w:val="00AB70A3"/>
    <w:rsid w:val="00AC3074"/>
    <w:rsid w:val="00AC448B"/>
    <w:rsid w:val="00AC48D4"/>
    <w:rsid w:val="00AC58B1"/>
    <w:rsid w:val="00AD2971"/>
    <w:rsid w:val="00AD4BE5"/>
    <w:rsid w:val="00AD7E2C"/>
    <w:rsid w:val="00AE1DB5"/>
    <w:rsid w:val="00AE396D"/>
    <w:rsid w:val="00AE6794"/>
    <w:rsid w:val="00B00E4C"/>
    <w:rsid w:val="00B07F39"/>
    <w:rsid w:val="00B11942"/>
    <w:rsid w:val="00B12A83"/>
    <w:rsid w:val="00B370C7"/>
    <w:rsid w:val="00B40F47"/>
    <w:rsid w:val="00B55FB8"/>
    <w:rsid w:val="00B56391"/>
    <w:rsid w:val="00B80445"/>
    <w:rsid w:val="00B81EE8"/>
    <w:rsid w:val="00B94CC6"/>
    <w:rsid w:val="00B95389"/>
    <w:rsid w:val="00B96BBD"/>
    <w:rsid w:val="00BA2A91"/>
    <w:rsid w:val="00BA7BD0"/>
    <w:rsid w:val="00BA7DD5"/>
    <w:rsid w:val="00BB2B9D"/>
    <w:rsid w:val="00BB4EEF"/>
    <w:rsid w:val="00BB7198"/>
    <w:rsid w:val="00BC25ED"/>
    <w:rsid w:val="00BC45C1"/>
    <w:rsid w:val="00BC5852"/>
    <w:rsid w:val="00BC7AC9"/>
    <w:rsid w:val="00BD27A6"/>
    <w:rsid w:val="00BD48C3"/>
    <w:rsid w:val="00BE1A7D"/>
    <w:rsid w:val="00BE1C80"/>
    <w:rsid w:val="00BF07AE"/>
    <w:rsid w:val="00BF15D2"/>
    <w:rsid w:val="00C102A8"/>
    <w:rsid w:val="00C13046"/>
    <w:rsid w:val="00C14163"/>
    <w:rsid w:val="00C201E5"/>
    <w:rsid w:val="00C23A59"/>
    <w:rsid w:val="00C26F39"/>
    <w:rsid w:val="00C27F61"/>
    <w:rsid w:val="00C45454"/>
    <w:rsid w:val="00C454FB"/>
    <w:rsid w:val="00C45F93"/>
    <w:rsid w:val="00C47315"/>
    <w:rsid w:val="00C51AA5"/>
    <w:rsid w:val="00C61ECD"/>
    <w:rsid w:val="00C63123"/>
    <w:rsid w:val="00C63B7E"/>
    <w:rsid w:val="00C6740A"/>
    <w:rsid w:val="00C72C4A"/>
    <w:rsid w:val="00C732C6"/>
    <w:rsid w:val="00C74B89"/>
    <w:rsid w:val="00C74EC0"/>
    <w:rsid w:val="00C81418"/>
    <w:rsid w:val="00C84BC7"/>
    <w:rsid w:val="00C873C9"/>
    <w:rsid w:val="00C92F65"/>
    <w:rsid w:val="00C94DFD"/>
    <w:rsid w:val="00CA5F88"/>
    <w:rsid w:val="00CC2776"/>
    <w:rsid w:val="00CC77EF"/>
    <w:rsid w:val="00CE3D4D"/>
    <w:rsid w:val="00CF1685"/>
    <w:rsid w:val="00CF215D"/>
    <w:rsid w:val="00D07D17"/>
    <w:rsid w:val="00D13397"/>
    <w:rsid w:val="00D1384C"/>
    <w:rsid w:val="00D148FB"/>
    <w:rsid w:val="00D163A2"/>
    <w:rsid w:val="00D17168"/>
    <w:rsid w:val="00D17D2C"/>
    <w:rsid w:val="00D26A1E"/>
    <w:rsid w:val="00D31624"/>
    <w:rsid w:val="00D36765"/>
    <w:rsid w:val="00D44FA5"/>
    <w:rsid w:val="00D45ABD"/>
    <w:rsid w:val="00D5057F"/>
    <w:rsid w:val="00D53D8D"/>
    <w:rsid w:val="00D57FE7"/>
    <w:rsid w:val="00D609DD"/>
    <w:rsid w:val="00D62F3C"/>
    <w:rsid w:val="00D75780"/>
    <w:rsid w:val="00D77005"/>
    <w:rsid w:val="00D81B6C"/>
    <w:rsid w:val="00D85D94"/>
    <w:rsid w:val="00D92B38"/>
    <w:rsid w:val="00D96979"/>
    <w:rsid w:val="00DA032B"/>
    <w:rsid w:val="00DA113B"/>
    <w:rsid w:val="00DA22A1"/>
    <w:rsid w:val="00DA25FA"/>
    <w:rsid w:val="00DA56D0"/>
    <w:rsid w:val="00DA75DA"/>
    <w:rsid w:val="00DB51EE"/>
    <w:rsid w:val="00DB58A3"/>
    <w:rsid w:val="00DC27FF"/>
    <w:rsid w:val="00DE23E9"/>
    <w:rsid w:val="00DE2D4D"/>
    <w:rsid w:val="00DE5ABB"/>
    <w:rsid w:val="00DE6824"/>
    <w:rsid w:val="00E010CD"/>
    <w:rsid w:val="00E07BA3"/>
    <w:rsid w:val="00E11299"/>
    <w:rsid w:val="00E13183"/>
    <w:rsid w:val="00E1400D"/>
    <w:rsid w:val="00E15084"/>
    <w:rsid w:val="00E23F1C"/>
    <w:rsid w:val="00E30D1C"/>
    <w:rsid w:val="00E31923"/>
    <w:rsid w:val="00E328EB"/>
    <w:rsid w:val="00E3624F"/>
    <w:rsid w:val="00E46B88"/>
    <w:rsid w:val="00E52418"/>
    <w:rsid w:val="00E64BB5"/>
    <w:rsid w:val="00E67A7A"/>
    <w:rsid w:val="00E70D3A"/>
    <w:rsid w:val="00E710F0"/>
    <w:rsid w:val="00E71ECA"/>
    <w:rsid w:val="00E75EC8"/>
    <w:rsid w:val="00E77236"/>
    <w:rsid w:val="00E837EC"/>
    <w:rsid w:val="00E8454B"/>
    <w:rsid w:val="00E86722"/>
    <w:rsid w:val="00E94B96"/>
    <w:rsid w:val="00E975E7"/>
    <w:rsid w:val="00EA02E0"/>
    <w:rsid w:val="00EA1B2C"/>
    <w:rsid w:val="00EB1AAD"/>
    <w:rsid w:val="00EB216C"/>
    <w:rsid w:val="00EC1D7A"/>
    <w:rsid w:val="00EC3157"/>
    <w:rsid w:val="00EC47FC"/>
    <w:rsid w:val="00EC4944"/>
    <w:rsid w:val="00ED0F74"/>
    <w:rsid w:val="00ED2886"/>
    <w:rsid w:val="00ED36D4"/>
    <w:rsid w:val="00ED5442"/>
    <w:rsid w:val="00ED5EFD"/>
    <w:rsid w:val="00EF02CB"/>
    <w:rsid w:val="00EF194B"/>
    <w:rsid w:val="00EF1F7F"/>
    <w:rsid w:val="00EF2FE7"/>
    <w:rsid w:val="00EF4875"/>
    <w:rsid w:val="00EF767D"/>
    <w:rsid w:val="00EF77C2"/>
    <w:rsid w:val="00F00A56"/>
    <w:rsid w:val="00F00BAF"/>
    <w:rsid w:val="00F02873"/>
    <w:rsid w:val="00F11B19"/>
    <w:rsid w:val="00F20827"/>
    <w:rsid w:val="00F30AD6"/>
    <w:rsid w:val="00F31264"/>
    <w:rsid w:val="00F43877"/>
    <w:rsid w:val="00F43FAF"/>
    <w:rsid w:val="00F47404"/>
    <w:rsid w:val="00F478D1"/>
    <w:rsid w:val="00F50CDC"/>
    <w:rsid w:val="00F5559D"/>
    <w:rsid w:val="00F55A55"/>
    <w:rsid w:val="00F606C5"/>
    <w:rsid w:val="00F6208D"/>
    <w:rsid w:val="00F631DA"/>
    <w:rsid w:val="00F654A9"/>
    <w:rsid w:val="00F66F3F"/>
    <w:rsid w:val="00F70116"/>
    <w:rsid w:val="00F73DE8"/>
    <w:rsid w:val="00F752B6"/>
    <w:rsid w:val="00F7740E"/>
    <w:rsid w:val="00F83127"/>
    <w:rsid w:val="00F84701"/>
    <w:rsid w:val="00F86DCD"/>
    <w:rsid w:val="00F91B30"/>
    <w:rsid w:val="00F956E0"/>
    <w:rsid w:val="00F972B8"/>
    <w:rsid w:val="00FA43AA"/>
    <w:rsid w:val="00FA4A61"/>
    <w:rsid w:val="00FA75C6"/>
    <w:rsid w:val="00FA7DB7"/>
    <w:rsid w:val="00FB0BA9"/>
    <w:rsid w:val="00FB2213"/>
    <w:rsid w:val="00FB6C61"/>
    <w:rsid w:val="00FB7CA8"/>
    <w:rsid w:val="00FC2017"/>
    <w:rsid w:val="00FC22C5"/>
    <w:rsid w:val="00FC3688"/>
    <w:rsid w:val="00FC52FE"/>
    <w:rsid w:val="00FD2754"/>
    <w:rsid w:val="00FD758F"/>
    <w:rsid w:val="00FE4393"/>
    <w:rsid w:val="00F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16CA"/>
  <w15:docId w15:val="{D12B2E60-2AA5-4BE0-A66C-071EB6E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EB7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5C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F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36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366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widowControl w:val="0"/>
      <w:tabs>
        <w:tab w:val="center" w:pos="3889"/>
      </w:tabs>
      <w:suppressAutoHyphens/>
      <w:spacing w:after="120" w:line="360" w:lineRule="auto"/>
      <w:jc w:val="center"/>
      <w:outlineLvl w:val="6"/>
    </w:pPr>
    <w:rPr>
      <w:rFonts w:ascii="Arial" w:eastAsia="Times New Roman" w:hAnsi="Arial" w:cs="Mangal"/>
      <w:b/>
      <w:snapToGrid w:val="0"/>
      <w:spacing w:val="-3"/>
      <w:sz w:val="20"/>
      <w:szCs w:val="20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9036F"/>
    <w:pPr>
      <w:jc w:val="center"/>
    </w:pPr>
    <w:rPr>
      <w:rFonts w:ascii="Arial" w:eastAsia="Times New Roman" w:hAnsi="Arial" w:cs="Times New Roman"/>
      <w:b/>
      <w:sz w:val="1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after="200" w:line="276" w:lineRule="auto"/>
    </w:pPr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pacing w:after="160" w:line="240" w:lineRule="auto"/>
    </w:pPr>
    <w:rPr>
      <w:rFonts w:asciiTheme="minorHAnsi" w:eastAsiaTheme="minorHAnsi" w:hAnsiTheme="minorHAnsi" w:cstheme="minorBidi"/>
      <w:b/>
      <w:bCs/>
      <w:lang w:val="en-I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Times New Roman" w:hAnsi="Arial" w:cs="Mangal"/>
      <w:b/>
      <w:snapToGrid w:val="0"/>
      <w:spacing w:val="-3"/>
      <w:sz w:val="20"/>
      <w:szCs w:val="20"/>
      <w:lang w:val="en-GB"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eastAsia="Calibri" w:hAnsi="Calibri" w:cs="Times New Roman"/>
      <w:sz w:val="20"/>
      <w:szCs w:val="20"/>
      <w:lang w:val="en-US"/>
    </w:rPr>
  </w:style>
  <w:style w:type="paragraph" w:styleId="ListParagraph">
    <w:name w:val="List Paragraph"/>
    <w:aliases w:val="Bullet list,Citation List,Equipment,Figure_name,List Paragraph Char Char,List Paragraph Char Char Char,List Paragraph1,List Paragraph11,Normal bullet 2,Numbered Indented Text,Paragraph,Paragraphe de liste PBLH,Yellow Bullet,lp1"/>
    <w:basedOn w:val="Normal"/>
    <w:link w:val="ListParagraphChar"/>
    <w:uiPriority w:val="34"/>
    <w:qFormat/>
    <w:pPr>
      <w:ind w:left="720"/>
    </w:pPr>
    <w:rPr>
      <w:rFonts w:cs="Times New Roman"/>
    </w:rPr>
  </w:style>
  <w:style w:type="paragraph" w:customStyle="1" w:styleId="msolistparagraph0">
    <w:name w:val="msolistparagraph"/>
    <w:basedOn w:val="Normal"/>
    <w:qFormat/>
    <w:pPr>
      <w:ind w:left="720"/>
      <w:contextualSpacing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1">
    <w:name w:val="Plain Table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Revision1">
    <w:name w:val="Revision1"/>
    <w:hidden/>
    <w:uiPriority w:val="99"/>
    <w:semiHidden/>
    <w:qFormat/>
    <w:rPr>
      <w:lang w:val="hi-IN" w:bidi="ar-SA"/>
    </w:rPr>
  </w:style>
  <w:style w:type="paragraph" w:customStyle="1" w:styleId="Pa6">
    <w:name w:val="Pa6"/>
    <w:basedOn w:val="Normal"/>
    <w:next w:val="Normal"/>
    <w:uiPriority w:val="99"/>
    <w:qFormat/>
    <w:pPr>
      <w:autoSpaceDE w:val="0"/>
      <w:autoSpaceDN w:val="0"/>
      <w:adjustRightInd w:val="0"/>
      <w:spacing w:line="161" w:lineRule="atLeast"/>
    </w:pPr>
    <w:rPr>
      <w:rFonts w:ascii="Gill Sans MT" w:hAnsi="Gill Sans MT"/>
      <w:sz w:val="24"/>
      <w:szCs w:val="24"/>
      <w:lang w:bidi="hi-IN"/>
    </w:rPr>
  </w:style>
  <w:style w:type="character" w:customStyle="1" w:styleId="ListParagraphChar">
    <w:name w:val="List Paragraph Char"/>
    <w:aliases w:val="Bullet list Char,Citation List Char,Equipment Char,Figure_name Char,List Paragraph Char Char Char1,List Paragraph Char Char Char Char,List Paragraph1 Char,List Paragraph11 Char,Normal bullet 2 Char,Numbered Indented Text Char"/>
    <w:basedOn w:val="DefaultParagraphFont"/>
    <w:link w:val="ListParagraph"/>
    <w:uiPriority w:val="34"/>
    <w:qFormat/>
    <w:locked/>
    <w:rPr>
      <w:rFonts w:ascii="Calibri" w:eastAsia="Calibri" w:hAnsi="Calibri" w:cs="Times New Roman"/>
      <w:lang w:val="en-US"/>
    </w:rPr>
  </w:style>
  <w:style w:type="paragraph" w:styleId="Revision">
    <w:name w:val="Revision"/>
    <w:hidden/>
    <w:uiPriority w:val="99"/>
    <w:semiHidden/>
    <w:rsid w:val="00CD1EB7"/>
    <w:rPr>
      <w:lang w:val="hi-IN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84366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hi-IN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843668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hi-IN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13FF9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hi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13FF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i-I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E9F"/>
    <w:rPr>
      <w:rFonts w:ascii="Courier New" w:eastAsia="Times New Roman" w:hAnsi="Courier New" w:cs="Courier New"/>
      <w:lang w:val="en-IN" w:eastAsia="en-IN"/>
    </w:rPr>
  </w:style>
  <w:style w:type="paragraph" w:styleId="ListBullet">
    <w:name w:val="List Bullet"/>
    <w:basedOn w:val="Normal"/>
    <w:uiPriority w:val="99"/>
    <w:unhideWhenUsed/>
    <w:rsid w:val="00F45B38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622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22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335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ps">
    <w:name w:val="hps"/>
    <w:basedOn w:val="DefaultParagraphFont"/>
    <w:rsid w:val="003335C9"/>
  </w:style>
  <w:style w:type="character" w:customStyle="1" w:styleId="shorttext">
    <w:name w:val="short_text"/>
    <w:basedOn w:val="DefaultParagraphFont"/>
    <w:rsid w:val="003335C9"/>
  </w:style>
  <w:style w:type="character" w:styleId="PlaceholderText">
    <w:name w:val="Placeholder Text"/>
    <w:basedOn w:val="DefaultParagraphFont"/>
    <w:uiPriority w:val="99"/>
    <w:semiHidden/>
    <w:rsid w:val="003335C9"/>
    <w:rPr>
      <w:color w:val="808080"/>
    </w:rPr>
  </w:style>
  <w:style w:type="paragraph" w:styleId="NoSpacing">
    <w:name w:val="No Spacing"/>
    <w:uiPriority w:val="1"/>
    <w:qFormat/>
    <w:rsid w:val="003335C9"/>
    <w:rPr>
      <w:lang w:val="en-IN" w:bidi="ar-SA"/>
    </w:rPr>
  </w:style>
  <w:style w:type="paragraph" w:styleId="NormalWeb">
    <w:name w:val="Normal (Web)"/>
    <w:basedOn w:val="Normal"/>
    <w:uiPriority w:val="99"/>
    <w:unhideWhenUsed/>
    <w:rsid w:val="003335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customStyle="1" w:styleId="TableGrid1">
    <w:name w:val="Table Grid1"/>
    <w:basedOn w:val="TableNormal"/>
    <w:next w:val="TableGrid"/>
    <w:uiPriority w:val="39"/>
    <w:qFormat/>
    <w:rsid w:val="003335C9"/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09036F"/>
    <w:rPr>
      <w:rFonts w:ascii="Arial" w:eastAsia="Times New Roman" w:hAnsi="Arial" w:cs="Times New Roman"/>
      <w:b/>
      <w:sz w:val="18"/>
      <w:lang w:val="en-GB" w:bidi="ar-SA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character" w:customStyle="1" w:styleId="SubtitleChar">
    <w:name w:val="Subtitle Char"/>
    <w:basedOn w:val="DefaultParagraphFont"/>
    <w:link w:val="Subtitle"/>
    <w:rsid w:val="000A775E"/>
    <w:rPr>
      <w:rFonts w:ascii="Georgia" w:eastAsia="Georgia" w:hAnsi="Georgia" w:cs="Georgia"/>
      <w:i/>
      <w:color w:val="666666"/>
      <w:sz w:val="48"/>
      <w:szCs w:val="48"/>
      <w:lang w:bidi="ar-SA"/>
    </w:rPr>
  </w:style>
  <w:style w:type="table" w:customStyle="1" w:styleId="Grilledutableau1">
    <w:name w:val="Grille du tableau1"/>
    <w:basedOn w:val="TableNormal"/>
    <w:next w:val="TableGrid"/>
    <w:uiPriority w:val="39"/>
    <w:qFormat/>
    <w:rsid w:val="00122B73"/>
    <w:rPr>
      <w:rFonts w:asciiTheme="minorHAnsi" w:eastAsiaTheme="minorHAnsi" w:hAnsiTheme="minorHAnsi" w:cstheme="minorBidi"/>
      <w:sz w:val="20"/>
      <w:szCs w:val="20"/>
      <w:lang w:val="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Normal"/>
    <w:next w:val="TableGrid"/>
    <w:uiPriority w:val="39"/>
    <w:qFormat/>
    <w:rsid w:val="00BC7AC9"/>
    <w:rPr>
      <w:rFonts w:asciiTheme="minorHAnsi" w:eastAsiaTheme="minorHAnsi" w:hAnsiTheme="minorHAnsi" w:cstheme="minorBidi"/>
      <w:sz w:val="20"/>
      <w:szCs w:val="20"/>
      <w:lang w:val="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Normal"/>
    <w:next w:val="TableGrid"/>
    <w:uiPriority w:val="39"/>
    <w:qFormat/>
    <w:rsid w:val="00786C7E"/>
    <w:rPr>
      <w:rFonts w:asciiTheme="minorHAnsi" w:eastAsiaTheme="minorHAnsi" w:hAnsiTheme="minorHAnsi" w:cstheme="minorBidi"/>
      <w:sz w:val="20"/>
      <w:szCs w:val="20"/>
      <w:lang w:val="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Normal"/>
    <w:next w:val="TableGrid"/>
    <w:uiPriority w:val="39"/>
    <w:qFormat/>
    <w:rsid w:val="00112F14"/>
    <w:rPr>
      <w:rFonts w:asciiTheme="minorHAnsi" w:eastAsiaTheme="minorHAnsi" w:hAnsiTheme="minorHAnsi" w:cstheme="minorBidi"/>
      <w:sz w:val="20"/>
      <w:szCs w:val="20"/>
      <w:lang w:val="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0635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783473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64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91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HjX9YKS11iUqJc9TKzt89c7Bcg==">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E58836-961A-4BAC-ABD8-3EB15B9D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41</Pages>
  <Words>15718</Words>
  <Characters>86450</Characters>
  <Application>Microsoft Office Word</Application>
  <DocSecurity>0</DocSecurity>
  <Lines>720</Lines>
  <Paragraphs>203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Protap Mukherjee</dc:creator>
  <cp:lastModifiedBy>Rodrigue Nda'chi Deffo</cp:lastModifiedBy>
  <cp:revision>3</cp:revision>
  <dcterms:created xsi:type="dcterms:W3CDTF">2025-03-25T10:18:00Z</dcterms:created>
  <dcterms:modified xsi:type="dcterms:W3CDTF">2025-03-25T11:01:00Z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  <property fmtid="{D5CDD505-2E9C-101B-9397-08002B2CF9AE}" pid="3" name="GrammarlyDocumentId">
    <vt:lpwstr>2fd83827109947b347d7e2e5736399c37678eabef794e2167ecb11e291ecb046</vt:lpwstr>
  </property>
</Properties>
</file>