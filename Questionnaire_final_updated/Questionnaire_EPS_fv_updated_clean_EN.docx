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BD1AC" w14:textId="2405F37E" w:rsidR="003061FA" w:rsidRPr="006974FC" w:rsidRDefault="003061FA" w:rsidP="003061FA">
      <w:pPr>
        <w:jc w:val="center"/>
        <w:rPr>
          <w:rFonts w:cstheme="minorHAnsi"/>
          <w:b/>
          <w:bCs/>
          <w:noProof/>
          <w:color w:val="FFFFFF" w:themeColor="background1"/>
          <w:sz w:val="20"/>
          <w:szCs w:val="20"/>
          <w:lang w:val="fr-FR" w:eastAsia="en-IN"/>
        </w:rPr>
      </w:pPr>
      <w:r w:rsidRPr="006974FC">
        <w:rPr>
          <w:noProof/>
          <w:color w:val="FFFFFF" w:themeColor="background1"/>
        </w:rPr>
        <mc:AlternateContent>
          <mc:Choice Requires="wps">
            <w:drawing>
              <wp:anchor distT="0" distB="0" distL="114300" distR="114300" simplePos="0" relativeHeight="252255232" behindDoc="0" locked="0" layoutInCell="1" allowOverlap="1" wp14:anchorId="2DA67887" wp14:editId="666A9B0C">
                <wp:simplePos x="0" y="0"/>
                <wp:positionH relativeFrom="column">
                  <wp:posOffset>-75565</wp:posOffset>
                </wp:positionH>
                <wp:positionV relativeFrom="paragraph">
                  <wp:posOffset>309245</wp:posOffset>
                </wp:positionV>
                <wp:extent cx="6390640" cy="1828800"/>
                <wp:effectExtent l="0" t="0" r="0" b="0"/>
                <wp:wrapSquare wrapText="bothSides"/>
                <wp:docPr id="620326270" name="Zone de texte 1"/>
                <wp:cNvGraphicFramePr/>
                <a:graphic xmlns:a="http://schemas.openxmlformats.org/drawingml/2006/main">
                  <a:graphicData uri="http://schemas.microsoft.com/office/word/2010/wordprocessingShape">
                    <wps:wsp>
                      <wps:cNvSpPr txBox="1"/>
                      <wps:spPr>
                        <a:xfrm>
                          <a:off x="0" y="0"/>
                          <a:ext cx="6390640" cy="1828800"/>
                        </a:xfrm>
                        <a:prstGeom prst="rect">
                          <a:avLst/>
                        </a:prstGeom>
                        <a:noFill/>
                        <a:ln>
                          <a:noFill/>
                        </a:ln>
                      </wps:spPr>
                      <wps:txbx>
                        <w:txbxContent>
                          <w:p w14:paraId="12E91B99" w14:textId="77777777" w:rsidR="00DA37F2" w:rsidRPr="00D37CDB" w:rsidRDefault="00DA37F2" w:rsidP="003061FA">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Basic Assessments of Family Planning in Senegal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a="http://schemas.openxmlformats.org/drawingml/2006/main">
            <w:pict>
              <v:shapetype id="_x0000_t202" coordsize="21600,21600" o:spt="202" path="m,l,21600r21600,l21600,xe" w14:anchorId="2DA67887">
                <v:stroke joinstyle="miter"/>
                <v:path gradientshapeok="t" o:connecttype="rect"/>
              </v:shapetype>
              <v:shape id="Zone de texte 1" style="position:absolute;left:0;text-align:left;margin-left:-5.95pt;margin-top:24.35pt;width:503.2pt;height:2in;z-index:25225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">
                <v:textbox style="mso-fit-shape-to-text:t">
                  <w:txbxContent>
                    <w:p w:rsidRPr="00D37CDB" w:rsidR="00DA37F2" w:rsidP="003061FA" w:rsidRDefault="00DA37F2" w14:paraId="12E91B99" w14:textId="77777777">
                      <w:pPr>
                        <w:pBdr>
                          <w:top w:val="single" w:color="auto" w:sz="4" w:space="1"/>
                          <w:left w:val="single" w:color="auto" w:sz="4" w:space="4"/>
                          <w:bottom w:val="single" w:color="auto" w:sz="4" w:space="1"/>
                          <w:right w:val="single" w:color="auto" w:sz="4" w:space="4"/>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val="English"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Basic Assessments of Family Planning in Senegal</w:t>
                      </w:r>
                    </w:p>
                  </w:txbxContent>
                </v:textbox>
                <w10:wrap type="square"/>
              </v:shape>
            </w:pict>
          </mc:Fallback>
        </mc:AlternateContent>
      </w:r>
    </w:p>
    <w:p w14:paraId="0157A9A7" w14:textId="5999A322" w:rsidR="003061FA" w:rsidRPr="006974FC" w:rsidRDefault="003061FA" w:rsidP="003061FA">
      <w:pPr>
        <w:pBdr>
          <w:top w:val="single" w:sz="4" w:space="1" w:color="auto"/>
          <w:left w:val="single" w:sz="4" w:space="4" w:color="auto"/>
          <w:bottom w:val="single" w:sz="4" w:space="1" w:color="auto"/>
          <w:right w:val="single" w:sz="4" w:space="4" w:color="auto"/>
        </w:pBdr>
        <w:shd w:val="clear" w:color="auto" w:fill="FFD966" w:themeFill="accent4" w:themeFillTint="99"/>
        <w:jc w:val="center"/>
        <w:rPr>
          <w:rFonts w:cstheme="minorHAnsi"/>
          <w:b/>
          <w:bCs/>
          <w:noProof/>
          <w:sz w:val="32"/>
          <w:szCs w:val="32"/>
          <w:lang w:val="fr-FR" w:eastAsia="en-IN"/>
        </w:rPr>
      </w:pPr>
      <w:r w:rsidRPr="006974FC">
        <w:rPr>
          <w:rFonts w:cstheme="minorHAnsi"/>
          <w:b/>
          <w:bCs/>
          <w:noProof/>
          <w:sz w:val="32"/>
          <w:szCs w:val="32"/>
          <w:lang w:eastAsia="en-IN"/>
        </w:rPr>
        <w:t>ASSESSMENT TOOL FOR PUBLIC HEALTH ESTABLISHMENTS</w:t>
      </w:r>
    </w:p>
    <w:p w14:paraId="1B1409F1" w14:textId="77777777" w:rsidR="003061FA" w:rsidRPr="006974FC" w:rsidRDefault="003061FA" w:rsidP="003061FA">
      <w:pPr>
        <w:pBdr>
          <w:top w:val="single" w:sz="4" w:space="1" w:color="auto"/>
          <w:left w:val="single" w:sz="4" w:space="4" w:color="auto"/>
          <w:bottom w:val="single" w:sz="4" w:space="1" w:color="auto"/>
          <w:right w:val="single" w:sz="4" w:space="4" w:color="auto"/>
        </w:pBdr>
        <w:shd w:val="clear" w:color="auto" w:fill="FFD966" w:themeFill="accent4" w:themeFillTint="99"/>
        <w:jc w:val="center"/>
        <w:rPr>
          <w:rFonts w:cstheme="minorHAnsi"/>
          <w:b/>
          <w:bCs/>
          <w:noProof/>
          <w:sz w:val="32"/>
          <w:szCs w:val="32"/>
          <w:lang w:val="fr-FR" w:eastAsia="en-IN"/>
        </w:rPr>
      </w:pPr>
      <w:r w:rsidRPr="006974FC">
        <w:rPr>
          <w:rFonts w:cstheme="minorHAnsi"/>
          <w:b/>
          <w:bCs/>
          <w:noProof/>
          <w:sz w:val="32"/>
          <w:szCs w:val="32"/>
          <w:lang w:eastAsia="en-IN"/>
        </w:rPr>
        <w:t>FAMILY PLANNING AND MATERNAL AND CHILD HEALTH SERVICES</w:t>
      </w:r>
    </w:p>
    <w:p w14:paraId="6ACE24B6" w14:textId="77777777" w:rsidR="003061FA" w:rsidRPr="006974FC" w:rsidRDefault="003061FA" w:rsidP="003061FA">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rPr>
      </w:pPr>
    </w:p>
    <w:p w14:paraId="01634E5F" w14:textId="77777777" w:rsidR="003061FA" w:rsidRPr="006974FC" w:rsidRDefault="003061FA" w:rsidP="003061FA">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rPr>
      </w:pPr>
    </w:p>
    <w:p w14:paraId="59C25220"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rPr>
        <w:t xml:space="preserve">Hello. My name is__________________________________. </w:t>
      </w:r>
    </w:p>
    <w:p w14:paraId="0ED577A3" w14:textId="64974994"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rPr>
        <w:t xml:space="preserve">We are here on behalf of the Cheikh Anta Diop University (UCAD) of Dakar to help the Ministry of Health and Social Action (MSAS), more specifically the Directorate of Mother and Child Health (DSME). We are responsible for mapping all public health facilities (PHIs), health centers, and health posts across the country to determine their capacity to provide family planning and maternal and child health (MNCH) services. We would like to collect information on the infrastructure, equipment, medicines, supplies, availability of trained staff in family planning and maternal and child health, as well as statistics on some services related to your health facility. I ask you to help us fill out this form for your health facility. </w:t>
      </w:r>
    </w:p>
    <w:p w14:paraId="2E5B5745"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rPr>
        <w:t xml:space="preserve">The administration time for this form is approximately one hour. Your support in carrying out this mapping exercise is invaluable. I ask you to provide the most honest and correct information possible. If there are any questions where someone else is best placed to provide the information, we would appreciate it if you could introduce that person to us. We would also like to interview some of your staff members individually to administer a service provider questionnaire.  </w:t>
      </w:r>
    </w:p>
    <w:p w14:paraId="012FCE9B"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rPr>
        <w:t xml:space="preserve">Do you have any questions? </w:t>
      </w:r>
    </w:p>
    <w:p w14:paraId="2215D04D"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rPr>
        <w:t xml:space="preserve">Do you agree to participate in this interview?  </w:t>
      </w:r>
      <w:r w:rsidRPr="006974FC">
        <w:rPr>
          <w:rFonts w:cstheme="minorHAnsi"/>
          <w:b/>
          <w:bCs/>
          <w:sz w:val="20"/>
          <w:szCs w:val="20"/>
        </w:rPr>
        <w:t>Yes No</w:t>
      </w:r>
    </w:p>
    <w:p w14:paraId="39E4D219"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1A5CC9EF" w14:textId="51EA4A8D"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b/>
          <w:sz w:val="20"/>
          <w:szCs w:val="20"/>
          <w:lang w:val="fr-FR"/>
        </w:rPr>
      </w:pPr>
      <w:r w:rsidRPr="006974FC">
        <w:rPr>
          <w:rFonts w:cstheme="minorHAnsi"/>
          <w:b/>
          <w:sz w:val="20"/>
          <w:szCs w:val="20"/>
        </w:rPr>
        <w:t xml:space="preserve">NAME OF THE HEAD OF THE DEPARTMENT OR HIS REPRESENTATIVE  </w:t>
      </w:r>
    </w:p>
    <w:p w14:paraId="74BBA47F"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5DA291B3" w14:textId="243ADBA4" w:rsidR="003061FA" w:rsidRPr="006974FC" w:rsidRDefault="00A11A87"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Pr>
          <w:rFonts w:cstheme="minorHAnsi"/>
          <w:sz w:val="20"/>
          <w:szCs w:val="20"/>
        </w:rPr>
        <w:t>FIRST NAME(S) AND NOM________________________________</w:t>
      </w:r>
    </w:p>
    <w:p w14:paraId="40BC59B7"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14CAAB95" w14:textId="0108E2F2"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6974FC">
        <w:rPr>
          <w:rFonts w:cstheme="minorHAnsi"/>
          <w:sz w:val="20"/>
          <w:szCs w:val="20"/>
        </w:rPr>
        <w:t xml:space="preserve">DESIGNATION: 1. Head of department; 2. Representative </w:t>
      </w:r>
    </w:p>
    <w:p w14:paraId="3E252E66"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3371CC88"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6974FC">
        <w:rPr>
          <w:rFonts w:cstheme="minorHAnsi"/>
          <w:sz w:val="20"/>
          <w:szCs w:val="20"/>
        </w:rPr>
        <w:t>SIGNATURE___________________________</w:t>
      </w:r>
    </w:p>
    <w:p w14:paraId="2FC05034"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7FD1A9B6"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6974FC">
        <w:rPr>
          <w:rFonts w:cstheme="minorHAnsi"/>
          <w:b/>
          <w:sz w:val="20"/>
          <w:szCs w:val="20"/>
        </w:rPr>
        <w:t>REMARKS/COMMENTS BY THE SIGNATORY</w:t>
      </w:r>
      <w:r w:rsidRPr="006974FC">
        <w:rPr>
          <w:rFonts w:cstheme="minorHAnsi"/>
          <w:b/>
          <w:bCs/>
          <w:sz w:val="20"/>
          <w:szCs w:val="20"/>
        </w:rPr>
        <w:t>_________________________________________________________</w:t>
      </w:r>
    </w:p>
    <w:p w14:paraId="2968AE9E"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p>
    <w:p w14:paraId="2FFFB4D9"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6974FC">
        <w:rPr>
          <w:rFonts w:cstheme="minorHAnsi"/>
          <w:b/>
          <w:bCs/>
          <w:sz w:val="20"/>
          <w:szCs w:val="20"/>
        </w:rPr>
        <w:t>_________________________________________________________________________________________________</w:t>
      </w:r>
    </w:p>
    <w:p w14:paraId="7FC9AD50"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after="160" w:line="259" w:lineRule="auto"/>
        <w:rPr>
          <w:rFonts w:cstheme="minorHAnsi"/>
          <w:sz w:val="20"/>
          <w:szCs w:val="20"/>
          <w:lang w:val="fr-FR"/>
        </w:rPr>
      </w:pPr>
    </w:p>
    <w:p w14:paraId="770AD703" w14:textId="77777777" w:rsidR="003061FA" w:rsidRPr="006974FC" w:rsidRDefault="003061FA" w:rsidP="003061FA">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cs/>
          <w:lang w:val="fr-FR"/>
        </w:rPr>
      </w:pPr>
    </w:p>
    <w:p w14:paraId="75E77F27" w14:textId="77777777" w:rsidR="003061FA" w:rsidRPr="006974FC" w:rsidRDefault="003061FA" w:rsidP="003061FA">
      <w:pPr>
        <w:spacing w:after="160" w:line="259" w:lineRule="auto"/>
        <w:rPr>
          <w:rFonts w:eastAsia="Arial Narrow" w:cstheme="minorHAnsi"/>
          <w:b/>
          <w:bCs/>
          <w:sz w:val="20"/>
          <w:szCs w:val="20"/>
          <w:lang w:val="fr-FR"/>
        </w:rPr>
      </w:pPr>
      <w:r w:rsidRPr="006974FC">
        <w:rPr>
          <w:rFonts w:eastAsia="Arial Narrow" w:cstheme="minorHAnsi"/>
          <w:b/>
          <w:bCs/>
          <w:sz w:val="20"/>
          <w:szCs w:val="20"/>
        </w:rPr>
        <w:br w:type="page"/>
      </w:r>
    </w:p>
    <w:p w14:paraId="4D05FF1E" w14:textId="77777777" w:rsidR="003061FA" w:rsidRPr="006974FC" w:rsidRDefault="003061FA" w:rsidP="003061FA">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4"/>
          <w:szCs w:val="24"/>
          <w:lang w:val="fr-FR"/>
        </w:rPr>
      </w:pPr>
      <w:r w:rsidRPr="006974FC">
        <w:rPr>
          <w:rFonts w:eastAsia="Arial Narrow" w:cstheme="minorHAnsi"/>
          <w:b/>
          <w:bCs/>
          <w:sz w:val="24"/>
          <w:szCs w:val="24"/>
        </w:rPr>
        <w:lastRenderedPageBreak/>
        <w:t>SECTION 1: IDENTIFICATION DATA AND INTERVIEW DETAILS</w:t>
      </w:r>
    </w:p>
    <w:p w14:paraId="7A18F6CA" w14:textId="77777777" w:rsidR="003061FA" w:rsidRPr="006974FC" w:rsidRDefault="003061FA" w:rsidP="003061FA">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0"/>
          <w:szCs w:val="20"/>
          <w:cs/>
          <w:lang w:val="fr-FR"/>
        </w:rPr>
      </w:pPr>
    </w:p>
    <w:tbl>
      <w:tblPr>
        <w:tblStyle w:val="TableGrid"/>
        <w:tblW w:w="10615" w:type="dxa"/>
        <w:jc w:val="center"/>
        <w:tblLook w:val="04A0" w:firstRow="1" w:lastRow="0" w:firstColumn="1" w:lastColumn="0" w:noHBand="0" w:noVBand="1"/>
      </w:tblPr>
      <w:tblGrid>
        <w:gridCol w:w="6655"/>
        <w:gridCol w:w="3960"/>
      </w:tblGrid>
      <w:tr w:rsidR="003061FA" w:rsidRPr="006974FC" w14:paraId="3C7020E9" w14:textId="77777777" w:rsidTr="00BD6B75">
        <w:trPr>
          <w:trHeight w:val="389"/>
          <w:jc w:val="center"/>
        </w:trPr>
        <w:tc>
          <w:tcPr>
            <w:tcW w:w="6655" w:type="dxa"/>
            <w:tcBorders>
              <w:bottom w:val="single" w:sz="4" w:space="0" w:color="auto"/>
            </w:tcBorders>
            <w:shd w:val="clear" w:color="auto" w:fill="BFBFBF" w:themeFill="background1" w:themeFillShade="BF"/>
            <w:vAlign w:val="center"/>
          </w:tcPr>
          <w:p w14:paraId="2AC09BDE" w14:textId="77777777" w:rsidR="003061FA" w:rsidRPr="006974FC" w:rsidRDefault="003061FA" w:rsidP="00BD6B75">
            <w:pPr>
              <w:suppressAutoHyphens/>
              <w:jc w:val="center"/>
              <w:rPr>
                <w:rFonts w:cstheme="minorHAnsi"/>
                <w:b/>
                <w:bCs/>
                <w:szCs w:val="20"/>
                <w:rtl/>
                <w:cs/>
                <w:lang w:val="fr-FR"/>
              </w:rPr>
            </w:pPr>
            <w:r w:rsidRPr="006974FC">
              <w:rPr>
                <w:rFonts w:eastAsia="Arial Narrow" w:cstheme="minorHAnsi"/>
                <w:b/>
                <w:bCs/>
                <w:spacing w:val="-2"/>
                <w:szCs w:val="20"/>
              </w:rPr>
              <w:t xml:space="preserve">IDENTIFICATION </w:t>
            </w:r>
          </w:p>
        </w:tc>
        <w:tc>
          <w:tcPr>
            <w:tcW w:w="3960" w:type="dxa"/>
            <w:tcBorders>
              <w:bottom w:val="single" w:sz="4" w:space="0" w:color="auto"/>
            </w:tcBorders>
            <w:shd w:val="clear" w:color="auto" w:fill="BFBFBF" w:themeFill="background1" w:themeFillShade="BF"/>
            <w:vAlign w:val="center"/>
          </w:tcPr>
          <w:p w14:paraId="3A28707C" w14:textId="77777777" w:rsidR="003061FA" w:rsidRPr="006974FC" w:rsidRDefault="003061FA" w:rsidP="00BD6B75">
            <w:pPr>
              <w:suppressAutoHyphens/>
              <w:jc w:val="center"/>
              <w:rPr>
                <w:rFonts w:cstheme="minorHAnsi"/>
                <w:b/>
                <w:bCs/>
                <w:szCs w:val="20"/>
                <w:rtl/>
                <w:cs/>
                <w:lang w:val="fr-FR"/>
              </w:rPr>
            </w:pPr>
            <w:r w:rsidRPr="006974FC">
              <w:rPr>
                <w:rFonts w:eastAsia="Arial Narrow" w:cstheme="minorHAnsi"/>
                <w:noProof/>
                <w:szCs w:val="20"/>
                <w:lang w:eastAsia="fr-FR"/>
              </w:rPr>
              <mc:AlternateContent>
                <mc:Choice Requires="wpg">
                  <w:drawing>
                    <wp:anchor distT="0" distB="0" distL="114300" distR="114300" simplePos="0" relativeHeight="252234752" behindDoc="0" locked="0" layoutInCell="1" allowOverlap="1" wp14:anchorId="22CB0A8E" wp14:editId="6260B257">
                      <wp:simplePos x="0" y="0"/>
                      <wp:positionH relativeFrom="column">
                        <wp:posOffset>193040</wp:posOffset>
                      </wp:positionH>
                      <wp:positionV relativeFrom="paragraph">
                        <wp:posOffset>269875</wp:posOffset>
                      </wp:positionV>
                      <wp:extent cx="661035" cy="215265"/>
                      <wp:effectExtent l="0" t="0" r="24765" b="13335"/>
                      <wp:wrapNone/>
                      <wp:docPr id="1191151711"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240842257"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460688567" name="Group 920"/>
                              <wpg:cNvGrpSpPr/>
                              <wpg:grpSpPr>
                                <a:xfrm>
                                  <a:off x="0" y="0"/>
                                  <a:ext cx="439420" cy="215265"/>
                                  <a:chOff x="8711" y="2856"/>
                                  <a:chExt cx="1080" cy="360"/>
                                </a:xfrm>
                              </wpg:grpSpPr>
                              <wps:wsp>
                                <wps:cNvPr id="10412738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661168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09" style="position:absolute;margin-left:15.2pt;margin-top:21.25pt;width:52.05pt;height:16.95pt;z-index:252234752;mso-width-relative:margin;mso-height-relative:margin"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" w14:anchorId="282CB7FE">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"/>
                      <v:group id="Group 920"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"/>
                      </v:group>
                    </v:group>
                  </w:pict>
                </mc:Fallback>
              </mc:AlternateContent>
            </w:r>
            <w:r w:rsidRPr="006974FC">
              <w:rPr>
                <w:rFonts w:eastAsia="Arial Narrow" w:cstheme="minorHAnsi"/>
                <w:b/>
                <w:bCs/>
                <w:szCs w:val="20"/>
              </w:rPr>
              <w:t xml:space="preserve">Code </w:t>
            </w:r>
          </w:p>
        </w:tc>
      </w:tr>
      <w:tr w:rsidR="003061FA" w:rsidRPr="00DA37F2" w14:paraId="16FDC096" w14:textId="77777777" w:rsidTr="00BD6B75">
        <w:trPr>
          <w:trHeight w:val="288"/>
          <w:jc w:val="center"/>
        </w:trPr>
        <w:tc>
          <w:tcPr>
            <w:tcW w:w="6655" w:type="dxa"/>
            <w:tcBorders>
              <w:top w:val="nil"/>
              <w:left w:val="single" w:sz="4" w:space="0" w:color="auto"/>
              <w:bottom w:val="nil"/>
              <w:right w:val="nil"/>
            </w:tcBorders>
          </w:tcPr>
          <w:p w14:paraId="34AB58A5" w14:textId="77777777" w:rsidR="003061FA" w:rsidRPr="006974FC" w:rsidRDefault="003061FA" w:rsidP="00BD6B75">
            <w:pPr>
              <w:tabs>
                <w:tab w:val="right" w:leader="dot" w:pos="6444"/>
              </w:tabs>
              <w:suppressAutoHyphens/>
              <w:rPr>
                <w:rFonts w:cstheme="minorHAnsi"/>
                <w:szCs w:val="20"/>
                <w:rtl/>
                <w:cs/>
                <w:lang w:val="fr-FR"/>
              </w:rPr>
            </w:pPr>
          </w:p>
          <w:p w14:paraId="2C748F27" w14:textId="5D70E8CB" w:rsidR="003061FA" w:rsidRPr="006974FC" w:rsidRDefault="00BD6B75" w:rsidP="00BD6B75">
            <w:pPr>
              <w:tabs>
                <w:tab w:val="right" w:leader="underscore" w:pos="6412"/>
              </w:tabs>
              <w:suppressAutoHyphens/>
              <w:rPr>
                <w:rFonts w:eastAsia="Arial Narrow" w:cstheme="minorHAnsi"/>
                <w:szCs w:val="20"/>
                <w:cs/>
                <w:lang w:val="fr-FR"/>
              </w:rPr>
            </w:pPr>
            <w:r>
              <w:rPr>
                <w:rFonts w:eastAsia="Arial Narrow" w:cstheme="minorHAnsi"/>
                <w:szCs w:val="20"/>
              </w:rPr>
              <w:t xml:space="preserve">101. NAME OF THE REGION         </w:t>
            </w:r>
            <w:r w:rsidR="003061FA" w:rsidRPr="006974FC">
              <w:rPr>
                <w:rFonts w:eastAsia="Arial Narrow" w:cs="Mangal"/>
                <w:szCs w:val="20"/>
                <w:cs/>
              </w:rPr>
              <w:tab/>
            </w:r>
          </w:p>
          <w:p w14:paraId="0EA4A383" w14:textId="77777777" w:rsidR="003061FA" w:rsidRPr="006974FC" w:rsidRDefault="003061FA" w:rsidP="00BD6B75">
            <w:pPr>
              <w:tabs>
                <w:tab w:val="right" w:leader="underscore" w:pos="6412"/>
              </w:tabs>
              <w:suppressAutoHyphens/>
              <w:rPr>
                <w:rFonts w:eastAsia="Arial Narrow" w:cstheme="minorHAnsi"/>
                <w:szCs w:val="20"/>
                <w:rtl/>
                <w:cs/>
                <w:lang w:val="fr-FR"/>
              </w:rPr>
            </w:pPr>
          </w:p>
          <w:p w14:paraId="5D2191FC" w14:textId="2E7B7E38" w:rsidR="003061FA" w:rsidRPr="006974FC" w:rsidRDefault="00BD6B75" w:rsidP="00BD6B75">
            <w:pPr>
              <w:tabs>
                <w:tab w:val="right" w:leader="underscore" w:pos="6412"/>
              </w:tabs>
              <w:suppressAutoHyphens/>
              <w:rPr>
                <w:rFonts w:eastAsia="Arial Narrow" w:cstheme="minorHAnsi"/>
                <w:szCs w:val="20"/>
                <w:rtl/>
                <w:cs/>
                <w:lang w:val="fr-FR"/>
              </w:rPr>
            </w:pPr>
            <w:r>
              <w:rPr>
                <w:rFonts w:eastAsia="Arial Narrow" w:cstheme="minorHAnsi"/>
                <w:szCs w:val="20"/>
              </w:rPr>
              <w:t xml:space="preserve">102. NAME OF DEPARTMENT </w:t>
            </w:r>
            <w:r w:rsidR="003061FA" w:rsidRPr="006974FC">
              <w:rPr>
                <w:rFonts w:eastAsia="Arial Narrow" w:cs="Mangal"/>
                <w:szCs w:val="20"/>
                <w:cs/>
              </w:rPr>
              <w:tab/>
            </w:r>
          </w:p>
        </w:tc>
        <w:tc>
          <w:tcPr>
            <w:tcW w:w="3960" w:type="dxa"/>
            <w:tcBorders>
              <w:top w:val="nil"/>
              <w:left w:val="nil"/>
              <w:bottom w:val="nil"/>
              <w:right w:val="single" w:sz="4" w:space="0" w:color="auto"/>
            </w:tcBorders>
          </w:tcPr>
          <w:p w14:paraId="6BEA4FA1" w14:textId="77777777" w:rsidR="003061FA" w:rsidRPr="006974FC" w:rsidRDefault="003061FA" w:rsidP="00BD6B75">
            <w:pPr>
              <w:tabs>
                <w:tab w:val="left" w:pos="491"/>
              </w:tabs>
              <w:suppressAutoHyphens/>
              <w:rPr>
                <w:rFonts w:cstheme="minorHAnsi"/>
                <w:szCs w:val="20"/>
                <w:rtl/>
                <w:cs/>
                <w:lang w:val="fr-FR" w:eastAsia="en-IN"/>
              </w:rPr>
            </w:pPr>
          </w:p>
        </w:tc>
      </w:tr>
      <w:tr w:rsidR="003061FA" w:rsidRPr="00BF76E6" w14:paraId="1463C25B" w14:textId="77777777" w:rsidTr="00BD6B75">
        <w:trPr>
          <w:trHeight w:val="453"/>
          <w:jc w:val="center"/>
        </w:trPr>
        <w:tc>
          <w:tcPr>
            <w:tcW w:w="6655" w:type="dxa"/>
            <w:tcBorders>
              <w:top w:val="nil"/>
              <w:left w:val="single" w:sz="4" w:space="0" w:color="auto"/>
              <w:bottom w:val="nil"/>
              <w:right w:val="nil"/>
            </w:tcBorders>
            <w:vAlign w:val="center"/>
          </w:tcPr>
          <w:p w14:paraId="1FD1FFF4" w14:textId="7728C4FB" w:rsidR="003061FA" w:rsidRPr="006974FC" w:rsidRDefault="00BD6B75" w:rsidP="00BD6B75">
            <w:pPr>
              <w:tabs>
                <w:tab w:val="right" w:leader="dot" w:pos="6444"/>
              </w:tabs>
              <w:suppressAutoHyphens/>
              <w:rPr>
                <w:rFonts w:cstheme="minorHAnsi"/>
                <w:szCs w:val="20"/>
                <w:rtl/>
                <w:cs/>
                <w:lang w:val="fr-FR"/>
              </w:rPr>
            </w:pPr>
            <w:r>
              <w:rPr>
                <w:rFonts w:cstheme="minorHAnsi"/>
                <w:szCs w:val="20"/>
              </w:rPr>
              <w:t>103. DISTRICT NAME______________________________</w:t>
            </w:r>
          </w:p>
        </w:tc>
        <w:tc>
          <w:tcPr>
            <w:tcW w:w="3960" w:type="dxa"/>
            <w:tcBorders>
              <w:top w:val="nil"/>
              <w:left w:val="nil"/>
              <w:bottom w:val="nil"/>
              <w:right w:val="single" w:sz="4" w:space="0" w:color="auto"/>
            </w:tcBorders>
          </w:tcPr>
          <w:p w14:paraId="5654F5BA" w14:textId="77777777" w:rsidR="003061FA" w:rsidRPr="006974FC" w:rsidRDefault="003061FA" w:rsidP="00BD6B75">
            <w:pPr>
              <w:tabs>
                <w:tab w:val="left" w:pos="491"/>
              </w:tabs>
              <w:suppressAutoHyphens/>
              <w:rPr>
                <w:rFonts w:eastAsia="Arial Narrow" w:cstheme="minorHAnsi"/>
                <w:noProof/>
                <w:szCs w:val="20"/>
                <w:lang w:val="fr-FR" w:eastAsia="en-IN"/>
              </w:rPr>
            </w:pPr>
            <w:r w:rsidRPr="006974FC">
              <w:rPr>
                <w:rFonts w:eastAsia="Arial Narrow" w:cstheme="minorHAnsi"/>
                <w:noProof/>
                <w:szCs w:val="20"/>
                <w:lang w:eastAsia="fr-FR"/>
              </w:rPr>
              <mc:AlternateContent>
                <mc:Choice Requires="wpg">
                  <w:drawing>
                    <wp:anchor distT="0" distB="0" distL="114300" distR="114300" simplePos="0" relativeHeight="252237824" behindDoc="0" locked="0" layoutInCell="1" allowOverlap="1" wp14:anchorId="32A69BC2" wp14:editId="3CB22763">
                      <wp:simplePos x="0" y="0"/>
                      <wp:positionH relativeFrom="column">
                        <wp:posOffset>186055</wp:posOffset>
                      </wp:positionH>
                      <wp:positionV relativeFrom="paragraph">
                        <wp:posOffset>27827</wp:posOffset>
                      </wp:positionV>
                      <wp:extent cx="661035" cy="215265"/>
                      <wp:effectExtent l="0" t="0" r="24765" b="13335"/>
                      <wp:wrapNone/>
                      <wp:docPr id="15560541" name="Group 86"/>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754846834"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810500901" name="Group 165"/>
                              <wpg:cNvGrpSpPr/>
                              <wpg:grpSpPr>
                                <a:xfrm>
                                  <a:off x="0" y="0"/>
                                  <a:ext cx="439420" cy="215265"/>
                                  <a:chOff x="8711" y="2856"/>
                                  <a:chExt cx="1080" cy="360"/>
                                </a:xfrm>
                              </wpg:grpSpPr>
                              <wps:wsp>
                                <wps:cNvPr id="14602741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767144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86" style="position:absolute;margin-left:14.65pt;margin-top:2.2pt;width:52.05pt;height:16.95pt;z-index:252237824;mso-width-relative:margin;mso-height-relative:margin"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" w14:anchorId="7F3A1D03">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"/>
                      <v:group id="Group 165"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"/>
                      </v:group>
                    </v:group>
                  </w:pict>
                </mc:Fallback>
              </mc:AlternateContent>
            </w:r>
            <w:r w:rsidRPr="006974FC">
              <w:rPr>
                <w:rFonts w:eastAsia="Arial Narrow" w:cstheme="minorHAnsi"/>
                <w:noProof/>
                <w:szCs w:val="20"/>
                <w:lang w:eastAsia="fr-FR"/>
              </w:rPr>
              <mc:AlternateContent>
                <mc:Choice Requires="wpg">
                  <w:drawing>
                    <wp:anchor distT="0" distB="0" distL="114300" distR="114300" simplePos="0" relativeHeight="252256256" behindDoc="0" locked="0" layoutInCell="1" allowOverlap="1" wp14:anchorId="199DC680" wp14:editId="54D4E58E">
                      <wp:simplePos x="0" y="0"/>
                      <wp:positionH relativeFrom="column">
                        <wp:posOffset>192884</wp:posOffset>
                      </wp:positionH>
                      <wp:positionV relativeFrom="paragraph">
                        <wp:posOffset>-257140</wp:posOffset>
                      </wp:positionV>
                      <wp:extent cx="661035" cy="215265"/>
                      <wp:effectExtent l="0" t="0" r="24765" b="13335"/>
                      <wp:wrapNone/>
                      <wp:docPr id="641143112"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835373659"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596304274" name="Group 920"/>
                              <wpg:cNvGrpSpPr/>
                              <wpg:grpSpPr>
                                <a:xfrm>
                                  <a:off x="0" y="0"/>
                                  <a:ext cx="439420" cy="215265"/>
                                  <a:chOff x="8711" y="2856"/>
                                  <a:chExt cx="1080" cy="360"/>
                                </a:xfrm>
                              </wpg:grpSpPr>
                              <wps:wsp>
                                <wps:cNvPr id="34336598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27519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09" style="position:absolute;margin-left:15.2pt;margin-top:-20.25pt;width:52.05pt;height:16.95pt;z-index:252256256;mso-width-relative:margin;mso-height-relative:margin"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" w14:anchorId="0EC4E356">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"/>
                      <v:group id="Group 920"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"/>
                      </v:group>
                    </v:group>
                  </w:pict>
                </mc:Fallback>
              </mc:AlternateContent>
            </w:r>
          </w:p>
        </w:tc>
      </w:tr>
      <w:tr w:rsidR="003061FA" w:rsidRPr="00DA37F2" w14:paraId="66A278DE" w14:textId="77777777" w:rsidTr="00BD6B75">
        <w:trPr>
          <w:trHeight w:val="288"/>
          <w:jc w:val="center"/>
        </w:trPr>
        <w:tc>
          <w:tcPr>
            <w:tcW w:w="6655" w:type="dxa"/>
            <w:tcBorders>
              <w:top w:val="nil"/>
              <w:bottom w:val="nil"/>
              <w:right w:val="nil"/>
            </w:tcBorders>
          </w:tcPr>
          <w:p w14:paraId="5223D21B" w14:textId="77777777" w:rsidR="003061FA" w:rsidRPr="006974FC" w:rsidRDefault="003061FA" w:rsidP="00BD6B75">
            <w:pPr>
              <w:tabs>
                <w:tab w:val="right" w:leader="dot" w:pos="6444"/>
              </w:tabs>
              <w:suppressAutoHyphens/>
              <w:rPr>
                <w:rFonts w:cstheme="minorHAnsi"/>
                <w:szCs w:val="20"/>
                <w:rtl/>
                <w:cs/>
                <w:lang w:val="fr-FR"/>
              </w:rPr>
            </w:pPr>
          </w:p>
          <w:p w14:paraId="434046BA" w14:textId="155324C6" w:rsidR="003061FA" w:rsidRPr="006974FC" w:rsidRDefault="00BD6B75" w:rsidP="00BD6B75">
            <w:pPr>
              <w:tabs>
                <w:tab w:val="right" w:leader="dot" w:pos="6444"/>
              </w:tabs>
              <w:suppressAutoHyphens/>
              <w:rPr>
                <w:rFonts w:cstheme="minorHAnsi"/>
                <w:color w:val="0D0D0D" w:themeColor="text1" w:themeTint="F2"/>
                <w:szCs w:val="20"/>
                <w:cs/>
                <w:lang w:val="fr-FR"/>
              </w:rPr>
            </w:pPr>
            <w:r>
              <w:rPr>
                <w:rFonts w:eastAsia="Arial Narrow" w:cstheme="minorHAnsi"/>
                <w:color w:val="0D0D0D" w:themeColor="text1" w:themeTint="F2"/>
                <w:szCs w:val="20"/>
              </w:rPr>
              <w:t>104. NEIGHBORHOOD NAME</w:t>
            </w:r>
            <w:r w:rsidR="003061FA" w:rsidRPr="006974FC">
              <w:rPr>
                <w:rFonts w:eastAsia="Arial Narrow" w:cs="Mangal"/>
                <w:color w:val="0D0D0D" w:themeColor="text1" w:themeTint="F2"/>
                <w:szCs w:val="20"/>
                <w:cs/>
              </w:rPr>
              <w:tab/>
            </w:r>
          </w:p>
          <w:p w14:paraId="13E61D26" w14:textId="77777777" w:rsidR="003061FA" w:rsidRPr="006974FC" w:rsidRDefault="003061FA" w:rsidP="00BD6B75">
            <w:pPr>
              <w:tabs>
                <w:tab w:val="right" w:leader="dot" w:pos="6444"/>
              </w:tabs>
              <w:suppressAutoHyphens/>
              <w:rPr>
                <w:rFonts w:cstheme="minorHAnsi"/>
                <w:szCs w:val="20"/>
                <w:cs/>
                <w:lang w:val="fr-FR"/>
              </w:rPr>
            </w:pPr>
          </w:p>
          <w:p w14:paraId="7DF8EA88" w14:textId="7DA75A9D" w:rsidR="003061FA" w:rsidRPr="006974FC" w:rsidRDefault="00BD6B75" w:rsidP="00BD6B75">
            <w:pPr>
              <w:tabs>
                <w:tab w:val="right" w:leader="dot" w:pos="6444"/>
              </w:tabs>
              <w:suppressAutoHyphens/>
              <w:rPr>
                <w:rFonts w:cstheme="minorHAnsi"/>
                <w:szCs w:val="20"/>
                <w:rtl/>
                <w:cs/>
                <w:lang w:val="fr-FR"/>
              </w:rPr>
            </w:pPr>
            <w:r>
              <w:rPr>
                <w:rFonts w:cstheme="minorHAnsi"/>
                <w:szCs w:val="20"/>
              </w:rPr>
              <w:t>105. TYPE OF PLACE (RURAL = 1 URBAN = 2)</w:t>
            </w:r>
            <w:r w:rsidR="003061FA" w:rsidRPr="006974FC">
              <w:rPr>
                <w:rFonts w:eastAsia="Arial Narrow" w:cs="Mangal"/>
                <w:szCs w:val="20"/>
                <w:cs/>
              </w:rPr>
              <w:tab/>
            </w:r>
          </w:p>
        </w:tc>
        <w:tc>
          <w:tcPr>
            <w:tcW w:w="3960" w:type="dxa"/>
            <w:tcBorders>
              <w:top w:val="nil"/>
              <w:left w:val="nil"/>
              <w:bottom w:val="nil"/>
            </w:tcBorders>
          </w:tcPr>
          <w:p w14:paraId="514A584B" w14:textId="77777777" w:rsidR="003061FA" w:rsidRPr="006974FC" w:rsidRDefault="003061FA" w:rsidP="00BD6B75">
            <w:pPr>
              <w:suppressAutoHyphens/>
              <w:ind w:left="343"/>
              <w:jc w:val="center"/>
              <w:rPr>
                <w:rFonts w:cstheme="minorHAnsi"/>
                <w:bCs/>
                <w:szCs w:val="20"/>
                <w:lang w:val="fr-FR" w:eastAsia="en-IN"/>
              </w:rPr>
            </w:pPr>
            <w:r w:rsidRPr="006974FC">
              <w:rPr>
                <w:rFonts w:eastAsia="Arial Narrow" w:cstheme="minorHAnsi"/>
                <w:noProof/>
                <w:szCs w:val="20"/>
                <w:lang w:eastAsia="fr-FR"/>
              </w:rPr>
              <mc:AlternateContent>
                <mc:Choice Requires="wpg">
                  <w:drawing>
                    <wp:anchor distT="0" distB="0" distL="114300" distR="114300" simplePos="0" relativeHeight="252235776" behindDoc="0" locked="0" layoutInCell="1" allowOverlap="1" wp14:anchorId="06775640" wp14:editId="2B348AAD">
                      <wp:simplePos x="0" y="0"/>
                      <wp:positionH relativeFrom="column">
                        <wp:posOffset>179714</wp:posOffset>
                      </wp:positionH>
                      <wp:positionV relativeFrom="paragraph">
                        <wp:posOffset>69972</wp:posOffset>
                      </wp:positionV>
                      <wp:extent cx="661035" cy="215265"/>
                      <wp:effectExtent l="0" t="0" r="24765" b="13335"/>
                      <wp:wrapNone/>
                      <wp:docPr id="1272421974"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394219815"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373312272" name="Group 49"/>
                              <wpg:cNvGrpSpPr/>
                              <wpg:grpSpPr>
                                <a:xfrm>
                                  <a:off x="0" y="0"/>
                                  <a:ext cx="439420" cy="215265"/>
                                  <a:chOff x="8711" y="2856"/>
                                  <a:chExt cx="1080" cy="360"/>
                                </a:xfrm>
                              </wpg:grpSpPr>
                              <wps:wsp>
                                <wps:cNvPr id="7086230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6989713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a="http://schemas.openxmlformats.org/drawingml/2006/main">
                  <w:pict>
                    <v:group id="Group 47" style="position:absolute;margin-left:14.15pt;margin-top:5.5pt;width:52.05pt;height:16.95pt;z-index:252235776"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" w14:anchorId="03CE8F5C">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"/>
                      <v:group id="Group 49"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"/>
                      </v:group>
                    </v:group>
                  </w:pict>
                </mc:Fallback>
              </mc:AlternateContent>
            </w:r>
          </w:p>
          <w:p w14:paraId="2C2A1CE0" w14:textId="77777777" w:rsidR="003061FA" w:rsidRPr="006974FC" w:rsidRDefault="003061FA" w:rsidP="00BD6B75">
            <w:pPr>
              <w:suppressAutoHyphens/>
              <w:ind w:left="343"/>
              <w:jc w:val="center"/>
              <w:rPr>
                <w:rFonts w:cstheme="minorHAnsi"/>
                <w:bCs/>
                <w:szCs w:val="20"/>
                <w:rtl/>
                <w:cs/>
                <w:lang w:val="fr-FR" w:eastAsia="en-IN"/>
              </w:rPr>
            </w:pPr>
            <w:r w:rsidRPr="006974FC">
              <w:rPr>
                <w:rFonts w:eastAsia="Arial Narrow" w:cstheme="minorHAnsi"/>
                <w:noProof/>
                <w:szCs w:val="20"/>
                <w:lang w:eastAsia="fr-FR"/>
              </w:rPr>
              <mc:AlternateContent>
                <mc:Choice Requires="wps">
                  <w:drawing>
                    <wp:anchor distT="0" distB="0" distL="114300" distR="114300" simplePos="0" relativeHeight="252236800" behindDoc="0" locked="0" layoutInCell="1" allowOverlap="1" wp14:anchorId="19B8D5E2" wp14:editId="62F1FA11">
                      <wp:simplePos x="0" y="0"/>
                      <wp:positionH relativeFrom="column">
                        <wp:posOffset>189230</wp:posOffset>
                      </wp:positionH>
                      <wp:positionV relativeFrom="paragraph">
                        <wp:posOffset>204853</wp:posOffset>
                      </wp:positionV>
                      <wp:extent cx="219075" cy="214630"/>
                      <wp:effectExtent l="0" t="0" r="28575" b="13970"/>
                      <wp:wrapNone/>
                      <wp:docPr id="35949511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9pt;margin-top:16.15pt;width:17.25pt;height:16.9pt;z-index:252236800;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" w14:anchorId="4219AD69"/>
                  </w:pict>
                </mc:Fallback>
              </mc:AlternateContent>
            </w:r>
          </w:p>
        </w:tc>
      </w:tr>
      <w:tr w:rsidR="003061FA" w:rsidRPr="00DA37F2" w14:paraId="03D4422A" w14:textId="77777777" w:rsidTr="00BD6B75">
        <w:trPr>
          <w:trHeight w:val="288"/>
          <w:jc w:val="center"/>
        </w:trPr>
        <w:tc>
          <w:tcPr>
            <w:tcW w:w="6655" w:type="dxa"/>
            <w:tcBorders>
              <w:top w:val="nil"/>
              <w:bottom w:val="nil"/>
              <w:right w:val="nil"/>
            </w:tcBorders>
          </w:tcPr>
          <w:p w14:paraId="0203BF09" w14:textId="77777777" w:rsidR="003061FA" w:rsidRPr="006974FC" w:rsidRDefault="003061FA" w:rsidP="00BD6B75">
            <w:pPr>
              <w:tabs>
                <w:tab w:val="right" w:leader="dot" w:pos="6444"/>
              </w:tabs>
              <w:suppressAutoHyphens/>
              <w:rPr>
                <w:rFonts w:eastAsia="Arial Narrow" w:cstheme="minorHAnsi"/>
                <w:szCs w:val="20"/>
                <w:rtl/>
                <w:cs/>
                <w:lang w:val="fr-FR"/>
              </w:rPr>
            </w:pPr>
          </w:p>
          <w:p w14:paraId="64C45C56" w14:textId="20CEEBB2" w:rsidR="003061FA" w:rsidRPr="006974FC" w:rsidRDefault="00BD6B75" w:rsidP="00BD6B75">
            <w:pPr>
              <w:tabs>
                <w:tab w:val="left" w:leader="dot" w:pos="6294"/>
              </w:tabs>
              <w:suppressAutoHyphens/>
              <w:rPr>
                <w:rFonts w:cstheme="minorHAnsi"/>
                <w:szCs w:val="20"/>
                <w:rtl/>
                <w:cs/>
                <w:lang w:val="fr-FR"/>
              </w:rPr>
            </w:pPr>
            <w:r>
              <w:rPr>
                <w:rFonts w:eastAsia="Arial Narrow" w:cstheme="minorHAnsi"/>
                <w:szCs w:val="20"/>
              </w:rPr>
              <w:t xml:space="preserve">106. NAME OF HEALTH FACILITY </w:t>
            </w:r>
            <w:r w:rsidR="003061FA" w:rsidRPr="006974FC">
              <w:rPr>
                <w:rFonts w:eastAsia="Arial Narrow" w:cstheme="minorHAnsi"/>
                <w:szCs w:val="20"/>
              </w:rPr>
              <w:tab/>
            </w:r>
          </w:p>
        </w:tc>
        <w:tc>
          <w:tcPr>
            <w:tcW w:w="3960" w:type="dxa"/>
            <w:tcBorders>
              <w:top w:val="nil"/>
              <w:left w:val="nil"/>
              <w:bottom w:val="nil"/>
            </w:tcBorders>
          </w:tcPr>
          <w:p w14:paraId="5C17458E" w14:textId="77777777" w:rsidR="003061FA" w:rsidRPr="006974FC" w:rsidRDefault="003061FA" w:rsidP="00BD6B75">
            <w:pPr>
              <w:tabs>
                <w:tab w:val="left" w:pos="491"/>
              </w:tabs>
              <w:suppressAutoHyphens/>
              <w:rPr>
                <w:rFonts w:cstheme="minorHAnsi"/>
                <w:bCs/>
                <w:szCs w:val="20"/>
                <w:rtl/>
                <w:cs/>
                <w:lang w:val="fr-FR"/>
              </w:rPr>
            </w:pPr>
            <w:r w:rsidRPr="006974FC">
              <w:rPr>
                <w:rFonts w:eastAsia="Arial Narrow" w:cstheme="minorHAnsi"/>
                <w:szCs w:val="20"/>
                <w:rtl/>
              </w:rPr>
              <w:t xml:space="preserve">     </w:t>
            </w:r>
          </w:p>
        </w:tc>
      </w:tr>
      <w:tr w:rsidR="003061FA" w:rsidRPr="00DA37F2" w14:paraId="11282A50" w14:textId="77777777" w:rsidTr="00BD6B75">
        <w:trPr>
          <w:trHeight w:val="571"/>
          <w:jc w:val="center"/>
        </w:trPr>
        <w:tc>
          <w:tcPr>
            <w:tcW w:w="6655" w:type="dxa"/>
            <w:tcBorders>
              <w:top w:val="nil"/>
              <w:bottom w:val="nil"/>
              <w:right w:val="nil"/>
            </w:tcBorders>
            <w:vAlign w:val="center"/>
          </w:tcPr>
          <w:p w14:paraId="00FAF61E" w14:textId="3F10C364" w:rsidR="003061FA" w:rsidRPr="006974FC" w:rsidRDefault="00BD6B75" w:rsidP="00BD6B75">
            <w:pPr>
              <w:tabs>
                <w:tab w:val="left" w:leader="underscore" w:pos="1701"/>
              </w:tabs>
              <w:ind w:right="318"/>
              <w:rPr>
                <w:rFonts w:cstheme="minorHAnsi"/>
                <w:szCs w:val="20"/>
                <w:lang w:val="fr-FR"/>
              </w:rPr>
            </w:pPr>
            <w:r>
              <w:rPr>
                <w:rFonts w:eastAsia="Arial Narrow" w:cstheme="minorHAnsi"/>
                <w:szCs w:val="20"/>
              </w:rPr>
              <w:t>107. MANAGEMENT AUTHORITY/OWNERSHIP (PUBLIC-1, PRIVATE-2)</w:t>
            </w:r>
            <w:r w:rsidR="003061FA" w:rsidRPr="006974FC">
              <w:rPr>
                <w:rFonts w:eastAsia="Arial Narrow" w:cstheme="minorHAnsi"/>
                <w:szCs w:val="20"/>
              </w:rPr>
              <w:tab/>
              <w:t xml:space="preserve"> </w:t>
            </w:r>
          </w:p>
        </w:tc>
        <w:tc>
          <w:tcPr>
            <w:tcW w:w="3960" w:type="dxa"/>
            <w:tcBorders>
              <w:top w:val="nil"/>
              <w:left w:val="nil"/>
              <w:bottom w:val="nil"/>
            </w:tcBorders>
          </w:tcPr>
          <w:p w14:paraId="36C07A7F" w14:textId="77777777" w:rsidR="003061FA" w:rsidRPr="006974FC" w:rsidRDefault="003061FA" w:rsidP="00BD6B75">
            <w:pPr>
              <w:tabs>
                <w:tab w:val="left" w:pos="491"/>
              </w:tabs>
              <w:suppressAutoHyphens/>
              <w:rPr>
                <w:rFonts w:eastAsia="Arial Narrow" w:cstheme="minorHAnsi"/>
                <w:noProof/>
                <w:szCs w:val="20"/>
                <w:lang w:val="fr-FR" w:eastAsia="en-IN"/>
              </w:rPr>
            </w:pPr>
            <w:r w:rsidRPr="006974FC">
              <w:rPr>
                <w:rFonts w:eastAsia="Arial Narrow" w:cstheme="minorHAnsi"/>
                <w:noProof/>
                <w:szCs w:val="20"/>
                <w:lang w:eastAsia="fr-FR"/>
              </w:rPr>
              <mc:AlternateContent>
                <mc:Choice Requires="wps">
                  <w:drawing>
                    <wp:anchor distT="0" distB="0" distL="114300" distR="114300" simplePos="0" relativeHeight="252238848" behindDoc="0" locked="0" layoutInCell="1" allowOverlap="1" wp14:anchorId="78135C80" wp14:editId="19D0A425">
                      <wp:simplePos x="0" y="0"/>
                      <wp:positionH relativeFrom="column">
                        <wp:posOffset>189770</wp:posOffset>
                      </wp:positionH>
                      <wp:positionV relativeFrom="paragraph">
                        <wp:posOffset>68989</wp:posOffset>
                      </wp:positionV>
                      <wp:extent cx="219075" cy="214630"/>
                      <wp:effectExtent l="0" t="0" r="28575" b="13970"/>
                      <wp:wrapNone/>
                      <wp:docPr id="5521836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95pt;margin-top:5.45pt;width:17.25pt;height:16.9pt;z-index:252238848;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" w14:anchorId="481CEBAB"/>
                  </w:pict>
                </mc:Fallback>
              </mc:AlternateContent>
            </w:r>
            <w:r w:rsidRPr="006974FC">
              <w:rPr>
                <w:rFonts w:eastAsia="Arial Narrow" w:cstheme="minorHAnsi"/>
                <w:noProof/>
                <w:szCs w:val="20"/>
                <w:lang w:eastAsia="fr-FR"/>
              </w:rPr>
              <mc:AlternateContent>
                <mc:Choice Requires="wpg">
                  <w:drawing>
                    <wp:anchor distT="0" distB="0" distL="114300" distR="114300" simplePos="0" relativeHeight="252257280" behindDoc="0" locked="0" layoutInCell="1" allowOverlap="1" wp14:anchorId="7435ECD7" wp14:editId="53CBE64C">
                      <wp:simplePos x="0" y="0"/>
                      <wp:positionH relativeFrom="column">
                        <wp:posOffset>192884</wp:posOffset>
                      </wp:positionH>
                      <wp:positionV relativeFrom="paragraph">
                        <wp:posOffset>-266673</wp:posOffset>
                      </wp:positionV>
                      <wp:extent cx="661035" cy="215265"/>
                      <wp:effectExtent l="0" t="0" r="24765" b="13335"/>
                      <wp:wrapNone/>
                      <wp:docPr id="1554814207"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94334552"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537787541" name="Group 49"/>
                              <wpg:cNvGrpSpPr/>
                              <wpg:grpSpPr>
                                <a:xfrm>
                                  <a:off x="0" y="0"/>
                                  <a:ext cx="439420" cy="215265"/>
                                  <a:chOff x="8711" y="2856"/>
                                  <a:chExt cx="1080" cy="360"/>
                                </a:xfrm>
                              </wpg:grpSpPr>
                              <wps:wsp>
                                <wps:cNvPr id="70167488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14813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a="http://schemas.openxmlformats.org/drawingml/2006/main">
                  <w:pict>
                    <v:group id="Group 47" style="position:absolute;margin-left:15.2pt;margin-top:-21pt;width:52.05pt;height:16.95pt;z-index:252257280"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" w14:anchorId="2C992BDB">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"/>
                      <v:group id="Group 49"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"/>
                      </v:group>
                    </v:group>
                  </w:pict>
                </mc:Fallback>
              </mc:AlternateContent>
            </w:r>
          </w:p>
        </w:tc>
      </w:tr>
      <w:tr w:rsidR="003061FA" w:rsidRPr="00DA37F2" w14:paraId="4C9D738F" w14:textId="77777777" w:rsidTr="00BD6B75">
        <w:trPr>
          <w:trHeight w:val="1063"/>
          <w:jc w:val="center"/>
        </w:trPr>
        <w:tc>
          <w:tcPr>
            <w:tcW w:w="6655" w:type="dxa"/>
            <w:tcBorders>
              <w:top w:val="nil"/>
              <w:bottom w:val="nil"/>
              <w:right w:val="nil"/>
            </w:tcBorders>
          </w:tcPr>
          <w:p w14:paraId="4CEC0BA4" w14:textId="77777777" w:rsidR="003061FA" w:rsidRPr="006974FC" w:rsidRDefault="003061FA" w:rsidP="00BD6B75">
            <w:pPr>
              <w:tabs>
                <w:tab w:val="right" w:leader="dot" w:pos="6444"/>
              </w:tabs>
              <w:suppressAutoHyphens/>
              <w:rPr>
                <w:rFonts w:eastAsia="Arial Narrow" w:cstheme="minorHAnsi"/>
                <w:szCs w:val="20"/>
                <w:lang w:val="fr-FR"/>
              </w:rPr>
            </w:pPr>
          </w:p>
          <w:p w14:paraId="16875E7C" w14:textId="13EAB759" w:rsidR="003061FA" w:rsidRPr="006974FC" w:rsidRDefault="00BD6B75" w:rsidP="00BD6B75">
            <w:pPr>
              <w:tabs>
                <w:tab w:val="right" w:leader="dot" w:pos="3623"/>
                <w:tab w:val="right" w:leader="dot" w:pos="6444"/>
              </w:tabs>
              <w:suppressAutoHyphens/>
              <w:rPr>
                <w:rFonts w:eastAsia="Arial Narrow" w:cstheme="minorHAnsi"/>
                <w:szCs w:val="20"/>
                <w:lang w:val="fr-FR"/>
              </w:rPr>
            </w:pPr>
            <w:r>
              <w:rPr>
                <w:rFonts w:eastAsia="Arial Narrow" w:cstheme="minorHAnsi"/>
                <w:szCs w:val="20"/>
              </w:rPr>
              <w:t>108. GPS COORDINATES OF THE HEALTH FACILITY</w:t>
            </w:r>
            <w:r w:rsidR="003061FA" w:rsidRPr="006974FC">
              <w:rPr>
                <w:rFonts w:eastAsia="Arial Narrow" w:cstheme="minorHAnsi"/>
                <w:szCs w:val="20"/>
              </w:rPr>
              <w:tab/>
            </w:r>
          </w:p>
          <w:p w14:paraId="62406E99" w14:textId="77777777" w:rsidR="003061FA" w:rsidRPr="006974FC" w:rsidRDefault="003061FA" w:rsidP="00BD6B75">
            <w:pPr>
              <w:tabs>
                <w:tab w:val="right" w:leader="dot" w:pos="3623"/>
                <w:tab w:val="right" w:leader="dot" w:pos="6444"/>
              </w:tabs>
              <w:suppressAutoHyphens/>
              <w:rPr>
                <w:rFonts w:eastAsia="Arial Narrow" w:cstheme="minorHAnsi"/>
                <w:szCs w:val="20"/>
                <w:rtl/>
                <w:cs/>
                <w:lang w:val="fr-FR"/>
              </w:rPr>
            </w:pPr>
          </w:p>
        </w:tc>
        <w:tc>
          <w:tcPr>
            <w:tcW w:w="3960" w:type="dxa"/>
            <w:tcBorders>
              <w:top w:val="nil"/>
              <w:left w:val="nil"/>
              <w:bottom w:val="nil"/>
            </w:tcBorders>
          </w:tcPr>
          <w:p w14:paraId="5CDFBC39" w14:textId="16A1369B" w:rsidR="003061FA" w:rsidRPr="006974FC" w:rsidRDefault="003061FA" w:rsidP="00BD6B75">
            <w:pPr>
              <w:tabs>
                <w:tab w:val="right" w:leader="dot" w:pos="3623"/>
                <w:tab w:val="right" w:leader="dot" w:pos="6444"/>
              </w:tabs>
              <w:suppressAutoHyphens/>
              <w:rPr>
                <w:rFonts w:eastAsia="Arial Narrow" w:cstheme="minorHAnsi"/>
                <w:szCs w:val="20"/>
                <w:lang w:val="fr-FR"/>
              </w:rPr>
            </w:pPr>
            <w:r w:rsidRPr="006974FC">
              <w:rPr>
                <w:rFonts w:eastAsia="Arial Narrow" w:cstheme="minorHAnsi"/>
                <w:noProof/>
                <w:szCs w:val="20"/>
                <w:lang w:eastAsia="fr-FR"/>
              </w:rPr>
              <mc:AlternateContent>
                <mc:Choice Requires="wps">
                  <w:drawing>
                    <wp:anchor distT="0" distB="0" distL="114300" distR="114300" simplePos="0" relativeHeight="252239872" behindDoc="0" locked="0" layoutInCell="1" allowOverlap="1" wp14:anchorId="504EC48E" wp14:editId="78D75858">
                      <wp:simplePos x="0" y="0"/>
                      <wp:positionH relativeFrom="column">
                        <wp:posOffset>1335853</wp:posOffset>
                      </wp:positionH>
                      <wp:positionV relativeFrom="paragraph">
                        <wp:posOffset>49530</wp:posOffset>
                      </wp:positionV>
                      <wp:extent cx="1043796" cy="189781"/>
                      <wp:effectExtent l="0" t="0" r="23495" b="20320"/>
                      <wp:wrapNone/>
                      <wp:docPr id="9071127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05.2pt;margin-top:3.9pt;width:82.2pt;height:14.95pt;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" w14:anchorId="3D2830AC"/>
                  </w:pict>
                </mc:Fallback>
              </mc:AlternateContent>
            </w:r>
            <w:r w:rsidR="00BD6B75">
              <w:rPr>
                <w:rFonts w:eastAsia="Arial Narrow" w:cstheme="minorHAnsi"/>
                <w:szCs w:val="20"/>
              </w:rPr>
              <w:t>a. LATITUDE</w:t>
            </w:r>
          </w:p>
          <w:p w14:paraId="0E44ABFB" w14:textId="77777777" w:rsidR="003061FA" w:rsidRPr="006974FC" w:rsidRDefault="003061FA" w:rsidP="00BD6B75">
            <w:pPr>
              <w:tabs>
                <w:tab w:val="right" w:leader="dot" w:pos="3623"/>
                <w:tab w:val="right" w:leader="dot" w:pos="6444"/>
              </w:tabs>
              <w:suppressAutoHyphens/>
              <w:rPr>
                <w:rFonts w:eastAsia="Arial Narrow" w:cstheme="minorHAnsi"/>
                <w:szCs w:val="20"/>
                <w:lang w:val="fr-FR"/>
              </w:rPr>
            </w:pPr>
            <w:r w:rsidRPr="006974FC">
              <w:rPr>
                <w:rFonts w:eastAsia="Arial Narrow" w:cstheme="minorHAnsi"/>
                <w:noProof/>
                <w:szCs w:val="20"/>
                <w:lang w:eastAsia="fr-FR"/>
              </w:rPr>
              <mc:AlternateContent>
                <mc:Choice Requires="wps">
                  <w:drawing>
                    <wp:anchor distT="0" distB="0" distL="114300" distR="114300" simplePos="0" relativeHeight="252240896" behindDoc="0" locked="0" layoutInCell="1" allowOverlap="1" wp14:anchorId="78652339" wp14:editId="5B053A44">
                      <wp:simplePos x="0" y="0"/>
                      <wp:positionH relativeFrom="column">
                        <wp:posOffset>1328420</wp:posOffset>
                      </wp:positionH>
                      <wp:positionV relativeFrom="paragraph">
                        <wp:posOffset>134884</wp:posOffset>
                      </wp:positionV>
                      <wp:extent cx="1043305" cy="189230"/>
                      <wp:effectExtent l="0" t="0" r="23495" b="20320"/>
                      <wp:wrapNone/>
                      <wp:docPr id="86536273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305" cy="1892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04.6pt;margin-top:10.6pt;width:82.15pt;height:14.9pt;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" w14:anchorId="4A8F0282"/>
                  </w:pict>
                </mc:Fallback>
              </mc:AlternateContent>
            </w:r>
          </w:p>
          <w:p w14:paraId="7B86646B" w14:textId="78600E95" w:rsidR="003061FA" w:rsidRPr="006974FC" w:rsidRDefault="00BD6B75" w:rsidP="00BD6B75">
            <w:pPr>
              <w:tabs>
                <w:tab w:val="right" w:leader="dot" w:pos="3623"/>
                <w:tab w:val="right" w:leader="dot" w:pos="6444"/>
              </w:tabs>
              <w:suppressAutoHyphens/>
              <w:rPr>
                <w:rFonts w:eastAsia="Arial Narrow" w:cstheme="minorHAnsi"/>
                <w:szCs w:val="20"/>
                <w:lang w:val="fr-FR"/>
              </w:rPr>
            </w:pPr>
            <w:r>
              <w:rPr>
                <w:rFonts w:eastAsia="Arial Narrow" w:cstheme="minorHAnsi"/>
                <w:szCs w:val="20"/>
              </w:rPr>
              <w:t>b. LONGITUDE</w:t>
            </w:r>
          </w:p>
          <w:p w14:paraId="6DC74B76" w14:textId="77777777" w:rsidR="003061FA" w:rsidRPr="006974FC" w:rsidRDefault="003061FA" w:rsidP="00BD6B75">
            <w:pPr>
              <w:tabs>
                <w:tab w:val="left" w:pos="491"/>
              </w:tabs>
              <w:suppressAutoHyphens/>
              <w:rPr>
                <w:rFonts w:eastAsia="Arial Narrow" w:cstheme="minorHAnsi"/>
                <w:szCs w:val="20"/>
                <w:lang w:val="fr-FR"/>
              </w:rPr>
            </w:pPr>
            <w:r w:rsidRPr="006974FC">
              <w:rPr>
                <w:rFonts w:eastAsia="Arial Narrow" w:cstheme="minorHAnsi"/>
                <w:noProof/>
                <w:szCs w:val="20"/>
                <w:lang w:eastAsia="fr-FR"/>
              </w:rPr>
              <mc:AlternateContent>
                <mc:Choice Requires="wps">
                  <w:drawing>
                    <wp:anchor distT="0" distB="0" distL="114300" distR="114300" simplePos="0" relativeHeight="252241920" behindDoc="0" locked="0" layoutInCell="1" allowOverlap="1" wp14:anchorId="72992694" wp14:editId="786A00D6">
                      <wp:simplePos x="0" y="0"/>
                      <wp:positionH relativeFrom="column">
                        <wp:posOffset>1326563</wp:posOffset>
                      </wp:positionH>
                      <wp:positionV relativeFrom="paragraph">
                        <wp:posOffset>65585</wp:posOffset>
                      </wp:positionV>
                      <wp:extent cx="1043796" cy="189781"/>
                      <wp:effectExtent l="0" t="0" r="23495" b="20320"/>
                      <wp:wrapNone/>
                      <wp:docPr id="6615807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04.45pt;margin-top:5.15pt;width:82.2pt;height:14.95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" w14:anchorId="09E1F799"/>
                  </w:pict>
                </mc:Fallback>
              </mc:AlternateContent>
            </w:r>
          </w:p>
          <w:p w14:paraId="11A6F1F8" w14:textId="430590E3" w:rsidR="003061FA" w:rsidRPr="006974FC" w:rsidRDefault="00BD6B75" w:rsidP="00BD6B75">
            <w:pPr>
              <w:tabs>
                <w:tab w:val="left" w:pos="491"/>
              </w:tabs>
              <w:suppressAutoHyphens/>
              <w:rPr>
                <w:rFonts w:cstheme="minorHAnsi"/>
                <w:bCs/>
                <w:szCs w:val="20"/>
                <w:rtl/>
                <w:cs/>
                <w:lang w:val="fr-FR"/>
              </w:rPr>
            </w:pPr>
            <w:r>
              <w:rPr>
                <w:rFonts w:eastAsia="Arial Narrow" w:cstheme="minorHAnsi"/>
                <w:szCs w:val="20"/>
              </w:rPr>
              <w:t>c. ALTITUDE</w:t>
            </w:r>
          </w:p>
        </w:tc>
      </w:tr>
      <w:tr w:rsidR="003061FA" w:rsidRPr="00DA37F2" w14:paraId="0A9DF8CA" w14:textId="77777777" w:rsidTr="00BD6B75">
        <w:trPr>
          <w:trHeight w:val="288"/>
          <w:jc w:val="center"/>
        </w:trPr>
        <w:tc>
          <w:tcPr>
            <w:tcW w:w="6655" w:type="dxa"/>
            <w:tcBorders>
              <w:top w:val="nil"/>
              <w:bottom w:val="single" w:sz="4" w:space="0" w:color="auto"/>
              <w:right w:val="nil"/>
            </w:tcBorders>
          </w:tcPr>
          <w:p w14:paraId="4F672531" w14:textId="77777777" w:rsidR="003061FA" w:rsidRPr="006974FC" w:rsidRDefault="003061FA" w:rsidP="00BD6B75">
            <w:pPr>
              <w:tabs>
                <w:tab w:val="right" w:leader="dot" w:pos="6444"/>
              </w:tabs>
              <w:suppressAutoHyphens/>
              <w:rPr>
                <w:rFonts w:cstheme="minorHAnsi"/>
                <w:szCs w:val="20"/>
                <w:lang w:val="fr-FR"/>
              </w:rPr>
            </w:pPr>
          </w:p>
        </w:tc>
        <w:tc>
          <w:tcPr>
            <w:tcW w:w="3960" w:type="dxa"/>
            <w:tcBorders>
              <w:top w:val="nil"/>
              <w:left w:val="nil"/>
              <w:bottom w:val="single" w:sz="4" w:space="0" w:color="auto"/>
            </w:tcBorders>
          </w:tcPr>
          <w:p w14:paraId="430AA663" w14:textId="77777777" w:rsidR="003061FA" w:rsidRPr="006974FC" w:rsidRDefault="003061FA" w:rsidP="00BD6B75">
            <w:pPr>
              <w:suppressAutoHyphens/>
              <w:ind w:left="252"/>
              <w:rPr>
                <w:rFonts w:cstheme="minorHAnsi"/>
                <w:bCs/>
                <w:noProof/>
                <w:szCs w:val="20"/>
                <w:cs/>
                <w:lang w:val="fr-FR" w:eastAsia="en-IN"/>
              </w:rPr>
            </w:pPr>
          </w:p>
        </w:tc>
      </w:tr>
    </w:tbl>
    <w:p w14:paraId="695E022C" w14:textId="77777777" w:rsidR="003061FA" w:rsidRPr="006974FC" w:rsidRDefault="003061FA" w:rsidP="003061FA">
      <w:pPr>
        <w:rPr>
          <w:rFonts w:cstheme="minorHAnsi"/>
          <w:sz w:val="20"/>
          <w:szCs w:val="20"/>
          <w:lang w:val="fr-FR"/>
        </w:rPr>
      </w:pPr>
    </w:p>
    <w:p w14:paraId="568632F1" w14:textId="77777777" w:rsidR="003061FA" w:rsidRPr="006974FC" w:rsidRDefault="003061FA" w:rsidP="003061FA">
      <w:pPr>
        <w:rPr>
          <w:rFonts w:cstheme="minorHAnsi"/>
          <w:sz w:val="20"/>
          <w:szCs w:val="20"/>
          <w:lang w:val="fr-FR"/>
        </w:rPr>
      </w:pPr>
    </w:p>
    <w:tbl>
      <w:tblPr>
        <w:tblStyle w:val="TableGrid"/>
        <w:tblW w:w="10925" w:type="dxa"/>
        <w:tblInd w:w="-43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278"/>
        <w:gridCol w:w="2977"/>
        <w:gridCol w:w="2835"/>
        <w:gridCol w:w="2835"/>
      </w:tblGrid>
      <w:tr w:rsidR="003061FA" w:rsidRPr="006974FC" w14:paraId="11160828" w14:textId="77777777" w:rsidTr="00BD6B75">
        <w:tc>
          <w:tcPr>
            <w:tcW w:w="10925" w:type="dxa"/>
            <w:gridSpan w:val="4"/>
            <w:tcBorders>
              <w:top w:val="single" w:sz="4" w:space="0" w:color="auto"/>
              <w:left w:val="single" w:sz="4" w:space="0" w:color="auto"/>
              <w:bottom w:val="single" w:sz="4" w:space="0" w:color="auto"/>
              <w:right w:val="single" w:sz="4" w:space="0" w:color="auto"/>
            </w:tcBorders>
          </w:tcPr>
          <w:p w14:paraId="755D2309" w14:textId="77777777" w:rsidR="003061FA" w:rsidRPr="006974FC" w:rsidRDefault="003061FA" w:rsidP="00BD6B75">
            <w:pPr>
              <w:jc w:val="center"/>
              <w:rPr>
                <w:rFonts w:cstheme="minorHAnsi"/>
                <w:b/>
                <w:bCs/>
                <w:szCs w:val="20"/>
                <w:lang w:val="fr-FR"/>
              </w:rPr>
            </w:pPr>
            <w:r w:rsidRPr="006974FC">
              <w:rPr>
                <w:rFonts w:cstheme="minorHAnsi"/>
                <w:b/>
                <w:bCs/>
                <w:szCs w:val="20"/>
              </w:rPr>
              <w:t>VISITS BY THE INVESTIGATOR</w:t>
            </w:r>
          </w:p>
        </w:tc>
      </w:tr>
      <w:tr w:rsidR="003061FA" w:rsidRPr="006974FC" w14:paraId="69C90E68" w14:textId="77777777" w:rsidTr="00BD6B75">
        <w:tc>
          <w:tcPr>
            <w:tcW w:w="2278" w:type="dxa"/>
            <w:tcBorders>
              <w:top w:val="single" w:sz="4" w:space="0" w:color="auto"/>
              <w:left w:val="single" w:sz="4" w:space="0" w:color="auto"/>
              <w:bottom w:val="single" w:sz="4" w:space="0" w:color="auto"/>
              <w:right w:val="single" w:sz="4" w:space="0" w:color="auto"/>
            </w:tcBorders>
          </w:tcPr>
          <w:p w14:paraId="1543B1FD" w14:textId="77777777" w:rsidR="003061FA" w:rsidRPr="006974FC" w:rsidRDefault="003061FA" w:rsidP="00BD6B75">
            <w:pPr>
              <w:rPr>
                <w:rFonts w:cstheme="minorHAnsi"/>
                <w:szCs w:val="20"/>
                <w:lang w:val="fr-FR"/>
              </w:rPr>
            </w:pPr>
          </w:p>
        </w:tc>
        <w:tc>
          <w:tcPr>
            <w:tcW w:w="2977" w:type="dxa"/>
            <w:tcBorders>
              <w:top w:val="single" w:sz="4" w:space="0" w:color="auto"/>
              <w:left w:val="single" w:sz="4" w:space="0" w:color="auto"/>
              <w:bottom w:val="single" w:sz="4" w:space="0" w:color="auto"/>
              <w:right w:val="single" w:sz="4" w:space="0" w:color="auto"/>
            </w:tcBorders>
          </w:tcPr>
          <w:p w14:paraId="610FE703" w14:textId="77777777" w:rsidR="003061FA" w:rsidRPr="006974FC" w:rsidRDefault="003061FA" w:rsidP="00BD6B75">
            <w:pPr>
              <w:rPr>
                <w:rFonts w:cstheme="minorHAnsi"/>
                <w:b/>
                <w:bCs/>
                <w:szCs w:val="20"/>
                <w:lang w:val="fr-FR"/>
              </w:rPr>
            </w:pPr>
            <w:r w:rsidRPr="006974FC">
              <w:rPr>
                <w:rFonts w:cstheme="minorHAnsi"/>
                <w:b/>
                <w:bCs/>
                <w:szCs w:val="20"/>
              </w:rPr>
              <w:t>1</w:t>
            </w:r>
          </w:p>
        </w:tc>
        <w:tc>
          <w:tcPr>
            <w:tcW w:w="2835" w:type="dxa"/>
            <w:tcBorders>
              <w:top w:val="single" w:sz="4" w:space="0" w:color="auto"/>
              <w:left w:val="single" w:sz="4" w:space="0" w:color="auto"/>
              <w:bottom w:val="single" w:sz="4" w:space="0" w:color="auto"/>
              <w:right w:val="single" w:sz="4" w:space="0" w:color="auto"/>
            </w:tcBorders>
          </w:tcPr>
          <w:p w14:paraId="3A1E4F75" w14:textId="77777777" w:rsidR="003061FA" w:rsidRPr="006974FC" w:rsidRDefault="003061FA" w:rsidP="00BD6B75">
            <w:pPr>
              <w:rPr>
                <w:rFonts w:cstheme="minorHAnsi"/>
                <w:b/>
                <w:bCs/>
                <w:szCs w:val="20"/>
                <w:lang w:val="fr-FR"/>
              </w:rPr>
            </w:pPr>
            <w:r w:rsidRPr="006974FC">
              <w:rPr>
                <w:rFonts w:cstheme="minorHAnsi"/>
                <w:b/>
                <w:bCs/>
                <w:szCs w:val="20"/>
              </w:rPr>
              <w:t>2</w:t>
            </w:r>
          </w:p>
        </w:tc>
        <w:tc>
          <w:tcPr>
            <w:tcW w:w="2835" w:type="dxa"/>
            <w:tcBorders>
              <w:top w:val="single" w:sz="4" w:space="0" w:color="auto"/>
              <w:left w:val="single" w:sz="4" w:space="0" w:color="auto"/>
              <w:bottom w:val="single" w:sz="4" w:space="0" w:color="auto"/>
              <w:right w:val="single" w:sz="4" w:space="0" w:color="auto"/>
            </w:tcBorders>
          </w:tcPr>
          <w:p w14:paraId="37DB0E86" w14:textId="77777777" w:rsidR="003061FA" w:rsidRPr="006974FC" w:rsidRDefault="003061FA" w:rsidP="00BD6B75">
            <w:pPr>
              <w:rPr>
                <w:rFonts w:cstheme="minorHAnsi"/>
                <w:b/>
                <w:bCs/>
                <w:szCs w:val="20"/>
                <w:lang w:val="fr-FR"/>
              </w:rPr>
            </w:pPr>
            <w:r w:rsidRPr="006974FC">
              <w:rPr>
                <w:rFonts w:cstheme="minorHAnsi"/>
                <w:b/>
                <w:bCs/>
                <w:szCs w:val="20"/>
              </w:rPr>
              <w:t>FINAL VISITS</w:t>
            </w:r>
          </w:p>
        </w:tc>
      </w:tr>
      <w:tr w:rsidR="003061FA" w:rsidRPr="006974FC" w14:paraId="0835752E" w14:textId="77777777" w:rsidTr="00BD6B75">
        <w:trPr>
          <w:trHeight w:val="3144"/>
        </w:trPr>
        <w:tc>
          <w:tcPr>
            <w:tcW w:w="2278" w:type="dxa"/>
            <w:tcBorders>
              <w:top w:val="single" w:sz="4" w:space="0" w:color="auto"/>
              <w:left w:val="single" w:sz="4" w:space="0" w:color="auto"/>
              <w:bottom w:val="single" w:sz="4" w:space="0" w:color="auto"/>
              <w:right w:val="single" w:sz="4" w:space="0" w:color="auto"/>
            </w:tcBorders>
          </w:tcPr>
          <w:p w14:paraId="613AA2EA" w14:textId="77777777" w:rsidR="003061FA" w:rsidRPr="006974FC" w:rsidRDefault="003061FA" w:rsidP="00BD6B75">
            <w:pPr>
              <w:rPr>
                <w:rFonts w:cstheme="minorHAnsi"/>
                <w:szCs w:val="20"/>
                <w:lang w:val="fr-FR"/>
              </w:rPr>
            </w:pPr>
          </w:p>
          <w:p w14:paraId="2188E3DF" w14:textId="77777777" w:rsidR="003061FA" w:rsidRPr="006974FC" w:rsidRDefault="003061FA" w:rsidP="00BD6B75">
            <w:pPr>
              <w:rPr>
                <w:rFonts w:cstheme="minorHAnsi"/>
                <w:szCs w:val="20"/>
                <w:lang w:val="fr-FR"/>
              </w:rPr>
            </w:pPr>
            <w:r w:rsidRPr="006974FC">
              <w:rPr>
                <w:rFonts w:cstheme="minorHAnsi"/>
                <w:szCs w:val="20"/>
              </w:rPr>
              <w:t>DATE</w:t>
            </w:r>
          </w:p>
          <w:p w14:paraId="1B9A94F7" w14:textId="77777777" w:rsidR="003061FA" w:rsidRPr="006974FC" w:rsidRDefault="003061FA" w:rsidP="00BD6B75">
            <w:pPr>
              <w:rPr>
                <w:rFonts w:cstheme="minorHAnsi"/>
                <w:szCs w:val="20"/>
                <w:lang w:val="fr-FR"/>
              </w:rPr>
            </w:pPr>
          </w:p>
          <w:p w14:paraId="14518EFE" w14:textId="77777777" w:rsidR="003061FA" w:rsidRPr="006974FC" w:rsidRDefault="003061FA" w:rsidP="00BD6B75">
            <w:pPr>
              <w:rPr>
                <w:rFonts w:cstheme="minorHAnsi"/>
                <w:szCs w:val="20"/>
                <w:lang w:val="fr-FR"/>
              </w:rPr>
            </w:pPr>
          </w:p>
          <w:p w14:paraId="17E74FC9" w14:textId="77777777" w:rsidR="003061FA" w:rsidRPr="006974FC" w:rsidRDefault="003061FA" w:rsidP="00BD6B75">
            <w:pPr>
              <w:pStyle w:val="Title"/>
              <w:ind w:left="142" w:hanging="120"/>
              <w:jc w:val="left"/>
              <w:rPr>
                <w:rFonts w:asciiTheme="minorHAnsi" w:hAnsiTheme="minorHAnsi" w:cstheme="minorHAnsi"/>
                <w:b w:val="0"/>
                <w:bCs/>
                <w:sz w:val="20"/>
                <w:lang w:val="fr-FR"/>
              </w:rPr>
            </w:pPr>
          </w:p>
          <w:p w14:paraId="1FEC9DA0" w14:textId="77777777" w:rsidR="003061FA" w:rsidRPr="006974FC" w:rsidRDefault="003061FA" w:rsidP="00BD6B75">
            <w:pPr>
              <w:pStyle w:val="Title"/>
              <w:ind w:left="142" w:hanging="120"/>
              <w:jc w:val="left"/>
              <w:rPr>
                <w:rFonts w:asciiTheme="minorHAnsi" w:hAnsiTheme="minorHAnsi" w:cstheme="minorHAnsi"/>
                <w:b w:val="0"/>
                <w:bCs/>
                <w:sz w:val="20"/>
                <w:lang w:val="fr-FR"/>
              </w:rPr>
            </w:pPr>
          </w:p>
          <w:p w14:paraId="5367C12A" w14:textId="77777777" w:rsidR="003061FA" w:rsidRPr="006974FC" w:rsidRDefault="003061FA" w:rsidP="00BD6B75">
            <w:pPr>
              <w:rPr>
                <w:rFonts w:eastAsia="Times New Roman" w:cstheme="minorHAnsi"/>
                <w:bCs/>
                <w:szCs w:val="20"/>
                <w:lang w:val="fr-FR"/>
              </w:rPr>
            </w:pPr>
            <w:r w:rsidRPr="006974FC">
              <w:rPr>
                <w:rFonts w:eastAsia="Times New Roman" w:cstheme="minorHAnsi"/>
                <w:bCs/>
                <w:szCs w:val="20"/>
              </w:rPr>
              <w:t>INVESTIGATOR'S CODE</w:t>
            </w:r>
          </w:p>
          <w:p w14:paraId="4E6A5162" w14:textId="77777777" w:rsidR="003061FA" w:rsidRPr="006974FC" w:rsidRDefault="003061FA" w:rsidP="00BD6B75">
            <w:pPr>
              <w:rPr>
                <w:rFonts w:cstheme="minorHAnsi"/>
                <w:szCs w:val="20"/>
                <w:lang w:val="fr-FR"/>
              </w:rPr>
            </w:pPr>
          </w:p>
          <w:p w14:paraId="5FC0F05F" w14:textId="77777777" w:rsidR="003061FA" w:rsidRPr="006974FC" w:rsidRDefault="003061FA" w:rsidP="00BD6B75">
            <w:pPr>
              <w:rPr>
                <w:rFonts w:cstheme="minorHAnsi"/>
                <w:szCs w:val="20"/>
                <w:lang w:val="fr-FR"/>
              </w:rPr>
            </w:pPr>
            <w:r w:rsidRPr="006974FC">
              <w:rPr>
                <w:rFonts w:cstheme="minorHAnsi"/>
                <w:szCs w:val="20"/>
              </w:rPr>
              <w:t>RESULT*</w:t>
            </w:r>
          </w:p>
          <w:p w14:paraId="07D24934" w14:textId="77777777" w:rsidR="003061FA" w:rsidRPr="006974FC" w:rsidRDefault="003061FA" w:rsidP="00BD6B75">
            <w:pPr>
              <w:rPr>
                <w:rFonts w:cstheme="minorHAnsi"/>
                <w:szCs w:val="20"/>
                <w:lang w:val="fr-FR"/>
              </w:rPr>
            </w:pPr>
          </w:p>
          <w:p w14:paraId="294EF774" w14:textId="77777777" w:rsidR="003061FA" w:rsidRPr="006974FC" w:rsidRDefault="003061FA" w:rsidP="00BD6B75">
            <w:pPr>
              <w:rPr>
                <w:rFonts w:cstheme="minorHAnsi"/>
                <w:szCs w:val="20"/>
                <w:lang w:val="fr-FR"/>
              </w:rPr>
            </w:pPr>
            <w:r w:rsidRPr="006974FC">
              <w:rPr>
                <w:rFonts w:cstheme="minorHAnsi"/>
                <w:szCs w:val="20"/>
              </w:rPr>
              <w:t>TIME SPENT</w:t>
            </w:r>
          </w:p>
        </w:tc>
        <w:tc>
          <w:tcPr>
            <w:tcW w:w="2977" w:type="dxa"/>
            <w:tcBorders>
              <w:top w:val="single" w:sz="4" w:space="0" w:color="auto"/>
              <w:left w:val="single" w:sz="4" w:space="0" w:color="auto"/>
              <w:bottom w:val="single" w:sz="4" w:space="0" w:color="auto"/>
              <w:right w:val="single" w:sz="4" w:space="0" w:color="auto"/>
            </w:tcBorders>
          </w:tcPr>
          <w:p w14:paraId="5577F362" w14:textId="77777777" w:rsidR="003061FA" w:rsidRPr="006974FC" w:rsidRDefault="003061FA" w:rsidP="00BD6B75">
            <w:pPr>
              <w:rPr>
                <w:rFonts w:cstheme="minorHAnsi"/>
                <w:szCs w:val="20"/>
                <w:lang w:val="fr-FR"/>
              </w:rPr>
            </w:pPr>
          </w:p>
          <w:p w14:paraId="75C0D30F" w14:textId="77777777" w:rsidR="003061FA" w:rsidRPr="006974FC" w:rsidRDefault="003061FA" w:rsidP="00BD6B75">
            <w:pPr>
              <w:rPr>
                <w:rFonts w:cstheme="minorHAnsi"/>
                <w:szCs w:val="20"/>
                <w:lang w:val="fr-FR"/>
              </w:rPr>
            </w:pPr>
            <w:r w:rsidRPr="006974FC">
              <w:rPr>
                <w:rFonts w:cstheme="minorHAnsi"/>
                <w:noProof/>
                <w:szCs w:val="20"/>
                <w:lang w:eastAsia="fr-FR"/>
              </w:rPr>
              <mc:AlternateContent>
                <mc:Choice Requires="wpg">
                  <w:drawing>
                    <wp:anchor distT="0" distB="0" distL="114300" distR="114300" simplePos="0" relativeHeight="252242944" behindDoc="0" locked="0" layoutInCell="1" allowOverlap="1" wp14:anchorId="15AF025D" wp14:editId="75FA5D8F">
                      <wp:simplePos x="0" y="0"/>
                      <wp:positionH relativeFrom="column">
                        <wp:posOffset>640715</wp:posOffset>
                      </wp:positionH>
                      <wp:positionV relativeFrom="paragraph">
                        <wp:posOffset>41471</wp:posOffset>
                      </wp:positionV>
                      <wp:extent cx="850750" cy="1003935"/>
                      <wp:effectExtent l="0" t="0" r="26035" b="24765"/>
                      <wp:wrapNone/>
                      <wp:docPr id="2032792719" name="Group 4176"/>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2028446920" name="Group 4177"/>
                              <wpg:cNvGrpSpPr/>
                              <wpg:grpSpPr>
                                <a:xfrm>
                                  <a:off x="228600" y="0"/>
                                  <a:ext cx="687705" cy="1004453"/>
                                  <a:chOff x="0" y="0"/>
                                  <a:chExt cx="687705" cy="568339"/>
                                </a:xfrm>
                              </wpg:grpSpPr>
                              <wpg:grpSp>
                                <wpg:cNvPr id="12405006" name="Group 4178"/>
                                <wpg:cNvGrpSpPr>
                                  <a:grpSpLocks/>
                                </wpg:cNvGrpSpPr>
                                <wpg:grpSpPr bwMode="auto">
                                  <a:xfrm>
                                    <a:off x="227330" y="0"/>
                                    <a:ext cx="460375" cy="142875"/>
                                    <a:chOff x="5940" y="3504"/>
                                    <a:chExt cx="725" cy="413"/>
                                  </a:xfrm>
                                </wpg:grpSpPr>
                                <wps:wsp>
                                  <wps:cNvPr id="980382311"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0181856"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03166713" name="Group 4181"/>
                                <wpg:cNvGrpSpPr>
                                  <a:grpSpLocks/>
                                </wpg:cNvGrpSpPr>
                                <wpg:grpSpPr bwMode="auto">
                                  <a:xfrm>
                                    <a:off x="227330" y="141014"/>
                                    <a:ext cx="460375" cy="142875"/>
                                    <a:chOff x="5940" y="3497"/>
                                    <a:chExt cx="725" cy="413"/>
                                  </a:xfrm>
                                </wpg:grpSpPr>
                                <wps:wsp>
                                  <wps:cNvPr id="1368978198"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1901686"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946114768" name="Group 4186"/>
                                <wpg:cNvGrpSpPr>
                                  <a:grpSpLocks/>
                                </wpg:cNvGrpSpPr>
                                <wpg:grpSpPr bwMode="auto">
                                  <a:xfrm>
                                    <a:off x="0" y="284449"/>
                                    <a:ext cx="687705" cy="142875"/>
                                    <a:chOff x="5582" y="3497"/>
                                    <a:chExt cx="1083" cy="413"/>
                                  </a:xfrm>
                                </wpg:grpSpPr>
                                <wps:wsp>
                                  <wps:cNvPr id="12933697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2597006"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762519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207292964" name="Group 4214"/>
                                <wpg:cNvGrpSpPr>
                                  <a:grpSpLocks/>
                                </wpg:cNvGrpSpPr>
                                <wpg:grpSpPr bwMode="auto">
                                  <a:xfrm>
                                    <a:off x="227330" y="425464"/>
                                    <a:ext cx="460375" cy="142875"/>
                                    <a:chOff x="5940" y="3490"/>
                                    <a:chExt cx="725" cy="413"/>
                                  </a:xfrm>
                                </wpg:grpSpPr>
                                <wps:wsp>
                                  <wps:cNvPr id="811707095"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1522043"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2041744345"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http://schemas.openxmlformats.org/drawingml/2006/main">
                  <w:pict>
                    <v:group id="Group 4176" style="position:absolute;margin-left:50.45pt;margin-top:3.25pt;width:67pt;height:79.05pt;z-index:252242944;mso-width-relative:margin" coordsize="9163,1004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" w14:anchorId="39EE8820">
                      <v:group id="Group 4177"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">
                        <v:group id="Group 4178"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"/>
                        </v:group>
                        <v:group id="Group 4181"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"/>
                        </v:group>
                        <v:group id="Group 4186"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"/>
                        </v:group>
                        <v:group id="Group 4214"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"/>
                    </v:group>
                  </w:pict>
                </mc:Fallback>
              </mc:AlternateContent>
            </w:r>
            <w:r w:rsidRPr="006974FC">
              <w:rPr>
                <w:rFonts w:cstheme="minorHAnsi"/>
                <w:szCs w:val="20"/>
              </w:rPr>
              <w:t>DAY</w:t>
            </w:r>
          </w:p>
          <w:p w14:paraId="016DEC33" w14:textId="77777777" w:rsidR="003061FA" w:rsidRPr="006974FC" w:rsidRDefault="003061FA" w:rsidP="00BD6B75">
            <w:pPr>
              <w:rPr>
                <w:rFonts w:cstheme="minorHAnsi"/>
                <w:szCs w:val="20"/>
                <w:lang w:val="fr-FR"/>
              </w:rPr>
            </w:pPr>
          </w:p>
          <w:p w14:paraId="710B1CD8" w14:textId="77777777" w:rsidR="003061FA" w:rsidRPr="006974FC" w:rsidRDefault="003061FA" w:rsidP="00BD6B75">
            <w:pPr>
              <w:rPr>
                <w:rFonts w:cstheme="minorHAnsi"/>
                <w:szCs w:val="20"/>
                <w:lang w:val="fr-FR"/>
              </w:rPr>
            </w:pPr>
            <w:r w:rsidRPr="006974FC">
              <w:rPr>
                <w:rFonts w:cstheme="minorHAnsi"/>
                <w:szCs w:val="20"/>
              </w:rPr>
              <w:t>MONTH</w:t>
            </w:r>
          </w:p>
          <w:p w14:paraId="525E6CC6" w14:textId="77777777" w:rsidR="003061FA" w:rsidRPr="006974FC" w:rsidRDefault="003061FA" w:rsidP="00BD6B75">
            <w:pPr>
              <w:rPr>
                <w:rFonts w:cstheme="minorHAnsi"/>
                <w:szCs w:val="20"/>
                <w:lang w:val="fr-FR"/>
              </w:rPr>
            </w:pPr>
          </w:p>
          <w:p w14:paraId="0B7FD94D" w14:textId="77777777" w:rsidR="003061FA" w:rsidRPr="006974FC" w:rsidRDefault="003061FA" w:rsidP="00BD6B75">
            <w:pPr>
              <w:rPr>
                <w:rFonts w:cstheme="minorHAnsi"/>
                <w:szCs w:val="20"/>
                <w:lang w:val="fr-FR"/>
              </w:rPr>
            </w:pPr>
            <w:r w:rsidRPr="006974FC">
              <w:rPr>
                <w:rFonts w:cstheme="minorHAnsi"/>
                <w:szCs w:val="20"/>
              </w:rPr>
              <w:t>YEAR</w:t>
            </w:r>
          </w:p>
          <w:p w14:paraId="42C00BA1" w14:textId="77777777" w:rsidR="003061FA" w:rsidRPr="006974FC" w:rsidRDefault="003061FA" w:rsidP="00BD6B75">
            <w:pPr>
              <w:rPr>
                <w:rFonts w:cstheme="minorHAnsi"/>
                <w:szCs w:val="20"/>
                <w:lang w:val="fr-FR"/>
              </w:rPr>
            </w:pPr>
          </w:p>
          <w:p w14:paraId="5C8B0337" w14:textId="77777777" w:rsidR="003061FA" w:rsidRPr="006974FC" w:rsidRDefault="003061FA" w:rsidP="00BD6B75">
            <w:pPr>
              <w:rPr>
                <w:rFonts w:cstheme="minorHAnsi"/>
                <w:szCs w:val="20"/>
                <w:lang w:val="fr-FR"/>
              </w:rPr>
            </w:pPr>
            <w:r w:rsidRPr="006974FC">
              <w:rPr>
                <w:rFonts w:cstheme="minorHAnsi"/>
                <w:szCs w:val="20"/>
              </w:rPr>
              <w:t>CODE</w:t>
            </w:r>
          </w:p>
          <w:p w14:paraId="5C074C1D" w14:textId="77777777" w:rsidR="003061FA" w:rsidRPr="006974FC" w:rsidRDefault="003061FA" w:rsidP="00BD6B75">
            <w:pPr>
              <w:rPr>
                <w:rFonts w:cstheme="minorHAnsi"/>
                <w:szCs w:val="20"/>
                <w:lang w:val="fr-FR"/>
              </w:rPr>
            </w:pPr>
            <w:r w:rsidRPr="006974FC">
              <w:rPr>
                <w:rFonts w:cstheme="minorHAnsi"/>
                <w:noProof/>
                <w:szCs w:val="20"/>
                <w:lang w:eastAsia="fr-FR"/>
              </w:rPr>
              <mc:AlternateContent>
                <mc:Choice Requires="wps">
                  <w:drawing>
                    <wp:anchor distT="0" distB="0" distL="114300" distR="114300" simplePos="0" relativeHeight="252243968" behindDoc="0" locked="0" layoutInCell="1" allowOverlap="1" wp14:anchorId="20E4247F" wp14:editId="6B58E531">
                      <wp:simplePos x="0" y="0"/>
                      <wp:positionH relativeFrom="column">
                        <wp:posOffset>1230435</wp:posOffset>
                      </wp:positionH>
                      <wp:positionV relativeFrom="paragraph">
                        <wp:posOffset>95983</wp:posOffset>
                      </wp:positionV>
                      <wp:extent cx="228600" cy="252380"/>
                      <wp:effectExtent l="0" t="0" r="0" b="0"/>
                      <wp:wrapNone/>
                      <wp:docPr id="1597099878"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175" style="position:absolute;margin-left:96.9pt;margin-top:7.55pt;width:18pt;height:19.85pt;z-index:252243968;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14:anchorId="027AF310"/>
                  </w:pict>
                </mc:Fallback>
              </mc:AlternateContent>
            </w:r>
          </w:p>
          <w:p w14:paraId="1EFFED66" w14:textId="77777777" w:rsidR="003061FA" w:rsidRPr="006974FC" w:rsidRDefault="003061FA" w:rsidP="00BD6B75">
            <w:pPr>
              <w:rPr>
                <w:rFonts w:cstheme="minorHAnsi"/>
                <w:szCs w:val="20"/>
                <w:lang w:val="fr-FR"/>
              </w:rPr>
            </w:pPr>
            <w:r w:rsidRPr="006974FC">
              <w:rPr>
                <w:rFonts w:cstheme="minorHAnsi"/>
                <w:szCs w:val="20"/>
              </w:rPr>
              <w:t>RESULT DU CODE</w:t>
            </w:r>
          </w:p>
          <w:p w14:paraId="5B431501" w14:textId="77777777" w:rsidR="003061FA" w:rsidRPr="006974FC" w:rsidRDefault="003061FA" w:rsidP="00BD6B75">
            <w:pPr>
              <w:rPr>
                <w:rFonts w:cstheme="minorHAnsi"/>
                <w:szCs w:val="20"/>
                <w:lang w:val="fr-FR"/>
              </w:rPr>
            </w:pPr>
          </w:p>
          <w:p w14:paraId="3789B4FC" w14:textId="77777777" w:rsidR="003061FA" w:rsidRPr="006974FC" w:rsidRDefault="003061FA" w:rsidP="00BD6B75">
            <w:pPr>
              <w:rPr>
                <w:rFonts w:cstheme="minorHAnsi"/>
                <w:szCs w:val="20"/>
                <w:lang w:val="fr-FR"/>
              </w:rPr>
            </w:pPr>
          </w:p>
          <w:p w14:paraId="38F0F76C" w14:textId="77777777" w:rsidR="003061FA" w:rsidRPr="006974FC" w:rsidRDefault="003061FA" w:rsidP="00BD6B75">
            <w:pPr>
              <w:rPr>
                <w:rFonts w:cstheme="minorHAnsi"/>
                <w:szCs w:val="20"/>
                <w:lang w:val="fr-FR"/>
              </w:rPr>
            </w:pPr>
            <w:r w:rsidRPr="006974FC">
              <w:rPr>
                <w:rFonts w:cstheme="minorHAnsi"/>
                <w:noProof/>
                <w:szCs w:val="20"/>
                <w:lang w:eastAsia="fr-FR"/>
              </w:rPr>
              <mc:AlternateContent>
                <mc:Choice Requires="wpg">
                  <w:drawing>
                    <wp:anchor distT="0" distB="0" distL="114300" distR="114300" simplePos="0" relativeHeight="252246016" behindDoc="0" locked="0" layoutInCell="1" allowOverlap="1" wp14:anchorId="4C5D6676" wp14:editId="363098CE">
                      <wp:simplePos x="0" y="0"/>
                      <wp:positionH relativeFrom="column">
                        <wp:posOffset>1235124</wp:posOffset>
                      </wp:positionH>
                      <wp:positionV relativeFrom="paragraph">
                        <wp:posOffset>33460</wp:posOffset>
                      </wp:positionV>
                      <wp:extent cx="457200" cy="147918"/>
                      <wp:effectExtent l="0" t="0" r="19050" b="24130"/>
                      <wp:wrapNone/>
                      <wp:docPr id="1560295634" name="Group 4303"/>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599974331"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9465748"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http://schemas.openxmlformats.org/drawingml/2006/main">
                  <w:pict>
                    <v:group id="Group 4303" style="position:absolute;margin-left:97.25pt;margin-top:2.65pt;width:36pt;height:11.65pt;z-index:252246016;mso-height-relative:margin" coordsize="457200,1972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" w14:anchorId="63085DAC">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"/>
                    </v:group>
                  </w:pict>
                </mc:Fallback>
              </mc:AlternateContent>
            </w:r>
            <w:r w:rsidRPr="006974FC">
              <w:rPr>
                <w:rFonts w:cstheme="minorHAnsi"/>
                <w:noProof/>
                <w:szCs w:val="20"/>
                <w:lang w:eastAsia="fr-FR"/>
              </w:rPr>
              <mc:AlternateContent>
                <mc:Choice Requires="wps">
                  <w:drawing>
                    <wp:anchor distT="0" distB="0" distL="114300" distR="114300" simplePos="0" relativeHeight="252244992" behindDoc="0" locked="0" layoutInCell="1" allowOverlap="1" wp14:anchorId="0162EBCF" wp14:editId="4AFD16ED">
                      <wp:simplePos x="0" y="0"/>
                      <wp:positionH relativeFrom="column">
                        <wp:posOffset>793848</wp:posOffset>
                      </wp:positionH>
                      <wp:positionV relativeFrom="paragraph">
                        <wp:posOffset>33557</wp:posOffset>
                      </wp:positionV>
                      <wp:extent cx="228600" cy="147320"/>
                      <wp:effectExtent l="0" t="0" r="19050" b="24130"/>
                      <wp:wrapNone/>
                      <wp:docPr id="1850357849"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w:pict>
                    <v:rect id="Rectangle 175" style="position:absolute;margin-left:62.5pt;margin-top:2.65pt;width:18pt;height:11.6pt;z-index:252244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14:anchorId="428C7E9D"/>
                  </w:pict>
                </mc:Fallback>
              </mc:AlternateContent>
            </w:r>
            <w:r w:rsidRPr="006974FC">
              <w:rPr>
                <w:rFonts w:cstheme="minorHAnsi"/>
                <w:szCs w:val="20"/>
              </w:rPr>
              <w:t xml:space="preserve">TOTAL TIME            </w:t>
            </w:r>
          </w:p>
          <w:p w14:paraId="0F50B5D7" w14:textId="77777777" w:rsidR="003061FA" w:rsidRPr="006974FC" w:rsidRDefault="003061FA" w:rsidP="00BD6B75">
            <w:pPr>
              <w:rPr>
                <w:rFonts w:cstheme="minorHAnsi"/>
                <w:szCs w:val="20"/>
                <w:lang w:val="fr-FR"/>
              </w:rPr>
            </w:pPr>
            <w:r w:rsidRPr="006974FC">
              <w:rPr>
                <w:rFonts w:cstheme="minorHAnsi"/>
                <w:szCs w:val="20"/>
              </w:rPr>
              <w:t xml:space="preserve">                             HR MIN</w:t>
            </w:r>
          </w:p>
        </w:tc>
        <w:tc>
          <w:tcPr>
            <w:tcW w:w="2835" w:type="dxa"/>
            <w:tcBorders>
              <w:top w:val="single" w:sz="4" w:space="0" w:color="auto"/>
              <w:left w:val="single" w:sz="4" w:space="0" w:color="auto"/>
              <w:bottom w:val="single" w:sz="4" w:space="0" w:color="auto"/>
              <w:right w:val="single" w:sz="4" w:space="0" w:color="auto"/>
            </w:tcBorders>
          </w:tcPr>
          <w:p w14:paraId="265CB726" w14:textId="77777777" w:rsidR="003061FA" w:rsidRPr="006974FC" w:rsidRDefault="003061FA" w:rsidP="00BD6B75">
            <w:pPr>
              <w:rPr>
                <w:rFonts w:cstheme="minorHAnsi"/>
                <w:szCs w:val="20"/>
                <w:lang w:val="fr-FR"/>
              </w:rPr>
            </w:pPr>
          </w:p>
          <w:p w14:paraId="4DEAEF91" w14:textId="77777777" w:rsidR="003061FA" w:rsidRPr="006974FC" w:rsidRDefault="003061FA" w:rsidP="00BD6B75">
            <w:pPr>
              <w:rPr>
                <w:rFonts w:cstheme="minorHAnsi"/>
                <w:szCs w:val="20"/>
                <w:lang w:val="fr-FR"/>
              </w:rPr>
            </w:pPr>
            <w:r w:rsidRPr="006974FC">
              <w:rPr>
                <w:rFonts w:cstheme="minorHAnsi"/>
                <w:noProof/>
                <w:szCs w:val="20"/>
                <w:lang w:eastAsia="fr-FR"/>
              </w:rPr>
              <mc:AlternateContent>
                <mc:Choice Requires="wpg">
                  <w:drawing>
                    <wp:anchor distT="0" distB="0" distL="114300" distR="114300" simplePos="0" relativeHeight="252247040" behindDoc="0" locked="0" layoutInCell="1" allowOverlap="1" wp14:anchorId="6A655AD0" wp14:editId="4D59C543">
                      <wp:simplePos x="0" y="0"/>
                      <wp:positionH relativeFrom="column">
                        <wp:posOffset>640715</wp:posOffset>
                      </wp:positionH>
                      <wp:positionV relativeFrom="paragraph">
                        <wp:posOffset>41471</wp:posOffset>
                      </wp:positionV>
                      <wp:extent cx="850750" cy="1003935"/>
                      <wp:effectExtent l="0" t="0" r="26035" b="24765"/>
                      <wp:wrapNone/>
                      <wp:docPr id="1590230363" name="Group 9"/>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175291408" name="Group 10"/>
                              <wpg:cNvGrpSpPr/>
                              <wpg:grpSpPr>
                                <a:xfrm>
                                  <a:off x="228600" y="0"/>
                                  <a:ext cx="687705" cy="1004453"/>
                                  <a:chOff x="0" y="0"/>
                                  <a:chExt cx="687705" cy="568339"/>
                                </a:xfrm>
                              </wpg:grpSpPr>
                              <wpg:grpSp>
                                <wpg:cNvPr id="96459492" name="Group 11"/>
                                <wpg:cNvGrpSpPr>
                                  <a:grpSpLocks/>
                                </wpg:cNvGrpSpPr>
                                <wpg:grpSpPr bwMode="auto">
                                  <a:xfrm>
                                    <a:off x="227330" y="0"/>
                                    <a:ext cx="460375" cy="142875"/>
                                    <a:chOff x="5940" y="3504"/>
                                    <a:chExt cx="725" cy="413"/>
                                  </a:xfrm>
                                </wpg:grpSpPr>
                                <wps:wsp>
                                  <wps:cNvPr id="211847508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9716555"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04986875" name="Group 67"/>
                                <wpg:cNvGrpSpPr>
                                  <a:grpSpLocks/>
                                </wpg:cNvGrpSpPr>
                                <wpg:grpSpPr bwMode="auto">
                                  <a:xfrm>
                                    <a:off x="227330" y="141014"/>
                                    <a:ext cx="460375" cy="142875"/>
                                    <a:chOff x="5940" y="3497"/>
                                    <a:chExt cx="725" cy="413"/>
                                  </a:xfrm>
                                </wpg:grpSpPr>
                                <wps:wsp>
                                  <wps:cNvPr id="1349650"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3769254"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76938826" name="Group 70"/>
                                <wpg:cNvGrpSpPr>
                                  <a:grpSpLocks/>
                                </wpg:cNvGrpSpPr>
                                <wpg:grpSpPr bwMode="auto">
                                  <a:xfrm>
                                    <a:off x="0" y="284449"/>
                                    <a:ext cx="687705" cy="142875"/>
                                    <a:chOff x="5582" y="3497"/>
                                    <a:chExt cx="1083" cy="413"/>
                                  </a:xfrm>
                                </wpg:grpSpPr>
                                <wps:wsp>
                                  <wps:cNvPr id="433132493"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6915092"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992786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662494325" name="Group 74"/>
                                <wpg:cNvGrpSpPr>
                                  <a:grpSpLocks/>
                                </wpg:cNvGrpSpPr>
                                <wpg:grpSpPr bwMode="auto">
                                  <a:xfrm>
                                    <a:off x="227330" y="425464"/>
                                    <a:ext cx="460375" cy="142875"/>
                                    <a:chOff x="5940" y="3490"/>
                                    <a:chExt cx="725" cy="413"/>
                                  </a:xfrm>
                                </wpg:grpSpPr>
                                <wps:wsp>
                                  <wps:cNvPr id="2083269283"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125498"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766980798"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http://schemas.openxmlformats.org/drawingml/2006/main">
                  <w:pict>
                    <v:group id="Group 9" style="position:absolute;margin-left:50.45pt;margin-top:3.25pt;width:67pt;height:79.05pt;z-index:252247040;mso-width-relative:margin" coordsize="9163,1004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" w14:anchorId="0A839A52">
                      <v:group id="Group 10"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">
                        <v:group id="Group 11"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"/>
                        </v:group>
                        <v:group id="Group 67"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"/>
                        </v:group>
                        <v:group id="Group 70"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"/>
                        </v:group>
                        <v:group id="Group 74"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"/>
                    </v:group>
                  </w:pict>
                </mc:Fallback>
              </mc:AlternateContent>
            </w:r>
            <w:r w:rsidRPr="006974FC">
              <w:rPr>
                <w:rFonts w:cstheme="minorHAnsi"/>
                <w:szCs w:val="20"/>
              </w:rPr>
              <w:t>DAY</w:t>
            </w:r>
          </w:p>
          <w:p w14:paraId="48F56172" w14:textId="77777777" w:rsidR="003061FA" w:rsidRPr="006974FC" w:rsidRDefault="003061FA" w:rsidP="00BD6B75">
            <w:pPr>
              <w:rPr>
                <w:rFonts w:cstheme="minorHAnsi"/>
                <w:szCs w:val="20"/>
                <w:lang w:val="fr-FR"/>
              </w:rPr>
            </w:pPr>
          </w:p>
          <w:p w14:paraId="08A82F1B" w14:textId="77777777" w:rsidR="003061FA" w:rsidRPr="006974FC" w:rsidRDefault="003061FA" w:rsidP="00BD6B75">
            <w:pPr>
              <w:rPr>
                <w:rFonts w:cstheme="minorHAnsi"/>
                <w:szCs w:val="20"/>
                <w:lang w:val="fr-FR"/>
              </w:rPr>
            </w:pPr>
            <w:r w:rsidRPr="006974FC">
              <w:rPr>
                <w:rFonts w:cstheme="minorHAnsi"/>
                <w:szCs w:val="20"/>
              </w:rPr>
              <w:t>MONTH</w:t>
            </w:r>
          </w:p>
          <w:p w14:paraId="3723C65F" w14:textId="77777777" w:rsidR="003061FA" w:rsidRPr="006974FC" w:rsidRDefault="003061FA" w:rsidP="00BD6B75">
            <w:pPr>
              <w:rPr>
                <w:rFonts w:cstheme="minorHAnsi"/>
                <w:szCs w:val="20"/>
                <w:lang w:val="fr-FR"/>
              </w:rPr>
            </w:pPr>
          </w:p>
          <w:p w14:paraId="727E00C0" w14:textId="77777777" w:rsidR="003061FA" w:rsidRPr="006974FC" w:rsidRDefault="003061FA" w:rsidP="00BD6B75">
            <w:pPr>
              <w:rPr>
                <w:rFonts w:cstheme="minorHAnsi"/>
                <w:szCs w:val="20"/>
                <w:lang w:val="fr-FR"/>
              </w:rPr>
            </w:pPr>
            <w:r w:rsidRPr="006974FC">
              <w:rPr>
                <w:rFonts w:cstheme="minorHAnsi"/>
                <w:szCs w:val="20"/>
              </w:rPr>
              <w:t>YEAR</w:t>
            </w:r>
          </w:p>
          <w:p w14:paraId="66EFC893" w14:textId="77777777" w:rsidR="003061FA" w:rsidRPr="006974FC" w:rsidRDefault="003061FA" w:rsidP="00BD6B75">
            <w:pPr>
              <w:rPr>
                <w:rFonts w:cstheme="minorHAnsi"/>
                <w:szCs w:val="20"/>
                <w:lang w:val="fr-FR"/>
              </w:rPr>
            </w:pPr>
          </w:p>
          <w:p w14:paraId="17EE8EF0" w14:textId="77777777" w:rsidR="003061FA" w:rsidRPr="006974FC" w:rsidRDefault="003061FA" w:rsidP="00BD6B75">
            <w:pPr>
              <w:rPr>
                <w:rFonts w:cstheme="minorHAnsi"/>
                <w:szCs w:val="20"/>
                <w:lang w:val="fr-FR"/>
              </w:rPr>
            </w:pPr>
            <w:r w:rsidRPr="006974FC">
              <w:rPr>
                <w:rFonts w:cstheme="minorHAnsi"/>
                <w:szCs w:val="20"/>
              </w:rPr>
              <w:t>CODE</w:t>
            </w:r>
          </w:p>
          <w:p w14:paraId="35EE575E" w14:textId="77777777" w:rsidR="003061FA" w:rsidRPr="006974FC" w:rsidRDefault="003061FA" w:rsidP="00BD6B75">
            <w:pPr>
              <w:rPr>
                <w:rFonts w:cstheme="minorHAnsi"/>
                <w:szCs w:val="20"/>
                <w:lang w:val="fr-FR"/>
              </w:rPr>
            </w:pPr>
            <w:r w:rsidRPr="006974FC">
              <w:rPr>
                <w:rFonts w:cstheme="minorHAnsi"/>
                <w:noProof/>
                <w:szCs w:val="20"/>
                <w:lang w:eastAsia="fr-FR"/>
              </w:rPr>
              <mc:AlternateContent>
                <mc:Choice Requires="wps">
                  <w:drawing>
                    <wp:anchor distT="0" distB="0" distL="114300" distR="114300" simplePos="0" relativeHeight="252248064" behindDoc="0" locked="0" layoutInCell="1" allowOverlap="1" wp14:anchorId="07F1842B" wp14:editId="57681D84">
                      <wp:simplePos x="0" y="0"/>
                      <wp:positionH relativeFrom="column">
                        <wp:posOffset>1230435</wp:posOffset>
                      </wp:positionH>
                      <wp:positionV relativeFrom="paragraph">
                        <wp:posOffset>95983</wp:posOffset>
                      </wp:positionV>
                      <wp:extent cx="228600" cy="252380"/>
                      <wp:effectExtent l="0" t="0" r="0" b="0"/>
                      <wp:wrapNone/>
                      <wp:docPr id="1467474186"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175" style="position:absolute;margin-left:96.9pt;margin-top:7.55pt;width:18pt;height:19.85pt;z-index:252248064;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14:anchorId="313F5C58"/>
                  </w:pict>
                </mc:Fallback>
              </mc:AlternateContent>
            </w:r>
          </w:p>
          <w:p w14:paraId="139A843F" w14:textId="77777777" w:rsidR="003061FA" w:rsidRPr="006974FC" w:rsidRDefault="003061FA" w:rsidP="00BD6B75">
            <w:pPr>
              <w:rPr>
                <w:rFonts w:cstheme="minorHAnsi"/>
                <w:szCs w:val="20"/>
                <w:lang w:val="fr-FR"/>
              </w:rPr>
            </w:pPr>
            <w:r w:rsidRPr="006974FC">
              <w:rPr>
                <w:rFonts w:cstheme="minorHAnsi"/>
                <w:szCs w:val="20"/>
              </w:rPr>
              <w:t>RESULT DU CODE</w:t>
            </w:r>
          </w:p>
          <w:p w14:paraId="29D02939" w14:textId="77777777" w:rsidR="003061FA" w:rsidRPr="006974FC" w:rsidRDefault="003061FA" w:rsidP="00BD6B75">
            <w:pPr>
              <w:rPr>
                <w:rFonts w:cstheme="minorHAnsi"/>
                <w:szCs w:val="20"/>
                <w:lang w:val="fr-FR"/>
              </w:rPr>
            </w:pPr>
          </w:p>
          <w:p w14:paraId="31CA3C5C" w14:textId="77777777" w:rsidR="003061FA" w:rsidRPr="006974FC" w:rsidRDefault="003061FA" w:rsidP="00BD6B75">
            <w:pPr>
              <w:rPr>
                <w:rFonts w:cstheme="minorHAnsi"/>
                <w:szCs w:val="20"/>
                <w:lang w:val="fr-FR"/>
              </w:rPr>
            </w:pPr>
          </w:p>
          <w:p w14:paraId="367A684B" w14:textId="77777777" w:rsidR="003061FA" w:rsidRPr="006974FC" w:rsidRDefault="003061FA" w:rsidP="00BD6B75">
            <w:pPr>
              <w:rPr>
                <w:rFonts w:cstheme="minorHAnsi"/>
                <w:szCs w:val="20"/>
                <w:lang w:val="fr-FR"/>
              </w:rPr>
            </w:pPr>
            <w:r w:rsidRPr="006974FC">
              <w:rPr>
                <w:rFonts w:cstheme="minorHAnsi"/>
                <w:noProof/>
                <w:szCs w:val="20"/>
                <w:lang w:eastAsia="fr-FR"/>
              </w:rPr>
              <mc:AlternateContent>
                <mc:Choice Requires="wpg">
                  <w:drawing>
                    <wp:anchor distT="0" distB="0" distL="114300" distR="114300" simplePos="0" relativeHeight="252250112" behindDoc="0" locked="0" layoutInCell="1" allowOverlap="1" wp14:anchorId="50413E1F" wp14:editId="71F91E0D">
                      <wp:simplePos x="0" y="0"/>
                      <wp:positionH relativeFrom="column">
                        <wp:posOffset>1235124</wp:posOffset>
                      </wp:positionH>
                      <wp:positionV relativeFrom="paragraph">
                        <wp:posOffset>33460</wp:posOffset>
                      </wp:positionV>
                      <wp:extent cx="457200" cy="147918"/>
                      <wp:effectExtent l="0" t="0" r="19050" b="24130"/>
                      <wp:wrapNone/>
                      <wp:docPr id="545446065" name="Group 179"/>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1133492516"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7041415"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http://schemas.openxmlformats.org/drawingml/2006/main">
                  <w:pict>
                    <v:group id="Group 179" style="position:absolute;margin-left:97.25pt;margin-top:2.65pt;width:36pt;height:11.65pt;z-index:252250112;mso-height-relative:margin" coordsize="457200,1972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" w14:anchorId="11D3C6DD">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"/>
                    </v:group>
                  </w:pict>
                </mc:Fallback>
              </mc:AlternateContent>
            </w:r>
            <w:r w:rsidRPr="006974FC">
              <w:rPr>
                <w:rFonts w:cstheme="minorHAnsi"/>
                <w:noProof/>
                <w:szCs w:val="20"/>
                <w:lang w:eastAsia="fr-FR"/>
              </w:rPr>
              <mc:AlternateContent>
                <mc:Choice Requires="wps">
                  <w:drawing>
                    <wp:anchor distT="0" distB="0" distL="114300" distR="114300" simplePos="0" relativeHeight="252249088" behindDoc="0" locked="0" layoutInCell="1" allowOverlap="1" wp14:anchorId="7D02BD0C" wp14:editId="6D1B7DF4">
                      <wp:simplePos x="0" y="0"/>
                      <wp:positionH relativeFrom="column">
                        <wp:posOffset>793848</wp:posOffset>
                      </wp:positionH>
                      <wp:positionV relativeFrom="paragraph">
                        <wp:posOffset>33557</wp:posOffset>
                      </wp:positionV>
                      <wp:extent cx="228600" cy="147320"/>
                      <wp:effectExtent l="0" t="0" r="19050" b="24130"/>
                      <wp:wrapNone/>
                      <wp:docPr id="492093523"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w:pict>
                    <v:rect id="Rectangle 175" style="position:absolute;margin-left:62.5pt;margin-top:2.65pt;width:18pt;height:11.6pt;z-index:252249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14:anchorId="00FD32D6"/>
                  </w:pict>
                </mc:Fallback>
              </mc:AlternateContent>
            </w:r>
            <w:r w:rsidRPr="006974FC">
              <w:rPr>
                <w:rFonts w:cstheme="minorHAnsi"/>
                <w:szCs w:val="20"/>
              </w:rPr>
              <w:t xml:space="preserve">TOTAL TIME            </w:t>
            </w:r>
          </w:p>
          <w:p w14:paraId="10FFDB0B" w14:textId="77777777" w:rsidR="003061FA" w:rsidRPr="006974FC" w:rsidRDefault="003061FA" w:rsidP="00BD6B75">
            <w:pPr>
              <w:rPr>
                <w:rFonts w:cstheme="minorHAnsi"/>
                <w:szCs w:val="20"/>
                <w:lang w:val="fr-FR"/>
              </w:rPr>
            </w:pPr>
            <w:r w:rsidRPr="006974FC">
              <w:rPr>
                <w:rFonts w:cstheme="minorHAnsi"/>
                <w:szCs w:val="20"/>
              </w:rPr>
              <w:t xml:space="preserve">                             HR MIN </w:t>
            </w:r>
          </w:p>
        </w:tc>
        <w:tc>
          <w:tcPr>
            <w:tcW w:w="2835" w:type="dxa"/>
            <w:tcBorders>
              <w:top w:val="single" w:sz="4" w:space="0" w:color="auto"/>
              <w:left w:val="single" w:sz="4" w:space="0" w:color="auto"/>
              <w:bottom w:val="single" w:sz="4" w:space="0" w:color="auto"/>
              <w:right w:val="single" w:sz="4" w:space="0" w:color="auto"/>
            </w:tcBorders>
          </w:tcPr>
          <w:p w14:paraId="4282E7A6" w14:textId="77777777" w:rsidR="003061FA" w:rsidRPr="006974FC" w:rsidRDefault="003061FA" w:rsidP="00BD6B75">
            <w:pPr>
              <w:rPr>
                <w:rFonts w:cstheme="minorHAnsi"/>
                <w:szCs w:val="20"/>
                <w:lang w:val="fr-FR"/>
              </w:rPr>
            </w:pPr>
          </w:p>
          <w:p w14:paraId="32FD9D0D" w14:textId="77777777" w:rsidR="003061FA" w:rsidRPr="006974FC" w:rsidRDefault="003061FA" w:rsidP="00BD6B75">
            <w:pPr>
              <w:rPr>
                <w:rFonts w:cstheme="minorHAnsi"/>
                <w:szCs w:val="20"/>
                <w:lang w:val="fr-FR"/>
              </w:rPr>
            </w:pPr>
            <w:r w:rsidRPr="006974FC">
              <w:rPr>
                <w:rFonts w:cstheme="minorHAnsi"/>
                <w:noProof/>
                <w:szCs w:val="20"/>
                <w:lang w:eastAsia="fr-FR"/>
              </w:rPr>
              <mc:AlternateContent>
                <mc:Choice Requires="wpg">
                  <w:drawing>
                    <wp:anchor distT="0" distB="0" distL="114300" distR="114300" simplePos="0" relativeHeight="252251136" behindDoc="0" locked="0" layoutInCell="1" allowOverlap="1" wp14:anchorId="52BBD893" wp14:editId="0B705EA4">
                      <wp:simplePos x="0" y="0"/>
                      <wp:positionH relativeFrom="column">
                        <wp:posOffset>640715</wp:posOffset>
                      </wp:positionH>
                      <wp:positionV relativeFrom="paragraph">
                        <wp:posOffset>41471</wp:posOffset>
                      </wp:positionV>
                      <wp:extent cx="850750" cy="1003935"/>
                      <wp:effectExtent l="0" t="0" r="26035" b="24765"/>
                      <wp:wrapNone/>
                      <wp:docPr id="512881954" name="Group 183"/>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971858865" name="Group 184"/>
                              <wpg:cNvGrpSpPr/>
                              <wpg:grpSpPr>
                                <a:xfrm>
                                  <a:off x="228600" y="0"/>
                                  <a:ext cx="687705" cy="1004453"/>
                                  <a:chOff x="0" y="0"/>
                                  <a:chExt cx="687705" cy="568339"/>
                                </a:xfrm>
                              </wpg:grpSpPr>
                              <wpg:grpSp>
                                <wpg:cNvPr id="117658923" name="Group 185"/>
                                <wpg:cNvGrpSpPr>
                                  <a:grpSpLocks/>
                                </wpg:cNvGrpSpPr>
                                <wpg:grpSpPr bwMode="auto">
                                  <a:xfrm>
                                    <a:off x="227330" y="0"/>
                                    <a:ext cx="460375" cy="142875"/>
                                    <a:chOff x="5940" y="3504"/>
                                    <a:chExt cx="725" cy="413"/>
                                  </a:xfrm>
                                </wpg:grpSpPr>
                                <wps:wsp>
                                  <wps:cNvPr id="120608467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10855131"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41630466" name="Group 188"/>
                                <wpg:cNvGrpSpPr>
                                  <a:grpSpLocks/>
                                </wpg:cNvGrpSpPr>
                                <wpg:grpSpPr bwMode="auto">
                                  <a:xfrm>
                                    <a:off x="227330" y="141014"/>
                                    <a:ext cx="460375" cy="142875"/>
                                    <a:chOff x="5940" y="3497"/>
                                    <a:chExt cx="725" cy="413"/>
                                  </a:xfrm>
                                </wpg:grpSpPr>
                                <wps:wsp>
                                  <wps:cNvPr id="1774299584"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0279162"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49532339" name="Group 191"/>
                                <wpg:cNvGrpSpPr>
                                  <a:grpSpLocks/>
                                </wpg:cNvGrpSpPr>
                                <wpg:grpSpPr bwMode="auto">
                                  <a:xfrm>
                                    <a:off x="0" y="284449"/>
                                    <a:ext cx="687705" cy="142875"/>
                                    <a:chOff x="5582" y="3497"/>
                                    <a:chExt cx="1083" cy="413"/>
                                  </a:xfrm>
                                </wpg:grpSpPr>
                                <wps:wsp>
                                  <wps:cNvPr id="10654871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830599"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920494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64221457" name="Group 1374230595"/>
                                <wpg:cNvGrpSpPr>
                                  <a:grpSpLocks/>
                                </wpg:cNvGrpSpPr>
                                <wpg:grpSpPr bwMode="auto">
                                  <a:xfrm>
                                    <a:off x="227330" y="425464"/>
                                    <a:ext cx="460375" cy="142875"/>
                                    <a:chOff x="5940" y="3490"/>
                                    <a:chExt cx="725" cy="413"/>
                                  </a:xfrm>
                                </wpg:grpSpPr>
                                <wps:wsp>
                                  <wps:cNvPr id="1007980646"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6648731"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205626272"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http://schemas.openxmlformats.org/drawingml/2006/main">
                  <w:pict>
                    <v:group id="Group 183" style="position:absolute;margin-left:50.45pt;margin-top:3.25pt;width:67pt;height:79.05pt;z-index:252251136;mso-width-relative:margin" coordsize="9163,1004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" w14:anchorId="011F1572">
                      <v:group id="Group 184"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">
                        <v:group id="Group 185"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"/>
                        </v:group>
                        <v:group id="Group 188"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"/>
                        </v:group>
                        <v:group id="Group 191"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"/>
                        </v:group>
                        <v:group id="Group 1374230595"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"/>
                    </v:group>
                  </w:pict>
                </mc:Fallback>
              </mc:AlternateContent>
            </w:r>
            <w:r w:rsidRPr="006974FC">
              <w:rPr>
                <w:rFonts w:cstheme="minorHAnsi"/>
                <w:szCs w:val="20"/>
              </w:rPr>
              <w:t>DAY</w:t>
            </w:r>
          </w:p>
          <w:p w14:paraId="467EDC15" w14:textId="77777777" w:rsidR="003061FA" w:rsidRPr="006974FC" w:rsidRDefault="003061FA" w:rsidP="00BD6B75">
            <w:pPr>
              <w:rPr>
                <w:rFonts w:cstheme="minorHAnsi"/>
                <w:szCs w:val="20"/>
                <w:lang w:val="fr-FR"/>
              </w:rPr>
            </w:pPr>
          </w:p>
          <w:p w14:paraId="0BCDDBBD" w14:textId="77777777" w:rsidR="003061FA" w:rsidRPr="006974FC" w:rsidRDefault="003061FA" w:rsidP="00BD6B75">
            <w:pPr>
              <w:rPr>
                <w:rFonts w:cstheme="minorHAnsi"/>
                <w:szCs w:val="20"/>
                <w:lang w:val="fr-FR"/>
              </w:rPr>
            </w:pPr>
            <w:r w:rsidRPr="006974FC">
              <w:rPr>
                <w:rFonts w:cstheme="minorHAnsi"/>
                <w:szCs w:val="20"/>
              </w:rPr>
              <w:t>MONTH</w:t>
            </w:r>
          </w:p>
          <w:p w14:paraId="7373876C" w14:textId="77777777" w:rsidR="003061FA" w:rsidRPr="006974FC" w:rsidRDefault="003061FA" w:rsidP="00BD6B75">
            <w:pPr>
              <w:rPr>
                <w:rFonts w:cstheme="minorHAnsi"/>
                <w:szCs w:val="20"/>
                <w:lang w:val="fr-FR"/>
              </w:rPr>
            </w:pPr>
          </w:p>
          <w:p w14:paraId="321F290E" w14:textId="77777777" w:rsidR="003061FA" w:rsidRPr="006974FC" w:rsidRDefault="003061FA" w:rsidP="00BD6B75">
            <w:pPr>
              <w:rPr>
                <w:rFonts w:cstheme="minorHAnsi"/>
                <w:szCs w:val="20"/>
                <w:lang w:val="fr-FR"/>
              </w:rPr>
            </w:pPr>
            <w:r w:rsidRPr="006974FC">
              <w:rPr>
                <w:rFonts w:cstheme="minorHAnsi"/>
                <w:szCs w:val="20"/>
              </w:rPr>
              <w:t>YEAR</w:t>
            </w:r>
          </w:p>
          <w:p w14:paraId="7076CA6F" w14:textId="77777777" w:rsidR="003061FA" w:rsidRPr="006974FC" w:rsidRDefault="003061FA" w:rsidP="00BD6B75">
            <w:pPr>
              <w:rPr>
                <w:rFonts w:cstheme="minorHAnsi"/>
                <w:szCs w:val="20"/>
                <w:lang w:val="fr-FR"/>
              </w:rPr>
            </w:pPr>
          </w:p>
          <w:p w14:paraId="1841080D" w14:textId="77777777" w:rsidR="003061FA" w:rsidRPr="006974FC" w:rsidRDefault="003061FA" w:rsidP="00BD6B75">
            <w:pPr>
              <w:rPr>
                <w:rFonts w:cstheme="minorHAnsi"/>
                <w:szCs w:val="20"/>
                <w:lang w:val="fr-FR"/>
              </w:rPr>
            </w:pPr>
            <w:r w:rsidRPr="006974FC">
              <w:rPr>
                <w:rFonts w:cstheme="minorHAnsi"/>
                <w:szCs w:val="20"/>
              </w:rPr>
              <w:t>CODE</w:t>
            </w:r>
          </w:p>
          <w:p w14:paraId="11DE9ACA" w14:textId="77777777" w:rsidR="003061FA" w:rsidRPr="006974FC" w:rsidRDefault="003061FA" w:rsidP="00BD6B75">
            <w:pPr>
              <w:rPr>
                <w:rFonts w:cstheme="minorHAnsi"/>
                <w:szCs w:val="20"/>
                <w:lang w:val="fr-FR"/>
              </w:rPr>
            </w:pPr>
            <w:r w:rsidRPr="006974FC">
              <w:rPr>
                <w:rFonts w:cstheme="minorHAnsi"/>
                <w:noProof/>
                <w:szCs w:val="20"/>
                <w:lang w:eastAsia="fr-FR"/>
              </w:rPr>
              <mc:AlternateContent>
                <mc:Choice Requires="wps">
                  <w:drawing>
                    <wp:anchor distT="0" distB="0" distL="114300" distR="114300" simplePos="0" relativeHeight="252252160" behindDoc="0" locked="0" layoutInCell="1" allowOverlap="1" wp14:anchorId="70EB67E2" wp14:editId="11FD2CAF">
                      <wp:simplePos x="0" y="0"/>
                      <wp:positionH relativeFrom="column">
                        <wp:posOffset>1230435</wp:posOffset>
                      </wp:positionH>
                      <wp:positionV relativeFrom="paragraph">
                        <wp:posOffset>95983</wp:posOffset>
                      </wp:positionV>
                      <wp:extent cx="228600" cy="252380"/>
                      <wp:effectExtent l="0" t="0" r="0" b="0"/>
                      <wp:wrapNone/>
                      <wp:docPr id="140509397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175" style="position:absolute;margin-left:96.9pt;margin-top:7.55pt;width:18pt;height:19.85pt;z-index:252252160;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14:anchorId="77AA223F"/>
                  </w:pict>
                </mc:Fallback>
              </mc:AlternateContent>
            </w:r>
          </w:p>
          <w:p w14:paraId="23E4F679" w14:textId="77777777" w:rsidR="003061FA" w:rsidRPr="006974FC" w:rsidRDefault="003061FA" w:rsidP="00BD6B75">
            <w:pPr>
              <w:rPr>
                <w:rFonts w:cstheme="minorHAnsi"/>
                <w:szCs w:val="20"/>
                <w:lang w:val="fr-FR"/>
              </w:rPr>
            </w:pPr>
            <w:r w:rsidRPr="006974FC">
              <w:rPr>
                <w:rFonts w:cstheme="minorHAnsi"/>
                <w:szCs w:val="20"/>
              </w:rPr>
              <w:t>RESULT DU CODE</w:t>
            </w:r>
          </w:p>
          <w:p w14:paraId="21D0578D" w14:textId="77777777" w:rsidR="003061FA" w:rsidRPr="006974FC" w:rsidRDefault="003061FA" w:rsidP="00BD6B75">
            <w:pPr>
              <w:rPr>
                <w:rFonts w:cstheme="minorHAnsi"/>
                <w:szCs w:val="20"/>
                <w:lang w:val="fr-FR"/>
              </w:rPr>
            </w:pPr>
          </w:p>
          <w:p w14:paraId="50BB7CA9" w14:textId="77777777" w:rsidR="003061FA" w:rsidRPr="006974FC" w:rsidRDefault="003061FA" w:rsidP="00BD6B75">
            <w:pPr>
              <w:rPr>
                <w:rFonts w:cstheme="minorHAnsi"/>
                <w:szCs w:val="20"/>
                <w:lang w:val="fr-FR"/>
              </w:rPr>
            </w:pPr>
          </w:p>
          <w:p w14:paraId="43AA4153" w14:textId="77777777" w:rsidR="003061FA" w:rsidRPr="006974FC" w:rsidRDefault="003061FA" w:rsidP="00BD6B75">
            <w:pPr>
              <w:rPr>
                <w:rFonts w:cstheme="minorHAnsi"/>
                <w:szCs w:val="20"/>
                <w:lang w:val="fr-FR"/>
              </w:rPr>
            </w:pPr>
            <w:r w:rsidRPr="006974FC">
              <w:rPr>
                <w:rFonts w:cstheme="minorHAnsi"/>
                <w:noProof/>
                <w:szCs w:val="20"/>
                <w:lang w:eastAsia="fr-FR"/>
              </w:rPr>
              <mc:AlternateContent>
                <mc:Choice Requires="wpg">
                  <w:drawing>
                    <wp:anchor distT="0" distB="0" distL="114300" distR="114300" simplePos="0" relativeHeight="252254208" behindDoc="0" locked="0" layoutInCell="1" allowOverlap="1" wp14:anchorId="38A7F87C" wp14:editId="1EF48EC1">
                      <wp:simplePos x="0" y="0"/>
                      <wp:positionH relativeFrom="column">
                        <wp:posOffset>1235124</wp:posOffset>
                      </wp:positionH>
                      <wp:positionV relativeFrom="paragraph">
                        <wp:posOffset>33460</wp:posOffset>
                      </wp:positionV>
                      <wp:extent cx="457200" cy="147918"/>
                      <wp:effectExtent l="0" t="0" r="19050" b="24130"/>
                      <wp:wrapNone/>
                      <wp:docPr id="1653018233" name="Group 1374230600"/>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808382568"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6519481"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http://schemas.openxmlformats.org/drawingml/2006/main">
                  <w:pict>
                    <v:group id="Group 1374230600" style="position:absolute;margin-left:97.25pt;margin-top:2.65pt;width:36pt;height:11.65pt;z-index:252254208;mso-height-relative:margin" coordsize="457200,1972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" w14:anchorId="4182A4B7">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"/>
                    </v:group>
                  </w:pict>
                </mc:Fallback>
              </mc:AlternateContent>
            </w:r>
            <w:r w:rsidRPr="006974FC">
              <w:rPr>
                <w:rFonts w:cstheme="minorHAnsi"/>
                <w:noProof/>
                <w:szCs w:val="20"/>
                <w:lang w:eastAsia="fr-FR"/>
              </w:rPr>
              <mc:AlternateContent>
                <mc:Choice Requires="wps">
                  <w:drawing>
                    <wp:anchor distT="0" distB="0" distL="114300" distR="114300" simplePos="0" relativeHeight="252253184" behindDoc="0" locked="0" layoutInCell="1" allowOverlap="1" wp14:anchorId="2715568F" wp14:editId="78A67A9F">
                      <wp:simplePos x="0" y="0"/>
                      <wp:positionH relativeFrom="column">
                        <wp:posOffset>793848</wp:posOffset>
                      </wp:positionH>
                      <wp:positionV relativeFrom="paragraph">
                        <wp:posOffset>33557</wp:posOffset>
                      </wp:positionV>
                      <wp:extent cx="228600" cy="147320"/>
                      <wp:effectExtent l="0" t="0" r="19050" b="24130"/>
                      <wp:wrapNone/>
                      <wp:docPr id="428457561"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w:pict>
                    <v:rect id="Rectangle 175" style="position:absolute;margin-left:62.5pt;margin-top:2.65pt;width:18pt;height:11.6pt;z-index:252253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14:anchorId="0506055A"/>
                  </w:pict>
                </mc:Fallback>
              </mc:AlternateContent>
            </w:r>
            <w:r w:rsidRPr="006974FC">
              <w:rPr>
                <w:rFonts w:cstheme="minorHAnsi"/>
                <w:szCs w:val="20"/>
              </w:rPr>
              <w:t xml:space="preserve">TOTAL TIME            </w:t>
            </w:r>
          </w:p>
          <w:p w14:paraId="7598F680" w14:textId="77777777" w:rsidR="003061FA" w:rsidRPr="006974FC" w:rsidRDefault="003061FA" w:rsidP="00BD6B75">
            <w:pPr>
              <w:rPr>
                <w:rFonts w:cstheme="minorHAnsi"/>
                <w:szCs w:val="20"/>
                <w:lang w:val="fr-FR"/>
              </w:rPr>
            </w:pPr>
            <w:r w:rsidRPr="006974FC">
              <w:rPr>
                <w:rFonts w:cstheme="minorHAnsi"/>
                <w:szCs w:val="20"/>
              </w:rPr>
              <w:t xml:space="preserve">                              HR MIN</w:t>
            </w:r>
          </w:p>
        </w:tc>
      </w:tr>
      <w:tr w:rsidR="003061FA" w:rsidRPr="006974FC" w14:paraId="416EE637" w14:textId="77777777" w:rsidTr="00BD6B75">
        <w:trPr>
          <w:trHeight w:val="1415"/>
        </w:trPr>
        <w:tc>
          <w:tcPr>
            <w:tcW w:w="2278" w:type="dxa"/>
            <w:tcBorders>
              <w:top w:val="single" w:sz="4" w:space="0" w:color="auto"/>
              <w:left w:val="single" w:sz="4" w:space="0" w:color="auto"/>
              <w:bottom w:val="single" w:sz="4" w:space="0" w:color="auto"/>
              <w:right w:val="single" w:sz="4" w:space="0" w:color="auto"/>
            </w:tcBorders>
          </w:tcPr>
          <w:p w14:paraId="05DD0FC0" w14:textId="77777777" w:rsidR="003061FA" w:rsidRPr="006974FC" w:rsidRDefault="003061FA" w:rsidP="00BD6B75">
            <w:pPr>
              <w:rPr>
                <w:rFonts w:cstheme="minorHAnsi"/>
                <w:szCs w:val="20"/>
                <w:lang w:val="fr-FR"/>
              </w:rPr>
            </w:pPr>
            <w:r w:rsidRPr="006974FC">
              <w:rPr>
                <w:rFonts w:cstheme="minorHAnsi"/>
                <w:szCs w:val="20"/>
              </w:rPr>
              <w:t>NEXT VISIT:</w:t>
            </w:r>
          </w:p>
          <w:p w14:paraId="0CB1E868" w14:textId="77777777" w:rsidR="003061FA" w:rsidRPr="006974FC" w:rsidRDefault="003061FA" w:rsidP="00BD6B75">
            <w:pPr>
              <w:rPr>
                <w:rFonts w:cstheme="minorHAnsi"/>
                <w:szCs w:val="20"/>
                <w:lang w:val="fr-FR"/>
              </w:rPr>
            </w:pPr>
          </w:p>
          <w:p w14:paraId="202DA557" w14:textId="77777777" w:rsidR="003061FA" w:rsidRPr="006974FC" w:rsidRDefault="003061FA" w:rsidP="00BD6B75">
            <w:pPr>
              <w:rPr>
                <w:rFonts w:cstheme="minorHAnsi"/>
                <w:szCs w:val="20"/>
                <w:lang w:val="fr-FR"/>
              </w:rPr>
            </w:pPr>
            <w:r w:rsidRPr="006974FC">
              <w:rPr>
                <w:rFonts w:cstheme="minorHAnsi"/>
                <w:szCs w:val="20"/>
              </w:rPr>
              <w:t xml:space="preserve">    DATE</w:t>
            </w:r>
          </w:p>
          <w:p w14:paraId="122CBFFE" w14:textId="77777777" w:rsidR="003061FA" w:rsidRPr="006974FC" w:rsidRDefault="003061FA" w:rsidP="00BD6B75">
            <w:pPr>
              <w:rPr>
                <w:rFonts w:cstheme="minorHAnsi"/>
                <w:szCs w:val="20"/>
                <w:lang w:val="fr-FR"/>
              </w:rPr>
            </w:pPr>
          </w:p>
          <w:p w14:paraId="59CE2E64" w14:textId="77777777" w:rsidR="003061FA" w:rsidRPr="006974FC" w:rsidRDefault="003061FA" w:rsidP="00BD6B75">
            <w:pPr>
              <w:rPr>
                <w:rFonts w:cstheme="minorHAnsi"/>
                <w:szCs w:val="20"/>
                <w:lang w:val="fr-FR"/>
              </w:rPr>
            </w:pPr>
            <w:r w:rsidRPr="006974FC">
              <w:rPr>
                <w:rFonts w:cstheme="minorHAnsi"/>
                <w:szCs w:val="20"/>
              </w:rPr>
              <w:t xml:space="preserve">    HOUR</w:t>
            </w:r>
          </w:p>
        </w:tc>
        <w:tc>
          <w:tcPr>
            <w:tcW w:w="2977" w:type="dxa"/>
            <w:tcBorders>
              <w:top w:val="single" w:sz="4" w:space="0" w:color="auto"/>
              <w:left w:val="single" w:sz="4" w:space="0" w:color="auto"/>
              <w:bottom w:val="single" w:sz="4" w:space="0" w:color="auto"/>
              <w:right w:val="single" w:sz="4" w:space="0" w:color="auto"/>
            </w:tcBorders>
          </w:tcPr>
          <w:p w14:paraId="55D6983B" w14:textId="77777777" w:rsidR="003061FA" w:rsidRPr="006974FC" w:rsidRDefault="003061FA" w:rsidP="00BD6B75">
            <w:pPr>
              <w:rPr>
                <w:rFonts w:cstheme="minorHAnsi"/>
                <w:szCs w:val="20"/>
                <w:lang w:val="fr-FR"/>
              </w:rPr>
            </w:pPr>
          </w:p>
          <w:p w14:paraId="249AEA79" w14:textId="77777777" w:rsidR="003061FA" w:rsidRPr="006974FC" w:rsidRDefault="003061FA" w:rsidP="00BD6B75">
            <w:pPr>
              <w:rPr>
                <w:rFonts w:cstheme="minorHAnsi"/>
                <w:szCs w:val="20"/>
                <w:lang w:val="fr-FR"/>
              </w:rPr>
            </w:pPr>
            <w:r w:rsidRPr="006974FC">
              <w:rPr>
                <w:rFonts w:cstheme="minorHAnsi"/>
                <w:szCs w:val="20"/>
              </w:rPr>
              <w:t>_______________</w:t>
            </w:r>
          </w:p>
          <w:p w14:paraId="6621F208" w14:textId="77777777" w:rsidR="003061FA" w:rsidRPr="006974FC" w:rsidRDefault="003061FA" w:rsidP="00BD6B75">
            <w:pPr>
              <w:rPr>
                <w:rFonts w:cstheme="minorHAnsi"/>
                <w:szCs w:val="20"/>
                <w:lang w:val="fr-FR"/>
              </w:rPr>
            </w:pPr>
          </w:p>
          <w:p w14:paraId="3F4F0116" w14:textId="77777777" w:rsidR="003061FA" w:rsidRPr="006974FC" w:rsidRDefault="003061FA" w:rsidP="00BD6B75">
            <w:pPr>
              <w:rPr>
                <w:rFonts w:cstheme="minorHAnsi"/>
                <w:szCs w:val="20"/>
                <w:lang w:val="fr-FR"/>
              </w:rPr>
            </w:pPr>
            <w:r w:rsidRPr="006974FC">
              <w:rPr>
                <w:rFonts w:cstheme="minorHAnsi"/>
                <w:szCs w:val="20"/>
              </w:rPr>
              <w:t>_______________</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4E97D36" w14:textId="77777777" w:rsidR="003061FA" w:rsidRPr="006974FC" w:rsidRDefault="003061FA" w:rsidP="00BD6B75">
            <w:pPr>
              <w:rPr>
                <w:rFonts w:cstheme="minorHAnsi"/>
                <w:szCs w:val="20"/>
                <w:lang w:val="fr-FR"/>
              </w:rPr>
            </w:pPr>
          </w:p>
          <w:p w14:paraId="1C7560C1" w14:textId="77777777" w:rsidR="003061FA" w:rsidRPr="006974FC" w:rsidRDefault="003061FA" w:rsidP="00BD6B75">
            <w:pPr>
              <w:rPr>
                <w:rFonts w:cstheme="minorHAnsi"/>
                <w:szCs w:val="20"/>
                <w:lang w:val="fr-FR"/>
              </w:rPr>
            </w:pPr>
            <w:r w:rsidRPr="006974FC">
              <w:rPr>
                <w:rFonts w:cstheme="minorHAnsi"/>
                <w:szCs w:val="20"/>
              </w:rPr>
              <w:t>_______________</w:t>
            </w:r>
          </w:p>
          <w:p w14:paraId="5E0D8150" w14:textId="77777777" w:rsidR="003061FA" w:rsidRPr="006974FC" w:rsidRDefault="003061FA" w:rsidP="00BD6B75">
            <w:pPr>
              <w:rPr>
                <w:rFonts w:cstheme="minorHAnsi"/>
                <w:szCs w:val="20"/>
                <w:lang w:val="fr-FR"/>
              </w:rPr>
            </w:pPr>
          </w:p>
          <w:p w14:paraId="4726B28D" w14:textId="77777777" w:rsidR="003061FA" w:rsidRPr="006974FC" w:rsidRDefault="003061FA" w:rsidP="00BD6B75">
            <w:pPr>
              <w:rPr>
                <w:rFonts w:cstheme="minorHAnsi"/>
                <w:szCs w:val="20"/>
                <w:lang w:val="fr-FR"/>
              </w:rPr>
            </w:pPr>
            <w:r w:rsidRPr="006974FC">
              <w:rPr>
                <w:rFonts w:cstheme="minorHAnsi"/>
                <w:szCs w:val="20"/>
              </w:rPr>
              <w:t>_______________</w:t>
            </w:r>
          </w:p>
        </w:tc>
        <w:tc>
          <w:tcPr>
            <w:tcW w:w="2835" w:type="dxa"/>
            <w:tcBorders>
              <w:top w:val="single" w:sz="4" w:space="0" w:color="auto"/>
              <w:left w:val="single" w:sz="4" w:space="0" w:color="auto"/>
              <w:bottom w:val="single" w:sz="4" w:space="0" w:color="auto"/>
              <w:right w:val="single" w:sz="4" w:space="0" w:color="auto"/>
            </w:tcBorders>
          </w:tcPr>
          <w:p w14:paraId="329CB8EB" w14:textId="77777777" w:rsidR="003061FA" w:rsidRPr="006974FC" w:rsidRDefault="003061FA" w:rsidP="00BD6B75">
            <w:pPr>
              <w:rPr>
                <w:rFonts w:cstheme="minorHAnsi"/>
                <w:szCs w:val="20"/>
                <w:lang w:val="fr-FR"/>
              </w:rPr>
            </w:pPr>
            <w:r w:rsidRPr="006974FC">
              <w:rPr>
                <w:rFonts w:cstheme="minorHAnsi"/>
                <w:szCs w:val="20"/>
              </w:rPr>
              <w:t>TOTAL NUMBER OF VISITS</w:t>
            </w:r>
          </w:p>
        </w:tc>
      </w:tr>
      <w:tr w:rsidR="003061FA" w:rsidRPr="006974FC" w14:paraId="66D73DAC" w14:textId="77777777" w:rsidTr="00BD6B75">
        <w:trPr>
          <w:trHeight w:val="968"/>
        </w:trPr>
        <w:tc>
          <w:tcPr>
            <w:tcW w:w="10925" w:type="dxa"/>
            <w:gridSpan w:val="4"/>
            <w:tcBorders>
              <w:top w:val="single" w:sz="4" w:space="0" w:color="auto"/>
              <w:left w:val="single" w:sz="4" w:space="0" w:color="auto"/>
              <w:bottom w:val="single" w:sz="4" w:space="0" w:color="auto"/>
              <w:right w:val="single" w:sz="4" w:space="0" w:color="auto"/>
            </w:tcBorders>
          </w:tcPr>
          <w:p w14:paraId="56829376" w14:textId="77777777" w:rsidR="003061FA" w:rsidRPr="006974FC" w:rsidRDefault="003061FA" w:rsidP="00BD6B75">
            <w:pPr>
              <w:pStyle w:val="Title"/>
              <w:ind w:left="142" w:right="-598" w:hanging="120"/>
              <w:jc w:val="left"/>
              <w:rPr>
                <w:rFonts w:asciiTheme="minorHAnsi" w:hAnsiTheme="minorHAnsi" w:cstheme="minorHAnsi"/>
                <w:bCs/>
                <w:sz w:val="20"/>
                <w:lang w:val="fr-FR"/>
              </w:rPr>
            </w:pPr>
            <w:r w:rsidRPr="006974FC">
              <w:rPr>
                <w:rFonts w:asciiTheme="minorHAnsi" w:hAnsiTheme="minorHAnsi" w:cstheme="minorHAnsi"/>
                <w:bCs/>
                <w:sz w:val="20"/>
              </w:rPr>
              <w:t xml:space="preserve">*RESULT CODE: </w:t>
            </w:r>
          </w:p>
          <w:p w14:paraId="6A5FFAA5" w14:textId="77777777" w:rsidR="003061FA" w:rsidRPr="006974FC" w:rsidRDefault="003061FA" w:rsidP="00BD6B75">
            <w:pPr>
              <w:pStyle w:val="Title"/>
              <w:ind w:left="142" w:right="-598" w:hanging="120"/>
              <w:jc w:val="left"/>
              <w:rPr>
                <w:rFonts w:asciiTheme="minorHAnsi" w:hAnsiTheme="minorHAnsi" w:cstheme="minorHAnsi"/>
                <w:b w:val="0"/>
                <w:bCs/>
                <w:sz w:val="20"/>
                <w:lang w:val="fr-FR"/>
              </w:rPr>
            </w:pPr>
            <w:r w:rsidRPr="006974FC">
              <w:rPr>
                <w:rFonts w:asciiTheme="minorHAnsi" w:hAnsiTheme="minorHAnsi" w:cstheme="minorHAnsi"/>
                <w:b w:val="0"/>
                <w:bCs/>
                <w:sz w:val="20"/>
              </w:rPr>
              <w:t xml:space="preserve">1. COMPLETED                                                                         </w:t>
            </w:r>
            <w:r w:rsidRPr="006974FC">
              <w:rPr>
                <w:rFonts w:asciiTheme="minorHAnsi" w:hAnsiTheme="minorHAnsi" w:cstheme="minorHAnsi"/>
                <w:b w:val="0"/>
                <w:bCs/>
                <w:sz w:val="20"/>
              </w:rPr>
              <w:tab/>
            </w:r>
            <w:r w:rsidRPr="006974FC">
              <w:rPr>
                <w:rFonts w:asciiTheme="minorHAnsi" w:hAnsiTheme="minorHAnsi" w:cstheme="minorHAnsi"/>
                <w:b w:val="0"/>
                <w:bCs/>
                <w:sz w:val="20"/>
              </w:rPr>
              <w:tab/>
            </w:r>
          </w:p>
          <w:p w14:paraId="7F1F718A" w14:textId="77777777" w:rsidR="003061FA" w:rsidRPr="006974FC" w:rsidRDefault="003061FA" w:rsidP="00BD6B75">
            <w:pPr>
              <w:pStyle w:val="Title"/>
              <w:ind w:left="142" w:right="-598" w:hanging="120"/>
              <w:jc w:val="left"/>
              <w:rPr>
                <w:rFonts w:asciiTheme="minorHAnsi" w:hAnsiTheme="minorHAnsi" w:cstheme="minorHAnsi"/>
                <w:b w:val="0"/>
                <w:bCs/>
                <w:sz w:val="20"/>
                <w:lang w:val="fr-FR"/>
              </w:rPr>
            </w:pPr>
            <w:r w:rsidRPr="006974FC">
              <w:rPr>
                <w:rFonts w:asciiTheme="minorHAnsi" w:hAnsiTheme="minorHAnsi" w:cstheme="minorHAnsi"/>
                <w:b w:val="0"/>
                <w:bCs/>
                <w:sz w:val="20"/>
              </w:rPr>
              <w:t xml:space="preserve">2. HEALTH FACILITY NOT FOUND                        </w:t>
            </w:r>
            <w:r w:rsidRPr="006974FC">
              <w:rPr>
                <w:rFonts w:asciiTheme="minorHAnsi" w:hAnsiTheme="minorHAnsi" w:cstheme="minorHAnsi"/>
                <w:b w:val="0"/>
                <w:bCs/>
                <w:sz w:val="20"/>
              </w:rPr>
              <w:tab/>
            </w:r>
          </w:p>
          <w:p w14:paraId="7453C705" w14:textId="77777777" w:rsidR="003061FA" w:rsidRPr="006974FC" w:rsidRDefault="003061FA" w:rsidP="00BD6B75">
            <w:pPr>
              <w:rPr>
                <w:rFonts w:cstheme="minorHAnsi"/>
                <w:bCs/>
                <w:szCs w:val="20"/>
                <w:lang w:val="fr-FR"/>
              </w:rPr>
            </w:pPr>
            <w:r w:rsidRPr="006974FC">
              <w:rPr>
                <w:rFonts w:cstheme="minorHAnsi"/>
                <w:bCs/>
                <w:szCs w:val="20"/>
              </w:rPr>
              <w:t>3. POSTPONED</w:t>
            </w:r>
          </w:p>
          <w:p w14:paraId="4D070FD0" w14:textId="77777777" w:rsidR="003061FA" w:rsidRPr="006974FC" w:rsidRDefault="003061FA" w:rsidP="00BD6B75">
            <w:pPr>
              <w:rPr>
                <w:rFonts w:cstheme="minorHAnsi"/>
                <w:bCs/>
                <w:lang w:val="fr-FR"/>
              </w:rPr>
            </w:pPr>
            <w:r w:rsidRPr="006974FC">
              <w:rPr>
                <w:rFonts w:cstheme="minorHAnsi"/>
                <w:bCs/>
              </w:rPr>
              <w:t>4. REFUSAL</w:t>
            </w:r>
          </w:p>
          <w:p w14:paraId="22F6884A" w14:textId="77777777" w:rsidR="003061FA" w:rsidRPr="006974FC" w:rsidRDefault="003061FA" w:rsidP="00BD6B75">
            <w:pPr>
              <w:rPr>
                <w:rFonts w:cstheme="minorHAnsi"/>
                <w:szCs w:val="20"/>
                <w:lang w:val="fr-FR"/>
              </w:rPr>
            </w:pPr>
            <w:r w:rsidRPr="006974FC">
              <w:rPr>
                <w:rFonts w:cstheme="minorHAnsi"/>
                <w:bCs/>
              </w:rPr>
              <w:t>5. PARTIALLY COMPLETED</w:t>
            </w:r>
            <w:r w:rsidRPr="006974FC">
              <w:rPr>
                <w:rFonts w:cstheme="minorHAnsi"/>
                <w:b/>
              </w:rPr>
              <w:tab/>
            </w:r>
            <w:r w:rsidRPr="006974FC">
              <w:rPr>
                <w:rFonts w:cstheme="minorHAnsi"/>
                <w:bCs/>
                <w:szCs w:val="20"/>
              </w:rPr>
              <w:t xml:space="preserve">                                                                 </w:t>
            </w:r>
          </w:p>
        </w:tc>
      </w:tr>
    </w:tbl>
    <w:p w14:paraId="6A65D190" w14:textId="77777777" w:rsidR="003061FA" w:rsidRPr="006974FC" w:rsidRDefault="003061FA" w:rsidP="003061FA">
      <w:pPr>
        <w:jc w:val="center"/>
        <w:rPr>
          <w:rFonts w:cstheme="minorHAnsi"/>
          <w:sz w:val="20"/>
          <w:szCs w:val="20"/>
          <w:u w:val="single"/>
          <w:lang w:val="fr-FR"/>
        </w:rPr>
      </w:pPr>
    </w:p>
    <w:p w14:paraId="5F257899" w14:textId="77777777" w:rsidR="003061FA" w:rsidRPr="006974FC" w:rsidRDefault="003061FA" w:rsidP="003061FA">
      <w:pPr>
        <w:jc w:val="center"/>
        <w:rPr>
          <w:rFonts w:cstheme="minorHAnsi"/>
          <w:sz w:val="20"/>
          <w:szCs w:val="20"/>
          <w:u w:val="single"/>
          <w:lang w:val="fr-FR"/>
        </w:rPr>
      </w:pPr>
    </w:p>
    <w:p w14:paraId="3B906604" w14:textId="77777777" w:rsidR="003061FA" w:rsidRPr="006974FC" w:rsidRDefault="003061FA" w:rsidP="003061FA">
      <w:pPr>
        <w:jc w:val="center"/>
        <w:rPr>
          <w:rFonts w:cstheme="minorHAnsi"/>
          <w:sz w:val="20"/>
          <w:szCs w:val="20"/>
          <w:u w:val="single"/>
          <w:lang w:val="fr-FR"/>
        </w:rPr>
      </w:pPr>
    </w:p>
    <w:p w14:paraId="34AB3162" w14:textId="2C8F4E3B" w:rsidR="00F464C3" w:rsidRPr="00504735" w:rsidRDefault="00F464C3">
      <w:pPr>
        <w:spacing w:after="160" w:line="259" w:lineRule="auto"/>
        <w:rPr>
          <w:rFonts w:cstheme="minorHAnsi"/>
          <w:sz w:val="20"/>
          <w:szCs w:val="20"/>
          <w:u w:val="single"/>
          <w:lang w:val="fr-FR"/>
        </w:rPr>
      </w:pPr>
      <w:r w:rsidRPr="00504735">
        <w:rPr>
          <w:rFonts w:cstheme="minorHAnsi"/>
          <w:sz w:val="20"/>
          <w:szCs w:val="20"/>
          <w:u w:val="single"/>
        </w:rPr>
        <w:br w:type="page"/>
      </w:r>
    </w:p>
    <w:p w14:paraId="696F5197" w14:textId="77777777" w:rsidR="000245D1" w:rsidRPr="00504735" w:rsidRDefault="000245D1" w:rsidP="000245D1">
      <w:pPr>
        <w:jc w:val="center"/>
        <w:rPr>
          <w:rFonts w:eastAsia="Arial Narrow" w:cstheme="minorHAnsi"/>
          <w:b/>
          <w:bCs/>
          <w:sz w:val="24"/>
          <w:szCs w:val="24"/>
          <w:lang w:val="fr-FR"/>
        </w:rPr>
      </w:pPr>
      <w:r w:rsidRPr="00504735">
        <w:rPr>
          <w:rFonts w:eastAsia="Arial Narrow" w:cstheme="minorHAnsi"/>
          <w:b/>
          <w:bCs/>
          <w:sz w:val="24"/>
          <w:szCs w:val="24"/>
        </w:rPr>
        <w:lastRenderedPageBreak/>
        <w:t>SECTION 2: GENERAL INFORMATION</w:t>
      </w:r>
    </w:p>
    <w:p w14:paraId="2B8B77F0" w14:textId="6E9A0956" w:rsidR="006849E1" w:rsidRPr="00504735" w:rsidRDefault="000245D1" w:rsidP="000245D1">
      <w:pPr>
        <w:jc w:val="center"/>
        <w:rPr>
          <w:rFonts w:eastAsia="Arial Narrow" w:cstheme="minorHAnsi"/>
          <w:b/>
          <w:bCs/>
          <w:sz w:val="20"/>
          <w:szCs w:val="20"/>
          <w:lang w:val="fr-FR"/>
        </w:rPr>
      </w:pPr>
      <w:r w:rsidRPr="00504735">
        <w:rPr>
          <w:rFonts w:eastAsia="Arial Narrow" w:cstheme="minorHAnsi"/>
          <w:b/>
          <w:bCs/>
          <w:sz w:val="20"/>
          <w:szCs w:val="20"/>
        </w:rPr>
        <w:t>(COMPLETE THIS SECTION ONLY FOR PUBLIC HEALTH FACILITIES)</w:t>
      </w:r>
    </w:p>
    <w:p w14:paraId="142DF1D1" w14:textId="77777777" w:rsidR="003E1B79" w:rsidRPr="00504735" w:rsidRDefault="003E1B79" w:rsidP="000245D1">
      <w:pPr>
        <w:jc w:val="center"/>
        <w:rPr>
          <w:rFonts w:cstheme="minorHAnsi"/>
          <w:b/>
          <w:bCs/>
          <w:sz w:val="20"/>
          <w:szCs w:val="20"/>
          <w:lang w:val="fr-FR"/>
        </w:rPr>
      </w:pPr>
    </w:p>
    <w:tbl>
      <w:tblPr>
        <w:tblStyle w:val="TableGrid"/>
        <w:tblW w:w="5000" w:type="pct"/>
        <w:jc w:val="center"/>
        <w:tblLook w:val="04A0" w:firstRow="1" w:lastRow="0" w:firstColumn="1" w:lastColumn="0" w:noHBand="0" w:noVBand="1"/>
      </w:tblPr>
      <w:tblGrid>
        <w:gridCol w:w="641"/>
        <w:gridCol w:w="4465"/>
        <w:gridCol w:w="3878"/>
        <w:gridCol w:w="787"/>
      </w:tblGrid>
      <w:tr w:rsidR="0025666F" w:rsidRPr="006974FC" w14:paraId="17BDF1A8" w14:textId="77777777" w:rsidTr="00E8509A">
        <w:trPr>
          <w:trHeight w:val="233"/>
          <w:tblHeader/>
          <w:jc w:val="center"/>
        </w:trPr>
        <w:tc>
          <w:tcPr>
            <w:tcW w:w="337" w:type="pct"/>
            <w:shd w:val="clear" w:color="auto" w:fill="BFBFBF" w:themeFill="background1" w:themeFillShade="BF"/>
            <w:vAlign w:val="center"/>
          </w:tcPr>
          <w:p w14:paraId="54D403ED" w14:textId="6F11E31A" w:rsidR="0025666F" w:rsidRPr="00504735" w:rsidRDefault="00A2618A" w:rsidP="001F1DE8">
            <w:pPr>
              <w:tabs>
                <w:tab w:val="left" w:pos="-720"/>
              </w:tabs>
              <w:suppressAutoHyphens/>
              <w:jc w:val="center"/>
              <w:rPr>
                <w:rFonts w:cstheme="minorHAnsi"/>
                <w:b/>
                <w:spacing w:val="-2"/>
                <w:szCs w:val="20"/>
                <w:rtl/>
                <w:cs/>
                <w:lang w:val="fr-FR"/>
              </w:rPr>
            </w:pPr>
            <w:r w:rsidRPr="00504735">
              <w:rPr>
                <w:rFonts w:eastAsia="Arial Narrow" w:cstheme="minorHAnsi"/>
                <w:b/>
                <w:bCs/>
                <w:spacing w:val="-2"/>
                <w:szCs w:val="20"/>
              </w:rPr>
              <w:t>NO. Q.</w:t>
            </w:r>
          </w:p>
        </w:tc>
        <w:tc>
          <w:tcPr>
            <w:tcW w:w="2294" w:type="pct"/>
            <w:shd w:val="clear" w:color="auto" w:fill="BFBFBF" w:themeFill="background1" w:themeFillShade="BF"/>
            <w:vAlign w:val="center"/>
          </w:tcPr>
          <w:p w14:paraId="64A773F6" w14:textId="2D8751AE" w:rsidR="0025666F" w:rsidRPr="00504735" w:rsidRDefault="000245D1" w:rsidP="001F1DE8">
            <w:pPr>
              <w:suppressAutoHyphens/>
              <w:rPr>
                <w:rFonts w:cstheme="minorHAnsi"/>
                <w:b/>
                <w:spacing w:val="-2"/>
                <w:szCs w:val="20"/>
                <w:rtl/>
                <w:cs/>
                <w:lang w:val="fr-FR"/>
              </w:rPr>
            </w:pPr>
            <w:r w:rsidRPr="00504735">
              <w:rPr>
                <w:rFonts w:eastAsia="Arial Narrow" w:cstheme="minorHAnsi"/>
                <w:b/>
                <w:bCs/>
                <w:spacing w:val="-2"/>
                <w:szCs w:val="20"/>
              </w:rPr>
              <w:t>QUESTIONS AND FILTERS</w:t>
            </w:r>
          </w:p>
        </w:tc>
        <w:tc>
          <w:tcPr>
            <w:tcW w:w="1993" w:type="pct"/>
            <w:shd w:val="clear" w:color="auto" w:fill="BFBFBF" w:themeFill="background1" w:themeFillShade="BF"/>
            <w:vAlign w:val="center"/>
          </w:tcPr>
          <w:p w14:paraId="07188E8B" w14:textId="54C41F12" w:rsidR="0025666F" w:rsidRPr="00504735" w:rsidRDefault="000245D1" w:rsidP="001F1DE8">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rPr>
              <w:t>CODING</w:t>
            </w:r>
          </w:p>
        </w:tc>
        <w:tc>
          <w:tcPr>
            <w:tcW w:w="377" w:type="pct"/>
            <w:shd w:val="clear" w:color="auto" w:fill="BFBFBF" w:themeFill="background1" w:themeFillShade="BF"/>
            <w:vAlign w:val="center"/>
          </w:tcPr>
          <w:p w14:paraId="54212CBB" w14:textId="7958C0AE" w:rsidR="0025666F" w:rsidRPr="00504735" w:rsidRDefault="000245D1" w:rsidP="001F1DE8">
            <w:pPr>
              <w:suppressAutoHyphens/>
              <w:ind w:left="-78" w:right="-102"/>
              <w:jc w:val="center"/>
              <w:rPr>
                <w:rFonts w:cstheme="minorHAnsi"/>
                <w:b/>
                <w:spacing w:val="-2"/>
                <w:szCs w:val="20"/>
                <w:lang w:val="fr-FR"/>
              </w:rPr>
            </w:pPr>
            <w:r w:rsidRPr="00504735">
              <w:rPr>
                <w:rFonts w:eastAsia="Arial Narrow" w:cstheme="minorHAnsi"/>
                <w:b/>
                <w:bCs/>
                <w:spacing w:val="-2"/>
                <w:szCs w:val="20"/>
              </w:rPr>
              <w:t>SWITCH TO</w:t>
            </w:r>
          </w:p>
        </w:tc>
      </w:tr>
      <w:tr w:rsidR="00143645" w:rsidRPr="006974FC" w14:paraId="02C90727" w14:textId="77777777" w:rsidTr="00E8509A">
        <w:trPr>
          <w:trHeight w:val="647"/>
          <w:jc w:val="center"/>
        </w:trPr>
        <w:tc>
          <w:tcPr>
            <w:tcW w:w="337" w:type="pct"/>
          </w:tcPr>
          <w:p w14:paraId="00E6EFFC" w14:textId="5A5AE5B3" w:rsidR="00143645" w:rsidRPr="00504735" w:rsidRDefault="00143645" w:rsidP="00143645">
            <w:pPr>
              <w:spacing w:before="240"/>
              <w:jc w:val="center"/>
              <w:rPr>
                <w:rFonts w:cstheme="minorHAnsi"/>
                <w:szCs w:val="20"/>
                <w:lang w:val="fr-FR"/>
              </w:rPr>
            </w:pPr>
            <w:r w:rsidRPr="00504735">
              <w:rPr>
                <w:rFonts w:eastAsia="Arial Narrow" w:cs="Mangal"/>
                <w:szCs w:val="20"/>
                <w:cs/>
              </w:rPr>
              <w:t>201</w:t>
            </w:r>
          </w:p>
        </w:tc>
        <w:tc>
          <w:tcPr>
            <w:tcW w:w="2294" w:type="pct"/>
          </w:tcPr>
          <w:p w14:paraId="3691430E" w14:textId="7B6E5933" w:rsidR="00143645" w:rsidRPr="00504735" w:rsidRDefault="00251C35" w:rsidP="00504735">
            <w:pPr>
              <w:rPr>
                <w:rFonts w:cstheme="minorHAnsi"/>
                <w:szCs w:val="20"/>
                <w:lang w:val="fr-FR"/>
              </w:rPr>
            </w:pPr>
            <w:r w:rsidRPr="00504735">
              <w:rPr>
                <w:rFonts w:cstheme="minorHAnsi"/>
                <w:color w:val="FF0000"/>
                <w:szCs w:val="20"/>
              </w:rPr>
              <w:t>Estimate of the population polarized by the EPS</w:t>
            </w:r>
          </w:p>
        </w:tc>
        <w:tc>
          <w:tcPr>
            <w:tcW w:w="1993" w:type="pct"/>
          </w:tcPr>
          <w:p w14:paraId="7DC645E0" w14:textId="77777777" w:rsidR="00143645" w:rsidRPr="00504735" w:rsidRDefault="00143645" w:rsidP="00143645">
            <w:pPr>
              <w:tabs>
                <w:tab w:val="right" w:leader="dot" w:pos="4092"/>
              </w:tabs>
              <w:spacing w:before="240"/>
              <w:rPr>
                <w:rFonts w:eastAsia="Arial Narrow" w:cstheme="minorHAnsi"/>
                <w:szCs w:val="20"/>
                <w:cs/>
                <w:lang w:val="fr-FR"/>
              </w:rPr>
            </w:pPr>
            <w:r w:rsidRPr="00504735">
              <w:rPr>
                <w:rFonts w:eastAsia="Arial Narrow" w:cstheme="minorHAnsi"/>
                <w:noProof/>
                <w:szCs w:val="20"/>
                <w:lang w:eastAsia="en-IN"/>
              </w:rPr>
              <mc:AlternateContent>
                <mc:Choice Requires="wpg">
                  <w:drawing>
                    <wp:anchor distT="0" distB="0" distL="114300" distR="114300" simplePos="0" relativeHeight="251691008" behindDoc="0" locked="0" layoutInCell="1" allowOverlap="1" wp14:anchorId="49E6F80B" wp14:editId="5FC4CBDA">
                      <wp:simplePos x="0" y="0"/>
                      <wp:positionH relativeFrom="column">
                        <wp:posOffset>1044872</wp:posOffset>
                      </wp:positionH>
                      <wp:positionV relativeFrom="paragraph">
                        <wp:posOffset>62865</wp:posOffset>
                      </wp:positionV>
                      <wp:extent cx="1315720" cy="215900"/>
                      <wp:effectExtent l="0" t="0" r="17780" b="12700"/>
                      <wp:wrapNone/>
                      <wp:docPr id="12" name="Group 12"/>
                      <wp:cNvGraphicFramePr/>
                      <a:graphic xmlns:a="http://schemas.openxmlformats.org/drawingml/2006/main">
                        <a:graphicData uri="http://schemas.microsoft.com/office/word/2010/wordprocessingGroup">
                          <wpg:wgp>
                            <wpg:cNvGrpSpPr/>
                            <wpg:grpSpPr>
                              <a:xfrm>
                                <a:off x="0" y="0"/>
                                <a:ext cx="1315720" cy="215900"/>
                                <a:chOff x="0" y="0"/>
                                <a:chExt cx="1315720" cy="215900"/>
                              </a:xfrm>
                            </wpg:grpSpPr>
                            <wpg:grpSp>
                              <wpg:cNvPr id="364" name="Group 364"/>
                              <wpg:cNvGrpSpPr/>
                              <wpg:grpSpPr>
                                <a:xfrm>
                                  <a:off x="876300" y="0"/>
                                  <a:ext cx="439420" cy="215900"/>
                                  <a:chOff x="8711" y="2856"/>
                                  <a:chExt cx="1080" cy="360"/>
                                </a:xfrm>
                              </wpg:grpSpPr>
                              <wps:wsp>
                                <wps:cNvPr id="36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2" name="Group 2"/>
                              <wpg:cNvGrpSpPr/>
                              <wpg:grpSpPr>
                                <a:xfrm>
                                  <a:off x="438150" y="0"/>
                                  <a:ext cx="439420" cy="215900"/>
                                  <a:chOff x="8711" y="2856"/>
                                  <a:chExt cx="1080" cy="360"/>
                                </a:xfrm>
                              </wpg:grpSpPr>
                              <wps:wsp>
                                <wps:cNvPr id="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5" name="Group 5"/>
                              <wpg:cNvGrpSpPr/>
                              <wpg:grpSpPr>
                                <a:xfrm>
                                  <a:off x="0" y="0"/>
                                  <a:ext cx="439420" cy="215900"/>
                                  <a:chOff x="8711" y="2856"/>
                                  <a:chExt cx="1080" cy="360"/>
                                </a:xfrm>
                              </wpg:grpSpPr>
                              <wps:wsp>
                                <wps:cNvPr id="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a="http://schemas.openxmlformats.org/drawingml/2006/main">
                  <w:pict>
                    <v:group id="Group 12" style="position:absolute;margin-left:82.25pt;margin-top:4.95pt;width:103.6pt;height:17pt;z-index:251691008" coordsize="13157,215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" w14:anchorId="21802A32">
                      <v:group id="Group 364" style="position:absolute;left:8763;width:4394;height:2159"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"/>
                      </v:group>
                      <v:group id="Group 2" style="position:absolute;left:4381;width:4394;height:2159" coordsize="1080,360" coordorigin="8711,2856"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221" style="position:absolute;left:8711;top:2856;width:540;height:360;visibility:visible;mso-wrap-style:square;v-text-anchor:top"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222" style="position:absolute;left:9251;top:2856;width:540;height:360;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group>
                      <v:group id="Group 5" style="position:absolute;width:4394;height:2159" coordsize="1080,360" coordorigin="8711,2856"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21" style="position:absolute;left:8711;top:2856;width:540;height:360;visibility:visible;mso-wrap-style:square;v-text-anchor:top"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222" style="position:absolute;left:9251;top:2856;width:540;height:360;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group>
                    </v:group>
                  </w:pict>
                </mc:Fallback>
              </mc:AlternateContent>
            </w:r>
            <w:r w:rsidRPr="00504735">
              <w:rPr>
                <w:rFonts w:eastAsia="Arial Narrow" w:cstheme="minorHAnsi"/>
                <w:szCs w:val="20"/>
              </w:rPr>
              <w:t>Population</w:t>
            </w:r>
            <w:r w:rsidRPr="00504735">
              <w:rPr>
                <w:rFonts w:eastAsia="Arial Narrow" w:cs="Mangal"/>
                <w:szCs w:val="20"/>
                <w:cs/>
              </w:rPr>
              <w:tab/>
            </w:r>
          </w:p>
        </w:tc>
        <w:tc>
          <w:tcPr>
            <w:tcW w:w="377" w:type="pct"/>
          </w:tcPr>
          <w:p w14:paraId="3A73AD38" w14:textId="77777777" w:rsidR="00143645" w:rsidRPr="00504735" w:rsidRDefault="00143645" w:rsidP="00143645">
            <w:pPr>
              <w:spacing w:before="240"/>
              <w:rPr>
                <w:rFonts w:cstheme="minorHAnsi"/>
                <w:b/>
                <w:bCs/>
                <w:szCs w:val="20"/>
                <w:lang w:val="fr-FR"/>
              </w:rPr>
            </w:pPr>
          </w:p>
        </w:tc>
      </w:tr>
      <w:tr w:rsidR="005F11C2" w:rsidRPr="005F11C2" w14:paraId="60B545FC" w14:textId="77777777" w:rsidTr="00E8509A">
        <w:trPr>
          <w:trHeight w:val="647"/>
          <w:jc w:val="center"/>
        </w:trPr>
        <w:tc>
          <w:tcPr>
            <w:tcW w:w="337" w:type="pct"/>
          </w:tcPr>
          <w:p w14:paraId="4D5CE00B" w14:textId="38463979" w:rsidR="005F11C2" w:rsidRPr="000C4C75" w:rsidRDefault="005F11C2" w:rsidP="00143645">
            <w:pPr>
              <w:spacing w:before="240"/>
              <w:jc w:val="center"/>
              <w:rPr>
                <w:rFonts w:eastAsia="Arial Narrow" w:cs="Mangal"/>
                <w:szCs w:val="20"/>
                <w:u w:val="single"/>
                <w:cs/>
                <w:lang w:val="fr-FR"/>
              </w:rPr>
            </w:pPr>
            <w:r>
              <w:rPr>
                <w:rFonts w:eastAsia="Arial Narrow" w:cs="Mangal"/>
                <w:szCs w:val="20"/>
                <w:u w:val="single"/>
              </w:rPr>
              <w:t>202</w:t>
            </w:r>
          </w:p>
        </w:tc>
        <w:tc>
          <w:tcPr>
            <w:tcW w:w="2294" w:type="pct"/>
          </w:tcPr>
          <w:p w14:paraId="7F0BF5B6" w14:textId="311AEB24" w:rsidR="005F11C2" w:rsidRPr="005F11C2" w:rsidRDefault="005F11C2" w:rsidP="00504735">
            <w:pPr>
              <w:rPr>
                <w:rFonts w:cstheme="minorHAnsi"/>
                <w:color w:val="FF0000"/>
                <w:szCs w:val="20"/>
                <w:lang w:val="fr-FR"/>
              </w:rPr>
            </w:pPr>
            <w:r>
              <w:rPr>
                <w:rFonts w:cstheme="minorHAnsi"/>
                <w:color w:val="FF0000"/>
                <w:szCs w:val="20"/>
              </w:rPr>
              <w:t>Does this EPS have a gynaecology, obstetrics or maternity department?</w:t>
            </w:r>
          </w:p>
        </w:tc>
        <w:tc>
          <w:tcPr>
            <w:tcW w:w="1993" w:type="pct"/>
          </w:tcPr>
          <w:p w14:paraId="22230BE1" w14:textId="77777777" w:rsidR="005F11C2" w:rsidRDefault="005F11C2" w:rsidP="005F11C2">
            <w:pPr>
              <w:pStyle w:val="ListParagraph"/>
              <w:numPr>
                <w:ilvl w:val="0"/>
                <w:numId w:val="37"/>
              </w:numPr>
              <w:tabs>
                <w:tab w:val="right" w:leader="dot" w:pos="4092"/>
              </w:tabs>
              <w:spacing w:before="240"/>
              <w:rPr>
                <w:rFonts w:eastAsia="Arial Narrow" w:cstheme="minorHAnsi"/>
                <w:noProof/>
                <w:szCs w:val="20"/>
                <w:u w:val="single"/>
                <w:lang w:val="fr-FR" w:eastAsia="en-IN"/>
              </w:rPr>
            </w:pPr>
            <w:r>
              <w:rPr>
                <w:rFonts w:eastAsia="Arial Narrow" w:cstheme="minorHAnsi"/>
                <w:noProof/>
                <w:szCs w:val="20"/>
                <w:u w:val="single"/>
                <w:lang w:eastAsia="en-IN"/>
              </w:rPr>
              <w:t>Yes</w:t>
            </w:r>
          </w:p>
          <w:p w14:paraId="08DE40A8" w14:textId="2E2C1860" w:rsidR="005F11C2" w:rsidRPr="000C4C75" w:rsidRDefault="005F11C2" w:rsidP="000C4C75">
            <w:pPr>
              <w:pStyle w:val="ListParagraph"/>
              <w:numPr>
                <w:ilvl w:val="0"/>
                <w:numId w:val="37"/>
              </w:numPr>
              <w:tabs>
                <w:tab w:val="right" w:leader="dot" w:pos="4092"/>
              </w:tabs>
              <w:spacing w:before="240"/>
              <w:rPr>
                <w:rFonts w:eastAsia="Arial Narrow" w:cstheme="minorHAnsi"/>
                <w:noProof/>
                <w:szCs w:val="20"/>
                <w:u w:val="single"/>
                <w:lang w:val="fr-FR" w:eastAsia="en-IN"/>
              </w:rPr>
            </w:pPr>
            <w:r>
              <w:rPr>
                <w:rFonts w:eastAsia="Arial Narrow" w:cstheme="minorHAnsi"/>
                <w:noProof/>
                <w:szCs w:val="20"/>
                <w:u w:val="single"/>
                <w:lang w:eastAsia="en-IN"/>
              </w:rPr>
              <w:t>No</w:t>
            </w:r>
          </w:p>
        </w:tc>
        <w:tc>
          <w:tcPr>
            <w:tcW w:w="377" w:type="pct"/>
          </w:tcPr>
          <w:p w14:paraId="516311F8" w14:textId="77777777" w:rsidR="005F11C2" w:rsidRPr="000C4C75" w:rsidRDefault="005F11C2" w:rsidP="00143645">
            <w:pPr>
              <w:spacing w:before="240"/>
              <w:rPr>
                <w:rFonts w:cstheme="minorHAnsi"/>
                <w:b/>
                <w:bCs/>
                <w:szCs w:val="20"/>
                <w:u w:val="single"/>
                <w:lang w:val="fr-FR"/>
              </w:rPr>
            </w:pPr>
          </w:p>
        </w:tc>
      </w:tr>
      <w:tr w:rsidR="005F11C2" w:rsidRPr="005F11C2" w14:paraId="33040B77" w14:textId="77777777" w:rsidTr="00E8509A">
        <w:trPr>
          <w:trHeight w:val="647"/>
          <w:jc w:val="center"/>
        </w:trPr>
        <w:tc>
          <w:tcPr>
            <w:tcW w:w="337" w:type="pct"/>
          </w:tcPr>
          <w:p w14:paraId="393B0330" w14:textId="6AB49ABD" w:rsidR="005F11C2" w:rsidRPr="005F11C2" w:rsidRDefault="005F11C2" w:rsidP="00143645">
            <w:pPr>
              <w:spacing w:before="240"/>
              <w:jc w:val="center"/>
              <w:rPr>
                <w:rFonts w:eastAsia="Arial Narrow" w:cs="Mangal"/>
                <w:szCs w:val="20"/>
                <w:u w:val="single"/>
                <w:cs/>
                <w:lang w:val="fr-FR"/>
              </w:rPr>
            </w:pPr>
            <w:r>
              <w:rPr>
                <w:rFonts w:eastAsia="Arial Narrow" w:cs="Mangal"/>
                <w:szCs w:val="20"/>
                <w:u w:val="single"/>
              </w:rPr>
              <w:t>203</w:t>
            </w:r>
          </w:p>
        </w:tc>
        <w:tc>
          <w:tcPr>
            <w:tcW w:w="2294" w:type="pct"/>
          </w:tcPr>
          <w:p w14:paraId="27F60954" w14:textId="085D5D75" w:rsidR="005F11C2" w:rsidRPr="005F11C2" w:rsidRDefault="005F11C2" w:rsidP="00504735">
            <w:pPr>
              <w:rPr>
                <w:rFonts w:cstheme="minorHAnsi"/>
                <w:color w:val="FF0000"/>
                <w:szCs w:val="20"/>
                <w:u w:val="single"/>
                <w:lang w:val="fr-FR"/>
              </w:rPr>
            </w:pPr>
            <w:r>
              <w:rPr>
                <w:rFonts w:cstheme="minorHAnsi"/>
                <w:color w:val="FF0000"/>
                <w:szCs w:val="20"/>
              </w:rPr>
              <w:t>Does this EPS have a paediatric department?</w:t>
            </w:r>
          </w:p>
        </w:tc>
        <w:tc>
          <w:tcPr>
            <w:tcW w:w="1993" w:type="pct"/>
          </w:tcPr>
          <w:p w14:paraId="00CC80F2" w14:textId="77777777" w:rsidR="005F11C2" w:rsidRDefault="005F11C2" w:rsidP="005F11C2">
            <w:pPr>
              <w:pStyle w:val="ListParagraph"/>
              <w:numPr>
                <w:ilvl w:val="0"/>
                <w:numId w:val="38"/>
              </w:numPr>
              <w:tabs>
                <w:tab w:val="right" w:leader="dot" w:pos="4092"/>
              </w:tabs>
              <w:spacing w:before="240"/>
              <w:rPr>
                <w:rFonts w:eastAsia="Arial Narrow" w:cstheme="minorHAnsi"/>
                <w:noProof/>
                <w:szCs w:val="20"/>
                <w:u w:val="single"/>
                <w:lang w:val="fr-FR" w:eastAsia="en-IN"/>
              </w:rPr>
            </w:pPr>
            <w:r>
              <w:rPr>
                <w:rFonts w:eastAsia="Arial Narrow" w:cstheme="minorHAnsi"/>
                <w:noProof/>
                <w:szCs w:val="20"/>
                <w:u w:val="single"/>
                <w:lang w:eastAsia="en-IN"/>
              </w:rPr>
              <w:t>Yes</w:t>
            </w:r>
          </w:p>
          <w:p w14:paraId="24D09A88" w14:textId="7C2DB6D8" w:rsidR="005F11C2" w:rsidRPr="000C4C75" w:rsidRDefault="005F11C2" w:rsidP="000C4C75">
            <w:pPr>
              <w:pStyle w:val="ListParagraph"/>
              <w:numPr>
                <w:ilvl w:val="0"/>
                <w:numId w:val="38"/>
              </w:numPr>
              <w:tabs>
                <w:tab w:val="right" w:leader="dot" w:pos="4092"/>
              </w:tabs>
              <w:spacing w:before="240"/>
              <w:rPr>
                <w:rFonts w:eastAsia="Arial Narrow" w:cstheme="minorHAnsi"/>
                <w:noProof/>
                <w:szCs w:val="20"/>
                <w:u w:val="single"/>
                <w:lang w:val="fr-FR" w:eastAsia="en-IN"/>
              </w:rPr>
            </w:pPr>
            <w:r w:rsidRPr="000C4C75">
              <w:rPr>
                <w:rFonts w:eastAsia="Arial Narrow" w:cstheme="minorHAnsi"/>
                <w:noProof/>
                <w:szCs w:val="20"/>
                <w:u w:val="single"/>
                <w:lang w:eastAsia="en-IN"/>
              </w:rPr>
              <w:t>No</w:t>
            </w:r>
          </w:p>
        </w:tc>
        <w:tc>
          <w:tcPr>
            <w:tcW w:w="377" w:type="pct"/>
          </w:tcPr>
          <w:p w14:paraId="71C52407" w14:textId="77777777" w:rsidR="005F11C2" w:rsidRPr="005F11C2" w:rsidRDefault="005F11C2" w:rsidP="00143645">
            <w:pPr>
              <w:spacing w:before="240"/>
              <w:rPr>
                <w:rFonts w:cstheme="minorHAnsi"/>
                <w:b/>
                <w:bCs/>
                <w:szCs w:val="20"/>
                <w:u w:val="single"/>
                <w:lang w:val="fr-FR"/>
              </w:rPr>
            </w:pPr>
          </w:p>
        </w:tc>
      </w:tr>
    </w:tbl>
    <w:p w14:paraId="28925ECA" w14:textId="77777777" w:rsidR="007B3A93" w:rsidRPr="00504735" w:rsidRDefault="007B3A93" w:rsidP="007B3A93">
      <w:pPr>
        <w:rPr>
          <w:rFonts w:eastAsia="Arial Narrow" w:cstheme="minorHAnsi"/>
          <w:b/>
          <w:bCs/>
          <w:sz w:val="20"/>
          <w:szCs w:val="20"/>
          <w:cs/>
          <w:lang w:val="fr-FR"/>
        </w:rPr>
      </w:pPr>
    </w:p>
    <w:p w14:paraId="124B44DA" w14:textId="77777777" w:rsidR="00D95FB8" w:rsidRPr="00504735" w:rsidRDefault="00D95FB8" w:rsidP="00D95FB8">
      <w:pPr>
        <w:rPr>
          <w:rFonts w:cstheme="minorHAnsi"/>
          <w:sz w:val="20"/>
          <w:szCs w:val="20"/>
          <w:lang w:val="fr-FR"/>
        </w:rPr>
      </w:pPr>
    </w:p>
    <w:p w14:paraId="6C9D0E06" w14:textId="77777777" w:rsidR="007942D0" w:rsidRPr="00504735" w:rsidRDefault="007942D0">
      <w:pPr>
        <w:rPr>
          <w:rFonts w:cstheme="minorHAnsi"/>
          <w:sz w:val="20"/>
          <w:szCs w:val="20"/>
          <w:lang w:val="fr-FR"/>
        </w:rPr>
      </w:pPr>
    </w:p>
    <w:p w14:paraId="602FEA2C" w14:textId="77777777" w:rsidR="00981EDA" w:rsidRPr="00504735" w:rsidRDefault="00981EDA">
      <w:pPr>
        <w:spacing w:after="160" w:line="259" w:lineRule="auto"/>
        <w:rPr>
          <w:rFonts w:eastAsia="Arial Narrow" w:cstheme="minorHAnsi"/>
          <w:b/>
          <w:bCs/>
          <w:sz w:val="20"/>
          <w:szCs w:val="20"/>
          <w:cs/>
          <w:lang w:val="fr-FR"/>
        </w:rPr>
      </w:pPr>
      <w:r w:rsidRPr="00504735">
        <w:rPr>
          <w:rFonts w:eastAsia="Arial Narrow" w:cs="Mangal"/>
          <w:b/>
          <w:bCs/>
          <w:sz w:val="20"/>
          <w:szCs w:val="20"/>
          <w:cs/>
        </w:rPr>
        <w:br w:type="page"/>
      </w:r>
    </w:p>
    <w:p w14:paraId="73E4B74A" w14:textId="77777777" w:rsidR="000D775A" w:rsidRPr="00504735" w:rsidRDefault="000D775A" w:rsidP="000D775A">
      <w:pPr>
        <w:jc w:val="center"/>
        <w:rPr>
          <w:rFonts w:eastAsia="Arial Narrow" w:cstheme="minorHAnsi"/>
          <w:b/>
          <w:bCs/>
          <w:sz w:val="24"/>
          <w:szCs w:val="24"/>
          <w:lang w:val="fr-FR"/>
        </w:rPr>
      </w:pPr>
      <w:r w:rsidRPr="00504735">
        <w:rPr>
          <w:rFonts w:eastAsia="Arial Narrow" w:cstheme="minorHAnsi"/>
          <w:b/>
          <w:bCs/>
          <w:sz w:val="24"/>
          <w:szCs w:val="24"/>
        </w:rPr>
        <w:lastRenderedPageBreak/>
        <w:t>SECTION 3: GENERAL INFRASTRUCTURE</w:t>
      </w:r>
    </w:p>
    <w:p w14:paraId="28589862" w14:textId="77777777" w:rsidR="000D775A" w:rsidRPr="00504735" w:rsidRDefault="000D775A" w:rsidP="000D775A">
      <w:pPr>
        <w:jc w:val="both"/>
        <w:rPr>
          <w:rFonts w:eastAsia="Arial Narrow" w:cstheme="minorHAnsi"/>
          <w:b/>
          <w:bCs/>
          <w:sz w:val="20"/>
          <w:szCs w:val="20"/>
          <w:lang w:val="fr-FR"/>
        </w:rPr>
      </w:pPr>
    </w:p>
    <w:p w14:paraId="39FB2D33" w14:textId="5BF05AD7" w:rsidR="00BD6455" w:rsidRPr="00504735" w:rsidRDefault="007D3D64" w:rsidP="00BD6455">
      <w:pPr>
        <w:jc w:val="center"/>
        <w:rPr>
          <w:rFonts w:cstheme="minorHAnsi"/>
          <w:i/>
          <w:iCs/>
          <w:sz w:val="20"/>
          <w:szCs w:val="20"/>
          <w:lang w:val="fr-FR"/>
        </w:rPr>
      </w:pPr>
      <w:r w:rsidRPr="00504735">
        <w:rPr>
          <w:rFonts w:eastAsia="Arial Narrow" w:cstheme="minorHAnsi"/>
          <w:i/>
          <w:iCs/>
          <w:sz w:val="20"/>
          <w:szCs w:val="20"/>
        </w:rPr>
        <w:t>General observation of facility readiness: The information in this section will be gathered either through observations or by interviewing the Chief of Staff or the person designated by the Chief Medical Officer</w:t>
      </w:r>
    </w:p>
    <w:tbl>
      <w:tblPr>
        <w:tblStyle w:val="TableGrid"/>
        <w:tblW w:w="5078" w:type="pct"/>
        <w:jc w:val="center"/>
        <w:tblLayout w:type="fixed"/>
        <w:tblLook w:val="04A0" w:firstRow="1" w:lastRow="0" w:firstColumn="1" w:lastColumn="0" w:noHBand="0" w:noVBand="1"/>
      </w:tblPr>
      <w:tblGrid>
        <w:gridCol w:w="846"/>
        <w:gridCol w:w="3685"/>
        <w:gridCol w:w="1419"/>
        <w:gridCol w:w="1133"/>
        <w:gridCol w:w="2126"/>
        <w:gridCol w:w="714"/>
      </w:tblGrid>
      <w:tr w:rsidR="000B531E" w:rsidRPr="006974FC" w14:paraId="650F0D42" w14:textId="77777777" w:rsidTr="000C4C75">
        <w:trPr>
          <w:trHeight w:val="233"/>
          <w:tblHeader/>
          <w:jc w:val="center"/>
        </w:trPr>
        <w:tc>
          <w:tcPr>
            <w:tcW w:w="426" w:type="pct"/>
            <w:shd w:val="clear" w:color="auto" w:fill="BFBFBF" w:themeFill="background1" w:themeFillShade="BF"/>
            <w:vAlign w:val="center"/>
          </w:tcPr>
          <w:p w14:paraId="18A05A0B" w14:textId="6509BDF9" w:rsidR="00204D88" w:rsidRPr="00504735" w:rsidRDefault="00204D88" w:rsidP="001F1DE8">
            <w:pPr>
              <w:tabs>
                <w:tab w:val="left" w:pos="-720"/>
              </w:tabs>
              <w:suppressAutoHyphens/>
              <w:jc w:val="center"/>
              <w:rPr>
                <w:rFonts w:cstheme="minorHAnsi"/>
                <w:b/>
                <w:spacing w:val="-2"/>
                <w:szCs w:val="20"/>
                <w:rtl/>
                <w:cs/>
                <w:lang w:val="fr-FR"/>
              </w:rPr>
            </w:pPr>
            <w:r w:rsidRPr="00504735">
              <w:rPr>
                <w:rFonts w:eastAsia="Arial Narrow" w:cstheme="minorHAnsi"/>
                <w:b/>
                <w:bCs/>
                <w:spacing w:val="-2"/>
                <w:szCs w:val="20"/>
              </w:rPr>
              <w:t>NO. Q.</w:t>
            </w:r>
          </w:p>
        </w:tc>
        <w:tc>
          <w:tcPr>
            <w:tcW w:w="1857" w:type="pct"/>
            <w:shd w:val="clear" w:color="auto" w:fill="BFBFBF" w:themeFill="background1" w:themeFillShade="BF"/>
            <w:vAlign w:val="center"/>
          </w:tcPr>
          <w:p w14:paraId="5AAB1177" w14:textId="0BFD06F4" w:rsidR="00204D88" w:rsidRPr="00504735" w:rsidRDefault="00A2618A" w:rsidP="001F1DE8">
            <w:pPr>
              <w:suppressAutoHyphens/>
              <w:rPr>
                <w:rFonts w:cstheme="minorHAnsi"/>
                <w:b/>
                <w:spacing w:val="-2"/>
                <w:szCs w:val="20"/>
                <w:rtl/>
                <w:cs/>
                <w:lang w:val="fr-FR"/>
              </w:rPr>
            </w:pPr>
            <w:r w:rsidRPr="00504735">
              <w:rPr>
                <w:rFonts w:eastAsia="Arial Narrow" w:cstheme="minorHAnsi"/>
                <w:b/>
                <w:bCs/>
                <w:spacing w:val="-2"/>
                <w:szCs w:val="20"/>
              </w:rPr>
              <w:t>QUESTIONS AND FILTERS</w:t>
            </w:r>
          </w:p>
        </w:tc>
        <w:tc>
          <w:tcPr>
            <w:tcW w:w="2357" w:type="pct"/>
            <w:gridSpan w:val="3"/>
            <w:shd w:val="clear" w:color="auto" w:fill="BFBFBF" w:themeFill="background1" w:themeFillShade="BF"/>
            <w:vAlign w:val="center"/>
          </w:tcPr>
          <w:p w14:paraId="6FC9E848" w14:textId="30CC0C46" w:rsidR="00204D88" w:rsidRPr="00504735" w:rsidRDefault="00204D88" w:rsidP="009608E8">
            <w:pPr>
              <w:keepNext/>
              <w:widowControl w:val="0"/>
              <w:tabs>
                <w:tab w:val="left" w:pos="0"/>
              </w:tabs>
              <w:suppressAutoHyphens/>
              <w:jc w:val="center"/>
              <w:outlineLvl w:val="1"/>
              <w:rPr>
                <w:rFonts w:eastAsia="Times New Roman" w:cstheme="minorHAnsi"/>
                <w:b/>
                <w:spacing w:val="-2"/>
                <w:szCs w:val="20"/>
                <w:lang w:val="fr-FR"/>
              </w:rPr>
            </w:pPr>
            <w:r w:rsidRPr="00504735">
              <w:rPr>
                <w:rFonts w:eastAsia="Times New Roman" w:cstheme="minorHAnsi"/>
                <w:b/>
                <w:bCs/>
                <w:spacing w:val="-2"/>
                <w:szCs w:val="20"/>
              </w:rPr>
              <w:t>CODING</w:t>
            </w:r>
          </w:p>
        </w:tc>
        <w:tc>
          <w:tcPr>
            <w:tcW w:w="360" w:type="pct"/>
            <w:shd w:val="clear" w:color="auto" w:fill="BFBFBF" w:themeFill="background1" w:themeFillShade="BF"/>
            <w:vAlign w:val="center"/>
          </w:tcPr>
          <w:p w14:paraId="2FE0FB22" w14:textId="62645522" w:rsidR="00204D88" w:rsidRPr="00504735" w:rsidRDefault="00A2618A" w:rsidP="001F1DE8">
            <w:pPr>
              <w:suppressAutoHyphens/>
              <w:ind w:left="-78" w:right="-102"/>
              <w:jc w:val="center"/>
              <w:rPr>
                <w:rFonts w:cstheme="minorHAnsi"/>
                <w:b/>
                <w:spacing w:val="-2"/>
                <w:szCs w:val="20"/>
                <w:lang w:val="fr-FR"/>
              </w:rPr>
            </w:pPr>
            <w:r w:rsidRPr="00504735">
              <w:rPr>
                <w:rFonts w:eastAsia="Arial Narrow" w:cstheme="minorHAnsi"/>
                <w:b/>
                <w:bCs/>
                <w:spacing w:val="-2"/>
                <w:szCs w:val="20"/>
              </w:rPr>
              <w:t>SWITCH TO</w:t>
            </w:r>
          </w:p>
        </w:tc>
      </w:tr>
      <w:tr w:rsidR="000B531E" w:rsidRPr="006974FC" w14:paraId="443FFCD8" w14:textId="77777777" w:rsidTr="000C4C75">
        <w:trPr>
          <w:trHeight w:val="376"/>
          <w:jc w:val="center"/>
        </w:trPr>
        <w:tc>
          <w:tcPr>
            <w:tcW w:w="426" w:type="pct"/>
            <w:vAlign w:val="center"/>
          </w:tcPr>
          <w:p w14:paraId="0D7C88E0" w14:textId="77777777" w:rsidR="000B531E" w:rsidRPr="00504735" w:rsidRDefault="000B531E" w:rsidP="000B531E">
            <w:pPr>
              <w:rPr>
                <w:rFonts w:cstheme="minorHAnsi"/>
                <w:b/>
                <w:bCs/>
                <w:szCs w:val="20"/>
                <w:lang w:val="fr-FR"/>
              </w:rPr>
            </w:pPr>
            <w:r w:rsidRPr="00504735">
              <w:rPr>
                <w:rFonts w:eastAsia="Arial Narrow" w:cs="Mangal"/>
                <w:b/>
                <w:bCs/>
                <w:szCs w:val="20"/>
                <w:cs/>
              </w:rPr>
              <w:t>301</w:t>
            </w:r>
          </w:p>
        </w:tc>
        <w:tc>
          <w:tcPr>
            <w:tcW w:w="1857" w:type="pct"/>
            <w:vAlign w:val="center"/>
          </w:tcPr>
          <w:p w14:paraId="7D9BC26D" w14:textId="2ED9D8A0" w:rsidR="000B531E" w:rsidRPr="00504735" w:rsidRDefault="000B531E" w:rsidP="000B531E">
            <w:pPr>
              <w:suppressAutoHyphens/>
              <w:rPr>
                <w:rFonts w:cstheme="minorHAnsi"/>
                <w:b/>
                <w:bCs/>
                <w:spacing w:val="-2"/>
                <w:szCs w:val="20"/>
                <w:lang w:val="fr-FR"/>
              </w:rPr>
            </w:pPr>
            <w:r>
              <w:rPr>
                <w:rFonts w:cstheme="minorHAnsi"/>
                <w:b/>
                <w:bCs/>
                <w:szCs w:val="20"/>
              </w:rPr>
              <w:t>Does PE have the following elements?</w:t>
            </w:r>
          </w:p>
        </w:tc>
        <w:tc>
          <w:tcPr>
            <w:tcW w:w="1286" w:type="pct"/>
            <w:gridSpan w:val="2"/>
            <w:shd w:val="clear" w:color="auto" w:fill="BFBFBF" w:themeFill="background1" w:themeFillShade="BF"/>
            <w:vAlign w:val="center"/>
          </w:tcPr>
          <w:p w14:paraId="75133896" w14:textId="77777777" w:rsidR="000B531E" w:rsidRPr="00504735" w:rsidRDefault="000B531E" w:rsidP="000B531E">
            <w:pPr>
              <w:tabs>
                <w:tab w:val="right" w:leader="dot" w:pos="4092"/>
              </w:tabs>
              <w:jc w:val="center"/>
              <w:rPr>
                <w:rFonts w:cstheme="minorHAnsi"/>
                <w:b/>
                <w:bCs/>
                <w:szCs w:val="20"/>
                <w:lang w:val="fr-FR"/>
              </w:rPr>
            </w:pPr>
            <w:r w:rsidRPr="008D31E3">
              <w:rPr>
                <w:rFonts w:cstheme="minorHAnsi"/>
                <w:b/>
                <w:bCs/>
                <w:szCs w:val="20"/>
              </w:rPr>
              <w:t>Yes</w:t>
            </w:r>
          </w:p>
          <w:p w14:paraId="313A699C" w14:textId="323E5779" w:rsidR="000B531E" w:rsidRPr="00504735" w:rsidRDefault="000B531E" w:rsidP="000B531E">
            <w:pPr>
              <w:tabs>
                <w:tab w:val="right" w:leader="dot" w:pos="4092"/>
              </w:tabs>
              <w:jc w:val="center"/>
              <w:rPr>
                <w:rFonts w:cstheme="minorHAnsi"/>
                <w:b/>
                <w:bCs/>
                <w:szCs w:val="20"/>
                <w:lang w:val="fr-FR"/>
              </w:rPr>
            </w:pPr>
          </w:p>
          <w:p w14:paraId="5B7ED39F" w14:textId="1CAE7A53" w:rsidR="000B531E" w:rsidRPr="00504735" w:rsidRDefault="000B531E" w:rsidP="000B531E">
            <w:pPr>
              <w:tabs>
                <w:tab w:val="right" w:leader="dot" w:pos="4092"/>
              </w:tabs>
              <w:jc w:val="center"/>
              <w:rPr>
                <w:rFonts w:cstheme="minorHAnsi"/>
                <w:b/>
                <w:bCs/>
                <w:szCs w:val="20"/>
                <w:lang w:val="fr-FR"/>
              </w:rPr>
            </w:pPr>
          </w:p>
        </w:tc>
        <w:tc>
          <w:tcPr>
            <w:tcW w:w="1071" w:type="pct"/>
            <w:shd w:val="clear" w:color="auto" w:fill="BFBFBF" w:themeFill="background1" w:themeFillShade="BF"/>
            <w:vAlign w:val="center"/>
          </w:tcPr>
          <w:p w14:paraId="2B8956B3" w14:textId="4042809C" w:rsidR="000B531E" w:rsidRPr="00504735" w:rsidRDefault="000B531E" w:rsidP="000B531E">
            <w:pPr>
              <w:tabs>
                <w:tab w:val="right" w:leader="dot" w:pos="4092"/>
              </w:tabs>
              <w:jc w:val="center"/>
              <w:rPr>
                <w:rFonts w:cstheme="minorHAnsi"/>
                <w:b/>
                <w:bCs/>
                <w:szCs w:val="20"/>
                <w:lang w:val="fr-FR"/>
              </w:rPr>
            </w:pPr>
            <w:r w:rsidRPr="008D31E3">
              <w:rPr>
                <w:rFonts w:cstheme="minorHAnsi"/>
                <w:b/>
                <w:bCs/>
                <w:szCs w:val="20"/>
              </w:rPr>
              <w:t>No</w:t>
            </w:r>
          </w:p>
        </w:tc>
        <w:tc>
          <w:tcPr>
            <w:tcW w:w="360" w:type="pct"/>
            <w:vMerge w:val="restart"/>
          </w:tcPr>
          <w:p w14:paraId="4ECFE5FF" w14:textId="77777777" w:rsidR="000B531E" w:rsidRPr="00504735" w:rsidRDefault="000B531E" w:rsidP="000B531E">
            <w:pPr>
              <w:rPr>
                <w:rFonts w:cstheme="minorHAnsi"/>
                <w:b/>
                <w:bCs/>
                <w:szCs w:val="20"/>
                <w:lang w:val="fr-FR"/>
              </w:rPr>
            </w:pPr>
          </w:p>
          <w:p w14:paraId="18B740BB" w14:textId="77777777" w:rsidR="000B531E" w:rsidRPr="00504735" w:rsidRDefault="000B531E" w:rsidP="000B531E">
            <w:pPr>
              <w:rPr>
                <w:rFonts w:cstheme="minorHAnsi"/>
                <w:szCs w:val="20"/>
                <w:lang w:val="fr-FR"/>
              </w:rPr>
            </w:pPr>
          </w:p>
          <w:p w14:paraId="493AF849" w14:textId="77777777" w:rsidR="000B531E" w:rsidRPr="00504735" w:rsidRDefault="000B531E" w:rsidP="000B531E">
            <w:pPr>
              <w:rPr>
                <w:rFonts w:cstheme="minorHAnsi"/>
                <w:szCs w:val="20"/>
                <w:lang w:val="fr-FR"/>
              </w:rPr>
            </w:pPr>
          </w:p>
          <w:p w14:paraId="7653E4C1" w14:textId="77777777" w:rsidR="000B531E" w:rsidRPr="00504735" w:rsidRDefault="000B531E" w:rsidP="000B531E">
            <w:pPr>
              <w:rPr>
                <w:rFonts w:cstheme="minorHAnsi"/>
                <w:szCs w:val="20"/>
                <w:lang w:val="fr-FR"/>
              </w:rPr>
            </w:pPr>
          </w:p>
          <w:p w14:paraId="0B7BB0F5" w14:textId="77777777" w:rsidR="000B531E" w:rsidRPr="00504735" w:rsidRDefault="000B531E" w:rsidP="000B531E">
            <w:pPr>
              <w:rPr>
                <w:rFonts w:cstheme="minorHAnsi"/>
                <w:szCs w:val="20"/>
                <w:lang w:val="fr-FR"/>
              </w:rPr>
            </w:pPr>
          </w:p>
          <w:p w14:paraId="23406FC3" w14:textId="77777777" w:rsidR="000B531E" w:rsidRPr="00504735" w:rsidRDefault="000B531E" w:rsidP="000B531E">
            <w:pPr>
              <w:rPr>
                <w:rFonts w:cstheme="minorHAnsi"/>
                <w:szCs w:val="20"/>
                <w:lang w:val="fr-FR"/>
              </w:rPr>
            </w:pPr>
          </w:p>
          <w:p w14:paraId="7A0C4DA0" w14:textId="77777777" w:rsidR="000B531E" w:rsidRPr="00504735" w:rsidRDefault="000B531E" w:rsidP="000B531E">
            <w:pPr>
              <w:rPr>
                <w:rFonts w:cstheme="minorHAnsi"/>
                <w:szCs w:val="20"/>
                <w:lang w:val="fr-FR"/>
              </w:rPr>
            </w:pPr>
          </w:p>
          <w:p w14:paraId="450ADF65" w14:textId="77777777" w:rsidR="000B531E" w:rsidRPr="00504735" w:rsidRDefault="000B531E" w:rsidP="000B531E">
            <w:pPr>
              <w:rPr>
                <w:rFonts w:cstheme="minorHAnsi"/>
                <w:szCs w:val="20"/>
                <w:lang w:val="fr-FR"/>
              </w:rPr>
            </w:pPr>
          </w:p>
          <w:p w14:paraId="4D2911AA" w14:textId="77777777" w:rsidR="000B531E" w:rsidRPr="00504735" w:rsidRDefault="000B531E" w:rsidP="000B531E">
            <w:pPr>
              <w:rPr>
                <w:rFonts w:cstheme="minorHAnsi"/>
                <w:szCs w:val="20"/>
                <w:lang w:val="fr-FR"/>
              </w:rPr>
            </w:pPr>
          </w:p>
          <w:p w14:paraId="3B9776C8" w14:textId="77777777" w:rsidR="000B531E" w:rsidRPr="00504735" w:rsidRDefault="000B531E" w:rsidP="000B531E">
            <w:pPr>
              <w:rPr>
                <w:rFonts w:cstheme="minorHAnsi"/>
                <w:szCs w:val="20"/>
                <w:lang w:val="fr-FR"/>
              </w:rPr>
            </w:pPr>
          </w:p>
          <w:p w14:paraId="3CB4B032" w14:textId="77777777" w:rsidR="000B531E" w:rsidRPr="00504735" w:rsidRDefault="000B531E" w:rsidP="000B531E">
            <w:pPr>
              <w:rPr>
                <w:rFonts w:cstheme="minorHAnsi"/>
                <w:szCs w:val="20"/>
                <w:lang w:val="fr-FR"/>
              </w:rPr>
            </w:pPr>
          </w:p>
          <w:p w14:paraId="7AD84A53" w14:textId="77777777" w:rsidR="000B531E" w:rsidRPr="00504735" w:rsidRDefault="000B531E" w:rsidP="000B531E">
            <w:pPr>
              <w:rPr>
                <w:rFonts w:cstheme="minorHAnsi"/>
                <w:szCs w:val="20"/>
                <w:lang w:val="fr-FR"/>
              </w:rPr>
            </w:pPr>
          </w:p>
          <w:p w14:paraId="56A83C06" w14:textId="77777777" w:rsidR="000B531E" w:rsidRPr="00504735" w:rsidRDefault="000B531E" w:rsidP="000B531E">
            <w:pPr>
              <w:rPr>
                <w:rFonts w:cstheme="minorHAnsi"/>
                <w:szCs w:val="20"/>
                <w:lang w:val="fr-FR"/>
              </w:rPr>
            </w:pPr>
          </w:p>
          <w:p w14:paraId="0F13A559" w14:textId="77777777" w:rsidR="000B531E" w:rsidRPr="00504735" w:rsidRDefault="000B531E" w:rsidP="000B531E">
            <w:pPr>
              <w:rPr>
                <w:rFonts w:cstheme="minorHAnsi"/>
                <w:szCs w:val="20"/>
                <w:lang w:val="fr-FR"/>
              </w:rPr>
            </w:pPr>
          </w:p>
          <w:p w14:paraId="7FBB01C6" w14:textId="77777777" w:rsidR="000B531E" w:rsidRPr="00504735" w:rsidRDefault="000B531E" w:rsidP="000B531E">
            <w:pPr>
              <w:rPr>
                <w:rFonts w:cstheme="minorHAnsi"/>
                <w:szCs w:val="20"/>
                <w:lang w:val="fr-FR"/>
              </w:rPr>
            </w:pPr>
          </w:p>
        </w:tc>
      </w:tr>
      <w:tr w:rsidR="000B531E" w:rsidRPr="006974FC" w14:paraId="2344B625" w14:textId="77777777" w:rsidTr="000C4C75">
        <w:tblPrEx>
          <w:jc w:val="left"/>
        </w:tblPrEx>
        <w:trPr>
          <w:cantSplit/>
          <w:trHeight w:val="20"/>
        </w:trPr>
        <w:tc>
          <w:tcPr>
            <w:tcW w:w="426" w:type="pct"/>
            <w:vAlign w:val="center"/>
          </w:tcPr>
          <w:p w14:paraId="65D3C44E" w14:textId="3684CDAE"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cstheme="minorHAnsi"/>
                <w:b/>
                <w:bCs/>
                <w:szCs w:val="20"/>
              </w:rPr>
              <w:t>No</w:t>
            </w:r>
          </w:p>
        </w:tc>
        <w:tc>
          <w:tcPr>
            <w:tcW w:w="1857" w:type="pct"/>
          </w:tcPr>
          <w:p w14:paraId="081EDC60" w14:textId="6CFF27F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A waiting room with seating </w:t>
            </w:r>
          </w:p>
        </w:tc>
        <w:tc>
          <w:tcPr>
            <w:tcW w:w="1286" w:type="pct"/>
            <w:gridSpan w:val="2"/>
            <w:vAlign w:val="center"/>
          </w:tcPr>
          <w:p w14:paraId="22F901E7" w14:textId="4227A8BB"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1071" w:type="pct"/>
            <w:vAlign w:val="center"/>
          </w:tcPr>
          <w:p w14:paraId="45CAC925" w14:textId="0680E275"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360" w:type="pct"/>
            <w:vMerge/>
          </w:tcPr>
          <w:p w14:paraId="0F935C32"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B56DF83" w14:textId="77777777" w:rsidTr="000C4C75">
        <w:tblPrEx>
          <w:jc w:val="left"/>
        </w:tblPrEx>
        <w:trPr>
          <w:cantSplit/>
          <w:trHeight w:val="20"/>
        </w:trPr>
        <w:tc>
          <w:tcPr>
            <w:tcW w:w="426" w:type="pct"/>
          </w:tcPr>
          <w:p w14:paraId="1E0C63F6" w14:textId="0AC5807F"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rPr>
              <w:t>2</w:t>
            </w:r>
          </w:p>
        </w:tc>
        <w:tc>
          <w:tcPr>
            <w:tcW w:w="1857" w:type="pct"/>
          </w:tcPr>
          <w:p w14:paraId="5C63A8E3" w14:textId="0755D01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Men's toilet with running water in the waiting room</w:t>
            </w:r>
          </w:p>
        </w:tc>
        <w:tc>
          <w:tcPr>
            <w:tcW w:w="1286" w:type="pct"/>
            <w:gridSpan w:val="2"/>
            <w:vAlign w:val="center"/>
          </w:tcPr>
          <w:p w14:paraId="7652E21B" w14:textId="61F67625"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1071" w:type="pct"/>
            <w:vAlign w:val="center"/>
          </w:tcPr>
          <w:p w14:paraId="64B91740" w14:textId="471F60F4"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360" w:type="pct"/>
            <w:vMerge/>
          </w:tcPr>
          <w:p w14:paraId="2BBDCC6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93BB80F" w14:textId="77777777" w:rsidTr="000C4C75">
        <w:tblPrEx>
          <w:jc w:val="left"/>
        </w:tblPrEx>
        <w:trPr>
          <w:cantSplit/>
          <w:trHeight w:val="20"/>
        </w:trPr>
        <w:tc>
          <w:tcPr>
            <w:tcW w:w="426" w:type="pct"/>
          </w:tcPr>
          <w:p w14:paraId="3EC96D7F" w14:textId="6E413BC0"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rPr>
              <w:t>2</w:t>
            </w:r>
          </w:p>
        </w:tc>
        <w:tc>
          <w:tcPr>
            <w:tcW w:w="1857" w:type="pct"/>
          </w:tcPr>
          <w:p w14:paraId="507A70DC" w14:textId="4E8AE27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Women's toilet with running water in the waiting room</w:t>
            </w:r>
          </w:p>
        </w:tc>
        <w:tc>
          <w:tcPr>
            <w:tcW w:w="1286" w:type="pct"/>
            <w:gridSpan w:val="2"/>
            <w:vAlign w:val="center"/>
          </w:tcPr>
          <w:p w14:paraId="04488BF5" w14:textId="52B95A9A"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1071" w:type="pct"/>
            <w:vAlign w:val="center"/>
          </w:tcPr>
          <w:p w14:paraId="6E2DD5EC" w14:textId="2BD59D9D"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360" w:type="pct"/>
            <w:vMerge/>
          </w:tcPr>
          <w:p w14:paraId="6F74A71B"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3721C9B" w14:textId="77777777" w:rsidTr="000C4C75">
        <w:tblPrEx>
          <w:jc w:val="left"/>
        </w:tblPrEx>
        <w:trPr>
          <w:cantSplit/>
          <w:trHeight w:val="20"/>
        </w:trPr>
        <w:tc>
          <w:tcPr>
            <w:tcW w:w="426" w:type="pct"/>
          </w:tcPr>
          <w:p w14:paraId="3310FE07" w14:textId="694E7E3C"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rPr>
              <w:t>2</w:t>
            </w:r>
          </w:p>
        </w:tc>
        <w:tc>
          <w:tcPr>
            <w:tcW w:w="1857" w:type="pct"/>
          </w:tcPr>
          <w:p w14:paraId="2DEE1F92" w14:textId="3A63F39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Handwashing device</w:t>
            </w:r>
          </w:p>
        </w:tc>
        <w:tc>
          <w:tcPr>
            <w:tcW w:w="1286" w:type="pct"/>
            <w:gridSpan w:val="2"/>
            <w:vAlign w:val="center"/>
          </w:tcPr>
          <w:p w14:paraId="233DF364" w14:textId="526D3B18"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1071" w:type="pct"/>
            <w:vAlign w:val="center"/>
          </w:tcPr>
          <w:p w14:paraId="1AAF0485" w14:textId="4380E9CD"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360" w:type="pct"/>
            <w:vMerge/>
          </w:tcPr>
          <w:p w14:paraId="474D16D7"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A45388F" w14:textId="77777777" w:rsidTr="000C4C75">
        <w:tblPrEx>
          <w:jc w:val="left"/>
        </w:tblPrEx>
        <w:trPr>
          <w:cantSplit/>
          <w:trHeight w:val="20"/>
        </w:trPr>
        <w:tc>
          <w:tcPr>
            <w:tcW w:w="426" w:type="pct"/>
          </w:tcPr>
          <w:p w14:paraId="7BC052BA" w14:textId="5898EEDA"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rPr>
              <w:t>2</w:t>
            </w:r>
          </w:p>
        </w:tc>
        <w:tc>
          <w:tcPr>
            <w:tcW w:w="1857" w:type="pct"/>
          </w:tcPr>
          <w:p w14:paraId="1C32A37B" w14:textId="598F836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Drinking water</w:t>
            </w:r>
          </w:p>
        </w:tc>
        <w:tc>
          <w:tcPr>
            <w:tcW w:w="1286" w:type="pct"/>
            <w:gridSpan w:val="2"/>
            <w:vAlign w:val="center"/>
          </w:tcPr>
          <w:p w14:paraId="5DB66D8A" w14:textId="51C9882F"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1071" w:type="pct"/>
            <w:vAlign w:val="center"/>
          </w:tcPr>
          <w:p w14:paraId="3A952864" w14:textId="3B7A49D7"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360" w:type="pct"/>
            <w:vMerge/>
          </w:tcPr>
          <w:p w14:paraId="073B555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16AE0E7" w14:textId="77777777" w:rsidTr="000C4C75">
        <w:tblPrEx>
          <w:jc w:val="left"/>
        </w:tblPrEx>
        <w:trPr>
          <w:cantSplit/>
          <w:trHeight w:val="20"/>
        </w:trPr>
        <w:tc>
          <w:tcPr>
            <w:tcW w:w="426" w:type="pct"/>
          </w:tcPr>
          <w:p w14:paraId="1C976C8A" w14:textId="49A7E835"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rPr>
              <w:t>2</w:t>
            </w:r>
          </w:p>
        </w:tc>
        <w:tc>
          <w:tcPr>
            <w:tcW w:w="1857" w:type="pct"/>
          </w:tcPr>
          <w:p w14:paraId="782BB283" w14:textId="34205C5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Power supply</w:t>
            </w:r>
          </w:p>
        </w:tc>
        <w:tc>
          <w:tcPr>
            <w:tcW w:w="1286" w:type="pct"/>
            <w:gridSpan w:val="2"/>
            <w:vAlign w:val="center"/>
          </w:tcPr>
          <w:p w14:paraId="3F6C3743" w14:textId="569CC19B"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1071" w:type="pct"/>
            <w:vAlign w:val="center"/>
          </w:tcPr>
          <w:p w14:paraId="3590DFEE" w14:textId="56BC4A79"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360" w:type="pct"/>
            <w:vMerge/>
          </w:tcPr>
          <w:p w14:paraId="11EB7818"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714EA54" w14:textId="77777777" w:rsidTr="000C4C75">
        <w:tblPrEx>
          <w:jc w:val="left"/>
        </w:tblPrEx>
        <w:trPr>
          <w:cantSplit/>
          <w:trHeight w:val="20"/>
        </w:trPr>
        <w:tc>
          <w:tcPr>
            <w:tcW w:w="426" w:type="pct"/>
          </w:tcPr>
          <w:p w14:paraId="4C42A987" w14:textId="6A5ED714"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rPr>
              <w:t>2</w:t>
            </w:r>
          </w:p>
        </w:tc>
        <w:tc>
          <w:tcPr>
            <w:tcW w:w="1857" w:type="pct"/>
          </w:tcPr>
          <w:p w14:paraId="346E6EF2" w14:textId="41D90B1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Laboratory</w:t>
            </w:r>
          </w:p>
        </w:tc>
        <w:tc>
          <w:tcPr>
            <w:tcW w:w="1286" w:type="pct"/>
            <w:gridSpan w:val="2"/>
            <w:vAlign w:val="center"/>
          </w:tcPr>
          <w:p w14:paraId="0BA2F7A9" w14:textId="2FDB1371"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1071" w:type="pct"/>
            <w:vAlign w:val="center"/>
          </w:tcPr>
          <w:p w14:paraId="0603B549" w14:textId="0285B391"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360" w:type="pct"/>
            <w:vMerge/>
          </w:tcPr>
          <w:p w14:paraId="574E6F6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3983BBF" w14:textId="77777777" w:rsidTr="000C4C75">
        <w:tblPrEx>
          <w:jc w:val="left"/>
        </w:tblPrEx>
        <w:trPr>
          <w:cantSplit/>
          <w:trHeight w:val="20"/>
        </w:trPr>
        <w:tc>
          <w:tcPr>
            <w:tcW w:w="426" w:type="pct"/>
            <w:shd w:val="clear" w:color="auto" w:fill="auto"/>
          </w:tcPr>
          <w:p w14:paraId="0D708AE7" w14:textId="40569226"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rPr>
              <w:t>2</w:t>
            </w:r>
          </w:p>
        </w:tc>
        <w:tc>
          <w:tcPr>
            <w:tcW w:w="1857" w:type="pct"/>
            <w:shd w:val="clear" w:color="auto" w:fill="auto"/>
          </w:tcPr>
          <w:p w14:paraId="318D8381" w14:textId="0519C3E9" w:rsidR="000B531E" w:rsidRPr="00504735" w:rsidRDefault="000B531E" w:rsidP="000B531E">
            <w:pPr>
              <w:pStyle w:val="ListParagraph1"/>
              <w:spacing w:after="0" w:line="240" w:lineRule="auto"/>
              <w:ind w:left="0"/>
              <w:rPr>
                <w:rFonts w:cstheme="minorHAnsi"/>
                <w:szCs w:val="20"/>
                <w:lang w:val="fr-FR"/>
              </w:rPr>
            </w:pPr>
            <w:r>
              <w:rPr>
                <w:rFonts w:cstheme="minorHAnsi"/>
                <w:szCs w:val="20"/>
              </w:rPr>
              <w:t>Imaging Service</w:t>
            </w:r>
          </w:p>
        </w:tc>
        <w:tc>
          <w:tcPr>
            <w:tcW w:w="1286" w:type="pct"/>
            <w:gridSpan w:val="2"/>
            <w:shd w:val="clear" w:color="auto" w:fill="auto"/>
            <w:vAlign w:val="center"/>
          </w:tcPr>
          <w:p w14:paraId="6D6DC02A" w14:textId="3136F156" w:rsidR="000B531E" w:rsidRDefault="000B531E" w:rsidP="000B531E">
            <w:pPr>
              <w:pStyle w:val="ListParagraph1"/>
              <w:ind w:left="0"/>
              <w:jc w:val="center"/>
              <w:rPr>
                <w:rFonts w:eastAsia="Times New Roman" w:cstheme="minorHAnsi"/>
                <w:color w:val="000000"/>
                <w:szCs w:val="20"/>
                <w:lang w:val="fr-FR"/>
              </w:rPr>
            </w:pPr>
            <w:r>
              <w:rPr>
                <w:rFonts w:eastAsia="Times New Roman" w:cstheme="minorHAnsi"/>
                <w:color w:val="000000"/>
                <w:szCs w:val="20"/>
              </w:rPr>
              <w:t>1</w:t>
            </w:r>
          </w:p>
        </w:tc>
        <w:tc>
          <w:tcPr>
            <w:tcW w:w="1071" w:type="pct"/>
            <w:shd w:val="clear" w:color="auto" w:fill="auto"/>
            <w:vAlign w:val="center"/>
          </w:tcPr>
          <w:p w14:paraId="2672077E" w14:textId="4128916B" w:rsidR="000B531E" w:rsidRDefault="000B531E" w:rsidP="000B531E">
            <w:pPr>
              <w:pStyle w:val="ListParagraph1"/>
              <w:ind w:left="0"/>
              <w:jc w:val="center"/>
              <w:rPr>
                <w:rFonts w:eastAsia="Times New Roman" w:cstheme="minorHAnsi"/>
                <w:color w:val="000000"/>
                <w:szCs w:val="20"/>
                <w:lang w:val="fr-FR"/>
              </w:rPr>
            </w:pPr>
            <w:r>
              <w:rPr>
                <w:rFonts w:eastAsia="Times New Roman" w:cstheme="minorHAnsi"/>
                <w:color w:val="000000"/>
                <w:szCs w:val="20"/>
              </w:rPr>
              <w:t>2</w:t>
            </w:r>
          </w:p>
        </w:tc>
        <w:tc>
          <w:tcPr>
            <w:tcW w:w="360" w:type="pct"/>
            <w:shd w:val="clear" w:color="auto" w:fill="auto"/>
          </w:tcPr>
          <w:p w14:paraId="7F96266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A4E1B8D" w14:textId="77777777" w:rsidTr="000C4C75">
        <w:tblPrEx>
          <w:jc w:val="left"/>
        </w:tblPrEx>
        <w:trPr>
          <w:cantSplit/>
          <w:trHeight w:val="20"/>
        </w:trPr>
        <w:tc>
          <w:tcPr>
            <w:tcW w:w="426" w:type="pct"/>
          </w:tcPr>
          <w:p w14:paraId="786E9AE3" w14:textId="0B63C258"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rPr>
              <w:t>2</w:t>
            </w:r>
          </w:p>
        </w:tc>
        <w:tc>
          <w:tcPr>
            <w:tcW w:w="1857" w:type="pct"/>
          </w:tcPr>
          <w:p w14:paraId="4638F8C4" w14:textId="7859305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Operating room</w:t>
            </w:r>
          </w:p>
        </w:tc>
        <w:tc>
          <w:tcPr>
            <w:tcW w:w="1286" w:type="pct"/>
            <w:gridSpan w:val="2"/>
            <w:vAlign w:val="center"/>
          </w:tcPr>
          <w:p w14:paraId="12AC4C40" w14:textId="0FF95538"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1071" w:type="pct"/>
            <w:vAlign w:val="center"/>
          </w:tcPr>
          <w:p w14:paraId="76F5ECF1" w14:textId="6B4705EE"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360" w:type="pct"/>
            <w:vMerge w:val="restart"/>
          </w:tcPr>
          <w:p w14:paraId="538FD482"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73B10C6" w14:textId="77777777" w:rsidTr="000C4C75">
        <w:tblPrEx>
          <w:jc w:val="left"/>
        </w:tblPrEx>
        <w:trPr>
          <w:cantSplit/>
          <w:trHeight w:val="20"/>
        </w:trPr>
        <w:tc>
          <w:tcPr>
            <w:tcW w:w="426" w:type="pct"/>
          </w:tcPr>
          <w:p w14:paraId="3A4AEDEF" w14:textId="20F86DC3"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rPr>
              <w:t>2</w:t>
            </w:r>
          </w:p>
        </w:tc>
        <w:tc>
          <w:tcPr>
            <w:tcW w:w="1857" w:type="pct"/>
          </w:tcPr>
          <w:p w14:paraId="6796C011" w14:textId="483F975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Pharmacy</w:t>
            </w:r>
          </w:p>
        </w:tc>
        <w:tc>
          <w:tcPr>
            <w:tcW w:w="1286" w:type="pct"/>
            <w:gridSpan w:val="2"/>
            <w:vAlign w:val="center"/>
          </w:tcPr>
          <w:p w14:paraId="1D5328A4" w14:textId="6CDB939B"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1071" w:type="pct"/>
            <w:vAlign w:val="center"/>
          </w:tcPr>
          <w:p w14:paraId="1A4AD49A" w14:textId="3EBA9440"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360" w:type="pct"/>
            <w:vMerge/>
          </w:tcPr>
          <w:p w14:paraId="43CAD430"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E833945" w14:textId="77777777" w:rsidTr="000C4C75">
        <w:tblPrEx>
          <w:jc w:val="left"/>
        </w:tblPrEx>
        <w:trPr>
          <w:cantSplit/>
          <w:trHeight w:val="20"/>
        </w:trPr>
        <w:tc>
          <w:tcPr>
            <w:tcW w:w="426" w:type="pct"/>
          </w:tcPr>
          <w:p w14:paraId="0FFF65E2" w14:textId="5132C27A"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rPr>
              <w:t>2</w:t>
            </w:r>
          </w:p>
        </w:tc>
        <w:tc>
          <w:tcPr>
            <w:tcW w:w="1857" w:type="pct"/>
          </w:tcPr>
          <w:p w14:paraId="53F43C6F" w14:textId="0E9AA4E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Orientation Signs</w:t>
            </w:r>
          </w:p>
        </w:tc>
        <w:tc>
          <w:tcPr>
            <w:tcW w:w="1286" w:type="pct"/>
            <w:gridSpan w:val="2"/>
            <w:vAlign w:val="center"/>
          </w:tcPr>
          <w:p w14:paraId="5BBF440A" w14:textId="18F197BE"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1071" w:type="pct"/>
            <w:vAlign w:val="center"/>
          </w:tcPr>
          <w:p w14:paraId="53A22C0B" w14:textId="07571B95"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360" w:type="pct"/>
            <w:vMerge/>
          </w:tcPr>
          <w:p w14:paraId="0F8077DE"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8FF66D1" w14:textId="77777777" w:rsidTr="000C4C75">
        <w:tblPrEx>
          <w:jc w:val="left"/>
        </w:tblPrEx>
        <w:trPr>
          <w:cantSplit/>
          <w:trHeight w:val="20"/>
        </w:trPr>
        <w:tc>
          <w:tcPr>
            <w:tcW w:w="426" w:type="pct"/>
            <w:vAlign w:val="center"/>
          </w:tcPr>
          <w:p w14:paraId="1B38D9B2" w14:textId="77777777" w:rsidR="000B531E" w:rsidRPr="00504735" w:rsidRDefault="000B531E" w:rsidP="000B531E">
            <w:pPr>
              <w:pStyle w:val="ListParagraph1"/>
              <w:numPr>
                <w:ilvl w:val="0"/>
                <w:numId w:val="1"/>
              </w:numPr>
              <w:spacing w:after="0" w:line="240" w:lineRule="auto"/>
              <w:rPr>
                <w:rFonts w:cstheme="minorHAnsi"/>
                <w:szCs w:val="20"/>
                <w:lang w:val="fr-FR"/>
              </w:rPr>
            </w:pPr>
          </w:p>
        </w:tc>
        <w:tc>
          <w:tcPr>
            <w:tcW w:w="1857" w:type="pct"/>
          </w:tcPr>
          <w:p w14:paraId="6F043C08" w14:textId="619421A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Ramps for people with disabilities</w:t>
            </w:r>
          </w:p>
        </w:tc>
        <w:tc>
          <w:tcPr>
            <w:tcW w:w="1286" w:type="pct"/>
            <w:gridSpan w:val="2"/>
            <w:vAlign w:val="center"/>
          </w:tcPr>
          <w:p w14:paraId="107FEBDB" w14:textId="42C76517"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1071" w:type="pct"/>
            <w:vAlign w:val="center"/>
          </w:tcPr>
          <w:p w14:paraId="1687E83C" w14:textId="767DF16E"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360" w:type="pct"/>
            <w:vMerge/>
          </w:tcPr>
          <w:p w14:paraId="76E4F7B2"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034C5F7" w14:textId="77777777" w:rsidTr="000C4C75">
        <w:tblPrEx>
          <w:jc w:val="left"/>
        </w:tblPrEx>
        <w:trPr>
          <w:cantSplit/>
          <w:trHeight w:val="20"/>
        </w:trPr>
        <w:tc>
          <w:tcPr>
            <w:tcW w:w="426" w:type="pct"/>
            <w:vAlign w:val="center"/>
          </w:tcPr>
          <w:p w14:paraId="09184336" w14:textId="77777777" w:rsidR="000B531E" w:rsidRPr="00504735" w:rsidRDefault="000B531E" w:rsidP="000B531E">
            <w:pPr>
              <w:pStyle w:val="ListParagraph1"/>
              <w:numPr>
                <w:ilvl w:val="0"/>
                <w:numId w:val="1"/>
              </w:numPr>
              <w:spacing w:after="0" w:line="240" w:lineRule="auto"/>
              <w:rPr>
                <w:rFonts w:cstheme="minorHAnsi"/>
                <w:szCs w:val="20"/>
                <w:lang w:val="fr-FR"/>
              </w:rPr>
            </w:pPr>
          </w:p>
        </w:tc>
        <w:tc>
          <w:tcPr>
            <w:tcW w:w="1857" w:type="pct"/>
          </w:tcPr>
          <w:p w14:paraId="02D71595" w14:textId="1A63EC8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Biomedical waste collection room</w:t>
            </w:r>
          </w:p>
        </w:tc>
        <w:tc>
          <w:tcPr>
            <w:tcW w:w="1286" w:type="pct"/>
            <w:gridSpan w:val="2"/>
            <w:vAlign w:val="center"/>
          </w:tcPr>
          <w:p w14:paraId="1063B9FE" w14:textId="5AF1777A"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1071" w:type="pct"/>
            <w:vAlign w:val="center"/>
          </w:tcPr>
          <w:p w14:paraId="5CE2F5FA" w14:textId="7C815C2F"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360" w:type="pct"/>
            <w:vMerge/>
          </w:tcPr>
          <w:p w14:paraId="0A036B37"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3CA5E33" w14:textId="77777777" w:rsidTr="000C4C75">
        <w:tblPrEx>
          <w:jc w:val="left"/>
        </w:tblPrEx>
        <w:trPr>
          <w:cantSplit/>
          <w:trHeight w:val="20"/>
        </w:trPr>
        <w:tc>
          <w:tcPr>
            <w:tcW w:w="426" w:type="pct"/>
            <w:vAlign w:val="center"/>
          </w:tcPr>
          <w:p w14:paraId="439B7C48" w14:textId="77777777" w:rsidR="000B531E" w:rsidRPr="00504735" w:rsidRDefault="000B531E" w:rsidP="000B531E">
            <w:pPr>
              <w:pStyle w:val="ListParagraph1"/>
              <w:numPr>
                <w:ilvl w:val="0"/>
                <w:numId w:val="1"/>
              </w:numPr>
              <w:spacing w:after="0" w:line="240" w:lineRule="auto"/>
              <w:rPr>
                <w:rFonts w:cstheme="minorHAnsi"/>
                <w:szCs w:val="20"/>
                <w:lang w:val="fr-FR"/>
              </w:rPr>
            </w:pPr>
          </w:p>
        </w:tc>
        <w:tc>
          <w:tcPr>
            <w:tcW w:w="1857" w:type="pct"/>
          </w:tcPr>
          <w:p w14:paraId="3EFBB10B" w14:textId="6A32AC7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Car parking</w:t>
            </w:r>
          </w:p>
        </w:tc>
        <w:tc>
          <w:tcPr>
            <w:tcW w:w="1286" w:type="pct"/>
            <w:gridSpan w:val="2"/>
            <w:vAlign w:val="center"/>
          </w:tcPr>
          <w:p w14:paraId="58C3D97F" w14:textId="7C285643"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1071" w:type="pct"/>
            <w:vAlign w:val="center"/>
          </w:tcPr>
          <w:p w14:paraId="6C7BC98E" w14:textId="32823A62" w:rsidR="000B531E" w:rsidRPr="00504735" w:rsidRDefault="000B531E" w:rsidP="000B531E">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360" w:type="pct"/>
            <w:vMerge/>
          </w:tcPr>
          <w:p w14:paraId="63F0466B" w14:textId="77777777" w:rsidR="000B531E" w:rsidRPr="00504735" w:rsidRDefault="000B531E" w:rsidP="000B531E">
            <w:pPr>
              <w:pStyle w:val="ListParagraph1"/>
              <w:rPr>
                <w:rFonts w:eastAsia="Times New Roman" w:cstheme="minorHAnsi"/>
                <w:color w:val="000000"/>
                <w:szCs w:val="20"/>
                <w:lang w:val="fr-FR"/>
              </w:rPr>
            </w:pPr>
          </w:p>
        </w:tc>
      </w:tr>
      <w:tr w:rsidR="000B531E" w:rsidRPr="00DA37F2" w14:paraId="27D963A8" w14:textId="77777777" w:rsidTr="000C4C75">
        <w:trPr>
          <w:trHeight w:val="376"/>
          <w:jc w:val="center"/>
        </w:trPr>
        <w:tc>
          <w:tcPr>
            <w:tcW w:w="5000" w:type="pct"/>
            <w:gridSpan w:val="6"/>
            <w:shd w:val="clear" w:color="auto" w:fill="AEAAAA" w:themeFill="background2" w:themeFillShade="BF"/>
            <w:vAlign w:val="center"/>
          </w:tcPr>
          <w:p w14:paraId="13E0EAA5" w14:textId="490686C3" w:rsidR="000B531E" w:rsidRPr="00504735" w:rsidRDefault="000B531E" w:rsidP="000B531E">
            <w:pPr>
              <w:jc w:val="center"/>
              <w:rPr>
                <w:rFonts w:cstheme="minorHAnsi"/>
                <w:b/>
                <w:szCs w:val="20"/>
                <w:lang w:val="fr-FR"/>
              </w:rPr>
            </w:pPr>
            <w:r>
              <w:rPr>
                <w:rFonts w:cstheme="minorHAnsi"/>
                <w:b/>
                <w:szCs w:val="20"/>
              </w:rPr>
              <w:t>WORKSPACE</w:t>
            </w:r>
          </w:p>
          <w:p w14:paraId="0C90BE18" w14:textId="31E38F08" w:rsidR="000B531E" w:rsidRPr="00504735" w:rsidRDefault="000B531E" w:rsidP="000B531E">
            <w:pPr>
              <w:jc w:val="center"/>
              <w:rPr>
                <w:rFonts w:cstheme="minorHAnsi"/>
                <w:b/>
                <w:bCs/>
                <w:i/>
                <w:iCs/>
                <w:szCs w:val="20"/>
                <w:lang w:val="fr-FR"/>
              </w:rPr>
            </w:pPr>
            <w:r w:rsidRPr="00504735">
              <w:rPr>
                <w:rFonts w:cstheme="minorHAnsi"/>
                <w:i/>
                <w:iCs/>
                <w:szCs w:val="20"/>
              </w:rPr>
              <w:t>Visiting the delivery room and recording based on observation</w:t>
            </w:r>
          </w:p>
        </w:tc>
      </w:tr>
      <w:tr w:rsidR="000B531E" w:rsidRPr="006974FC" w14:paraId="64CA9BC6" w14:textId="77777777" w:rsidTr="000C4C75">
        <w:trPr>
          <w:trHeight w:val="376"/>
          <w:jc w:val="center"/>
        </w:trPr>
        <w:tc>
          <w:tcPr>
            <w:tcW w:w="426" w:type="pct"/>
            <w:vAlign w:val="center"/>
          </w:tcPr>
          <w:p w14:paraId="59D0DBB4" w14:textId="77777777" w:rsidR="000B531E" w:rsidRPr="00504735" w:rsidRDefault="000B531E" w:rsidP="000B531E">
            <w:pPr>
              <w:rPr>
                <w:rFonts w:cstheme="minorHAnsi"/>
                <w:b/>
                <w:bCs/>
                <w:szCs w:val="20"/>
                <w:lang w:val="fr-FR"/>
              </w:rPr>
            </w:pPr>
            <w:r w:rsidRPr="00504735">
              <w:rPr>
                <w:rFonts w:eastAsia="Arial Narrow" w:cs="Mangal"/>
                <w:b/>
                <w:bCs/>
                <w:szCs w:val="20"/>
                <w:cs/>
              </w:rPr>
              <w:t>302</w:t>
            </w:r>
          </w:p>
        </w:tc>
        <w:tc>
          <w:tcPr>
            <w:tcW w:w="1857" w:type="pct"/>
          </w:tcPr>
          <w:p w14:paraId="3C8960A8" w14:textId="1A6CB36B" w:rsidR="000B531E" w:rsidRPr="00504735" w:rsidRDefault="000B531E" w:rsidP="000B531E">
            <w:pPr>
              <w:suppressAutoHyphens/>
              <w:rPr>
                <w:rFonts w:cstheme="minorHAnsi"/>
                <w:b/>
                <w:bCs/>
                <w:spacing w:val="-2"/>
                <w:szCs w:val="20"/>
                <w:lang w:val="fr-FR"/>
              </w:rPr>
            </w:pPr>
            <w:r>
              <w:rPr>
                <w:rFonts w:cstheme="minorHAnsi"/>
                <w:b/>
                <w:bCs/>
                <w:szCs w:val="20"/>
              </w:rPr>
              <w:t>Does the EPS have the following in the workspace?</w:t>
            </w:r>
          </w:p>
        </w:tc>
        <w:tc>
          <w:tcPr>
            <w:tcW w:w="1286" w:type="pct"/>
            <w:gridSpan w:val="2"/>
            <w:shd w:val="clear" w:color="auto" w:fill="BFBFBF" w:themeFill="background1" w:themeFillShade="BF"/>
            <w:vAlign w:val="center"/>
          </w:tcPr>
          <w:p w14:paraId="7D4DE5D1" w14:textId="45DEA01D"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rPr>
              <w:t>Yes</w:t>
            </w:r>
          </w:p>
        </w:tc>
        <w:tc>
          <w:tcPr>
            <w:tcW w:w="1071" w:type="pct"/>
            <w:shd w:val="clear" w:color="auto" w:fill="BFBFBF" w:themeFill="background1" w:themeFillShade="BF"/>
            <w:vAlign w:val="center"/>
          </w:tcPr>
          <w:p w14:paraId="30768C7F" w14:textId="08B145B7"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rPr>
              <w:t>Not</w:t>
            </w:r>
          </w:p>
        </w:tc>
        <w:tc>
          <w:tcPr>
            <w:tcW w:w="360" w:type="pct"/>
            <w:vMerge w:val="restart"/>
          </w:tcPr>
          <w:p w14:paraId="36749FFF" w14:textId="77777777" w:rsidR="000B531E" w:rsidRPr="00504735" w:rsidRDefault="000B531E" w:rsidP="000B531E">
            <w:pPr>
              <w:rPr>
                <w:rFonts w:cstheme="minorHAnsi"/>
                <w:szCs w:val="20"/>
                <w:lang w:val="fr-FR"/>
              </w:rPr>
            </w:pPr>
          </w:p>
          <w:p w14:paraId="097EE958" w14:textId="77777777" w:rsidR="000B531E" w:rsidRPr="00504735" w:rsidRDefault="000B531E" w:rsidP="000B531E">
            <w:pPr>
              <w:rPr>
                <w:rFonts w:cstheme="minorHAnsi"/>
                <w:szCs w:val="20"/>
                <w:lang w:val="fr-FR"/>
              </w:rPr>
            </w:pPr>
          </w:p>
        </w:tc>
      </w:tr>
      <w:tr w:rsidR="000B531E" w:rsidRPr="006974FC" w14:paraId="589AA33A" w14:textId="77777777" w:rsidTr="000C4C75">
        <w:tblPrEx>
          <w:jc w:val="left"/>
        </w:tblPrEx>
        <w:trPr>
          <w:trHeight w:val="20"/>
        </w:trPr>
        <w:tc>
          <w:tcPr>
            <w:tcW w:w="426" w:type="pct"/>
          </w:tcPr>
          <w:p w14:paraId="4BC6EDB8"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
          <w:p w14:paraId="299A902D" w14:textId="5F8BEB0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Functional toilets with running water and flushing toilets </w:t>
            </w:r>
          </w:p>
        </w:tc>
        <w:tc>
          <w:tcPr>
            <w:tcW w:w="1286" w:type="pct"/>
            <w:gridSpan w:val="2"/>
          </w:tcPr>
          <w:p w14:paraId="2999CA2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0BEC9EF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0F9B6C6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2E5E9A1" w14:textId="77777777" w:rsidTr="000C4C75">
        <w:tblPrEx>
          <w:jc w:val="left"/>
        </w:tblPrEx>
        <w:trPr>
          <w:trHeight w:val="20"/>
        </w:trPr>
        <w:tc>
          <w:tcPr>
            <w:tcW w:w="426" w:type="pct"/>
          </w:tcPr>
          <w:p w14:paraId="3F74D2EB"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
          <w:p w14:paraId="7FCC5BF5" w14:textId="5872C93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Triage and examination area </w:t>
            </w:r>
          </w:p>
        </w:tc>
        <w:tc>
          <w:tcPr>
            <w:tcW w:w="1286" w:type="pct"/>
            <w:gridSpan w:val="2"/>
          </w:tcPr>
          <w:p w14:paraId="5DF0B6F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76A92B2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52EA55A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6C81EAD" w14:textId="77777777" w:rsidTr="000C4C75">
        <w:tblPrEx>
          <w:jc w:val="left"/>
        </w:tblPrEx>
        <w:trPr>
          <w:trHeight w:val="20"/>
        </w:trPr>
        <w:tc>
          <w:tcPr>
            <w:tcW w:w="426" w:type="pct"/>
          </w:tcPr>
          <w:p w14:paraId="49406ACD"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
          <w:p w14:paraId="474E25D9" w14:textId="29967BD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Nurses' work rooms</w:t>
            </w:r>
          </w:p>
        </w:tc>
        <w:tc>
          <w:tcPr>
            <w:tcW w:w="1286" w:type="pct"/>
            <w:gridSpan w:val="2"/>
          </w:tcPr>
          <w:p w14:paraId="1C0ECB7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7EA0D26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7AB46D0A"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B5F4BAC" w14:textId="77777777" w:rsidTr="000C4C75">
        <w:tblPrEx>
          <w:jc w:val="left"/>
        </w:tblPrEx>
        <w:trPr>
          <w:trHeight w:val="184"/>
        </w:trPr>
        <w:tc>
          <w:tcPr>
            <w:tcW w:w="426" w:type="pct"/>
          </w:tcPr>
          <w:p w14:paraId="764DD166"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
          <w:p w14:paraId="22672E51" w14:textId="20C6857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Physician On-Call Room </w:t>
            </w:r>
          </w:p>
        </w:tc>
        <w:tc>
          <w:tcPr>
            <w:tcW w:w="1286" w:type="pct"/>
            <w:gridSpan w:val="2"/>
          </w:tcPr>
          <w:p w14:paraId="6B68A16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2805E82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05A80F4A"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6542E13" w14:textId="77777777" w:rsidTr="000C4C75">
        <w:tblPrEx>
          <w:jc w:val="left"/>
        </w:tblPrEx>
        <w:trPr>
          <w:trHeight w:val="68"/>
        </w:trPr>
        <w:tc>
          <w:tcPr>
            <w:tcW w:w="426" w:type="pct"/>
          </w:tcPr>
          <w:p w14:paraId="433ECA74"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
          <w:p w14:paraId="5AE99669" w14:textId="1F9F3D84" w:rsidR="000B531E" w:rsidRPr="00504735" w:rsidRDefault="000B531E" w:rsidP="000B531E">
            <w:pPr>
              <w:pStyle w:val="ListParagraph1"/>
              <w:spacing w:after="0" w:line="240" w:lineRule="auto"/>
              <w:ind w:left="0"/>
              <w:rPr>
                <w:rFonts w:cstheme="minorHAnsi"/>
                <w:szCs w:val="20"/>
                <w:lang w:val="fr-FR"/>
              </w:rPr>
            </w:pPr>
            <w:r>
              <w:rPr>
                <w:rFonts w:cstheme="minorHAnsi"/>
                <w:szCs w:val="20"/>
              </w:rPr>
              <w:t>On-call room for INF/SFE</w:t>
            </w:r>
          </w:p>
        </w:tc>
        <w:tc>
          <w:tcPr>
            <w:tcW w:w="1286" w:type="pct"/>
            <w:gridSpan w:val="2"/>
          </w:tcPr>
          <w:p w14:paraId="4E3C24EB" w14:textId="4008FBAE"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74611EFD" w14:textId="33AC24BE"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tcPr>
          <w:p w14:paraId="4CEEC506"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D888DA0" w14:textId="77777777" w:rsidTr="000C4C75">
        <w:tblPrEx>
          <w:jc w:val="left"/>
        </w:tblPrEx>
        <w:trPr>
          <w:trHeight w:val="20"/>
        </w:trPr>
        <w:tc>
          <w:tcPr>
            <w:tcW w:w="426" w:type="pct"/>
          </w:tcPr>
          <w:p w14:paraId="31E6CB65"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
          <w:p w14:paraId="7E15A739" w14:textId="1076FC9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Newborn Care Area </w:t>
            </w:r>
          </w:p>
        </w:tc>
        <w:tc>
          <w:tcPr>
            <w:tcW w:w="1286" w:type="pct"/>
            <w:gridSpan w:val="2"/>
          </w:tcPr>
          <w:p w14:paraId="1FBD252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36461A5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val="restart"/>
          </w:tcPr>
          <w:p w14:paraId="3A6E1E2E"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E50FAC0" w14:textId="77777777" w:rsidTr="000C4C75">
        <w:tblPrEx>
          <w:jc w:val="left"/>
        </w:tblPrEx>
        <w:trPr>
          <w:trHeight w:val="20"/>
        </w:trPr>
        <w:tc>
          <w:tcPr>
            <w:tcW w:w="426" w:type="pct"/>
          </w:tcPr>
          <w:p w14:paraId="6AADEE77"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
          <w:p w14:paraId="2DA2460A" w14:textId="5F1DDC4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Medical storage area</w:t>
            </w:r>
          </w:p>
        </w:tc>
        <w:tc>
          <w:tcPr>
            <w:tcW w:w="1286" w:type="pct"/>
            <w:gridSpan w:val="2"/>
          </w:tcPr>
          <w:p w14:paraId="4565BC4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6AF5F1E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784DDE2A"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6ABD2D5" w14:textId="77777777" w:rsidTr="000C4C75">
        <w:tblPrEx>
          <w:jc w:val="left"/>
        </w:tblPrEx>
        <w:trPr>
          <w:trHeight w:val="20"/>
        </w:trPr>
        <w:tc>
          <w:tcPr>
            <w:tcW w:w="426" w:type="pct"/>
          </w:tcPr>
          <w:p w14:paraId="63B07D93"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
          <w:p w14:paraId="04CE6AD7" w14:textId="575107D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Locker rooms </w:t>
            </w:r>
          </w:p>
        </w:tc>
        <w:tc>
          <w:tcPr>
            <w:tcW w:w="1286" w:type="pct"/>
            <w:gridSpan w:val="2"/>
          </w:tcPr>
          <w:p w14:paraId="7DE565E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64848BF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4BFB670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8C8E453" w14:textId="77777777" w:rsidTr="000C4C75">
        <w:tblPrEx>
          <w:jc w:val="left"/>
        </w:tblPrEx>
        <w:trPr>
          <w:trHeight w:val="20"/>
        </w:trPr>
        <w:tc>
          <w:tcPr>
            <w:tcW w:w="426" w:type="pct"/>
          </w:tcPr>
          <w:p w14:paraId="08C3E8B5"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
          <w:p w14:paraId="5EC32B7D" w14:textId="4078F44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Medical washbasin </w:t>
            </w:r>
          </w:p>
        </w:tc>
        <w:tc>
          <w:tcPr>
            <w:tcW w:w="1286" w:type="pct"/>
            <w:gridSpan w:val="2"/>
          </w:tcPr>
          <w:p w14:paraId="00683C0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39D43F7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1E93D7C2"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FA10706" w14:textId="77777777" w:rsidTr="000C4C75">
        <w:tblPrEx>
          <w:jc w:val="left"/>
        </w:tblPrEx>
        <w:trPr>
          <w:trHeight w:val="20"/>
        </w:trPr>
        <w:tc>
          <w:tcPr>
            <w:tcW w:w="426" w:type="pct"/>
          </w:tcPr>
          <w:p w14:paraId="3DEC1C7E"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
          <w:p w14:paraId="260DED89" w14:textId="6CA68CD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Decontamination area </w:t>
            </w:r>
          </w:p>
        </w:tc>
        <w:tc>
          <w:tcPr>
            <w:tcW w:w="1286" w:type="pct"/>
            <w:gridSpan w:val="2"/>
          </w:tcPr>
          <w:p w14:paraId="7F5E597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619BFD8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385929B0" w14:textId="77777777" w:rsidR="000B531E" w:rsidRPr="00504735" w:rsidRDefault="000B531E" w:rsidP="000B531E">
            <w:pPr>
              <w:pStyle w:val="ListParagraph1"/>
              <w:rPr>
                <w:rFonts w:eastAsia="Times New Roman" w:cstheme="minorHAnsi"/>
                <w:color w:val="000000"/>
                <w:szCs w:val="20"/>
                <w:lang w:val="fr-FR"/>
              </w:rPr>
            </w:pPr>
          </w:p>
        </w:tc>
      </w:tr>
      <w:tr w:rsidR="0057755C" w:rsidRPr="006974FC" w14:paraId="36D5038F" w14:textId="77777777" w:rsidTr="000C4C75">
        <w:trPr>
          <w:trHeight w:val="747"/>
          <w:jc w:val="center"/>
        </w:trPr>
        <w:tc>
          <w:tcPr>
            <w:tcW w:w="426" w:type="pct"/>
            <w:vAlign w:val="center"/>
          </w:tcPr>
          <w:p w14:paraId="6ABDFC1B" w14:textId="77777777" w:rsidR="000B531E" w:rsidRPr="00504735" w:rsidRDefault="000B531E" w:rsidP="000B531E">
            <w:pPr>
              <w:rPr>
                <w:rFonts w:cstheme="minorHAnsi"/>
                <w:b/>
                <w:bCs/>
                <w:szCs w:val="20"/>
                <w:lang w:val="fr-FR"/>
              </w:rPr>
            </w:pPr>
            <w:r w:rsidRPr="00504735">
              <w:rPr>
                <w:rFonts w:eastAsia="Arial Narrow" w:cs="Mangal"/>
                <w:b/>
                <w:bCs/>
                <w:szCs w:val="20"/>
                <w:cs/>
              </w:rPr>
              <w:t>303</w:t>
            </w:r>
          </w:p>
        </w:tc>
        <w:tc>
          <w:tcPr>
            <w:tcW w:w="1857" w:type="pct"/>
          </w:tcPr>
          <w:p w14:paraId="157D79AB" w14:textId="51962B94" w:rsidR="000B531E" w:rsidRPr="00504735" w:rsidRDefault="000B531E" w:rsidP="000B531E">
            <w:pPr>
              <w:suppressAutoHyphens/>
              <w:rPr>
                <w:rFonts w:cstheme="minorHAnsi"/>
                <w:b/>
                <w:bCs/>
                <w:spacing w:val="-2"/>
                <w:szCs w:val="20"/>
                <w:lang w:val="fr-FR"/>
              </w:rPr>
            </w:pPr>
            <w:r w:rsidRPr="00504735">
              <w:rPr>
                <w:rFonts w:cstheme="minorHAnsi"/>
                <w:b/>
                <w:bCs/>
                <w:szCs w:val="20"/>
              </w:rPr>
              <w:t>Are the following instruments and equipment available and functional in the delivery room?</w:t>
            </w:r>
          </w:p>
        </w:tc>
        <w:tc>
          <w:tcPr>
            <w:tcW w:w="715" w:type="pct"/>
            <w:shd w:val="clear" w:color="auto" w:fill="BFBFBF" w:themeFill="background1" w:themeFillShade="BF"/>
            <w:vAlign w:val="center"/>
          </w:tcPr>
          <w:p w14:paraId="09B15124" w14:textId="479748D6" w:rsidR="000B531E" w:rsidRPr="00504735" w:rsidRDefault="000B531E" w:rsidP="000B531E">
            <w:pPr>
              <w:pStyle w:val="ListParagraph1"/>
              <w:ind w:left="0"/>
              <w:jc w:val="center"/>
              <w:rPr>
                <w:rFonts w:eastAsia="Times New Roman" w:cstheme="minorHAnsi"/>
                <w:b/>
                <w:color w:val="000000"/>
                <w:szCs w:val="20"/>
                <w:lang w:val="fr-FR"/>
              </w:rPr>
            </w:pPr>
            <w:r w:rsidRPr="00504735">
              <w:rPr>
                <w:rFonts w:eastAsia="Times New Roman" w:cstheme="minorHAnsi"/>
                <w:b/>
                <w:color w:val="000000"/>
                <w:szCs w:val="20"/>
              </w:rPr>
              <w:t>Available and functional</w:t>
            </w:r>
          </w:p>
        </w:tc>
        <w:tc>
          <w:tcPr>
            <w:tcW w:w="571" w:type="pct"/>
            <w:shd w:val="clear" w:color="auto" w:fill="BFBFBF" w:themeFill="background1" w:themeFillShade="BF"/>
            <w:vAlign w:val="center"/>
          </w:tcPr>
          <w:p w14:paraId="72829882" w14:textId="2261F6A5" w:rsidR="000B531E" w:rsidRPr="00504735" w:rsidRDefault="000B531E" w:rsidP="000B531E">
            <w:pPr>
              <w:pStyle w:val="ListParagraph1"/>
              <w:spacing w:after="0"/>
              <w:ind w:left="0"/>
              <w:jc w:val="center"/>
              <w:rPr>
                <w:rFonts w:cstheme="minorHAnsi"/>
                <w:b/>
                <w:bCs/>
                <w:szCs w:val="20"/>
                <w:lang w:val="fr-FR"/>
              </w:rPr>
            </w:pPr>
            <w:r w:rsidRPr="00504735">
              <w:rPr>
                <w:rFonts w:eastAsia="Times New Roman" w:cstheme="minorHAnsi"/>
                <w:b/>
                <w:color w:val="000000"/>
                <w:szCs w:val="20"/>
              </w:rPr>
              <w:t>Available but not functional</w:t>
            </w:r>
          </w:p>
        </w:tc>
        <w:tc>
          <w:tcPr>
            <w:tcW w:w="1071" w:type="pct"/>
            <w:shd w:val="clear" w:color="auto" w:fill="BFBFBF" w:themeFill="background1" w:themeFillShade="BF"/>
            <w:vAlign w:val="center"/>
          </w:tcPr>
          <w:p w14:paraId="1721A98B" w14:textId="21E7BBC4"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rPr>
              <w:t xml:space="preserve"> Unavailable</w:t>
            </w:r>
          </w:p>
        </w:tc>
        <w:tc>
          <w:tcPr>
            <w:tcW w:w="360" w:type="pct"/>
            <w:vMerge w:val="restart"/>
          </w:tcPr>
          <w:p w14:paraId="0171E5C8" w14:textId="77777777" w:rsidR="000B531E" w:rsidRPr="00504735" w:rsidRDefault="000B531E" w:rsidP="000B531E">
            <w:pPr>
              <w:rPr>
                <w:rFonts w:cstheme="minorHAnsi"/>
                <w:b/>
                <w:bCs/>
                <w:szCs w:val="20"/>
                <w:lang w:val="fr-FR"/>
              </w:rPr>
            </w:pPr>
          </w:p>
          <w:p w14:paraId="0988EA8C" w14:textId="77777777" w:rsidR="000B531E" w:rsidRPr="00504735" w:rsidRDefault="000B531E" w:rsidP="000B531E">
            <w:pPr>
              <w:rPr>
                <w:rFonts w:cstheme="minorHAnsi"/>
                <w:szCs w:val="20"/>
                <w:lang w:val="fr-FR"/>
              </w:rPr>
            </w:pPr>
          </w:p>
          <w:p w14:paraId="649ABBE0" w14:textId="77777777" w:rsidR="000B531E" w:rsidRPr="00504735" w:rsidRDefault="000B531E" w:rsidP="000B531E">
            <w:pPr>
              <w:rPr>
                <w:rFonts w:cstheme="minorHAnsi"/>
                <w:szCs w:val="20"/>
                <w:lang w:val="fr-FR"/>
              </w:rPr>
            </w:pPr>
          </w:p>
          <w:p w14:paraId="1F265C80" w14:textId="77777777" w:rsidR="000B531E" w:rsidRPr="00504735" w:rsidRDefault="000B531E" w:rsidP="000B531E">
            <w:pPr>
              <w:rPr>
                <w:rFonts w:cstheme="minorHAnsi"/>
                <w:szCs w:val="20"/>
                <w:lang w:val="fr-FR"/>
              </w:rPr>
            </w:pPr>
          </w:p>
          <w:p w14:paraId="1DB76DAC" w14:textId="77777777" w:rsidR="000B531E" w:rsidRPr="00504735" w:rsidRDefault="000B531E" w:rsidP="000B531E">
            <w:pPr>
              <w:rPr>
                <w:rFonts w:cstheme="minorHAnsi"/>
                <w:szCs w:val="20"/>
                <w:lang w:val="fr-FR"/>
              </w:rPr>
            </w:pPr>
          </w:p>
          <w:p w14:paraId="20F72ACA" w14:textId="77777777" w:rsidR="000B531E" w:rsidRPr="00504735" w:rsidRDefault="000B531E" w:rsidP="000B531E">
            <w:pPr>
              <w:rPr>
                <w:rFonts w:cstheme="minorHAnsi"/>
                <w:szCs w:val="20"/>
                <w:lang w:val="fr-FR"/>
              </w:rPr>
            </w:pPr>
          </w:p>
          <w:p w14:paraId="45314FEA" w14:textId="77777777" w:rsidR="000B531E" w:rsidRPr="00504735" w:rsidRDefault="000B531E" w:rsidP="000B531E">
            <w:pPr>
              <w:rPr>
                <w:rFonts w:cstheme="minorHAnsi"/>
                <w:szCs w:val="20"/>
                <w:lang w:val="fr-FR"/>
              </w:rPr>
            </w:pPr>
          </w:p>
          <w:p w14:paraId="0FD39742" w14:textId="77777777" w:rsidR="000B531E" w:rsidRPr="00504735" w:rsidRDefault="000B531E" w:rsidP="000B531E">
            <w:pPr>
              <w:rPr>
                <w:rFonts w:cstheme="minorHAnsi"/>
                <w:szCs w:val="20"/>
                <w:lang w:val="fr-FR"/>
              </w:rPr>
            </w:pPr>
          </w:p>
          <w:p w14:paraId="435E6AE2" w14:textId="77777777" w:rsidR="000B531E" w:rsidRPr="00504735" w:rsidRDefault="000B531E" w:rsidP="000B531E">
            <w:pPr>
              <w:rPr>
                <w:rFonts w:cstheme="minorHAnsi"/>
                <w:szCs w:val="20"/>
                <w:lang w:val="fr-FR"/>
              </w:rPr>
            </w:pPr>
          </w:p>
          <w:p w14:paraId="18374AE1" w14:textId="77777777" w:rsidR="000B531E" w:rsidRPr="00504735" w:rsidRDefault="000B531E" w:rsidP="000B531E">
            <w:pPr>
              <w:rPr>
                <w:rFonts w:cstheme="minorHAnsi"/>
                <w:szCs w:val="20"/>
                <w:lang w:val="fr-FR"/>
              </w:rPr>
            </w:pPr>
          </w:p>
          <w:p w14:paraId="1C4046FF" w14:textId="77777777" w:rsidR="000B531E" w:rsidRPr="00504735" w:rsidRDefault="000B531E" w:rsidP="000B531E">
            <w:pPr>
              <w:rPr>
                <w:rFonts w:cstheme="minorHAnsi"/>
                <w:szCs w:val="20"/>
                <w:lang w:val="fr-FR"/>
              </w:rPr>
            </w:pPr>
          </w:p>
          <w:p w14:paraId="68F07362" w14:textId="77777777" w:rsidR="000B531E" w:rsidRPr="00504735" w:rsidRDefault="000B531E" w:rsidP="000B531E">
            <w:pPr>
              <w:rPr>
                <w:rFonts w:cstheme="minorHAnsi"/>
                <w:szCs w:val="20"/>
                <w:lang w:val="fr-FR"/>
              </w:rPr>
            </w:pPr>
          </w:p>
          <w:p w14:paraId="6B877321" w14:textId="77777777" w:rsidR="000B531E" w:rsidRPr="00504735" w:rsidRDefault="000B531E" w:rsidP="000B531E">
            <w:pPr>
              <w:rPr>
                <w:rFonts w:cstheme="minorHAnsi"/>
                <w:szCs w:val="20"/>
                <w:lang w:val="fr-FR"/>
              </w:rPr>
            </w:pPr>
          </w:p>
          <w:p w14:paraId="4658B4D8" w14:textId="77777777" w:rsidR="000B531E" w:rsidRPr="00504735" w:rsidRDefault="000B531E" w:rsidP="000B531E">
            <w:pPr>
              <w:rPr>
                <w:rFonts w:cstheme="minorHAnsi"/>
                <w:szCs w:val="20"/>
                <w:lang w:val="fr-FR"/>
              </w:rPr>
            </w:pPr>
          </w:p>
          <w:p w14:paraId="541EA60C" w14:textId="77777777" w:rsidR="000B531E" w:rsidRPr="00504735" w:rsidRDefault="000B531E" w:rsidP="000B531E">
            <w:pPr>
              <w:rPr>
                <w:rFonts w:cstheme="minorHAnsi"/>
                <w:szCs w:val="20"/>
                <w:lang w:val="fr-FR"/>
              </w:rPr>
            </w:pPr>
          </w:p>
        </w:tc>
      </w:tr>
      <w:tr w:rsidR="000B531E" w:rsidRPr="006974FC" w14:paraId="70D16BF9" w14:textId="77777777" w:rsidTr="000C4C75">
        <w:trPr>
          <w:trHeight w:val="20"/>
          <w:jc w:val="center"/>
        </w:trPr>
        <w:tc>
          <w:tcPr>
            <w:tcW w:w="426" w:type="pct"/>
          </w:tcPr>
          <w:p w14:paraId="24F65FB0"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857" w:type="pct"/>
          </w:tcPr>
          <w:p w14:paraId="1AC1BB81" w14:textId="3903D52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Birthing table                               </w:t>
            </w:r>
          </w:p>
        </w:tc>
        <w:tc>
          <w:tcPr>
            <w:tcW w:w="715" w:type="pct"/>
          </w:tcPr>
          <w:p w14:paraId="1543122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FFFFFF" w:themeFill="background1"/>
          </w:tcPr>
          <w:p w14:paraId="491CA7FA" w14:textId="54F139F1" w:rsidR="000B531E" w:rsidRPr="00504735" w:rsidRDefault="000B531E" w:rsidP="000B531E">
            <w:pPr>
              <w:pStyle w:val="ListParagraph1"/>
              <w:ind w:left="0"/>
              <w:jc w:val="center"/>
              <w:rPr>
                <w:rFonts w:eastAsia="Times New Roman" w:cstheme="minorHAnsi"/>
                <w:color w:val="000000"/>
                <w:szCs w:val="20"/>
                <w:lang w:val="fr-FR"/>
              </w:rPr>
            </w:pPr>
            <w:r>
              <w:rPr>
                <w:rFonts w:eastAsia="Times New Roman" w:cstheme="minorHAnsi"/>
                <w:color w:val="000000"/>
                <w:szCs w:val="20"/>
              </w:rPr>
              <w:t>2</w:t>
            </w:r>
          </w:p>
        </w:tc>
        <w:tc>
          <w:tcPr>
            <w:tcW w:w="1071" w:type="pct"/>
          </w:tcPr>
          <w:p w14:paraId="6B65100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F2530E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AEA4F93" w14:textId="77777777" w:rsidTr="000C4C75">
        <w:tblPrEx>
          <w:jc w:val="left"/>
        </w:tblPrEx>
        <w:trPr>
          <w:trHeight w:val="20"/>
        </w:trPr>
        <w:tc>
          <w:tcPr>
            <w:tcW w:w="426" w:type="pct"/>
          </w:tcPr>
          <w:p w14:paraId="2D2824CC"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857" w:type="pct"/>
          </w:tcPr>
          <w:p w14:paraId="78186AF7" w14:textId="0455D17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Adjustable lamp/lighting                              </w:t>
            </w:r>
          </w:p>
        </w:tc>
        <w:tc>
          <w:tcPr>
            <w:tcW w:w="715" w:type="pct"/>
          </w:tcPr>
          <w:p w14:paraId="5BCC832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4FD0986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0749A5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450CD8C"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62AAD2A" w14:textId="77777777" w:rsidTr="000C4C75">
        <w:tblPrEx>
          <w:jc w:val="left"/>
        </w:tblPrEx>
        <w:trPr>
          <w:trHeight w:val="20"/>
        </w:trPr>
        <w:tc>
          <w:tcPr>
            <w:tcW w:w="426" w:type="pct"/>
          </w:tcPr>
          <w:p w14:paraId="59FB7A77"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857" w:type="pct"/>
          </w:tcPr>
          <w:p w14:paraId="1F960CB0" w14:textId="0E9BC8D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Oxygen cylinder with regulator and mask                  </w:t>
            </w:r>
          </w:p>
        </w:tc>
        <w:tc>
          <w:tcPr>
            <w:tcW w:w="715" w:type="pct"/>
          </w:tcPr>
          <w:p w14:paraId="5A716D2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4C75CB0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5DFBE06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22DBD297"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12EF7B8" w14:textId="77777777" w:rsidTr="000C4C75">
        <w:tblPrEx>
          <w:jc w:val="left"/>
        </w:tblPrEx>
        <w:trPr>
          <w:trHeight w:val="20"/>
        </w:trPr>
        <w:tc>
          <w:tcPr>
            <w:tcW w:w="426" w:type="pct"/>
          </w:tcPr>
          <w:p w14:paraId="52D9ABCC"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857" w:type="pct"/>
          </w:tcPr>
          <w:p w14:paraId="03A08C14" w14:textId="471A8BA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Electric vacuum cleaner</w:t>
            </w:r>
          </w:p>
        </w:tc>
        <w:tc>
          <w:tcPr>
            <w:tcW w:w="715" w:type="pct"/>
          </w:tcPr>
          <w:p w14:paraId="412A7C0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15E4410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709F7D6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19A229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ABC3C7D" w14:textId="77777777" w:rsidTr="000C4C75">
        <w:tblPrEx>
          <w:jc w:val="left"/>
        </w:tblPrEx>
        <w:trPr>
          <w:trHeight w:val="20"/>
        </w:trPr>
        <w:tc>
          <w:tcPr>
            <w:tcW w:w="426" w:type="pct"/>
          </w:tcPr>
          <w:p w14:paraId="01E20C0A"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857" w:type="pct"/>
          </w:tcPr>
          <w:p w14:paraId="57F485F8" w14:textId="14936EC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Suction bulb                               </w:t>
            </w:r>
          </w:p>
        </w:tc>
        <w:tc>
          <w:tcPr>
            <w:tcW w:w="715" w:type="pct"/>
          </w:tcPr>
          <w:p w14:paraId="5AC4521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388F446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6B3F244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05F152C"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49BA9C8" w14:textId="77777777" w:rsidTr="000C4C75">
        <w:tblPrEx>
          <w:jc w:val="left"/>
        </w:tblPrEx>
        <w:trPr>
          <w:trHeight w:val="20"/>
        </w:trPr>
        <w:tc>
          <w:tcPr>
            <w:tcW w:w="426" w:type="pct"/>
          </w:tcPr>
          <w:p w14:paraId="7269327E"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857" w:type="pct"/>
          </w:tcPr>
          <w:p w14:paraId="48C2F69F" w14:textId="5EC19EA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Emergency medication in the tray/trolley of the equipment                 </w:t>
            </w:r>
          </w:p>
        </w:tc>
        <w:tc>
          <w:tcPr>
            <w:tcW w:w="715" w:type="pct"/>
          </w:tcPr>
          <w:p w14:paraId="7A7C0C7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3F8631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6AFD51A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33147C9" w14:textId="77777777" w:rsidR="000B531E" w:rsidRPr="00504735" w:rsidRDefault="000B531E" w:rsidP="000B531E">
            <w:pPr>
              <w:pStyle w:val="ListParagraph1"/>
              <w:rPr>
                <w:rFonts w:eastAsia="Times New Roman" w:cstheme="minorHAnsi"/>
                <w:color w:val="000000"/>
                <w:szCs w:val="20"/>
                <w:lang w:val="fr-FR"/>
              </w:rPr>
            </w:pPr>
          </w:p>
        </w:tc>
      </w:tr>
      <w:tr w:rsidR="006C20B8" w:rsidRPr="006974FC" w14:paraId="5DDA11F9" w14:textId="77777777" w:rsidTr="000C4C75">
        <w:trPr>
          <w:trHeight w:val="20"/>
          <w:jc w:val="center"/>
        </w:trPr>
        <w:tc>
          <w:tcPr>
            <w:tcW w:w="426" w:type="pct"/>
          </w:tcPr>
          <w:p w14:paraId="09C916C4"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857" w:type="pct"/>
          </w:tcPr>
          <w:p w14:paraId="027B1B53" w14:textId="40B17342" w:rsidR="000B531E" w:rsidRPr="00504735" w:rsidRDefault="000B531E" w:rsidP="000B531E">
            <w:pPr>
              <w:pStyle w:val="ListParagraph1"/>
              <w:spacing w:after="0" w:line="240" w:lineRule="auto"/>
              <w:ind w:left="0"/>
              <w:rPr>
                <w:rFonts w:cstheme="minorHAnsi"/>
                <w:szCs w:val="20"/>
                <w:lang w:val="fr-FR"/>
              </w:rPr>
            </w:pPr>
            <w:r>
              <w:rPr>
                <w:rFonts w:cstheme="minorHAnsi"/>
                <w:szCs w:val="20"/>
              </w:rPr>
              <w:t>Fœtoscope/ Doppler</w:t>
            </w:r>
          </w:p>
        </w:tc>
        <w:tc>
          <w:tcPr>
            <w:tcW w:w="715" w:type="pct"/>
          </w:tcPr>
          <w:p w14:paraId="47D3E285"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571" w:type="pct"/>
            <w:shd w:val="clear" w:color="auto" w:fill="auto"/>
          </w:tcPr>
          <w:p w14:paraId="26A5D7F8"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1071" w:type="pct"/>
          </w:tcPr>
          <w:p w14:paraId="435B12CB"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360" w:type="pct"/>
            <w:vMerge w:val="restart"/>
          </w:tcPr>
          <w:p w14:paraId="17ECDD73" w14:textId="77777777" w:rsidR="000B531E" w:rsidRPr="00504735" w:rsidRDefault="000B531E" w:rsidP="000B531E">
            <w:pPr>
              <w:pStyle w:val="ListParagraph1"/>
              <w:rPr>
                <w:rFonts w:eastAsia="Times New Roman" w:cstheme="minorHAnsi"/>
                <w:color w:val="000000"/>
                <w:szCs w:val="20"/>
                <w:lang w:val="fr-FR"/>
              </w:rPr>
            </w:pPr>
          </w:p>
        </w:tc>
      </w:tr>
      <w:tr w:rsidR="006C20B8" w:rsidRPr="006974FC" w14:paraId="76C95FF7" w14:textId="77777777" w:rsidTr="000C4C75">
        <w:trPr>
          <w:trHeight w:val="20"/>
          <w:jc w:val="center"/>
        </w:trPr>
        <w:tc>
          <w:tcPr>
            <w:tcW w:w="426" w:type="pct"/>
          </w:tcPr>
          <w:p w14:paraId="452CF696" w14:textId="77777777" w:rsidR="000B531E" w:rsidRPr="00504735" w:rsidRDefault="000B531E">
            <w:pPr>
              <w:pStyle w:val="ListParagraph1"/>
              <w:numPr>
                <w:ilvl w:val="0"/>
                <w:numId w:val="2"/>
              </w:numPr>
              <w:spacing w:after="0" w:line="240" w:lineRule="auto"/>
              <w:jc w:val="center"/>
              <w:rPr>
                <w:rFonts w:cstheme="minorHAnsi"/>
                <w:szCs w:val="20"/>
                <w:lang w:val="fr-FR"/>
              </w:rPr>
            </w:pPr>
          </w:p>
        </w:tc>
        <w:tc>
          <w:tcPr>
            <w:tcW w:w="1857" w:type="pct"/>
          </w:tcPr>
          <w:p w14:paraId="68FCA84A" w14:textId="30A8B33A" w:rsidR="000B531E" w:rsidRDefault="000B531E" w:rsidP="000B531E">
            <w:pPr>
              <w:pStyle w:val="ListParagraph1"/>
              <w:spacing w:after="0" w:line="240" w:lineRule="auto"/>
              <w:ind w:left="0"/>
              <w:rPr>
                <w:rFonts w:cstheme="minorHAnsi"/>
                <w:szCs w:val="20"/>
                <w:lang w:val="fr-FR"/>
              </w:rPr>
            </w:pPr>
            <w:r>
              <w:rPr>
                <w:rFonts w:cstheme="minorHAnsi"/>
                <w:szCs w:val="20"/>
              </w:rPr>
              <w:t>Pinard Stethoscope</w:t>
            </w:r>
          </w:p>
        </w:tc>
        <w:tc>
          <w:tcPr>
            <w:tcW w:w="715" w:type="pct"/>
          </w:tcPr>
          <w:p w14:paraId="3FD109E1"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571" w:type="pct"/>
            <w:shd w:val="clear" w:color="auto" w:fill="auto"/>
          </w:tcPr>
          <w:p w14:paraId="5174E543"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1071" w:type="pct"/>
          </w:tcPr>
          <w:p w14:paraId="0C8C2418"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360" w:type="pct"/>
            <w:vMerge/>
          </w:tcPr>
          <w:p w14:paraId="77515DA5" w14:textId="77777777" w:rsidR="000B531E" w:rsidRPr="00504735" w:rsidRDefault="000B531E" w:rsidP="000B531E">
            <w:pPr>
              <w:pStyle w:val="ListParagraph1"/>
              <w:rPr>
                <w:rFonts w:eastAsia="Times New Roman" w:cstheme="minorHAnsi"/>
                <w:color w:val="000000"/>
                <w:szCs w:val="20"/>
                <w:lang w:val="fr-FR"/>
              </w:rPr>
            </w:pPr>
          </w:p>
        </w:tc>
      </w:tr>
      <w:tr w:rsidR="006C20B8" w:rsidRPr="004F7231" w14:paraId="4EA763C2" w14:textId="77777777" w:rsidTr="000C4C75">
        <w:tblPrEx>
          <w:jc w:val="left"/>
        </w:tblPrEx>
        <w:trPr>
          <w:trHeight w:val="20"/>
        </w:trPr>
        <w:tc>
          <w:tcPr>
            <w:tcW w:w="426" w:type="pct"/>
          </w:tcPr>
          <w:p w14:paraId="56A878F7" w14:textId="77777777" w:rsidR="006C20B8" w:rsidRDefault="006C20B8" w:rsidP="00DA37F2">
            <w:pPr>
              <w:pStyle w:val="ListParagraph1"/>
              <w:spacing w:after="0" w:line="240" w:lineRule="auto"/>
              <w:ind w:left="360"/>
              <w:jc w:val="both"/>
              <w:rPr>
                <w:rFonts w:cstheme="minorHAnsi"/>
                <w:szCs w:val="20"/>
                <w:lang w:val="fr-FR"/>
              </w:rPr>
            </w:pPr>
          </w:p>
          <w:p w14:paraId="131E6BB2" w14:textId="77777777" w:rsidR="00DA37F2" w:rsidRDefault="00DA37F2" w:rsidP="00DA37F2">
            <w:pPr>
              <w:pStyle w:val="ListParagraph1"/>
              <w:spacing w:after="0" w:line="240" w:lineRule="auto"/>
              <w:ind w:left="360"/>
              <w:jc w:val="both"/>
              <w:rPr>
                <w:rFonts w:cstheme="minorHAnsi"/>
                <w:szCs w:val="20"/>
                <w:lang w:val="fr-FR"/>
              </w:rPr>
            </w:pPr>
            <w:r>
              <w:rPr>
                <w:rFonts w:cstheme="minorHAnsi"/>
                <w:szCs w:val="20"/>
              </w:rPr>
              <w:t>I.</w:t>
            </w:r>
          </w:p>
          <w:p w14:paraId="480A0CC2" w14:textId="11163D7F" w:rsidR="00DA37F2" w:rsidRPr="008D31E3" w:rsidRDefault="00DA37F2" w:rsidP="000C4C75">
            <w:pPr>
              <w:pStyle w:val="ListParagraph1"/>
              <w:spacing w:after="0" w:line="240" w:lineRule="auto"/>
              <w:ind w:left="0"/>
              <w:jc w:val="both"/>
              <w:rPr>
                <w:rFonts w:cstheme="minorHAnsi"/>
                <w:szCs w:val="20"/>
                <w:lang w:val="fr-FR"/>
              </w:rPr>
            </w:pPr>
          </w:p>
        </w:tc>
        <w:tc>
          <w:tcPr>
            <w:tcW w:w="1857" w:type="pct"/>
          </w:tcPr>
          <w:p w14:paraId="44984EE9" w14:textId="77777777" w:rsidR="006C20B8" w:rsidRPr="008D31E3" w:rsidRDefault="006C20B8" w:rsidP="00BD6B75">
            <w:pPr>
              <w:pStyle w:val="ListParagraph1"/>
              <w:spacing w:after="0" w:line="240" w:lineRule="auto"/>
              <w:ind w:left="0"/>
              <w:rPr>
                <w:rFonts w:cstheme="minorHAnsi"/>
                <w:szCs w:val="20"/>
                <w:lang w:val="fr-FR"/>
              </w:rPr>
            </w:pPr>
            <w:r w:rsidRPr="008D31E3">
              <w:rPr>
                <w:rFonts w:cstheme="minorHAnsi"/>
                <w:szCs w:val="20"/>
              </w:rPr>
              <w:t>Emergency medication in the tray/trolley of the equipment (</w:t>
            </w:r>
            <w:proofErr w:type="gramStart"/>
            <w:r w:rsidRPr="008D31E3">
              <w:rPr>
                <w:rFonts w:cstheme="minorHAnsi"/>
                <w:szCs w:val="20"/>
              </w:rPr>
              <w:t xml:space="preserve">antibiotic)   </w:t>
            </w:r>
            <w:proofErr w:type="gramEnd"/>
            <w:r w:rsidRPr="008D31E3">
              <w:rPr>
                <w:rFonts w:cstheme="minorHAnsi"/>
                <w:szCs w:val="20"/>
              </w:rPr>
              <w:t xml:space="preserve">          </w:t>
            </w:r>
          </w:p>
        </w:tc>
        <w:tc>
          <w:tcPr>
            <w:tcW w:w="715" w:type="pct"/>
          </w:tcPr>
          <w:p w14:paraId="221811B8"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71" w:type="pct"/>
            <w:shd w:val="clear" w:color="auto" w:fill="000000" w:themeFill="text1"/>
          </w:tcPr>
          <w:p w14:paraId="106C87DA"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71" w:type="pct"/>
          </w:tcPr>
          <w:p w14:paraId="2EA47F07"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60" w:type="pct"/>
          </w:tcPr>
          <w:p w14:paraId="77A9F84C" w14:textId="77777777" w:rsidR="006C20B8" w:rsidRPr="008D31E3" w:rsidRDefault="006C20B8" w:rsidP="00BD6B75">
            <w:pPr>
              <w:pStyle w:val="ListParagraph1"/>
              <w:rPr>
                <w:rFonts w:eastAsia="Times New Roman" w:cstheme="minorHAnsi"/>
                <w:color w:val="000000"/>
                <w:szCs w:val="20"/>
                <w:lang w:val="fr-FR"/>
              </w:rPr>
            </w:pPr>
          </w:p>
        </w:tc>
      </w:tr>
      <w:tr w:rsidR="006C20B8" w:rsidRPr="004F7231" w14:paraId="163AB128" w14:textId="77777777" w:rsidTr="000C4C75">
        <w:tblPrEx>
          <w:jc w:val="left"/>
        </w:tblPrEx>
        <w:trPr>
          <w:trHeight w:val="20"/>
        </w:trPr>
        <w:tc>
          <w:tcPr>
            <w:tcW w:w="426" w:type="pct"/>
          </w:tcPr>
          <w:p w14:paraId="06AAF5C0" w14:textId="02B89A8D" w:rsidR="006C20B8" w:rsidRPr="008D31E3" w:rsidRDefault="00DA37F2" w:rsidP="000C4C75">
            <w:pPr>
              <w:pStyle w:val="ListParagraph1"/>
              <w:spacing w:after="0" w:line="240" w:lineRule="auto"/>
              <w:ind w:left="360"/>
              <w:jc w:val="both"/>
              <w:rPr>
                <w:rFonts w:cstheme="minorHAnsi"/>
                <w:szCs w:val="20"/>
                <w:lang w:val="fr-FR"/>
              </w:rPr>
            </w:pPr>
            <w:r>
              <w:rPr>
                <w:rFonts w:cstheme="minorHAnsi"/>
                <w:szCs w:val="20"/>
              </w:rPr>
              <w:t>J</w:t>
            </w:r>
          </w:p>
        </w:tc>
        <w:tc>
          <w:tcPr>
            <w:tcW w:w="1857" w:type="pct"/>
          </w:tcPr>
          <w:p w14:paraId="67A28C48" w14:textId="77777777" w:rsidR="006C20B8" w:rsidRPr="008D31E3" w:rsidRDefault="006C20B8" w:rsidP="00BD6B75">
            <w:pPr>
              <w:pStyle w:val="ListParagraph1"/>
              <w:spacing w:after="0" w:line="240" w:lineRule="auto"/>
              <w:ind w:left="0"/>
              <w:rPr>
                <w:rFonts w:cstheme="minorHAnsi"/>
                <w:szCs w:val="20"/>
                <w:lang w:val="fr-FR"/>
              </w:rPr>
            </w:pPr>
            <w:r w:rsidRPr="008D31E3">
              <w:rPr>
                <w:rFonts w:cstheme="minorHAnsi"/>
                <w:szCs w:val="20"/>
              </w:rPr>
              <w:t>Emergency medication in the tray/trolley of the equipment (</w:t>
            </w:r>
            <w:proofErr w:type="gramStart"/>
            <w:r w:rsidRPr="008D31E3">
              <w:rPr>
                <w:rFonts w:cstheme="minorHAnsi"/>
                <w:szCs w:val="20"/>
              </w:rPr>
              <w:t xml:space="preserve">Analgesics)   </w:t>
            </w:r>
            <w:proofErr w:type="gramEnd"/>
            <w:r w:rsidRPr="008D31E3">
              <w:rPr>
                <w:rFonts w:cstheme="minorHAnsi"/>
                <w:szCs w:val="20"/>
              </w:rPr>
              <w:t xml:space="preserve">          </w:t>
            </w:r>
          </w:p>
        </w:tc>
        <w:tc>
          <w:tcPr>
            <w:tcW w:w="715" w:type="pct"/>
          </w:tcPr>
          <w:p w14:paraId="61EC9593"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71" w:type="pct"/>
            <w:shd w:val="clear" w:color="auto" w:fill="000000" w:themeFill="text1"/>
          </w:tcPr>
          <w:p w14:paraId="4C330610"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71" w:type="pct"/>
          </w:tcPr>
          <w:p w14:paraId="5C7C6F99"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60" w:type="pct"/>
          </w:tcPr>
          <w:p w14:paraId="2CD22DFB" w14:textId="77777777" w:rsidR="006C20B8" w:rsidRPr="008D31E3" w:rsidRDefault="006C20B8" w:rsidP="00BD6B75">
            <w:pPr>
              <w:pStyle w:val="ListParagraph1"/>
              <w:rPr>
                <w:rFonts w:eastAsia="Times New Roman" w:cstheme="minorHAnsi"/>
                <w:color w:val="000000"/>
                <w:szCs w:val="20"/>
                <w:lang w:val="fr-FR"/>
              </w:rPr>
            </w:pPr>
          </w:p>
        </w:tc>
      </w:tr>
      <w:tr w:rsidR="006C20B8" w:rsidRPr="004F7231" w14:paraId="7EBACB93" w14:textId="77777777" w:rsidTr="000C4C75">
        <w:tblPrEx>
          <w:jc w:val="left"/>
        </w:tblPrEx>
        <w:trPr>
          <w:trHeight w:val="20"/>
        </w:trPr>
        <w:tc>
          <w:tcPr>
            <w:tcW w:w="426" w:type="pct"/>
          </w:tcPr>
          <w:p w14:paraId="64AAFD22" w14:textId="7F0DB2D7" w:rsidR="006C20B8" w:rsidRPr="008D31E3" w:rsidRDefault="00DA37F2" w:rsidP="000C4C75">
            <w:pPr>
              <w:pStyle w:val="ListParagraph1"/>
              <w:spacing w:after="0" w:line="240" w:lineRule="auto"/>
              <w:ind w:left="360"/>
              <w:jc w:val="both"/>
              <w:rPr>
                <w:rFonts w:cstheme="minorHAnsi"/>
                <w:szCs w:val="20"/>
                <w:lang w:val="fr-FR"/>
              </w:rPr>
            </w:pPr>
            <w:r>
              <w:rPr>
                <w:rFonts w:cstheme="minorHAnsi"/>
                <w:szCs w:val="20"/>
              </w:rPr>
              <w:t>K</w:t>
            </w:r>
          </w:p>
        </w:tc>
        <w:tc>
          <w:tcPr>
            <w:tcW w:w="1857" w:type="pct"/>
          </w:tcPr>
          <w:p w14:paraId="0EBDE4A3" w14:textId="77777777" w:rsidR="006C20B8" w:rsidRPr="008D31E3" w:rsidRDefault="006C20B8" w:rsidP="00BD6B75">
            <w:pPr>
              <w:pStyle w:val="ListParagraph1"/>
              <w:spacing w:after="0" w:line="240" w:lineRule="auto"/>
              <w:ind w:left="0"/>
              <w:rPr>
                <w:rFonts w:cstheme="minorHAnsi"/>
                <w:szCs w:val="20"/>
                <w:lang w:val="fr-FR"/>
              </w:rPr>
            </w:pPr>
            <w:r w:rsidRPr="008D31E3">
              <w:rPr>
                <w:rFonts w:cstheme="minorHAnsi"/>
                <w:szCs w:val="20"/>
              </w:rPr>
              <w:t xml:space="preserve">Emergency medication in the tray/trolley of the equipment (Tranexamic acid or </w:t>
            </w:r>
            <w:proofErr w:type="gramStart"/>
            <w:r w:rsidRPr="008D31E3">
              <w:rPr>
                <w:rFonts w:cstheme="minorHAnsi"/>
                <w:szCs w:val="20"/>
              </w:rPr>
              <w:t xml:space="preserve">Exacyl)   </w:t>
            </w:r>
            <w:proofErr w:type="gramEnd"/>
            <w:r w:rsidRPr="008D31E3">
              <w:rPr>
                <w:rFonts w:cstheme="minorHAnsi"/>
                <w:szCs w:val="20"/>
              </w:rPr>
              <w:t xml:space="preserve">          </w:t>
            </w:r>
          </w:p>
        </w:tc>
        <w:tc>
          <w:tcPr>
            <w:tcW w:w="715" w:type="pct"/>
          </w:tcPr>
          <w:p w14:paraId="25F8E82E"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71" w:type="pct"/>
            <w:shd w:val="clear" w:color="auto" w:fill="000000" w:themeFill="text1"/>
          </w:tcPr>
          <w:p w14:paraId="58EFF192"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71" w:type="pct"/>
          </w:tcPr>
          <w:p w14:paraId="0813451C"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60" w:type="pct"/>
          </w:tcPr>
          <w:p w14:paraId="664EF931" w14:textId="77777777" w:rsidR="006C20B8" w:rsidRPr="008D31E3" w:rsidRDefault="006C20B8" w:rsidP="00BD6B75">
            <w:pPr>
              <w:pStyle w:val="ListParagraph1"/>
              <w:rPr>
                <w:rFonts w:eastAsia="Times New Roman" w:cstheme="minorHAnsi"/>
                <w:color w:val="000000"/>
                <w:szCs w:val="20"/>
                <w:lang w:val="fr-FR"/>
              </w:rPr>
            </w:pPr>
          </w:p>
        </w:tc>
      </w:tr>
      <w:tr w:rsidR="006C20B8" w:rsidRPr="004F7231" w14:paraId="4442BADB" w14:textId="77777777" w:rsidTr="000C4C75">
        <w:tblPrEx>
          <w:jc w:val="left"/>
        </w:tblPrEx>
        <w:trPr>
          <w:trHeight w:val="20"/>
        </w:trPr>
        <w:tc>
          <w:tcPr>
            <w:tcW w:w="426" w:type="pct"/>
          </w:tcPr>
          <w:p w14:paraId="5F20D37E" w14:textId="4B92D4F9" w:rsidR="006C20B8" w:rsidRPr="008D31E3" w:rsidRDefault="00DA37F2" w:rsidP="000C4C75">
            <w:pPr>
              <w:pStyle w:val="ListParagraph1"/>
              <w:spacing w:after="0" w:line="240" w:lineRule="auto"/>
              <w:ind w:left="360"/>
              <w:jc w:val="both"/>
              <w:rPr>
                <w:rFonts w:cstheme="minorHAnsi"/>
                <w:szCs w:val="20"/>
                <w:lang w:val="fr-FR"/>
              </w:rPr>
            </w:pPr>
            <w:r>
              <w:rPr>
                <w:rFonts w:cstheme="minorHAnsi"/>
                <w:szCs w:val="20"/>
              </w:rPr>
              <w:t>L</w:t>
            </w:r>
          </w:p>
        </w:tc>
        <w:tc>
          <w:tcPr>
            <w:tcW w:w="1857" w:type="pct"/>
          </w:tcPr>
          <w:p w14:paraId="095E63D1" w14:textId="77777777" w:rsidR="006C20B8" w:rsidRPr="008D31E3" w:rsidRDefault="006C20B8" w:rsidP="00BD6B75">
            <w:pPr>
              <w:pStyle w:val="ListParagraph1"/>
              <w:spacing w:after="0" w:line="240" w:lineRule="auto"/>
              <w:ind w:left="0"/>
              <w:rPr>
                <w:rFonts w:cstheme="minorHAnsi"/>
                <w:szCs w:val="20"/>
                <w:lang w:val="fr-FR"/>
              </w:rPr>
            </w:pPr>
            <w:r w:rsidRPr="008D31E3">
              <w:rPr>
                <w:rFonts w:cstheme="minorHAnsi"/>
                <w:szCs w:val="20"/>
              </w:rPr>
              <w:t xml:space="preserve">Emergency medicine in the tray/trolley of the equipment (Magnesium </w:t>
            </w:r>
            <w:proofErr w:type="gramStart"/>
            <w:r w:rsidRPr="008D31E3">
              <w:rPr>
                <w:rFonts w:cstheme="minorHAnsi"/>
                <w:szCs w:val="20"/>
              </w:rPr>
              <w:t xml:space="preserve">Sulfate)   </w:t>
            </w:r>
            <w:proofErr w:type="gramEnd"/>
            <w:r w:rsidRPr="008D31E3">
              <w:rPr>
                <w:rFonts w:cstheme="minorHAnsi"/>
                <w:szCs w:val="20"/>
              </w:rPr>
              <w:t xml:space="preserve">          </w:t>
            </w:r>
          </w:p>
        </w:tc>
        <w:tc>
          <w:tcPr>
            <w:tcW w:w="715" w:type="pct"/>
          </w:tcPr>
          <w:p w14:paraId="0527F0A4"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71" w:type="pct"/>
            <w:shd w:val="clear" w:color="auto" w:fill="000000" w:themeFill="text1"/>
          </w:tcPr>
          <w:p w14:paraId="68478164"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71" w:type="pct"/>
          </w:tcPr>
          <w:p w14:paraId="1A3BD3EA"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60" w:type="pct"/>
          </w:tcPr>
          <w:p w14:paraId="043D71C8" w14:textId="77777777" w:rsidR="006C20B8" w:rsidRPr="008D31E3" w:rsidRDefault="006C20B8" w:rsidP="00BD6B75">
            <w:pPr>
              <w:pStyle w:val="ListParagraph1"/>
              <w:rPr>
                <w:rFonts w:eastAsia="Times New Roman" w:cstheme="minorHAnsi"/>
                <w:color w:val="000000"/>
                <w:szCs w:val="20"/>
                <w:lang w:val="fr-FR"/>
              </w:rPr>
            </w:pPr>
          </w:p>
        </w:tc>
      </w:tr>
      <w:tr w:rsidR="006C20B8" w:rsidRPr="004F7231" w14:paraId="7F2D1887" w14:textId="77777777" w:rsidTr="000C4C75">
        <w:tblPrEx>
          <w:jc w:val="left"/>
        </w:tblPrEx>
        <w:trPr>
          <w:trHeight w:val="20"/>
        </w:trPr>
        <w:tc>
          <w:tcPr>
            <w:tcW w:w="426" w:type="pct"/>
          </w:tcPr>
          <w:p w14:paraId="4F073C0C" w14:textId="5B013065" w:rsidR="006C20B8" w:rsidRPr="008D31E3" w:rsidRDefault="00DA37F2" w:rsidP="000C4C75">
            <w:pPr>
              <w:pStyle w:val="ListParagraph1"/>
              <w:spacing w:after="0" w:line="240" w:lineRule="auto"/>
              <w:ind w:left="360"/>
              <w:jc w:val="both"/>
              <w:rPr>
                <w:rFonts w:cstheme="minorHAnsi"/>
                <w:szCs w:val="20"/>
                <w:lang w:val="fr-FR"/>
              </w:rPr>
            </w:pPr>
            <w:r>
              <w:rPr>
                <w:rFonts w:cstheme="minorHAnsi"/>
                <w:szCs w:val="20"/>
              </w:rPr>
              <w:t>M</w:t>
            </w:r>
          </w:p>
        </w:tc>
        <w:tc>
          <w:tcPr>
            <w:tcW w:w="1857" w:type="pct"/>
          </w:tcPr>
          <w:p w14:paraId="6397860D" w14:textId="77777777" w:rsidR="006C20B8" w:rsidRPr="008D31E3" w:rsidRDefault="006C20B8" w:rsidP="00BD6B75">
            <w:pPr>
              <w:pStyle w:val="ListParagraph1"/>
              <w:spacing w:after="0" w:line="240" w:lineRule="auto"/>
              <w:ind w:left="0"/>
              <w:rPr>
                <w:rFonts w:cstheme="minorHAnsi"/>
                <w:szCs w:val="20"/>
                <w:lang w:val="fr-FR"/>
              </w:rPr>
            </w:pPr>
            <w:r w:rsidRPr="008D31E3">
              <w:rPr>
                <w:rFonts w:cstheme="minorHAnsi"/>
                <w:szCs w:val="20"/>
              </w:rPr>
              <w:t>Emergency medicine in the tray/trolley of the equipment (</w:t>
            </w:r>
            <w:proofErr w:type="gramStart"/>
            <w:r w:rsidRPr="008D31E3">
              <w:rPr>
                <w:rFonts w:cstheme="minorHAnsi"/>
                <w:szCs w:val="20"/>
              </w:rPr>
              <w:t xml:space="preserve">Nifedipine)   </w:t>
            </w:r>
            <w:proofErr w:type="gramEnd"/>
            <w:r w:rsidRPr="008D31E3">
              <w:rPr>
                <w:rFonts w:cstheme="minorHAnsi"/>
                <w:szCs w:val="20"/>
              </w:rPr>
              <w:t xml:space="preserve">          </w:t>
            </w:r>
          </w:p>
        </w:tc>
        <w:tc>
          <w:tcPr>
            <w:tcW w:w="715" w:type="pct"/>
          </w:tcPr>
          <w:p w14:paraId="46FE9DED"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71" w:type="pct"/>
            <w:shd w:val="clear" w:color="auto" w:fill="000000" w:themeFill="text1"/>
          </w:tcPr>
          <w:p w14:paraId="30FD7AF2"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71" w:type="pct"/>
          </w:tcPr>
          <w:p w14:paraId="07625455"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60" w:type="pct"/>
          </w:tcPr>
          <w:p w14:paraId="624A001E" w14:textId="77777777" w:rsidR="006C20B8" w:rsidRPr="008D31E3" w:rsidRDefault="006C20B8" w:rsidP="00BD6B75">
            <w:pPr>
              <w:pStyle w:val="ListParagraph1"/>
              <w:rPr>
                <w:rFonts w:eastAsia="Times New Roman" w:cstheme="minorHAnsi"/>
                <w:color w:val="000000"/>
                <w:szCs w:val="20"/>
                <w:lang w:val="fr-FR"/>
              </w:rPr>
            </w:pPr>
          </w:p>
        </w:tc>
      </w:tr>
      <w:tr w:rsidR="006C20B8" w:rsidRPr="004F7231" w14:paraId="0D319DB7" w14:textId="77777777" w:rsidTr="000C4C75">
        <w:tblPrEx>
          <w:jc w:val="left"/>
        </w:tblPrEx>
        <w:trPr>
          <w:trHeight w:val="20"/>
        </w:trPr>
        <w:tc>
          <w:tcPr>
            <w:tcW w:w="426" w:type="pct"/>
          </w:tcPr>
          <w:p w14:paraId="53608828" w14:textId="57AA67A9" w:rsidR="006C20B8" w:rsidRPr="008D31E3" w:rsidRDefault="00DA37F2" w:rsidP="000C4C75">
            <w:pPr>
              <w:pStyle w:val="ListParagraph1"/>
              <w:spacing w:after="0" w:line="240" w:lineRule="auto"/>
              <w:ind w:left="360"/>
              <w:jc w:val="both"/>
              <w:rPr>
                <w:rFonts w:cstheme="minorHAnsi"/>
                <w:szCs w:val="20"/>
                <w:lang w:val="fr-FR"/>
              </w:rPr>
            </w:pPr>
            <w:r>
              <w:rPr>
                <w:rFonts w:cstheme="minorHAnsi"/>
                <w:szCs w:val="20"/>
              </w:rPr>
              <w:t>N</w:t>
            </w:r>
          </w:p>
        </w:tc>
        <w:tc>
          <w:tcPr>
            <w:tcW w:w="1857" w:type="pct"/>
          </w:tcPr>
          <w:p w14:paraId="39544936" w14:textId="77777777" w:rsidR="006C20B8" w:rsidRPr="008D31E3" w:rsidRDefault="006C20B8" w:rsidP="00BD6B75">
            <w:pPr>
              <w:pStyle w:val="ListParagraph1"/>
              <w:spacing w:after="0" w:line="240" w:lineRule="auto"/>
              <w:ind w:left="0"/>
              <w:rPr>
                <w:rFonts w:cstheme="minorHAnsi"/>
                <w:szCs w:val="20"/>
                <w:lang w:val="fr-FR"/>
              </w:rPr>
            </w:pPr>
            <w:r w:rsidRPr="008D31E3">
              <w:rPr>
                <w:rFonts w:cstheme="minorHAnsi"/>
                <w:szCs w:val="20"/>
              </w:rPr>
              <w:t>Emergency medication in the tray/trolley of the equipment (</w:t>
            </w:r>
            <w:proofErr w:type="gramStart"/>
            <w:r w:rsidRPr="008D31E3">
              <w:rPr>
                <w:rFonts w:cstheme="minorHAnsi"/>
                <w:szCs w:val="20"/>
              </w:rPr>
              <w:t xml:space="preserve">Corticosteroid)   </w:t>
            </w:r>
            <w:proofErr w:type="gramEnd"/>
            <w:r w:rsidRPr="008D31E3">
              <w:rPr>
                <w:rFonts w:cstheme="minorHAnsi"/>
                <w:szCs w:val="20"/>
              </w:rPr>
              <w:t xml:space="preserve">          </w:t>
            </w:r>
          </w:p>
        </w:tc>
        <w:tc>
          <w:tcPr>
            <w:tcW w:w="715" w:type="pct"/>
          </w:tcPr>
          <w:p w14:paraId="71897EEC"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71" w:type="pct"/>
            <w:shd w:val="clear" w:color="auto" w:fill="000000" w:themeFill="text1"/>
          </w:tcPr>
          <w:p w14:paraId="42D70990"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71" w:type="pct"/>
          </w:tcPr>
          <w:p w14:paraId="4E96AD75"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60" w:type="pct"/>
          </w:tcPr>
          <w:p w14:paraId="05893AAC" w14:textId="77777777" w:rsidR="006C20B8" w:rsidRPr="008D31E3" w:rsidRDefault="006C20B8" w:rsidP="00BD6B75">
            <w:pPr>
              <w:pStyle w:val="ListParagraph1"/>
              <w:rPr>
                <w:rFonts w:eastAsia="Times New Roman" w:cstheme="minorHAnsi"/>
                <w:color w:val="000000"/>
                <w:szCs w:val="20"/>
                <w:lang w:val="fr-FR"/>
              </w:rPr>
            </w:pPr>
          </w:p>
        </w:tc>
      </w:tr>
      <w:tr w:rsidR="006C20B8" w:rsidRPr="004F7231" w14:paraId="79DC1A40" w14:textId="77777777" w:rsidTr="000C4C75">
        <w:tblPrEx>
          <w:jc w:val="left"/>
        </w:tblPrEx>
        <w:trPr>
          <w:trHeight w:val="20"/>
        </w:trPr>
        <w:tc>
          <w:tcPr>
            <w:tcW w:w="426" w:type="pct"/>
          </w:tcPr>
          <w:p w14:paraId="44B6AE92" w14:textId="3F57977C" w:rsidR="006C20B8" w:rsidRPr="008D31E3" w:rsidRDefault="00DA37F2" w:rsidP="000C4C75">
            <w:pPr>
              <w:pStyle w:val="ListParagraph1"/>
              <w:spacing w:after="0" w:line="240" w:lineRule="auto"/>
              <w:ind w:left="360"/>
              <w:jc w:val="both"/>
              <w:rPr>
                <w:rFonts w:cstheme="minorHAnsi"/>
                <w:szCs w:val="20"/>
                <w:lang w:val="fr-FR"/>
              </w:rPr>
            </w:pPr>
            <w:r>
              <w:rPr>
                <w:rFonts w:cstheme="minorHAnsi"/>
                <w:szCs w:val="20"/>
              </w:rPr>
              <w:t>Or</w:t>
            </w:r>
          </w:p>
        </w:tc>
        <w:tc>
          <w:tcPr>
            <w:tcW w:w="1857" w:type="pct"/>
          </w:tcPr>
          <w:p w14:paraId="2F53E03F" w14:textId="77777777" w:rsidR="006C20B8" w:rsidRPr="008D31E3" w:rsidRDefault="006C20B8" w:rsidP="00BD6B75">
            <w:pPr>
              <w:pStyle w:val="ListParagraph1"/>
              <w:spacing w:after="0" w:line="240" w:lineRule="auto"/>
              <w:ind w:left="0"/>
              <w:rPr>
                <w:rFonts w:cstheme="minorHAnsi"/>
                <w:szCs w:val="20"/>
                <w:lang w:val="fr-FR"/>
              </w:rPr>
            </w:pPr>
            <w:r w:rsidRPr="008D31E3">
              <w:rPr>
                <w:rFonts w:cstheme="minorHAnsi"/>
                <w:szCs w:val="20"/>
              </w:rPr>
              <w:t xml:space="preserve">Normal Birthing Kit: Umbilical Cord Scissors  </w:t>
            </w:r>
          </w:p>
        </w:tc>
        <w:tc>
          <w:tcPr>
            <w:tcW w:w="715" w:type="pct"/>
          </w:tcPr>
          <w:p w14:paraId="3FCE961F"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71" w:type="pct"/>
            <w:shd w:val="clear" w:color="auto" w:fill="000000" w:themeFill="text1"/>
          </w:tcPr>
          <w:p w14:paraId="7361F6CE"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71" w:type="pct"/>
          </w:tcPr>
          <w:p w14:paraId="10462AFC"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60" w:type="pct"/>
          </w:tcPr>
          <w:p w14:paraId="6EEBB978" w14:textId="77777777" w:rsidR="006C20B8" w:rsidRPr="008D31E3" w:rsidRDefault="006C20B8" w:rsidP="00BD6B75">
            <w:pPr>
              <w:pStyle w:val="ListParagraph1"/>
              <w:rPr>
                <w:rFonts w:eastAsia="Times New Roman" w:cstheme="minorHAnsi"/>
                <w:color w:val="000000"/>
                <w:szCs w:val="20"/>
                <w:lang w:val="fr-FR"/>
              </w:rPr>
            </w:pPr>
          </w:p>
        </w:tc>
      </w:tr>
      <w:tr w:rsidR="006C20B8" w:rsidRPr="004F7231" w14:paraId="574370AF" w14:textId="77777777" w:rsidTr="000C4C75">
        <w:tblPrEx>
          <w:jc w:val="left"/>
        </w:tblPrEx>
        <w:trPr>
          <w:trHeight w:val="20"/>
        </w:trPr>
        <w:tc>
          <w:tcPr>
            <w:tcW w:w="426" w:type="pct"/>
          </w:tcPr>
          <w:p w14:paraId="33A2BBEE" w14:textId="4B454D38" w:rsidR="006C20B8" w:rsidRPr="008D31E3" w:rsidRDefault="00DA37F2" w:rsidP="000C4C75">
            <w:pPr>
              <w:pStyle w:val="ListParagraph1"/>
              <w:spacing w:after="0" w:line="240" w:lineRule="auto"/>
              <w:ind w:left="0"/>
              <w:jc w:val="both"/>
              <w:rPr>
                <w:rFonts w:cstheme="minorHAnsi"/>
                <w:szCs w:val="20"/>
                <w:lang w:val="fr-FR"/>
              </w:rPr>
            </w:pPr>
            <w:r>
              <w:rPr>
                <w:rFonts w:cstheme="minorHAnsi"/>
                <w:szCs w:val="20"/>
              </w:rPr>
              <w:t xml:space="preserve">        P</w:t>
            </w:r>
          </w:p>
        </w:tc>
        <w:tc>
          <w:tcPr>
            <w:tcW w:w="1857" w:type="pct"/>
          </w:tcPr>
          <w:p w14:paraId="051069F0" w14:textId="77777777" w:rsidR="006C20B8" w:rsidRPr="008D31E3" w:rsidRDefault="006C20B8" w:rsidP="00BD6B75">
            <w:pPr>
              <w:pStyle w:val="ListParagraph1"/>
              <w:spacing w:after="0" w:line="240" w:lineRule="auto"/>
              <w:ind w:left="0"/>
              <w:rPr>
                <w:rFonts w:cstheme="minorHAnsi"/>
                <w:szCs w:val="20"/>
                <w:lang w:val="fr-FR"/>
              </w:rPr>
            </w:pPr>
            <w:r w:rsidRPr="008D31E3">
              <w:rPr>
                <w:rFonts w:cstheme="minorHAnsi"/>
                <w:szCs w:val="20"/>
              </w:rPr>
              <w:t xml:space="preserve">Normal Birthing Kit: Bar Clamp                         </w:t>
            </w:r>
          </w:p>
        </w:tc>
        <w:tc>
          <w:tcPr>
            <w:tcW w:w="715" w:type="pct"/>
          </w:tcPr>
          <w:p w14:paraId="61BCD2CF"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71" w:type="pct"/>
            <w:shd w:val="clear" w:color="auto" w:fill="000000" w:themeFill="text1"/>
          </w:tcPr>
          <w:p w14:paraId="23F03900"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71" w:type="pct"/>
          </w:tcPr>
          <w:p w14:paraId="51C77AC2"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60" w:type="pct"/>
          </w:tcPr>
          <w:p w14:paraId="6CBD426F" w14:textId="77777777" w:rsidR="006C20B8" w:rsidRPr="008D31E3" w:rsidRDefault="006C20B8" w:rsidP="00BD6B75">
            <w:pPr>
              <w:pStyle w:val="ListParagraph1"/>
              <w:rPr>
                <w:rFonts w:eastAsia="Times New Roman" w:cstheme="minorHAnsi"/>
                <w:color w:val="000000"/>
                <w:szCs w:val="20"/>
                <w:lang w:val="fr-FR"/>
              </w:rPr>
            </w:pPr>
          </w:p>
        </w:tc>
      </w:tr>
      <w:tr w:rsidR="006C20B8" w:rsidRPr="004F7231" w14:paraId="0EF7A5E3" w14:textId="77777777" w:rsidTr="000C4C75">
        <w:tblPrEx>
          <w:jc w:val="left"/>
        </w:tblPrEx>
        <w:trPr>
          <w:trHeight w:val="20"/>
        </w:trPr>
        <w:tc>
          <w:tcPr>
            <w:tcW w:w="426" w:type="pct"/>
          </w:tcPr>
          <w:p w14:paraId="31FC0789" w14:textId="3CB03563" w:rsidR="006C20B8" w:rsidRPr="008D31E3" w:rsidRDefault="00DA37F2" w:rsidP="000C4C75">
            <w:pPr>
              <w:pStyle w:val="ListParagraph1"/>
              <w:spacing w:after="0" w:line="240" w:lineRule="auto"/>
              <w:ind w:left="360"/>
              <w:jc w:val="both"/>
              <w:rPr>
                <w:rFonts w:cstheme="minorHAnsi"/>
                <w:szCs w:val="20"/>
                <w:lang w:val="fr-FR"/>
              </w:rPr>
            </w:pPr>
            <w:r>
              <w:rPr>
                <w:rFonts w:cstheme="minorHAnsi"/>
                <w:szCs w:val="20"/>
              </w:rPr>
              <w:t>Q</w:t>
            </w:r>
          </w:p>
        </w:tc>
        <w:tc>
          <w:tcPr>
            <w:tcW w:w="1857" w:type="pct"/>
          </w:tcPr>
          <w:p w14:paraId="2CB9D635" w14:textId="77777777" w:rsidR="006C20B8" w:rsidRPr="008D31E3" w:rsidRDefault="006C20B8" w:rsidP="00BD6B75">
            <w:pPr>
              <w:pStyle w:val="ListParagraph1"/>
              <w:spacing w:after="0" w:line="240" w:lineRule="auto"/>
              <w:ind w:left="0"/>
              <w:rPr>
                <w:rFonts w:cstheme="minorHAnsi"/>
                <w:szCs w:val="20"/>
                <w:lang w:val="fr-FR"/>
              </w:rPr>
            </w:pPr>
            <w:r w:rsidRPr="008D31E3">
              <w:rPr>
                <w:rFonts w:cstheme="minorHAnsi"/>
                <w:szCs w:val="20"/>
              </w:rPr>
              <w:t xml:space="preserve">Normal Birthing Kit: Breaking Clamp                         </w:t>
            </w:r>
          </w:p>
        </w:tc>
        <w:tc>
          <w:tcPr>
            <w:tcW w:w="715" w:type="pct"/>
          </w:tcPr>
          <w:p w14:paraId="705B7502"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71" w:type="pct"/>
            <w:shd w:val="clear" w:color="auto" w:fill="000000" w:themeFill="text1"/>
          </w:tcPr>
          <w:p w14:paraId="7FA4D20C"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71" w:type="pct"/>
          </w:tcPr>
          <w:p w14:paraId="711B0E04"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60" w:type="pct"/>
          </w:tcPr>
          <w:p w14:paraId="35F5B2CE" w14:textId="77777777" w:rsidR="006C20B8" w:rsidRPr="008D31E3" w:rsidRDefault="006C20B8" w:rsidP="00BD6B75">
            <w:pPr>
              <w:pStyle w:val="ListParagraph1"/>
              <w:rPr>
                <w:rFonts w:eastAsia="Times New Roman" w:cstheme="minorHAnsi"/>
                <w:color w:val="000000"/>
                <w:szCs w:val="20"/>
                <w:lang w:val="fr-FR"/>
              </w:rPr>
            </w:pPr>
          </w:p>
        </w:tc>
      </w:tr>
      <w:tr w:rsidR="006C20B8" w:rsidRPr="004F7231" w14:paraId="108523AD" w14:textId="77777777" w:rsidTr="000C4C75">
        <w:tblPrEx>
          <w:jc w:val="left"/>
        </w:tblPrEx>
        <w:trPr>
          <w:trHeight w:val="20"/>
        </w:trPr>
        <w:tc>
          <w:tcPr>
            <w:tcW w:w="426" w:type="pct"/>
          </w:tcPr>
          <w:p w14:paraId="0452BF10" w14:textId="4A73FF1B" w:rsidR="006C20B8" w:rsidRPr="008D31E3" w:rsidRDefault="00DA37F2" w:rsidP="000C4C75">
            <w:pPr>
              <w:pStyle w:val="ListParagraph1"/>
              <w:spacing w:after="0" w:line="240" w:lineRule="auto"/>
              <w:ind w:left="0"/>
              <w:jc w:val="both"/>
              <w:rPr>
                <w:rFonts w:cstheme="minorHAnsi"/>
                <w:szCs w:val="20"/>
                <w:lang w:val="fr-FR"/>
              </w:rPr>
            </w:pPr>
            <w:r>
              <w:rPr>
                <w:rFonts w:cstheme="minorHAnsi"/>
                <w:szCs w:val="20"/>
              </w:rPr>
              <w:t xml:space="preserve">      R</w:t>
            </w:r>
          </w:p>
        </w:tc>
        <w:tc>
          <w:tcPr>
            <w:tcW w:w="1857" w:type="pct"/>
          </w:tcPr>
          <w:p w14:paraId="75787C49" w14:textId="77777777" w:rsidR="006C20B8" w:rsidRPr="008D31E3" w:rsidRDefault="006C20B8" w:rsidP="00BD6B75">
            <w:pPr>
              <w:pStyle w:val="ListParagraph1"/>
              <w:spacing w:after="0" w:line="240" w:lineRule="auto"/>
              <w:ind w:left="0"/>
              <w:rPr>
                <w:rFonts w:cstheme="minorHAnsi"/>
                <w:szCs w:val="20"/>
                <w:lang w:val="fr-FR"/>
              </w:rPr>
            </w:pPr>
            <w:r w:rsidRPr="008D31E3">
              <w:rPr>
                <w:rFonts w:cstheme="minorHAnsi"/>
                <w:szCs w:val="20"/>
              </w:rPr>
              <w:t xml:space="preserve">Normal delivery kit: Sterile compresses                          </w:t>
            </w:r>
          </w:p>
        </w:tc>
        <w:tc>
          <w:tcPr>
            <w:tcW w:w="715" w:type="pct"/>
          </w:tcPr>
          <w:p w14:paraId="2A44F48E"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71" w:type="pct"/>
            <w:shd w:val="clear" w:color="auto" w:fill="000000" w:themeFill="text1"/>
          </w:tcPr>
          <w:p w14:paraId="3266C4FA"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71" w:type="pct"/>
          </w:tcPr>
          <w:p w14:paraId="2B9F790C"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60" w:type="pct"/>
          </w:tcPr>
          <w:p w14:paraId="1FF38D1D" w14:textId="77777777" w:rsidR="006C20B8" w:rsidRPr="008D31E3" w:rsidRDefault="006C20B8" w:rsidP="00BD6B75">
            <w:pPr>
              <w:pStyle w:val="ListParagraph1"/>
              <w:rPr>
                <w:rFonts w:eastAsia="Times New Roman" w:cstheme="minorHAnsi"/>
                <w:color w:val="000000"/>
                <w:szCs w:val="20"/>
                <w:lang w:val="fr-FR"/>
              </w:rPr>
            </w:pPr>
          </w:p>
        </w:tc>
      </w:tr>
      <w:tr w:rsidR="006C20B8" w:rsidRPr="004F7231" w14:paraId="7846884E" w14:textId="77777777" w:rsidTr="000C4C75">
        <w:tblPrEx>
          <w:jc w:val="left"/>
        </w:tblPrEx>
        <w:trPr>
          <w:trHeight w:val="20"/>
        </w:trPr>
        <w:tc>
          <w:tcPr>
            <w:tcW w:w="426" w:type="pct"/>
          </w:tcPr>
          <w:p w14:paraId="14054B7A" w14:textId="5F0E95D5" w:rsidR="006C20B8" w:rsidRPr="008D31E3" w:rsidRDefault="00DA37F2" w:rsidP="000C4C75">
            <w:pPr>
              <w:pStyle w:val="ListParagraph1"/>
              <w:spacing w:after="0" w:line="240" w:lineRule="auto"/>
              <w:ind w:left="360"/>
              <w:jc w:val="both"/>
              <w:rPr>
                <w:rFonts w:cstheme="minorHAnsi"/>
                <w:szCs w:val="20"/>
                <w:lang w:val="fr-FR"/>
              </w:rPr>
            </w:pPr>
            <w:r>
              <w:rPr>
                <w:rFonts w:cstheme="minorHAnsi"/>
                <w:szCs w:val="20"/>
              </w:rPr>
              <w:t>S</w:t>
            </w:r>
          </w:p>
        </w:tc>
        <w:tc>
          <w:tcPr>
            <w:tcW w:w="1857" w:type="pct"/>
          </w:tcPr>
          <w:p w14:paraId="2A2D357A" w14:textId="77777777" w:rsidR="006C20B8" w:rsidRPr="008D31E3" w:rsidRDefault="006C20B8" w:rsidP="00BD6B75">
            <w:pPr>
              <w:pStyle w:val="ListParagraph1"/>
              <w:spacing w:after="0" w:line="240" w:lineRule="auto"/>
              <w:ind w:left="0"/>
              <w:rPr>
                <w:rFonts w:cstheme="minorHAnsi"/>
                <w:szCs w:val="20"/>
                <w:lang w:val="fr-FR"/>
              </w:rPr>
            </w:pPr>
            <w:r w:rsidRPr="008D31E3">
              <w:rPr>
                <w:rFonts w:cstheme="minorHAnsi"/>
                <w:szCs w:val="20"/>
              </w:rPr>
              <w:t xml:space="preserve">Normal Birthing Kit: Sterile Gloves                            </w:t>
            </w:r>
          </w:p>
        </w:tc>
        <w:tc>
          <w:tcPr>
            <w:tcW w:w="715" w:type="pct"/>
          </w:tcPr>
          <w:p w14:paraId="23695EF7"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71" w:type="pct"/>
            <w:shd w:val="clear" w:color="auto" w:fill="000000" w:themeFill="text1"/>
          </w:tcPr>
          <w:p w14:paraId="1C6CF4D0"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71" w:type="pct"/>
          </w:tcPr>
          <w:p w14:paraId="1AF88331"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60" w:type="pct"/>
          </w:tcPr>
          <w:p w14:paraId="4ACDA80C" w14:textId="77777777" w:rsidR="006C20B8" w:rsidRPr="008D31E3" w:rsidRDefault="006C20B8" w:rsidP="00BD6B75">
            <w:pPr>
              <w:pStyle w:val="ListParagraph1"/>
              <w:rPr>
                <w:rFonts w:eastAsia="Times New Roman" w:cstheme="minorHAnsi"/>
                <w:color w:val="000000"/>
                <w:szCs w:val="20"/>
                <w:lang w:val="fr-FR"/>
              </w:rPr>
            </w:pPr>
          </w:p>
        </w:tc>
      </w:tr>
      <w:tr w:rsidR="006C20B8" w:rsidRPr="004F7231" w14:paraId="4894B610" w14:textId="77777777" w:rsidTr="000C4C75">
        <w:tblPrEx>
          <w:jc w:val="left"/>
        </w:tblPrEx>
        <w:trPr>
          <w:trHeight w:val="20"/>
        </w:trPr>
        <w:tc>
          <w:tcPr>
            <w:tcW w:w="426" w:type="pct"/>
          </w:tcPr>
          <w:p w14:paraId="033E3B34" w14:textId="4D970337" w:rsidR="006C20B8" w:rsidRPr="008D31E3" w:rsidRDefault="00DA37F2" w:rsidP="000C4C75">
            <w:pPr>
              <w:pStyle w:val="ListParagraph1"/>
              <w:spacing w:after="0" w:line="240" w:lineRule="auto"/>
              <w:ind w:left="360"/>
              <w:jc w:val="both"/>
              <w:rPr>
                <w:rFonts w:cstheme="minorHAnsi"/>
                <w:szCs w:val="20"/>
                <w:lang w:val="fr-FR"/>
              </w:rPr>
            </w:pPr>
            <w:r>
              <w:rPr>
                <w:rFonts w:cstheme="minorHAnsi"/>
                <w:szCs w:val="20"/>
              </w:rPr>
              <w:t>T</w:t>
            </w:r>
          </w:p>
        </w:tc>
        <w:tc>
          <w:tcPr>
            <w:tcW w:w="1857" w:type="pct"/>
          </w:tcPr>
          <w:p w14:paraId="0571FE9B" w14:textId="77777777" w:rsidR="006C20B8" w:rsidRPr="008D31E3" w:rsidRDefault="006C20B8" w:rsidP="00BD6B75">
            <w:pPr>
              <w:pStyle w:val="ListParagraph1"/>
              <w:spacing w:after="0" w:line="240" w:lineRule="auto"/>
              <w:ind w:left="0"/>
              <w:rPr>
                <w:rFonts w:cstheme="minorHAnsi"/>
                <w:szCs w:val="20"/>
                <w:lang w:val="fr-FR"/>
              </w:rPr>
            </w:pPr>
            <w:r>
              <w:rPr>
                <w:rFonts w:cstheme="minorHAnsi"/>
                <w:szCs w:val="20"/>
              </w:rPr>
              <w:t xml:space="preserve">Equipment adapted for freestyle childbirth                            </w:t>
            </w:r>
          </w:p>
        </w:tc>
        <w:tc>
          <w:tcPr>
            <w:tcW w:w="715" w:type="pct"/>
          </w:tcPr>
          <w:p w14:paraId="01412315"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571" w:type="pct"/>
            <w:shd w:val="clear" w:color="auto" w:fill="000000" w:themeFill="text1"/>
          </w:tcPr>
          <w:p w14:paraId="3AEB8B88"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71" w:type="pct"/>
          </w:tcPr>
          <w:p w14:paraId="7954A760" w14:textId="77777777" w:rsidR="006C20B8" w:rsidRPr="008D31E3" w:rsidRDefault="006C20B8" w:rsidP="00BD6B75">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60" w:type="pct"/>
          </w:tcPr>
          <w:p w14:paraId="3FA60AA2" w14:textId="77777777" w:rsidR="006C20B8" w:rsidRPr="008D31E3" w:rsidRDefault="006C20B8" w:rsidP="00BD6B75">
            <w:pPr>
              <w:pStyle w:val="ListParagraph1"/>
              <w:rPr>
                <w:rFonts w:eastAsia="Times New Roman" w:cstheme="minorHAnsi"/>
                <w:color w:val="000000"/>
                <w:szCs w:val="20"/>
                <w:lang w:val="fr-FR"/>
              </w:rPr>
            </w:pPr>
          </w:p>
        </w:tc>
      </w:tr>
      <w:tr w:rsidR="000B531E" w:rsidRPr="006974FC" w14:paraId="3FCEAEA5" w14:textId="77777777" w:rsidTr="000C4C75">
        <w:tblPrEx>
          <w:jc w:val="left"/>
        </w:tblPrEx>
        <w:trPr>
          <w:trHeight w:val="20"/>
        </w:trPr>
        <w:tc>
          <w:tcPr>
            <w:tcW w:w="426" w:type="pct"/>
          </w:tcPr>
          <w:p w14:paraId="1B05E3CB" w14:textId="550EC13D" w:rsidR="000B531E" w:rsidRPr="00504735" w:rsidRDefault="00DA37F2" w:rsidP="000C4C75">
            <w:pPr>
              <w:pStyle w:val="ListParagraph1"/>
              <w:spacing w:after="0" w:line="240" w:lineRule="auto"/>
              <w:ind w:left="0"/>
              <w:rPr>
                <w:rFonts w:cstheme="minorHAnsi"/>
                <w:szCs w:val="20"/>
                <w:lang w:val="fr-FR"/>
              </w:rPr>
            </w:pPr>
            <w:r>
              <w:rPr>
                <w:rFonts w:cstheme="minorHAnsi"/>
                <w:szCs w:val="20"/>
              </w:rPr>
              <w:t xml:space="preserve">      In the</w:t>
            </w:r>
          </w:p>
        </w:tc>
        <w:tc>
          <w:tcPr>
            <w:tcW w:w="1857" w:type="pct"/>
          </w:tcPr>
          <w:p w14:paraId="4C00ABF3" w14:textId="2ADE2FC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Forceps Clamp </w:t>
            </w:r>
          </w:p>
        </w:tc>
        <w:tc>
          <w:tcPr>
            <w:tcW w:w="715" w:type="pct"/>
          </w:tcPr>
          <w:p w14:paraId="50D174E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E7D88E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00FA8D8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tcPr>
          <w:p w14:paraId="2713DB3E"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1AB3271" w14:textId="77777777" w:rsidTr="000C4C75">
        <w:tblPrEx>
          <w:jc w:val="left"/>
        </w:tblPrEx>
        <w:trPr>
          <w:trHeight w:val="20"/>
        </w:trPr>
        <w:tc>
          <w:tcPr>
            <w:tcW w:w="426" w:type="pct"/>
          </w:tcPr>
          <w:p w14:paraId="582E4252" w14:textId="1D7C250D" w:rsidR="00DA37F2" w:rsidRPr="00504735" w:rsidRDefault="00DA37F2" w:rsidP="000C4C75">
            <w:pPr>
              <w:pStyle w:val="ListParagraph1"/>
              <w:spacing w:after="0" w:line="240" w:lineRule="auto"/>
              <w:ind w:left="0"/>
              <w:rPr>
                <w:rFonts w:cstheme="minorHAnsi"/>
                <w:szCs w:val="20"/>
                <w:lang w:val="fr-FR"/>
              </w:rPr>
            </w:pPr>
            <w:r>
              <w:rPr>
                <w:rFonts w:cstheme="minorHAnsi"/>
                <w:szCs w:val="20"/>
              </w:rPr>
              <w:t xml:space="preserve">      V</w:t>
            </w:r>
          </w:p>
        </w:tc>
        <w:tc>
          <w:tcPr>
            <w:tcW w:w="1857" w:type="pct"/>
          </w:tcPr>
          <w:p w14:paraId="01B3372F" w14:textId="16D2C790" w:rsidR="000B531E" w:rsidRPr="00504735" w:rsidRDefault="000B531E" w:rsidP="000B531E">
            <w:pPr>
              <w:pStyle w:val="ListParagraph1"/>
              <w:spacing w:after="0" w:line="240" w:lineRule="auto"/>
              <w:ind w:left="0"/>
              <w:rPr>
                <w:rFonts w:cstheme="minorHAnsi"/>
                <w:szCs w:val="20"/>
                <w:lang w:val="fr-FR"/>
              </w:rPr>
            </w:pPr>
            <w:r>
              <w:rPr>
                <w:rFonts w:cstheme="minorHAnsi"/>
                <w:szCs w:val="20"/>
              </w:rPr>
              <w:t>Plunger</w:t>
            </w:r>
          </w:p>
        </w:tc>
        <w:tc>
          <w:tcPr>
            <w:tcW w:w="715" w:type="pct"/>
          </w:tcPr>
          <w:p w14:paraId="5358AF0F" w14:textId="23C9FD54"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C40BA02" w14:textId="17083D7C"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2A2C83E5" w14:textId="322B79D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tcPr>
          <w:p w14:paraId="08CC9F4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84910C7" w14:textId="77777777" w:rsidTr="000C4C75">
        <w:tblPrEx>
          <w:jc w:val="left"/>
        </w:tblPrEx>
        <w:trPr>
          <w:trHeight w:val="243"/>
        </w:trPr>
        <w:tc>
          <w:tcPr>
            <w:tcW w:w="426" w:type="pct"/>
          </w:tcPr>
          <w:p w14:paraId="770EBC1A" w14:textId="292D5646" w:rsidR="000B531E" w:rsidRPr="00504735" w:rsidRDefault="00DA37F2" w:rsidP="000C4C75">
            <w:pPr>
              <w:pStyle w:val="ListParagraph1"/>
              <w:spacing w:after="0" w:line="240" w:lineRule="auto"/>
              <w:ind w:left="0"/>
              <w:rPr>
                <w:rFonts w:cstheme="minorHAnsi"/>
                <w:szCs w:val="20"/>
                <w:lang w:val="fr-FR"/>
              </w:rPr>
            </w:pPr>
            <w:r>
              <w:rPr>
                <w:rFonts w:cstheme="minorHAnsi"/>
                <w:szCs w:val="20"/>
              </w:rPr>
              <w:t xml:space="preserve">       In</w:t>
            </w:r>
          </w:p>
        </w:tc>
        <w:tc>
          <w:tcPr>
            <w:tcW w:w="1857" w:type="pct"/>
          </w:tcPr>
          <w:p w14:paraId="0B5336F9" w14:textId="6315A7F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Heart clamp                      </w:t>
            </w:r>
          </w:p>
        </w:tc>
        <w:tc>
          <w:tcPr>
            <w:tcW w:w="715" w:type="pct"/>
          </w:tcPr>
          <w:p w14:paraId="127095F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435343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081FF60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val="restart"/>
          </w:tcPr>
          <w:p w14:paraId="4D2DFCD3"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27104B5" w14:textId="77777777" w:rsidTr="000C4C75">
        <w:trPr>
          <w:trHeight w:val="243"/>
          <w:jc w:val="center"/>
        </w:trPr>
        <w:tc>
          <w:tcPr>
            <w:tcW w:w="426" w:type="pct"/>
          </w:tcPr>
          <w:p w14:paraId="2615923D" w14:textId="548FD5E8" w:rsidR="000B531E" w:rsidRPr="00504735" w:rsidRDefault="00DA37F2" w:rsidP="000C4C75">
            <w:pPr>
              <w:pStyle w:val="ListParagraph1"/>
              <w:spacing w:after="0" w:line="240" w:lineRule="auto"/>
              <w:ind w:left="0"/>
              <w:rPr>
                <w:rFonts w:cstheme="minorHAnsi"/>
                <w:szCs w:val="20"/>
                <w:lang w:val="fr-FR"/>
              </w:rPr>
            </w:pPr>
            <w:r>
              <w:rPr>
                <w:rFonts w:cstheme="minorHAnsi"/>
                <w:szCs w:val="20"/>
              </w:rPr>
              <w:t xml:space="preserve">       X</w:t>
            </w:r>
          </w:p>
        </w:tc>
        <w:tc>
          <w:tcPr>
            <w:tcW w:w="1857" w:type="pct"/>
          </w:tcPr>
          <w:p w14:paraId="2497F006" w14:textId="3022256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Kidney-shaped plateau (Beans)</w:t>
            </w:r>
          </w:p>
        </w:tc>
        <w:tc>
          <w:tcPr>
            <w:tcW w:w="715" w:type="pct"/>
          </w:tcPr>
          <w:p w14:paraId="73DFE30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000000" w:themeFill="text1"/>
          </w:tcPr>
          <w:p w14:paraId="6F1677DC" w14:textId="036AA648" w:rsidR="000B531E" w:rsidRPr="00504735" w:rsidRDefault="000B531E" w:rsidP="000B531E">
            <w:pPr>
              <w:pStyle w:val="ListParagraph1"/>
              <w:ind w:left="0"/>
              <w:jc w:val="center"/>
              <w:rPr>
                <w:rFonts w:eastAsia="Times New Roman" w:cstheme="minorHAnsi"/>
                <w:color w:val="000000"/>
                <w:szCs w:val="20"/>
                <w:lang w:val="fr-FR"/>
              </w:rPr>
            </w:pPr>
          </w:p>
        </w:tc>
        <w:tc>
          <w:tcPr>
            <w:tcW w:w="1071" w:type="pct"/>
          </w:tcPr>
          <w:p w14:paraId="4C0122C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2A08090"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DEC61AA" w14:textId="77777777" w:rsidTr="000C4C75">
        <w:trPr>
          <w:trHeight w:val="243"/>
          <w:jc w:val="center"/>
        </w:trPr>
        <w:tc>
          <w:tcPr>
            <w:tcW w:w="426" w:type="pct"/>
          </w:tcPr>
          <w:p w14:paraId="04CE58EB" w14:textId="044BEF10" w:rsidR="000B531E" w:rsidRPr="00504735" w:rsidRDefault="00DA37F2" w:rsidP="000C4C75">
            <w:pPr>
              <w:pStyle w:val="ListParagraph1"/>
              <w:spacing w:after="0" w:line="240" w:lineRule="auto"/>
              <w:ind w:left="0"/>
              <w:rPr>
                <w:rFonts w:cstheme="minorHAnsi"/>
                <w:szCs w:val="20"/>
                <w:lang w:val="fr-FR"/>
              </w:rPr>
            </w:pPr>
            <w:r>
              <w:rPr>
                <w:rFonts w:cstheme="minorHAnsi"/>
                <w:szCs w:val="20"/>
              </w:rPr>
              <w:t xml:space="preserve">       And</w:t>
            </w:r>
          </w:p>
        </w:tc>
        <w:tc>
          <w:tcPr>
            <w:tcW w:w="1857" w:type="pct"/>
          </w:tcPr>
          <w:p w14:paraId="7B35D595" w14:textId="58F922C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Syringe and cannula MVA (Manual Intrauterine </w:t>
            </w:r>
            <w:proofErr w:type="gramStart"/>
            <w:r w:rsidRPr="00504735">
              <w:rPr>
                <w:rFonts w:cstheme="minorHAnsi"/>
                <w:szCs w:val="20"/>
              </w:rPr>
              <w:t xml:space="preserve">Aspiration)   </w:t>
            </w:r>
            <w:proofErr w:type="gramEnd"/>
            <w:r w:rsidRPr="00504735">
              <w:rPr>
                <w:rFonts w:cstheme="minorHAnsi"/>
                <w:szCs w:val="20"/>
              </w:rPr>
              <w:t xml:space="preserve">                    </w:t>
            </w:r>
          </w:p>
        </w:tc>
        <w:tc>
          <w:tcPr>
            <w:tcW w:w="715" w:type="pct"/>
          </w:tcPr>
          <w:p w14:paraId="5B4FA76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000000" w:themeFill="text1"/>
          </w:tcPr>
          <w:p w14:paraId="19D5A7AF" w14:textId="2D79C125" w:rsidR="000B531E" w:rsidRPr="00504735" w:rsidRDefault="000B531E" w:rsidP="000B531E">
            <w:pPr>
              <w:pStyle w:val="ListParagraph1"/>
              <w:ind w:left="0"/>
              <w:jc w:val="center"/>
              <w:rPr>
                <w:rFonts w:eastAsia="Times New Roman" w:cstheme="minorHAnsi"/>
                <w:color w:val="000000"/>
                <w:szCs w:val="20"/>
                <w:lang w:val="fr-FR"/>
              </w:rPr>
            </w:pPr>
          </w:p>
        </w:tc>
        <w:tc>
          <w:tcPr>
            <w:tcW w:w="1071" w:type="pct"/>
          </w:tcPr>
          <w:p w14:paraId="348E9DD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5E49526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271CBA1" w14:textId="77777777" w:rsidTr="000C4C75">
        <w:tblPrEx>
          <w:jc w:val="left"/>
        </w:tblPrEx>
        <w:trPr>
          <w:trHeight w:val="243"/>
        </w:trPr>
        <w:tc>
          <w:tcPr>
            <w:tcW w:w="426" w:type="pct"/>
          </w:tcPr>
          <w:p w14:paraId="306B7B78" w14:textId="070C180C" w:rsidR="000B531E" w:rsidRPr="00504735" w:rsidRDefault="00DA37F2" w:rsidP="000C4C75">
            <w:pPr>
              <w:pStyle w:val="ListParagraph1"/>
              <w:spacing w:after="0" w:line="240" w:lineRule="auto"/>
              <w:ind w:left="0"/>
              <w:rPr>
                <w:rFonts w:cstheme="minorHAnsi"/>
                <w:szCs w:val="20"/>
                <w:lang w:val="fr-FR"/>
              </w:rPr>
            </w:pPr>
            <w:r>
              <w:rPr>
                <w:rFonts w:cstheme="minorHAnsi"/>
                <w:szCs w:val="20"/>
              </w:rPr>
              <w:t xml:space="preserve">        With</w:t>
            </w:r>
          </w:p>
        </w:tc>
        <w:tc>
          <w:tcPr>
            <w:tcW w:w="1857" w:type="pct"/>
          </w:tcPr>
          <w:p w14:paraId="266C73BA" w14:textId="156357D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Drum                               </w:t>
            </w:r>
          </w:p>
        </w:tc>
        <w:tc>
          <w:tcPr>
            <w:tcW w:w="715" w:type="pct"/>
          </w:tcPr>
          <w:p w14:paraId="29A064D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9493D6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59C5AC8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0F797B0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5AFB8DA" w14:textId="77777777" w:rsidTr="000C4C75">
        <w:trPr>
          <w:trHeight w:val="243"/>
          <w:jc w:val="center"/>
        </w:trPr>
        <w:tc>
          <w:tcPr>
            <w:tcW w:w="426" w:type="pct"/>
          </w:tcPr>
          <w:p w14:paraId="229DC4A5" w14:textId="7B43B9E3" w:rsidR="000B531E" w:rsidRPr="00504735" w:rsidRDefault="00DA37F2" w:rsidP="000C4C75">
            <w:pPr>
              <w:pStyle w:val="ListParagraph1"/>
              <w:spacing w:after="0" w:line="240" w:lineRule="auto"/>
              <w:ind w:left="0"/>
              <w:rPr>
                <w:rFonts w:cstheme="minorHAnsi"/>
                <w:szCs w:val="20"/>
                <w:lang w:val="fr-FR"/>
              </w:rPr>
            </w:pPr>
            <w:r>
              <w:rPr>
                <w:rFonts w:cstheme="minorHAnsi"/>
                <w:szCs w:val="20"/>
              </w:rPr>
              <w:t xml:space="preserve">      AA</w:t>
            </w:r>
          </w:p>
        </w:tc>
        <w:tc>
          <w:tcPr>
            <w:tcW w:w="1857" w:type="pct"/>
          </w:tcPr>
          <w:p w14:paraId="198DA9A9" w14:textId="614F026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Drawstring scissors                               </w:t>
            </w:r>
          </w:p>
        </w:tc>
        <w:tc>
          <w:tcPr>
            <w:tcW w:w="715" w:type="pct"/>
          </w:tcPr>
          <w:p w14:paraId="6AB2895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auto"/>
          </w:tcPr>
          <w:p w14:paraId="5E4AC8DB" w14:textId="33F95730" w:rsidR="000B531E" w:rsidRPr="00504735" w:rsidRDefault="000B531E" w:rsidP="000B531E">
            <w:pPr>
              <w:pStyle w:val="ListParagraph1"/>
              <w:ind w:left="0"/>
              <w:jc w:val="center"/>
              <w:rPr>
                <w:rFonts w:eastAsia="Times New Roman" w:cstheme="minorHAnsi"/>
                <w:color w:val="000000"/>
                <w:szCs w:val="20"/>
                <w:lang w:val="fr-FR"/>
              </w:rPr>
            </w:pPr>
            <w:r>
              <w:rPr>
                <w:rFonts w:eastAsia="Times New Roman" w:cstheme="minorHAnsi"/>
                <w:color w:val="000000"/>
                <w:szCs w:val="20"/>
              </w:rPr>
              <w:t>2</w:t>
            </w:r>
          </w:p>
        </w:tc>
        <w:tc>
          <w:tcPr>
            <w:tcW w:w="1071" w:type="pct"/>
          </w:tcPr>
          <w:p w14:paraId="760870F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CE3AEA5"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8C9E132" w14:textId="77777777" w:rsidTr="000C4C75">
        <w:trPr>
          <w:trHeight w:val="243"/>
          <w:jc w:val="center"/>
        </w:trPr>
        <w:tc>
          <w:tcPr>
            <w:tcW w:w="426" w:type="pct"/>
          </w:tcPr>
          <w:p w14:paraId="41532C8E" w14:textId="7B6C0D36" w:rsidR="000B531E" w:rsidRPr="00504735" w:rsidRDefault="00DA37F2" w:rsidP="000C4C75">
            <w:pPr>
              <w:pStyle w:val="ListParagraph1"/>
              <w:spacing w:after="0" w:line="240" w:lineRule="auto"/>
              <w:ind w:left="0"/>
              <w:rPr>
                <w:rFonts w:cstheme="minorHAnsi"/>
                <w:szCs w:val="20"/>
                <w:lang w:val="fr-FR"/>
              </w:rPr>
            </w:pPr>
            <w:r>
              <w:rPr>
                <w:rFonts w:cstheme="minorHAnsi"/>
                <w:szCs w:val="20"/>
              </w:rPr>
              <w:t xml:space="preserve">      OFF</w:t>
            </w:r>
          </w:p>
        </w:tc>
        <w:tc>
          <w:tcPr>
            <w:tcW w:w="1857" w:type="pct"/>
          </w:tcPr>
          <w:p w14:paraId="2EE1279E" w14:textId="591044B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Drawstring clips                              </w:t>
            </w:r>
          </w:p>
        </w:tc>
        <w:tc>
          <w:tcPr>
            <w:tcW w:w="715" w:type="pct"/>
          </w:tcPr>
          <w:p w14:paraId="0EB99EA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auto"/>
          </w:tcPr>
          <w:p w14:paraId="02096197" w14:textId="2732FAF1" w:rsidR="000B531E" w:rsidRPr="00504735" w:rsidRDefault="000B531E" w:rsidP="000B531E">
            <w:pPr>
              <w:pStyle w:val="ListParagraph1"/>
              <w:ind w:left="0"/>
              <w:jc w:val="center"/>
              <w:rPr>
                <w:rFonts w:eastAsia="Times New Roman" w:cstheme="minorHAnsi"/>
                <w:color w:val="000000"/>
                <w:szCs w:val="20"/>
                <w:lang w:val="fr-FR"/>
              </w:rPr>
            </w:pPr>
            <w:r>
              <w:rPr>
                <w:rFonts w:eastAsia="Times New Roman" w:cstheme="minorHAnsi"/>
                <w:color w:val="000000"/>
                <w:szCs w:val="20"/>
              </w:rPr>
              <w:t>2</w:t>
            </w:r>
          </w:p>
        </w:tc>
        <w:tc>
          <w:tcPr>
            <w:tcW w:w="1071" w:type="pct"/>
          </w:tcPr>
          <w:p w14:paraId="3CF1924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A8699E0"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6522528" w14:textId="77777777" w:rsidTr="000C4C75">
        <w:trPr>
          <w:trHeight w:val="243"/>
          <w:jc w:val="center"/>
        </w:trPr>
        <w:tc>
          <w:tcPr>
            <w:tcW w:w="426" w:type="pct"/>
          </w:tcPr>
          <w:p w14:paraId="33D10532" w14:textId="7F65B209" w:rsidR="000B531E" w:rsidRPr="00504735" w:rsidRDefault="00DA37F2" w:rsidP="000C4C75">
            <w:pPr>
              <w:pStyle w:val="ListParagraph1"/>
              <w:spacing w:after="0" w:line="240" w:lineRule="auto"/>
              <w:ind w:left="0"/>
              <w:rPr>
                <w:rFonts w:cstheme="minorHAnsi"/>
                <w:szCs w:val="20"/>
                <w:lang w:val="fr-FR"/>
              </w:rPr>
            </w:pPr>
            <w:r>
              <w:rPr>
                <w:rFonts w:cstheme="minorHAnsi"/>
                <w:szCs w:val="20"/>
              </w:rPr>
              <w:t xml:space="preserve">      AC</w:t>
            </w:r>
          </w:p>
        </w:tc>
        <w:tc>
          <w:tcPr>
            <w:tcW w:w="1857" w:type="pct"/>
          </w:tcPr>
          <w:p w14:paraId="74C11452" w14:textId="25A981C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Clamp de Bar                                 </w:t>
            </w:r>
          </w:p>
        </w:tc>
        <w:tc>
          <w:tcPr>
            <w:tcW w:w="715" w:type="pct"/>
          </w:tcPr>
          <w:p w14:paraId="2E3580B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auto"/>
          </w:tcPr>
          <w:p w14:paraId="559851FC" w14:textId="2FB93647" w:rsidR="000B531E" w:rsidRPr="00504735" w:rsidRDefault="000B531E" w:rsidP="000B531E">
            <w:pPr>
              <w:pStyle w:val="ListParagraph1"/>
              <w:ind w:left="0"/>
              <w:jc w:val="center"/>
              <w:rPr>
                <w:rFonts w:eastAsia="Times New Roman" w:cstheme="minorHAnsi"/>
                <w:color w:val="000000"/>
                <w:szCs w:val="20"/>
                <w:lang w:val="fr-FR"/>
              </w:rPr>
            </w:pPr>
            <w:r>
              <w:rPr>
                <w:rFonts w:eastAsia="Times New Roman" w:cstheme="minorHAnsi"/>
                <w:color w:val="000000"/>
                <w:szCs w:val="20"/>
              </w:rPr>
              <w:t>2</w:t>
            </w:r>
          </w:p>
        </w:tc>
        <w:tc>
          <w:tcPr>
            <w:tcW w:w="1071" w:type="pct"/>
          </w:tcPr>
          <w:p w14:paraId="4F8E186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94AD175"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2F53AA7" w14:textId="77777777" w:rsidTr="000C4C75">
        <w:trPr>
          <w:trHeight w:val="243"/>
          <w:jc w:val="center"/>
        </w:trPr>
        <w:tc>
          <w:tcPr>
            <w:tcW w:w="426" w:type="pct"/>
          </w:tcPr>
          <w:p w14:paraId="78685D73" w14:textId="2485E7F0" w:rsidR="000B531E" w:rsidRPr="00504735" w:rsidRDefault="00DA37F2" w:rsidP="000C4C75">
            <w:pPr>
              <w:pStyle w:val="ListParagraph1"/>
              <w:spacing w:after="0" w:line="240" w:lineRule="auto"/>
              <w:ind w:left="0"/>
              <w:rPr>
                <w:rFonts w:cstheme="minorHAnsi"/>
                <w:szCs w:val="20"/>
                <w:lang w:val="fr-FR"/>
              </w:rPr>
            </w:pPr>
            <w:r>
              <w:rPr>
                <w:rFonts w:cstheme="minorHAnsi"/>
                <w:szCs w:val="20"/>
              </w:rPr>
              <w:t xml:space="preserve">      AD</w:t>
            </w:r>
          </w:p>
        </w:tc>
        <w:tc>
          <w:tcPr>
            <w:tcW w:w="1857" w:type="pct"/>
          </w:tcPr>
          <w:p w14:paraId="56D5F086" w14:textId="6D8375D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Infusion Stand                                </w:t>
            </w:r>
          </w:p>
        </w:tc>
        <w:tc>
          <w:tcPr>
            <w:tcW w:w="715" w:type="pct"/>
          </w:tcPr>
          <w:p w14:paraId="6879264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000000" w:themeFill="text1"/>
          </w:tcPr>
          <w:p w14:paraId="0ABF988B" w14:textId="62EB8AA5" w:rsidR="000B531E" w:rsidRPr="00504735" w:rsidRDefault="000B531E" w:rsidP="000B531E">
            <w:pPr>
              <w:pStyle w:val="ListParagraph1"/>
              <w:ind w:left="0"/>
              <w:jc w:val="center"/>
              <w:rPr>
                <w:rFonts w:eastAsia="Times New Roman" w:cstheme="minorHAnsi"/>
                <w:color w:val="000000"/>
                <w:szCs w:val="20"/>
                <w:lang w:val="fr-FR"/>
              </w:rPr>
            </w:pPr>
          </w:p>
        </w:tc>
        <w:tc>
          <w:tcPr>
            <w:tcW w:w="1071" w:type="pct"/>
          </w:tcPr>
          <w:p w14:paraId="734BB8E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B02514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B788BE1" w14:textId="77777777" w:rsidTr="000C4C75">
        <w:trPr>
          <w:trHeight w:val="243"/>
          <w:jc w:val="center"/>
        </w:trPr>
        <w:tc>
          <w:tcPr>
            <w:tcW w:w="426" w:type="pct"/>
          </w:tcPr>
          <w:p w14:paraId="74D81067" w14:textId="6513BC7C" w:rsidR="00DA37F2" w:rsidRPr="00504735" w:rsidRDefault="00DA37F2" w:rsidP="000C4C75">
            <w:pPr>
              <w:pStyle w:val="ListParagraph1"/>
              <w:spacing w:after="0" w:line="240" w:lineRule="auto"/>
              <w:ind w:left="0"/>
              <w:rPr>
                <w:rFonts w:cstheme="minorHAnsi"/>
                <w:szCs w:val="20"/>
                <w:lang w:val="fr-FR"/>
              </w:rPr>
            </w:pPr>
            <w:r>
              <w:rPr>
                <w:rFonts w:cstheme="minorHAnsi"/>
                <w:szCs w:val="20"/>
              </w:rPr>
              <w:t xml:space="preserve">      AE</w:t>
            </w:r>
          </w:p>
        </w:tc>
        <w:tc>
          <w:tcPr>
            <w:tcW w:w="1857" w:type="pct"/>
          </w:tcPr>
          <w:p w14:paraId="1FFA234D" w14:textId="628DAF2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Intravenous Infusion Kits                                  </w:t>
            </w:r>
          </w:p>
        </w:tc>
        <w:tc>
          <w:tcPr>
            <w:tcW w:w="715" w:type="pct"/>
          </w:tcPr>
          <w:p w14:paraId="5A28F96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000000" w:themeFill="text1"/>
          </w:tcPr>
          <w:p w14:paraId="70F468E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6B69AEF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5069874E"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FD87A57" w14:textId="77777777" w:rsidTr="000C4C75">
        <w:trPr>
          <w:trHeight w:val="243"/>
          <w:jc w:val="center"/>
        </w:trPr>
        <w:tc>
          <w:tcPr>
            <w:tcW w:w="426" w:type="pct"/>
          </w:tcPr>
          <w:p w14:paraId="5A9B410E" w14:textId="1843E21B" w:rsidR="000B531E" w:rsidRPr="00504735" w:rsidRDefault="00DA37F2" w:rsidP="000C4C75">
            <w:pPr>
              <w:pStyle w:val="ListParagraph1"/>
              <w:spacing w:after="0" w:line="240" w:lineRule="auto"/>
              <w:ind w:left="0"/>
              <w:rPr>
                <w:rFonts w:cstheme="minorHAnsi"/>
                <w:szCs w:val="20"/>
                <w:lang w:val="fr-FR"/>
              </w:rPr>
            </w:pPr>
            <w:r>
              <w:rPr>
                <w:rFonts w:cstheme="minorHAnsi"/>
                <w:szCs w:val="20"/>
              </w:rPr>
              <w:t xml:space="preserve">      OF</w:t>
            </w:r>
          </w:p>
        </w:tc>
        <w:tc>
          <w:tcPr>
            <w:tcW w:w="1857" w:type="pct"/>
          </w:tcPr>
          <w:p w14:paraId="111B9BEB" w14:textId="25F0E63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Urinary catheter                             </w:t>
            </w:r>
          </w:p>
        </w:tc>
        <w:tc>
          <w:tcPr>
            <w:tcW w:w="715" w:type="pct"/>
          </w:tcPr>
          <w:p w14:paraId="6B39341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000000" w:themeFill="text1"/>
          </w:tcPr>
          <w:p w14:paraId="0C8FB57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003153C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F66A518"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92BAF92" w14:textId="77777777" w:rsidTr="000C4C75">
        <w:trPr>
          <w:trHeight w:val="243"/>
          <w:jc w:val="center"/>
        </w:trPr>
        <w:tc>
          <w:tcPr>
            <w:tcW w:w="426" w:type="pct"/>
          </w:tcPr>
          <w:p w14:paraId="4EDA1DC4" w14:textId="3588A53D" w:rsidR="000B531E" w:rsidRPr="00504735" w:rsidRDefault="00DA37F2" w:rsidP="000C4C75">
            <w:pPr>
              <w:pStyle w:val="ListParagraph1"/>
              <w:spacing w:after="0" w:line="240" w:lineRule="auto"/>
              <w:ind w:left="0"/>
              <w:rPr>
                <w:rFonts w:cstheme="minorHAnsi"/>
                <w:szCs w:val="20"/>
                <w:lang w:val="fr-FR"/>
              </w:rPr>
            </w:pPr>
            <w:r>
              <w:rPr>
                <w:rFonts w:cstheme="minorHAnsi"/>
                <w:szCs w:val="20"/>
              </w:rPr>
              <w:t xml:space="preserve">      AG</w:t>
            </w:r>
          </w:p>
        </w:tc>
        <w:tc>
          <w:tcPr>
            <w:tcW w:w="1857" w:type="pct"/>
          </w:tcPr>
          <w:p w14:paraId="20B4D0F5" w14:textId="78177AF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Sterilized cotton and compress                         </w:t>
            </w:r>
          </w:p>
        </w:tc>
        <w:tc>
          <w:tcPr>
            <w:tcW w:w="715" w:type="pct"/>
          </w:tcPr>
          <w:p w14:paraId="53C0F7E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000000" w:themeFill="text1"/>
          </w:tcPr>
          <w:p w14:paraId="2CF456C1" w14:textId="14266C4B" w:rsidR="000B531E" w:rsidRPr="00504735" w:rsidRDefault="000B531E" w:rsidP="000B531E">
            <w:pPr>
              <w:pStyle w:val="ListParagraph1"/>
              <w:ind w:left="0"/>
              <w:jc w:val="center"/>
              <w:rPr>
                <w:rFonts w:eastAsia="Times New Roman" w:cstheme="minorHAnsi"/>
                <w:color w:val="000000"/>
                <w:szCs w:val="20"/>
                <w:lang w:val="fr-FR"/>
              </w:rPr>
            </w:pPr>
          </w:p>
        </w:tc>
        <w:tc>
          <w:tcPr>
            <w:tcW w:w="1071" w:type="pct"/>
          </w:tcPr>
          <w:p w14:paraId="34B0F62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03E0911D"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D5452EA" w14:textId="77777777" w:rsidTr="000C4C75">
        <w:tblPrEx>
          <w:jc w:val="left"/>
        </w:tblPrEx>
        <w:trPr>
          <w:trHeight w:val="243"/>
        </w:trPr>
        <w:tc>
          <w:tcPr>
            <w:tcW w:w="426" w:type="pct"/>
          </w:tcPr>
          <w:p w14:paraId="7BFB4A0E" w14:textId="1DA5DEEB" w:rsidR="000B531E" w:rsidRPr="00504735" w:rsidRDefault="00DA37F2" w:rsidP="000C4C75">
            <w:pPr>
              <w:pStyle w:val="ListParagraph1"/>
              <w:spacing w:after="0" w:line="240" w:lineRule="auto"/>
              <w:ind w:left="0"/>
              <w:rPr>
                <w:rFonts w:cstheme="minorHAnsi"/>
                <w:szCs w:val="20"/>
                <w:lang w:val="fr-FR"/>
              </w:rPr>
            </w:pPr>
            <w:r>
              <w:rPr>
                <w:rFonts w:cstheme="minorHAnsi"/>
                <w:szCs w:val="20"/>
              </w:rPr>
              <w:t xml:space="preserve">      AH</w:t>
            </w:r>
          </w:p>
        </w:tc>
        <w:tc>
          <w:tcPr>
            <w:tcW w:w="1857" w:type="pct"/>
          </w:tcPr>
          <w:p w14:paraId="7254E901" w14:textId="191BC72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High Pressure Sterilizer / Autoclave                      </w:t>
            </w:r>
          </w:p>
        </w:tc>
        <w:tc>
          <w:tcPr>
            <w:tcW w:w="715" w:type="pct"/>
          </w:tcPr>
          <w:p w14:paraId="3E7BB72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2B2F6E9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55B2CC5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4755B02C" w14:textId="77777777" w:rsidR="000B531E" w:rsidRPr="00504735" w:rsidRDefault="000B531E" w:rsidP="000B531E">
            <w:pPr>
              <w:pStyle w:val="ListParagraph1"/>
              <w:rPr>
                <w:rFonts w:eastAsia="Times New Roman" w:cstheme="minorHAnsi"/>
                <w:color w:val="000000"/>
                <w:szCs w:val="20"/>
                <w:lang w:val="fr-FR"/>
              </w:rPr>
            </w:pPr>
          </w:p>
        </w:tc>
      </w:tr>
      <w:tr w:rsidR="0057755C" w:rsidRPr="002D084C" w14:paraId="6EA44281" w14:textId="77777777" w:rsidTr="000C4C75">
        <w:tblPrEx>
          <w:jc w:val="left"/>
        </w:tblPrEx>
        <w:trPr>
          <w:trHeight w:val="243"/>
        </w:trPr>
        <w:tc>
          <w:tcPr>
            <w:tcW w:w="426" w:type="pct"/>
          </w:tcPr>
          <w:p w14:paraId="7EC28D58" w14:textId="06F5C57C" w:rsidR="0057755C" w:rsidRPr="00EC5256" w:rsidRDefault="00DA37F2" w:rsidP="000C4C75">
            <w:pPr>
              <w:pStyle w:val="ListParagraph1"/>
              <w:spacing w:after="0" w:line="240" w:lineRule="auto"/>
              <w:ind w:left="0"/>
              <w:jc w:val="both"/>
              <w:rPr>
                <w:rFonts w:ascii="Arial" w:hAnsi="Arial" w:cs="Arial"/>
                <w:szCs w:val="20"/>
                <w:lang w:val="fr-FR"/>
              </w:rPr>
            </w:pPr>
            <w:r>
              <w:rPr>
                <w:rFonts w:ascii="Arial" w:hAnsi="Arial" w:cs="Arial"/>
                <w:szCs w:val="20"/>
              </w:rPr>
              <w:t xml:space="preserve">     TO</w:t>
            </w:r>
          </w:p>
        </w:tc>
        <w:tc>
          <w:tcPr>
            <w:tcW w:w="1857" w:type="pct"/>
            <w:vAlign w:val="bottom"/>
          </w:tcPr>
          <w:p w14:paraId="08B56DF8" w14:textId="77777777" w:rsidR="0057755C" w:rsidRPr="00EC5256" w:rsidRDefault="0057755C" w:rsidP="00BD6B75">
            <w:pPr>
              <w:pStyle w:val="ListParagraph1"/>
              <w:spacing w:after="0" w:line="240" w:lineRule="auto"/>
              <w:ind w:left="0"/>
              <w:rPr>
                <w:rFonts w:ascii="Arial" w:hAnsi="Arial" w:cs="Arial"/>
                <w:szCs w:val="20"/>
                <w:lang w:val="fr-FR"/>
              </w:rPr>
            </w:pPr>
            <w:r>
              <w:rPr>
                <w:rFonts w:ascii="Calibri" w:hAnsi="Calibri" w:cs="Calibri"/>
                <w:color w:val="000000"/>
                <w:sz w:val="22"/>
              </w:rPr>
              <w:t>Suture Kit (Forceps)</w:t>
            </w:r>
          </w:p>
        </w:tc>
        <w:tc>
          <w:tcPr>
            <w:tcW w:w="715" w:type="pct"/>
          </w:tcPr>
          <w:p w14:paraId="33488675" w14:textId="77777777" w:rsidR="0057755C" w:rsidRPr="00EC5256" w:rsidRDefault="0057755C" w:rsidP="00BD6B75">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71" w:type="pct"/>
          </w:tcPr>
          <w:p w14:paraId="005AF54C" w14:textId="77777777" w:rsidR="0057755C" w:rsidRPr="00EC5256" w:rsidRDefault="0057755C" w:rsidP="00BD6B75">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71" w:type="pct"/>
          </w:tcPr>
          <w:p w14:paraId="3C812054" w14:textId="77777777" w:rsidR="0057755C" w:rsidRPr="00EC5256" w:rsidRDefault="0057755C" w:rsidP="00BD6B75">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60" w:type="pct"/>
            <w:vMerge w:val="restart"/>
          </w:tcPr>
          <w:p w14:paraId="40C20771" w14:textId="77777777" w:rsidR="0057755C" w:rsidRPr="00EC5256" w:rsidRDefault="0057755C" w:rsidP="00BD6B75">
            <w:pPr>
              <w:pStyle w:val="ListParagraph1"/>
              <w:rPr>
                <w:rFonts w:ascii="Arial" w:eastAsia="Times New Roman" w:hAnsi="Arial" w:cs="Arial"/>
                <w:color w:val="000000"/>
                <w:szCs w:val="20"/>
                <w:lang w:val="fr-FR"/>
              </w:rPr>
            </w:pPr>
          </w:p>
        </w:tc>
      </w:tr>
      <w:tr w:rsidR="0057755C" w:rsidRPr="002D084C" w14:paraId="1319B4F4" w14:textId="77777777" w:rsidTr="000C4C75">
        <w:tblPrEx>
          <w:jc w:val="left"/>
        </w:tblPrEx>
        <w:trPr>
          <w:trHeight w:val="243"/>
        </w:trPr>
        <w:tc>
          <w:tcPr>
            <w:tcW w:w="426" w:type="pct"/>
          </w:tcPr>
          <w:p w14:paraId="2E984181" w14:textId="7D2170EA" w:rsidR="0057755C" w:rsidRPr="00EC5256" w:rsidRDefault="00DA37F2" w:rsidP="000C4C75">
            <w:pPr>
              <w:pStyle w:val="ListParagraph1"/>
              <w:spacing w:after="0" w:line="240" w:lineRule="auto"/>
              <w:ind w:left="0"/>
              <w:jc w:val="both"/>
              <w:rPr>
                <w:rFonts w:ascii="Arial" w:hAnsi="Arial" w:cs="Arial"/>
                <w:szCs w:val="20"/>
                <w:lang w:val="fr-FR"/>
              </w:rPr>
            </w:pPr>
            <w:r>
              <w:rPr>
                <w:rFonts w:ascii="Arial" w:hAnsi="Arial" w:cs="Arial"/>
                <w:szCs w:val="20"/>
              </w:rPr>
              <w:t xml:space="preserve">    AK</w:t>
            </w:r>
          </w:p>
        </w:tc>
        <w:tc>
          <w:tcPr>
            <w:tcW w:w="1857" w:type="pct"/>
            <w:vAlign w:val="bottom"/>
          </w:tcPr>
          <w:p w14:paraId="2215C842" w14:textId="77777777" w:rsidR="0057755C" w:rsidRPr="00EC5256" w:rsidRDefault="0057755C" w:rsidP="00BD6B75">
            <w:pPr>
              <w:pStyle w:val="ListParagraph1"/>
              <w:spacing w:after="0" w:line="240" w:lineRule="auto"/>
              <w:ind w:left="0"/>
              <w:rPr>
                <w:lang w:val="fr-FR"/>
              </w:rPr>
            </w:pPr>
            <w:r w:rsidRPr="000C4C75">
              <w:rPr>
                <w:rFonts w:ascii="Calibri" w:hAnsi="Calibri" w:cs="Calibri"/>
                <w:color w:val="000000"/>
              </w:rPr>
              <w:t>Suture Kit (Needle Holder)</w:t>
            </w:r>
          </w:p>
        </w:tc>
        <w:tc>
          <w:tcPr>
            <w:tcW w:w="715" w:type="pct"/>
          </w:tcPr>
          <w:p w14:paraId="38B05003" w14:textId="77777777" w:rsidR="0057755C" w:rsidRPr="00EC5256" w:rsidRDefault="0057755C" w:rsidP="00BD6B75">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71" w:type="pct"/>
          </w:tcPr>
          <w:p w14:paraId="5EFA5A3B" w14:textId="77777777" w:rsidR="0057755C" w:rsidRPr="00EC5256" w:rsidRDefault="0057755C" w:rsidP="00BD6B75">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71" w:type="pct"/>
          </w:tcPr>
          <w:p w14:paraId="45646CCA" w14:textId="77777777" w:rsidR="0057755C" w:rsidRPr="00EC5256" w:rsidRDefault="0057755C" w:rsidP="00BD6B75">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60" w:type="pct"/>
            <w:vMerge/>
          </w:tcPr>
          <w:p w14:paraId="38AE55AE" w14:textId="77777777" w:rsidR="0057755C" w:rsidRPr="00EC5256" w:rsidRDefault="0057755C" w:rsidP="00BD6B75">
            <w:pPr>
              <w:pStyle w:val="ListParagraph1"/>
              <w:rPr>
                <w:rFonts w:ascii="Arial" w:eastAsia="Times New Roman" w:hAnsi="Arial" w:cs="Arial"/>
                <w:color w:val="000000"/>
                <w:szCs w:val="20"/>
                <w:lang w:val="fr-FR"/>
              </w:rPr>
            </w:pPr>
          </w:p>
        </w:tc>
      </w:tr>
      <w:tr w:rsidR="0057755C" w:rsidRPr="002D084C" w14:paraId="43A3AE1A" w14:textId="77777777" w:rsidTr="000C4C75">
        <w:tblPrEx>
          <w:jc w:val="left"/>
        </w:tblPrEx>
        <w:trPr>
          <w:trHeight w:val="243"/>
        </w:trPr>
        <w:tc>
          <w:tcPr>
            <w:tcW w:w="426" w:type="pct"/>
          </w:tcPr>
          <w:p w14:paraId="5C3FA5B8" w14:textId="57BCC7F7" w:rsidR="0057755C" w:rsidRPr="00EC5256" w:rsidRDefault="00DA37F2" w:rsidP="000C4C75">
            <w:pPr>
              <w:pStyle w:val="ListParagraph1"/>
              <w:spacing w:after="0" w:line="240" w:lineRule="auto"/>
              <w:ind w:left="0"/>
              <w:jc w:val="both"/>
              <w:rPr>
                <w:rFonts w:ascii="Arial" w:hAnsi="Arial" w:cs="Arial"/>
                <w:szCs w:val="20"/>
                <w:lang w:val="fr-FR"/>
              </w:rPr>
            </w:pPr>
            <w:r>
              <w:rPr>
                <w:rFonts w:ascii="Arial" w:hAnsi="Arial" w:cs="Arial"/>
                <w:szCs w:val="20"/>
              </w:rPr>
              <w:t xml:space="preserve">  To the</w:t>
            </w:r>
          </w:p>
        </w:tc>
        <w:tc>
          <w:tcPr>
            <w:tcW w:w="1857" w:type="pct"/>
            <w:vAlign w:val="bottom"/>
          </w:tcPr>
          <w:p w14:paraId="10C55CB6" w14:textId="77777777" w:rsidR="0057755C" w:rsidRPr="00EC5256" w:rsidRDefault="0057755C" w:rsidP="00BD6B75">
            <w:pPr>
              <w:pStyle w:val="ListParagraph1"/>
              <w:spacing w:after="0" w:line="240" w:lineRule="auto"/>
              <w:ind w:left="0"/>
              <w:rPr>
                <w:lang w:val="fr-FR"/>
              </w:rPr>
            </w:pPr>
            <w:r>
              <w:rPr>
                <w:rFonts w:ascii="Calibri" w:hAnsi="Calibri" w:cs="Calibri"/>
                <w:color w:val="000000"/>
                <w:sz w:val="22"/>
              </w:rPr>
              <w:t>Suture Kit (Scissors)</w:t>
            </w:r>
          </w:p>
        </w:tc>
        <w:tc>
          <w:tcPr>
            <w:tcW w:w="715" w:type="pct"/>
          </w:tcPr>
          <w:p w14:paraId="7E8275EC" w14:textId="77777777" w:rsidR="0057755C" w:rsidRPr="00EC5256" w:rsidRDefault="0057755C" w:rsidP="00BD6B75">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71" w:type="pct"/>
          </w:tcPr>
          <w:p w14:paraId="6DF2EDB2" w14:textId="77777777" w:rsidR="0057755C" w:rsidRPr="00EC5256" w:rsidRDefault="0057755C" w:rsidP="00BD6B75">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71" w:type="pct"/>
          </w:tcPr>
          <w:p w14:paraId="1B95B562" w14:textId="77777777" w:rsidR="0057755C" w:rsidRPr="00EC5256" w:rsidRDefault="0057755C" w:rsidP="00BD6B75">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60" w:type="pct"/>
            <w:vMerge/>
          </w:tcPr>
          <w:p w14:paraId="595C43D8" w14:textId="77777777" w:rsidR="0057755C" w:rsidRPr="00EC5256" w:rsidRDefault="0057755C" w:rsidP="00BD6B75">
            <w:pPr>
              <w:pStyle w:val="ListParagraph1"/>
              <w:rPr>
                <w:rFonts w:ascii="Arial" w:eastAsia="Times New Roman" w:hAnsi="Arial" w:cs="Arial"/>
                <w:color w:val="000000"/>
                <w:szCs w:val="20"/>
                <w:lang w:val="fr-FR"/>
              </w:rPr>
            </w:pPr>
          </w:p>
        </w:tc>
      </w:tr>
      <w:tr w:rsidR="0057755C" w:rsidRPr="002D084C" w14:paraId="303EEF48" w14:textId="77777777" w:rsidTr="000C4C75">
        <w:tblPrEx>
          <w:jc w:val="left"/>
        </w:tblPrEx>
        <w:trPr>
          <w:trHeight w:val="243"/>
        </w:trPr>
        <w:tc>
          <w:tcPr>
            <w:tcW w:w="426" w:type="pct"/>
          </w:tcPr>
          <w:p w14:paraId="795B0637" w14:textId="5911B865" w:rsidR="0057755C" w:rsidRPr="00EC5256" w:rsidRDefault="00DA37F2" w:rsidP="000C4C75">
            <w:pPr>
              <w:pStyle w:val="ListParagraph1"/>
              <w:spacing w:after="0" w:line="240" w:lineRule="auto"/>
              <w:ind w:left="0"/>
              <w:jc w:val="both"/>
              <w:rPr>
                <w:rFonts w:ascii="Arial" w:hAnsi="Arial" w:cs="Arial"/>
                <w:szCs w:val="20"/>
                <w:lang w:val="fr-FR"/>
              </w:rPr>
            </w:pPr>
            <w:r>
              <w:rPr>
                <w:rFonts w:ascii="Arial" w:hAnsi="Arial" w:cs="Arial"/>
                <w:szCs w:val="20"/>
              </w:rPr>
              <w:t xml:space="preserve"> On the</w:t>
            </w:r>
          </w:p>
        </w:tc>
        <w:tc>
          <w:tcPr>
            <w:tcW w:w="1857" w:type="pct"/>
            <w:vAlign w:val="bottom"/>
          </w:tcPr>
          <w:p w14:paraId="340A65F7" w14:textId="77777777" w:rsidR="0057755C" w:rsidRPr="00EC5256" w:rsidRDefault="0057755C" w:rsidP="00BD6B75">
            <w:pPr>
              <w:pStyle w:val="ListParagraph1"/>
              <w:spacing w:after="0" w:line="240" w:lineRule="auto"/>
              <w:ind w:left="0"/>
              <w:rPr>
                <w:lang w:val="fr-FR"/>
              </w:rPr>
            </w:pPr>
            <w:r>
              <w:rPr>
                <w:rFonts w:ascii="Calibri" w:hAnsi="Calibri" w:cs="Calibri"/>
                <w:color w:val="000000"/>
                <w:sz w:val="22"/>
              </w:rPr>
              <w:t>Suture Kit (Blades)</w:t>
            </w:r>
          </w:p>
        </w:tc>
        <w:tc>
          <w:tcPr>
            <w:tcW w:w="715" w:type="pct"/>
          </w:tcPr>
          <w:p w14:paraId="0DF6837C" w14:textId="77777777" w:rsidR="0057755C" w:rsidRPr="00EC5256" w:rsidRDefault="0057755C" w:rsidP="00BD6B75">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71" w:type="pct"/>
          </w:tcPr>
          <w:p w14:paraId="451EDBDA" w14:textId="77777777" w:rsidR="0057755C" w:rsidRPr="00EC5256" w:rsidRDefault="0057755C" w:rsidP="00BD6B75">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71" w:type="pct"/>
          </w:tcPr>
          <w:p w14:paraId="4BE50FB0" w14:textId="77777777" w:rsidR="0057755C" w:rsidRPr="00EC5256" w:rsidRDefault="0057755C" w:rsidP="00BD6B75">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60" w:type="pct"/>
            <w:vMerge/>
          </w:tcPr>
          <w:p w14:paraId="2D97B672" w14:textId="77777777" w:rsidR="0057755C" w:rsidRPr="00EC5256" w:rsidRDefault="0057755C" w:rsidP="00BD6B75">
            <w:pPr>
              <w:pStyle w:val="ListParagraph1"/>
              <w:rPr>
                <w:rFonts w:ascii="Arial" w:eastAsia="Times New Roman" w:hAnsi="Arial" w:cs="Arial"/>
                <w:color w:val="000000"/>
                <w:szCs w:val="20"/>
                <w:lang w:val="fr-FR"/>
              </w:rPr>
            </w:pPr>
          </w:p>
        </w:tc>
      </w:tr>
      <w:tr w:rsidR="0057755C" w:rsidRPr="002D084C" w14:paraId="0BD5F8DE" w14:textId="77777777" w:rsidTr="000C4C75">
        <w:tblPrEx>
          <w:jc w:val="left"/>
        </w:tblPrEx>
        <w:trPr>
          <w:trHeight w:val="243"/>
        </w:trPr>
        <w:tc>
          <w:tcPr>
            <w:tcW w:w="426" w:type="pct"/>
          </w:tcPr>
          <w:p w14:paraId="796E7C03" w14:textId="7FB5D10E" w:rsidR="0057755C" w:rsidRPr="00EC5256" w:rsidRDefault="00DA37F2" w:rsidP="000C4C75">
            <w:pPr>
              <w:pStyle w:val="ListParagraph1"/>
              <w:spacing w:after="0" w:line="240" w:lineRule="auto"/>
              <w:ind w:left="0"/>
              <w:jc w:val="both"/>
              <w:rPr>
                <w:rFonts w:ascii="Arial" w:hAnsi="Arial" w:cs="Arial"/>
                <w:szCs w:val="20"/>
                <w:lang w:val="fr-FR"/>
              </w:rPr>
            </w:pPr>
            <w:r>
              <w:rPr>
                <w:rFonts w:ascii="Arial" w:hAnsi="Arial" w:cs="Arial"/>
                <w:szCs w:val="20"/>
              </w:rPr>
              <w:t xml:space="preserve"> AN</w:t>
            </w:r>
          </w:p>
        </w:tc>
        <w:tc>
          <w:tcPr>
            <w:tcW w:w="1857" w:type="pct"/>
            <w:vAlign w:val="bottom"/>
          </w:tcPr>
          <w:p w14:paraId="1E987DA5" w14:textId="77777777" w:rsidR="0057755C" w:rsidRPr="00EC5256" w:rsidRDefault="0057755C" w:rsidP="00BD6B75">
            <w:pPr>
              <w:pStyle w:val="ListParagraph1"/>
              <w:spacing w:after="0" w:line="240" w:lineRule="auto"/>
              <w:ind w:left="0"/>
              <w:rPr>
                <w:lang w:val="fr-FR"/>
              </w:rPr>
            </w:pPr>
            <w:r>
              <w:rPr>
                <w:rFonts w:ascii="Calibri" w:hAnsi="Calibri" w:cs="Calibri"/>
                <w:color w:val="000000"/>
                <w:sz w:val="22"/>
              </w:rPr>
              <w:t>Suture Kit (Threads)</w:t>
            </w:r>
          </w:p>
        </w:tc>
        <w:tc>
          <w:tcPr>
            <w:tcW w:w="715" w:type="pct"/>
          </w:tcPr>
          <w:p w14:paraId="5B18F4D6" w14:textId="77777777" w:rsidR="0057755C" w:rsidRPr="00EC5256" w:rsidRDefault="0057755C" w:rsidP="00BD6B75">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71" w:type="pct"/>
          </w:tcPr>
          <w:p w14:paraId="6775A409" w14:textId="77777777" w:rsidR="0057755C" w:rsidRPr="00EC5256" w:rsidRDefault="0057755C" w:rsidP="00BD6B75">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71" w:type="pct"/>
          </w:tcPr>
          <w:p w14:paraId="2722D57F" w14:textId="77777777" w:rsidR="0057755C" w:rsidRPr="00EC5256" w:rsidRDefault="0057755C" w:rsidP="00BD6B75">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60" w:type="pct"/>
            <w:vMerge/>
          </w:tcPr>
          <w:p w14:paraId="7E653602" w14:textId="77777777" w:rsidR="0057755C" w:rsidRPr="00EC5256" w:rsidRDefault="0057755C" w:rsidP="00BD6B75">
            <w:pPr>
              <w:pStyle w:val="ListParagraph1"/>
              <w:rPr>
                <w:rFonts w:ascii="Arial" w:eastAsia="Times New Roman" w:hAnsi="Arial" w:cs="Arial"/>
                <w:color w:val="000000"/>
                <w:szCs w:val="20"/>
                <w:lang w:val="fr-FR"/>
              </w:rPr>
            </w:pPr>
          </w:p>
        </w:tc>
      </w:tr>
      <w:tr w:rsidR="0057755C" w:rsidRPr="002D084C" w14:paraId="6F7448C7" w14:textId="77777777" w:rsidTr="000C4C75">
        <w:tblPrEx>
          <w:jc w:val="left"/>
        </w:tblPrEx>
        <w:trPr>
          <w:trHeight w:val="243"/>
        </w:trPr>
        <w:tc>
          <w:tcPr>
            <w:tcW w:w="426" w:type="pct"/>
          </w:tcPr>
          <w:p w14:paraId="2AB92628" w14:textId="69958D8B" w:rsidR="0057755C" w:rsidRPr="00EC5256" w:rsidRDefault="00DA37F2" w:rsidP="000C4C75">
            <w:pPr>
              <w:pStyle w:val="ListParagraph1"/>
              <w:spacing w:after="0" w:line="240" w:lineRule="auto"/>
              <w:ind w:left="0"/>
              <w:jc w:val="both"/>
              <w:rPr>
                <w:rFonts w:ascii="Arial" w:hAnsi="Arial" w:cs="Arial"/>
                <w:szCs w:val="20"/>
                <w:lang w:val="fr-FR"/>
              </w:rPr>
            </w:pPr>
            <w:r>
              <w:rPr>
                <w:rFonts w:ascii="Arial" w:hAnsi="Arial" w:cs="Arial"/>
                <w:szCs w:val="20"/>
              </w:rPr>
              <w:t xml:space="preserve"> TO</w:t>
            </w:r>
          </w:p>
        </w:tc>
        <w:tc>
          <w:tcPr>
            <w:tcW w:w="1857" w:type="pct"/>
            <w:vAlign w:val="bottom"/>
          </w:tcPr>
          <w:p w14:paraId="1BF98747" w14:textId="77777777" w:rsidR="0057755C" w:rsidRPr="00EC5256" w:rsidRDefault="0057755C" w:rsidP="00BD6B75">
            <w:pPr>
              <w:pStyle w:val="ListParagraph1"/>
              <w:spacing w:after="0" w:line="240" w:lineRule="auto"/>
              <w:ind w:left="0"/>
              <w:rPr>
                <w:lang w:val="fr-FR"/>
              </w:rPr>
            </w:pPr>
            <w:r w:rsidRPr="000C4C75">
              <w:rPr>
                <w:rFonts w:ascii="Calibri" w:hAnsi="Calibri" w:cs="Calibri"/>
                <w:color w:val="000000"/>
              </w:rPr>
              <w:t>Suture kit (sterile compresses)</w:t>
            </w:r>
          </w:p>
        </w:tc>
        <w:tc>
          <w:tcPr>
            <w:tcW w:w="715" w:type="pct"/>
          </w:tcPr>
          <w:p w14:paraId="4EC771DA" w14:textId="77777777" w:rsidR="0057755C" w:rsidRPr="00EC5256" w:rsidRDefault="0057755C" w:rsidP="00BD6B75">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71" w:type="pct"/>
          </w:tcPr>
          <w:p w14:paraId="5467A7D6" w14:textId="77777777" w:rsidR="0057755C" w:rsidRPr="00EC5256" w:rsidRDefault="0057755C" w:rsidP="00BD6B75">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71" w:type="pct"/>
          </w:tcPr>
          <w:p w14:paraId="279EAF4F" w14:textId="77777777" w:rsidR="0057755C" w:rsidRPr="00EC5256" w:rsidRDefault="0057755C" w:rsidP="00BD6B75">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60" w:type="pct"/>
            <w:vMerge/>
          </w:tcPr>
          <w:p w14:paraId="0DB83920" w14:textId="77777777" w:rsidR="0057755C" w:rsidRPr="00EC5256" w:rsidRDefault="0057755C" w:rsidP="00BD6B75">
            <w:pPr>
              <w:pStyle w:val="ListParagraph1"/>
              <w:rPr>
                <w:rFonts w:ascii="Arial" w:eastAsia="Times New Roman" w:hAnsi="Arial" w:cs="Arial"/>
                <w:color w:val="000000"/>
                <w:szCs w:val="20"/>
                <w:lang w:val="fr-FR"/>
              </w:rPr>
            </w:pPr>
          </w:p>
        </w:tc>
      </w:tr>
      <w:tr w:rsidR="0057755C" w:rsidRPr="002D084C" w14:paraId="7E72E863" w14:textId="77777777" w:rsidTr="000C4C75">
        <w:tblPrEx>
          <w:jc w:val="left"/>
        </w:tblPrEx>
        <w:trPr>
          <w:trHeight w:val="243"/>
        </w:trPr>
        <w:tc>
          <w:tcPr>
            <w:tcW w:w="426" w:type="pct"/>
          </w:tcPr>
          <w:p w14:paraId="5B18F76C" w14:textId="6EFA5AA6" w:rsidR="0057755C" w:rsidRPr="00EC5256" w:rsidRDefault="00DA37F2" w:rsidP="000C4C75">
            <w:pPr>
              <w:pStyle w:val="ListParagraph1"/>
              <w:spacing w:after="0" w:line="240" w:lineRule="auto"/>
              <w:ind w:left="0"/>
              <w:jc w:val="both"/>
              <w:rPr>
                <w:rFonts w:ascii="Arial" w:hAnsi="Arial" w:cs="Arial"/>
                <w:szCs w:val="20"/>
                <w:lang w:val="fr-FR"/>
              </w:rPr>
            </w:pPr>
            <w:r>
              <w:rPr>
                <w:rFonts w:ascii="Arial" w:hAnsi="Arial" w:cs="Arial"/>
                <w:szCs w:val="20"/>
              </w:rPr>
              <w:lastRenderedPageBreak/>
              <w:t xml:space="preserve"> AP</w:t>
            </w:r>
          </w:p>
        </w:tc>
        <w:tc>
          <w:tcPr>
            <w:tcW w:w="1857" w:type="pct"/>
            <w:vAlign w:val="bottom"/>
          </w:tcPr>
          <w:p w14:paraId="67D8D11C" w14:textId="77777777" w:rsidR="0057755C" w:rsidRPr="00EC5256" w:rsidRDefault="0057755C" w:rsidP="00BD6B75">
            <w:pPr>
              <w:pStyle w:val="ListParagraph1"/>
              <w:spacing w:after="0" w:line="240" w:lineRule="auto"/>
              <w:ind w:left="0"/>
              <w:rPr>
                <w:lang w:val="fr-FR"/>
              </w:rPr>
            </w:pPr>
            <w:r w:rsidRPr="000C4C75">
              <w:rPr>
                <w:rFonts w:ascii="Calibri" w:hAnsi="Calibri" w:cs="Calibri"/>
                <w:color w:val="000000"/>
              </w:rPr>
              <w:t>Suture Kit (Sterile Gloves)</w:t>
            </w:r>
          </w:p>
        </w:tc>
        <w:tc>
          <w:tcPr>
            <w:tcW w:w="715" w:type="pct"/>
          </w:tcPr>
          <w:p w14:paraId="03DB0813" w14:textId="77777777" w:rsidR="0057755C" w:rsidRPr="00EC5256" w:rsidRDefault="0057755C" w:rsidP="00BD6B75">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71" w:type="pct"/>
          </w:tcPr>
          <w:p w14:paraId="04D17FC5" w14:textId="77777777" w:rsidR="0057755C" w:rsidRPr="00EC5256" w:rsidRDefault="0057755C" w:rsidP="00BD6B75">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71" w:type="pct"/>
          </w:tcPr>
          <w:p w14:paraId="741F6B40" w14:textId="77777777" w:rsidR="0057755C" w:rsidRPr="00EC5256" w:rsidRDefault="0057755C" w:rsidP="00BD6B75">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60" w:type="pct"/>
            <w:vMerge/>
          </w:tcPr>
          <w:p w14:paraId="74626969" w14:textId="77777777" w:rsidR="0057755C" w:rsidRPr="00EC5256" w:rsidRDefault="0057755C" w:rsidP="00BD6B75">
            <w:pPr>
              <w:pStyle w:val="ListParagraph1"/>
              <w:rPr>
                <w:rFonts w:ascii="Arial" w:eastAsia="Times New Roman" w:hAnsi="Arial" w:cs="Arial"/>
                <w:color w:val="000000"/>
                <w:szCs w:val="20"/>
                <w:lang w:val="fr-FR"/>
              </w:rPr>
            </w:pPr>
          </w:p>
        </w:tc>
      </w:tr>
      <w:tr w:rsidR="0057755C" w:rsidRPr="002D084C" w14:paraId="6DA3A289" w14:textId="77777777" w:rsidTr="000C4C75">
        <w:trPr>
          <w:trHeight w:val="243"/>
          <w:jc w:val="center"/>
        </w:trPr>
        <w:tc>
          <w:tcPr>
            <w:tcW w:w="426" w:type="pct"/>
          </w:tcPr>
          <w:p w14:paraId="194A18ED" w14:textId="6684CBEF" w:rsidR="0057755C" w:rsidRPr="00EC5256" w:rsidRDefault="00DA37F2" w:rsidP="000C4C75">
            <w:pPr>
              <w:pStyle w:val="ListParagraph1"/>
              <w:spacing w:after="0" w:line="240" w:lineRule="auto"/>
              <w:ind w:left="0"/>
              <w:jc w:val="both"/>
              <w:rPr>
                <w:rFonts w:ascii="Arial" w:hAnsi="Arial" w:cs="Arial"/>
                <w:szCs w:val="20"/>
                <w:lang w:val="fr-FR"/>
              </w:rPr>
            </w:pPr>
            <w:r>
              <w:rPr>
                <w:rFonts w:ascii="Arial" w:hAnsi="Arial" w:cs="Arial"/>
                <w:szCs w:val="20"/>
              </w:rPr>
              <w:t xml:space="preserve"> AQ</w:t>
            </w:r>
          </w:p>
        </w:tc>
        <w:tc>
          <w:tcPr>
            <w:tcW w:w="1857" w:type="pct"/>
            <w:vAlign w:val="bottom"/>
          </w:tcPr>
          <w:p w14:paraId="4AAAF26C" w14:textId="77777777" w:rsidR="0057755C" w:rsidRPr="00EC5256" w:rsidRDefault="0057755C" w:rsidP="00BD6B75">
            <w:pPr>
              <w:pStyle w:val="ListParagraph1"/>
              <w:spacing w:after="0" w:line="240" w:lineRule="auto"/>
              <w:ind w:left="0"/>
              <w:rPr>
                <w:lang w:val="fr-FR"/>
              </w:rPr>
            </w:pPr>
            <w:r>
              <w:rPr>
                <w:rFonts w:ascii="Calibri" w:hAnsi="Calibri" w:cs="Calibri"/>
                <w:color w:val="000000"/>
                <w:sz w:val="22"/>
              </w:rPr>
              <w:t>Suture Kit (Betadine)</w:t>
            </w:r>
          </w:p>
        </w:tc>
        <w:tc>
          <w:tcPr>
            <w:tcW w:w="715" w:type="pct"/>
          </w:tcPr>
          <w:p w14:paraId="1B22E72A" w14:textId="77777777" w:rsidR="0057755C" w:rsidRPr="00EC5256" w:rsidRDefault="0057755C" w:rsidP="00BD6B75">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71" w:type="pct"/>
            <w:shd w:val="clear" w:color="auto" w:fill="auto"/>
          </w:tcPr>
          <w:p w14:paraId="250AE624" w14:textId="77777777" w:rsidR="0057755C" w:rsidRPr="00EC5256" w:rsidRDefault="0057755C" w:rsidP="00BD6B75">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71" w:type="pct"/>
            <w:shd w:val="clear" w:color="auto" w:fill="auto"/>
          </w:tcPr>
          <w:p w14:paraId="2E2BA92E" w14:textId="77777777" w:rsidR="0057755C" w:rsidRPr="00EC5256" w:rsidRDefault="0057755C" w:rsidP="00BD6B75">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60" w:type="pct"/>
            <w:vMerge/>
          </w:tcPr>
          <w:p w14:paraId="5C0602BB" w14:textId="77777777" w:rsidR="0057755C" w:rsidRPr="00EC5256" w:rsidRDefault="0057755C" w:rsidP="00BD6B75">
            <w:pPr>
              <w:pStyle w:val="ListParagraph1"/>
              <w:rPr>
                <w:rFonts w:ascii="Arial" w:eastAsia="Times New Roman" w:hAnsi="Arial" w:cs="Arial"/>
                <w:color w:val="000000"/>
                <w:szCs w:val="20"/>
                <w:lang w:val="fr-FR"/>
              </w:rPr>
            </w:pPr>
          </w:p>
        </w:tc>
      </w:tr>
      <w:tr w:rsidR="0057755C" w:rsidRPr="006974FC" w14:paraId="27C2F896" w14:textId="77777777" w:rsidTr="000C4C75">
        <w:trPr>
          <w:trHeight w:val="243"/>
          <w:jc w:val="center"/>
        </w:trPr>
        <w:tc>
          <w:tcPr>
            <w:tcW w:w="426" w:type="pct"/>
          </w:tcPr>
          <w:p w14:paraId="51CAB05B" w14:textId="47752750" w:rsidR="000B531E" w:rsidRPr="00504735" w:rsidRDefault="00DA37F2" w:rsidP="000C4C75">
            <w:pPr>
              <w:pStyle w:val="ListParagraph1"/>
              <w:spacing w:after="0" w:line="240" w:lineRule="auto"/>
              <w:ind w:left="0"/>
              <w:rPr>
                <w:rFonts w:cstheme="minorHAnsi"/>
                <w:szCs w:val="20"/>
                <w:lang w:val="fr-FR"/>
              </w:rPr>
            </w:pPr>
            <w:r>
              <w:rPr>
                <w:rFonts w:cstheme="minorHAnsi"/>
                <w:szCs w:val="20"/>
              </w:rPr>
              <w:t xml:space="preserve">  AR</w:t>
            </w:r>
          </w:p>
        </w:tc>
        <w:tc>
          <w:tcPr>
            <w:tcW w:w="1857" w:type="pct"/>
          </w:tcPr>
          <w:p w14:paraId="67DC8519" w14:textId="67524AC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Urine Pregnancy Test Kit                            </w:t>
            </w:r>
          </w:p>
        </w:tc>
        <w:tc>
          <w:tcPr>
            <w:tcW w:w="715" w:type="pct"/>
          </w:tcPr>
          <w:p w14:paraId="11EAFB7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000000" w:themeFill="text1"/>
          </w:tcPr>
          <w:p w14:paraId="7EBD7624" w14:textId="64E68D13" w:rsidR="000B531E" w:rsidRPr="00504735" w:rsidRDefault="000B531E" w:rsidP="000B531E">
            <w:pPr>
              <w:pStyle w:val="ListParagraph1"/>
              <w:ind w:left="0"/>
              <w:jc w:val="center"/>
              <w:rPr>
                <w:rFonts w:eastAsia="Times New Roman" w:cstheme="minorHAnsi"/>
                <w:color w:val="000000"/>
                <w:szCs w:val="20"/>
                <w:lang w:val="fr-FR"/>
              </w:rPr>
            </w:pPr>
          </w:p>
        </w:tc>
        <w:tc>
          <w:tcPr>
            <w:tcW w:w="1071" w:type="pct"/>
          </w:tcPr>
          <w:p w14:paraId="456A3D9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val="restart"/>
          </w:tcPr>
          <w:p w14:paraId="17C97CBC"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0282081" w14:textId="77777777" w:rsidTr="000C4C75">
        <w:tblPrEx>
          <w:jc w:val="left"/>
        </w:tblPrEx>
        <w:trPr>
          <w:trHeight w:val="243"/>
        </w:trPr>
        <w:tc>
          <w:tcPr>
            <w:tcW w:w="426" w:type="pct"/>
          </w:tcPr>
          <w:p w14:paraId="7DC7667C" w14:textId="3DF2B833" w:rsidR="000B531E" w:rsidRPr="00504735" w:rsidRDefault="00DA37F2" w:rsidP="000C4C75">
            <w:pPr>
              <w:pStyle w:val="ListParagraph1"/>
              <w:spacing w:after="0" w:line="240" w:lineRule="auto"/>
              <w:ind w:left="0"/>
              <w:rPr>
                <w:rFonts w:cstheme="minorHAnsi"/>
                <w:szCs w:val="20"/>
                <w:lang w:val="fr-FR"/>
              </w:rPr>
            </w:pPr>
            <w:r>
              <w:rPr>
                <w:rFonts w:cstheme="minorHAnsi"/>
                <w:szCs w:val="20"/>
              </w:rPr>
              <w:t xml:space="preserve">  AS</w:t>
            </w:r>
          </w:p>
        </w:tc>
        <w:tc>
          <w:tcPr>
            <w:tcW w:w="1857" w:type="pct"/>
          </w:tcPr>
          <w:p w14:paraId="65B394A3" w14:textId="6AFE5EF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Hand washing under running water at the point of use </w:t>
            </w:r>
          </w:p>
        </w:tc>
        <w:tc>
          <w:tcPr>
            <w:tcW w:w="715" w:type="pct"/>
          </w:tcPr>
          <w:p w14:paraId="355A192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C83517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34D8545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A2748FE"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2B3D4DE" w14:textId="77777777" w:rsidTr="000C4C75">
        <w:tblPrEx>
          <w:jc w:val="left"/>
        </w:tblPrEx>
        <w:trPr>
          <w:trHeight w:val="243"/>
        </w:trPr>
        <w:tc>
          <w:tcPr>
            <w:tcW w:w="426" w:type="pct"/>
          </w:tcPr>
          <w:p w14:paraId="1E739B61" w14:textId="284B4325" w:rsidR="000B531E" w:rsidRPr="00504735" w:rsidRDefault="00DA37F2" w:rsidP="000C4C75">
            <w:pPr>
              <w:pStyle w:val="ListParagraph1"/>
              <w:spacing w:after="0" w:line="240" w:lineRule="auto"/>
              <w:ind w:left="0"/>
              <w:rPr>
                <w:rFonts w:cstheme="minorHAnsi"/>
                <w:szCs w:val="20"/>
                <w:lang w:val="fr-FR"/>
              </w:rPr>
            </w:pPr>
            <w:r>
              <w:rPr>
                <w:rFonts w:cstheme="minorHAnsi"/>
                <w:szCs w:val="20"/>
              </w:rPr>
              <w:t xml:space="preserve">  AT</w:t>
            </w:r>
          </w:p>
        </w:tc>
        <w:tc>
          <w:tcPr>
            <w:tcW w:w="1857" w:type="pct"/>
          </w:tcPr>
          <w:p w14:paraId="541C99A7" w14:textId="5D69284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Elbow-operated faucets  </w:t>
            </w:r>
          </w:p>
        </w:tc>
        <w:tc>
          <w:tcPr>
            <w:tcW w:w="715" w:type="pct"/>
          </w:tcPr>
          <w:p w14:paraId="683F737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53E316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DF99EE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0C51A1AB"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40D0194" w14:textId="77777777" w:rsidTr="000C4C75">
        <w:tblPrEx>
          <w:jc w:val="left"/>
        </w:tblPrEx>
        <w:trPr>
          <w:trHeight w:val="243"/>
        </w:trPr>
        <w:tc>
          <w:tcPr>
            <w:tcW w:w="426" w:type="pct"/>
          </w:tcPr>
          <w:p w14:paraId="37FA27E2" w14:textId="100844C2" w:rsidR="000B531E" w:rsidRPr="00504735" w:rsidRDefault="00DA37F2" w:rsidP="000C4C75">
            <w:pPr>
              <w:pStyle w:val="ListParagraph1"/>
              <w:spacing w:after="0" w:line="240" w:lineRule="auto"/>
              <w:ind w:left="0"/>
              <w:rPr>
                <w:rFonts w:cstheme="minorHAnsi"/>
                <w:szCs w:val="20"/>
                <w:lang w:val="fr-FR"/>
              </w:rPr>
            </w:pPr>
            <w:r>
              <w:rPr>
                <w:rFonts w:cstheme="minorHAnsi"/>
                <w:szCs w:val="20"/>
              </w:rPr>
              <w:t xml:space="preserve">  AT</w:t>
            </w:r>
          </w:p>
        </w:tc>
        <w:tc>
          <w:tcPr>
            <w:tcW w:w="1857" w:type="pct"/>
          </w:tcPr>
          <w:p w14:paraId="12D8DDC6" w14:textId="2178F86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Wide, deep sink to prevent splashing and water retention</w:t>
            </w:r>
          </w:p>
        </w:tc>
        <w:tc>
          <w:tcPr>
            <w:tcW w:w="715" w:type="pct"/>
          </w:tcPr>
          <w:p w14:paraId="24C0B22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F7F1EA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AC7545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BFA7FFD" w14:textId="77777777" w:rsidR="000B531E" w:rsidRPr="00504735" w:rsidRDefault="000B531E" w:rsidP="000B531E">
            <w:pPr>
              <w:pStyle w:val="ListParagraph1"/>
              <w:rPr>
                <w:rFonts w:eastAsia="Times New Roman" w:cstheme="minorHAnsi"/>
                <w:color w:val="000000"/>
                <w:szCs w:val="20"/>
                <w:lang w:val="fr-FR"/>
              </w:rPr>
            </w:pPr>
          </w:p>
        </w:tc>
      </w:tr>
      <w:tr w:rsidR="00CB3A16" w:rsidRPr="006974FC" w14:paraId="31B91C1B" w14:textId="77777777" w:rsidTr="000C4C75">
        <w:trPr>
          <w:trHeight w:val="243"/>
          <w:jc w:val="center"/>
        </w:trPr>
        <w:tc>
          <w:tcPr>
            <w:tcW w:w="426" w:type="pct"/>
            <w:vAlign w:val="bottom"/>
          </w:tcPr>
          <w:p w14:paraId="02023734" w14:textId="6C6643DA" w:rsidR="00CB3A16" w:rsidRPr="00504735" w:rsidRDefault="00DA37F2" w:rsidP="000C4C75">
            <w:pPr>
              <w:pStyle w:val="ListParagraph1"/>
              <w:spacing w:after="0" w:line="240" w:lineRule="auto"/>
              <w:ind w:left="0"/>
              <w:rPr>
                <w:rFonts w:cstheme="minorHAnsi"/>
                <w:szCs w:val="20"/>
                <w:lang w:val="fr-FR"/>
              </w:rPr>
            </w:pPr>
            <w:r>
              <w:rPr>
                <w:rFonts w:ascii="Calibri" w:hAnsi="Calibri" w:cs="Calibri"/>
                <w:color w:val="000000"/>
                <w:sz w:val="22"/>
              </w:rPr>
              <w:t>OF</w:t>
            </w:r>
          </w:p>
        </w:tc>
        <w:tc>
          <w:tcPr>
            <w:tcW w:w="1857" w:type="pct"/>
          </w:tcPr>
          <w:p w14:paraId="2A0C6E5B" w14:textId="618C1884" w:rsidR="00CB3A16" w:rsidRPr="00504735" w:rsidRDefault="00CB3A16" w:rsidP="00CB3A16">
            <w:pPr>
              <w:pStyle w:val="ListParagraph1"/>
              <w:spacing w:after="0" w:line="240" w:lineRule="auto"/>
              <w:ind w:left="0"/>
              <w:rPr>
                <w:rFonts w:cstheme="minorHAnsi"/>
                <w:szCs w:val="20"/>
                <w:lang w:val="fr-FR"/>
              </w:rPr>
            </w:pPr>
            <w:r w:rsidRPr="00504735">
              <w:rPr>
                <w:rFonts w:cstheme="minorHAnsi"/>
                <w:szCs w:val="20"/>
              </w:rPr>
              <w:t>Antiseptic soap with soap dish/liquid antiseptic with dispenser.</w:t>
            </w:r>
          </w:p>
        </w:tc>
        <w:tc>
          <w:tcPr>
            <w:tcW w:w="715" w:type="pct"/>
          </w:tcPr>
          <w:p w14:paraId="39F24FD6" w14:textId="77777777" w:rsidR="00CB3A16" w:rsidRPr="00504735" w:rsidRDefault="00CB3A16" w:rsidP="00CB3A1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000000" w:themeFill="text1"/>
          </w:tcPr>
          <w:p w14:paraId="1FED86C2" w14:textId="66864845" w:rsidR="00CB3A16" w:rsidRPr="00504735" w:rsidRDefault="00CB3A16" w:rsidP="00CB3A16">
            <w:pPr>
              <w:pStyle w:val="ListParagraph1"/>
              <w:ind w:left="0"/>
              <w:jc w:val="center"/>
              <w:rPr>
                <w:rFonts w:eastAsia="Times New Roman" w:cstheme="minorHAnsi"/>
                <w:color w:val="000000"/>
                <w:szCs w:val="20"/>
                <w:lang w:val="fr-FR"/>
              </w:rPr>
            </w:pPr>
          </w:p>
        </w:tc>
        <w:tc>
          <w:tcPr>
            <w:tcW w:w="1071" w:type="pct"/>
          </w:tcPr>
          <w:p w14:paraId="765774EC" w14:textId="77777777" w:rsidR="00CB3A16" w:rsidRPr="00504735" w:rsidRDefault="00CB3A16" w:rsidP="00CB3A1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42D87A2" w14:textId="77777777" w:rsidR="00CB3A16" w:rsidRPr="00504735" w:rsidRDefault="00CB3A16" w:rsidP="00CB3A16">
            <w:pPr>
              <w:pStyle w:val="ListParagraph1"/>
              <w:rPr>
                <w:rFonts w:eastAsia="Times New Roman" w:cstheme="minorHAnsi"/>
                <w:color w:val="000000"/>
                <w:szCs w:val="20"/>
                <w:lang w:val="fr-FR"/>
              </w:rPr>
            </w:pPr>
          </w:p>
        </w:tc>
      </w:tr>
      <w:tr w:rsidR="00CB3A16" w:rsidRPr="006974FC" w14:paraId="475FE1EB" w14:textId="77777777" w:rsidTr="000C4C75">
        <w:trPr>
          <w:trHeight w:val="243"/>
          <w:jc w:val="center"/>
        </w:trPr>
        <w:tc>
          <w:tcPr>
            <w:tcW w:w="426" w:type="pct"/>
            <w:vAlign w:val="bottom"/>
          </w:tcPr>
          <w:p w14:paraId="257811E0" w14:textId="591668FA" w:rsidR="00CB3A16" w:rsidRPr="00504735" w:rsidRDefault="00CB3A16" w:rsidP="000C4C75">
            <w:pPr>
              <w:pStyle w:val="ListParagraph1"/>
              <w:spacing w:after="0" w:line="240" w:lineRule="auto"/>
              <w:ind w:left="0"/>
              <w:rPr>
                <w:rFonts w:cstheme="minorHAnsi"/>
                <w:szCs w:val="20"/>
                <w:lang w:val="fr-FR"/>
              </w:rPr>
            </w:pPr>
            <w:r>
              <w:rPr>
                <w:rFonts w:ascii="Calibri" w:hAnsi="Calibri" w:cs="Calibri"/>
                <w:color w:val="000000"/>
                <w:sz w:val="22"/>
              </w:rPr>
              <w:t>AW</w:t>
            </w:r>
          </w:p>
        </w:tc>
        <w:tc>
          <w:tcPr>
            <w:tcW w:w="1857" w:type="pct"/>
          </w:tcPr>
          <w:p w14:paraId="0A527E98" w14:textId="3AFBAE69" w:rsidR="00CB3A16" w:rsidRPr="00504735" w:rsidRDefault="00CB3A16" w:rsidP="00CB3A16">
            <w:pPr>
              <w:pStyle w:val="ListParagraph1"/>
              <w:spacing w:after="0" w:line="240" w:lineRule="auto"/>
              <w:ind w:left="0"/>
              <w:rPr>
                <w:rFonts w:cstheme="minorHAnsi"/>
                <w:szCs w:val="20"/>
                <w:lang w:val="fr-FR"/>
              </w:rPr>
            </w:pPr>
            <w:r w:rsidRPr="00504735">
              <w:rPr>
                <w:rFonts w:cstheme="minorHAnsi"/>
                <w:szCs w:val="20"/>
              </w:rPr>
              <w:t xml:space="preserve">Alcohol-based hand rub </w:t>
            </w:r>
          </w:p>
        </w:tc>
        <w:tc>
          <w:tcPr>
            <w:tcW w:w="715" w:type="pct"/>
          </w:tcPr>
          <w:p w14:paraId="19CF33E2" w14:textId="77777777" w:rsidR="00CB3A16" w:rsidRPr="00504735" w:rsidRDefault="00CB3A16" w:rsidP="00CB3A1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000000" w:themeFill="text1"/>
          </w:tcPr>
          <w:p w14:paraId="3D063473" w14:textId="42F8986A" w:rsidR="00CB3A16" w:rsidRPr="00504735" w:rsidRDefault="00CB3A16" w:rsidP="00CB3A16">
            <w:pPr>
              <w:pStyle w:val="ListParagraph1"/>
              <w:ind w:left="0"/>
              <w:jc w:val="center"/>
              <w:rPr>
                <w:rFonts w:eastAsia="Times New Roman" w:cstheme="minorHAnsi"/>
                <w:color w:val="000000"/>
                <w:szCs w:val="20"/>
                <w:lang w:val="fr-FR"/>
              </w:rPr>
            </w:pPr>
          </w:p>
        </w:tc>
        <w:tc>
          <w:tcPr>
            <w:tcW w:w="1071" w:type="pct"/>
          </w:tcPr>
          <w:p w14:paraId="32170754" w14:textId="77777777" w:rsidR="00CB3A16" w:rsidRPr="00504735" w:rsidRDefault="00CB3A16" w:rsidP="00CB3A1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880FC68" w14:textId="77777777" w:rsidR="00CB3A16" w:rsidRPr="00504735" w:rsidRDefault="00CB3A16" w:rsidP="00CB3A16">
            <w:pPr>
              <w:pStyle w:val="ListParagraph1"/>
              <w:rPr>
                <w:rFonts w:eastAsia="Times New Roman" w:cstheme="minorHAnsi"/>
                <w:color w:val="000000"/>
                <w:szCs w:val="20"/>
                <w:lang w:val="fr-FR"/>
              </w:rPr>
            </w:pPr>
          </w:p>
        </w:tc>
      </w:tr>
      <w:tr w:rsidR="00CB3A16" w:rsidRPr="006974FC" w14:paraId="07F531D4" w14:textId="77777777" w:rsidTr="000C4C75">
        <w:trPr>
          <w:trHeight w:val="243"/>
          <w:jc w:val="center"/>
        </w:trPr>
        <w:tc>
          <w:tcPr>
            <w:tcW w:w="426" w:type="pct"/>
            <w:vAlign w:val="bottom"/>
          </w:tcPr>
          <w:p w14:paraId="446AE0CB" w14:textId="094281DB" w:rsidR="00CB3A16" w:rsidRPr="00504735" w:rsidRDefault="00CB3A16" w:rsidP="000C4C75">
            <w:pPr>
              <w:pStyle w:val="ListParagraph1"/>
              <w:spacing w:after="0" w:line="240" w:lineRule="auto"/>
              <w:ind w:left="0"/>
              <w:rPr>
                <w:rFonts w:cstheme="minorHAnsi"/>
                <w:szCs w:val="20"/>
                <w:lang w:val="fr-FR"/>
              </w:rPr>
            </w:pPr>
            <w:r>
              <w:rPr>
                <w:rFonts w:ascii="Calibri" w:hAnsi="Calibri" w:cs="Calibri"/>
                <w:color w:val="000000"/>
                <w:sz w:val="22"/>
              </w:rPr>
              <w:t>AX</w:t>
            </w:r>
          </w:p>
        </w:tc>
        <w:tc>
          <w:tcPr>
            <w:tcW w:w="1857" w:type="pct"/>
          </w:tcPr>
          <w:p w14:paraId="533E9F37" w14:textId="21CD4ADA" w:rsidR="00CB3A16" w:rsidRPr="00504735" w:rsidRDefault="00CB3A16" w:rsidP="00CB3A16">
            <w:pPr>
              <w:pStyle w:val="ListParagraph1"/>
              <w:spacing w:after="0" w:line="240" w:lineRule="auto"/>
              <w:ind w:left="0"/>
              <w:rPr>
                <w:rFonts w:cstheme="minorHAnsi"/>
                <w:szCs w:val="20"/>
                <w:lang w:val="fr-FR"/>
              </w:rPr>
            </w:pPr>
            <w:r w:rsidRPr="00504735">
              <w:rPr>
                <w:rFonts w:cstheme="minorHAnsi"/>
                <w:szCs w:val="20"/>
              </w:rPr>
              <w:t xml:space="preserve">Posting point-of-use handwashing instructions </w:t>
            </w:r>
          </w:p>
        </w:tc>
        <w:tc>
          <w:tcPr>
            <w:tcW w:w="715" w:type="pct"/>
          </w:tcPr>
          <w:p w14:paraId="246EE829" w14:textId="77777777" w:rsidR="00CB3A16" w:rsidRPr="00504735" w:rsidRDefault="00CB3A16" w:rsidP="00CB3A1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000000" w:themeFill="text1"/>
          </w:tcPr>
          <w:p w14:paraId="4DCD24F1" w14:textId="3B10EC14" w:rsidR="00CB3A16" w:rsidRPr="00504735" w:rsidRDefault="00CB3A16" w:rsidP="00CB3A16">
            <w:pPr>
              <w:pStyle w:val="ListParagraph1"/>
              <w:ind w:left="0"/>
              <w:jc w:val="center"/>
              <w:rPr>
                <w:rFonts w:eastAsia="Times New Roman" w:cstheme="minorHAnsi"/>
                <w:color w:val="000000"/>
                <w:szCs w:val="20"/>
                <w:lang w:val="fr-FR"/>
              </w:rPr>
            </w:pPr>
          </w:p>
        </w:tc>
        <w:tc>
          <w:tcPr>
            <w:tcW w:w="1071" w:type="pct"/>
          </w:tcPr>
          <w:p w14:paraId="520F064B" w14:textId="77777777" w:rsidR="00CB3A16" w:rsidRPr="00504735" w:rsidRDefault="00CB3A16" w:rsidP="00CB3A1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257155CC" w14:textId="77777777" w:rsidR="00CB3A16" w:rsidRPr="00504735" w:rsidRDefault="00CB3A16" w:rsidP="00CB3A16">
            <w:pPr>
              <w:pStyle w:val="ListParagraph1"/>
              <w:rPr>
                <w:rFonts w:eastAsia="Times New Roman" w:cstheme="minorHAnsi"/>
                <w:color w:val="000000"/>
                <w:szCs w:val="20"/>
                <w:lang w:val="fr-FR"/>
              </w:rPr>
            </w:pPr>
          </w:p>
        </w:tc>
      </w:tr>
      <w:tr w:rsidR="00CB3A16" w:rsidRPr="006974FC" w14:paraId="7423F440" w14:textId="77777777" w:rsidTr="000C4C75">
        <w:trPr>
          <w:trHeight w:val="243"/>
          <w:jc w:val="center"/>
        </w:trPr>
        <w:tc>
          <w:tcPr>
            <w:tcW w:w="426" w:type="pct"/>
            <w:vAlign w:val="bottom"/>
          </w:tcPr>
          <w:p w14:paraId="648546C3" w14:textId="59932766" w:rsidR="00CB3A16" w:rsidRPr="00504735" w:rsidRDefault="00CB3A16" w:rsidP="000C4C75">
            <w:pPr>
              <w:pStyle w:val="ListParagraph1"/>
              <w:spacing w:after="0" w:line="240" w:lineRule="auto"/>
              <w:ind w:left="0"/>
              <w:rPr>
                <w:rFonts w:cstheme="minorHAnsi"/>
                <w:szCs w:val="20"/>
                <w:lang w:val="fr-FR"/>
              </w:rPr>
            </w:pPr>
            <w:r>
              <w:rPr>
                <w:rFonts w:ascii="Calibri" w:hAnsi="Calibri" w:cs="Calibri"/>
                <w:color w:val="000000"/>
                <w:sz w:val="22"/>
              </w:rPr>
              <w:t>AY</w:t>
            </w:r>
          </w:p>
        </w:tc>
        <w:tc>
          <w:tcPr>
            <w:tcW w:w="1857" w:type="pct"/>
          </w:tcPr>
          <w:p w14:paraId="67F8A23F" w14:textId="0AED440B" w:rsidR="00CB3A16" w:rsidRPr="00504735" w:rsidRDefault="00CB3A16" w:rsidP="00CB3A16">
            <w:pPr>
              <w:pStyle w:val="ListParagraph1"/>
              <w:spacing w:after="0" w:line="240" w:lineRule="auto"/>
              <w:ind w:left="0"/>
              <w:rPr>
                <w:rFonts w:cstheme="minorHAnsi"/>
                <w:szCs w:val="20"/>
                <w:lang w:val="fr-FR"/>
              </w:rPr>
            </w:pPr>
            <w:r w:rsidRPr="00504735">
              <w:rPr>
                <w:rFonts w:cstheme="minorHAnsi"/>
                <w:szCs w:val="20"/>
              </w:rPr>
              <w:t>Personal Protective Equipment (PPE)</w:t>
            </w:r>
          </w:p>
        </w:tc>
        <w:tc>
          <w:tcPr>
            <w:tcW w:w="715" w:type="pct"/>
          </w:tcPr>
          <w:p w14:paraId="48752AF2" w14:textId="77777777" w:rsidR="00CB3A16" w:rsidRPr="00504735" w:rsidRDefault="00CB3A16" w:rsidP="00CB3A1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000000" w:themeFill="text1"/>
          </w:tcPr>
          <w:p w14:paraId="51FD5A82" w14:textId="6F0CBFDE" w:rsidR="00CB3A16" w:rsidRPr="00504735" w:rsidRDefault="00CB3A16" w:rsidP="00CB3A16">
            <w:pPr>
              <w:pStyle w:val="ListParagraph1"/>
              <w:ind w:left="0"/>
              <w:jc w:val="center"/>
              <w:rPr>
                <w:rFonts w:eastAsia="Times New Roman" w:cstheme="minorHAnsi"/>
                <w:color w:val="000000"/>
                <w:szCs w:val="20"/>
                <w:lang w:val="fr-FR"/>
              </w:rPr>
            </w:pPr>
          </w:p>
        </w:tc>
        <w:tc>
          <w:tcPr>
            <w:tcW w:w="1071" w:type="pct"/>
          </w:tcPr>
          <w:p w14:paraId="7F8609D6" w14:textId="77777777" w:rsidR="00CB3A16" w:rsidRPr="00504735" w:rsidRDefault="00CB3A16" w:rsidP="00CB3A1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54344410" w14:textId="77777777" w:rsidR="00CB3A16" w:rsidRPr="00504735" w:rsidRDefault="00CB3A16" w:rsidP="00CB3A16">
            <w:pPr>
              <w:pStyle w:val="ListParagraph1"/>
              <w:rPr>
                <w:rFonts w:eastAsia="Times New Roman" w:cstheme="minorHAnsi"/>
                <w:color w:val="000000"/>
                <w:szCs w:val="20"/>
                <w:lang w:val="fr-FR"/>
              </w:rPr>
            </w:pPr>
          </w:p>
        </w:tc>
      </w:tr>
      <w:tr w:rsidR="00CB3A16" w:rsidRPr="006974FC" w14:paraId="63240A31" w14:textId="77777777" w:rsidTr="000C4C75">
        <w:trPr>
          <w:trHeight w:val="243"/>
          <w:jc w:val="center"/>
        </w:trPr>
        <w:tc>
          <w:tcPr>
            <w:tcW w:w="426" w:type="pct"/>
            <w:vAlign w:val="bottom"/>
          </w:tcPr>
          <w:p w14:paraId="225E1E4F" w14:textId="32F339ED" w:rsidR="00CB3A16" w:rsidRPr="00504735" w:rsidRDefault="00CB3A16" w:rsidP="000C4C75">
            <w:pPr>
              <w:pStyle w:val="ListParagraph1"/>
              <w:spacing w:after="0" w:line="240" w:lineRule="auto"/>
              <w:ind w:left="0"/>
              <w:rPr>
                <w:rFonts w:cstheme="minorHAnsi"/>
                <w:szCs w:val="20"/>
                <w:lang w:val="fr-FR"/>
              </w:rPr>
            </w:pPr>
            <w:r>
              <w:rPr>
                <w:rFonts w:ascii="Calibri" w:hAnsi="Calibri" w:cs="Calibri"/>
                <w:color w:val="000000"/>
                <w:sz w:val="22"/>
              </w:rPr>
              <w:t>THAT</w:t>
            </w:r>
          </w:p>
        </w:tc>
        <w:tc>
          <w:tcPr>
            <w:tcW w:w="1857" w:type="pct"/>
          </w:tcPr>
          <w:p w14:paraId="0FBD7546" w14:textId="0A4C20AE" w:rsidR="00CB3A16" w:rsidRPr="00504735" w:rsidRDefault="00CB3A16" w:rsidP="00CB3A16">
            <w:pPr>
              <w:pStyle w:val="ListParagraph1"/>
              <w:spacing w:after="0" w:line="240" w:lineRule="auto"/>
              <w:ind w:left="0"/>
              <w:rPr>
                <w:rFonts w:cstheme="minorHAnsi"/>
                <w:szCs w:val="20"/>
                <w:lang w:val="fr-FR"/>
              </w:rPr>
            </w:pPr>
            <w:r w:rsidRPr="00504735">
              <w:rPr>
                <w:rFonts w:cstheme="minorHAnsi"/>
                <w:szCs w:val="20"/>
              </w:rPr>
              <w:t xml:space="preserve">Disinfectant </w:t>
            </w:r>
          </w:p>
        </w:tc>
        <w:tc>
          <w:tcPr>
            <w:tcW w:w="715" w:type="pct"/>
          </w:tcPr>
          <w:p w14:paraId="7248B739" w14:textId="77777777" w:rsidR="00CB3A16" w:rsidRPr="00504735" w:rsidRDefault="00CB3A16" w:rsidP="00CB3A1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000000" w:themeFill="text1"/>
          </w:tcPr>
          <w:p w14:paraId="6AA9F9C5" w14:textId="6F9E3B77" w:rsidR="00CB3A16" w:rsidRPr="00504735" w:rsidRDefault="00CB3A16" w:rsidP="00CB3A16">
            <w:pPr>
              <w:pStyle w:val="ListParagraph1"/>
              <w:ind w:left="0"/>
              <w:jc w:val="center"/>
              <w:rPr>
                <w:rFonts w:eastAsia="Times New Roman" w:cstheme="minorHAnsi"/>
                <w:color w:val="000000"/>
                <w:szCs w:val="20"/>
                <w:lang w:val="fr-FR"/>
              </w:rPr>
            </w:pPr>
          </w:p>
        </w:tc>
        <w:tc>
          <w:tcPr>
            <w:tcW w:w="1071" w:type="pct"/>
          </w:tcPr>
          <w:p w14:paraId="15DFE258" w14:textId="77777777" w:rsidR="00CB3A16" w:rsidRPr="00504735" w:rsidRDefault="00CB3A16" w:rsidP="00CB3A1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48FB1366" w14:textId="77777777" w:rsidR="00CB3A16" w:rsidRPr="00504735" w:rsidRDefault="00CB3A16" w:rsidP="00CB3A16">
            <w:pPr>
              <w:pStyle w:val="ListParagraph1"/>
              <w:rPr>
                <w:rFonts w:eastAsia="Times New Roman" w:cstheme="minorHAnsi"/>
                <w:color w:val="000000"/>
                <w:szCs w:val="20"/>
                <w:lang w:val="fr-FR"/>
              </w:rPr>
            </w:pPr>
          </w:p>
        </w:tc>
      </w:tr>
      <w:tr w:rsidR="00CB3A16" w:rsidRPr="006974FC" w14:paraId="6D523340" w14:textId="77777777" w:rsidTr="000C4C75">
        <w:trPr>
          <w:trHeight w:val="243"/>
          <w:jc w:val="center"/>
        </w:trPr>
        <w:tc>
          <w:tcPr>
            <w:tcW w:w="426" w:type="pct"/>
            <w:vAlign w:val="bottom"/>
          </w:tcPr>
          <w:p w14:paraId="78A7E758" w14:textId="500779CF" w:rsidR="00CB3A16" w:rsidRPr="00504735" w:rsidRDefault="00DA37F2" w:rsidP="000C4C75">
            <w:pPr>
              <w:pStyle w:val="ListParagraph1"/>
              <w:spacing w:after="0" w:line="240" w:lineRule="auto"/>
              <w:ind w:left="0"/>
              <w:rPr>
                <w:rFonts w:cstheme="minorHAnsi"/>
                <w:szCs w:val="20"/>
                <w:lang w:val="fr-FR"/>
              </w:rPr>
            </w:pPr>
            <w:r>
              <w:rPr>
                <w:rFonts w:ascii="Calibri" w:hAnsi="Calibri" w:cs="Calibri"/>
                <w:color w:val="000000"/>
                <w:sz w:val="22"/>
              </w:rPr>
              <w:t>THREE</w:t>
            </w:r>
          </w:p>
        </w:tc>
        <w:tc>
          <w:tcPr>
            <w:tcW w:w="1857" w:type="pct"/>
          </w:tcPr>
          <w:p w14:paraId="5C630A3C" w14:textId="60F27788" w:rsidR="00CB3A16" w:rsidRPr="00504735" w:rsidRDefault="00CB3A16" w:rsidP="00CB3A16">
            <w:pPr>
              <w:pStyle w:val="ListParagraph1"/>
              <w:spacing w:after="0" w:line="240" w:lineRule="auto"/>
              <w:ind w:left="0"/>
              <w:rPr>
                <w:rFonts w:cstheme="minorHAnsi"/>
                <w:szCs w:val="20"/>
                <w:lang w:val="fr-FR"/>
              </w:rPr>
            </w:pPr>
            <w:r w:rsidRPr="00504735">
              <w:rPr>
                <w:rFonts w:cstheme="minorHAnsi"/>
                <w:szCs w:val="20"/>
              </w:rPr>
              <w:t xml:space="preserve">Cleaning products </w:t>
            </w:r>
          </w:p>
        </w:tc>
        <w:tc>
          <w:tcPr>
            <w:tcW w:w="715" w:type="pct"/>
          </w:tcPr>
          <w:p w14:paraId="5E8C95F5" w14:textId="77777777" w:rsidR="00CB3A16" w:rsidRPr="00504735" w:rsidRDefault="00CB3A16" w:rsidP="00CB3A1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000000" w:themeFill="text1"/>
          </w:tcPr>
          <w:p w14:paraId="5261C300" w14:textId="01DCD21C" w:rsidR="00CB3A16" w:rsidRPr="00504735" w:rsidRDefault="00CB3A16" w:rsidP="00CB3A16">
            <w:pPr>
              <w:pStyle w:val="ListParagraph1"/>
              <w:ind w:left="0"/>
              <w:jc w:val="center"/>
              <w:rPr>
                <w:rFonts w:eastAsia="Times New Roman" w:cstheme="minorHAnsi"/>
                <w:color w:val="000000"/>
                <w:szCs w:val="20"/>
                <w:lang w:val="fr-FR"/>
              </w:rPr>
            </w:pPr>
          </w:p>
        </w:tc>
        <w:tc>
          <w:tcPr>
            <w:tcW w:w="1071" w:type="pct"/>
          </w:tcPr>
          <w:p w14:paraId="0B82BF87" w14:textId="77777777" w:rsidR="00CB3A16" w:rsidRPr="00504735" w:rsidRDefault="00CB3A16" w:rsidP="00CB3A1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1FA606E" w14:textId="77777777" w:rsidR="00CB3A16" w:rsidRPr="00504735" w:rsidRDefault="00CB3A16" w:rsidP="00CB3A16">
            <w:pPr>
              <w:pStyle w:val="ListParagraph1"/>
              <w:rPr>
                <w:rFonts w:eastAsia="Times New Roman" w:cstheme="minorHAnsi"/>
                <w:color w:val="000000"/>
                <w:szCs w:val="20"/>
                <w:lang w:val="fr-FR"/>
              </w:rPr>
            </w:pPr>
          </w:p>
        </w:tc>
      </w:tr>
      <w:tr w:rsidR="00CB3A16" w:rsidRPr="006974FC" w14:paraId="73B3E2E9" w14:textId="77777777" w:rsidTr="000C4C75">
        <w:trPr>
          <w:trHeight w:val="243"/>
          <w:jc w:val="center"/>
        </w:trPr>
        <w:tc>
          <w:tcPr>
            <w:tcW w:w="426" w:type="pct"/>
            <w:vAlign w:val="bottom"/>
          </w:tcPr>
          <w:p w14:paraId="05850F8C" w14:textId="407AFD8C" w:rsidR="00CB3A16" w:rsidRPr="00504735" w:rsidRDefault="00DA37F2" w:rsidP="000C4C75">
            <w:pPr>
              <w:pStyle w:val="ListParagraph1"/>
              <w:spacing w:after="0" w:line="240" w:lineRule="auto"/>
              <w:ind w:left="0"/>
              <w:rPr>
                <w:rFonts w:cstheme="minorHAnsi"/>
                <w:szCs w:val="20"/>
                <w:lang w:val="fr-FR"/>
              </w:rPr>
            </w:pPr>
            <w:r>
              <w:rPr>
                <w:rFonts w:ascii="Calibri" w:hAnsi="Calibri" w:cs="Calibri"/>
                <w:color w:val="000000"/>
                <w:sz w:val="22"/>
              </w:rPr>
              <w:t>BC</w:t>
            </w:r>
          </w:p>
        </w:tc>
        <w:tc>
          <w:tcPr>
            <w:tcW w:w="1857" w:type="pct"/>
          </w:tcPr>
          <w:p w14:paraId="5CB2138C" w14:textId="5318C786" w:rsidR="00CB3A16" w:rsidRPr="00504735" w:rsidRDefault="00CB3A16" w:rsidP="00CB3A16">
            <w:pPr>
              <w:pStyle w:val="ListParagraph1"/>
              <w:spacing w:after="0" w:line="240" w:lineRule="auto"/>
              <w:ind w:left="0"/>
              <w:rPr>
                <w:rFonts w:cstheme="minorHAnsi"/>
                <w:szCs w:val="20"/>
                <w:lang w:val="fr-FR"/>
              </w:rPr>
            </w:pPr>
            <w:r w:rsidRPr="00504735">
              <w:rPr>
                <w:rFonts w:cstheme="minorHAnsi"/>
                <w:szCs w:val="20"/>
              </w:rPr>
              <w:t xml:space="preserve">Color-coded waste bins at the point of waste generation </w:t>
            </w:r>
          </w:p>
        </w:tc>
        <w:tc>
          <w:tcPr>
            <w:tcW w:w="715" w:type="pct"/>
          </w:tcPr>
          <w:p w14:paraId="36A4C9B6" w14:textId="77777777" w:rsidR="00CB3A16" w:rsidRPr="00504735" w:rsidRDefault="00CB3A16" w:rsidP="00CB3A1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auto"/>
          </w:tcPr>
          <w:p w14:paraId="6ADB1B83" w14:textId="3242E359" w:rsidR="00CB3A16" w:rsidRPr="00504735" w:rsidRDefault="00CB3A16" w:rsidP="00CB3A16">
            <w:pPr>
              <w:pStyle w:val="ListParagraph1"/>
              <w:ind w:left="0"/>
              <w:jc w:val="center"/>
              <w:rPr>
                <w:rFonts w:eastAsia="Times New Roman" w:cstheme="minorHAnsi"/>
                <w:color w:val="000000"/>
                <w:szCs w:val="20"/>
                <w:lang w:val="fr-FR"/>
              </w:rPr>
            </w:pPr>
            <w:r>
              <w:rPr>
                <w:rFonts w:eastAsia="Times New Roman" w:cstheme="minorHAnsi"/>
                <w:color w:val="000000"/>
                <w:szCs w:val="20"/>
              </w:rPr>
              <w:t>2</w:t>
            </w:r>
          </w:p>
        </w:tc>
        <w:tc>
          <w:tcPr>
            <w:tcW w:w="1071" w:type="pct"/>
          </w:tcPr>
          <w:p w14:paraId="72BB6CF8" w14:textId="77777777" w:rsidR="00CB3A16" w:rsidRPr="00504735" w:rsidRDefault="00CB3A16" w:rsidP="00CB3A1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B505404" w14:textId="77777777" w:rsidR="00CB3A16" w:rsidRPr="00504735" w:rsidRDefault="00CB3A16" w:rsidP="00CB3A16">
            <w:pPr>
              <w:pStyle w:val="ListParagraph1"/>
              <w:rPr>
                <w:rFonts w:eastAsia="Times New Roman" w:cstheme="minorHAnsi"/>
                <w:color w:val="000000"/>
                <w:szCs w:val="20"/>
                <w:lang w:val="fr-FR"/>
              </w:rPr>
            </w:pPr>
          </w:p>
        </w:tc>
      </w:tr>
      <w:tr w:rsidR="00CB3A16" w:rsidRPr="006974FC" w14:paraId="59A86649" w14:textId="77777777" w:rsidTr="000C4C75">
        <w:trPr>
          <w:trHeight w:val="243"/>
          <w:jc w:val="center"/>
        </w:trPr>
        <w:tc>
          <w:tcPr>
            <w:tcW w:w="426" w:type="pct"/>
            <w:vAlign w:val="bottom"/>
          </w:tcPr>
          <w:p w14:paraId="5714ED18" w14:textId="0DA5DD26" w:rsidR="00CB3A16" w:rsidRPr="00504735" w:rsidRDefault="00DA37F2" w:rsidP="000C4C75">
            <w:pPr>
              <w:pStyle w:val="ListParagraph1"/>
              <w:spacing w:after="0" w:line="240" w:lineRule="auto"/>
              <w:ind w:left="0"/>
              <w:rPr>
                <w:rFonts w:cstheme="minorHAnsi"/>
                <w:szCs w:val="20"/>
                <w:lang w:val="fr-FR"/>
              </w:rPr>
            </w:pPr>
            <w:r>
              <w:rPr>
                <w:rFonts w:ascii="Calibri" w:hAnsi="Calibri" w:cs="Calibri"/>
                <w:color w:val="000000"/>
                <w:sz w:val="22"/>
              </w:rPr>
              <w:t>BD</w:t>
            </w:r>
          </w:p>
        </w:tc>
        <w:tc>
          <w:tcPr>
            <w:tcW w:w="1857" w:type="pct"/>
          </w:tcPr>
          <w:p w14:paraId="58D893A6" w14:textId="5F53EC40" w:rsidR="00CB3A16" w:rsidRPr="00504735" w:rsidRDefault="00CB3A16" w:rsidP="00CB3A16">
            <w:pPr>
              <w:pStyle w:val="ListParagraph1"/>
              <w:spacing w:after="0" w:line="240" w:lineRule="auto"/>
              <w:ind w:left="0"/>
              <w:rPr>
                <w:rFonts w:cstheme="minorHAnsi"/>
                <w:szCs w:val="20"/>
                <w:lang w:val="fr-FR"/>
              </w:rPr>
            </w:pPr>
            <w:r w:rsidRPr="00504735">
              <w:rPr>
                <w:rFonts w:cstheme="minorHAnsi"/>
                <w:szCs w:val="20"/>
              </w:rPr>
              <w:t>Plastic bags at the point of waste generation</w:t>
            </w:r>
          </w:p>
        </w:tc>
        <w:tc>
          <w:tcPr>
            <w:tcW w:w="715" w:type="pct"/>
          </w:tcPr>
          <w:p w14:paraId="07A530A8" w14:textId="77777777" w:rsidR="00CB3A16" w:rsidRPr="00504735" w:rsidRDefault="00CB3A16" w:rsidP="00CB3A1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shd w:val="clear" w:color="auto" w:fill="000000" w:themeFill="text1"/>
          </w:tcPr>
          <w:p w14:paraId="67485F57" w14:textId="456CDB01" w:rsidR="00CB3A16" w:rsidRPr="00504735" w:rsidRDefault="00CB3A16" w:rsidP="00CB3A16">
            <w:pPr>
              <w:pStyle w:val="ListParagraph1"/>
              <w:ind w:left="0"/>
              <w:jc w:val="center"/>
              <w:rPr>
                <w:rFonts w:eastAsia="Times New Roman" w:cstheme="minorHAnsi"/>
                <w:color w:val="000000"/>
                <w:szCs w:val="20"/>
                <w:lang w:val="fr-FR"/>
              </w:rPr>
            </w:pPr>
          </w:p>
        </w:tc>
        <w:tc>
          <w:tcPr>
            <w:tcW w:w="1071" w:type="pct"/>
          </w:tcPr>
          <w:p w14:paraId="5E7E834A" w14:textId="77777777" w:rsidR="00CB3A16" w:rsidRPr="00504735" w:rsidRDefault="00CB3A16" w:rsidP="00CB3A1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67FA34C" w14:textId="77777777" w:rsidR="00CB3A16" w:rsidRPr="00504735" w:rsidRDefault="00CB3A16" w:rsidP="00CB3A16">
            <w:pPr>
              <w:pStyle w:val="ListParagraph1"/>
              <w:rPr>
                <w:rFonts w:eastAsia="Times New Roman" w:cstheme="minorHAnsi"/>
                <w:color w:val="000000"/>
                <w:szCs w:val="20"/>
                <w:lang w:val="fr-FR"/>
              </w:rPr>
            </w:pPr>
          </w:p>
        </w:tc>
      </w:tr>
      <w:tr w:rsidR="000B531E" w:rsidRPr="00DA37F2" w14:paraId="20E32387" w14:textId="77777777" w:rsidTr="000C4C75">
        <w:trPr>
          <w:trHeight w:val="376"/>
          <w:jc w:val="center"/>
        </w:trPr>
        <w:tc>
          <w:tcPr>
            <w:tcW w:w="5000" w:type="pct"/>
            <w:gridSpan w:val="6"/>
            <w:shd w:val="clear" w:color="auto" w:fill="AEAAAA" w:themeFill="background2" w:themeFillShade="BF"/>
            <w:vAlign w:val="center"/>
          </w:tcPr>
          <w:p w14:paraId="48A484DD" w14:textId="02F94F8A" w:rsidR="000B531E" w:rsidRPr="00504735" w:rsidRDefault="000B531E" w:rsidP="000B531E">
            <w:pPr>
              <w:jc w:val="center"/>
              <w:rPr>
                <w:rFonts w:cstheme="minorHAnsi"/>
                <w:b/>
                <w:sz w:val="24"/>
                <w:szCs w:val="24"/>
                <w:lang w:val="fr-FR"/>
              </w:rPr>
            </w:pPr>
            <w:r w:rsidRPr="00504735">
              <w:rPr>
                <w:rFonts w:cstheme="minorHAnsi"/>
                <w:b/>
                <w:sz w:val="24"/>
                <w:szCs w:val="24"/>
              </w:rPr>
              <w:t>Hall</w:t>
            </w:r>
          </w:p>
          <w:p w14:paraId="4FE1B4D5" w14:textId="6F5C7D52" w:rsidR="000B531E" w:rsidRPr="00504735" w:rsidRDefault="000B531E" w:rsidP="000B531E">
            <w:pPr>
              <w:jc w:val="center"/>
              <w:rPr>
                <w:rFonts w:cstheme="minorHAnsi"/>
                <w:bCs/>
                <w:szCs w:val="20"/>
                <w:lang w:val="fr-FR"/>
              </w:rPr>
            </w:pPr>
            <w:r w:rsidRPr="00504735">
              <w:rPr>
                <w:rFonts w:cstheme="minorHAnsi"/>
                <w:bCs/>
                <w:i/>
                <w:iCs/>
                <w:szCs w:val="20"/>
              </w:rPr>
              <w:t>Visit to the obstetrics/gynaecology and paediatrics departments and registration on the basis of their observations</w:t>
            </w:r>
          </w:p>
        </w:tc>
      </w:tr>
      <w:tr w:rsidR="000B531E" w:rsidRPr="006974FC" w14:paraId="69837781" w14:textId="77777777" w:rsidTr="000C4C75">
        <w:trPr>
          <w:trHeight w:val="376"/>
          <w:jc w:val="center"/>
        </w:trPr>
        <w:tc>
          <w:tcPr>
            <w:tcW w:w="426" w:type="pct"/>
            <w:vAlign w:val="center"/>
          </w:tcPr>
          <w:p w14:paraId="44D6A4D8" w14:textId="77777777" w:rsidR="000B531E" w:rsidRPr="00504735" w:rsidRDefault="000B531E" w:rsidP="000B531E">
            <w:pPr>
              <w:rPr>
                <w:rFonts w:cstheme="minorHAnsi"/>
                <w:b/>
                <w:bCs/>
                <w:szCs w:val="20"/>
                <w:lang w:val="fr-FR"/>
              </w:rPr>
            </w:pPr>
            <w:r w:rsidRPr="00504735">
              <w:rPr>
                <w:rFonts w:cstheme="minorHAnsi"/>
                <w:b/>
                <w:bCs/>
                <w:szCs w:val="20"/>
              </w:rPr>
              <w:t>304</w:t>
            </w:r>
          </w:p>
        </w:tc>
        <w:tc>
          <w:tcPr>
            <w:tcW w:w="1857" w:type="pct"/>
          </w:tcPr>
          <w:p w14:paraId="797ED226" w14:textId="41BDE535" w:rsidR="000B531E" w:rsidRPr="00504735" w:rsidRDefault="000B531E" w:rsidP="000B531E">
            <w:pPr>
              <w:pStyle w:val="ListParagraph1"/>
              <w:spacing w:after="0" w:line="240" w:lineRule="auto"/>
              <w:ind w:left="0"/>
              <w:rPr>
                <w:rFonts w:cstheme="minorHAnsi"/>
                <w:b/>
                <w:bCs/>
                <w:szCs w:val="20"/>
                <w:lang w:val="fr-FR"/>
              </w:rPr>
            </w:pPr>
            <w:r w:rsidRPr="00504735">
              <w:rPr>
                <w:rFonts w:cstheme="minorHAnsi"/>
                <w:b/>
                <w:bCs/>
                <w:szCs w:val="20"/>
              </w:rPr>
              <w:t>Are the following facilities available in the Gynecology &amp; Obstetrics &amp; Pediatrics departments?</w:t>
            </w:r>
          </w:p>
        </w:tc>
        <w:tc>
          <w:tcPr>
            <w:tcW w:w="1286" w:type="pct"/>
            <w:gridSpan w:val="2"/>
            <w:shd w:val="clear" w:color="auto" w:fill="BFBFBF" w:themeFill="background1" w:themeFillShade="BF"/>
          </w:tcPr>
          <w:p w14:paraId="1150FA49" w14:textId="2D0F01B7" w:rsidR="000B531E" w:rsidRPr="00504735" w:rsidRDefault="000B531E" w:rsidP="000B531E">
            <w:pPr>
              <w:tabs>
                <w:tab w:val="right" w:leader="dot" w:pos="4092"/>
              </w:tabs>
              <w:jc w:val="center"/>
              <w:rPr>
                <w:rFonts w:cstheme="minorHAnsi"/>
                <w:b/>
                <w:bCs/>
                <w:szCs w:val="20"/>
                <w:lang w:val="fr-FR"/>
              </w:rPr>
            </w:pPr>
            <w:r w:rsidRPr="00504735">
              <w:rPr>
                <w:rFonts w:cstheme="minorHAnsi"/>
                <w:b/>
                <w:szCs w:val="20"/>
              </w:rPr>
              <w:t xml:space="preserve">A. Gynaecology-Obstetrics / Maternity Department </w:t>
            </w:r>
          </w:p>
        </w:tc>
        <w:tc>
          <w:tcPr>
            <w:tcW w:w="1071" w:type="pct"/>
            <w:shd w:val="clear" w:color="auto" w:fill="BFBFBF" w:themeFill="background1" w:themeFillShade="BF"/>
          </w:tcPr>
          <w:p w14:paraId="0B6E39A6" w14:textId="77777777" w:rsidR="000B531E" w:rsidRPr="00504735" w:rsidRDefault="000B531E" w:rsidP="000B531E">
            <w:pPr>
              <w:tabs>
                <w:tab w:val="right" w:leader="dot" w:pos="4092"/>
              </w:tabs>
              <w:jc w:val="center"/>
              <w:rPr>
                <w:rFonts w:cstheme="minorHAnsi"/>
                <w:szCs w:val="20"/>
                <w:lang w:val="fr-FR"/>
              </w:rPr>
            </w:pPr>
          </w:p>
          <w:p w14:paraId="6A9E8D5F" w14:textId="6B0A766E" w:rsidR="000B531E" w:rsidRPr="00504735" w:rsidRDefault="000B531E" w:rsidP="000B531E">
            <w:pPr>
              <w:tabs>
                <w:tab w:val="right" w:leader="dot" w:pos="4092"/>
              </w:tabs>
              <w:jc w:val="center"/>
              <w:rPr>
                <w:rFonts w:cstheme="minorHAnsi"/>
                <w:b/>
                <w:bCs/>
                <w:szCs w:val="20"/>
                <w:lang w:val="fr-FR"/>
              </w:rPr>
            </w:pPr>
            <w:r w:rsidRPr="00504735">
              <w:rPr>
                <w:rFonts w:cstheme="minorHAnsi"/>
                <w:b/>
                <w:szCs w:val="20"/>
              </w:rPr>
              <w:t xml:space="preserve"> B. Paediatrics Department</w:t>
            </w:r>
          </w:p>
        </w:tc>
        <w:tc>
          <w:tcPr>
            <w:tcW w:w="360" w:type="pct"/>
            <w:vMerge w:val="restart"/>
          </w:tcPr>
          <w:p w14:paraId="5FA260F5" w14:textId="77777777" w:rsidR="000B531E" w:rsidRPr="00504735" w:rsidRDefault="000B531E" w:rsidP="000B531E">
            <w:pPr>
              <w:rPr>
                <w:rFonts w:cstheme="minorHAnsi"/>
                <w:b/>
                <w:bCs/>
                <w:szCs w:val="20"/>
                <w:lang w:val="fr-FR"/>
              </w:rPr>
            </w:pPr>
          </w:p>
          <w:p w14:paraId="736E82F9" w14:textId="77777777" w:rsidR="000B531E" w:rsidRPr="00504735" w:rsidRDefault="000B531E" w:rsidP="000B531E">
            <w:pPr>
              <w:rPr>
                <w:rFonts w:cstheme="minorHAnsi"/>
                <w:szCs w:val="20"/>
                <w:lang w:val="fr-FR"/>
              </w:rPr>
            </w:pPr>
          </w:p>
          <w:p w14:paraId="71A380D7" w14:textId="77777777" w:rsidR="000B531E" w:rsidRPr="00504735" w:rsidRDefault="000B531E" w:rsidP="000B531E">
            <w:pPr>
              <w:rPr>
                <w:rFonts w:cstheme="minorHAnsi"/>
                <w:szCs w:val="20"/>
                <w:lang w:val="fr-FR"/>
              </w:rPr>
            </w:pPr>
          </w:p>
          <w:p w14:paraId="2892B803" w14:textId="77777777" w:rsidR="000B531E" w:rsidRPr="00504735" w:rsidRDefault="000B531E" w:rsidP="000B531E">
            <w:pPr>
              <w:rPr>
                <w:rFonts w:cstheme="minorHAnsi"/>
                <w:szCs w:val="20"/>
                <w:lang w:val="fr-FR"/>
              </w:rPr>
            </w:pPr>
          </w:p>
          <w:p w14:paraId="1FAA00F7" w14:textId="77777777" w:rsidR="000B531E" w:rsidRPr="00504735" w:rsidRDefault="000B531E" w:rsidP="000B531E">
            <w:pPr>
              <w:rPr>
                <w:rFonts w:cstheme="minorHAnsi"/>
                <w:szCs w:val="20"/>
                <w:lang w:val="fr-FR"/>
              </w:rPr>
            </w:pPr>
          </w:p>
          <w:p w14:paraId="57F3CE35" w14:textId="77777777" w:rsidR="000B531E" w:rsidRPr="00504735" w:rsidRDefault="000B531E" w:rsidP="000B531E">
            <w:pPr>
              <w:rPr>
                <w:rFonts w:cstheme="minorHAnsi"/>
                <w:szCs w:val="20"/>
                <w:lang w:val="fr-FR"/>
              </w:rPr>
            </w:pPr>
          </w:p>
          <w:p w14:paraId="3F3AB639" w14:textId="77777777" w:rsidR="000B531E" w:rsidRPr="00504735" w:rsidRDefault="000B531E" w:rsidP="000B531E">
            <w:pPr>
              <w:rPr>
                <w:rFonts w:cstheme="minorHAnsi"/>
                <w:szCs w:val="20"/>
                <w:lang w:val="fr-FR"/>
              </w:rPr>
            </w:pPr>
          </w:p>
          <w:p w14:paraId="4A6D82EC" w14:textId="77777777" w:rsidR="000B531E" w:rsidRPr="00504735" w:rsidRDefault="000B531E" w:rsidP="000B531E">
            <w:pPr>
              <w:rPr>
                <w:rFonts w:cstheme="minorHAnsi"/>
                <w:szCs w:val="20"/>
                <w:lang w:val="fr-FR"/>
              </w:rPr>
            </w:pPr>
          </w:p>
          <w:p w14:paraId="664465E2" w14:textId="77777777" w:rsidR="000B531E" w:rsidRPr="00504735" w:rsidRDefault="000B531E" w:rsidP="000B531E">
            <w:pPr>
              <w:rPr>
                <w:rFonts w:cstheme="minorHAnsi"/>
                <w:szCs w:val="20"/>
                <w:lang w:val="fr-FR"/>
              </w:rPr>
            </w:pPr>
          </w:p>
          <w:p w14:paraId="69057A3F" w14:textId="77777777" w:rsidR="000B531E" w:rsidRPr="00504735" w:rsidRDefault="000B531E" w:rsidP="000B531E">
            <w:pPr>
              <w:rPr>
                <w:rFonts w:cstheme="minorHAnsi"/>
                <w:szCs w:val="20"/>
                <w:lang w:val="fr-FR"/>
              </w:rPr>
            </w:pPr>
          </w:p>
          <w:p w14:paraId="122FB95A" w14:textId="77777777" w:rsidR="000B531E" w:rsidRPr="00504735" w:rsidRDefault="000B531E" w:rsidP="000B531E">
            <w:pPr>
              <w:rPr>
                <w:rFonts w:cstheme="minorHAnsi"/>
                <w:szCs w:val="20"/>
                <w:lang w:val="fr-FR"/>
              </w:rPr>
            </w:pPr>
          </w:p>
          <w:p w14:paraId="4BE66BD7" w14:textId="77777777" w:rsidR="000B531E" w:rsidRPr="00504735" w:rsidRDefault="000B531E" w:rsidP="000B531E">
            <w:pPr>
              <w:rPr>
                <w:rFonts w:cstheme="minorHAnsi"/>
                <w:szCs w:val="20"/>
                <w:lang w:val="fr-FR"/>
              </w:rPr>
            </w:pPr>
          </w:p>
          <w:p w14:paraId="61C3EF25" w14:textId="77777777" w:rsidR="000B531E" w:rsidRPr="00504735" w:rsidRDefault="000B531E" w:rsidP="000B531E">
            <w:pPr>
              <w:rPr>
                <w:rFonts w:cstheme="minorHAnsi"/>
                <w:szCs w:val="20"/>
                <w:lang w:val="fr-FR"/>
              </w:rPr>
            </w:pPr>
          </w:p>
          <w:p w14:paraId="34BA48B1" w14:textId="77777777" w:rsidR="000B531E" w:rsidRPr="00504735" w:rsidRDefault="000B531E" w:rsidP="000B531E">
            <w:pPr>
              <w:rPr>
                <w:rFonts w:cstheme="minorHAnsi"/>
                <w:szCs w:val="20"/>
                <w:lang w:val="fr-FR"/>
              </w:rPr>
            </w:pPr>
          </w:p>
        </w:tc>
      </w:tr>
      <w:tr w:rsidR="000B531E" w:rsidRPr="006974FC" w14:paraId="23A0762C" w14:textId="77777777" w:rsidTr="000C4C75">
        <w:tblPrEx>
          <w:jc w:val="left"/>
        </w:tblPrEx>
        <w:trPr>
          <w:trHeight w:val="20"/>
        </w:trPr>
        <w:tc>
          <w:tcPr>
            <w:tcW w:w="426" w:type="pct"/>
          </w:tcPr>
          <w:p w14:paraId="738C7B75" w14:textId="77777777" w:rsidR="000B531E" w:rsidRPr="00504735" w:rsidRDefault="000B531E" w:rsidP="000B531E">
            <w:pPr>
              <w:pStyle w:val="ListParagraph1"/>
              <w:numPr>
                <w:ilvl w:val="0"/>
                <w:numId w:val="36"/>
              </w:numPr>
              <w:spacing w:after="0" w:line="240" w:lineRule="auto"/>
              <w:rPr>
                <w:rFonts w:cstheme="minorHAnsi"/>
                <w:szCs w:val="20"/>
                <w:lang w:val="fr-FR"/>
              </w:rPr>
            </w:pPr>
          </w:p>
        </w:tc>
        <w:tc>
          <w:tcPr>
            <w:tcW w:w="1857" w:type="pct"/>
          </w:tcPr>
          <w:p w14:paraId="6F693169" w14:textId="3BC58A4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Services d’hospitalisation</w:t>
            </w:r>
          </w:p>
        </w:tc>
        <w:tc>
          <w:tcPr>
            <w:tcW w:w="1286" w:type="pct"/>
            <w:gridSpan w:val="2"/>
          </w:tcPr>
          <w:p w14:paraId="3199775E" w14:textId="3B9299D9"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Yes</w:t>
            </w:r>
            <w:r w:rsidRPr="00504735">
              <w:rPr>
                <w:rFonts w:eastAsia="Times New Roman" w:cstheme="minorHAnsi"/>
                <w:color w:val="000000"/>
                <w:szCs w:val="20"/>
              </w:rPr>
              <w:tab/>
              <w:t>1</w:t>
            </w:r>
          </w:p>
          <w:p w14:paraId="67850C1D" w14:textId="3CD91641"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Not</w:t>
            </w:r>
            <w:r w:rsidRPr="00504735">
              <w:rPr>
                <w:rFonts w:eastAsia="Times New Roman" w:cstheme="minorHAnsi"/>
                <w:color w:val="000000"/>
                <w:szCs w:val="20"/>
              </w:rPr>
              <w:tab/>
              <w:t>2</w:t>
            </w:r>
          </w:p>
        </w:tc>
        <w:tc>
          <w:tcPr>
            <w:tcW w:w="1071" w:type="pct"/>
          </w:tcPr>
          <w:p w14:paraId="388E8FBC"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Yes</w:t>
            </w:r>
            <w:r w:rsidRPr="00504735">
              <w:rPr>
                <w:rFonts w:eastAsia="Times New Roman" w:cstheme="minorHAnsi"/>
                <w:color w:val="000000"/>
                <w:szCs w:val="20"/>
              </w:rPr>
              <w:tab/>
              <w:t>1</w:t>
            </w:r>
          </w:p>
          <w:p w14:paraId="7890AB90" w14:textId="01CB8F5E" w:rsidR="000B531E" w:rsidRPr="00504735" w:rsidRDefault="000B531E" w:rsidP="000B531E">
            <w:pPr>
              <w:pStyle w:val="ListParagraph1"/>
              <w:tabs>
                <w:tab w:val="left" w:leader="dot" w:pos="1515"/>
              </w:tabs>
              <w:ind w:left="0"/>
              <w:rPr>
                <w:rFonts w:eastAsia="Times New Roman" w:cstheme="minorHAnsi"/>
                <w:color w:val="000000"/>
                <w:szCs w:val="20"/>
                <w:lang w:val="fr-FR"/>
              </w:rPr>
            </w:pPr>
            <w:r w:rsidRPr="00504735">
              <w:rPr>
                <w:rFonts w:eastAsia="Times New Roman" w:cstheme="minorHAnsi"/>
                <w:color w:val="000000"/>
                <w:szCs w:val="20"/>
              </w:rPr>
              <w:t>Not</w:t>
            </w:r>
            <w:r w:rsidRPr="00504735">
              <w:rPr>
                <w:rFonts w:eastAsia="Times New Roman" w:cstheme="minorHAnsi"/>
                <w:color w:val="000000"/>
                <w:szCs w:val="20"/>
              </w:rPr>
              <w:tab/>
            </w:r>
            <w:r>
              <w:rPr>
                <w:rFonts w:eastAsia="Times New Roman" w:cstheme="minorHAnsi"/>
                <w:color w:val="000000"/>
                <w:szCs w:val="20"/>
              </w:rPr>
              <w:t>….2</w:t>
            </w:r>
          </w:p>
        </w:tc>
        <w:tc>
          <w:tcPr>
            <w:tcW w:w="360" w:type="pct"/>
            <w:vMerge/>
          </w:tcPr>
          <w:p w14:paraId="6112A713"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458AB02" w14:textId="77777777" w:rsidTr="000C4C75">
        <w:tblPrEx>
          <w:jc w:val="left"/>
        </w:tblPrEx>
        <w:trPr>
          <w:trHeight w:val="20"/>
        </w:trPr>
        <w:tc>
          <w:tcPr>
            <w:tcW w:w="426" w:type="pct"/>
          </w:tcPr>
          <w:p w14:paraId="5DE22989" w14:textId="77777777" w:rsidR="000B531E" w:rsidRPr="00504735" w:rsidRDefault="000B531E" w:rsidP="000B531E">
            <w:pPr>
              <w:pStyle w:val="ListParagraph1"/>
              <w:numPr>
                <w:ilvl w:val="0"/>
                <w:numId w:val="36"/>
              </w:numPr>
              <w:spacing w:after="0" w:line="240" w:lineRule="auto"/>
              <w:rPr>
                <w:rFonts w:cstheme="minorHAnsi"/>
                <w:szCs w:val="20"/>
                <w:lang w:val="fr-FR"/>
              </w:rPr>
            </w:pPr>
          </w:p>
        </w:tc>
        <w:tc>
          <w:tcPr>
            <w:tcW w:w="1857" w:type="pct"/>
          </w:tcPr>
          <w:p w14:paraId="48604569" w14:textId="4640789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Functional toilets with running water and flushing toilets in the department</w:t>
            </w:r>
          </w:p>
        </w:tc>
        <w:tc>
          <w:tcPr>
            <w:tcW w:w="1286" w:type="pct"/>
            <w:gridSpan w:val="2"/>
          </w:tcPr>
          <w:p w14:paraId="3053A26A" w14:textId="23BE71BF"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Yes</w:t>
            </w:r>
            <w:r w:rsidRPr="00504735">
              <w:rPr>
                <w:rFonts w:eastAsia="Times New Roman" w:cstheme="minorHAnsi"/>
                <w:color w:val="000000"/>
                <w:szCs w:val="20"/>
              </w:rPr>
              <w:tab/>
              <w:t>1</w:t>
            </w:r>
          </w:p>
          <w:p w14:paraId="138A8B1C" w14:textId="5C1E6F72"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Not</w:t>
            </w:r>
            <w:r w:rsidRPr="00504735">
              <w:rPr>
                <w:rFonts w:eastAsia="Times New Roman" w:cstheme="minorHAnsi"/>
                <w:color w:val="000000"/>
                <w:szCs w:val="20"/>
              </w:rPr>
              <w:tab/>
              <w:t>2</w:t>
            </w:r>
          </w:p>
        </w:tc>
        <w:tc>
          <w:tcPr>
            <w:tcW w:w="1071" w:type="pct"/>
          </w:tcPr>
          <w:p w14:paraId="09DEACA8"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Yes</w:t>
            </w:r>
            <w:r w:rsidRPr="00504735">
              <w:rPr>
                <w:rFonts w:eastAsia="Times New Roman" w:cstheme="minorHAnsi"/>
                <w:color w:val="000000"/>
                <w:szCs w:val="20"/>
              </w:rPr>
              <w:tab/>
              <w:t>1</w:t>
            </w:r>
          </w:p>
          <w:p w14:paraId="4AC94227" w14:textId="5955508F" w:rsidR="000B531E" w:rsidRPr="00504735" w:rsidRDefault="000B531E" w:rsidP="000B531E">
            <w:pPr>
              <w:pStyle w:val="ListParagraph1"/>
              <w:tabs>
                <w:tab w:val="left" w:leader="dot" w:pos="1515"/>
              </w:tabs>
              <w:ind w:left="0"/>
              <w:rPr>
                <w:rFonts w:eastAsia="Times New Roman" w:cstheme="minorHAnsi"/>
                <w:color w:val="000000"/>
                <w:szCs w:val="20"/>
                <w:lang w:val="fr-FR"/>
              </w:rPr>
            </w:pPr>
            <w:r w:rsidRPr="00504735">
              <w:rPr>
                <w:rFonts w:eastAsia="Times New Roman" w:cstheme="minorHAnsi"/>
                <w:color w:val="000000"/>
                <w:szCs w:val="20"/>
              </w:rPr>
              <w:t>Not</w:t>
            </w:r>
            <w:r w:rsidRPr="00504735">
              <w:rPr>
                <w:rFonts w:eastAsia="Times New Roman" w:cstheme="minorHAnsi"/>
                <w:color w:val="000000"/>
                <w:szCs w:val="20"/>
              </w:rPr>
              <w:tab/>
            </w:r>
            <w:r>
              <w:rPr>
                <w:rFonts w:eastAsia="Times New Roman" w:cstheme="minorHAnsi"/>
                <w:color w:val="000000"/>
                <w:szCs w:val="20"/>
              </w:rPr>
              <w:t>….2</w:t>
            </w:r>
          </w:p>
        </w:tc>
        <w:tc>
          <w:tcPr>
            <w:tcW w:w="360" w:type="pct"/>
            <w:vMerge/>
          </w:tcPr>
          <w:p w14:paraId="25FBB4ED"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AE48E3A" w14:textId="77777777" w:rsidTr="000C4C75">
        <w:tblPrEx>
          <w:jc w:val="left"/>
        </w:tblPrEx>
        <w:trPr>
          <w:trHeight w:val="20"/>
        </w:trPr>
        <w:tc>
          <w:tcPr>
            <w:tcW w:w="426" w:type="pct"/>
          </w:tcPr>
          <w:p w14:paraId="18A54D70" w14:textId="77777777" w:rsidR="000B531E" w:rsidRPr="00504735" w:rsidRDefault="000B531E" w:rsidP="000B531E">
            <w:pPr>
              <w:pStyle w:val="ListParagraph1"/>
              <w:numPr>
                <w:ilvl w:val="0"/>
                <w:numId w:val="36"/>
              </w:numPr>
              <w:spacing w:after="0" w:line="240" w:lineRule="auto"/>
              <w:jc w:val="center"/>
              <w:rPr>
                <w:rFonts w:cstheme="minorHAnsi"/>
                <w:szCs w:val="20"/>
                <w:lang w:val="fr-FR"/>
              </w:rPr>
            </w:pPr>
          </w:p>
        </w:tc>
        <w:tc>
          <w:tcPr>
            <w:tcW w:w="1857" w:type="pct"/>
          </w:tcPr>
          <w:p w14:paraId="18986FC5" w14:textId="5256FE4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Separate hand washing and bath area for patients and visitors.</w:t>
            </w:r>
          </w:p>
        </w:tc>
        <w:tc>
          <w:tcPr>
            <w:tcW w:w="1286" w:type="pct"/>
            <w:gridSpan w:val="2"/>
          </w:tcPr>
          <w:p w14:paraId="2B04A73E" w14:textId="435DF4D3"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Yes</w:t>
            </w:r>
            <w:r w:rsidRPr="00504735">
              <w:rPr>
                <w:rFonts w:eastAsia="Times New Roman" w:cstheme="minorHAnsi"/>
                <w:color w:val="000000"/>
                <w:szCs w:val="20"/>
              </w:rPr>
              <w:tab/>
              <w:t>1</w:t>
            </w:r>
          </w:p>
          <w:p w14:paraId="6C90C4B8" w14:textId="0686276F"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No</w:t>
            </w:r>
            <w:r w:rsidRPr="00504735">
              <w:rPr>
                <w:rFonts w:eastAsia="Times New Roman" w:cstheme="minorHAnsi"/>
                <w:color w:val="000000"/>
                <w:szCs w:val="20"/>
              </w:rPr>
              <w:tab/>
              <w:t>2</w:t>
            </w:r>
          </w:p>
        </w:tc>
        <w:tc>
          <w:tcPr>
            <w:tcW w:w="1071" w:type="pct"/>
          </w:tcPr>
          <w:p w14:paraId="721F8977"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Yes</w:t>
            </w:r>
            <w:r w:rsidRPr="00504735">
              <w:rPr>
                <w:rFonts w:eastAsia="Times New Roman" w:cstheme="minorHAnsi"/>
                <w:color w:val="000000"/>
                <w:szCs w:val="20"/>
              </w:rPr>
              <w:tab/>
              <w:t>1</w:t>
            </w:r>
          </w:p>
          <w:p w14:paraId="58F3496B" w14:textId="6A79777D" w:rsidR="000B531E" w:rsidRPr="00504735" w:rsidRDefault="000B531E" w:rsidP="000B531E">
            <w:pPr>
              <w:pStyle w:val="ListParagraph1"/>
              <w:tabs>
                <w:tab w:val="left" w:leader="dot" w:pos="1515"/>
              </w:tabs>
              <w:ind w:left="0"/>
              <w:rPr>
                <w:rFonts w:eastAsia="Times New Roman" w:cstheme="minorHAnsi"/>
                <w:color w:val="000000"/>
                <w:szCs w:val="20"/>
                <w:lang w:val="fr-FR"/>
              </w:rPr>
            </w:pPr>
            <w:r w:rsidRPr="00504735">
              <w:rPr>
                <w:rFonts w:eastAsia="Times New Roman" w:cstheme="minorHAnsi"/>
                <w:color w:val="000000"/>
                <w:szCs w:val="20"/>
              </w:rPr>
              <w:t>No</w:t>
            </w:r>
            <w:r w:rsidRPr="00504735">
              <w:rPr>
                <w:rFonts w:eastAsia="Times New Roman" w:cstheme="minorHAnsi"/>
                <w:color w:val="000000"/>
                <w:szCs w:val="20"/>
              </w:rPr>
              <w:tab/>
            </w:r>
            <w:r>
              <w:rPr>
                <w:rFonts w:eastAsia="Times New Roman" w:cstheme="minorHAnsi"/>
                <w:color w:val="000000"/>
                <w:szCs w:val="20"/>
              </w:rPr>
              <w:t>….2</w:t>
            </w:r>
          </w:p>
        </w:tc>
        <w:tc>
          <w:tcPr>
            <w:tcW w:w="360" w:type="pct"/>
            <w:vMerge/>
          </w:tcPr>
          <w:p w14:paraId="085473A1"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5229324" w14:textId="77777777" w:rsidTr="000C4C75">
        <w:tblPrEx>
          <w:jc w:val="left"/>
        </w:tblPrEx>
        <w:trPr>
          <w:trHeight w:val="20"/>
        </w:trPr>
        <w:tc>
          <w:tcPr>
            <w:tcW w:w="426" w:type="pct"/>
          </w:tcPr>
          <w:p w14:paraId="1D311D64" w14:textId="77777777" w:rsidR="000B531E" w:rsidRPr="00504735" w:rsidRDefault="000B531E" w:rsidP="000B531E">
            <w:pPr>
              <w:pStyle w:val="ListParagraph1"/>
              <w:numPr>
                <w:ilvl w:val="0"/>
                <w:numId w:val="36"/>
              </w:numPr>
              <w:spacing w:after="0" w:line="240" w:lineRule="auto"/>
              <w:jc w:val="center"/>
              <w:rPr>
                <w:rFonts w:cstheme="minorHAnsi"/>
                <w:szCs w:val="20"/>
                <w:lang w:val="fr-FR"/>
              </w:rPr>
            </w:pPr>
          </w:p>
        </w:tc>
        <w:tc>
          <w:tcPr>
            <w:tcW w:w="1857" w:type="pct"/>
          </w:tcPr>
          <w:p w14:paraId="00414266" w14:textId="6E574F5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Shaded waiting area for patient attendants </w:t>
            </w:r>
          </w:p>
        </w:tc>
        <w:tc>
          <w:tcPr>
            <w:tcW w:w="1286" w:type="pct"/>
            <w:gridSpan w:val="2"/>
          </w:tcPr>
          <w:p w14:paraId="76C8376F" w14:textId="16AE0AEF"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 xml:space="preserve">Adequate space </w:t>
            </w:r>
          </w:p>
          <w:p w14:paraId="3AE12E9F" w14:textId="7A0395F5"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available</w:t>
            </w:r>
            <w:r w:rsidRPr="00504735">
              <w:rPr>
                <w:rFonts w:eastAsia="Times New Roman" w:cstheme="minorHAnsi"/>
                <w:color w:val="000000"/>
                <w:szCs w:val="20"/>
              </w:rPr>
              <w:tab/>
              <w:t>1</w:t>
            </w:r>
          </w:p>
          <w:p w14:paraId="6BC66FF6" w14:textId="2FD69075"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Inadequate available space</w:t>
            </w:r>
            <w:r w:rsidRPr="00504735">
              <w:rPr>
                <w:rFonts w:eastAsia="Times New Roman" w:cstheme="minorHAnsi"/>
                <w:color w:val="000000"/>
                <w:szCs w:val="20"/>
              </w:rPr>
              <w:tab/>
              <w:t>2</w:t>
            </w:r>
          </w:p>
          <w:p w14:paraId="36C22747" w14:textId="1DFBA193"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Not available</w:t>
            </w:r>
            <w:r w:rsidRPr="00504735">
              <w:rPr>
                <w:rFonts w:eastAsia="Times New Roman" w:cstheme="minorHAnsi"/>
                <w:color w:val="000000"/>
                <w:szCs w:val="20"/>
              </w:rPr>
              <w:tab/>
              <w:t>3</w:t>
            </w:r>
          </w:p>
        </w:tc>
        <w:tc>
          <w:tcPr>
            <w:tcW w:w="1071" w:type="pct"/>
          </w:tcPr>
          <w:p w14:paraId="09AB8871"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 xml:space="preserve">Adequate space </w:t>
            </w:r>
          </w:p>
          <w:p w14:paraId="149E0522"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available</w:t>
            </w:r>
            <w:r w:rsidRPr="00504735">
              <w:rPr>
                <w:rFonts w:eastAsia="Times New Roman" w:cstheme="minorHAnsi"/>
                <w:color w:val="000000"/>
                <w:szCs w:val="20"/>
              </w:rPr>
              <w:tab/>
              <w:t>1</w:t>
            </w:r>
          </w:p>
          <w:p w14:paraId="0D37B808"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Inadequate available space</w:t>
            </w:r>
            <w:r w:rsidRPr="00504735">
              <w:rPr>
                <w:rFonts w:eastAsia="Times New Roman" w:cstheme="minorHAnsi"/>
                <w:color w:val="000000"/>
                <w:szCs w:val="20"/>
              </w:rPr>
              <w:tab/>
              <w:t>2</w:t>
            </w:r>
          </w:p>
          <w:p w14:paraId="538FCF33" w14:textId="52A10D82" w:rsidR="000B531E" w:rsidRPr="00504735" w:rsidRDefault="000B531E" w:rsidP="000B531E">
            <w:pPr>
              <w:pStyle w:val="ListParagraph1"/>
              <w:tabs>
                <w:tab w:val="left" w:leader="dot" w:pos="1515"/>
              </w:tabs>
              <w:ind w:left="0"/>
              <w:rPr>
                <w:rFonts w:eastAsia="Times New Roman" w:cstheme="minorHAnsi"/>
                <w:color w:val="000000"/>
                <w:szCs w:val="20"/>
                <w:lang w:val="fr-FR"/>
              </w:rPr>
            </w:pPr>
            <w:r w:rsidRPr="00504735">
              <w:rPr>
                <w:rFonts w:eastAsia="Times New Roman" w:cstheme="minorHAnsi"/>
                <w:color w:val="000000"/>
                <w:szCs w:val="20"/>
              </w:rPr>
              <w:t>Not available</w:t>
            </w:r>
            <w:r w:rsidRPr="00504735">
              <w:rPr>
                <w:rFonts w:eastAsia="Times New Roman" w:cstheme="minorHAnsi"/>
                <w:color w:val="000000"/>
                <w:szCs w:val="20"/>
              </w:rPr>
              <w:tab/>
            </w:r>
            <w:r>
              <w:rPr>
                <w:rFonts w:eastAsia="Times New Roman" w:cstheme="minorHAnsi"/>
                <w:color w:val="000000"/>
                <w:szCs w:val="20"/>
              </w:rPr>
              <w:t>….3</w:t>
            </w:r>
          </w:p>
        </w:tc>
        <w:tc>
          <w:tcPr>
            <w:tcW w:w="360" w:type="pct"/>
            <w:vMerge/>
          </w:tcPr>
          <w:p w14:paraId="4F0CB257"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2E10C8B" w14:textId="77777777" w:rsidTr="000C4C75">
        <w:tblPrEx>
          <w:jc w:val="left"/>
        </w:tblPrEx>
        <w:trPr>
          <w:trHeight w:val="20"/>
        </w:trPr>
        <w:tc>
          <w:tcPr>
            <w:tcW w:w="426" w:type="pct"/>
          </w:tcPr>
          <w:p w14:paraId="0A739643" w14:textId="77777777" w:rsidR="000B531E" w:rsidRPr="00504735" w:rsidRDefault="000B531E" w:rsidP="000B531E">
            <w:pPr>
              <w:pStyle w:val="ListParagraph1"/>
              <w:numPr>
                <w:ilvl w:val="0"/>
                <w:numId w:val="36"/>
              </w:numPr>
              <w:spacing w:after="0" w:line="240" w:lineRule="auto"/>
              <w:jc w:val="center"/>
              <w:rPr>
                <w:rFonts w:cstheme="minorHAnsi"/>
                <w:szCs w:val="20"/>
                <w:lang w:val="fr-FR"/>
              </w:rPr>
            </w:pPr>
          </w:p>
        </w:tc>
        <w:tc>
          <w:tcPr>
            <w:tcW w:w="1857" w:type="pct"/>
          </w:tcPr>
          <w:p w14:paraId="0F583513" w14:textId="7733F0D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Nurses' work rooms</w:t>
            </w:r>
          </w:p>
        </w:tc>
        <w:tc>
          <w:tcPr>
            <w:tcW w:w="1286" w:type="pct"/>
            <w:gridSpan w:val="2"/>
          </w:tcPr>
          <w:p w14:paraId="5375E276"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Yes</w:t>
            </w:r>
            <w:r w:rsidRPr="00504735">
              <w:rPr>
                <w:rFonts w:eastAsia="Times New Roman" w:cstheme="minorHAnsi"/>
                <w:color w:val="000000"/>
                <w:szCs w:val="20"/>
              </w:rPr>
              <w:tab/>
              <w:t>1</w:t>
            </w:r>
          </w:p>
          <w:p w14:paraId="777296CF" w14:textId="6C7DB357"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Not</w:t>
            </w:r>
            <w:r w:rsidRPr="00504735">
              <w:rPr>
                <w:rFonts w:eastAsia="Times New Roman" w:cstheme="minorHAnsi"/>
                <w:color w:val="000000"/>
                <w:szCs w:val="20"/>
              </w:rPr>
              <w:tab/>
              <w:t>2</w:t>
            </w:r>
          </w:p>
        </w:tc>
        <w:tc>
          <w:tcPr>
            <w:tcW w:w="1071" w:type="pct"/>
          </w:tcPr>
          <w:p w14:paraId="54B3C1B7"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Yes</w:t>
            </w:r>
            <w:r w:rsidRPr="00504735">
              <w:rPr>
                <w:rFonts w:eastAsia="Times New Roman" w:cstheme="minorHAnsi"/>
                <w:color w:val="000000"/>
                <w:szCs w:val="20"/>
              </w:rPr>
              <w:tab/>
              <w:t>1</w:t>
            </w:r>
          </w:p>
          <w:p w14:paraId="4D828444" w14:textId="6C00707A" w:rsidR="000B531E" w:rsidRPr="00504735" w:rsidRDefault="000B531E" w:rsidP="000B531E">
            <w:pPr>
              <w:pStyle w:val="ListParagraph1"/>
              <w:tabs>
                <w:tab w:val="left" w:leader="dot" w:pos="1515"/>
              </w:tabs>
              <w:ind w:left="0"/>
              <w:rPr>
                <w:rFonts w:eastAsia="Times New Roman" w:cstheme="minorHAnsi"/>
                <w:color w:val="000000"/>
                <w:szCs w:val="20"/>
                <w:lang w:val="fr-FR"/>
              </w:rPr>
            </w:pPr>
            <w:r w:rsidRPr="00504735">
              <w:rPr>
                <w:rFonts w:eastAsia="Times New Roman" w:cstheme="minorHAnsi"/>
                <w:color w:val="000000"/>
                <w:szCs w:val="20"/>
              </w:rPr>
              <w:t>Not</w:t>
            </w:r>
            <w:r w:rsidRPr="00504735">
              <w:rPr>
                <w:rFonts w:eastAsia="Times New Roman" w:cstheme="minorHAnsi"/>
                <w:color w:val="000000"/>
                <w:szCs w:val="20"/>
              </w:rPr>
              <w:tab/>
            </w:r>
            <w:r>
              <w:rPr>
                <w:rFonts w:eastAsia="Times New Roman" w:cstheme="minorHAnsi"/>
                <w:color w:val="000000"/>
                <w:szCs w:val="20"/>
              </w:rPr>
              <w:t>….2</w:t>
            </w:r>
          </w:p>
        </w:tc>
        <w:tc>
          <w:tcPr>
            <w:tcW w:w="360" w:type="pct"/>
            <w:vMerge/>
          </w:tcPr>
          <w:p w14:paraId="23190BA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C9CEB92" w14:textId="77777777" w:rsidTr="000C4C75">
        <w:tblPrEx>
          <w:jc w:val="left"/>
        </w:tblPrEx>
        <w:trPr>
          <w:trHeight w:val="20"/>
        </w:trPr>
        <w:tc>
          <w:tcPr>
            <w:tcW w:w="426" w:type="pct"/>
          </w:tcPr>
          <w:p w14:paraId="5EAAE22C" w14:textId="77777777" w:rsidR="000B531E" w:rsidRPr="00504735" w:rsidRDefault="000B531E" w:rsidP="000B531E">
            <w:pPr>
              <w:pStyle w:val="ListParagraph1"/>
              <w:numPr>
                <w:ilvl w:val="0"/>
                <w:numId w:val="36"/>
              </w:numPr>
              <w:spacing w:after="0" w:line="240" w:lineRule="auto"/>
              <w:jc w:val="center"/>
              <w:rPr>
                <w:rFonts w:cstheme="minorHAnsi"/>
                <w:szCs w:val="20"/>
                <w:lang w:val="fr-FR"/>
              </w:rPr>
            </w:pPr>
          </w:p>
        </w:tc>
        <w:tc>
          <w:tcPr>
            <w:tcW w:w="1857" w:type="pct"/>
          </w:tcPr>
          <w:p w14:paraId="5CB39C3B" w14:textId="221AB9D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Decontamination room</w:t>
            </w:r>
          </w:p>
        </w:tc>
        <w:tc>
          <w:tcPr>
            <w:tcW w:w="1286" w:type="pct"/>
            <w:gridSpan w:val="2"/>
          </w:tcPr>
          <w:p w14:paraId="2B3490AC"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Yes</w:t>
            </w:r>
            <w:r w:rsidRPr="00504735">
              <w:rPr>
                <w:rFonts w:eastAsia="Times New Roman" w:cstheme="minorHAnsi"/>
                <w:color w:val="000000"/>
                <w:szCs w:val="20"/>
              </w:rPr>
              <w:tab/>
              <w:t>1</w:t>
            </w:r>
          </w:p>
          <w:p w14:paraId="74B1B298" w14:textId="1A9EE550"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Not</w:t>
            </w:r>
            <w:r w:rsidRPr="00504735">
              <w:rPr>
                <w:rFonts w:eastAsia="Times New Roman" w:cstheme="minorHAnsi"/>
                <w:color w:val="000000"/>
                <w:szCs w:val="20"/>
              </w:rPr>
              <w:tab/>
              <w:t>2</w:t>
            </w:r>
          </w:p>
        </w:tc>
        <w:tc>
          <w:tcPr>
            <w:tcW w:w="1071" w:type="pct"/>
          </w:tcPr>
          <w:p w14:paraId="2E8AB71E"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Yes</w:t>
            </w:r>
            <w:r w:rsidRPr="00504735">
              <w:rPr>
                <w:rFonts w:eastAsia="Times New Roman" w:cstheme="minorHAnsi"/>
                <w:color w:val="000000"/>
                <w:szCs w:val="20"/>
              </w:rPr>
              <w:tab/>
              <w:t>1</w:t>
            </w:r>
          </w:p>
          <w:p w14:paraId="63A398D8" w14:textId="6DF0E458" w:rsidR="000B531E" w:rsidRPr="00504735" w:rsidRDefault="000B531E" w:rsidP="000B531E">
            <w:pPr>
              <w:pStyle w:val="ListParagraph1"/>
              <w:tabs>
                <w:tab w:val="left" w:leader="dot" w:pos="1515"/>
              </w:tabs>
              <w:ind w:left="0"/>
              <w:rPr>
                <w:rFonts w:eastAsia="Times New Roman" w:cstheme="minorHAnsi"/>
                <w:color w:val="000000"/>
                <w:szCs w:val="20"/>
                <w:lang w:val="fr-FR"/>
              </w:rPr>
            </w:pPr>
            <w:r w:rsidRPr="00504735">
              <w:rPr>
                <w:rFonts w:eastAsia="Times New Roman" w:cstheme="minorHAnsi"/>
                <w:color w:val="000000"/>
                <w:szCs w:val="20"/>
              </w:rPr>
              <w:t>Not</w:t>
            </w:r>
            <w:r w:rsidRPr="00504735">
              <w:rPr>
                <w:rFonts w:eastAsia="Times New Roman" w:cstheme="minorHAnsi"/>
                <w:color w:val="000000"/>
                <w:szCs w:val="20"/>
              </w:rPr>
              <w:tab/>
            </w:r>
            <w:r>
              <w:rPr>
                <w:rFonts w:eastAsia="Times New Roman" w:cstheme="minorHAnsi"/>
                <w:color w:val="000000"/>
                <w:szCs w:val="20"/>
              </w:rPr>
              <w:t>….2</w:t>
            </w:r>
          </w:p>
        </w:tc>
        <w:tc>
          <w:tcPr>
            <w:tcW w:w="360" w:type="pct"/>
            <w:vMerge/>
          </w:tcPr>
          <w:p w14:paraId="162B77BB"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0B02E2E" w14:textId="77777777" w:rsidTr="000C4C75">
        <w:trPr>
          <w:trHeight w:val="20"/>
          <w:jc w:val="center"/>
        </w:trPr>
        <w:tc>
          <w:tcPr>
            <w:tcW w:w="426" w:type="pct"/>
            <w:vAlign w:val="center"/>
          </w:tcPr>
          <w:p w14:paraId="4B060114" w14:textId="77777777" w:rsidR="000B531E" w:rsidRPr="00504735" w:rsidRDefault="000B531E" w:rsidP="000B531E">
            <w:pPr>
              <w:pStyle w:val="ListParagraph1"/>
              <w:spacing w:after="0" w:line="240" w:lineRule="auto"/>
              <w:ind w:left="0"/>
              <w:rPr>
                <w:rFonts w:cstheme="minorHAnsi"/>
                <w:b/>
                <w:bCs/>
                <w:szCs w:val="20"/>
                <w:lang w:val="fr-FR"/>
              </w:rPr>
            </w:pPr>
            <w:r w:rsidRPr="00504735">
              <w:rPr>
                <w:rFonts w:cstheme="minorHAnsi"/>
                <w:b/>
                <w:bCs/>
                <w:szCs w:val="20"/>
              </w:rPr>
              <w:t>305</w:t>
            </w:r>
          </w:p>
        </w:tc>
        <w:tc>
          <w:tcPr>
            <w:tcW w:w="1857" w:type="pct"/>
          </w:tcPr>
          <w:p w14:paraId="40642938" w14:textId="5DF2706D" w:rsidR="000B531E" w:rsidRPr="00504735" w:rsidRDefault="000B531E" w:rsidP="000B531E">
            <w:pPr>
              <w:pStyle w:val="ListParagraph1"/>
              <w:spacing w:after="0" w:line="240" w:lineRule="auto"/>
              <w:ind w:left="0"/>
              <w:rPr>
                <w:rFonts w:cstheme="minorHAnsi"/>
                <w:b/>
                <w:bCs/>
                <w:szCs w:val="20"/>
                <w:lang w:val="fr-FR"/>
              </w:rPr>
            </w:pPr>
            <w:r w:rsidRPr="00504735">
              <w:rPr>
                <w:rFonts w:cstheme="minorHAnsi"/>
                <w:b/>
                <w:bCs/>
                <w:szCs w:val="20"/>
              </w:rPr>
              <w:t>Are the following instruments and equipment available and functional in the Obstetrics, Gynecology and Paediatrics (Hospitalization) departments?</w:t>
            </w:r>
          </w:p>
        </w:tc>
        <w:tc>
          <w:tcPr>
            <w:tcW w:w="1286" w:type="pct"/>
            <w:gridSpan w:val="2"/>
            <w:shd w:val="clear" w:color="auto" w:fill="D9D9D9" w:themeFill="background1" w:themeFillShade="D9"/>
          </w:tcPr>
          <w:p w14:paraId="5CA10C1D" w14:textId="233F3985" w:rsidR="000B531E" w:rsidRPr="00504735" w:rsidRDefault="000B531E" w:rsidP="000B531E">
            <w:pPr>
              <w:pStyle w:val="ListParagraph1"/>
              <w:tabs>
                <w:tab w:val="left" w:leader="dot" w:pos="1701"/>
              </w:tabs>
              <w:ind w:left="0"/>
              <w:rPr>
                <w:rFonts w:eastAsia="Times New Roman" w:cstheme="minorHAnsi"/>
                <w:color w:val="000000"/>
                <w:szCs w:val="20"/>
                <w:lang w:val="fr-FR"/>
              </w:rPr>
            </w:pPr>
            <w:r>
              <w:rPr>
                <w:rFonts w:eastAsia="Times New Roman" w:cstheme="minorHAnsi"/>
                <w:color w:val="000000"/>
                <w:szCs w:val="20"/>
              </w:rPr>
              <w:t>Available and functional</w:t>
            </w:r>
            <w:r w:rsidRPr="00504735">
              <w:rPr>
                <w:rFonts w:eastAsia="Times New Roman" w:cstheme="minorHAnsi"/>
                <w:color w:val="000000"/>
                <w:szCs w:val="20"/>
              </w:rPr>
              <w:tab/>
              <w:t>1</w:t>
            </w:r>
          </w:p>
          <w:p w14:paraId="295AA6F4" w14:textId="4B8E6747" w:rsidR="000B531E" w:rsidRPr="00504735" w:rsidRDefault="000B531E" w:rsidP="000B531E">
            <w:pPr>
              <w:pStyle w:val="ListParagraph1"/>
              <w:tabs>
                <w:tab w:val="left" w:leader="dot" w:pos="1701"/>
              </w:tabs>
              <w:ind w:left="0"/>
              <w:rPr>
                <w:rFonts w:eastAsia="Times New Roman" w:cstheme="minorHAnsi"/>
                <w:color w:val="000000"/>
                <w:szCs w:val="20"/>
                <w:lang w:val="fr-FR"/>
              </w:rPr>
            </w:pPr>
            <w:r>
              <w:rPr>
                <w:rFonts w:eastAsia="Times New Roman" w:cstheme="minorHAnsi"/>
                <w:color w:val="000000"/>
                <w:szCs w:val="20"/>
              </w:rPr>
              <w:t>Available and Non-functional</w:t>
            </w:r>
            <w:r w:rsidRPr="00504735">
              <w:rPr>
                <w:rFonts w:eastAsia="Times New Roman" w:cstheme="minorHAnsi"/>
                <w:color w:val="000000"/>
                <w:szCs w:val="20"/>
              </w:rPr>
              <w:tab/>
              <w:t>2</w:t>
            </w:r>
          </w:p>
          <w:p w14:paraId="07627F41" w14:textId="5B0C0DD4" w:rsidR="000B531E" w:rsidRPr="00504735" w:rsidRDefault="000B531E" w:rsidP="000B531E">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Unavailable</w:t>
            </w:r>
            <w:r w:rsidRPr="00504735">
              <w:rPr>
                <w:rFonts w:eastAsia="Times New Roman" w:cstheme="minorHAnsi"/>
                <w:color w:val="000000"/>
                <w:szCs w:val="20"/>
              </w:rPr>
              <w:tab/>
              <w:t>3</w:t>
            </w:r>
          </w:p>
        </w:tc>
        <w:tc>
          <w:tcPr>
            <w:tcW w:w="1071" w:type="pct"/>
            <w:shd w:val="clear" w:color="auto" w:fill="D9D9D9" w:themeFill="background1" w:themeFillShade="D9"/>
          </w:tcPr>
          <w:p w14:paraId="65579461" w14:textId="77777777" w:rsidR="000B531E" w:rsidRPr="00D37CDB" w:rsidRDefault="000B531E" w:rsidP="000B531E">
            <w:pPr>
              <w:pStyle w:val="ListParagraph1"/>
              <w:tabs>
                <w:tab w:val="left" w:leader="dot" w:pos="1701"/>
              </w:tabs>
              <w:ind w:left="0"/>
              <w:rPr>
                <w:rFonts w:eastAsia="Times New Roman" w:cstheme="minorHAnsi"/>
                <w:color w:val="000000"/>
                <w:szCs w:val="20"/>
                <w:lang w:val="fr-FR"/>
              </w:rPr>
            </w:pPr>
            <w:r>
              <w:rPr>
                <w:rFonts w:eastAsia="Times New Roman" w:cstheme="minorHAnsi"/>
                <w:color w:val="000000"/>
                <w:szCs w:val="20"/>
              </w:rPr>
              <w:t>Available and functional</w:t>
            </w:r>
            <w:r w:rsidRPr="00D37CDB">
              <w:rPr>
                <w:rFonts w:eastAsia="Times New Roman" w:cstheme="minorHAnsi"/>
                <w:color w:val="000000"/>
                <w:szCs w:val="20"/>
              </w:rPr>
              <w:tab/>
              <w:t>1</w:t>
            </w:r>
          </w:p>
          <w:p w14:paraId="6BE43EAD" w14:textId="77777777" w:rsidR="000B531E" w:rsidRPr="00D37CDB" w:rsidRDefault="000B531E" w:rsidP="000B531E">
            <w:pPr>
              <w:pStyle w:val="ListParagraph1"/>
              <w:tabs>
                <w:tab w:val="left" w:leader="dot" w:pos="1701"/>
              </w:tabs>
              <w:ind w:left="0"/>
              <w:rPr>
                <w:rFonts w:eastAsia="Times New Roman" w:cstheme="minorHAnsi"/>
                <w:color w:val="000000"/>
                <w:szCs w:val="20"/>
                <w:lang w:val="fr-FR"/>
              </w:rPr>
            </w:pPr>
            <w:r>
              <w:rPr>
                <w:rFonts w:eastAsia="Times New Roman" w:cstheme="minorHAnsi"/>
                <w:color w:val="000000"/>
                <w:szCs w:val="20"/>
              </w:rPr>
              <w:t>Available and Non-functional</w:t>
            </w:r>
            <w:r w:rsidRPr="00D37CDB">
              <w:rPr>
                <w:rFonts w:eastAsia="Times New Roman" w:cstheme="minorHAnsi"/>
                <w:color w:val="000000"/>
                <w:szCs w:val="20"/>
              </w:rPr>
              <w:tab/>
              <w:t>2</w:t>
            </w:r>
          </w:p>
          <w:p w14:paraId="4FA82651" w14:textId="635E8C24" w:rsidR="000B531E" w:rsidRPr="00504735" w:rsidRDefault="000B531E" w:rsidP="000B531E">
            <w:pPr>
              <w:pStyle w:val="ListParagraph1"/>
              <w:tabs>
                <w:tab w:val="left" w:leader="dot" w:pos="1515"/>
              </w:tabs>
              <w:ind w:left="0"/>
              <w:rPr>
                <w:rFonts w:eastAsia="Times New Roman" w:cstheme="minorHAnsi"/>
                <w:color w:val="000000"/>
                <w:szCs w:val="20"/>
                <w:lang w:val="fr-FR"/>
              </w:rPr>
            </w:pPr>
            <w:r w:rsidRPr="00D37CDB">
              <w:rPr>
                <w:rFonts w:eastAsia="Times New Roman" w:cstheme="minorHAnsi"/>
                <w:color w:val="000000"/>
                <w:szCs w:val="20"/>
              </w:rPr>
              <w:t>Unavailable...........</w:t>
            </w:r>
            <w:r w:rsidRPr="00D37CDB">
              <w:rPr>
                <w:rFonts w:eastAsia="Times New Roman" w:cstheme="minorHAnsi"/>
                <w:color w:val="000000"/>
                <w:szCs w:val="20"/>
              </w:rPr>
              <w:tab/>
              <w:t>3</w:t>
            </w:r>
          </w:p>
        </w:tc>
        <w:tc>
          <w:tcPr>
            <w:tcW w:w="360" w:type="pct"/>
          </w:tcPr>
          <w:p w14:paraId="00D2C3DA"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391DBE1" w14:textId="77777777" w:rsidTr="000C4C75">
        <w:tblPrEx>
          <w:jc w:val="left"/>
        </w:tblPrEx>
        <w:trPr>
          <w:trHeight w:val="20"/>
        </w:trPr>
        <w:tc>
          <w:tcPr>
            <w:tcW w:w="426" w:type="pct"/>
          </w:tcPr>
          <w:p w14:paraId="71E86616"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7BA15B5A" w14:textId="44D8B53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Furniture</w:t>
            </w:r>
          </w:p>
        </w:tc>
        <w:tc>
          <w:tcPr>
            <w:tcW w:w="1286" w:type="pct"/>
            <w:gridSpan w:val="2"/>
          </w:tcPr>
          <w:p w14:paraId="783A8FF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79B1015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val="restart"/>
          </w:tcPr>
          <w:p w14:paraId="168C6881"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A05A887" w14:textId="77777777" w:rsidTr="000C4C75">
        <w:tblPrEx>
          <w:jc w:val="left"/>
        </w:tblPrEx>
        <w:trPr>
          <w:trHeight w:val="121"/>
        </w:trPr>
        <w:tc>
          <w:tcPr>
            <w:tcW w:w="426" w:type="pct"/>
          </w:tcPr>
          <w:p w14:paraId="2DAD175D"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64660F58" w14:textId="4189F32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Sphygmomanometer</w:t>
            </w:r>
          </w:p>
        </w:tc>
        <w:tc>
          <w:tcPr>
            <w:tcW w:w="1286" w:type="pct"/>
            <w:gridSpan w:val="2"/>
          </w:tcPr>
          <w:p w14:paraId="3A67848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shd w:val="clear" w:color="auto" w:fill="D9D9D9" w:themeFill="background1" w:themeFillShade="D9"/>
          </w:tcPr>
          <w:p w14:paraId="3053F58D"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360" w:type="pct"/>
            <w:vMerge/>
          </w:tcPr>
          <w:p w14:paraId="1FFFF92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15572B8" w14:textId="77777777" w:rsidTr="000C4C75">
        <w:tblPrEx>
          <w:jc w:val="left"/>
        </w:tblPrEx>
        <w:trPr>
          <w:trHeight w:val="20"/>
        </w:trPr>
        <w:tc>
          <w:tcPr>
            <w:tcW w:w="426" w:type="pct"/>
          </w:tcPr>
          <w:p w14:paraId="061F23B4"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73A97000" w14:textId="523F904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Thermometer</w:t>
            </w:r>
          </w:p>
        </w:tc>
        <w:tc>
          <w:tcPr>
            <w:tcW w:w="1286" w:type="pct"/>
            <w:gridSpan w:val="2"/>
          </w:tcPr>
          <w:p w14:paraId="463AB85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55BFDE7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3CC65FC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3374DE2" w14:textId="77777777" w:rsidTr="000C4C75">
        <w:tblPrEx>
          <w:jc w:val="left"/>
        </w:tblPrEx>
        <w:trPr>
          <w:trHeight w:val="20"/>
        </w:trPr>
        <w:tc>
          <w:tcPr>
            <w:tcW w:w="426" w:type="pct"/>
          </w:tcPr>
          <w:p w14:paraId="661EC85F"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45F9C1F2" w14:textId="79CE2D8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Fœtoscope/Doppler</w:t>
            </w:r>
          </w:p>
        </w:tc>
        <w:tc>
          <w:tcPr>
            <w:tcW w:w="1286" w:type="pct"/>
            <w:gridSpan w:val="2"/>
          </w:tcPr>
          <w:p w14:paraId="19924E2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shd w:val="clear" w:color="auto" w:fill="D9D9D9" w:themeFill="background1" w:themeFillShade="D9"/>
          </w:tcPr>
          <w:p w14:paraId="1CCD4E4B"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360" w:type="pct"/>
            <w:vMerge/>
          </w:tcPr>
          <w:p w14:paraId="0B414D18"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D674DBE" w14:textId="77777777" w:rsidTr="000C4C75">
        <w:tblPrEx>
          <w:jc w:val="left"/>
        </w:tblPrEx>
        <w:trPr>
          <w:trHeight w:val="20"/>
        </w:trPr>
        <w:tc>
          <w:tcPr>
            <w:tcW w:w="426" w:type="pct"/>
          </w:tcPr>
          <w:p w14:paraId="6DE2539B"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1EAE4F61" w14:textId="5007B562" w:rsidR="000B531E" w:rsidRPr="00504735" w:rsidRDefault="000B531E" w:rsidP="000B531E">
            <w:pPr>
              <w:pStyle w:val="ListParagraph1"/>
              <w:spacing w:after="0" w:line="240" w:lineRule="auto"/>
              <w:ind w:left="0"/>
              <w:rPr>
                <w:rFonts w:cstheme="minorHAnsi"/>
                <w:szCs w:val="20"/>
                <w:lang w:val="fr-FR"/>
              </w:rPr>
            </w:pPr>
            <w:r w:rsidRPr="00CB2487">
              <w:rPr>
                <w:rFonts w:cstheme="minorHAnsi"/>
                <w:szCs w:val="20"/>
              </w:rPr>
              <w:t>Pinard Stethoscope</w:t>
            </w:r>
          </w:p>
        </w:tc>
        <w:tc>
          <w:tcPr>
            <w:tcW w:w="1286" w:type="pct"/>
            <w:gridSpan w:val="2"/>
          </w:tcPr>
          <w:p w14:paraId="20280FA3" w14:textId="44E91F82"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shd w:val="clear" w:color="auto" w:fill="D9D9D9" w:themeFill="background1" w:themeFillShade="D9"/>
          </w:tcPr>
          <w:p w14:paraId="3BEC9A0F"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360" w:type="pct"/>
          </w:tcPr>
          <w:p w14:paraId="7EDF13FA"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4D27C0B" w14:textId="77777777" w:rsidTr="000C4C75">
        <w:tblPrEx>
          <w:jc w:val="left"/>
        </w:tblPrEx>
        <w:trPr>
          <w:trHeight w:val="20"/>
        </w:trPr>
        <w:tc>
          <w:tcPr>
            <w:tcW w:w="426" w:type="pct"/>
          </w:tcPr>
          <w:p w14:paraId="5BB3D1D5"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1C85C673" w14:textId="50D9844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Infant scale</w:t>
            </w:r>
          </w:p>
        </w:tc>
        <w:tc>
          <w:tcPr>
            <w:tcW w:w="1286" w:type="pct"/>
            <w:gridSpan w:val="2"/>
          </w:tcPr>
          <w:p w14:paraId="531AFD1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4D6C815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val="restart"/>
          </w:tcPr>
          <w:p w14:paraId="56AA0D71"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90C6B77" w14:textId="77777777" w:rsidTr="000C4C75">
        <w:tblPrEx>
          <w:jc w:val="left"/>
        </w:tblPrEx>
        <w:trPr>
          <w:trHeight w:val="20"/>
        </w:trPr>
        <w:tc>
          <w:tcPr>
            <w:tcW w:w="426" w:type="pct"/>
          </w:tcPr>
          <w:p w14:paraId="29EDA397"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1CA9996C" w14:textId="39F2B87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Adult Scale</w:t>
            </w:r>
          </w:p>
        </w:tc>
        <w:tc>
          <w:tcPr>
            <w:tcW w:w="1286" w:type="pct"/>
            <w:gridSpan w:val="2"/>
          </w:tcPr>
          <w:p w14:paraId="316F753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1BF1770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19714262"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49F5CB9" w14:textId="77777777" w:rsidTr="000C4C75">
        <w:tblPrEx>
          <w:jc w:val="left"/>
        </w:tblPrEx>
        <w:trPr>
          <w:trHeight w:val="20"/>
        </w:trPr>
        <w:tc>
          <w:tcPr>
            <w:tcW w:w="426" w:type="pct"/>
          </w:tcPr>
          <w:p w14:paraId="5C83811B"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3BFCD096" w14:textId="43B5421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Adult Stethoscope</w:t>
            </w:r>
          </w:p>
        </w:tc>
        <w:tc>
          <w:tcPr>
            <w:tcW w:w="1286" w:type="pct"/>
            <w:gridSpan w:val="2"/>
          </w:tcPr>
          <w:p w14:paraId="6CDAD3E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shd w:val="clear" w:color="auto" w:fill="D9D9D9" w:themeFill="background1" w:themeFillShade="D9"/>
          </w:tcPr>
          <w:p w14:paraId="2200DEE0"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360" w:type="pct"/>
            <w:vMerge/>
          </w:tcPr>
          <w:p w14:paraId="1672FEA2"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F165442" w14:textId="77777777" w:rsidTr="000C4C75">
        <w:tblPrEx>
          <w:jc w:val="left"/>
        </w:tblPrEx>
        <w:trPr>
          <w:trHeight w:val="20"/>
        </w:trPr>
        <w:tc>
          <w:tcPr>
            <w:tcW w:w="426" w:type="pct"/>
          </w:tcPr>
          <w:p w14:paraId="00B5172D"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3E46D764" w14:textId="2A93795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Speculum</w:t>
            </w:r>
          </w:p>
        </w:tc>
        <w:tc>
          <w:tcPr>
            <w:tcW w:w="1286" w:type="pct"/>
            <w:gridSpan w:val="2"/>
          </w:tcPr>
          <w:p w14:paraId="3EC1DA1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shd w:val="clear" w:color="auto" w:fill="D9D9D9" w:themeFill="background1" w:themeFillShade="D9"/>
          </w:tcPr>
          <w:p w14:paraId="2DD88397"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360" w:type="pct"/>
            <w:vMerge/>
          </w:tcPr>
          <w:p w14:paraId="663D0C86"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52EF350" w14:textId="77777777" w:rsidTr="000C4C75">
        <w:tblPrEx>
          <w:jc w:val="left"/>
        </w:tblPrEx>
        <w:trPr>
          <w:trHeight w:val="20"/>
        </w:trPr>
        <w:tc>
          <w:tcPr>
            <w:tcW w:w="426" w:type="pct"/>
          </w:tcPr>
          <w:p w14:paraId="26AB512E"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15560617" w14:textId="3BE3C2E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Anterior Vaginal Wall Retractor</w:t>
            </w:r>
          </w:p>
        </w:tc>
        <w:tc>
          <w:tcPr>
            <w:tcW w:w="1286" w:type="pct"/>
            <w:gridSpan w:val="2"/>
          </w:tcPr>
          <w:p w14:paraId="2034528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1250064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230C97F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EC30777" w14:textId="77777777" w:rsidTr="000C4C75">
        <w:tblPrEx>
          <w:jc w:val="left"/>
        </w:tblPrEx>
        <w:trPr>
          <w:trHeight w:val="20"/>
        </w:trPr>
        <w:tc>
          <w:tcPr>
            <w:tcW w:w="426" w:type="pct"/>
          </w:tcPr>
          <w:p w14:paraId="65392551"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5C598BC9" w14:textId="4CC993A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Center-Line/Concentrator/Cylinder Oxygen</w:t>
            </w:r>
          </w:p>
        </w:tc>
        <w:tc>
          <w:tcPr>
            <w:tcW w:w="1286" w:type="pct"/>
            <w:gridSpan w:val="2"/>
          </w:tcPr>
          <w:p w14:paraId="7254856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2F8F4D3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2790F2E5"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C139170" w14:textId="77777777" w:rsidTr="000C4C75">
        <w:tblPrEx>
          <w:jc w:val="left"/>
        </w:tblPrEx>
        <w:trPr>
          <w:trHeight w:val="20"/>
        </w:trPr>
        <w:tc>
          <w:tcPr>
            <w:tcW w:w="426" w:type="pct"/>
          </w:tcPr>
          <w:p w14:paraId="1B025CFD"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44B61A05" w14:textId="57E9B43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Flow meter for the oxygen source, with graduations in ml</w:t>
            </w:r>
          </w:p>
        </w:tc>
        <w:tc>
          <w:tcPr>
            <w:tcW w:w="1286" w:type="pct"/>
            <w:gridSpan w:val="2"/>
          </w:tcPr>
          <w:p w14:paraId="19110FE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3E9CD65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21D74F8D"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FD19D02" w14:textId="77777777" w:rsidTr="000C4C75">
        <w:tblPrEx>
          <w:jc w:val="left"/>
        </w:tblPrEx>
        <w:trPr>
          <w:trHeight w:val="20"/>
        </w:trPr>
        <w:tc>
          <w:tcPr>
            <w:tcW w:w="426" w:type="pct"/>
          </w:tcPr>
          <w:p w14:paraId="75BF5EE2"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49A80534" w14:textId="1054805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Humidifier/Air Conditioning</w:t>
            </w:r>
          </w:p>
        </w:tc>
        <w:tc>
          <w:tcPr>
            <w:tcW w:w="1286" w:type="pct"/>
            <w:gridSpan w:val="2"/>
          </w:tcPr>
          <w:p w14:paraId="4DDC748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1D6F5AA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53F66D72"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9371160" w14:textId="77777777" w:rsidTr="000C4C75">
        <w:tblPrEx>
          <w:jc w:val="left"/>
        </w:tblPrEx>
        <w:trPr>
          <w:trHeight w:val="20"/>
        </w:trPr>
        <w:tc>
          <w:tcPr>
            <w:tcW w:w="426" w:type="pct"/>
          </w:tcPr>
          <w:p w14:paraId="17813377"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52A0189F" w14:textId="2391052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Adult/child oxygen delivery device (connecting tubes and mask)</w:t>
            </w:r>
          </w:p>
        </w:tc>
        <w:tc>
          <w:tcPr>
            <w:tcW w:w="1286" w:type="pct"/>
            <w:gridSpan w:val="2"/>
          </w:tcPr>
          <w:p w14:paraId="62DD750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64DFBBF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763B3A43"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F55709F" w14:textId="77777777" w:rsidTr="000C4C75">
        <w:tblPrEx>
          <w:jc w:val="left"/>
        </w:tblPrEx>
        <w:trPr>
          <w:trHeight w:val="20"/>
        </w:trPr>
        <w:tc>
          <w:tcPr>
            <w:tcW w:w="426" w:type="pct"/>
          </w:tcPr>
          <w:p w14:paraId="30A28597"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65EBB30B" w14:textId="7768DDF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Adult/Child Oxygen Delivery Device (Nasal Clips)</w:t>
            </w:r>
          </w:p>
        </w:tc>
        <w:tc>
          <w:tcPr>
            <w:tcW w:w="1286" w:type="pct"/>
            <w:gridSpan w:val="2"/>
          </w:tcPr>
          <w:p w14:paraId="1E4087E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2CA9CF9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098E335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B6669D3" w14:textId="77777777" w:rsidTr="000C4C75">
        <w:tblPrEx>
          <w:jc w:val="left"/>
        </w:tblPrEx>
        <w:trPr>
          <w:trHeight w:val="20"/>
        </w:trPr>
        <w:tc>
          <w:tcPr>
            <w:tcW w:w="426" w:type="pct"/>
          </w:tcPr>
          <w:p w14:paraId="7BCE4492"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332999D0" w14:textId="002E23C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Vacuum cleaner</w:t>
            </w:r>
          </w:p>
        </w:tc>
        <w:tc>
          <w:tcPr>
            <w:tcW w:w="1286" w:type="pct"/>
            <w:gridSpan w:val="2"/>
          </w:tcPr>
          <w:p w14:paraId="5DFE954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0AB2BBE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05DEB22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76790A5" w14:textId="77777777" w:rsidTr="000C4C75">
        <w:tblPrEx>
          <w:jc w:val="left"/>
        </w:tblPrEx>
        <w:trPr>
          <w:trHeight w:val="20"/>
        </w:trPr>
        <w:tc>
          <w:tcPr>
            <w:tcW w:w="426" w:type="pct"/>
          </w:tcPr>
          <w:p w14:paraId="32F698B2"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394CC4B9" w14:textId="2A48CC8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Refrigerator</w:t>
            </w:r>
          </w:p>
        </w:tc>
        <w:tc>
          <w:tcPr>
            <w:tcW w:w="1286" w:type="pct"/>
            <w:gridSpan w:val="2"/>
          </w:tcPr>
          <w:p w14:paraId="5123C1C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63CEB21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0B92BCF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F357C13" w14:textId="77777777" w:rsidTr="000C4C75">
        <w:tblPrEx>
          <w:jc w:val="left"/>
        </w:tblPrEx>
        <w:trPr>
          <w:trHeight w:val="20"/>
        </w:trPr>
        <w:tc>
          <w:tcPr>
            <w:tcW w:w="426" w:type="pct"/>
          </w:tcPr>
          <w:p w14:paraId="7B24BFA9"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4BD9BFAA" w14:textId="60005F2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Resuscitation trolley with emergency tray</w:t>
            </w:r>
          </w:p>
        </w:tc>
        <w:tc>
          <w:tcPr>
            <w:tcW w:w="1286" w:type="pct"/>
            <w:gridSpan w:val="2"/>
          </w:tcPr>
          <w:p w14:paraId="7B9AAD9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7802ECC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23423D46"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20492D8" w14:textId="77777777" w:rsidTr="000C4C75">
        <w:tblPrEx>
          <w:jc w:val="left"/>
        </w:tblPrEx>
        <w:trPr>
          <w:trHeight w:val="20"/>
        </w:trPr>
        <w:tc>
          <w:tcPr>
            <w:tcW w:w="426" w:type="pct"/>
          </w:tcPr>
          <w:p w14:paraId="01E5AFFC"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639D0A2C" w14:textId="34F52F8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Equipment for standard prevention of common infections</w:t>
            </w:r>
          </w:p>
        </w:tc>
        <w:tc>
          <w:tcPr>
            <w:tcW w:w="1286" w:type="pct"/>
            <w:gridSpan w:val="2"/>
          </w:tcPr>
          <w:p w14:paraId="1A9C199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718EC45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0D10366C"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7031F67" w14:textId="77777777" w:rsidTr="000C4C75">
        <w:tblPrEx>
          <w:jc w:val="left"/>
        </w:tblPrEx>
        <w:trPr>
          <w:trHeight w:val="20"/>
        </w:trPr>
        <w:tc>
          <w:tcPr>
            <w:tcW w:w="426" w:type="pct"/>
          </w:tcPr>
          <w:p w14:paraId="4482387E"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52BE1350" w14:textId="035534D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Infusion Stand (Stem)</w:t>
            </w:r>
          </w:p>
        </w:tc>
        <w:tc>
          <w:tcPr>
            <w:tcW w:w="1286" w:type="pct"/>
            <w:gridSpan w:val="2"/>
          </w:tcPr>
          <w:p w14:paraId="60F7C03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1B96349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6C6C04DA"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5084794" w14:textId="77777777" w:rsidTr="000C4C75">
        <w:tblPrEx>
          <w:jc w:val="left"/>
        </w:tblPrEx>
        <w:trPr>
          <w:trHeight w:val="20"/>
        </w:trPr>
        <w:tc>
          <w:tcPr>
            <w:tcW w:w="426" w:type="pct"/>
          </w:tcPr>
          <w:p w14:paraId="1DD85DCE"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109361D5" w14:textId="7DA4E7F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Electrical device for equipment such as vacuum cleaner</w:t>
            </w:r>
          </w:p>
        </w:tc>
        <w:tc>
          <w:tcPr>
            <w:tcW w:w="1286" w:type="pct"/>
            <w:gridSpan w:val="2"/>
          </w:tcPr>
          <w:p w14:paraId="011CF27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4E8F4B2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6A43C5CD"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21AC5D1" w14:textId="77777777" w:rsidTr="000C4C75">
        <w:tblPrEx>
          <w:jc w:val="left"/>
        </w:tblPrEx>
        <w:trPr>
          <w:trHeight w:val="20"/>
        </w:trPr>
        <w:tc>
          <w:tcPr>
            <w:tcW w:w="426" w:type="pct"/>
          </w:tcPr>
          <w:p w14:paraId="69AEC723"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711A89C4" w14:textId="2F26F89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Nursing Station</w:t>
            </w:r>
          </w:p>
        </w:tc>
        <w:tc>
          <w:tcPr>
            <w:tcW w:w="1286" w:type="pct"/>
            <w:gridSpan w:val="2"/>
          </w:tcPr>
          <w:p w14:paraId="22240E4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5C45819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7189E4C8"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BF77E1E" w14:textId="77777777" w:rsidTr="000C4C75">
        <w:tblPrEx>
          <w:jc w:val="left"/>
        </w:tblPrEx>
        <w:trPr>
          <w:trHeight w:val="20"/>
        </w:trPr>
        <w:tc>
          <w:tcPr>
            <w:tcW w:w="426" w:type="pct"/>
          </w:tcPr>
          <w:p w14:paraId="6823B1D3"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3C69CFC2" w14:textId="2D3F7E9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Stadiometer for height</w:t>
            </w:r>
          </w:p>
        </w:tc>
        <w:tc>
          <w:tcPr>
            <w:tcW w:w="1286" w:type="pct"/>
            <w:gridSpan w:val="2"/>
            <w:shd w:val="clear" w:color="auto" w:fill="D9D9D9" w:themeFill="background1" w:themeFillShade="D9"/>
          </w:tcPr>
          <w:p w14:paraId="425412BA"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1071" w:type="pct"/>
          </w:tcPr>
          <w:p w14:paraId="2E5F4DD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193972D8"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05F27C3" w14:textId="77777777" w:rsidTr="000C4C75">
        <w:tblPrEx>
          <w:jc w:val="left"/>
        </w:tblPrEx>
        <w:trPr>
          <w:trHeight w:val="20"/>
        </w:trPr>
        <w:tc>
          <w:tcPr>
            <w:tcW w:w="426" w:type="pct"/>
          </w:tcPr>
          <w:p w14:paraId="70AE20D5"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632E86B6" w14:textId="43D07037" w:rsidR="000B531E" w:rsidRPr="00504735" w:rsidRDefault="000B531E" w:rsidP="000B531E">
            <w:pPr>
              <w:pStyle w:val="ListParagraph1"/>
              <w:spacing w:after="0" w:line="240" w:lineRule="auto"/>
              <w:ind w:left="0"/>
              <w:rPr>
                <w:rFonts w:cstheme="minorHAnsi"/>
                <w:szCs w:val="20"/>
                <w:lang w:val="fr-FR"/>
              </w:rPr>
            </w:pPr>
            <w:proofErr w:type="spellStart"/>
            <w:r w:rsidRPr="00504735">
              <w:rPr>
                <w:rFonts w:cstheme="minorHAnsi"/>
                <w:szCs w:val="20"/>
              </w:rPr>
              <w:t>Infantometer</w:t>
            </w:r>
            <w:proofErr w:type="spellEnd"/>
            <w:r w:rsidRPr="00504735">
              <w:rPr>
                <w:rFonts w:cstheme="minorHAnsi"/>
                <w:szCs w:val="20"/>
              </w:rPr>
              <w:t xml:space="preserve"> for length</w:t>
            </w:r>
          </w:p>
        </w:tc>
        <w:tc>
          <w:tcPr>
            <w:tcW w:w="1286" w:type="pct"/>
            <w:gridSpan w:val="2"/>
            <w:shd w:val="clear" w:color="auto" w:fill="D9D9D9" w:themeFill="background1" w:themeFillShade="D9"/>
          </w:tcPr>
          <w:p w14:paraId="0AF2CD5C"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1071" w:type="pct"/>
          </w:tcPr>
          <w:p w14:paraId="1FBD02B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311DD41D"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05EF980" w14:textId="77777777" w:rsidTr="000C4C75">
        <w:tblPrEx>
          <w:jc w:val="left"/>
        </w:tblPrEx>
        <w:trPr>
          <w:trHeight w:val="20"/>
        </w:trPr>
        <w:tc>
          <w:tcPr>
            <w:tcW w:w="426" w:type="pct"/>
          </w:tcPr>
          <w:p w14:paraId="3D854BC4"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3DB87592" w14:textId="43E55CF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Pediatric Stethoscope</w:t>
            </w:r>
          </w:p>
        </w:tc>
        <w:tc>
          <w:tcPr>
            <w:tcW w:w="1286" w:type="pct"/>
            <w:gridSpan w:val="2"/>
          </w:tcPr>
          <w:p w14:paraId="688333E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0C6C461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30CAD520"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3CC3662" w14:textId="77777777" w:rsidTr="000C4C75">
        <w:tblPrEx>
          <w:jc w:val="left"/>
        </w:tblPrEx>
        <w:trPr>
          <w:trHeight w:val="20"/>
        </w:trPr>
        <w:tc>
          <w:tcPr>
            <w:tcW w:w="426" w:type="pct"/>
          </w:tcPr>
          <w:p w14:paraId="06968B48"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5869EC4C" w14:textId="4008C62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Pulse Oximeter</w:t>
            </w:r>
          </w:p>
        </w:tc>
        <w:tc>
          <w:tcPr>
            <w:tcW w:w="1286" w:type="pct"/>
            <w:gridSpan w:val="2"/>
          </w:tcPr>
          <w:p w14:paraId="729B00B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3F7755E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60276EA2"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0B5FAE8" w14:textId="77777777" w:rsidTr="000C4C75">
        <w:tblPrEx>
          <w:jc w:val="left"/>
        </w:tblPrEx>
        <w:trPr>
          <w:trHeight w:val="20"/>
        </w:trPr>
        <w:tc>
          <w:tcPr>
            <w:tcW w:w="426" w:type="pct"/>
          </w:tcPr>
          <w:p w14:paraId="2C4F3F45" w14:textId="3A42437C" w:rsidR="000B531E" w:rsidRPr="00504735" w:rsidRDefault="00CB3A16" w:rsidP="000C4C75">
            <w:pPr>
              <w:pStyle w:val="ListParagraph1"/>
              <w:spacing w:after="0" w:line="240" w:lineRule="auto"/>
              <w:ind w:left="0"/>
              <w:rPr>
                <w:rFonts w:cstheme="minorHAnsi"/>
                <w:szCs w:val="20"/>
                <w:lang w:val="fr-FR"/>
              </w:rPr>
            </w:pPr>
            <w:r>
              <w:rPr>
                <w:rFonts w:cstheme="minorHAnsi"/>
                <w:szCs w:val="20"/>
              </w:rPr>
              <w:t>AA</w:t>
            </w:r>
          </w:p>
        </w:tc>
        <w:tc>
          <w:tcPr>
            <w:tcW w:w="1857" w:type="pct"/>
          </w:tcPr>
          <w:p w14:paraId="773B0298" w14:textId="11B3F63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Blood pressure monitor with paediatric cuff</w:t>
            </w:r>
          </w:p>
        </w:tc>
        <w:tc>
          <w:tcPr>
            <w:tcW w:w="1286" w:type="pct"/>
            <w:gridSpan w:val="2"/>
          </w:tcPr>
          <w:p w14:paraId="2DDF7AD4"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1071" w:type="pct"/>
          </w:tcPr>
          <w:p w14:paraId="7177E95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2040602A"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0B4C2AF" w14:textId="77777777" w:rsidTr="000C4C75">
        <w:tblPrEx>
          <w:jc w:val="left"/>
        </w:tblPrEx>
        <w:trPr>
          <w:trHeight w:val="20"/>
        </w:trPr>
        <w:tc>
          <w:tcPr>
            <w:tcW w:w="426" w:type="pct"/>
          </w:tcPr>
          <w:p w14:paraId="40677358" w14:textId="3268B191" w:rsidR="000B531E" w:rsidRPr="00504735" w:rsidRDefault="00CB3A16" w:rsidP="000C4C75">
            <w:pPr>
              <w:pStyle w:val="ListParagraph1"/>
              <w:spacing w:after="0" w:line="240" w:lineRule="auto"/>
              <w:ind w:left="0"/>
              <w:rPr>
                <w:rFonts w:cstheme="minorHAnsi"/>
                <w:szCs w:val="20"/>
                <w:lang w:val="fr-FR"/>
              </w:rPr>
            </w:pPr>
            <w:r>
              <w:rPr>
                <w:rFonts w:cstheme="minorHAnsi"/>
                <w:szCs w:val="20"/>
              </w:rPr>
              <w:t>OFF</w:t>
            </w:r>
          </w:p>
        </w:tc>
        <w:tc>
          <w:tcPr>
            <w:tcW w:w="1857" w:type="pct"/>
          </w:tcPr>
          <w:p w14:paraId="5BC0C15F" w14:textId="66CF7E6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Torch</w:t>
            </w:r>
          </w:p>
        </w:tc>
        <w:tc>
          <w:tcPr>
            <w:tcW w:w="1286" w:type="pct"/>
            <w:gridSpan w:val="2"/>
          </w:tcPr>
          <w:p w14:paraId="0CC7418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53291CE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6B477DD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5EFD01F" w14:textId="77777777" w:rsidTr="000C4C75">
        <w:tblPrEx>
          <w:jc w:val="left"/>
        </w:tblPrEx>
        <w:trPr>
          <w:trHeight w:val="20"/>
        </w:trPr>
        <w:tc>
          <w:tcPr>
            <w:tcW w:w="426" w:type="pct"/>
          </w:tcPr>
          <w:p w14:paraId="219D71FE" w14:textId="02FD6F6E" w:rsidR="000B531E" w:rsidRPr="00504735" w:rsidRDefault="00CB3A16" w:rsidP="000C4C75">
            <w:pPr>
              <w:pStyle w:val="ListParagraph1"/>
              <w:spacing w:after="0" w:line="240" w:lineRule="auto"/>
              <w:ind w:left="0"/>
              <w:rPr>
                <w:rFonts w:cstheme="minorHAnsi"/>
                <w:szCs w:val="20"/>
                <w:lang w:val="fr-FR"/>
              </w:rPr>
            </w:pPr>
            <w:r>
              <w:rPr>
                <w:rFonts w:cstheme="minorHAnsi"/>
                <w:szCs w:val="20"/>
              </w:rPr>
              <w:t>AC</w:t>
            </w:r>
          </w:p>
        </w:tc>
        <w:tc>
          <w:tcPr>
            <w:tcW w:w="1857" w:type="pct"/>
          </w:tcPr>
          <w:p w14:paraId="302ADC84" w14:textId="0EA810B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Nebulizer</w:t>
            </w:r>
          </w:p>
        </w:tc>
        <w:tc>
          <w:tcPr>
            <w:tcW w:w="1286" w:type="pct"/>
            <w:gridSpan w:val="2"/>
          </w:tcPr>
          <w:p w14:paraId="775A731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63FF247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4E267F55"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4F61966" w14:textId="77777777" w:rsidTr="000C4C75">
        <w:tblPrEx>
          <w:jc w:val="left"/>
        </w:tblPrEx>
        <w:trPr>
          <w:trHeight w:val="20"/>
        </w:trPr>
        <w:tc>
          <w:tcPr>
            <w:tcW w:w="426" w:type="pct"/>
          </w:tcPr>
          <w:p w14:paraId="4C1012D9" w14:textId="10D43B04" w:rsidR="000B531E" w:rsidRPr="00504735" w:rsidRDefault="00CB3A16" w:rsidP="000C4C75">
            <w:pPr>
              <w:pStyle w:val="ListParagraph1"/>
              <w:spacing w:after="0" w:line="240" w:lineRule="auto"/>
              <w:ind w:left="0"/>
              <w:rPr>
                <w:rFonts w:cstheme="minorHAnsi"/>
                <w:szCs w:val="20"/>
                <w:lang w:val="fr-FR"/>
              </w:rPr>
            </w:pPr>
            <w:r>
              <w:rPr>
                <w:rFonts w:cstheme="minorHAnsi"/>
                <w:szCs w:val="20"/>
              </w:rPr>
              <w:t>AD</w:t>
            </w:r>
          </w:p>
        </w:tc>
        <w:tc>
          <w:tcPr>
            <w:tcW w:w="1857" w:type="pct"/>
          </w:tcPr>
          <w:p w14:paraId="1FAFE3A7" w14:textId="1D0AF90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Mask with inhalation chamber</w:t>
            </w:r>
          </w:p>
        </w:tc>
        <w:tc>
          <w:tcPr>
            <w:tcW w:w="1286" w:type="pct"/>
            <w:gridSpan w:val="2"/>
          </w:tcPr>
          <w:p w14:paraId="39BD48D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2D9F813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5B2E295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B9DFBBC" w14:textId="77777777" w:rsidTr="000C4C75">
        <w:tblPrEx>
          <w:jc w:val="left"/>
        </w:tblPrEx>
        <w:trPr>
          <w:trHeight w:val="20"/>
        </w:trPr>
        <w:tc>
          <w:tcPr>
            <w:tcW w:w="426" w:type="pct"/>
          </w:tcPr>
          <w:p w14:paraId="40392982" w14:textId="568F27D3" w:rsidR="000B531E" w:rsidRPr="00504735" w:rsidRDefault="00CB3A16" w:rsidP="000C4C75">
            <w:pPr>
              <w:pStyle w:val="ListParagraph1"/>
              <w:spacing w:after="0" w:line="240" w:lineRule="auto"/>
              <w:ind w:left="0"/>
              <w:rPr>
                <w:rFonts w:cstheme="minorHAnsi"/>
                <w:szCs w:val="20"/>
                <w:lang w:val="fr-FR"/>
              </w:rPr>
            </w:pPr>
            <w:r>
              <w:rPr>
                <w:rFonts w:cstheme="minorHAnsi"/>
                <w:szCs w:val="20"/>
              </w:rPr>
              <w:t>AE</w:t>
            </w:r>
          </w:p>
        </w:tc>
        <w:tc>
          <w:tcPr>
            <w:tcW w:w="1857" w:type="pct"/>
          </w:tcPr>
          <w:p w14:paraId="6BFA36B1" w14:textId="3402881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Protective masks: Newborn</w:t>
            </w:r>
          </w:p>
        </w:tc>
        <w:tc>
          <w:tcPr>
            <w:tcW w:w="1286" w:type="pct"/>
            <w:gridSpan w:val="2"/>
          </w:tcPr>
          <w:p w14:paraId="791115A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tcPr>
          <w:p w14:paraId="1F79143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03096CC2"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EC372B0" w14:textId="77777777" w:rsidTr="000C4C75">
        <w:tblPrEx>
          <w:jc w:val="left"/>
        </w:tblPrEx>
        <w:trPr>
          <w:trHeight w:val="20"/>
        </w:trPr>
        <w:tc>
          <w:tcPr>
            <w:tcW w:w="426" w:type="pct"/>
          </w:tcPr>
          <w:p w14:paraId="16CF2A0D" w14:textId="57165E9A" w:rsidR="000B531E" w:rsidRPr="00504735" w:rsidRDefault="00CB3A16" w:rsidP="000C4C75">
            <w:pPr>
              <w:pStyle w:val="ListParagraph1"/>
              <w:spacing w:after="0" w:line="240" w:lineRule="auto"/>
              <w:ind w:left="0"/>
              <w:rPr>
                <w:rFonts w:cstheme="minorHAnsi"/>
                <w:szCs w:val="20"/>
                <w:lang w:val="fr-FR"/>
              </w:rPr>
            </w:pPr>
            <w:r>
              <w:rPr>
                <w:rFonts w:cstheme="minorHAnsi"/>
                <w:szCs w:val="20"/>
              </w:rPr>
              <w:t>OF</w:t>
            </w:r>
          </w:p>
        </w:tc>
        <w:tc>
          <w:tcPr>
            <w:tcW w:w="1857" w:type="pct"/>
          </w:tcPr>
          <w:p w14:paraId="248CFB88" w14:textId="24B065A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Protective masks: Infant</w:t>
            </w:r>
          </w:p>
        </w:tc>
        <w:tc>
          <w:tcPr>
            <w:tcW w:w="1286" w:type="pct"/>
            <w:gridSpan w:val="2"/>
            <w:shd w:val="clear" w:color="auto" w:fill="D9D9D9" w:themeFill="background1" w:themeFillShade="D9"/>
          </w:tcPr>
          <w:p w14:paraId="4F9A5CD5"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1071" w:type="pct"/>
          </w:tcPr>
          <w:p w14:paraId="6FE83BB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3B4770E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95474D9" w14:textId="77777777" w:rsidTr="000C4C75">
        <w:tblPrEx>
          <w:jc w:val="left"/>
        </w:tblPrEx>
        <w:trPr>
          <w:trHeight w:val="20"/>
        </w:trPr>
        <w:tc>
          <w:tcPr>
            <w:tcW w:w="426" w:type="pct"/>
          </w:tcPr>
          <w:p w14:paraId="6B138DD2" w14:textId="55A611CC" w:rsidR="000B531E" w:rsidRPr="00504735" w:rsidRDefault="00CB3A16" w:rsidP="000C4C75">
            <w:pPr>
              <w:pStyle w:val="ListParagraph1"/>
              <w:spacing w:after="0" w:line="240" w:lineRule="auto"/>
              <w:ind w:left="0"/>
              <w:rPr>
                <w:rFonts w:cstheme="minorHAnsi"/>
                <w:szCs w:val="20"/>
                <w:lang w:val="fr-FR"/>
              </w:rPr>
            </w:pPr>
            <w:r>
              <w:rPr>
                <w:rFonts w:cstheme="minorHAnsi"/>
                <w:szCs w:val="20"/>
              </w:rPr>
              <w:t>AG</w:t>
            </w:r>
          </w:p>
        </w:tc>
        <w:tc>
          <w:tcPr>
            <w:tcW w:w="1857" w:type="pct"/>
          </w:tcPr>
          <w:p w14:paraId="6834A0DB" w14:textId="1BB4FDB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Protective masks: Child</w:t>
            </w:r>
          </w:p>
        </w:tc>
        <w:tc>
          <w:tcPr>
            <w:tcW w:w="1286" w:type="pct"/>
            <w:gridSpan w:val="2"/>
            <w:shd w:val="clear" w:color="auto" w:fill="D9D9D9" w:themeFill="background1" w:themeFillShade="D9"/>
          </w:tcPr>
          <w:p w14:paraId="460BDD3B"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1071" w:type="pct"/>
          </w:tcPr>
          <w:p w14:paraId="5032FAF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360" w:type="pct"/>
            <w:vMerge/>
          </w:tcPr>
          <w:p w14:paraId="4ED1FFF0"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8E50E5F" w14:textId="77777777" w:rsidTr="000C4C75">
        <w:tblPrEx>
          <w:jc w:val="left"/>
        </w:tblPrEx>
        <w:trPr>
          <w:trHeight w:val="20"/>
        </w:trPr>
        <w:tc>
          <w:tcPr>
            <w:tcW w:w="426" w:type="pct"/>
          </w:tcPr>
          <w:p w14:paraId="6813A0CA" w14:textId="77BD71EF" w:rsidR="000B531E" w:rsidRPr="00504735" w:rsidRDefault="00CB3A16" w:rsidP="000C4C75">
            <w:pPr>
              <w:pStyle w:val="ListParagraph1"/>
              <w:spacing w:after="0" w:line="240" w:lineRule="auto"/>
              <w:ind w:left="0"/>
              <w:rPr>
                <w:rFonts w:cstheme="minorHAnsi"/>
                <w:szCs w:val="20"/>
                <w:lang w:val="fr-FR"/>
              </w:rPr>
            </w:pPr>
            <w:r>
              <w:rPr>
                <w:rFonts w:cstheme="minorHAnsi"/>
                <w:szCs w:val="20"/>
              </w:rPr>
              <w:t>AH</w:t>
            </w:r>
          </w:p>
        </w:tc>
        <w:tc>
          <w:tcPr>
            <w:tcW w:w="1857" w:type="pct"/>
          </w:tcPr>
          <w:p w14:paraId="540C5E2B" w14:textId="7255D58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Protective Masks: Adult</w:t>
            </w:r>
          </w:p>
        </w:tc>
        <w:tc>
          <w:tcPr>
            <w:tcW w:w="1286" w:type="pct"/>
            <w:gridSpan w:val="2"/>
          </w:tcPr>
          <w:p w14:paraId="798569F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1071" w:type="pct"/>
            <w:shd w:val="clear" w:color="auto" w:fill="D9D9D9" w:themeFill="background1" w:themeFillShade="D9"/>
          </w:tcPr>
          <w:p w14:paraId="0E3F1A7A" w14:textId="77777777" w:rsidR="000B531E" w:rsidRPr="00504735" w:rsidRDefault="000B531E" w:rsidP="000B531E">
            <w:pPr>
              <w:pStyle w:val="ListParagraph1"/>
              <w:ind w:left="0"/>
              <w:jc w:val="center"/>
              <w:rPr>
                <w:rFonts w:eastAsia="Times New Roman" w:cstheme="minorHAnsi"/>
                <w:color w:val="000000"/>
                <w:szCs w:val="20"/>
                <w:lang w:val="fr-FR"/>
              </w:rPr>
            </w:pPr>
          </w:p>
        </w:tc>
        <w:tc>
          <w:tcPr>
            <w:tcW w:w="360" w:type="pct"/>
            <w:vMerge/>
          </w:tcPr>
          <w:p w14:paraId="25E7639C" w14:textId="77777777" w:rsidR="000B531E" w:rsidRPr="00504735" w:rsidRDefault="000B531E" w:rsidP="000B531E">
            <w:pPr>
              <w:pStyle w:val="ListParagraph1"/>
              <w:rPr>
                <w:rFonts w:eastAsia="Times New Roman" w:cstheme="minorHAnsi"/>
                <w:color w:val="000000"/>
                <w:szCs w:val="20"/>
                <w:lang w:val="fr-FR"/>
              </w:rPr>
            </w:pPr>
          </w:p>
        </w:tc>
      </w:tr>
      <w:tr w:rsidR="000B531E" w:rsidRPr="00DA37F2" w14:paraId="30132502" w14:textId="77777777" w:rsidTr="000C4C75">
        <w:trPr>
          <w:trHeight w:val="376"/>
          <w:jc w:val="center"/>
        </w:trPr>
        <w:tc>
          <w:tcPr>
            <w:tcW w:w="5000" w:type="pct"/>
            <w:gridSpan w:val="6"/>
            <w:shd w:val="clear" w:color="auto" w:fill="AEAAAA" w:themeFill="background2" w:themeFillShade="BF"/>
            <w:vAlign w:val="center"/>
          </w:tcPr>
          <w:p w14:paraId="3B782308" w14:textId="77777777" w:rsidR="000B531E" w:rsidRPr="00504735" w:rsidRDefault="000B531E" w:rsidP="000B531E">
            <w:pPr>
              <w:tabs>
                <w:tab w:val="left" w:leader="dot" w:pos="2160"/>
                <w:tab w:val="left" w:pos="2520"/>
              </w:tabs>
              <w:suppressAutoHyphens/>
              <w:spacing w:line="276" w:lineRule="auto"/>
              <w:jc w:val="center"/>
              <w:rPr>
                <w:rFonts w:cstheme="minorHAnsi"/>
                <w:b/>
                <w:bCs/>
                <w:szCs w:val="20"/>
                <w:lang w:val="fr-FR"/>
              </w:rPr>
            </w:pPr>
            <w:r w:rsidRPr="00504735">
              <w:rPr>
                <w:rFonts w:cstheme="minorHAnsi"/>
                <w:b/>
                <w:bCs/>
                <w:szCs w:val="20"/>
              </w:rPr>
              <w:t>SICK NEWBORN CARE UNIT</w:t>
            </w:r>
          </w:p>
          <w:p w14:paraId="46651CEA" w14:textId="154B463C" w:rsidR="000B531E" w:rsidRPr="00504735" w:rsidRDefault="000B531E" w:rsidP="000B531E">
            <w:pPr>
              <w:tabs>
                <w:tab w:val="left" w:leader="dot" w:pos="2160"/>
                <w:tab w:val="left" w:pos="2520"/>
              </w:tabs>
              <w:suppressAutoHyphens/>
              <w:spacing w:line="276" w:lineRule="auto"/>
              <w:jc w:val="center"/>
              <w:rPr>
                <w:rFonts w:cstheme="minorHAnsi"/>
                <w:i/>
                <w:iCs/>
                <w:szCs w:val="20"/>
                <w:lang w:val="fr-FR"/>
              </w:rPr>
            </w:pPr>
            <w:r w:rsidRPr="00504735">
              <w:rPr>
                <w:rFonts w:cstheme="minorHAnsi"/>
                <w:i/>
                <w:iCs/>
                <w:szCs w:val="20"/>
              </w:rPr>
              <w:t>Visit the sick newborn care unit, if applicable, and record observations</w:t>
            </w:r>
          </w:p>
        </w:tc>
      </w:tr>
      <w:tr w:rsidR="000B531E" w:rsidRPr="006974FC" w14:paraId="47A0AED3" w14:textId="77777777" w:rsidTr="000C4C75">
        <w:trPr>
          <w:trHeight w:val="529"/>
          <w:jc w:val="center"/>
        </w:trPr>
        <w:tc>
          <w:tcPr>
            <w:tcW w:w="426" w:type="pct"/>
          </w:tcPr>
          <w:p w14:paraId="697F9C0F" w14:textId="77777777" w:rsidR="000B531E" w:rsidRPr="00504735" w:rsidRDefault="000B531E" w:rsidP="000B531E">
            <w:pPr>
              <w:jc w:val="center"/>
              <w:rPr>
                <w:rFonts w:eastAsia="Arial Narrow" w:cstheme="minorHAnsi"/>
                <w:szCs w:val="20"/>
                <w:cs/>
                <w:lang w:val="fr-FR"/>
              </w:rPr>
            </w:pPr>
            <w:r w:rsidRPr="00504735">
              <w:rPr>
                <w:rFonts w:eastAsia="Arial Narrow" w:cstheme="minorHAnsi"/>
                <w:szCs w:val="20"/>
              </w:rPr>
              <w:t>306</w:t>
            </w:r>
          </w:p>
        </w:tc>
        <w:tc>
          <w:tcPr>
            <w:tcW w:w="1857" w:type="pct"/>
          </w:tcPr>
          <w:p w14:paraId="5F92DF96" w14:textId="345DC324" w:rsidR="000B531E" w:rsidRPr="00504735" w:rsidRDefault="000B531E" w:rsidP="000B531E">
            <w:pPr>
              <w:rPr>
                <w:rFonts w:cstheme="minorHAnsi"/>
                <w:szCs w:val="20"/>
                <w:lang w:val="fr-FR"/>
              </w:rPr>
            </w:pPr>
            <w:r w:rsidRPr="00504735">
              <w:rPr>
                <w:rFonts w:cstheme="minorHAnsi"/>
                <w:szCs w:val="20"/>
              </w:rPr>
              <w:t>Does the facility have an intensive care unit?</w:t>
            </w:r>
          </w:p>
        </w:tc>
        <w:tc>
          <w:tcPr>
            <w:tcW w:w="2357" w:type="pct"/>
            <w:gridSpan w:val="3"/>
          </w:tcPr>
          <w:p w14:paraId="20986C2A" w14:textId="59A0C5A5"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127A459A" w14:textId="07CB20E3" w:rsidR="000B531E" w:rsidRPr="00504735" w:rsidRDefault="000B531E" w:rsidP="000B531E">
            <w:pPr>
              <w:tabs>
                <w:tab w:val="right" w:leader="dot" w:pos="4092"/>
              </w:tabs>
              <w:rPr>
                <w:rFonts w:eastAsia="Arial Narrow" w:cstheme="minorHAnsi"/>
                <w:szCs w:val="20"/>
                <w:lang w:val="fr-FR"/>
              </w:rPr>
            </w:pPr>
            <w:r w:rsidRPr="00504735">
              <w:rPr>
                <w:rFonts w:eastAsia="Arial Narrow" w:cstheme="minorHAnsi"/>
                <w:szCs w:val="20"/>
              </w:rPr>
              <w:t>Not</w:t>
            </w:r>
            <w:r w:rsidRPr="00504735">
              <w:rPr>
                <w:rFonts w:eastAsia="Arial Narrow" w:cs="Mangal"/>
                <w:szCs w:val="20"/>
                <w:cs/>
              </w:rPr>
              <w:tab/>
              <w:t>2</w:t>
            </w:r>
          </w:p>
        </w:tc>
        <w:tc>
          <w:tcPr>
            <w:tcW w:w="360" w:type="pct"/>
            <w:shd w:val="clear" w:color="auto" w:fill="auto"/>
          </w:tcPr>
          <w:p w14:paraId="77CCDD37" w14:textId="77777777" w:rsidR="000B531E" w:rsidRPr="00504735" w:rsidRDefault="000B531E" w:rsidP="000B531E">
            <w:pPr>
              <w:rPr>
                <w:rFonts w:cstheme="minorHAnsi"/>
                <w:b/>
                <w:bCs/>
                <w:szCs w:val="20"/>
                <w:lang w:val="fr-FR"/>
              </w:rPr>
            </w:pPr>
          </w:p>
          <w:p w14:paraId="094F70A2" w14:textId="77777777" w:rsidR="000B531E" w:rsidRPr="00504735" w:rsidRDefault="000B531E" w:rsidP="000B531E">
            <w:pPr>
              <w:rPr>
                <w:rFonts w:cstheme="minorHAnsi"/>
                <w:b/>
                <w:bCs/>
                <w:szCs w:val="20"/>
                <w:lang w:val="fr-FR"/>
              </w:rPr>
            </w:pPr>
            <w:r w:rsidRPr="00504735">
              <w:rPr>
                <w:rFonts w:cstheme="minorHAnsi"/>
                <w:noProof/>
                <w:szCs w:val="20"/>
                <w:lang w:eastAsia="en-IN"/>
              </w:rPr>
              <mc:AlternateContent>
                <mc:Choice Requires="wps">
                  <w:drawing>
                    <wp:anchor distT="0" distB="0" distL="114300" distR="114300" simplePos="0" relativeHeight="253006848" behindDoc="0" locked="0" layoutInCell="1" allowOverlap="1" wp14:anchorId="649C8B0B" wp14:editId="5FF26203">
                      <wp:simplePos x="0" y="0"/>
                      <wp:positionH relativeFrom="column">
                        <wp:posOffset>-161925</wp:posOffset>
                      </wp:positionH>
                      <wp:positionV relativeFrom="paragraph">
                        <wp:posOffset>75565</wp:posOffset>
                      </wp:positionV>
                      <wp:extent cx="226695" cy="0"/>
                      <wp:effectExtent l="0" t="76200" r="20955" b="95250"/>
                      <wp:wrapNone/>
                      <wp:docPr id="1393785692" name="Straight Arrow Connector 1393785692"/>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type id="_x0000_t32" coordsize="21600,21600" o:oned="t" filled="f" o:spt="32" path="m,l21600,21600e" w14:anchorId="0A0D795E">
                      <v:path fillok="f" arrowok="t" o:connecttype="none"/>
                      <o:lock v:ext="edit" shapetype="t"/>
                    </v:shapetype>
                    <v:shape id="Straight Arrow Connector 1393785692" style="position:absolute;margin-left:-12.75pt;margin-top:5.95pt;width:17.85pt;height:0;z-index:25300684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">
                      <v:stroke joinstyle="miter" endarrow="block"/>
                    </v:shape>
                  </w:pict>
                </mc:Fallback>
              </mc:AlternateContent>
            </w:r>
            <w:r w:rsidRPr="00504735">
              <w:rPr>
                <w:rFonts w:cstheme="minorHAnsi"/>
                <w:noProof/>
                <w:szCs w:val="20"/>
                <w:lang w:eastAsia="en-IN"/>
              </w:rPr>
              <w:t xml:space="preserve">  </w:t>
            </w:r>
            <w:r w:rsidRPr="00504735">
              <w:rPr>
                <w:rFonts w:cstheme="minorHAnsi"/>
                <w:b/>
                <w:bCs/>
                <w:szCs w:val="20"/>
              </w:rPr>
              <w:t>315</w:t>
            </w:r>
          </w:p>
        </w:tc>
      </w:tr>
      <w:tr w:rsidR="000B531E" w:rsidRPr="006974FC" w14:paraId="7EB543EA" w14:textId="77777777" w:rsidTr="000C4C75">
        <w:trPr>
          <w:trHeight w:val="529"/>
          <w:jc w:val="center"/>
        </w:trPr>
        <w:tc>
          <w:tcPr>
            <w:tcW w:w="426" w:type="pct"/>
          </w:tcPr>
          <w:p w14:paraId="7A5FA26D" w14:textId="77777777" w:rsidR="000B531E" w:rsidRPr="00504735" w:rsidRDefault="000B531E" w:rsidP="000B531E">
            <w:pPr>
              <w:jc w:val="center"/>
              <w:rPr>
                <w:rFonts w:eastAsia="Arial Narrow" w:cstheme="minorHAnsi"/>
                <w:szCs w:val="20"/>
                <w:lang w:val="fr-FR"/>
              </w:rPr>
            </w:pPr>
            <w:r w:rsidRPr="00504735">
              <w:rPr>
                <w:rFonts w:eastAsia="Arial Narrow" w:cstheme="minorHAnsi"/>
                <w:szCs w:val="20"/>
              </w:rPr>
              <w:t>307</w:t>
            </w:r>
          </w:p>
        </w:tc>
        <w:tc>
          <w:tcPr>
            <w:tcW w:w="1857" w:type="pct"/>
          </w:tcPr>
          <w:p w14:paraId="41E71E44" w14:textId="77E1DDD4" w:rsidR="000B531E" w:rsidRPr="00504735" w:rsidRDefault="000B531E" w:rsidP="000B531E">
            <w:pPr>
              <w:rPr>
                <w:rFonts w:eastAsia="Arial Narrow" w:cstheme="minorHAnsi"/>
                <w:szCs w:val="20"/>
                <w:lang w:val="fr-FR"/>
              </w:rPr>
            </w:pPr>
            <w:r w:rsidRPr="00504735">
              <w:rPr>
                <w:rFonts w:cstheme="minorHAnsi"/>
                <w:szCs w:val="20"/>
              </w:rPr>
              <w:t>Clean area for mixing intravenous fluids and medications/fluid preparation area</w:t>
            </w:r>
          </w:p>
        </w:tc>
        <w:tc>
          <w:tcPr>
            <w:tcW w:w="2357" w:type="pct"/>
            <w:gridSpan w:val="3"/>
          </w:tcPr>
          <w:p w14:paraId="4A88877D"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213C834A" w14:textId="72C2A724" w:rsidR="000B531E" w:rsidRPr="00504735" w:rsidRDefault="000B531E" w:rsidP="000B531E">
            <w:pPr>
              <w:tabs>
                <w:tab w:val="right" w:leader="dot" w:pos="4092"/>
              </w:tabs>
              <w:rPr>
                <w:rFonts w:eastAsia="Arial Narrow" w:cstheme="minorHAnsi"/>
                <w:szCs w:val="20"/>
                <w:lang w:val="fr-FR"/>
              </w:rPr>
            </w:pPr>
            <w:r w:rsidRPr="00504735">
              <w:rPr>
                <w:rFonts w:eastAsia="Arial Narrow" w:cstheme="minorHAnsi"/>
                <w:szCs w:val="20"/>
              </w:rPr>
              <w:t>Not</w:t>
            </w:r>
            <w:r w:rsidRPr="00504735">
              <w:rPr>
                <w:rFonts w:eastAsia="Arial Narrow" w:cs="Mangal"/>
                <w:szCs w:val="20"/>
                <w:cs/>
              </w:rPr>
              <w:tab/>
              <w:t>2</w:t>
            </w:r>
          </w:p>
        </w:tc>
        <w:tc>
          <w:tcPr>
            <w:tcW w:w="360" w:type="pct"/>
          </w:tcPr>
          <w:p w14:paraId="29856D0D" w14:textId="77777777" w:rsidR="000B531E" w:rsidRPr="00504735" w:rsidRDefault="000B531E" w:rsidP="000B531E">
            <w:pPr>
              <w:jc w:val="center"/>
              <w:rPr>
                <w:rFonts w:eastAsia="Arial Narrow" w:cstheme="minorHAnsi"/>
                <w:szCs w:val="20"/>
                <w:lang w:val="fr-FR"/>
              </w:rPr>
            </w:pPr>
          </w:p>
        </w:tc>
      </w:tr>
      <w:tr w:rsidR="000B531E" w:rsidRPr="006974FC" w14:paraId="191AC554" w14:textId="77777777" w:rsidTr="000C4C75">
        <w:trPr>
          <w:trHeight w:val="529"/>
          <w:jc w:val="center"/>
        </w:trPr>
        <w:tc>
          <w:tcPr>
            <w:tcW w:w="426" w:type="pct"/>
          </w:tcPr>
          <w:p w14:paraId="0AFB710E" w14:textId="77777777" w:rsidR="000B531E" w:rsidRPr="00504735" w:rsidRDefault="000B531E" w:rsidP="000B531E">
            <w:pPr>
              <w:jc w:val="center"/>
              <w:rPr>
                <w:rFonts w:eastAsia="Arial Narrow" w:cstheme="minorHAnsi"/>
                <w:szCs w:val="20"/>
                <w:lang w:val="fr-FR"/>
              </w:rPr>
            </w:pPr>
            <w:r w:rsidRPr="00504735">
              <w:rPr>
                <w:rFonts w:eastAsia="Arial Narrow" w:cstheme="minorHAnsi"/>
                <w:szCs w:val="20"/>
              </w:rPr>
              <w:t>308</w:t>
            </w:r>
          </w:p>
        </w:tc>
        <w:tc>
          <w:tcPr>
            <w:tcW w:w="1857" w:type="pct"/>
          </w:tcPr>
          <w:p w14:paraId="6B2CE21A" w14:textId="5FC6522A" w:rsidR="000B531E" w:rsidRPr="00504735" w:rsidRDefault="000B531E" w:rsidP="000B531E">
            <w:pPr>
              <w:rPr>
                <w:rFonts w:eastAsia="Arial Narrow" w:cstheme="minorHAnsi"/>
                <w:szCs w:val="20"/>
                <w:lang w:val="fr-FR"/>
              </w:rPr>
            </w:pPr>
            <w:r w:rsidRPr="00504735">
              <w:rPr>
                <w:rFonts w:cstheme="minorHAnsi"/>
                <w:szCs w:val="20"/>
              </w:rPr>
              <w:t xml:space="preserve">Mother's area for pumping/breastfeeding, dressing area </w:t>
            </w:r>
          </w:p>
        </w:tc>
        <w:tc>
          <w:tcPr>
            <w:tcW w:w="2357" w:type="pct"/>
            <w:gridSpan w:val="3"/>
          </w:tcPr>
          <w:p w14:paraId="1201AD38"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5675D679" w14:textId="655EEF3E" w:rsidR="000B531E" w:rsidRPr="00504735" w:rsidRDefault="000B531E" w:rsidP="000B531E">
            <w:pPr>
              <w:tabs>
                <w:tab w:val="right" w:leader="dot" w:pos="4092"/>
              </w:tabs>
              <w:rPr>
                <w:rFonts w:eastAsia="Arial Narrow" w:cstheme="minorHAnsi"/>
                <w:szCs w:val="20"/>
                <w:lang w:val="fr-FR"/>
              </w:rPr>
            </w:pPr>
            <w:r w:rsidRPr="00504735">
              <w:rPr>
                <w:rFonts w:eastAsia="Arial Narrow" w:cstheme="minorHAnsi"/>
                <w:szCs w:val="20"/>
              </w:rPr>
              <w:t>Not</w:t>
            </w:r>
            <w:r w:rsidRPr="00504735">
              <w:rPr>
                <w:rFonts w:eastAsia="Arial Narrow" w:cs="Mangal"/>
                <w:szCs w:val="20"/>
                <w:cs/>
              </w:rPr>
              <w:tab/>
              <w:t>2</w:t>
            </w:r>
          </w:p>
        </w:tc>
        <w:tc>
          <w:tcPr>
            <w:tcW w:w="360" w:type="pct"/>
          </w:tcPr>
          <w:p w14:paraId="01B1B288" w14:textId="77777777" w:rsidR="000B531E" w:rsidRPr="00504735" w:rsidRDefault="000B531E" w:rsidP="000B531E">
            <w:pPr>
              <w:jc w:val="center"/>
              <w:rPr>
                <w:rFonts w:eastAsia="Arial Narrow" w:cstheme="minorHAnsi"/>
                <w:szCs w:val="20"/>
                <w:lang w:val="fr-FR"/>
              </w:rPr>
            </w:pPr>
          </w:p>
        </w:tc>
      </w:tr>
      <w:tr w:rsidR="000B531E" w:rsidRPr="006974FC" w14:paraId="69CC1FE1" w14:textId="77777777" w:rsidTr="000C4C75">
        <w:trPr>
          <w:trHeight w:val="529"/>
          <w:jc w:val="center"/>
        </w:trPr>
        <w:tc>
          <w:tcPr>
            <w:tcW w:w="426" w:type="pct"/>
          </w:tcPr>
          <w:p w14:paraId="3310EAA8" w14:textId="77777777" w:rsidR="000B531E" w:rsidRPr="00504735" w:rsidRDefault="000B531E" w:rsidP="000B531E">
            <w:pPr>
              <w:jc w:val="center"/>
              <w:rPr>
                <w:rFonts w:eastAsia="Arial Narrow" w:cstheme="minorHAnsi"/>
                <w:szCs w:val="20"/>
                <w:lang w:val="fr-FR"/>
              </w:rPr>
            </w:pPr>
            <w:r w:rsidRPr="00504735">
              <w:rPr>
                <w:rFonts w:eastAsia="Arial Narrow" w:cstheme="minorHAnsi"/>
                <w:szCs w:val="20"/>
              </w:rPr>
              <w:t>309</w:t>
            </w:r>
          </w:p>
        </w:tc>
        <w:tc>
          <w:tcPr>
            <w:tcW w:w="1857" w:type="pct"/>
          </w:tcPr>
          <w:p w14:paraId="2B06EFEC" w14:textId="3735B20E" w:rsidR="000B531E" w:rsidRPr="00504735" w:rsidRDefault="000B531E" w:rsidP="000B531E">
            <w:pPr>
              <w:rPr>
                <w:rFonts w:eastAsia="Arial Narrow" w:cstheme="minorHAnsi"/>
                <w:szCs w:val="20"/>
                <w:lang w:val="fr-FR"/>
              </w:rPr>
            </w:pPr>
            <w:r w:rsidRPr="00504735">
              <w:rPr>
                <w:rFonts w:cstheme="minorHAnsi"/>
                <w:szCs w:val="20"/>
              </w:rPr>
              <w:t>Placeholder for the primary management centre unit</w:t>
            </w:r>
          </w:p>
        </w:tc>
        <w:tc>
          <w:tcPr>
            <w:tcW w:w="2357" w:type="pct"/>
            <w:gridSpan w:val="3"/>
          </w:tcPr>
          <w:p w14:paraId="4011FC0E" w14:textId="77777777" w:rsidR="000B531E" w:rsidRPr="00504735" w:rsidRDefault="000B531E" w:rsidP="000B531E">
            <w:pPr>
              <w:tabs>
                <w:tab w:val="left" w:pos="0"/>
                <w:tab w:val="right" w:leader="dot" w:pos="4092"/>
              </w:tabs>
              <w:rPr>
                <w:rFonts w:cstheme="minorHAnsi"/>
                <w:b/>
                <w:bCs/>
                <w:szCs w:val="20"/>
                <w:lang w:val="fr-FR"/>
              </w:rPr>
            </w:pPr>
            <w:r w:rsidRPr="00504735">
              <w:rPr>
                <w:rFonts w:eastAsia="Arial Narrow" w:cstheme="minorHAnsi"/>
                <w:b/>
                <w:szCs w:val="20"/>
              </w:rPr>
              <w:t>Yes</w:t>
            </w:r>
            <w:r w:rsidRPr="00504735">
              <w:rPr>
                <w:rFonts w:eastAsia="Arial Narrow" w:cs="Mangal"/>
                <w:b/>
                <w:szCs w:val="20"/>
                <w:cs/>
              </w:rPr>
              <w:tab/>
              <w:t>1</w:t>
            </w:r>
          </w:p>
          <w:p w14:paraId="57B0695F" w14:textId="0CFF6B72" w:rsidR="000B531E" w:rsidRPr="00504735" w:rsidRDefault="000B531E" w:rsidP="000B531E">
            <w:pPr>
              <w:tabs>
                <w:tab w:val="right" w:leader="dot" w:pos="4092"/>
              </w:tabs>
              <w:rPr>
                <w:rFonts w:eastAsia="Arial Narrow" w:cstheme="minorHAnsi"/>
                <w:b/>
                <w:szCs w:val="20"/>
                <w:lang w:val="fr-FR"/>
              </w:rPr>
            </w:pPr>
            <w:r w:rsidRPr="00504735">
              <w:rPr>
                <w:rFonts w:eastAsia="Arial Narrow" w:cstheme="minorHAnsi"/>
                <w:b/>
                <w:szCs w:val="20"/>
              </w:rPr>
              <w:t>Not</w:t>
            </w:r>
            <w:r w:rsidRPr="00504735">
              <w:rPr>
                <w:rFonts w:eastAsia="Arial Narrow" w:cs="Mangal"/>
                <w:b/>
                <w:szCs w:val="20"/>
                <w:cs/>
              </w:rPr>
              <w:tab/>
              <w:t>2</w:t>
            </w:r>
          </w:p>
        </w:tc>
        <w:tc>
          <w:tcPr>
            <w:tcW w:w="360" w:type="pct"/>
          </w:tcPr>
          <w:p w14:paraId="25C74C70" w14:textId="77777777" w:rsidR="000B531E" w:rsidRPr="00504735" w:rsidRDefault="000B531E" w:rsidP="000B531E">
            <w:pPr>
              <w:jc w:val="center"/>
              <w:rPr>
                <w:rFonts w:eastAsia="Arial Narrow" w:cstheme="minorHAnsi"/>
                <w:b/>
                <w:szCs w:val="20"/>
                <w:lang w:val="fr-FR"/>
              </w:rPr>
            </w:pPr>
          </w:p>
        </w:tc>
      </w:tr>
      <w:tr w:rsidR="000B531E" w:rsidRPr="006974FC" w14:paraId="5F8ED441" w14:textId="77777777" w:rsidTr="000C4C75">
        <w:trPr>
          <w:trHeight w:val="529"/>
          <w:jc w:val="center"/>
        </w:trPr>
        <w:tc>
          <w:tcPr>
            <w:tcW w:w="426" w:type="pct"/>
          </w:tcPr>
          <w:p w14:paraId="56EFE79C" w14:textId="77777777" w:rsidR="000B531E" w:rsidRPr="00504735" w:rsidRDefault="000B531E" w:rsidP="000B531E">
            <w:pPr>
              <w:jc w:val="center"/>
              <w:rPr>
                <w:rFonts w:eastAsia="Arial Narrow" w:cstheme="minorHAnsi"/>
                <w:szCs w:val="20"/>
                <w:lang w:val="fr-FR"/>
              </w:rPr>
            </w:pPr>
            <w:r w:rsidRPr="00504735">
              <w:rPr>
                <w:rFonts w:eastAsia="Arial Narrow" w:cstheme="minorHAnsi"/>
                <w:szCs w:val="20"/>
              </w:rPr>
              <w:t>310</w:t>
            </w:r>
          </w:p>
        </w:tc>
        <w:tc>
          <w:tcPr>
            <w:tcW w:w="1857" w:type="pct"/>
          </w:tcPr>
          <w:p w14:paraId="4C952297" w14:textId="470A2D4A" w:rsidR="000B531E" w:rsidRPr="00504735" w:rsidRDefault="000B531E" w:rsidP="000B531E">
            <w:pPr>
              <w:rPr>
                <w:rFonts w:eastAsia="Arial Narrow" w:cstheme="minorHAnsi"/>
                <w:szCs w:val="20"/>
                <w:lang w:val="fr-FR"/>
              </w:rPr>
            </w:pPr>
            <w:r w:rsidRPr="00504735">
              <w:rPr>
                <w:rFonts w:cstheme="minorHAnsi"/>
                <w:szCs w:val="20"/>
              </w:rPr>
              <w:t>Availability of a locker room/on-call room for nurses</w:t>
            </w:r>
          </w:p>
        </w:tc>
        <w:tc>
          <w:tcPr>
            <w:tcW w:w="2357" w:type="pct"/>
            <w:gridSpan w:val="3"/>
          </w:tcPr>
          <w:p w14:paraId="2708F636"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52A395FE" w14:textId="1DDA4DCF" w:rsidR="000B531E" w:rsidRPr="00504735" w:rsidRDefault="000B531E" w:rsidP="000B531E">
            <w:pPr>
              <w:tabs>
                <w:tab w:val="right" w:leader="dot" w:pos="4092"/>
              </w:tabs>
              <w:rPr>
                <w:rFonts w:eastAsia="Arial Narrow" w:cstheme="minorHAnsi"/>
                <w:szCs w:val="20"/>
                <w:lang w:val="fr-FR"/>
              </w:rPr>
            </w:pPr>
            <w:r w:rsidRPr="00504735">
              <w:rPr>
                <w:rFonts w:eastAsia="Arial Narrow" w:cstheme="minorHAnsi"/>
                <w:szCs w:val="20"/>
              </w:rPr>
              <w:t>Not</w:t>
            </w:r>
            <w:r w:rsidRPr="00504735">
              <w:rPr>
                <w:rFonts w:eastAsia="Arial Narrow" w:cs="Mangal"/>
                <w:szCs w:val="20"/>
                <w:cs/>
              </w:rPr>
              <w:tab/>
              <w:t>2</w:t>
            </w:r>
          </w:p>
        </w:tc>
        <w:tc>
          <w:tcPr>
            <w:tcW w:w="360" w:type="pct"/>
          </w:tcPr>
          <w:p w14:paraId="68BE1740" w14:textId="77777777" w:rsidR="000B531E" w:rsidRPr="00504735" w:rsidRDefault="000B531E" w:rsidP="000B531E">
            <w:pPr>
              <w:jc w:val="center"/>
              <w:rPr>
                <w:rFonts w:eastAsia="Arial Narrow" w:cstheme="minorHAnsi"/>
                <w:szCs w:val="20"/>
                <w:lang w:val="fr-FR"/>
              </w:rPr>
            </w:pPr>
          </w:p>
        </w:tc>
      </w:tr>
      <w:tr w:rsidR="000B531E" w:rsidRPr="006974FC" w14:paraId="38A9C117" w14:textId="77777777" w:rsidTr="000C4C75">
        <w:trPr>
          <w:trHeight w:val="529"/>
          <w:jc w:val="center"/>
        </w:trPr>
        <w:tc>
          <w:tcPr>
            <w:tcW w:w="426" w:type="pct"/>
          </w:tcPr>
          <w:p w14:paraId="0571B1EF" w14:textId="77777777" w:rsidR="000B531E" w:rsidRPr="00504735" w:rsidRDefault="000B531E" w:rsidP="000B531E">
            <w:pPr>
              <w:jc w:val="center"/>
              <w:rPr>
                <w:rFonts w:eastAsia="Arial Narrow" w:cstheme="minorHAnsi"/>
                <w:szCs w:val="20"/>
                <w:lang w:val="fr-FR"/>
              </w:rPr>
            </w:pPr>
            <w:r w:rsidRPr="00504735">
              <w:rPr>
                <w:rFonts w:eastAsia="Arial Narrow" w:cstheme="minorHAnsi"/>
                <w:szCs w:val="20"/>
              </w:rPr>
              <w:t>311</w:t>
            </w:r>
          </w:p>
        </w:tc>
        <w:tc>
          <w:tcPr>
            <w:tcW w:w="1857" w:type="pct"/>
          </w:tcPr>
          <w:p w14:paraId="75C3DC03" w14:textId="5B60EA85" w:rsidR="000B531E" w:rsidRPr="00504735" w:rsidRDefault="000B531E" w:rsidP="000B531E">
            <w:pPr>
              <w:rPr>
                <w:rFonts w:eastAsia="Arial Narrow" w:cstheme="minorHAnsi"/>
                <w:szCs w:val="20"/>
                <w:lang w:val="fr-FR"/>
              </w:rPr>
            </w:pPr>
            <w:r w:rsidRPr="00504735">
              <w:rPr>
                <w:rFonts w:cstheme="minorHAnsi"/>
                <w:szCs w:val="20"/>
              </w:rPr>
              <w:t>Availability of a dirty laundry room</w:t>
            </w:r>
          </w:p>
        </w:tc>
        <w:tc>
          <w:tcPr>
            <w:tcW w:w="2357" w:type="pct"/>
            <w:gridSpan w:val="3"/>
          </w:tcPr>
          <w:p w14:paraId="0A243725"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20E1E1C6" w14:textId="2A644C6D" w:rsidR="000B531E" w:rsidRPr="00504735" w:rsidRDefault="000B531E" w:rsidP="000B531E">
            <w:pPr>
              <w:tabs>
                <w:tab w:val="right" w:leader="dot" w:pos="4092"/>
              </w:tabs>
              <w:rPr>
                <w:rFonts w:eastAsia="Arial Narrow" w:cstheme="minorHAnsi"/>
                <w:szCs w:val="20"/>
                <w:lang w:val="fr-FR"/>
              </w:rPr>
            </w:pPr>
            <w:r w:rsidRPr="00504735">
              <w:rPr>
                <w:rFonts w:eastAsia="Arial Narrow" w:cstheme="minorHAnsi"/>
                <w:szCs w:val="20"/>
              </w:rPr>
              <w:t>Not</w:t>
            </w:r>
            <w:r w:rsidRPr="00504735">
              <w:rPr>
                <w:rFonts w:eastAsia="Arial Narrow" w:cs="Mangal"/>
                <w:szCs w:val="20"/>
                <w:cs/>
              </w:rPr>
              <w:tab/>
              <w:t>2</w:t>
            </w:r>
          </w:p>
        </w:tc>
        <w:tc>
          <w:tcPr>
            <w:tcW w:w="360" w:type="pct"/>
          </w:tcPr>
          <w:p w14:paraId="149F270C" w14:textId="77777777" w:rsidR="000B531E" w:rsidRPr="00504735" w:rsidRDefault="000B531E" w:rsidP="000B531E">
            <w:pPr>
              <w:jc w:val="center"/>
              <w:rPr>
                <w:rFonts w:eastAsia="Arial Narrow" w:cstheme="minorHAnsi"/>
                <w:szCs w:val="20"/>
                <w:lang w:val="fr-FR"/>
              </w:rPr>
            </w:pPr>
          </w:p>
        </w:tc>
      </w:tr>
      <w:tr w:rsidR="000B531E" w:rsidRPr="006974FC" w14:paraId="23738505" w14:textId="77777777" w:rsidTr="000C4C75">
        <w:trPr>
          <w:trHeight w:val="529"/>
          <w:jc w:val="center"/>
        </w:trPr>
        <w:tc>
          <w:tcPr>
            <w:tcW w:w="426" w:type="pct"/>
          </w:tcPr>
          <w:p w14:paraId="63615F01" w14:textId="77777777" w:rsidR="000B531E" w:rsidRPr="00504735" w:rsidRDefault="000B531E" w:rsidP="000B531E">
            <w:pPr>
              <w:jc w:val="center"/>
              <w:rPr>
                <w:rFonts w:eastAsia="Arial Narrow" w:cstheme="minorHAnsi"/>
                <w:szCs w:val="20"/>
                <w:lang w:val="fr-FR"/>
              </w:rPr>
            </w:pPr>
            <w:r w:rsidRPr="00504735">
              <w:rPr>
                <w:rFonts w:eastAsia="Arial Narrow" w:cstheme="minorHAnsi"/>
                <w:szCs w:val="20"/>
              </w:rPr>
              <w:lastRenderedPageBreak/>
              <w:t>312</w:t>
            </w:r>
          </w:p>
        </w:tc>
        <w:tc>
          <w:tcPr>
            <w:tcW w:w="1857" w:type="pct"/>
          </w:tcPr>
          <w:p w14:paraId="2986866D" w14:textId="3631AA72" w:rsidR="000B531E" w:rsidRPr="00504735" w:rsidRDefault="000B531E" w:rsidP="000B531E">
            <w:pPr>
              <w:rPr>
                <w:rFonts w:eastAsia="Arial Narrow" w:cstheme="minorHAnsi"/>
                <w:szCs w:val="20"/>
                <w:lang w:val="fr-FR"/>
              </w:rPr>
            </w:pPr>
            <w:r w:rsidRPr="00504735">
              <w:rPr>
                <w:rFonts w:cstheme="minorHAnsi"/>
                <w:szCs w:val="20"/>
              </w:rPr>
              <w:t>Availability of an on-call room for physicians</w:t>
            </w:r>
          </w:p>
        </w:tc>
        <w:tc>
          <w:tcPr>
            <w:tcW w:w="2357" w:type="pct"/>
            <w:gridSpan w:val="3"/>
          </w:tcPr>
          <w:p w14:paraId="508DB061"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2CEEBE01" w14:textId="66B45745" w:rsidR="000B531E" w:rsidRPr="00504735" w:rsidRDefault="000B531E" w:rsidP="000B531E">
            <w:pPr>
              <w:tabs>
                <w:tab w:val="right" w:leader="dot" w:pos="4092"/>
              </w:tabs>
              <w:rPr>
                <w:rFonts w:eastAsia="Arial Narrow" w:cstheme="minorHAnsi"/>
                <w:szCs w:val="20"/>
                <w:lang w:val="fr-FR"/>
              </w:rPr>
            </w:pPr>
            <w:r w:rsidRPr="00504735">
              <w:rPr>
                <w:rFonts w:eastAsia="Arial Narrow" w:cstheme="minorHAnsi"/>
                <w:szCs w:val="20"/>
              </w:rPr>
              <w:t>Not</w:t>
            </w:r>
            <w:r w:rsidRPr="00504735">
              <w:rPr>
                <w:rFonts w:eastAsia="Arial Narrow" w:cs="Mangal"/>
                <w:szCs w:val="20"/>
                <w:cs/>
              </w:rPr>
              <w:tab/>
              <w:t>2</w:t>
            </w:r>
          </w:p>
        </w:tc>
        <w:tc>
          <w:tcPr>
            <w:tcW w:w="360" w:type="pct"/>
          </w:tcPr>
          <w:p w14:paraId="5DFBE455" w14:textId="77777777" w:rsidR="000B531E" w:rsidRPr="00504735" w:rsidRDefault="000B531E" w:rsidP="000B531E">
            <w:pPr>
              <w:jc w:val="center"/>
              <w:rPr>
                <w:rFonts w:eastAsia="Arial Narrow" w:cstheme="minorHAnsi"/>
                <w:szCs w:val="20"/>
                <w:lang w:val="fr-FR"/>
              </w:rPr>
            </w:pPr>
          </w:p>
        </w:tc>
      </w:tr>
      <w:tr w:rsidR="000B531E" w:rsidRPr="00DA37F2" w14:paraId="24F28FEB" w14:textId="77777777" w:rsidTr="000C4C75">
        <w:trPr>
          <w:trHeight w:val="529"/>
          <w:jc w:val="center"/>
        </w:trPr>
        <w:tc>
          <w:tcPr>
            <w:tcW w:w="426" w:type="pct"/>
          </w:tcPr>
          <w:p w14:paraId="03566491" w14:textId="77777777" w:rsidR="000B531E" w:rsidRPr="00504735" w:rsidRDefault="000B531E" w:rsidP="000B531E">
            <w:pPr>
              <w:jc w:val="center"/>
              <w:rPr>
                <w:rFonts w:eastAsia="Arial Narrow" w:cstheme="minorHAnsi"/>
                <w:szCs w:val="20"/>
                <w:lang w:val="fr-FR"/>
              </w:rPr>
            </w:pPr>
          </w:p>
        </w:tc>
        <w:tc>
          <w:tcPr>
            <w:tcW w:w="1857" w:type="pct"/>
          </w:tcPr>
          <w:p w14:paraId="245CB3B1" w14:textId="06738B76" w:rsidR="000B531E" w:rsidRPr="00504735" w:rsidRDefault="000B531E" w:rsidP="000B531E">
            <w:pPr>
              <w:rPr>
                <w:rFonts w:cstheme="minorHAnsi"/>
                <w:szCs w:val="20"/>
                <w:lang w:val="fr-FR"/>
              </w:rPr>
            </w:pPr>
            <w:r w:rsidRPr="00504735">
              <w:rPr>
                <w:rFonts w:cstheme="minorHAnsi"/>
                <w:szCs w:val="20"/>
              </w:rPr>
              <w:t>Availability of an on-call room for nurses</w:t>
            </w:r>
          </w:p>
        </w:tc>
        <w:tc>
          <w:tcPr>
            <w:tcW w:w="2357" w:type="pct"/>
            <w:gridSpan w:val="3"/>
          </w:tcPr>
          <w:p w14:paraId="13665CCE" w14:textId="77777777" w:rsidR="000B531E" w:rsidRPr="00504735" w:rsidRDefault="000B531E" w:rsidP="000B531E">
            <w:pPr>
              <w:tabs>
                <w:tab w:val="left" w:pos="0"/>
                <w:tab w:val="right" w:leader="dot" w:pos="4092"/>
              </w:tabs>
              <w:rPr>
                <w:rFonts w:eastAsia="Arial Narrow" w:cstheme="minorHAnsi"/>
                <w:szCs w:val="20"/>
                <w:lang w:val="fr-FR"/>
              </w:rPr>
            </w:pPr>
          </w:p>
        </w:tc>
        <w:tc>
          <w:tcPr>
            <w:tcW w:w="360" w:type="pct"/>
          </w:tcPr>
          <w:p w14:paraId="5902F399" w14:textId="77777777" w:rsidR="000B531E" w:rsidRPr="00504735" w:rsidRDefault="000B531E" w:rsidP="000B531E">
            <w:pPr>
              <w:jc w:val="center"/>
              <w:rPr>
                <w:rFonts w:eastAsia="Arial Narrow" w:cstheme="minorHAnsi"/>
                <w:szCs w:val="20"/>
                <w:lang w:val="fr-FR"/>
              </w:rPr>
            </w:pPr>
          </w:p>
        </w:tc>
      </w:tr>
      <w:tr w:rsidR="000B531E" w:rsidRPr="006974FC" w14:paraId="3BD96A6E" w14:textId="77777777" w:rsidTr="000C4C75">
        <w:trPr>
          <w:trHeight w:val="529"/>
          <w:jc w:val="center"/>
        </w:trPr>
        <w:tc>
          <w:tcPr>
            <w:tcW w:w="426" w:type="pct"/>
          </w:tcPr>
          <w:p w14:paraId="21C2D920" w14:textId="77777777" w:rsidR="000B531E" w:rsidRPr="00504735" w:rsidRDefault="000B531E" w:rsidP="000B531E">
            <w:pPr>
              <w:jc w:val="center"/>
              <w:rPr>
                <w:rFonts w:eastAsia="Arial Narrow" w:cstheme="minorHAnsi"/>
                <w:szCs w:val="20"/>
                <w:lang w:val="fr-FR"/>
              </w:rPr>
            </w:pPr>
            <w:r w:rsidRPr="00504735">
              <w:rPr>
                <w:rFonts w:eastAsia="Arial Narrow" w:cstheme="minorHAnsi"/>
                <w:szCs w:val="20"/>
              </w:rPr>
              <w:t>313</w:t>
            </w:r>
          </w:p>
        </w:tc>
        <w:tc>
          <w:tcPr>
            <w:tcW w:w="1857" w:type="pct"/>
          </w:tcPr>
          <w:p w14:paraId="4B105EF7" w14:textId="71503A8B" w:rsidR="000B531E" w:rsidRPr="00504735" w:rsidRDefault="000B531E" w:rsidP="000B531E">
            <w:pPr>
              <w:rPr>
                <w:rFonts w:eastAsia="Arial Narrow" w:cstheme="minorHAnsi"/>
                <w:szCs w:val="20"/>
                <w:lang w:val="fr-FR"/>
              </w:rPr>
            </w:pPr>
            <w:r w:rsidRPr="00504735">
              <w:rPr>
                <w:rFonts w:cstheme="minorHAnsi"/>
                <w:szCs w:val="20"/>
              </w:rPr>
              <w:t>Availability of a medication storage area</w:t>
            </w:r>
          </w:p>
        </w:tc>
        <w:tc>
          <w:tcPr>
            <w:tcW w:w="2357" w:type="pct"/>
            <w:gridSpan w:val="3"/>
          </w:tcPr>
          <w:p w14:paraId="00E3DB03"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0B05C170" w14:textId="4055BAA9" w:rsidR="000B531E" w:rsidRPr="00504735" w:rsidRDefault="000B531E" w:rsidP="000B531E">
            <w:pPr>
              <w:tabs>
                <w:tab w:val="right" w:leader="dot" w:pos="4092"/>
              </w:tabs>
              <w:rPr>
                <w:rFonts w:eastAsia="Arial Narrow" w:cstheme="minorHAnsi"/>
                <w:szCs w:val="20"/>
                <w:lang w:val="fr-FR"/>
              </w:rPr>
            </w:pPr>
            <w:r w:rsidRPr="00504735">
              <w:rPr>
                <w:rFonts w:eastAsia="Arial Narrow" w:cstheme="minorHAnsi"/>
                <w:szCs w:val="20"/>
              </w:rPr>
              <w:t>Not</w:t>
            </w:r>
            <w:r w:rsidRPr="00504735">
              <w:rPr>
                <w:rFonts w:eastAsia="Arial Narrow" w:cs="Mangal"/>
                <w:szCs w:val="20"/>
                <w:cs/>
              </w:rPr>
              <w:tab/>
              <w:t>2</w:t>
            </w:r>
          </w:p>
        </w:tc>
        <w:tc>
          <w:tcPr>
            <w:tcW w:w="360" w:type="pct"/>
          </w:tcPr>
          <w:p w14:paraId="76DA9D82" w14:textId="77777777" w:rsidR="000B531E" w:rsidRPr="00504735" w:rsidRDefault="000B531E" w:rsidP="000B531E">
            <w:pPr>
              <w:jc w:val="center"/>
              <w:rPr>
                <w:rFonts w:eastAsia="Arial Narrow" w:cstheme="minorHAnsi"/>
                <w:szCs w:val="20"/>
                <w:lang w:val="fr-FR"/>
              </w:rPr>
            </w:pPr>
          </w:p>
        </w:tc>
      </w:tr>
      <w:tr w:rsidR="0057755C" w:rsidRPr="006974FC" w14:paraId="013C4D54" w14:textId="77777777" w:rsidTr="000C4C75">
        <w:trPr>
          <w:trHeight w:val="747"/>
          <w:jc w:val="center"/>
        </w:trPr>
        <w:tc>
          <w:tcPr>
            <w:tcW w:w="426" w:type="pct"/>
          </w:tcPr>
          <w:p w14:paraId="1ED4CE83" w14:textId="77777777" w:rsidR="000B531E" w:rsidRPr="00504735" w:rsidRDefault="000B531E" w:rsidP="000B531E">
            <w:pPr>
              <w:jc w:val="center"/>
              <w:rPr>
                <w:rFonts w:cstheme="minorHAnsi"/>
                <w:b/>
                <w:bCs/>
                <w:szCs w:val="20"/>
                <w:lang w:val="fr-FR"/>
              </w:rPr>
            </w:pPr>
            <w:r w:rsidRPr="00504735">
              <w:rPr>
                <w:rFonts w:eastAsia="Arial Narrow" w:cs="Mangal"/>
                <w:b/>
                <w:bCs/>
                <w:szCs w:val="20"/>
                <w:cs/>
              </w:rPr>
              <w:t>314</w:t>
            </w:r>
          </w:p>
        </w:tc>
        <w:tc>
          <w:tcPr>
            <w:tcW w:w="1857" w:type="pct"/>
          </w:tcPr>
          <w:p w14:paraId="6503352E" w14:textId="4782040F" w:rsidR="000B531E" w:rsidRPr="00504735" w:rsidRDefault="000B531E" w:rsidP="000B531E">
            <w:pPr>
              <w:suppressAutoHyphens/>
              <w:rPr>
                <w:rFonts w:cstheme="minorHAnsi"/>
                <w:b/>
                <w:bCs/>
                <w:spacing w:val="-2"/>
                <w:szCs w:val="20"/>
                <w:lang w:val="fr-FR"/>
              </w:rPr>
            </w:pPr>
            <w:r w:rsidRPr="00504735">
              <w:rPr>
                <w:rFonts w:cstheme="minorHAnsi"/>
                <w:b/>
                <w:bCs/>
                <w:szCs w:val="20"/>
              </w:rPr>
              <w:t>Are the following instruments and equipment available and functional in the Sick Newborn Care Unit?</w:t>
            </w:r>
          </w:p>
        </w:tc>
        <w:tc>
          <w:tcPr>
            <w:tcW w:w="715" w:type="pct"/>
            <w:shd w:val="clear" w:color="auto" w:fill="BFBFBF" w:themeFill="background1" w:themeFillShade="BF"/>
            <w:vAlign w:val="center"/>
          </w:tcPr>
          <w:p w14:paraId="471C0B63" w14:textId="16ED04B6" w:rsidR="000B531E" w:rsidRPr="00504735" w:rsidRDefault="000B531E" w:rsidP="000B531E">
            <w:pPr>
              <w:pStyle w:val="ListParagraph1"/>
              <w:ind w:left="0"/>
              <w:jc w:val="center"/>
              <w:rPr>
                <w:rFonts w:eastAsia="Times New Roman" w:cstheme="minorHAnsi"/>
                <w:b/>
                <w:color w:val="000000"/>
                <w:szCs w:val="20"/>
                <w:lang w:val="fr-FR"/>
              </w:rPr>
            </w:pPr>
            <w:r w:rsidRPr="00504735">
              <w:rPr>
                <w:rFonts w:eastAsia="Times New Roman" w:cstheme="minorHAnsi"/>
                <w:b/>
                <w:color w:val="000000"/>
                <w:szCs w:val="20"/>
              </w:rPr>
              <w:t>Available and functional</w:t>
            </w:r>
          </w:p>
        </w:tc>
        <w:tc>
          <w:tcPr>
            <w:tcW w:w="571" w:type="pct"/>
            <w:shd w:val="clear" w:color="auto" w:fill="BFBFBF" w:themeFill="background1" w:themeFillShade="BF"/>
            <w:vAlign w:val="center"/>
          </w:tcPr>
          <w:p w14:paraId="19EDC177" w14:textId="612C608F" w:rsidR="000B531E" w:rsidRPr="00504735" w:rsidRDefault="000B531E" w:rsidP="000B531E">
            <w:pPr>
              <w:pStyle w:val="ListParagraph1"/>
              <w:ind w:left="0"/>
              <w:jc w:val="center"/>
              <w:rPr>
                <w:rFonts w:cstheme="minorHAnsi"/>
                <w:b/>
                <w:bCs/>
                <w:szCs w:val="20"/>
                <w:lang w:val="fr-FR"/>
              </w:rPr>
            </w:pPr>
            <w:r w:rsidRPr="00504735">
              <w:rPr>
                <w:rFonts w:eastAsia="Times New Roman" w:cstheme="minorHAnsi"/>
                <w:b/>
                <w:color w:val="000000"/>
                <w:szCs w:val="20"/>
              </w:rPr>
              <w:t>Available but not functional</w:t>
            </w:r>
          </w:p>
        </w:tc>
        <w:tc>
          <w:tcPr>
            <w:tcW w:w="1071" w:type="pct"/>
            <w:shd w:val="clear" w:color="auto" w:fill="BFBFBF" w:themeFill="background1" w:themeFillShade="BF"/>
            <w:vAlign w:val="center"/>
          </w:tcPr>
          <w:p w14:paraId="5123A64E" w14:textId="5B4612AD"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rPr>
              <w:t>Unavailable</w:t>
            </w:r>
          </w:p>
        </w:tc>
        <w:tc>
          <w:tcPr>
            <w:tcW w:w="360" w:type="pct"/>
            <w:vMerge w:val="restart"/>
          </w:tcPr>
          <w:p w14:paraId="5FAFE164" w14:textId="77777777" w:rsidR="000B531E" w:rsidRPr="00504735" w:rsidRDefault="000B531E" w:rsidP="000B531E">
            <w:pPr>
              <w:rPr>
                <w:rFonts w:cstheme="minorHAnsi"/>
                <w:b/>
                <w:bCs/>
                <w:szCs w:val="20"/>
                <w:lang w:val="fr-FR"/>
              </w:rPr>
            </w:pPr>
          </w:p>
          <w:p w14:paraId="7966981C" w14:textId="77777777" w:rsidR="000B531E" w:rsidRPr="00504735" w:rsidRDefault="000B531E" w:rsidP="000B531E">
            <w:pPr>
              <w:rPr>
                <w:rFonts w:cstheme="minorHAnsi"/>
                <w:szCs w:val="20"/>
                <w:lang w:val="fr-FR"/>
              </w:rPr>
            </w:pPr>
          </w:p>
          <w:p w14:paraId="6FE661C1" w14:textId="77777777" w:rsidR="000B531E" w:rsidRPr="00504735" w:rsidRDefault="000B531E" w:rsidP="000B531E">
            <w:pPr>
              <w:rPr>
                <w:rFonts w:cstheme="minorHAnsi"/>
                <w:szCs w:val="20"/>
                <w:lang w:val="fr-FR"/>
              </w:rPr>
            </w:pPr>
          </w:p>
          <w:p w14:paraId="7441256B" w14:textId="77777777" w:rsidR="000B531E" w:rsidRPr="00504735" w:rsidRDefault="000B531E" w:rsidP="000B531E">
            <w:pPr>
              <w:rPr>
                <w:rFonts w:cstheme="minorHAnsi"/>
                <w:szCs w:val="20"/>
                <w:lang w:val="fr-FR"/>
              </w:rPr>
            </w:pPr>
          </w:p>
          <w:p w14:paraId="024560E7" w14:textId="77777777" w:rsidR="000B531E" w:rsidRPr="00504735" w:rsidRDefault="000B531E" w:rsidP="000B531E">
            <w:pPr>
              <w:rPr>
                <w:rFonts w:cstheme="minorHAnsi"/>
                <w:szCs w:val="20"/>
                <w:lang w:val="fr-FR"/>
              </w:rPr>
            </w:pPr>
          </w:p>
          <w:p w14:paraId="3AA3281A" w14:textId="77777777" w:rsidR="000B531E" w:rsidRPr="00504735" w:rsidRDefault="000B531E" w:rsidP="000B531E">
            <w:pPr>
              <w:rPr>
                <w:rFonts w:cstheme="minorHAnsi"/>
                <w:szCs w:val="20"/>
                <w:lang w:val="fr-FR"/>
              </w:rPr>
            </w:pPr>
          </w:p>
          <w:p w14:paraId="20465167" w14:textId="77777777" w:rsidR="000B531E" w:rsidRPr="00504735" w:rsidRDefault="000B531E" w:rsidP="000B531E">
            <w:pPr>
              <w:rPr>
                <w:rFonts w:cstheme="minorHAnsi"/>
                <w:szCs w:val="20"/>
                <w:lang w:val="fr-FR"/>
              </w:rPr>
            </w:pPr>
          </w:p>
          <w:p w14:paraId="44ADB2BC" w14:textId="77777777" w:rsidR="000B531E" w:rsidRPr="00504735" w:rsidRDefault="000B531E" w:rsidP="000B531E">
            <w:pPr>
              <w:rPr>
                <w:rFonts w:cstheme="minorHAnsi"/>
                <w:szCs w:val="20"/>
                <w:lang w:val="fr-FR"/>
              </w:rPr>
            </w:pPr>
          </w:p>
          <w:p w14:paraId="56AEB9BA" w14:textId="77777777" w:rsidR="000B531E" w:rsidRPr="00504735" w:rsidRDefault="000B531E" w:rsidP="000B531E">
            <w:pPr>
              <w:rPr>
                <w:rFonts w:cstheme="minorHAnsi"/>
                <w:szCs w:val="20"/>
                <w:lang w:val="fr-FR"/>
              </w:rPr>
            </w:pPr>
          </w:p>
          <w:p w14:paraId="0817EFD6" w14:textId="77777777" w:rsidR="000B531E" w:rsidRPr="00504735" w:rsidRDefault="000B531E" w:rsidP="000B531E">
            <w:pPr>
              <w:rPr>
                <w:rFonts w:cstheme="minorHAnsi"/>
                <w:szCs w:val="20"/>
                <w:lang w:val="fr-FR"/>
              </w:rPr>
            </w:pPr>
          </w:p>
          <w:p w14:paraId="1958A15D" w14:textId="77777777" w:rsidR="000B531E" w:rsidRPr="00504735" w:rsidRDefault="000B531E" w:rsidP="000B531E">
            <w:pPr>
              <w:rPr>
                <w:rFonts w:cstheme="minorHAnsi"/>
                <w:szCs w:val="20"/>
                <w:lang w:val="fr-FR"/>
              </w:rPr>
            </w:pPr>
          </w:p>
          <w:p w14:paraId="78331E3C" w14:textId="77777777" w:rsidR="000B531E" w:rsidRPr="00504735" w:rsidRDefault="000B531E" w:rsidP="000B531E">
            <w:pPr>
              <w:rPr>
                <w:rFonts w:cstheme="minorHAnsi"/>
                <w:szCs w:val="20"/>
                <w:lang w:val="fr-FR"/>
              </w:rPr>
            </w:pPr>
          </w:p>
          <w:p w14:paraId="5C1BDF81" w14:textId="77777777" w:rsidR="000B531E" w:rsidRPr="00504735" w:rsidRDefault="000B531E" w:rsidP="000B531E">
            <w:pPr>
              <w:rPr>
                <w:rFonts w:cstheme="minorHAnsi"/>
                <w:szCs w:val="20"/>
                <w:lang w:val="fr-FR"/>
              </w:rPr>
            </w:pPr>
          </w:p>
          <w:p w14:paraId="345A2D82" w14:textId="77777777" w:rsidR="000B531E" w:rsidRPr="00504735" w:rsidRDefault="000B531E" w:rsidP="000B531E">
            <w:pPr>
              <w:rPr>
                <w:rFonts w:cstheme="minorHAnsi"/>
                <w:szCs w:val="20"/>
                <w:lang w:val="fr-FR"/>
              </w:rPr>
            </w:pPr>
          </w:p>
          <w:p w14:paraId="02909F4F" w14:textId="77777777" w:rsidR="000B531E" w:rsidRPr="00504735" w:rsidRDefault="000B531E" w:rsidP="000B531E">
            <w:pPr>
              <w:rPr>
                <w:rFonts w:cstheme="minorHAnsi"/>
                <w:szCs w:val="20"/>
                <w:lang w:val="fr-FR"/>
              </w:rPr>
            </w:pPr>
          </w:p>
        </w:tc>
      </w:tr>
      <w:tr w:rsidR="000B531E" w:rsidRPr="006974FC" w14:paraId="473A9569" w14:textId="77777777" w:rsidTr="000C4C75">
        <w:tblPrEx>
          <w:jc w:val="left"/>
        </w:tblPrEx>
        <w:trPr>
          <w:trHeight w:val="20"/>
        </w:trPr>
        <w:tc>
          <w:tcPr>
            <w:tcW w:w="426" w:type="pct"/>
          </w:tcPr>
          <w:p w14:paraId="016F48C4"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254748FC" w14:textId="4B953E94"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Multipara monitor (constant monitoring screen)</w:t>
            </w:r>
          </w:p>
        </w:tc>
        <w:tc>
          <w:tcPr>
            <w:tcW w:w="715" w:type="pct"/>
          </w:tcPr>
          <w:p w14:paraId="3AC7C4B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1CD1A1D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313B031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FF22322"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54BD9BA" w14:textId="77777777" w:rsidTr="000C4C75">
        <w:tblPrEx>
          <w:jc w:val="left"/>
        </w:tblPrEx>
        <w:trPr>
          <w:trHeight w:val="20"/>
        </w:trPr>
        <w:tc>
          <w:tcPr>
            <w:tcW w:w="426" w:type="pct"/>
          </w:tcPr>
          <w:p w14:paraId="2D82B09E"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09BE5E37" w14:textId="75D502B5"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Thermometer</w:t>
            </w:r>
          </w:p>
        </w:tc>
        <w:tc>
          <w:tcPr>
            <w:tcW w:w="715" w:type="pct"/>
          </w:tcPr>
          <w:p w14:paraId="67311C0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20D0D4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29C3941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4F143541"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AFF369E" w14:textId="77777777" w:rsidTr="000C4C75">
        <w:tblPrEx>
          <w:jc w:val="left"/>
        </w:tblPrEx>
        <w:trPr>
          <w:trHeight w:val="20"/>
        </w:trPr>
        <w:tc>
          <w:tcPr>
            <w:tcW w:w="426" w:type="pct"/>
          </w:tcPr>
          <w:p w14:paraId="59EC899D"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62682C17" w14:textId="2F571D83"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Balance</w:t>
            </w:r>
          </w:p>
        </w:tc>
        <w:tc>
          <w:tcPr>
            <w:tcW w:w="715" w:type="pct"/>
          </w:tcPr>
          <w:p w14:paraId="5170695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084FEA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692AF9C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0BE2E33"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17F962F" w14:textId="77777777" w:rsidTr="000C4C75">
        <w:tblPrEx>
          <w:jc w:val="left"/>
        </w:tblPrEx>
        <w:trPr>
          <w:trHeight w:val="20"/>
        </w:trPr>
        <w:tc>
          <w:tcPr>
            <w:tcW w:w="426" w:type="pct"/>
          </w:tcPr>
          <w:p w14:paraId="7BDF07F0"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36407966" w14:textId="6514F77D"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Pulse Oximeter</w:t>
            </w:r>
          </w:p>
        </w:tc>
        <w:tc>
          <w:tcPr>
            <w:tcW w:w="715" w:type="pct"/>
          </w:tcPr>
          <w:p w14:paraId="627E179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1A5BFE6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563AB91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25DC5A43"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DC570EC" w14:textId="77777777" w:rsidTr="000C4C75">
        <w:tblPrEx>
          <w:jc w:val="left"/>
        </w:tblPrEx>
        <w:trPr>
          <w:trHeight w:val="20"/>
        </w:trPr>
        <w:tc>
          <w:tcPr>
            <w:tcW w:w="426" w:type="pct"/>
          </w:tcPr>
          <w:p w14:paraId="66B13461"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37336CFE" w14:textId="47504F7B"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Pediatric Stethoscope</w:t>
            </w:r>
          </w:p>
        </w:tc>
        <w:tc>
          <w:tcPr>
            <w:tcW w:w="715" w:type="pct"/>
          </w:tcPr>
          <w:p w14:paraId="4AE91A8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BAA6C4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0407C59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93412E3"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35C7BF7" w14:textId="77777777" w:rsidTr="000C4C75">
        <w:tblPrEx>
          <w:jc w:val="left"/>
        </w:tblPrEx>
        <w:trPr>
          <w:trHeight w:val="20"/>
        </w:trPr>
        <w:tc>
          <w:tcPr>
            <w:tcW w:w="426" w:type="pct"/>
          </w:tcPr>
          <w:p w14:paraId="3A89DB23"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55A8998B" w14:textId="54698B86" w:rsidR="000B531E" w:rsidRPr="00504735" w:rsidRDefault="000B531E" w:rsidP="000B531E">
            <w:pPr>
              <w:pStyle w:val="ListParagraph1"/>
              <w:spacing w:after="0" w:line="240" w:lineRule="auto"/>
              <w:ind w:left="0"/>
              <w:rPr>
                <w:rFonts w:cstheme="minorHAnsi"/>
                <w:b/>
                <w:szCs w:val="20"/>
                <w:lang w:val="fr-FR"/>
              </w:rPr>
            </w:pPr>
            <w:proofErr w:type="spellStart"/>
            <w:r w:rsidRPr="00504735">
              <w:rPr>
                <w:rFonts w:cstheme="minorHAnsi"/>
                <w:szCs w:val="20"/>
              </w:rPr>
              <w:t>Infantometer</w:t>
            </w:r>
            <w:proofErr w:type="spellEnd"/>
          </w:p>
        </w:tc>
        <w:tc>
          <w:tcPr>
            <w:tcW w:w="715" w:type="pct"/>
          </w:tcPr>
          <w:p w14:paraId="40173C7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67697D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EAADB7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BB1E9A1"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ED31769" w14:textId="77777777" w:rsidTr="000C4C75">
        <w:tblPrEx>
          <w:jc w:val="left"/>
        </w:tblPrEx>
        <w:trPr>
          <w:trHeight w:val="20"/>
        </w:trPr>
        <w:tc>
          <w:tcPr>
            <w:tcW w:w="426" w:type="pct"/>
          </w:tcPr>
          <w:p w14:paraId="5E0C683A"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1D076D70" w14:textId="3FEB645F"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Measuring tape</w:t>
            </w:r>
          </w:p>
        </w:tc>
        <w:tc>
          <w:tcPr>
            <w:tcW w:w="715" w:type="pct"/>
          </w:tcPr>
          <w:p w14:paraId="40FE188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F00181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71A9C9E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9B48EB3"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0636FD5" w14:textId="77777777" w:rsidTr="000C4C75">
        <w:tblPrEx>
          <w:jc w:val="left"/>
        </w:tblPrEx>
        <w:trPr>
          <w:trHeight w:val="20"/>
        </w:trPr>
        <w:tc>
          <w:tcPr>
            <w:tcW w:w="426" w:type="pct"/>
          </w:tcPr>
          <w:p w14:paraId="4335DB54"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042C0A99" w14:textId="0AAA7519"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Flow Meter</w:t>
            </w:r>
          </w:p>
        </w:tc>
        <w:tc>
          <w:tcPr>
            <w:tcW w:w="715" w:type="pct"/>
          </w:tcPr>
          <w:p w14:paraId="289F445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10D45E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75404EC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F1B9657"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3EB0AFE" w14:textId="77777777" w:rsidTr="000C4C75">
        <w:tblPrEx>
          <w:jc w:val="left"/>
        </w:tblPrEx>
        <w:trPr>
          <w:trHeight w:val="20"/>
        </w:trPr>
        <w:tc>
          <w:tcPr>
            <w:tcW w:w="426" w:type="pct"/>
          </w:tcPr>
          <w:p w14:paraId="21C60B42"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45AAA464" w14:textId="6718A5C5"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Glucometer</w:t>
            </w:r>
          </w:p>
        </w:tc>
        <w:tc>
          <w:tcPr>
            <w:tcW w:w="715" w:type="pct"/>
          </w:tcPr>
          <w:p w14:paraId="3E7159C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1D8D419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4F1B119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5C7E4A08"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4DE9EFE" w14:textId="77777777" w:rsidTr="000C4C75">
        <w:tblPrEx>
          <w:jc w:val="left"/>
        </w:tblPrEx>
        <w:trPr>
          <w:trHeight w:val="243"/>
        </w:trPr>
        <w:tc>
          <w:tcPr>
            <w:tcW w:w="426" w:type="pct"/>
          </w:tcPr>
          <w:p w14:paraId="1B11964E"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0CBFF4B2" w14:textId="06D048E6"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Glucometer strips</w:t>
            </w:r>
          </w:p>
        </w:tc>
        <w:tc>
          <w:tcPr>
            <w:tcW w:w="715" w:type="pct"/>
          </w:tcPr>
          <w:p w14:paraId="3B1B19A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19B3A5A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BE617C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52A5A7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0DCD99D" w14:textId="77777777" w:rsidTr="000C4C75">
        <w:tblPrEx>
          <w:jc w:val="left"/>
        </w:tblPrEx>
        <w:trPr>
          <w:trHeight w:val="243"/>
        </w:trPr>
        <w:tc>
          <w:tcPr>
            <w:tcW w:w="426" w:type="pct"/>
          </w:tcPr>
          <w:p w14:paraId="0B863C7C"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37CB1C17" w14:textId="5414D6A0"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 xml:space="preserve">Functional Critical Care Equipment for Resuscitation </w:t>
            </w:r>
          </w:p>
        </w:tc>
        <w:tc>
          <w:tcPr>
            <w:tcW w:w="715" w:type="pct"/>
          </w:tcPr>
          <w:p w14:paraId="06017D4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2305F0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4BAF6B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396F25E"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F84C18C" w14:textId="77777777" w:rsidTr="000C4C75">
        <w:tblPrEx>
          <w:jc w:val="left"/>
        </w:tblPrEx>
        <w:trPr>
          <w:trHeight w:val="243"/>
        </w:trPr>
        <w:tc>
          <w:tcPr>
            <w:tcW w:w="426" w:type="pct"/>
          </w:tcPr>
          <w:p w14:paraId="2395313B"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2D8E6C11" w14:textId="029CDB9C" w:rsidR="000B531E" w:rsidRPr="00504735" w:rsidRDefault="000B531E" w:rsidP="000B531E">
            <w:pPr>
              <w:pStyle w:val="ListParagraph1"/>
              <w:spacing w:after="0" w:line="240" w:lineRule="auto"/>
              <w:ind w:left="0"/>
              <w:rPr>
                <w:rFonts w:cstheme="minorHAnsi"/>
                <w:b/>
                <w:szCs w:val="20"/>
                <w:lang w:val="fr-FR"/>
              </w:rPr>
            </w:pPr>
            <w:proofErr w:type="spellStart"/>
            <w:r w:rsidRPr="00504735">
              <w:rPr>
                <w:rFonts w:cstheme="minorHAnsi"/>
                <w:szCs w:val="20"/>
              </w:rPr>
              <w:t>Microinfusion</w:t>
            </w:r>
            <w:proofErr w:type="spellEnd"/>
            <w:r w:rsidRPr="00504735">
              <w:rPr>
                <w:rFonts w:cstheme="minorHAnsi"/>
                <w:szCs w:val="20"/>
              </w:rPr>
              <w:t xml:space="preserve"> pump with set</w:t>
            </w:r>
          </w:p>
        </w:tc>
        <w:tc>
          <w:tcPr>
            <w:tcW w:w="715" w:type="pct"/>
          </w:tcPr>
          <w:p w14:paraId="4BD4948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3552DC6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46DE41B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578B212E"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CBAF430" w14:textId="77777777" w:rsidTr="000C4C75">
        <w:tblPrEx>
          <w:jc w:val="left"/>
        </w:tblPrEx>
        <w:trPr>
          <w:trHeight w:val="243"/>
        </w:trPr>
        <w:tc>
          <w:tcPr>
            <w:tcW w:w="426" w:type="pct"/>
          </w:tcPr>
          <w:p w14:paraId="7301D78C"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28B6FED6" w14:textId="109E0A43"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Baby Resuscitation Kit</w:t>
            </w:r>
          </w:p>
        </w:tc>
        <w:tc>
          <w:tcPr>
            <w:tcW w:w="715" w:type="pct"/>
          </w:tcPr>
          <w:p w14:paraId="0F5B1DA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358D553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0A0A74F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4E354593"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29EBE7F" w14:textId="77777777" w:rsidTr="000C4C75">
        <w:tblPrEx>
          <w:jc w:val="left"/>
        </w:tblPrEx>
        <w:trPr>
          <w:trHeight w:val="243"/>
        </w:trPr>
        <w:tc>
          <w:tcPr>
            <w:tcW w:w="426" w:type="pct"/>
          </w:tcPr>
          <w:p w14:paraId="5B36C2D5"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5EDD46B6" w14:textId="00315AE8"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Oxygen cylinder with regulator and mask</w:t>
            </w:r>
          </w:p>
        </w:tc>
        <w:tc>
          <w:tcPr>
            <w:tcW w:w="715" w:type="pct"/>
          </w:tcPr>
          <w:p w14:paraId="69EE8C1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7F80E4E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0EDA8BF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1389450"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1826602" w14:textId="77777777" w:rsidTr="000C4C75">
        <w:tblPrEx>
          <w:jc w:val="left"/>
        </w:tblPrEx>
        <w:trPr>
          <w:trHeight w:val="243"/>
        </w:trPr>
        <w:tc>
          <w:tcPr>
            <w:tcW w:w="426" w:type="pct"/>
          </w:tcPr>
          <w:p w14:paraId="3EFEC44F"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4EBDF10D" w14:textId="426C32D9"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Oxygen Hood</w:t>
            </w:r>
          </w:p>
        </w:tc>
        <w:tc>
          <w:tcPr>
            <w:tcW w:w="715" w:type="pct"/>
          </w:tcPr>
          <w:p w14:paraId="67D55E3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7F8BF2F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36F4D42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97BE80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D839819" w14:textId="77777777" w:rsidTr="000C4C75">
        <w:tblPrEx>
          <w:jc w:val="left"/>
        </w:tblPrEx>
        <w:trPr>
          <w:trHeight w:val="243"/>
        </w:trPr>
        <w:tc>
          <w:tcPr>
            <w:tcW w:w="426" w:type="pct"/>
          </w:tcPr>
          <w:p w14:paraId="12903D69"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4290A116" w14:textId="0EDC85E0"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Machine d'aspiration</w:t>
            </w:r>
          </w:p>
        </w:tc>
        <w:tc>
          <w:tcPr>
            <w:tcW w:w="715" w:type="pct"/>
          </w:tcPr>
          <w:p w14:paraId="4180AED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0BF825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4DF8D59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5E27F23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32FB5E0" w14:textId="77777777" w:rsidTr="000C4C75">
        <w:tblPrEx>
          <w:jc w:val="left"/>
        </w:tblPrEx>
        <w:trPr>
          <w:trHeight w:val="243"/>
        </w:trPr>
        <w:tc>
          <w:tcPr>
            <w:tcW w:w="426" w:type="pct"/>
          </w:tcPr>
          <w:p w14:paraId="7C6EBD70"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3F666108" w14:textId="0F0A6B1E"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Phototherapy device</w:t>
            </w:r>
          </w:p>
        </w:tc>
        <w:tc>
          <w:tcPr>
            <w:tcW w:w="715" w:type="pct"/>
          </w:tcPr>
          <w:p w14:paraId="55A546B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4097FB3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218DEB3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5C855C38"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14D4A8D" w14:textId="77777777" w:rsidTr="000C4C75">
        <w:tblPrEx>
          <w:jc w:val="left"/>
        </w:tblPrEx>
        <w:trPr>
          <w:trHeight w:val="243"/>
        </w:trPr>
        <w:tc>
          <w:tcPr>
            <w:tcW w:w="426" w:type="pct"/>
          </w:tcPr>
          <w:p w14:paraId="58610A92"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1DDF65B9" w14:textId="5551E642"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Radiant heaters - servo motor controlled with oxygen and suction</w:t>
            </w:r>
          </w:p>
        </w:tc>
        <w:tc>
          <w:tcPr>
            <w:tcW w:w="715" w:type="pct"/>
          </w:tcPr>
          <w:p w14:paraId="1E4E3D2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3A8CDDE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492AC85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09551D2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294FDC9" w14:textId="77777777" w:rsidTr="000C4C75">
        <w:tblPrEx>
          <w:jc w:val="left"/>
        </w:tblPrEx>
        <w:trPr>
          <w:trHeight w:val="243"/>
        </w:trPr>
        <w:tc>
          <w:tcPr>
            <w:tcW w:w="426" w:type="pct"/>
          </w:tcPr>
          <w:p w14:paraId="2D31B8B9"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67885F35" w14:textId="6272AD42"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Neonatal transport equipment</w:t>
            </w:r>
          </w:p>
        </w:tc>
        <w:tc>
          <w:tcPr>
            <w:tcW w:w="715" w:type="pct"/>
          </w:tcPr>
          <w:p w14:paraId="75B9517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1771A9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314332E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A037B10"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46D2986" w14:textId="77777777" w:rsidTr="000C4C75">
        <w:tblPrEx>
          <w:jc w:val="left"/>
        </w:tblPrEx>
        <w:trPr>
          <w:trHeight w:val="243"/>
        </w:trPr>
        <w:tc>
          <w:tcPr>
            <w:tcW w:w="426" w:type="pct"/>
          </w:tcPr>
          <w:p w14:paraId="58D8F44A"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1620A6DB" w14:textId="5CC3B023"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Digital thermometer</w:t>
            </w:r>
          </w:p>
        </w:tc>
        <w:tc>
          <w:tcPr>
            <w:tcW w:w="715" w:type="pct"/>
          </w:tcPr>
          <w:p w14:paraId="7DADEF9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14CD00A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79F7C5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5C729FE6"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EF28101" w14:textId="77777777" w:rsidTr="000C4C75">
        <w:tblPrEx>
          <w:jc w:val="left"/>
        </w:tblPrEx>
        <w:trPr>
          <w:trHeight w:val="243"/>
        </w:trPr>
        <w:tc>
          <w:tcPr>
            <w:tcW w:w="426" w:type="pct"/>
          </w:tcPr>
          <w:p w14:paraId="5ADED3E4"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3173C658" w14:textId="41A5C10E"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Oxygen source flow meter, with graduations in ml</w:t>
            </w:r>
          </w:p>
        </w:tc>
        <w:tc>
          <w:tcPr>
            <w:tcW w:w="715" w:type="pct"/>
          </w:tcPr>
          <w:p w14:paraId="418CE2C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4E3D63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439DB62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460C1AB"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87B8F1D" w14:textId="77777777" w:rsidTr="000C4C75">
        <w:tblPrEx>
          <w:jc w:val="left"/>
        </w:tblPrEx>
        <w:trPr>
          <w:trHeight w:val="243"/>
        </w:trPr>
        <w:tc>
          <w:tcPr>
            <w:tcW w:w="426" w:type="pct"/>
          </w:tcPr>
          <w:p w14:paraId="184BF2EF"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34B3800F" w14:textId="128D58DE"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Humidifier</w:t>
            </w:r>
          </w:p>
        </w:tc>
        <w:tc>
          <w:tcPr>
            <w:tcW w:w="715" w:type="pct"/>
          </w:tcPr>
          <w:p w14:paraId="654492F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12C8086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EF7CB2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2339B90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9BDB036" w14:textId="77777777" w:rsidTr="000C4C75">
        <w:tblPrEx>
          <w:jc w:val="left"/>
        </w:tblPrEx>
        <w:trPr>
          <w:trHeight w:val="243"/>
        </w:trPr>
        <w:tc>
          <w:tcPr>
            <w:tcW w:w="426" w:type="pct"/>
          </w:tcPr>
          <w:p w14:paraId="372E425F"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04B513A7" w14:textId="5F3C3C2B"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Pediatric oxygen delivery device (connecting tubes and mask/nasal angles)</w:t>
            </w:r>
          </w:p>
        </w:tc>
        <w:tc>
          <w:tcPr>
            <w:tcW w:w="715" w:type="pct"/>
          </w:tcPr>
          <w:p w14:paraId="31BF98A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1E5108B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25C8A64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D9FE26A"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78A3BC8" w14:textId="77777777" w:rsidTr="000C4C75">
        <w:tblPrEx>
          <w:jc w:val="left"/>
        </w:tblPrEx>
        <w:trPr>
          <w:trHeight w:val="243"/>
        </w:trPr>
        <w:tc>
          <w:tcPr>
            <w:tcW w:w="426" w:type="pct"/>
          </w:tcPr>
          <w:p w14:paraId="1D1DC7D5"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1A880368" w14:textId="52D0E4E8"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Neonatal-sized masks and cannulas</w:t>
            </w:r>
          </w:p>
        </w:tc>
        <w:tc>
          <w:tcPr>
            <w:tcW w:w="715" w:type="pct"/>
          </w:tcPr>
          <w:p w14:paraId="6EF77C2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2761E58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71AFBA2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D85F80E"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4235FDD" w14:textId="77777777" w:rsidTr="000C4C75">
        <w:tblPrEx>
          <w:jc w:val="left"/>
        </w:tblPrEx>
        <w:trPr>
          <w:trHeight w:val="243"/>
        </w:trPr>
        <w:tc>
          <w:tcPr>
            <w:tcW w:w="426" w:type="pct"/>
          </w:tcPr>
          <w:p w14:paraId="2D242387"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5E73AA8A" w14:textId="683FB463"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Nose Clip</w:t>
            </w:r>
          </w:p>
        </w:tc>
        <w:tc>
          <w:tcPr>
            <w:tcW w:w="715" w:type="pct"/>
          </w:tcPr>
          <w:p w14:paraId="1662485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37D69F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0D575CC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B8F5100"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01FF56B" w14:textId="77777777" w:rsidTr="000C4C75">
        <w:tblPrEx>
          <w:jc w:val="left"/>
        </w:tblPrEx>
        <w:trPr>
          <w:trHeight w:val="243"/>
        </w:trPr>
        <w:tc>
          <w:tcPr>
            <w:tcW w:w="426" w:type="pct"/>
          </w:tcPr>
          <w:p w14:paraId="0C218CA9"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7E1DEE1B" w14:textId="416111E0"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Mucus suction part</w:t>
            </w:r>
          </w:p>
        </w:tc>
        <w:tc>
          <w:tcPr>
            <w:tcW w:w="715" w:type="pct"/>
          </w:tcPr>
          <w:p w14:paraId="5D44834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286D5C9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0684E06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2A0711B"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7F5FBEB" w14:textId="77777777" w:rsidTr="000C4C75">
        <w:tblPrEx>
          <w:jc w:val="left"/>
        </w:tblPrEx>
        <w:trPr>
          <w:trHeight w:val="243"/>
        </w:trPr>
        <w:tc>
          <w:tcPr>
            <w:tcW w:w="426" w:type="pct"/>
          </w:tcPr>
          <w:p w14:paraId="7516F730"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0D15ED2B" w14:textId="0B0A9981"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Feeding tube</w:t>
            </w:r>
          </w:p>
        </w:tc>
        <w:tc>
          <w:tcPr>
            <w:tcW w:w="715" w:type="pct"/>
          </w:tcPr>
          <w:p w14:paraId="1D38407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120F129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674A000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CEF009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07001DC" w14:textId="77777777" w:rsidTr="000C4C75">
        <w:tblPrEx>
          <w:jc w:val="left"/>
        </w:tblPrEx>
        <w:trPr>
          <w:trHeight w:val="243"/>
        </w:trPr>
        <w:tc>
          <w:tcPr>
            <w:tcW w:w="426" w:type="pct"/>
          </w:tcPr>
          <w:p w14:paraId="52CE2B28" w14:textId="687675AC" w:rsidR="000B531E" w:rsidRPr="00504735" w:rsidRDefault="00CB3A16" w:rsidP="000C4C75">
            <w:pPr>
              <w:pStyle w:val="ListParagraph1"/>
              <w:spacing w:after="0" w:line="240" w:lineRule="auto"/>
              <w:ind w:left="0"/>
              <w:rPr>
                <w:rFonts w:cstheme="minorHAnsi"/>
                <w:szCs w:val="20"/>
                <w:lang w:val="fr-FR"/>
              </w:rPr>
            </w:pPr>
            <w:r>
              <w:rPr>
                <w:rFonts w:cstheme="minorHAnsi"/>
                <w:szCs w:val="20"/>
              </w:rPr>
              <w:t>OFF</w:t>
            </w:r>
          </w:p>
        </w:tc>
        <w:tc>
          <w:tcPr>
            <w:tcW w:w="1857" w:type="pct"/>
          </w:tcPr>
          <w:p w14:paraId="4A5A6DA1" w14:textId="5B1FF0B1"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Refrigerator</w:t>
            </w:r>
          </w:p>
        </w:tc>
        <w:tc>
          <w:tcPr>
            <w:tcW w:w="715" w:type="pct"/>
          </w:tcPr>
          <w:p w14:paraId="0A2C9A0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C1CA3A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21C00E1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5FE99E6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FCF6B52" w14:textId="77777777" w:rsidTr="000C4C75">
        <w:tblPrEx>
          <w:jc w:val="left"/>
        </w:tblPrEx>
        <w:trPr>
          <w:trHeight w:val="243"/>
        </w:trPr>
        <w:tc>
          <w:tcPr>
            <w:tcW w:w="426" w:type="pct"/>
          </w:tcPr>
          <w:p w14:paraId="0404203B" w14:textId="7B15BE5C" w:rsidR="000B531E" w:rsidRPr="00504735" w:rsidRDefault="00CB3A16" w:rsidP="000C4C75">
            <w:pPr>
              <w:pStyle w:val="ListParagraph1"/>
              <w:spacing w:after="0" w:line="240" w:lineRule="auto"/>
              <w:ind w:left="0"/>
              <w:rPr>
                <w:rFonts w:cstheme="minorHAnsi"/>
                <w:szCs w:val="20"/>
                <w:lang w:val="fr-FR"/>
              </w:rPr>
            </w:pPr>
            <w:r>
              <w:rPr>
                <w:rFonts w:cstheme="minorHAnsi"/>
                <w:szCs w:val="20"/>
              </w:rPr>
              <w:t>AC</w:t>
            </w:r>
          </w:p>
        </w:tc>
        <w:tc>
          <w:tcPr>
            <w:tcW w:w="1857" w:type="pct"/>
          </w:tcPr>
          <w:p w14:paraId="2D55199A" w14:textId="029E32D6"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Resuscitation trolley with emergency tray</w:t>
            </w:r>
          </w:p>
        </w:tc>
        <w:tc>
          <w:tcPr>
            <w:tcW w:w="715" w:type="pct"/>
          </w:tcPr>
          <w:p w14:paraId="34C3FC3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DAEB61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28BBB5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59DBFA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3B8EB51" w14:textId="77777777" w:rsidTr="000C4C75">
        <w:tblPrEx>
          <w:jc w:val="left"/>
        </w:tblPrEx>
        <w:trPr>
          <w:trHeight w:val="243"/>
        </w:trPr>
        <w:tc>
          <w:tcPr>
            <w:tcW w:w="426" w:type="pct"/>
          </w:tcPr>
          <w:p w14:paraId="33552552" w14:textId="61335D1D" w:rsidR="000B531E" w:rsidRPr="00504735" w:rsidRDefault="00CB3A16" w:rsidP="000C4C75">
            <w:pPr>
              <w:pStyle w:val="ListParagraph1"/>
              <w:spacing w:after="0" w:line="240" w:lineRule="auto"/>
              <w:ind w:left="0"/>
              <w:rPr>
                <w:rFonts w:cstheme="minorHAnsi"/>
                <w:szCs w:val="20"/>
                <w:lang w:val="fr-FR"/>
              </w:rPr>
            </w:pPr>
            <w:r>
              <w:rPr>
                <w:rFonts w:cstheme="minorHAnsi"/>
                <w:szCs w:val="20"/>
              </w:rPr>
              <w:t>AD</w:t>
            </w:r>
          </w:p>
        </w:tc>
        <w:tc>
          <w:tcPr>
            <w:tcW w:w="1857" w:type="pct"/>
          </w:tcPr>
          <w:p w14:paraId="64859048" w14:textId="49456B88"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 xml:space="preserve">Hand washing under running water at the point of use </w:t>
            </w:r>
          </w:p>
        </w:tc>
        <w:tc>
          <w:tcPr>
            <w:tcW w:w="715" w:type="pct"/>
          </w:tcPr>
          <w:p w14:paraId="72FCFDA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E9C1E9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764FBF0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C6181AE"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C9DB077" w14:textId="77777777" w:rsidTr="000C4C75">
        <w:tblPrEx>
          <w:jc w:val="left"/>
        </w:tblPrEx>
        <w:trPr>
          <w:trHeight w:val="243"/>
        </w:trPr>
        <w:tc>
          <w:tcPr>
            <w:tcW w:w="426" w:type="pct"/>
          </w:tcPr>
          <w:p w14:paraId="18286D0D" w14:textId="212A5C5D" w:rsidR="000B531E" w:rsidRPr="00504735" w:rsidRDefault="00CB3A16" w:rsidP="000C4C75">
            <w:pPr>
              <w:pStyle w:val="ListParagraph1"/>
              <w:spacing w:after="0" w:line="240" w:lineRule="auto"/>
              <w:ind w:left="0"/>
              <w:rPr>
                <w:rFonts w:cstheme="minorHAnsi"/>
                <w:szCs w:val="20"/>
                <w:lang w:val="fr-FR"/>
              </w:rPr>
            </w:pPr>
            <w:r>
              <w:rPr>
                <w:rFonts w:cstheme="minorHAnsi"/>
                <w:szCs w:val="20"/>
              </w:rPr>
              <w:t>AE</w:t>
            </w:r>
          </w:p>
        </w:tc>
        <w:tc>
          <w:tcPr>
            <w:tcW w:w="1857" w:type="pct"/>
          </w:tcPr>
          <w:p w14:paraId="61EC517B" w14:textId="01F73237"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 xml:space="preserve">Elbow-operated faucets  </w:t>
            </w:r>
          </w:p>
        </w:tc>
        <w:tc>
          <w:tcPr>
            <w:tcW w:w="715" w:type="pct"/>
          </w:tcPr>
          <w:p w14:paraId="41FEB9A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424C03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70EFC11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8CEB25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6AEE445" w14:textId="77777777" w:rsidTr="000C4C75">
        <w:tblPrEx>
          <w:jc w:val="left"/>
        </w:tblPrEx>
        <w:trPr>
          <w:trHeight w:val="243"/>
        </w:trPr>
        <w:tc>
          <w:tcPr>
            <w:tcW w:w="426" w:type="pct"/>
          </w:tcPr>
          <w:p w14:paraId="7887A9C8" w14:textId="5EAB11E9" w:rsidR="000B531E" w:rsidRPr="00504735" w:rsidRDefault="00CB3A16" w:rsidP="000C4C75">
            <w:pPr>
              <w:pStyle w:val="ListParagraph1"/>
              <w:spacing w:after="0" w:line="240" w:lineRule="auto"/>
              <w:ind w:left="0"/>
              <w:rPr>
                <w:rFonts w:cstheme="minorHAnsi"/>
                <w:szCs w:val="20"/>
                <w:lang w:val="fr-FR"/>
              </w:rPr>
            </w:pPr>
            <w:r>
              <w:rPr>
                <w:rFonts w:cstheme="minorHAnsi"/>
                <w:szCs w:val="20"/>
              </w:rPr>
              <w:t>OF</w:t>
            </w:r>
          </w:p>
        </w:tc>
        <w:tc>
          <w:tcPr>
            <w:tcW w:w="1857" w:type="pct"/>
          </w:tcPr>
          <w:p w14:paraId="078954DF" w14:textId="649A5F08"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rPr>
              <w:t>Wide, deep sink to prevent splashing and water retention</w:t>
            </w:r>
          </w:p>
        </w:tc>
        <w:tc>
          <w:tcPr>
            <w:tcW w:w="715" w:type="pct"/>
          </w:tcPr>
          <w:p w14:paraId="3A89A23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4D1FE79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5C04C27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DA4CF3B"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88706F5" w14:textId="77777777" w:rsidTr="000C4C75">
        <w:tblPrEx>
          <w:jc w:val="left"/>
        </w:tblPrEx>
        <w:trPr>
          <w:trHeight w:val="243"/>
        </w:trPr>
        <w:tc>
          <w:tcPr>
            <w:tcW w:w="426" w:type="pct"/>
          </w:tcPr>
          <w:p w14:paraId="2E78231A" w14:textId="66263D66" w:rsidR="000B531E" w:rsidRPr="00504735" w:rsidRDefault="00CB3A16" w:rsidP="000C4C75">
            <w:pPr>
              <w:pStyle w:val="ListParagraph1"/>
              <w:spacing w:after="0" w:line="240" w:lineRule="auto"/>
              <w:ind w:left="0"/>
              <w:rPr>
                <w:rFonts w:cstheme="minorHAnsi"/>
                <w:szCs w:val="20"/>
                <w:lang w:val="fr-FR"/>
              </w:rPr>
            </w:pPr>
            <w:r>
              <w:rPr>
                <w:rFonts w:cstheme="minorHAnsi"/>
                <w:szCs w:val="20"/>
              </w:rPr>
              <w:t>AG</w:t>
            </w:r>
          </w:p>
        </w:tc>
        <w:tc>
          <w:tcPr>
            <w:tcW w:w="1857" w:type="pct"/>
          </w:tcPr>
          <w:p w14:paraId="51E775FC" w14:textId="5FA784E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Antiseptic soap with soap dish/liquid antiseptic with dispenser.</w:t>
            </w:r>
          </w:p>
        </w:tc>
        <w:tc>
          <w:tcPr>
            <w:tcW w:w="715" w:type="pct"/>
          </w:tcPr>
          <w:p w14:paraId="37A620B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7B41A9A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2115523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49FFE1D2"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D8A13C6" w14:textId="77777777" w:rsidTr="000C4C75">
        <w:tblPrEx>
          <w:jc w:val="left"/>
        </w:tblPrEx>
        <w:trPr>
          <w:trHeight w:val="243"/>
        </w:trPr>
        <w:tc>
          <w:tcPr>
            <w:tcW w:w="426" w:type="pct"/>
          </w:tcPr>
          <w:p w14:paraId="6F22E4C1" w14:textId="18846830" w:rsidR="000B531E" w:rsidRPr="00504735" w:rsidRDefault="00CB3A16" w:rsidP="000C4C75">
            <w:pPr>
              <w:pStyle w:val="ListParagraph1"/>
              <w:spacing w:after="0" w:line="240" w:lineRule="auto"/>
              <w:ind w:left="0"/>
              <w:rPr>
                <w:rFonts w:cstheme="minorHAnsi"/>
                <w:szCs w:val="20"/>
                <w:lang w:val="fr-FR"/>
              </w:rPr>
            </w:pPr>
            <w:r>
              <w:rPr>
                <w:rFonts w:cstheme="minorHAnsi"/>
                <w:szCs w:val="20"/>
              </w:rPr>
              <w:t>AH</w:t>
            </w:r>
          </w:p>
        </w:tc>
        <w:tc>
          <w:tcPr>
            <w:tcW w:w="1857" w:type="pct"/>
          </w:tcPr>
          <w:p w14:paraId="28AEB4C7" w14:textId="3FC2E21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Alcohol-based hand rub </w:t>
            </w:r>
          </w:p>
        </w:tc>
        <w:tc>
          <w:tcPr>
            <w:tcW w:w="715" w:type="pct"/>
          </w:tcPr>
          <w:p w14:paraId="515A091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61B862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68F76FD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78AA933"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50CF298" w14:textId="77777777" w:rsidTr="000C4C75">
        <w:tblPrEx>
          <w:jc w:val="left"/>
        </w:tblPrEx>
        <w:trPr>
          <w:trHeight w:val="243"/>
        </w:trPr>
        <w:tc>
          <w:tcPr>
            <w:tcW w:w="426" w:type="pct"/>
          </w:tcPr>
          <w:p w14:paraId="55254B5A" w14:textId="7E725981" w:rsidR="000B531E" w:rsidRPr="00504735" w:rsidRDefault="00CB3A16" w:rsidP="000C4C75">
            <w:pPr>
              <w:pStyle w:val="ListParagraph1"/>
              <w:spacing w:after="0" w:line="240" w:lineRule="auto"/>
              <w:ind w:left="0"/>
              <w:rPr>
                <w:rFonts w:cstheme="minorHAnsi"/>
                <w:szCs w:val="20"/>
                <w:lang w:val="fr-FR"/>
              </w:rPr>
            </w:pPr>
            <w:r>
              <w:rPr>
                <w:rFonts w:cstheme="minorHAnsi"/>
                <w:szCs w:val="20"/>
              </w:rPr>
              <w:lastRenderedPageBreak/>
              <w:t>TO</w:t>
            </w:r>
          </w:p>
        </w:tc>
        <w:tc>
          <w:tcPr>
            <w:tcW w:w="1857" w:type="pct"/>
          </w:tcPr>
          <w:p w14:paraId="12C88CEC" w14:textId="103E870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Posting point-of-use handwashing instructions </w:t>
            </w:r>
          </w:p>
        </w:tc>
        <w:tc>
          <w:tcPr>
            <w:tcW w:w="715" w:type="pct"/>
          </w:tcPr>
          <w:p w14:paraId="32D2E95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04D890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98E27F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D9FC31C"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AC43CB8" w14:textId="77777777" w:rsidTr="000C4C75">
        <w:tblPrEx>
          <w:jc w:val="left"/>
        </w:tblPrEx>
        <w:trPr>
          <w:trHeight w:val="243"/>
        </w:trPr>
        <w:tc>
          <w:tcPr>
            <w:tcW w:w="426" w:type="pct"/>
          </w:tcPr>
          <w:p w14:paraId="0CC3A0F1" w14:textId="5B22F45B" w:rsidR="000B531E" w:rsidRPr="00504735" w:rsidRDefault="00CB3A16" w:rsidP="000C4C75">
            <w:pPr>
              <w:pStyle w:val="ListParagraph1"/>
              <w:spacing w:after="0" w:line="240" w:lineRule="auto"/>
              <w:ind w:left="0"/>
              <w:rPr>
                <w:rFonts w:cstheme="minorHAnsi"/>
                <w:szCs w:val="20"/>
                <w:lang w:val="fr-FR"/>
              </w:rPr>
            </w:pPr>
            <w:r>
              <w:rPr>
                <w:rFonts w:cstheme="minorHAnsi"/>
                <w:szCs w:val="20"/>
              </w:rPr>
              <w:t>AJ</w:t>
            </w:r>
          </w:p>
        </w:tc>
        <w:tc>
          <w:tcPr>
            <w:tcW w:w="1857" w:type="pct"/>
          </w:tcPr>
          <w:p w14:paraId="4801EA6F" w14:textId="2BB74A9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Personal Protective Equipment (PPE)</w:t>
            </w:r>
          </w:p>
        </w:tc>
        <w:tc>
          <w:tcPr>
            <w:tcW w:w="715" w:type="pct"/>
          </w:tcPr>
          <w:p w14:paraId="0C8B769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D518FF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D0DD6E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6F9DDF1"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3E83861" w14:textId="77777777" w:rsidTr="000C4C75">
        <w:tblPrEx>
          <w:jc w:val="left"/>
        </w:tblPrEx>
        <w:trPr>
          <w:trHeight w:val="243"/>
        </w:trPr>
        <w:tc>
          <w:tcPr>
            <w:tcW w:w="426" w:type="pct"/>
          </w:tcPr>
          <w:p w14:paraId="455A3456" w14:textId="4B9DBFC9" w:rsidR="000B531E" w:rsidRPr="00504735" w:rsidRDefault="00CB3A16" w:rsidP="000C4C75">
            <w:pPr>
              <w:pStyle w:val="ListParagraph1"/>
              <w:spacing w:after="0" w:line="240" w:lineRule="auto"/>
              <w:ind w:left="0"/>
              <w:rPr>
                <w:rFonts w:cstheme="minorHAnsi"/>
                <w:szCs w:val="20"/>
                <w:lang w:val="fr-FR"/>
              </w:rPr>
            </w:pPr>
            <w:r>
              <w:rPr>
                <w:rFonts w:cstheme="minorHAnsi"/>
                <w:szCs w:val="20"/>
              </w:rPr>
              <w:t>AK</w:t>
            </w:r>
          </w:p>
        </w:tc>
        <w:tc>
          <w:tcPr>
            <w:tcW w:w="1857" w:type="pct"/>
          </w:tcPr>
          <w:p w14:paraId="3096AAC0" w14:textId="6E680ED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Disinfectant </w:t>
            </w:r>
          </w:p>
        </w:tc>
        <w:tc>
          <w:tcPr>
            <w:tcW w:w="715" w:type="pct"/>
          </w:tcPr>
          <w:p w14:paraId="1F21439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A2BE34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60BA332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249CA71"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E3DA444" w14:textId="77777777" w:rsidTr="000C4C75">
        <w:tblPrEx>
          <w:jc w:val="left"/>
        </w:tblPrEx>
        <w:trPr>
          <w:trHeight w:val="243"/>
        </w:trPr>
        <w:tc>
          <w:tcPr>
            <w:tcW w:w="426" w:type="pct"/>
          </w:tcPr>
          <w:p w14:paraId="3EC7A739" w14:textId="314F6EE5" w:rsidR="000B531E" w:rsidRPr="00504735" w:rsidRDefault="00CB3A16" w:rsidP="000C4C75">
            <w:pPr>
              <w:pStyle w:val="ListParagraph1"/>
              <w:spacing w:after="0" w:line="240" w:lineRule="auto"/>
              <w:ind w:left="0"/>
              <w:rPr>
                <w:rFonts w:cstheme="minorHAnsi"/>
                <w:szCs w:val="20"/>
                <w:lang w:val="fr-FR"/>
              </w:rPr>
            </w:pPr>
            <w:r>
              <w:rPr>
                <w:rFonts w:cstheme="minorHAnsi"/>
                <w:szCs w:val="20"/>
              </w:rPr>
              <w:t>To the</w:t>
            </w:r>
          </w:p>
        </w:tc>
        <w:tc>
          <w:tcPr>
            <w:tcW w:w="1857" w:type="pct"/>
          </w:tcPr>
          <w:p w14:paraId="0C670236" w14:textId="29CCE5C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Cleaning agents </w:t>
            </w:r>
          </w:p>
        </w:tc>
        <w:tc>
          <w:tcPr>
            <w:tcW w:w="715" w:type="pct"/>
          </w:tcPr>
          <w:p w14:paraId="66CC968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1B87D4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2DAA253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3639450"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0F57A9D" w14:textId="77777777" w:rsidTr="000C4C75">
        <w:tblPrEx>
          <w:jc w:val="left"/>
        </w:tblPrEx>
        <w:trPr>
          <w:trHeight w:val="243"/>
        </w:trPr>
        <w:tc>
          <w:tcPr>
            <w:tcW w:w="426" w:type="pct"/>
          </w:tcPr>
          <w:p w14:paraId="2DD3B16D" w14:textId="68C445F9" w:rsidR="000B531E" w:rsidRPr="00504735" w:rsidRDefault="00CB3A16" w:rsidP="000C4C75">
            <w:pPr>
              <w:pStyle w:val="ListParagraph1"/>
              <w:spacing w:after="0" w:line="240" w:lineRule="auto"/>
              <w:ind w:left="0"/>
              <w:rPr>
                <w:rFonts w:cstheme="minorHAnsi"/>
                <w:szCs w:val="20"/>
                <w:lang w:val="fr-FR"/>
              </w:rPr>
            </w:pPr>
            <w:r>
              <w:rPr>
                <w:rFonts w:cstheme="minorHAnsi"/>
                <w:szCs w:val="20"/>
              </w:rPr>
              <w:t>On the</w:t>
            </w:r>
          </w:p>
        </w:tc>
        <w:tc>
          <w:tcPr>
            <w:tcW w:w="1857" w:type="pct"/>
          </w:tcPr>
          <w:p w14:paraId="2D4A6B94" w14:textId="1429D7F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Color-coded waste bins at the point of waste generation </w:t>
            </w:r>
          </w:p>
        </w:tc>
        <w:tc>
          <w:tcPr>
            <w:tcW w:w="715" w:type="pct"/>
          </w:tcPr>
          <w:p w14:paraId="1B0DE37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7EDBDF6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5416AC2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04D7AC31"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7FA073B" w14:textId="77777777" w:rsidTr="000C4C75">
        <w:tblPrEx>
          <w:jc w:val="left"/>
        </w:tblPrEx>
        <w:trPr>
          <w:trHeight w:val="243"/>
        </w:trPr>
        <w:tc>
          <w:tcPr>
            <w:tcW w:w="426" w:type="pct"/>
          </w:tcPr>
          <w:p w14:paraId="446DB652" w14:textId="164779DD" w:rsidR="000B531E" w:rsidRPr="00504735" w:rsidRDefault="00CB3A16" w:rsidP="000C4C75">
            <w:pPr>
              <w:pStyle w:val="ListParagraph1"/>
              <w:spacing w:after="0" w:line="240" w:lineRule="auto"/>
              <w:ind w:left="0"/>
              <w:rPr>
                <w:rFonts w:cstheme="minorHAnsi"/>
                <w:szCs w:val="20"/>
                <w:lang w:val="fr-FR"/>
              </w:rPr>
            </w:pPr>
            <w:r>
              <w:rPr>
                <w:rFonts w:cstheme="minorHAnsi"/>
                <w:szCs w:val="20"/>
              </w:rPr>
              <w:t>AN</w:t>
            </w:r>
          </w:p>
        </w:tc>
        <w:tc>
          <w:tcPr>
            <w:tcW w:w="1857" w:type="pct"/>
          </w:tcPr>
          <w:p w14:paraId="3FF84719" w14:textId="5E6CE2C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Plastic bags at the point of waste generation</w:t>
            </w:r>
          </w:p>
        </w:tc>
        <w:tc>
          <w:tcPr>
            <w:tcW w:w="715" w:type="pct"/>
          </w:tcPr>
          <w:p w14:paraId="32CC65B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667234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DC22A8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CE71414" w14:textId="77777777" w:rsidR="000B531E" w:rsidRPr="00504735" w:rsidRDefault="000B531E" w:rsidP="000B531E">
            <w:pPr>
              <w:pStyle w:val="ListParagraph1"/>
              <w:rPr>
                <w:rFonts w:eastAsia="Times New Roman" w:cstheme="minorHAnsi"/>
                <w:color w:val="000000"/>
                <w:szCs w:val="20"/>
                <w:lang w:val="fr-FR"/>
              </w:rPr>
            </w:pPr>
          </w:p>
        </w:tc>
      </w:tr>
      <w:tr w:rsidR="000B531E" w:rsidRPr="00DA37F2" w14:paraId="36868E00" w14:textId="77777777" w:rsidTr="000C4C75">
        <w:trPr>
          <w:trHeight w:val="376"/>
          <w:jc w:val="center"/>
        </w:trPr>
        <w:tc>
          <w:tcPr>
            <w:tcW w:w="5000" w:type="pct"/>
            <w:gridSpan w:val="6"/>
            <w:shd w:val="clear" w:color="auto" w:fill="AEAAAA" w:themeFill="background2" w:themeFillShade="BF"/>
            <w:vAlign w:val="center"/>
          </w:tcPr>
          <w:p w14:paraId="7D488B01" w14:textId="77777777" w:rsidR="000B531E" w:rsidRPr="00504735" w:rsidRDefault="000B531E" w:rsidP="000B531E">
            <w:pPr>
              <w:tabs>
                <w:tab w:val="left" w:leader="dot" w:pos="2160"/>
                <w:tab w:val="left" w:pos="2520"/>
              </w:tabs>
              <w:suppressAutoHyphens/>
              <w:spacing w:line="276" w:lineRule="auto"/>
              <w:jc w:val="center"/>
              <w:rPr>
                <w:rFonts w:eastAsia="Times New Roman" w:cstheme="minorHAnsi"/>
                <w:b/>
                <w:bCs/>
                <w:szCs w:val="20"/>
                <w:lang w:val="fr-FR"/>
              </w:rPr>
            </w:pPr>
            <w:r w:rsidRPr="00504735">
              <w:rPr>
                <w:rFonts w:eastAsia="Times New Roman" w:cstheme="minorHAnsi"/>
                <w:b/>
                <w:bCs/>
                <w:szCs w:val="20"/>
              </w:rPr>
              <w:t>LABORATORY</w:t>
            </w:r>
          </w:p>
          <w:p w14:paraId="1DF40C3F" w14:textId="3B25EE99" w:rsidR="000B531E" w:rsidRPr="00504735" w:rsidRDefault="000B531E" w:rsidP="000B531E">
            <w:pPr>
              <w:tabs>
                <w:tab w:val="left" w:leader="dot" w:pos="2160"/>
                <w:tab w:val="left" w:pos="2520"/>
              </w:tabs>
              <w:suppressAutoHyphens/>
              <w:spacing w:line="276" w:lineRule="auto"/>
              <w:jc w:val="center"/>
              <w:rPr>
                <w:rFonts w:cstheme="minorHAnsi"/>
                <w:i/>
                <w:iCs/>
                <w:szCs w:val="20"/>
                <w:lang w:val="fr-FR"/>
              </w:rPr>
            </w:pPr>
            <w:r w:rsidRPr="00335F45">
              <w:rPr>
                <w:rFonts w:eastAsia="Times New Roman" w:cstheme="minorHAnsi"/>
                <w:i/>
                <w:iCs/>
                <w:szCs w:val="20"/>
              </w:rPr>
              <w:t>Visit the laboratory if available and record observations.</w:t>
            </w:r>
          </w:p>
        </w:tc>
      </w:tr>
      <w:tr w:rsidR="000B531E" w:rsidRPr="006974FC" w14:paraId="3A19627C" w14:textId="77777777" w:rsidTr="000C4C75">
        <w:trPr>
          <w:trHeight w:val="529"/>
          <w:jc w:val="center"/>
        </w:trPr>
        <w:tc>
          <w:tcPr>
            <w:tcW w:w="426" w:type="pct"/>
          </w:tcPr>
          <w:p w14:paraId="630269EB" w14:textId="77777777" w:rsidR="000B531E" w:rsidRPr="00504735" w:rsidRDefault="000B531E" w:rsidP="000B531E">
            <w:pPr>
              <w:jc w:val="center"/>
              <w:rPr>
                <w:rFonts w:eastAsia="Arial Narrow" w:cstheme="minorHAnsi"/>
                <w:b/>
                <w:bCs/>
                <w:szCs w:val="20"/>
                <w:cs/>
                <w:lang w:val="fr-FR"/>
              </w:rPr>
            </w:pPr>
            <w:r w:rsidRPr="00504735">
              <w:rPr>
                <w:rFonts w:eastAsia="Arial Narrow" w:cstheme="minorHAnsi"/>
                <w:b/>
                <w:bCs/>
                <w:szCs w:val="20"/>
              </w:rPr>
              <w:t>315</w:t>
            </w:r>
          </w:p>
        </w:tc>
        <w:tc>
          <w:tcPr>
            <w:tcW w:w="1857" w:type="pct"/>
          </w:tcPr>
          <w:p w14:paraId="6EA646FE" w14:textId="20D24717" w:rsidR="000B531E" w:rsidRPr="00504735" w:rsidRDefault="000B531E" w:rsidP="000B531E">
            <w:pPr>
              <w:rPr>
                <w:rFonts w:cstheme="minorHAnsi"/>
                <w:b/>
                <w:bCs/>
                <w:szCs w:val="20"/>
                <w:lang w:val="fr-FR"/>
              </w:rPr>
            </w:pPr>
            <w:r w:rsidRPr="00504735">
              <w:rPr>
                <w:rFonts w:cstheme="minorHAnsi"/>
                <w:b/>
                <w:bCs/>
                <w:szCs w:val="20"/>
              </w:rPr>
              <w:t>Does the EPS have a laboratory?</w:t>
            </w:r>
          </w:p>
        </w:tc>
        <w:tc>
          <w:tcPr>
            <w:tcW w:w="2357" w:type="pct"/>
            <w:gridSpan w:val="3"/>
          </w:tcPr>
          <w:p w14:paraId="7BFE6A51" w14:textId="39DACD1F"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6A41A2EE" w14:textId="19FBEA8B" w:rsidR="000B531E" w:rsidRPr="00504735" w:rsidRDefault="000B531E" w:rsidP="000B531E">
            <w:pPr>
              <w:tabs>
                <w:tab w:val="right" w:leader="dot" w:pos="4092"/>
              </w:tabs>
              <w:rPr>
                <w:rFonts w:eastAsia="Arial Narrow" w:cstheme="minorHAnsi"/>
                <w:szCs w:val="20"/>
                <w:lang w:val="fr-FR"/>
              </w:rPr>
            </w:pPr>
            <w:r w:rsidRPr="00504735">
              <w:rPr>
                <w:rFonts w:eastAsia="Arial Narrow" w:cstheme="minorHAnsi"/>
                <w:szCs w:val="20"/>
              </w:rPr>
              <w:t>Not</w:t>
            </w:r>
            <w:r w:rsidRPr="00504735">
              <w:rPr>
                <w:rFonts w:eastAsia="Arial Narrow" w:cs="Mangal"/>
                <w:szCs w:val="20"/>
                <w:cs/>
              </w:rPr>
              <w:tab/>
              <w:t>2</w:t>
            </w:r>
          </w:p>
        </w:tc>
        <w:tc>
          <w:tcPr>
            <w:tcW w:w="360" w:type="pct"/>
            <w:shd w:val="clear" w:color="auto" w:fill="auto"/>
          </w:tcPr>
          <w:p w14:paraId="731467E3" w14:textId="77777777" w:rsidR="000B531E" w:rsidRPr="00504735" w:rsidRDefault="000B531E" w:rsidP="000B531E">
            <w:pPr>
              <w:rPr>
                <w:rFonts w:cstheme="minorHAnsi"/>
                <w:b/>
                <w:bCs/>
                <w:szCs w:val="20"/>
                <w:lang w:val="fr-FR"/>
              </w:rPr>
            </w:pPr>
          </w:p>
          <w:p w14:paraId="70E27117" w14:textId="77777777" w:rsidR="000B531E" w:rsidRPr="00504735" w:rsidRDefault="000B531E" w:rsidP="000B531E">
            <w:pPr>
              <w:rPr>
                <w:rFonts w:cstheme="minorHAnsi"/>
                <w:b/>
                <w:bCs/>
                <w:szCs w:val="20"/>
                <w:lang w:val="fr-FR"/>
              </w:rPr>
            </w:pPr>
            <w:r w:rsidRPr="00504735">
              <w:rPr>
                <w:rFonts w:cstheme="minorHAnsi"/>
                <w:noProof/>
                <w:szCs w:val="20"/>
                <w:lang w:eastAsia="en-IN"/>
              </w:rPr>
              <mc:AlternateContent>
                <mc:Choice Requires="wps">
                  <w:drawing>
                    <wp:anchor distT="0" distB="0" distL="114300" distR="114300" simplePos="0" relativeHeight="253007872" behindDoc="0" locked="0" layoutInCell="1" allowOverlap="1" wp14:anchorId="5E9954FB" wp14:editId="70A6EA4C">
                      <wp:simplePos x="0" y="0"/>
                      <wp:positionH relativeFrom="column">
                        <wp:posOffset>-152400</wp:posOffset>
                      </wp:positionH>
                      <wp:positionV relativeFrom="paragraph">
                        <wp:posOffset>76835</wp:posOffset>
                      </wp:positionV>
                      <wp:extent cx="226695" cy="0"/>
                      <wp:effectExtent l="0" t="76200" r="20955" b="95250"/>
                      <wp:wrapNone/>
                      <wp:docPr id="17" name="Straight Arrow Connector 17"/>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17" style="position:absolute;margin-left:-12pt;margin-top:6.05pt;width:17.85pt;height:0;z-index:25300787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" w14:anchorId="422BECE1">
                      <v:stroke joinstyle="miter" endarrow="block"/>
                    </v:shape>
                  </w:pict>
                </mc:Fallback>
              </mc:AlternateContent>
            </w:r>
            <w:r w:rsidRPr="00504735">
              <w:rPr>
                <w:rFonts w:cstheme="minorHAnsi"/>
                <w:b/>
                <w:bCs/>
                <w:szCs w:val="20"/>
              </w:rPr>
              <w:t xml:space="preserve">  319</w:t>
            </w:r>
          </w:p>
        </w:tc>
      </w:tr>
      <w:tr w:rsidR="0057755C" w:rsidRPr="006974FC" w14:paraId="6EB023F5" w14:textId="77777777" w:rsidTr="000C4C75">
        <w:trPr>
          <w:trHeight w:val="720"/>
          <w:jc w:val="center"/>
        </w:trPr>
        <w:tc>
          <w:tcPr>
            <w:tcW w:w="426" w:type="pct"/>
          </w:tcPr>
          <w:p w14:paraId="7AE414DF" w14:textId="77777777" w:rsidR="000B531E" w:rsidRPr="00504735" w:rsidRDefault="000B531E" w:rsidP="000B531E">
            <w:pPr>
              <w:jc w:val="center"/>
              <w:rPr>
                <w:rFonts w:cstheme="minorHAnsi"/>
                <w:b/>
                <w:bCs/>
                <w:szCs w:val="20"/>
                <w:lang w:val="fr-FR"/>
              </w:rPr>
            </w:pPr>
            <w:r w:rsidRPr="00504735">
              <w:rPr>
                <w:rFonts w:eastAsia="Arial Narrow" w:cs="Mangal"/>
                <w:b/>
                <w:bCs/>
                <w:szCs w:val="20"/>
                <w:cs/>
              </w:rPr>
              <w:t>316</w:t>
            </w:r>
          </w:p>
        </w:tc>
        <w:tc>
          <w:tcPr>
            <w:tcW w:w="1857" w:type="pct"/>
          </w:tcPr>
          <w:p w14:paraId="1B01A972" w14:textId="4EB5BB4A" w:rsidR="000B531E" w:rsidRPr="00504735" w:rsidRDefault="000B531E" w:rsidP="000B531E">
            <w:pPr>
              <w:suppressAutoHyphens/>
              <w:rPr>
                <w:rFonts w:cstheme="minorHAnsi"/>
                <w:b/>
                <w:bCs/>
                <w:spacing w:val="-2"/>
                <w:szCs w:val="20"/>
                <w:lang w:val="fr-FR"/>
              </w:rPr>
            </w:pPr>
            <w:r w:rsidRPr="00504735">
              <w:rPr>
                <w:rFonts w:cstheme="minorHAnsi"/>
                <w:b/>
                <w:bCs/>
                <w:szCs w:val="20"/>
              </w:rPr>
              <w:t>Are the following facilities and equipment available and functional in the laboratory?</w:t>
            </w:r>
          </w:p>
        </w:tc>
        <w:tc>
          <w:tcPr>
            <w:tcW w:w="715" w:type="pct"/>
            <w:shd w:val="clear" w:color="auto" w:fill="BFBFBF" w:themeFill="background1" w:themeFillShade="BF"/>
            <w:vAlign w:val="center"/>
          </w:tcPr>
          <w:p w14:paraId="29CE4CC3" w14:textId="19AB028B" w:rsidR="000B531E" w:rsidRPr="00504735" w:rsidRDefault="000B531E" w:rsidP="000B531E">
            <w:pPr>
              <w:pStyle w:val="ListParagraph1"/>
              <w:ind w:left="0"/>
              <w:jc w:val="center"/>
              <w:rPr>
                <w:rFonts w:eastAsia="Times New Roman" w:cstheme="minorHAnsi"/>
                <w:b/>
                <w:color w:val="000000"/>
                <w:szCs w:val="20"/>
                <w:lang w:val="fr-FR"/>
              </w:rPr>
            </w:pPr>
            <w:r w:rsidRPr="00504735">
              <w:rPr>
                <w:rFonts w:eastAsia="Times New Roman" w:cstheme="minorHAnsi"/>
                <w:b/>
                <w:color w:val="000000"/>
                <w:szCs w:val="20"/>
              </w:rPr>
              <w:t>Available and functional</w:t>
            </w:r>
          </w:p>
        </w:tc>
        <w:tc>
          <w:tcPr>
            <w:tcW w:w="571" w:type="pct"/>
            <w:shd w:val="clear" w:color="auto" w:fill="BFBFBF" w:themeFill="background1" w:themeFillShade="BF"/>
            <w:vAlign w:val="center"/>
          </w:tcPr>
          <w:p w14:paraId="6A63A037" w14:textId="56E67698" w:rsidR="000B531E" w:rsidRPr="00504735" w:rsidRDefault="000B531E" w:rsidP="000B531E">
            <w:pPr>
              <w:pStyle w:val="ListParagraph1"/>
              <w:ind w:left="0"/>
              <w:jc w:val="center"/>
              <w:rPr>
                <w:rFonts w:cstheme="minorHAnsi"/>
                <w:b/>
                <w:bCs/>
                <w:szCs w:val="20"/>
                <w:lang w:val="fr-FR"/>
              </w:rPr>
            </w:pPr>
            <w:r w:rsidRPr="00504735">
              <w:rPr>
                <w:rFonts w:eastAsia="Times New Roman" w:cstheme="minorHAnsi"/>
                <w:b/>
                <w:color w:val="000000"/>
                <w:szCs w:val="20"/>
              </w:rPr>
              <w:t>Available but not functional</w:t>
            </w:r>
          </w:p>
        </w:tc>
        <w:tc>
          <w:tcPr>
            <w:tcW w:w="1071" w:type="pct"/>
            <w:shd w:val="clear" w:color="auto" w:fill="BFBFBF" w:themeFill="background1" w:themeFillShade="BF"/>
            <w:vAlign w:val="center"/>
          </w:tcPr>
          <w:p w14:paraId="0B0653D9" w14:textId="2C78A41B"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rPr>
              <w:t>Unavailable</w:t>
            </w:r>
          </w:p>
        </w:tc>
        <w:tc>
          <w:tcPr>
            <w:tcW w:w="360" w:type="pct"/>
            <w:vMerge w:val="restart"/>
          </w:tcPr>
          <w:p w14:paraId="0CCB5499" w14:textId="77777777" w:rsidR="000B531E" w:rsidRPr="00504735" w:rsidRDefault="000B531E" w:rsidP="000B531E">
            <w:pPr>
              <w:rPr>
                <w:rFonts w:cstheme="minorHAnsi"/>
                <w:b/>
                <w:bCs/>
                <w:szCs w:val="20"/>
                <w:lang w:val="fr-FR"/>
              </w:rPr>
            </w:pPr>
          </w:p>
          <w:p w14:paraId="6F791DDD" w14:textId="77777777" w:rsidR="000B531E" w:rsidRPr="00504735" w:rsidRDefault="000B531E" w:rsidP="000B531E">
            <w:pPr>
              <w:rPr>
                <w:rFonts w:cstheme="minorHAnsi"/>
                <w:szCs w:val="20"/>
                <w:lang w:val="fr-FR"/>
              </w:rPr>
            </w:pPr>
          </w:p>
          <w:p w14:paraId="147B8E8A" w14:textId="77777777" w:rsidR="000B531E" w:rsidRPr="00504735" w:rsidRDefault="000B531E" w:rsidP="000B531E">
            <w:pPr>
              <w:rPr>
                <w:rFonts w:cstheme="minorHAnsi"/>
                <w:szCs w:val="20"/>
                <w:lang w:val="fr-FR"/>
              </w:rPr>
            </w:pPr>
          </w:p>
          <w:p w14:paraId="6318034C" w14:textId="77777777" w:rsidR="000B531E" w:rsidRPr="00504735" w:rsidRDefault="000B531E" w:rsidP="000B531E">
            <w:pPr>
              <w:rPr>
                <w:rFonts w:cstheme="minorHAnsi"/>
                <w:szCs w:val="20"/>
                <w:lang w:val="fr-FR"/>
              </w:rPr>
            </w:pPr>
          </w:p>
          <w:p w14:paraId="2B43592C" w14:textId="77777777" w:rsidR="000B531E" w:rsidRPr="00504735" w:rsidRDefault="000B531E" w:rsidP="000B531E">
            <w:pPr>
              <w:rPr>
                <w:rFonts w:cstheme="minorHAnsi"/>
                <w:szCs w:val="20"/>
                <w:lang w:val="fr-FR"/>
              </w:rPr>
            </w:pPr>
          </w:p>
          <w:p w14:paraId="51C0A94D" w14:textId="77777777" w:rsidR="000B531E" w:rsidRPr="00504735" w:rsidRDefault="000B531E" w:rsidP="000B531E">
            <w:pPr>
              <w:rPr>
                <w:rFonts w:cstheme="minorHAnsi"/>
                <w:szCs w:val="20"/>
                <w:lang w:val="fr-FR"/>
              </w:rPr>
            </w:pPr>
          </w:p>
          <w:p w14:paraId="672BD147" w14:textId="77777777" w:rsidR="000B531E" w:rsidRPr="00504735" w:rsidRDefault="000B531E" w:rsidP="000B531E">
            <w:pPr>
              <w:rPr>
                <w:rFonts w:cstheme="minorHAnsi"/>
                <w:szCs w:val="20"/>
                <w:lang w:val="fr-FR"/>
              </w:rPr>
            </w:pPr>
          </w:p>
          <w:p w14:paraId="170876A0" w14:textId="77777777" w:rsidR="000B531E" w:rsidRPr="00504735" w:rsidRDefault="000B531E" w:rsidP="000B531E">
            <w:pPr>
              <w:rPr>
                <w:rFonts w:cstheme="minorHAnsi"/>
                <w:szCs w:val="20"/>
                <w:lang w:val="fr-FR"/>
              </w:rPr>
            </w:pPr>
          </w:p>
          <w:p w14:paraId="3ABB85D5" w14:textId="77777777" w:rsidR="000B531E" w:rsidRPr="00504735" w:rsidRDefault="000B531E" w:rsidP="000B531E">
            <w:pPr>
              <w:rPr>
                <w:rFonts w:cstheme="minorHAnsi"/>
                <w:szCs w:val="20"/>
                <w:lang w:val="fr-FR"/>
              </w:rPr>
            </w:pPr>
          </w:p>
          <w:p w14:paraId="470A0E93" w14:textId="77777777" w:rsidR="000B531E" w:rsidRPr="00504735" w:rsidRDefault="000B531E" w:rsidP="000B531E">
            <w:pPr>
              <w:rPr>
                <w:rFonts w:cstheme="minorHAnsi"/>
                <w:szCs w:val="20"/>
                <w:lang w:val="fr-FR"/>
              </w:rPr>
            </w:pPr>
          </w:p>
          <w:p w14:paraId="67DE0134" w14:textId="77777777" w:rsidR="000B531E" w:rsidRPr="00504735" w:rsidRDefault="000B531E" w:rsidP="000B531E">
            <w:pPr>
              <w:rPr>
                <w:rFonts w:cstheme="minorHAnsi"/>
                <w:szCs w:val="20"/>
                <w:lang w:val="fr-FR"/>
              </w:rPr>
            </w:pPr>
          </w:p>
          <w:p w14:paraId="4AE125FF" w14:textId="77777777" w:rsidR="000B531E" w:rsidRPr="00504735" w:rsidRDefault="000B531E" w:rsidP="000B531E">
            <w:pPr>
              <w:rPr>
                <w:rFonts w:cstheme="minorHAnsi"/>
                <w:szCs w:val="20"/>
                <w:lang w:val="fr-FR"/>
              </w:rPr>
            </w:pPr>
          </w:p>
          <w:p w14:paraId="3A7B7603" w14:textId="77777777" w:rsidR="000B531E" w:rsidRPr="00504735" w:rsidRDefault="000B531E" w:rsidP="000B531E">
            <w:pPr>
              <w:rPr>
                <w:rFonts w:cstheme="minorHAnsi"/>
                <w:szCs w:val="20"/>
                <w:lang w:val="fr-FR"/>
              </w:rPr>
            </w:pPr>
          </w:p>
          <w:p w14:paraId="2D6B2AC8" w14:textId="77777777" w:rsidR="000B531E" w:rsidRPr="00504735" w:rsidRDefault="000B531E" w:rsidP="000B531E">
            <w:pPr>
              <w:rPr>
                <w:rFonts w:cstheme="minorHAnsi"/>
                <w:szCs w:val="20"/>
                <w:lang w:val="fr-FR"/>
              </w:rPr>
            </w:pPr>
          </w:p>
          <w:p w14:paraId="0354FE65" w14:textId="77777777" w:rsidR="000B531E" w:rsidRPr="00504735" w:rsidRDefault="000B531E" w:rsidP="000B531E">
            <w:pPr>
              <w:rPr>
                <w:rFonts w:cstheme="minorHAnsi"/>
                <w:szCs w:val="20"/>
                <w:lang w:val="fr-FR"/>
              </w:rPr>
            </w:pPr>
          </w:p>
        </w:tc>
      </w:tr>
      <w:tr w:rsidR="000B531E" w:rsidRPr="006974FC" w14:paraId="5F9B587D" w14:textId="77777777" w:rsidTr="000C4C75">
        <w:tblPrEx>
          <w:jc w:val="left"/>
        </w:tblPrEx>
        <w:trPr>
          <w:trHeight w:val="20"/>
        </w:trPr>
        <w:tc>
          <w:tcPr>
            <w:tcW w:w="426" w:type="pct"/>
          </w:tcPr>
          <w:p w14:paraId="766061D8"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
          <w:p w14:paraId="6A968557" w14:textId="4BBD49B5" w:rsidR="000B531E" w:rsidRPr="00504735" w:rsidRDefault="000B531E" w:rsidP="000B531E">
            <w:pPr>
              <w:pStyle w:val="ListParagraph1"/>
              <w:spacing w:after="0" w:line="240" w:lineRule="auto"/>
              <w:ind w:left="0"/>
              <w:rPr>
                <w:rFonts w:cstheme="minorHAnsi"/>
                <w:szCs w:val="20"/>
                <w:cs/>
                <w:lang w:val="fr-FR"/>
              </w:rPr>
            </w:pPr>
            <w:r w:rsidRPr="00504735">
              <w:rPr>
                <w:rFonts w:cstheme="minorHAnsi"/>
                <w:szCs w:val="20"/>
              </w:rPr>
              <w:t>Running water with normal tap</w:t>
            </w:r>
          </w:p>
        </w:tc>
        <w:tc>
          <w:tcPr>
            <w:tcW w:w="715" w:type="pct"/>
          </w:tcPr>
          <w:p w14:paraId="2B864DC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A625F5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0AF1B36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57D365C"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7605B38" w14:textId="77777777" w:rsidTr="000C4C75">
        <w:tblPrEx>
          <w:jc w:val="left"/>
        </w:tblPrEx>
        <w:trPr>
          <w:trHeight w:val="20"/>
        </w:trPr>
        <w:tc>
          <w:tcPr>
            <w:tcW w:w="426" w:type="pct"/>
          </w:tcPr>
          <w:p w14:paraId="659E90FE"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
          <w:p w14:paraId="0F2D5B75" w14:textId="16E88A76" w:rsidR="000B531E" w:rsidRPr="00504735" w:rsidRDefault="000B531E" w:rsidP="000B531E">
            <w:pPr>
              <w:pStyle w:val="ListParagraph1"/>
              <w:spacing w:after="0" w:line="240" w:lineRule="auto"/>
              <w:ind w:left="0"/>
              <w:rPr>
                <w:rFonts w:cstheme="minorHAnsi"/>
                <w:szCs w:val="20"/>
                <w:cs/>
                <w:lang w:val="fr-FR"/>
              </w:rPr>
            </w:pPr>
            <w:r w:rsidRPr="00504735">
              <w:rPr>
                <w:rFonts w:cstheme="minorHAnsi"/>
                <w:szCs w:val="20"/>
              </w:rPr>
              <w:t xml:space="preserve">Running water with angled tap </w:t>
            </w:r>
          </w:p>
        </w:tc>
        <w:tc>
          <w:tcPr>
            <w:tcW w:w="715" w:type="pct"/>
          </w:tcPr>
          <w:p w14:paraId="5A1A62A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4147A7F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7504706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4658CA9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A2DFAE3" w14:textId="77777777" w:rsidTr="000C4C75">
        <w:tblPrEx>
          <w:jc w:val="left"/>
        </w:tblPrEx>
        <w:trPr>
          <w:trHeight w:val="20"/>
        </w:trPr>
        <w:tc>
          <w:tcPr>
            <w:tcW w:w="426" w:type="pct"/>
          </w:tcPr>
          <w:p w14:paraId="269849D0"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
          <w:p w14:paraId="3B547B91" w14:textId="183CF49C" w:rsidR="000B531E" w:rsidRPr="00504735" w:rsidRDefault="000B531E" w:rsidP="000B531E">
            <w:pPr>
              <w:pStyle w:val="ListParagraph1"/>
              <w:spacing w:after="0" w:line="240" w:lineRule="auto"/>
              <w:ind w:left="0"/>
              <w:rPr>
                <w:rFonts w:cstheme="minorHAnsi"/>
                <w:szCs w:val="20"/>
                <w:cs/>
                <w:lang w:val="fr-FR"/>
              </w:rPr>
            </w:pPr>
            <w:r w:rsidRPr="00504735">
              <w:rPr>
                <w:rFonts w:cstheme="minorHAnsi"/>
                <w:szCs w:val="20"/>
              </w:rPr>
              <w:t>Instrument Sterilizer</w:t>
            </w:r>
          </w:p>
        </w:tc>
        <w:tc>
          <w:tcPr>
            <w:tcW w:w="715" w:type="pct"/>
          </w:tcPr>
          <w:p w14:paraId="33153CB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0C65C6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64D35F7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C022ABB"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8EB7880" w14:textId="77777777" w:rsidTr="000C4C75">
        <w:tblPrEx>
          <w:jc w:val="left"/>
        </w:tblPrEx>
        <w:trPr>
          <w:trHeight w:val="20"/>
        </w:trPr>
        <w:tc>
          <w:tcPr>
            <w:tcW w:w="426" w:type="pct"/>
          </w:tcPr>
          <w:p w14:paraId="70FE9DB8"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
          <w:p w14:paraId="72F59214" w14:textId="66E8D2AE" w:rsidR="000B531E" w:rsidRPr="00504735" w:rsidRDefault="000B531E" w:rsidP="000B531E">
            <w:pPr>
              <w:pStyle w:val="ListParagraph1"/>
              <w:spacing w:after="0" w:line="240" w:lineRule="auto"/>
              <w:ind w:left="0"/>
              <w:rPr>
                <w:rFonts w:cstheme="minorHAnsi"/>
                <w:szCs w:val="20"/>
                <w:cs/>
                <w:lang w:val="fr-FR"/>
              </w:rPr>
            </w:pPr>
            <w:r w:rsidRPr="00504735">
              <w:rPr>
                <w:rFonts w:cstheme="minorHAnsi"/>
                <w:szCs w:val="20"/>
              </w:rPr>
              <w:t>Needle shredder/bit cutter</w:t>
            </w:r>
          </w:p>
        </w:tc>
        <w:tc>
          <w:tcPr>
            <w:tcW w:w="715" w:type="pct"/>
          </w:tcPr>
          <w:p w14:paraId="51F1FB6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4B45AAA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4AB0B08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770AEB6"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77F3B0F" w14:textId="77777777" w:rsidTr="000C4C75">
        <w:tblPrEx>
          <w:jc w:val="left"/>
        </w:tblPrEx>
        <w:trPr>
          <w:trHeight w:val="20"/>
        </w:trPr>
        <w:tc>
          <w:tcPr>
            <w:tcW w:w="426" w:type="pct"/>
          </w:tcPr>
          <w:p w14:paraId="3C7A8E0F"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
          <w:p w14:paraId="44A89AD5" w14:textId="212B91E0" w:rsidR="000B531E" w:rsidRPr="00504735" w:rsidRDefault="000B531E" w:rsidP="000B531E">
            <w:pPr>
              <w:pStyle w:val="ListParagraph1"/>
              <w:spacing w:after="0" w:line="240" w:lineRule="auto"/>
              <w:ind w:left="0"/>
              <w:rPr>
                <w:rFonts w:cstheme="minorHAnsi"/>
                <w:szCs w:val="20"/>
                <w:cs/>
                <w:lang w:val="fr-FR"/>
              </w:rPr>
            </w:pPr>
            <w:r w:rsidRPr="00504735">
              <w:rPr>
                <w:rFonts w:cstheme="minorHAnsi"/>
                <w:szCs w:val="20"/>
              </w:rPr>
              <w:t>Refrigerator</w:t>
            </w:r>
          </w:p>
        </w:tc>
        <w:tc>
          <w:tcPr>
            <w:tcW w:w="715" w:type="pct"/>
          </w:tcPr>
          <w:p w14:paraId="1348BED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8CEE3D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6406F0B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94C845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6BBED29" w14:textId="77777777" w:rsidTr="000C4C75">
        <w:tblPrEx>
          <w:jc w:val="left"/>
        </w:tblPrEx>
        <w:trPr>
          <w:trHeight w:val="20"/>
        </w:trPr>
        <w:tc>
          <w:tcPr>
            <w:tcW w:w="426" w:type="pct"/>
          </w:tcPr>
          <w:p w14:paraId="37095C62"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
          <w:p w14:paraId="7D29DC56" w14:textId="3E58BE3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Hemoglobinometer</w:t>
            </w:r>
          </w:p>
        </w:tc>
        <w:tc>
          <w:tcPr>
            <w:tcW w:w="715" w:type="pct"/>
          </w:tcPr>
          <w:p w14:paraId="49F6CD0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1C251E4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57083AC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1C2BC3A"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DDE81EE" w14:textId="77777777" w:rsidTr="000C4C75">
        <w:tblPrEx>
          <w:jc w:val="left"/>
        </w:tblPrEx>
        <w:trPr>
          <w:trHeight w:val="20"/>
        </w:trPr>
        <w:tc>
          <w:tcPr>
            <w:tcW w:w="426" w:type="pct"/>
          </w:tcPr>
          <w:p w14:paraId="028633E9"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
          <w:p w14:paraId="71822857" w14:textId="6049771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Binocular/monocular microscope</w:t>
            </w:r>
          </w:p>
        </w:tc>
        <w:tc>
          <w:tcPr>
            <w:tcW w:w="715" w:type="pct"/>
          </w:tcPr>
          <w:p w14:paraId="2952826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D60758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58891E3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F593F4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45620F3" w14:textId="77777777" w:rsidTr="000C4C75">
        <w:tblPrEx>
          <w:jc w:val="left"/>
        </w:tblPrEx>
        <w:trPr>
          <w:trHeight w:val="20"/>
        </w:trPr>
        <w:tc>
          <w:tcPr>
            <w:tcW w:w="426" w:type="pct"/>
          </w:tcPr>
          <w:p w14:paraId="1C2B6533"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
          <w:p w14:paraId="47D611EB" w14:textId="13F8392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Electrolyte Testing</w:t>
            </w:r>
          </w:p>
        </w:tc>
        <w:tc>
          <w:tcPr>
            <w:tcW w:w="715" w:type="pct"/>
          </w:tcPr>
          <w:p w14:paraId="7A7A4DA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410194A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74B078B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1152C6D"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7DC7C1A" w14:textId="77777777" w:rsidTr="000C4C75">
        <w:tblPrEx>
          <w:jc w:val="left"/>
        </w:tblPrEx>
        <w:trPr>
          <w:trHeight w:val="20"/>
        </w:trPr>
        <w:tc>
          <w:tcPr>
            <w:tcW w:w="426" w:type="pct"/>
          </w:tcPr>
          <w:p w14:paraId="473ACB77"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
          <w:p w14:paraId="359C6F1F" w14:textId="24DA758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Glucometer/ Dextrorotatory</w:t>
            </w:r>
          </w:p>
        </w:tc>
        <w:tc>
          <w:tcPr>
            <w:tcW w:w="715" w:type="pct"/>
          </w:tcPr>
          <w:p w14:paraId="4D5FB86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C320D7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573BD4C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2D5F30B6"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0476AA9" w14:textId="77777777" w:rsidTr="000C4C75">
        <w:tblPrEx>
          <w:jc w:val="left"/>
        </w:tblPrEx>
        <w:trPr>
          <w:trHeight w:val="243"/>
        </w:trPr>
        <w:tc>
          <w:tcPr>
            <w:tcW w:w="426" w:type="pct"/>
          </w:tcPr>
          <w:p w14:paraId="2091BDF3"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
          <w:p w14:paraId="1230D837" w14:textId="4FA1E52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Bilirubinometer</w:t>
            </w:r>
          </w:p>
        </w:tc>
        <w:tc>
          <w:tcPr>
            <w:tcW w:w="715" w:type="pct"/>
          </w:tcPr>
          <w:p w14:paraId="76E36DA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DF277F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29EFE4C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327FDFB"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481226A" w14:textId="77777777" w:rsidTr="000C4C75">
        <w:trPr>
          <w:trHeight w:val="376"/>
          <w:jc w:val="center"/>
        </w:trPr>
        <w:tc>
          <w:tcPr>
            <w:tcW w:w="426" w:type="pct"/>
          </w:tcPr>
          <w:p w14:paraId="2ED3C590" w14:textId="77777777" w:rsidR="000B531E" w:rsidRPr="00504735" w:rsidRDefault="000B531E" w:rsidP="000B531E">
            <w:pPr>
              <w:jc w:val="center"/>
              <w:rPr>
                <w:rFonts w:cstheme="minorHAnsi"/>
                <w:b/>
                <w:bCs/>
                <w:szCs w:val="20"/>
                <w:lang w:val="fr-FR"/>
              </w:rPr>
            </w:pPr>
            <w:r w:rsidRPr="00504735">
              <w:rPr>
                <w:rFonts w:eastAsia="Arial Narrow" w:cs="Mangal"/>
                <w:b/>
                <w:bCs/>
                <w:szCs w:val="20"/>
                <w:cs/>
              </w:rPr>
              <w:t>317</w:t>
            </w:r>
          </w:p>
        </w:tc>
        <w:tc>
          <w:tcPr>
            <w:tcW w:w="1857" w:type="pct"/>
          </w:tcPr>
          <w:p w14:paraId="0D4EFBEF" w14:textId="3A801071" w:rsidR="000B531E" w:rsidRPr="00504735" w:rsidRDefault="000B531E" w:rsidP="000B531E">
            <w:pPr>
              <w:suppressAutoHyphens/>
              <w:rPr>
                <w:rFonts w:eastAsia="Arial Narrow" w:cstheme="minorHAnsi"/>
                <w:b/>
                <w:bCs/>
                <w:spacing w:val="-2"/>
                <w:szCs w:val="20"/>
                <w:lang w:val="fr-FR"/>
              </w:rPr>
            </w:pPr>
            <w:r>
              <w:rPr>
                <w:rFonts w:cstheme="minorHAnsi"/>
                <w:b/>
                <w:bCs/>
                <w:szCs w:val="20"/>
              </w:rPr>
              <w:t>Does the EPS have the following supplies/consumables in the laboratory?</w:t>
            </w:r>
          </w:p>
        </w:tc>
        <w:tc>
          <w:tcPr>
            <w:tcW w:w="1286" w:type="pct"/>
            <w:gridSpan w:val="2"/>
            <w:shd w:val="clear" w:color="auto" w:fill="BFBFBF" w:themeFill="background1" w:themeFillShade="BF"/>
            <w:vAlign w:val="center"/>
          </w:tcPr>
          <w:p w14:paraId="2A23B267" w14:textId="764DF9D0"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rPr>
              <w:t>Available</w:t>
            </w:r>
          </w:p>
        </w:tc>
        <w:tc>
          <w:tcPr>
            <w:tcW w:w="1071" w:type="pct"/>
            <w:shd w:val="clear" w:color="auto" w:fill="BFBFBF" w:themeFill="background1" w:themeFillShade="BF"/>
            <w:vAlign w:val="center"/>
          </w:tcPr>
          <w:p w14:paraId="367FE433" w14:textId="37591A24"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rPr>
              <w:t>Unavailable</w:t>
            </w:r>
          </w:p>
        </w:tc>
        <w:tc>
          <w:tcPr>
            <w:tcW w:w="360" w:type="pct"/>
            <w:vMerge w:val="restart"/>
          </w:tcPr>
          <w:p w14:paraId="636236A4" w14:textId="77777777" w:rsidR="000B531E" w:rsidRPr="00504735" w:rsidRDefault="000B531E" w:rsidP="000B531E">
            <w:pPr>
              <w:rPr>
                <w:rFonts w:cstheme="minorHAnsi"/>
                <w:b/>
                <w:bCs/>
                <w:szCs w:val="20"/>
                <w:lang w:val="fr-FR"/>
              </w:rPr>
            </w:pPr>
          </w:p>
          <w:p w14:paraId="49D721AC" w14:textId="77777777" w:rsidR="000B531E" w:rsidRPr="00504735" w:rsidRDefault="000B531E" w:rsidP="000B531E">
            <w:pPr>
              <w:rPr>
                <w:rFonts w:cstheme="minorHAnsi"/>
                <w:szCs w:val="20"/>
                <w:lang w:val="fr-FR"/>
              </w:rPr>
            </w:pPr>
          </w:p>
          <w:p w14:paraId="5D339322" w14:textId="77777777" w:rsidR="000B531E" w:rsidRPr="00504735" w:rsidRDefault="000B531E" w:rsidP="000B531E">
            <w:pPr>
              <w:rPr>
                <w:rFonts w:cstheme="minorHAnsi"/>
                <w:szCs w:val="20"/>
                <w:lang w:val="fr-FR"/>
              </w:rPr>
            </w:pPr>
          </w:p>
          <w:p w14:paraId="1EA05C6A" w14:textId="77777777" w:rsidR="000B531E" w:rsidRPr="00504735" w:rsidRDefault="000B531E" w:rsidP="000B531E">
            <w:pPr>
              <w:rPr>
                <w:rFonts w:cstheme="minorHAnsi"/>
                <w:szCs w:val="20"/>
                <w:lang w:val="fr-FR"/>
              </w:rPr>
            </w:pPr>
          </w:p>
          <w:p w14:paraId="090618EA" w14:textId="77777777" w:rsidR="000B531E" w:rsidRPr="00504735" w:rsidRDefault="000B531E" w:rsidP="000B531E">
            <w:pPr>
              <w:rPr>
                <w:rFonts w:cstheme="minorHAnsi"/>
                <w:szCs w:val="20"/>
                <w:lang w:val="fr-FR"/>
              </w:rPr>
            </w:pPr>
          </w:p>
          <w:p w14:paraId="49F68AA5" w14:textId="77777777" w:rsidR="000B531E" w:rsidRPr="00504735" w:rsidRDefault="000B531E" w:rsidP="000B531E">
            <w:pPr>
              <w:rPr>
                <w:rFonts w:cstheme="minorHAnsi"/>
                <w:szCs w:val="20"/>
                <w:lang w:val="fr-FR"/>
              </w:rPr>
            </w:pPr>
          </w:p>
          <w:p w14:paraId="1231BA47" w14:textId="77777777" w:rsidR="000B531E" w:rsidRPr="00504735" w:rsidRDefault="000B531E" w:rsidP="000B531E">
            <w:pPr>
              <w:rPr>
                <w:rFonts w:cstheme="minorHAnsi"/>
                <w:szCs w:val="20"/>
                <w:lang w:val="fr-FR"/>
              </w:rPr>
            </w:pPr>
          </w:p>
          <w:p w14:paraId="18C40392" w14:textId="77777777" w:rsidR="000B531E" w:rsidRPr="00504735" w:rsidRDefault="000B531E" w:rsidP="000B531E">
            <w:pPr>
              <w:rPr>
                <w:rFonts w:cstheme="minorHAnsi"/>
                <w:szCs w:val="20"/>
                <w:lang w:val="fr-FR"/>
              </w:rPr>
            </w:pPr>
          </w:p>
          <w:p w14:paraId="32C9C059" w14:textId="77777777" w:rsidR="000B531E" w:rsidRPr="00504735" w:rsidRDefault="000B531E" w:rsidP="000B531E">
            <w:pPr>
              <w:rPr>
                <w:rFonts w:cstheme="minorHAnsi"/>
                <w:szCs w:val="20"/>
                <w:lang w:val="fr-FR"/>
              </w:rPr>
            </w:pPr>
          </w:p>
          <w:p w14:paraId="00E4D4AD" w14:textId="77777777" w:rsidR="000B531E" w:rsidRPr="00504735" w:rsidRDefault="000B531E" w:rsidP="000B531E">
            <w:pPr>
              <w:rPr>
                <w:rFonts w:cstheme="minorHAnsi"/>
                <w:szCs w:val="20"/>
                <w:lang w:val="fr-FR"/>
              </w:rPr>
            </w:pPr>
          </w:p>
          <w:p w14:paraId="65BFA91E" w14:textId="77777777" w:rsidR="000B531E" w:rsidRPr="00504735" w:rsidRDefault="000B531E" w:rsidP="000B531E">
            <w:pPr>
              <w:rPr>
                <w:rFonts w:cstheme="minorHAnsi"/>
                <w:szCs w:val="20"/>
                <w:lang w:val="fr-FR"/>
              </w:rPr>
            </w:pPr>
          </w:p>
          <w:p w14:paraId="04C7CD8D" w14:textId="77777777" w:rsidR="000B531E" w:rsidRPr="00504735" w:rsidRDefault="000B531E" w:rsidP="000B531E">
            <w:pPr>
              <w:rPr>
                <w:rFonts w:cstheme="minorHAnsi"/>
                <w:szCs w:val="20"/>
                <w:lang w:val="fr-FR"/>
              </w:rPr>
            </w:pPr>
          </w:p>
          <w:p w14:paraId="00255D83" w14:textId="77777777" w:rsidR="000B531E" w:rsidRPr="00504735" w:rsidRDefault="000B531E" w:rsidP="000B531E">
            <w:pPr>
              <w:rPr>
                <w:rFonts w:cstheme="minorHAnsi"/>
                <w:szCs w:val="20"/>
                <w:lang w:val="fr-FR"/>
              </w:rPr>
            </w:pPr>
          </w:p>
        </w:tc>
      </w:tr>
      <w:tr w:rsidR="000B531E" w:rsidRPr="006974FC" w14:paraId="3B06D7B6" w14:textId="77777777" w:rsidTr="000C4C75">
        <w:tblPrEx>
          <w:jc w:val="left"/>
        </w:tblPrEx>
        <w:trPr>
          <w:trHeight w:val="20"/>
        </w:trPr>
        <w:tc>
          <w:tcPr>
            <w:tcW w:w="426" w:type="pct"/>
          </w:tcPr>
          <w:p w14:paraId="5911FC59"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857" w:type="pct"/>
          </w:tcPr>
          <w:p w14:paraId="220AC145" w14:textId="572BDBC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Soap</w:t>
            </w:r>
          </w:p>
        </w:tc>
        <w:tc>
          <w:tcPr>
            <w:tcW w:w="1286" w:type="pct"/>
            <w:gridSpan w:val="2"/>
          </w:tcPr>
          <w:p w14:paraId="11A52CD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08B6E7F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6BEE963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3D22435" w14:textId="77777777" w:rsidTr="000C4C75">
        <w:tblPrEx>
          <w:jc w:val="left"/>
        </w:tblPrEx>
        <w:trPr>
          <w:trHeight w:val="20"/>
        </w:trPr>
        <w:tc>
          <w:tcPr>
            <w:tcW w:w="426" w:type="pct"/>
          </w:tcPr>
          <w:p w14:paraId="108E3F75"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857" w:type="pct"/>
          </w:tcPr>
          <w:p w14:paraId="3C2512EB" w14:textId="7D4665E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Utility Gloves</w:t>
            </w:r>
          </w:p>
        </w:tc>
        <w:tc>
          <w:tcPr>
            <w:tcW w:w="1286" w:type="pct"/>
            <w:gridSpan w:val="2"/>
          </w:tcPr>
          <w:p w14:paraId="755389A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20D5968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3CFD7DDC"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F0246DF" w14:textId="77777777" w:rsidTr="000C4C75">
        <w:tblPrEx>
          <w:jc w:val="left"/>
        </w:tblPrEx>
        <w:trPr>
          <w:trHeight w:val="20"/>
        </w:trPr>
        <w:tc>
          <w:tcPr>
            <w:tcW w:w="426" w:type="pct"/>
          </w:tcPr>
          <w:p w14:paraId="0FC3E371"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857" w:type="pct"/>
          </w:tcPr>
          <w:p w14:paraId="68F925E3" w14:textId="3BFBB1C5" w:rsidR="000B531E" w:rsidRPr="00504735" w:rsidRDefault="000B531E" w:rsidP="000B531E">
            <w:pPr>
              <w:pStyle w:val="ListParagraph1"/>
              <w:spacing w:after="0" w:line="240" w:lineRule="auto"/>
              <w:ind w:left="0"/>
              <w:rPr>
                <w:rFonts w:cstheme="minorHAnsi"/>
                <w:szCs w:val="20"/>
                <w:cs/>
                <w:lang w:val="fr-FR"/>
              </w:rPr>
            </w:pPr>
            <w:r w:rsidRPr="00504735">
              <w:rPr>
                <w:rFonts w:cstheme="minorHAnsi"/>
                <w:szCs w:val="20"/>
              </w:rPr>
              <w:t>Surgical/Examination Gloves</w:t>
            </w:r>
          </w:p>
        </w:tc>
        <w:tc>
          <w:tcPr>
            <w:tcW w:w="1286" w:type="pct"/>
            <w:gridSpan w:val="2"/>
          </w:tcPr>
          <w:p w14:paraId="392F6C6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6B5D82D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7D70E4B1"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56620A7" w14:textId="77777777" w:rsidTr="000C4C75">
        <w:tblPrEx>
          <w:jc w:val="left"/>
        </w:tblPrEx>
        <w:trPr>
          <w:trHeight w:val="20"/>
        </w:trPr>
        <w:tc>
          <w:tcPr>
            <w:tcW w:w="426" w:type="pct"/>
          </w:tcPr>
          <w:p w14:paraId="4565BA7E"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857" w:type="pct"/>
          </w:tcPr>
          <w:p w14:paraId="6AB059C0" w14:textId="3AAF9CE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Covered plastic bins for decontamination</w:t>
            </w:r>
          </w:p>
        </w:tc>
        <w:tc>
          <w:tcPr>
            <w:tcW w:w="1286" w:type="pct"/>
            <w:gridSpan w:val="2"/>
          </w:tcPr>
          <w:p w14:paraId="0A6FFCC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0540686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12F32885"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7585A19" w14:textId="77777777" w:rsidTr="000C4C75">
        <w:tblPrEx>
          <w:jc w:val="left"/>
        </w:tblPrEx>
        <w:trPr>
          <w:trHeight w:val="20"/>
        </w:trPr>
        <w:tc>
          <w:tcPr>
            <w:tcW w:w="426" w:type="pct"/>
          </w:tcPr>
          <w:p w14:paraId="09FF7233"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857" w:type="pct"/>
          </w:tcPr>
          <w:p w14:paraId="27CCC59A" w14:textId="4E3B21B0" w:rsidR="000B531E" w:rsidRPr="00504735" w:rsidRDefault="000B531E" w:rsidP="000B531E">
            <w:pPr>
              <w:pStyle w:val="ListParagraph1"/>
              <w:spacing w:after="0" w:line="240" w:lineRule="auto"/>
              <w:ind w:left="0"/>
              <w:rPr>
                <w:rFonts w:cstheme="minorHAnsi"/>
                <w:szCs w:val="20"/>
                <w:cs/>
                <w:lang w:val="fr-FR"/>
              </w:rPr>
            </w:pPr>
            <w:r w:rsidRPr="00504735">
              <w:rPr>
                <w:rFonts w:cstheme="minorHAnsi"/>
                <w:szCs w:val="20"/>
              </w:rPr>
              <w:t xml:space="preserve">Yellow biomedical waste bins </w:t>
            </w:r>
          </w:p>
        </w:tc>
        <w:tc>
          <w:tcPr>
            <w:tcW w:w="1286" w:type="pct"/>
            <w:gridSpan w:val="2"/>
          </w:tcPr>
          <w:p w14:paraId="75C56BD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31C6776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25DFD76E"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80E2D78" w14:textId="77777777" w:rsidTr="000C4C75">
        <w:tblPrEx>
          <w:jc w:val="left"/>
        </w:tblPrEx>
        <w:trPr>
          <w:trHeight w:val="20"/>
        </w:trPr>
        <w:tc>
          <w:tcPr>
            <w:tcW w:w="426" w:type="pct"/>
          </w:tcPr>
          <w:p w14:paraId="33854155"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857" w:type="pct"/>
          </w:tcPr>
          <w:p w14:paraId="1A2821F6" w14:textId="7C0C5496" w:rsidR="000B531E" w:rsidRPr="00504735" w:rsidRDefault="000B531E" w:rsidP="000B531E">
            <w:pPr>
              <w:pStyle w:val="ListParagraph1"/>
              <w:spacing w:after="0" w:line="240" w:lineRule="auto"/>
              <w:ind w:left="0"/>
              <w:rPr>
                <w:rFonts w:cstheme="minorHAnsi"/>
                <w:szCs w:val="20"/>
                <w:cs/>
                <w:lang w:val="fr-FR"/>
              </w:rPr>
            </w:pPr>
            <w:r w:rsidRPr="00504735">
              <w:rPr>
                <w:rFonts w:cstheme="minorHAnsi"/>
                <w:szCs w:val="20"/>
              </w:rPr>
              <w:t xml:space="preserve">Biomedical waste bins-Red </w:t>
            </w:r>
          </w:p>
        </w:tc>
        <w:tc>
          <w:tcPr>
            <w:tcW w:w="1286" w:type="pct"/>
            <w:gridSpan w:val="2"/>
          </w:tcPr>
          <w:p w14:paraId="10ABAA2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24ABF84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745FBE23"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89A52F6" w14:textId="77777777" w:rsidTr="000C4C75">
        <w:tblPrEx>
          <w:jc w:val="left"/>
        </w:tblPrEx>
        <w:trPr>
          <w:trHeight w:val="20"/>
        </w:trPr>
        <w:tc>
          <w:tcPr>
            <w:tcW w:w="426" w:type="pct"/>
          </w:tcPr>
          <w:p w14:paraId="72F305AB"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857" w:type="pct"/>
          </w:tcPr>
          <w:p w14:paraId="702D7059" w14:textId="63B9A85D" w:rsidR="000B531E" w:rsidRPr="00504735" w:rsidRDefault="000B531E" w:rsidP="000B531E">
            <w:pPr>
              <w:pStyle w:val="ListParagraph1"/>
              <w:spacing w:after="0" w:line="240" w:lineRule="auto"/>
              <w:ind w:left="0"/>
              <w:rPr>
                <w:rFonts w:cstheme="minorHAnsi"/>
                <w:szCs w:val="20"/>
                <w:cs/>
                <w:lang w:val="fr-FR"/>
              </w:rPr>
            </w:pPr>
            <w:r w:rsidRPr="00504735">
              <w:rPr>
                <w:rFonts w:cstheme="minorHAnsi"/>
                <w:szCs w:val="20"/>
              </w:rPr>
              <w:t>Biomedical waste bins - black</w:t>
            </w:r>
          </w:p>
        </w:tc>
        <w:tc>
          <w:tcPr>
            <w:tcW w:w="1286" w:type="pct"/>
            <w:gridSpan w:val="2"/>
          </w:tcPr>
          <w:p w14:paraId="1A3BF0A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088C2D4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04B1EB3E"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29C686C" w14:textId="77777777" w:rsidTr="000C4C75">
        <w:trPr>
          <w:trHeight w:val="20"/>
          <w:jc w:val="center"/>
        </w:trPr>
        <w:tc>
          <w:tcPr>
            <w:tcW w:w="426" w:type="pct"/>
          </w:tcPr>
          <w:p w14:paraId="136D6C01"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857" w:type="pct"/>
          </w:tcPr>
          <w:p w14:paraId="67D52486" w14:textId="23B3A43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Blue cardboard box for discarded glass ampoules and vials</w:t>
            </w:r>
          </w:p>
        </w:tc>
        <w:tc>
          <w:tcPr>
            <w:tcW w:w="1286" w:type="pct"/>
            <w:gridSpan w:val="2"/>
            <w:vAlign w:val="center"/>
          </w:tcPr>
          <w:p w14:paraId="76E7116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vAlign w:val="center"/>
          </w:tcPr>
          <w:p w14:paraId="1994804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7109089D"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2533545" w14:textId="77777777" w:rsidTr="000C4C75">
        <w:trPr>
          <w:trHeight w:val="70"/>
          <w:jc w:val="center"/>
        </w:trPr>
        <w:tc>
          <w:tcPr>
            <w:tcW w:w="426" w:type="pct"/>
          </w:tcPr>
          <w:p w14:paraId="455EB49A" w14:textId="77777777" w:rsidR="000B531E" w:rsidRPr="00504735" w:rsidRDefault="000B531E" w:rsidP="000B531E">
            <w:pPr>
              <w:pStyle w:val="ListParagraph1"/>
              <w:spacing w:after="0" w:line="240" w:lineRule="auto"/>
              <w:ind w:left="0"/>
              <w:rPr>
                <w:rFonts w:cstheme="minorHAnsi"/>
                <w:b/>
                <w:bCs/>
                <w:szCs w:val="20"/>
                <w:lang w:val="fr-FR"/>
              </w:rPr>
            </w:pPr>
            <w:r w:rsidRPr="00504735">
              <w:rPr>
                <w:rFonts w:cstheme="minorHAnsi"/>
                <w:b/>
                <w:bCs/>
                <w:szCs w:val="20"/>
              </w:rPr>
              <w:t>318</w:t>
            </w:r>
          </w:p>
        </w:tc>
        <w:tc>
          <w:tcPr>
            <w:tcW w:w="1857" w:type="pct"/>
          </w:tcPr>
          <w:p w14:paraId="5D4348B8" w14:textId="489B14D8" w:rsidR="000B531E" w:rsidRPr="00504735" w:rsidRDefault="000B531E" w:rsidP="000B531E">
            <w:pPr>
              <w:tabs>
                <w:tab w:val="left" w:pos="2520"/>
              </w:tabs>
              <w:suppressAutoHyphens/>
              <w:spacing w:line="276" w:lineRule="auto"/>
              <w:rPr>
                <w:rFonts w:cstheme="minorHAnsi"/>
                <w:b/>
                <w:bCs/>
                <w:szCs w:val="20"/>
                <w:lang w:val="fr-FR"/>
              </w:rPr>
            </w:pPr>
            <w:r w:rsidRPr="00504735">
              <w:rPr>
                <w:rFonts w:cstheme="minorHAnsi"/>
                <w:b/>
                <w:bCs/>
                <w:szCs w:val="20"/>
              </w:rPr>
              <w:t>Are the following explorations available in the laboratory? REQUEST AND REGISTER</w:t>
            </w:r>
          </w:p>
        </w:tc>
        <w:tc>
          <w:tcPr>
            <w:tcW w:w="1286" w:type="pct"/>
            <w:gridSpan w:val="2"/>
            <w:shd w:val="clear" w:color="auto" w:fill="BFBFBF" w:themeFill="background1" w:themeFillShade="BF"/>
            <w:vAlign w:val="center"/>
          </w:tcPr>
          <w:p w14:paraId="7949A457" w14:textId="0986E7DA"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rPr>
              <w:t>Available</w:t>
            </w:r>
          </w:p>
        </w:tc>
        <w:tc>
          <w:tcPr>
            <w:tcW w:w="1071" w:type="pct"/>
            <w:shd w:val="clear" w:color="auto" w:fill="BFBFBF" w:themeFill="background1" w:themeFillShade="BF"/>
            <w:vAlign w:val="center"/>
          </w:tcPr>
          <w:p w14:paraId="19329438" w14:textId="1C01CCA5"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rPr>
              <w:t>Unavailable</w:t>
            </w:r>
          </w:p>
        </w:tc>
        <w:tc>
          <w:tcPr>
            <w:tcW w:w="360" w:type="pct"/>
            <w:vMerge w:val="restart"/>
          </w:tcPr>
          <w:p w14:paraId="446CF080" w14:textId="77777777" w:rsidR="000B531E" w:rsidRPr="00504735" w:rsidRDefault="000B531E" w:rsidP="000B531E">
            <w:pPr>
              <w:rPr>
                <w:rFonts w:eastAsia="Times New Roman" w:cstheme="minorHAnsi"/>
                <w:color w:val="000000"/>
                <w:szCs w:val="20"/>
                <w:lang w:val="fr-FR"/>
              </w:rPr>
            </w:pPr>
          </w:p>
        </w:tc>
      </w:tr>
      <w:tr w:rsidR="000B531E" w:rsidRPr="006974FC" w14:paraId="069A896A" w14:textId="77777777" w:rsidTr="000C4C75">
        <w:tblPrEx>
          <w:jc w:val="left"/>
        </w:tblPrEx>
        <w:trPr>
          <w:trHeight w:val="70"/>
        </w:trPr>
        <w:tc>
          <w:tcPr>
            <w:tcW w:w="426" w:type="pct"/>
          </w:tcPr>
          <w:p w14:paraId="6D2F5894" w14:textId="77777777" w:rsidR="000B531E" w:rsidRPr="00504735" w:rsidRDefault="000B531E" w:rsidP="000B531E">
            <w:pPr>
              <w:pStyle w:val="ListParagraph1"/>
              <w:spacing w:after="0" w:line="240" w:lineRule="auto"/>
              <w:ind w:left="0"/>
              <w:rPr>
                <w:rFonts w:cstheme="minorHAnsi"/>
                <w:szCs w:val="20"/>
                <w:lang w:val="fr-FR"/>
              </w:rPr>
            </w:pPr>
          </w:p>
        </w:tc>
        <w:tc>
          <w:tcPr>
            <w:tcW w:w="1857" w:type="pct"/>
            <w:shd w:val="clear" w:color="auto" w:fill="D0CECE" w:themeFill="background2" w:themeFillShade="E6"/>
          </w:tcPr>
          <w:p w14:paraId="4C660EAA" w14:textId="4DBAB7B2" w:rsidR="000B531E" w:rsidRPr="00504735" w:rsidRDefault="000B531E" w:rsidP="000B531E">
            <w:pPr>
              <w:tabs>
                <w:tab w:val="left" w:pos="2520"/>
              </w:tabs>
              <w:suppressAutoHyphens/>
              <w:spacing w:line="276" w:lineRule="auto"/>
              <w:rPr>
                <w:rFonts w:cstheme="minorHAnsi"/>
                <w:b/>
                <w:szCs w:val="20"/>
                <w:lang w:val="fr-FR"/>
              </w:rPr>
            </w:pPr>
            <w:r w:rsidRPr="00504735">
              <w:rPr>
                <w:rFonts w:cstheme="minorHAnsi"/>
                <w:b/>
                <w:szCs w:val="20"/>
              </w:rPr>
              <w:t>Clinical pathology</w:t>
            </w:r>
          </w:p>
        </w:tc>
        <w:tc>
          <w:tcPr>
            <w:tcW w:w="1286" w:type="pct"/>
            <w:gridSpan w:val="2"/>
            <w:shd w:val="clear" w:color="auto" w:fill="D0CECE" w:themeFill="background2" w:themeFillShade="E6"/>
          </w:tcPr>
          <w:p w14:paraId="024D74FD" w14:textId="77777777" w:rsidR="000B531E" w:rsidRPr="00504735" w:rsidRDefault="000B531E" w:rsidP="000B531E">
            <w:pPr>
              <w:tabs>
                <w:tab w:val="right" w:leader="dot" w:pos="4092"/>
              </w:tabs>
              <w:jc w:val="center"/>
              <w:rPr>
                <w:rFonts w:cstheme="minorHAnsi"/>
                <w:b/>
                <w:bCs/>
                <w:szCs w:val="20"/>
                <w:lang w:val="fr-FR"/>
              </w:rPr>
            </w:pPr>
          </w:p>
        </w:tc>
        <w:tc>
          <w:tcPr>
            <w:tcW w:w="1071" w:type="pct"/>
            <w:shd w:val="clear" w:color="auto" w:fill="D0CECE" w:themeFill="background2" w:themeFillShade="E6"/>
          </w:tcPr>
          <w:p w14:paraId="708DD098" w14:textId="77777777" w:rsidR="000B531E" w:rsidRPr="00504735" w:rsidRDefault="000B531E" w:rsidP="000B531E">
            <w:pPr>
              <w:tabs>
                <w:tab w:val="right" w:leader="dot" w:pos="4092"/>
              </w:tabs>
              <w:jc w:val="center"/>
              <w:rPr>
                <w:rFonts w:cstheme="minorHAnsi"/>
                <w:b/>
                <w:bCs/>
                <w:szCs w:val="20"/>
                <w:lang w:val="fr-FR"/>
              </w:rPr>
            </w:pPr>
          </w:p>
        </w:tc>
        <w:tc>
          <w:tcPr>
            <w:tcW w:w="360" w:type="pct"/>
            <w:vMerge/>
          </w:tcPr>
          <w:p w14:paraId="0B884A64" w14:textId="77777777" w:rsidR="000B531E" w:rsidRPr="00504735" w:rsidRDefault="000B531E" w:rsidP="000B531E">
            <w:pPr>
              <w:rPr>
                <w:rFonts w:eastAsia="Times New Roman" w:cstheme="minorHAnsi"/>
                <w:color w:val="000000"/>
                <w:szCs w:val="20"/>
                <w:lang w:val="fr-FR"/>
              </w:rPr>
            </w:pPr>
          </w:p>
        </w:tc>
      </w:tr>
      <w:tr w:rsidR="000B531E" w:rsidRPr="006974FC" w14:paraId="79A0E443" w14:textId="77777777" w:rsidTr="000C4C75">
        <w:tblPrEx>
          <w:jc w:val="left"/>
        </w:tblPrEx>
        <w:trPr>
          <w:trHeight w:val="20"/>
        </w:trPr>
        <w:tc>
          <w:tcPr>
            <w:tcW w:w="426" w:type="pct"/>
          </w:tcPr>
          <w:p w14:paraId="71966BFD"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
          <w:p w14:paraId="32B9C9DD" w14:textId="415954E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Haematology</w:t>
            </w:r>
          </w:p>
        </w:tc>
        <w:tc>
          <w:tcPr>
            <w:tcW w:w="1286" w:type="pct"/>
            <w:gridSpan w:val="2"/>
          </w:tcPr>
          <w:p w14:paraId="1C81EDF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3F93E06C" w14:textId="77777777" w:rsidR="000B531E" w:rsidRPr="00504735" w:rsidRDefault="000B531E" w:rsidP="000B531E">
            <w:pPr>
              <w:pStyle w:val="ListParagraph1"/>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27155D16"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B764C82" w14:textId="77777777" w:rsidTr="000C4C75">
        <w:tblPrEx>
          <w:jc w:val="left"/>
        </w:tblPrEx>
        <w:trPr>
          <w:trHeight w:val="20"/>
        </w:trPr>
        <w:tc>
          <w:tcPr>
            <w:tcW w:w="426" w:type="pct"/>
          </w:tcPr>
          <w:p w14:paraId="2C61E54A"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
          <w:p w14:paraId="42A6009B" w14:textId="111A720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Analyse d'urine</w:t>
            </w:r>
          </w:p>
        </w:tc>
        <w:tc>
          <w:tcPr>
            <w:tcW w:w="1286" w:type="pct"/>
            <w:gridSpan w:val="2"/>
          </w:tcPr>
          <w:p w14:paraId="7572010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319EC875" w14:textId="77777777" w:rsidR="000B531E" w:rsidRPr="00504735" w:rsidRDefault="000B531E" w:rsidP="000B531E">
            <w:pPr>
              <w:pStyle w:val="ListParagraph1"/>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337CF2AB"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609C663" w14:textId="77777777" w:rsidTr="000C4C75">
        <w:tblPrEx>
          <w:jc w:val="left"/>
        </w:tblPrEx>
        <w:trPr>
          <w:trHeight w:val="20"/>
        </w:trPr>
        <w:tc>
          <w:tcPr>
            <w:tcW w:w="426" w:type="pct"/>
          </w:tcPr>
          <w:p w14:paraId="6461EE84"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
          <w:p w14:paraId="1C082F3F" w14:textId="08779DD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Stool analysis</w:t>
            </w:r>
          </w:p>
        </w:tc>
        <w:tc>
          <w:tcPr>
            <w:tcW w:w="1286" w:type="pct"/>
            <w:gridSpan w:val="2"/>
          </w:tcPr>
          <w:p w14:paraId="01094FF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5D4C9209" w14:textId="77777777" w:rsidR="000B531E" w:rsidRPr="00504735" w:rsidRDefault="000B531E" w:rsidP="000B531E">
            <w:pPr>
              <w:pStyle w:val="ListParagraph1"/>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5D8B5A08"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529C70C" w14:textId="77777777" w:rsidTr="000C4C75">
        <w:tblPrEx>
          <w:jc w:val="left"/>
        </w:tblPrEx>
        <w:trPr>
          <w:trHeight w:val="241"/>
        </w:trPr>
        <w:tc>
          <w:tcPr>
            <w:tcW w:w="426" w:type="pct"/>
          </w:tcPr>
          <w:p w14:paraId="000CA9DF" w14:textId="77777777" w:rsidR="000B531E" w:rsidRPr="00504735" w:rsidRDefault="000B531E" w:rsidP="000B531E">
            <w:pPr>
              <w:pStyle w:val="ListParagraph1"/>
              <w:spacing w:after="0" w:line="240" w:lineRule="auto"/>
              <w:ind w:left="0"/>
              <w:rPr>
                <w:rFonts w:cstheme="minorHAnsi"/>
                <w:szCs w:val="20"/>
                <w:lang w:val="fr-FR"/>
              </w:rPr>
            </w:pPr>
          </w:p>
        </w:tc>
        <w:tc>
          <w:tcPr>
            <w:tcW w:w="1857" w:type="pct"/>
            <w:shd w:val="clear" w:color="auto" w:fill="D0CECE" w:themeFill="background2" w:themeFillShade="E6"/>
          </w:tcPr>
          <w:p w14:paraId="00DD84B1" w14:textId="5DF0704C" w:rsidR="000B531E" w:rsidRPr="00504735" w:rsidRDefault="000B531E" w:rsidP="000B531E">
            <w:pPr>
              <w:tabs>
                <w:tab w:val="left" w:pos="2520"/>
              </w:tabs>
              <w:suppressAutoHyphens/>
              <w:spacing w:line="276" w:lineRule="auto"/>
              <w:rPr>
                <w:rFonts w:cstheme="minorHAnsi"/>
                <w:b/>
                <w:szCs w:val="20"/>
                <w:lang w:val="fr-FR"/>
              </w:rPr>
            </w:pPr>
            <w:r w:rsidRPr="00504735">
              <w:rPr>
                <w:rFonts w:cstheme="minorHAnsi"/>
                <w:b/>
                <w:szCs w:val="20"/>
              </w:rPr>
              <w:t>Biochemistry</w:t>
            </w:r>
          </w:p>
        </w:tc>
        <w:tc>
          <w:tcPr>
            <w:tcW w:w="1286" w:type="pct"/>
            <w:gridSpan w:val="2"/>
            <w:shd w:val="clear" w:color="auto" w:fill="D0CECE" w:themeFill="background2" w:themeFillShade="E6"/>
          </w:tcPr>
          <w:p w14:paraId="4D382204" w14:textId="77777777" w:rsidR="000B531E" w:rsidRPr="00504735" w:rsidRDefault="000B531E" w:rsidP="000B531E">
            <w:pPr>
              <w:tabs>
                <w:tab w:val="right" w:leader="dot" w:pos="4092"/>
              </w:tabs>
              <w:jc w:val="center"/>
              <w:rPr>
                <w:rFonts w:cstheme="minorHAnsi"/>
                <w:b/>
                <w:bCs/>
                <w:szCs w:val="20"/>
                <w:lang w:val="fr-FR"/>
              </w:rPr>
            </w:pPr>
          </w:p>
        </w:tc>
        <w:tc>
          <w:tcPr>
            <w:tcW w:w="1071" w:type="pct"/>
            <w:shd w:val="clear" w:color="auto" w:fill="D0CECE" w:themeFill="background2" w:themeFillShade="E6"/>
          </w:tcPr>
          <w:p w14:paraId="7D7DBEEC" w14:textId="77777777" w:rsidR="000B531E" w:rsidRPr="00504735" w:rsidRDefault="000B531E" w:rsidP="000B531E">
            <w:pPr>
              <w:tabs>
                <w:tab w:val="right" w:leader="dot" w:pos="4092"/>
              </w:tabs>
              <w:jc w:val="center"/>
              <w:rPr>
                <w:rFonts w:cstheme="minorHAnsi"/>
                <w:b/>
                <w:bCs/>
                <w:szCs w:val="20"/>
                <w:lang w:val="fr-FR"/>
              </w:rPr>
            </w:pPr>
          </w:p>
        </w:tc>
        <w:tc>
          <w:tcPr>
            <w:tcW w:w="360" w:type="pct"/>
            <w:vMerge/>
          </w:tcPr>
          <w:p w14:paraId="5C124D3B"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8081499" w14:textId="77777777" w:rsidTr="000C4C75">
        <w:tblPrEx>
          <w:jc w:val="left"/>
        </w:tblPrEx>
        <w:trPr>
          <w:trHeight w:val="233"/>
        </w:trPr>
        <w:tc>
          <w:tcPr>
            <w:tcW w:w="426" w:type="pct"/>
          </w:tcPr>
          <w:p w14:paraId="6EC5DF70"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
          <w:p w14:paraId="3819C1DA" w14:textId="62E4CA41" w:rsidR="000B531E" w:rsidRPr="00504735" w:rsidRDefault="000B531E" w:rsidP="000B531E">
            <w:pPr>
              <w:pStyle w:val="ListParagraph1"/>
              <w:spacing w:after="0" w:line="240" w:lineRule="auto"/>
              <w:ind w:left="0"/>
              <w:rPr>
                <w:rFonts w:cstheme="minorHAnsi"/>
                <w:szCs w:val="20"/>
                <w:cs/>
                <w:lang w:val="fr-FR"/>
              </w:rPr>
            </w:pPr>
            <w:r w:rsidRPr="00504735">
              <w:rPr>
                <w:rFonts w:cstheme="minorHAnsi"/>
                <w:szCs w:val="20"/>
              </w:rPr>
              <w:t>Glycemia</w:t>
            </w:r>
          </w:p>
        </w:tc>
        <w:tc>
          <w:tcPr>
            <w:tcW w:w="1286" w:type="pct"/>
            <w:gridSpan w:val="2"/>
          </w:tcPr>
          <w:p w14:paraId="4F2E8CE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47E06969" w14:textId="77777777" w:rsidR="000B531E" w:rsidRPr="00504735" w:rsidRDefault="000B531E" w:rsidP="000B531E">
            <w:pPr>
              <w:pStyle w:val="ListParagraph1"/>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0738C5C7"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61C8D03" w14:textId="77777777" w:rsidTr="000C4C75">
        <w:tblPrEx>
          <w:jc w:val="left"/>
        </w:tblPrEx>
        <w:trPr>
          <w:trHeight w:val="252"/>
        </w:trPr>
        <w:tc>
          <w:tcPr>
            <w:tcW w:w="426" w:type="pct"/>
          </w:tcPr>
          <w:p w14:paraId="590AF8FD"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
          <w:p w14:paraId="14FEDFB9" w14:textId="14C9030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Blood Urea</w:t>
            </w:r>
          </w:p>
        </w:tc>
        <w:tc>
          <w:tcPr>
            <w:tcW w:w="1286" w:type="pct"/>
            <w:gridSpan w:val="2"/>
          </w:tcPr>
          <w:p w14:paraId="10D97F9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02FFC2D5" w14:textId="77777777" w:rsidR="000B531E" w:rsidRPr="00504735" w:rsidRDefault="000B531E" w:rsidP="000B531E">
            <w:pPr>
              <w:pStyle w:val="ListParagraph1"/>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28E2211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05F84F9" w14:textId="77777777" w:rsidTr="000C4C75">
        <w:tblPrEx>
          <w:jc w:val="left"/>
        </w:tblPrEx>
        <w:trPr>
          <w:trHeight w:val="269"/>
        </w:trPr>
        <w:tc>
          <w:tcPr>
            <w:tcW w:w="426" w:type="pct"/>
          </w:tcPr>
          <w:p w14:paraId="21CFE098"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
          <w:p w14:paraId="3EE7E94E" w14:textId="1058E490" w:rsidR="000B531E" w:rsidRPr="00504735" w:rsidRDefault="000B531E" w:rsidP="000B531E">
            <w:pPr>
              <w:pStyle w:val="ListParagraph1"/>
              <w:spacing w:after="0" w:line="240" w:lineRule="auto"/>
              <w:ind w:left="0"/>
              <w:rPr>
                <w:rFonts w:cstheme="minorHAnsi"/>
                <w:szCs w:val="20"/>
                <w:lang w:val="fr-FR"/>
              </w:rPr>
            </w:pPr>
            <w:r>
              <w:t>Pregnancy test</w:t>
            </w:r>
          </w:p>
        </w:tc>
        <w:tc>
          <w:tcPr>
            <w:tcW w:w="1286" w:type="pct"/>
            <w:gridSpan w:val="2"/>
          </w:tcPr>
          <w:p w14:paraId="61EE371E" w14:textId="604F5CA0" w:rsidR="000B531E" w:rsidRPr="00504735" w:rsidRDefault="000B531E" w:rsidP="000B531E">
            <w:pPr>
              <w:pStyle w:val="ListParagraph1"/>
              <w:ind w:left="0"/>
              <w:jc w:val="center"/>
              <w:rPr>
                <w:rFonts w:eastAsia="Times New Roman" w:cstheme="minorHAnsi"/>
                <w:color w:val="000000"/>
                <w:szCs w:val="20"/>
                <w:lang w:val="fr-FR"/>
              </w:rPr>
            </w:pPr>
            <w:r>
              <w:rPr>
                <w:rFonts w:eastAsia="Times New Roman" w:cstheme="minorHAnsi"/>
                <w:color w:val="000000"/>
                <w:szCs w:val="20"/>
              </w:rPr>
              <w:t>1</w:t>
            </w:r>
          </w:p>
        </w:tc>
        <w:tc>
          <w:tcPr>
            <w:tcW w:w="1071" w:type="pct"/>
          </w:tcPr>
          <w:p w14:paraId="0AC55551" w14:textId="36DD06F3" w:rsidR="000B531E" w:rsidRPr="00504735" w:rsidRDefault="000B531E" w:rsidP="000B531E">
            <w:pPr>
              <w:pStyle w:val="ListParagraph1"/>
              <w:rPr>
                <w:rFonts w:eastAsia="Times New Roman" w:cstheme="minorHAnsi"/>
                <w:color w:val="000000"/>
                <w:szCs w:val="20"/>
                <w:lang w:val="fr-FR"/>
              </w:rPr>
            </w:pPr>
            <w:r>
              <w:rPr>
                <w:rFonts w:eastAsia="Times New Roman" w:cstheme="minorHAnsi"/>
                <w:color w:val="000000"/>
                <w:szCs w:val="20"/>
              </w:rPr>
              <w:t>2</w:t>
            </w:r>
          </w:p>
        </w:tc>
        <w:tc>
          <w:tcPr>
            <w:tcW w:w="360" w:type="pct"/>
            <w:vMerge/>
          </w:tcPr>
          <w:p w14:paraId="4F66A89E"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E065631" w14:textId="77777777" w:rsidTr="000C4C75">
        <w:tblPrEx>
          <w:jc w:val="left"/>
        </w:tblPrEx>
        <w:trPr>
          <w:trHeight w:val="269"/>
        </w:trPr>
        <w:tc>
          <w:tcPr>
            <w:tcW w:w="426" w:type="pct"/>
          </w:tcPr>
          <w:p w14:paraId="105A56CD"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
          <w:p w14:paraId="74C0BE7A" w14:textId="15ACF5D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Blood creatinine</w:t>
            </w:r>
          </w:p>
        </w:tc>
        <w:tc>
          <w:tcPr>
            <w:tcW w:w="1286" w:type="pct"/>
            <w:gridSpan w:val="2"/>
          </w:tcPr>
          <w:p w14:paraId="21583D8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513CB9B5" w14:textId="77777777" w:rsidR="000B531E" w:rsidRPr="00504735" w:rsidRDefault="000B531E" w:rsidP="000B531E">
            <w:pPr>
              <w:pStyle w:val="ListParagraph1"/>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21AD3CE8"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337EC31" w14:textId="77777777" w:rsidTr="000C4C75">
        <w:tblPrEx>
          <w:jc w:val="left"/>
        </w:tblPrEx>
        <w:trPr>
          <w:trHeight w:val="171"/>
        </w:trPr>
        <w:tc>
          <w:tcPr>
            <w:tcW w:w="426" w:type="pct"/>
          </w:tcPr>
          <w:p w14:paraId="24255B56" w14:textId="77777777" w:rsidR="000B531E" w:rsidRPr="00504735" w:rsidRDefault="000B531E" w:rsidP="000B531E">
            <w:pPr>
              <w:pStyle w:val="ListParagraph1"/>
              <w:spacing w:after="0" w:line="240" w:lineRule="auto"/>
              <w:ind w:left="360"/>
              <w:jc w:val="center"/>
              <w:rPr>
                <w:rFonts w:cstheme="minorHAnsi"/>
                <w:szCs w:val="20"/>
                <w:lang w:val="fr-FR"/>
              </w:rPr>
            </w:pPr>
          </w:p>
        </w:tc>
        <w:tc>
          <w:tcPr>
            <w:tcW w:w="1857" w:type="pct"/>
            <w:shd w:val="clear" w:color="auto" w:fill="D0CECE" w:themeFill="background2" w:themeFillShade="E6"/>
          </w:tcPr>
          <w:p w14:paraId="482DBB4C" w14:textId="0711C63A" w:rsidR="000B531E" w:rsidRPr="00504735" w:rsidRDefault="000B531E" w:rsidP="000B531E">
            <w:pPr>
              <w:tabs>
                <w:tab w:val="left" w:pos="2520"/>
              </w:tabs>
              <w:suppressAutoHyphens/>
              <w:spacing w:line="276" w:lineRule="auto"/>
              <w:rPr>
                <w:rFonts w:cstheme="minorHAnsi"/>
                <w:b/>
                <w:szCs w:val="20"/>
                <w:lang w:val="fr-FR"/>
              </w:rPr>
            </w:pPr>
            <w:r w:rsidRPr="00504735">
              <w:rPr>
                <w:rFonts w:cstheme="minorHAnsi"/>
                <w:b/>
                <w:szCs w:val="20"/>
              </w:rPr>
              <w:t>Serology</w:t>
            </w:r>
          </w:p>
        </w:tc>
        <w:tc>
          <w:tcPr>
            <w:tcW w:w="1286" w:type="pct"/>
            <w:gridSpan w:val="2"/>
            <w:shd w:val="clear" w:color="auto" w:fill="D0CECE" w:themeFill="background2" w:themeFillShade="E6"/>
          </w:tcPr>
          <w:p w14:paraId="1D773046" w14:textId="77777777" w:rsidR="000B531E" w:rsidRPr="00504735" w:rsidRDefault="000B531E" w:rsidP="000B531E">
            <w:pPr>
              <w:tabs>
                <w:tab w:val="right" w:leader="dot" w:pos="4092"/>
              </w:tabs>
              <w:jc w:val="center"/>
              <w:rPr>
                <w:rFonts w:cstheme="minorHAnsi"/>
                <w:b/>
                <w:bCs/>
                <w:szCs w:val="20"/>
                <w:lang w:val="fr-FR"/>
              </w:rPr>
            </w:pPr>
          </w:p>
        </w:tc>
        <w:tc>
          <w:tcPr>
            <w:tcW w:w="1071" w:type="pct"/>
            <w:shd w:val="clear" w:color="auto" w:fill="D0CECE" w:themeFill="background2" w:themeFillShade="E6"/>
          </w:tcPr>
          <w:p w14:paraId="0083A2DC" w14:textId="77777777" w:rsidR="000B531E" w:rsidRPr="00504735" w:rsidRDefault="000B531E" w:rsidP="000B531E">
            <w:pPr>
              <w:tabs>
                <w:tab w:val="right" w:leader="dot" w:pos="4092"/>
              </w:tabs>
              <w:jc w:val="center"/>
              <w:rPr>
                <w:rFonts w:cstheme="minorHAnsi"/>
                <w:b/>
                <w:bCs/>
                <w:szCs w:val="20"/>
                <w:lang w:val="fr-FR"/>
              </w:rPr>
            </w:pPr>
          </w:p>
        </w:tc>
        <w:tc>
          <w:tcPr>
            <w:tcW w:w="360" w:type="pct"/>
            <w:vMerge/>
          </w:tcPr>
          <w:p w14:paraId="550B7297"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3FFECC1" w14:textId="77777777" w:rsidTr="000C4C75">
        <w:tblPrEx>
          <w:jc w:val="left"/>
        </w:tblPrEx>
        <w:trPr>
          <w:trHeight w:val="269"/>
        </w:trPr>
        <w:tc>
          <w:tcPr>
            <w:tcW w:w="426" w:type="pct"/>
          </w:tcPr>
          <w:p w14:paraId="28D7C02B"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
          <w:p w14:paraId="77F3FC82" w14:textId="5E03995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Test Widal</w:t>
            </w:r>
          </w:p>
        </w:tc>
        <w:tc>
          <w:tcPr>
            <w:tcW w:w="1286" w:type="pct"/>
            <w:gridSpan w:val="2"/>
          </w:tcPr>
          <w:p w14:paraId="662B095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1C122573" w14:textId="77777777" w:rsidR="000B531E" w:rsidRPr="00504735" w:rsidRDefault="000B531E" w:rsidP="000B531E">
            <w:pPr>
              <w:pStyle w:val="ListParagraph1"/>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7F337441"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5BB967B" w14:textId="77777777" w:rsidTr="000C4C75">
        <w:tblPrEx>
          <w:jc w:val="left"/>
        </w:tblPrEx>
        <w:trPr>
          <w:trHeight w:val="273"/>
        </w:trPr>
        <w:tc>
          <w:tcPr>
            <w:tcW w:w="426" w:type="pct"/>
          </w:tcPr>
          <w:p w14:paraId="3C2A8DCB"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
          <w:p w14:paraId="478E6AF4" w14:textId="7A029F7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ELISA test for HIV</w:t>
            </w:r>
          </w:p>
        </w:tc>
        <w:tc>
          <w:tcPr>
            <w:tcW w:w="1286" w:type="pct"/>
            <w:gridSpan w:val="2"/>
          </w:tcPr>
          <w:p w14:paraId="3DA9F40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3C044F4B" w14:textId="77777777" w:rsidR="000B531E" w:rsidRPr="00504735" w:rsidRDefault="000B531E" w:rsidP="000B531E">
            <w:pPr>
              <w:pStyle w:val="ListParagraph1"/>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0C62CF6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CC080C0" w14:textId="77777777" w:rsidTr="000C4C75">
        <w:tblPrEx>
          <w:jc w:val="left"/>
        </w:tblPrEx>
        <w:trPr>
          <w:trHeight w:val="263"/>
        </w:trPr>
        <w:tc>
          <w:tcPr>
            <w:tcW w:w="426" w:type="pct"/>
          </w:tcPr>
          <w:p w14:paraId="4888D462" w14:textId="34D2D4A1"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
          <w:p w14:paraId="44489C6D" w14:textId="71F41B3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Test VDRL</w:t>
            </w:r>
          </w:p>
        </w:tc>
        <w:tc>
          <w:tcPr>
            <w:tcW w:w="1286" w:type="pct"/>
            <w:gridSpan w:val="2"/>
          </w:tcPr>
          <w:p w14:paraId="30A5DFD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6689C1BA" w14:textId="77777777" w:rsidR="000B531E" w:rsidRPr="00504735" w:rsidRDefault="000B531E" w:rsidP="000B531E">
            <w:pPr>
              <w:pStyle w:val="ListParagraph1"/>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4DD9EF5C"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83499AF" w14:textId="77777777" w:rsidTr="000C4C75">
        <w:tblPrEx>
          <w:jc w:val="left"/>
        </w:tblPrEx>
        <w:trPr>
          <w:trHeight w:val="206"/>
        </w:trPr>
        <w:tc>
          <w:tcPr>
            <w:tcW w:w="426" w:type="pct"/>
          </w:tcPr>
          <w:p w14:paraId="1FEB433E" w14:textId="204AB02D" w:rsidR="000B531E" w:rsidRPr="00504735" w:rsidRDefault="000B531E" w:rsidP="000C4C75">
            <w:pPr>
              <w:pStyle w:val="ListParagraph1"/>
              <w:spacing w:after="0" w:line="240" w:lineRule="auto"/>
              <w:ind w:left="0"/>
              <w:rPr>
                <w:rFonts w:cstheme="minorHAnsi"/>
                <w:szCs w:val="20"/>
                <w:lang w:val="fr-FR"/>
              </w:rPr>
            </w:pPr>
            <w:r>
              <w:rPr>
                <w:rFonts w:cstheme="minorHAnsi"/>
                <w:b/>
                <w:bCs/>
                <w:szCs w:val="20"/>
              </w:rPr>
              <w:t>318a</w:t>
            </w:r>
          </w:p>
        </w:tc>
        <w:tc>
          <w:tcPr>
            <w:tcW w:w="1857" w:type="pct"/>
            <w:shd w:val="clear" w:color="auto" w:fill="D0CECE" w:themeFill="background2" w:themeFillShade="E6"/>
          </w:tcPr>
          <w:p w14:paraId="1F7F5DEB" w14:textId="5B8D3D89" w:rsidR="000B531E" w:rsidRPr="00504735" w:rsidRDefault="000B531E" w:rsidP="000B531E">
            <w:pPr>
              <w:tabs>
                <w:tab w:val="left" w:pos="2520"/>
              </w:tabs>
              <w:suppressAutoHyphens/>
              <w:spacing w:line="276" w:lineRule="auto"/>
              <w:rPr>
                <w:rFonts w:cstheme="minorHAnsi"/>
                <w:b/>
                <w:szCs w:val="20"/>
                <w:lang w:val="fr-FR"/>
              </w:rPr>
            </w:pPr>
            <w:r w:rsidRPr="00504735">
              <w:rPr>
                <w:rFonts w:cstheme="minorHAnsi"/>
                <w:b/>
                <w:bCs/>
                <w:szCs w:val="20"/>
              </w:rPr>
              <w:t>Are the following explorations available in the imaging department? REQUEST AND REGISTER</w:t>
            </w:r>
          </w:p>
        </w:tc>
        <w:tc>
          <w:tcPr>
            <w:tcW w:w="1286" w:type="pct"/>
            <w:gridSpan w:val="2"/>
            <w:shd w:val="clear" w:color="auto" w:fill="D0CECE" w:themeFill="background2" w:themeFillShade="E6"/>
          </w:tcPr>
          <w:p w14:paraId="7442C347" w14:textId="0208DC1A" w:rsidR="000B531E" w:rsidRPr="00504735" w:rsidRDefault="000B531E" w:rsidP="000B531E">
            <w:pPr>
              <w:tabs>
                <w:tab w:val="right" w:leader="dot" w:pos="4092"/>
              </w:tabs>
              <w:jc w:val="center"/>
              <w:rPr>
                <w:rFonts w:cstheme="minorHAnsi"/>
                <w:b/>
                <w:bCs/>
                <w:szCs w:val="20"/>
                <w:lang w:val="fr-FR"/>
              </w:rPr>
            </w:pPr>
          </w:p>
        </w:tc>
        <w:tc>
          <w:tcPr>
            <w:tcW w:w="1071" w:type="pct"/>
            <w:shd w:val="clear" w:color="auto" w:fill="D0CECE" w:themeFill="background2" w:themeFillShade="E6"/>
          </w:tcPr>
          <w:p w14:paraId="404A82DD" w14:textId="77777777" w:rsidR="000B531E" w:rsidRPr="00504735" w:rsidRDefault="000B531E" w:rsidP="000B531E">
            <w:pPr>
              <w:tabs>
                <w:tab w:val="right" w:leader="dot" w:pos="4092"/>
              </w:tabs>
              <w:jc w:val="center"/>
              <w:rPr>
                <w:rFonts w:cstheme="minorHAnsi"/>
                <w:b/>
                <w:bCs/>
                <w:szCs w:val="20"/>
                <w:lang w:val="fr-FR"/>
              </w:rPr>
            </w:pPr>
          </w:p>
        </w:tc>
        <w:tc>
          <w:tcPr>
            <w:tcW w:w="360" w:type="pct"/>
          </w:tcPr>
          <w:p w14:paraId="058B2CBC"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D3C5880" w14:textId="77777777" w:rsidTr="000C4C75">
        <w:tblPrEx>
          <w:jc w:val="left"/>
        </w:tblPrEx>
        <w:trPr>
          <w:trHeight w:val="259"/>
        </w:trPr>
        <w:tc>
          <w:tcPr>
            <w:tcW w:w="426" w:type="pct"/>
          </w:tcPr>
          <w:p w14:paraId="2350DEF4"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
          <w:p w14:paraId="70860BE8" w14:textId="4B1E73B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Radiography</w:t>
            </w:r>
          </w:p>
        </w:tc>
        <w:tc>
          <w:tcPr>
            <w:tcW w:w="1286" w:type="pct"/>
            <w:gridSpan w:val="2"/>
          </w:tcPr>
          <w:p w14:paraId="6183B83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15401132" w14:textId="77777777" w:rsidR="000B531E" w:rsidRPr="00504735" w:rsidRDefault="000B531E" w:rsidP="000B531E">
            <w:pPr>
              <w:pStyle w:val="ListParagraph1"/>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val="restart"/>
          </w:tcPr>
          <w:p w14:paraId="55E06981"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C6D7EB6" w14:textId="77777777" w:rsidTr="000C4C75">
        <w:tblPrEx>
          <w:jc w:val="left"/>
        </w:tblPrEx>
        <w:trPr>
          <w:trHeight w:val="278"/>
        </w:trPr>
        <w:tc>
          <w:tcPr>
            <w:tcW w:w="426" w:type="pct"/>
          </w:tcPr>
          <w:p w14:paraId="2F1BE9C9"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
          <w:p w14:paraId="5CE4A234" w14:textId="6A4A673B" w:rsidR="000B531E" w:rsidRPr="00504735" w:rsidRDefault="000B531E" w:rsidP="000B531E">
            <w:pPr>
              <w:pStyle w:val="ListParagraph1"/>
              <w:spacing w:after="0" w:line="240" w:lineRule="auto"/>
              <w:ind w:left="0"/>
              <w:rPr>
                <w:rFonts w:cstheme="minorHAnsi"/>
                <w:szCs w:val="20"/>
                <w:lang w:val="fr-FR"/>
              </w:rPr>
            </w:pPr>
            <w:r>
              <w:rPr>
                <w:rFonts w:cstheme="minorHAnsi"/>
                <w:szCs w:val="20"/>
              </w:rPr>
              <w:t>Ultrasound</w:t>
            </w:r>
          </w:p>
        </w:tc>
        <w:tc>
          <w:tcPr>
            <w:tcW w:w="1286" w:type="pct"/>
            <w:gridSpan w:val="2"/>
          </w:tcPr>
          <w:p w14:paraId="4A2F8B1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1CF7E845" w14:textId="77777777" w:rsidR="000B531E" w:rsidRPr="00504735" w:rsidRDefault="000B531E" w:rsidP="000B531E">
            <w:pPr>
              <w:pStyle w:val="ListParagraph1"/>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6D965CA8"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0E84B56" w14:textId="77777777" w:rsidTr="000C4C75">
        <w:tblPrEx>
          <w:jc w:val="left"/>
        </w:tblPrEx>
        <w:trPr>
          <w:trHeight w:val="125"/>
        </w:trPr>
        <w:tc>
          <w:tcPr>
            <w:tcW w:w="426" w:type="pct"/>
          </w:tcPr>
          <w:p w14:paraId="4FA2D253"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
          <w:p w14:paraId="346B9B8F" w14:textId="43673945" w:rsidR="000B531E" w:rsidRPr="00504735" w:rsidRDefault="000B531E" w:rsidP="000B531E">
            <w:pPr>
              <w:pStyle w:val="ListParagraph1"/>
              <w:spacing w:after="0" w:line="240" w:lineRule="auto"/>
              <w:ind w:left="0"/>
              <w:rPr>
                <w:rFonts w:cstheme="minorHAnsi"/>
                <w:szCs w:val="20"/>
                <w:lang w:val="fr-FR"/>
              </w:rPr>
            </w:pPr>
            <w:r>
              <w:rPr>
                <w:rFonts w:cstheme="minorHAnsi"/>
                <w:szCs w:val="20"/>
              </w:rPr>
              <w:t>Scanner</w:t>
            </w:r>
          </w:p>
        </w:tc>
        <w:tc>
          <w:tcPr>
            <w:tcW w:w="1286" w:type="pct"/>
            <w:gridSpan w:val="2"/>
          </w:tcPr>
          <w:p w14:paraId="1F3B9BE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4CD80C43" w14:textId="77777777" w:rsidR="000B531E" w:rsidRPr="00504735" w:rsidRDefault="000B531E" w:rsidP="000B531E">
            <w:pPr>
              <w:pStyle w:val="ListParagraph1"/>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175B340B" w14:textId="77777777" w:rsidR="000B531E" w:rsidRPr="00504735" w:rsidRDefault="000B531E" w:rsidP="000B531E">
            <w:pPr>
              <w:pStyle w:val="ListParagraph1"/>
              <w:rPr>
                <w:rFonts w:eastAsia="Times New Roman" w:cstheme="minorHAnsi"/>
                <w:color w:val="000000"/>
                <w:szCs w:val="20"/>
                <w:lang w:val="fr-FR"/>
              </w:rPr>
            </w:pPr>
          </w:p>
        </w:tc>
      </w:tr>
      <w:tr w:rsidR="000B531E" w:rsidRPr="00DA37F2" w14:paraId="0CB8ABA7" w14:textId="77777777" w:rsidTr="000C4C75">
        <w:trPr>
          <w:trHeight w:val="376"/>
          <w:jc w:val="center"/>
        </w:trPr>
        <w:tc>
          <w:tcPr>
            <w:tcW w:w="5000" w:type="pct"/>
            <w:gridSpan w:val="6"/>
            <w:shd w:val="clear" w:color="auto" w:fill="AEAAAA" w:themeFill="background2" w:themeFillShade="BF"/>
            <w:vAlign w:val="center"/>
          </w:tcPr>
          <w:p w14:paraId="6F75922F" w14:textId="77777777" w:rsidR="000B531E" w:rsidRPr="00504735" w:rsidRDefault="000B531E" w:rsidP="000B531E">
            <w:pPr>
              <w:tabs>
                <w:tab w:val="left" w:leader="dot" w:pos="2160"/>
                <w:tab w:val="left" w:pos="2520"/>
              </w:tabs>
              <w:suppressAutoHyphens/>
              <w:spacing w:line="276" w:lineRule="auto"/>
              <w:jc w:val="center"/>
              <w:rPr>
                <w:rFonts w:cstheme="minorHAnsi"/>
                <w:b/>
                <w:szCs w:val="20"/>
                <w:lang w:val="fr-FR"/>
              </w:rPr>
            </w:pPr>
            <w:r w:rsidRPr="00504735">
              <w:rPr>
                <w:rFonts w:cstheme="minorHAnsi"/>
                <w:b/>
                <w:szCs w:val="20"/>
              </w:rPr>
              <w:t>OPERATING ROOM (SO)</w:t>
            </w:r>
          </w:p>
          <w:p w14:paraId="0A9EE4B5" w14:textId="0C761043" w:rsidR="000B531E" w:rsidRPr="00504735" w:rsidRDefault="000B531E" w:rsidP="000B531E">
            <w:pPr>
              <w:tabs>
                <w:tab w:val="left" w:leader="dot" w:pos="2160"/>
                <w:tab w:val="left" w:pos="2520"/>
              </w:tabs>
              <w:suppressAutoHyphens/>
              <w:spacing w:line="276" w:lineRule="auto"/>
              <w:jc w:val="center"/>
              <w:rPr>
                <w:rFonts w:cstheme="minorHAnsi"/>
                <w:b/>
                <w:bCs/>
                <w:szCs w:val="20"/>
                <w:lang w:val="fr-FR"/>
              </w:rPr>
            </w:pPr>
            <w:r w:rsidRPr="00504735">
              <w:rPr>
                <w:rFonts w:cstheme="minorHAnsi"/>
                <w:b/>
                <w:szCs w:val="20"/>
              </w:rPr>
              <w:t>VISIT TO THE OPERATING ROOM IF AVAILABLE AND RECORDING BASED ON OBSERVATIONS</w:t>
            </w:r>
          </w:p>
        </w:tc>
      </w:tr>
      <w:tr w:rsidR="000B531E" w:rsidRPr="006974FC" w14:paraId="411A44E9" w14:textId="77777777" w:rsidTr="000C4C75">
        <w:trPr>
          <w:trHeight w:val="529"/>
          <w:jc w:val="center"/>
        </w:trPr>
        <w:tc>
          <w:tcPr>
            <w:tcW w:w="426" w:type="pct"/>
          </w:tcPr>
          <w:p w14:paraId="239DEC7A" w14:textId="77777777" w:rsidR="000B531E" w:rsidRPr="00504735" w:rsidRDefault="000B531E" w:rsidP="000B531E">
            <w:pPr>
              <w:jc w:val="center"/>
              <w:rPr>
                <w:rFonts w:eastAsia="Arial Narrow" w:cstheme="minorHAnsi"/>
                <w:b/>
                <w:bCs/>
                <w:szCs w:val="20"/>
                <w:cs/>
                <w:lang w:val="fr-FR"/>
              </w:rPr>
            </w:pPr>
            <w:r w:rsidRPr="00504735">
              <w:rPr>
                <w:rFonts w:eastAsia="Arial Narrow" w:cstheme="minorHAnsi"/>
                <w:b/>
                <w:bCs/>
                <w:szCs w:val="20"/>
              </w:rPr>
              <w:t>319</w:t>
            </w:r>
          </w:p>
        </w:tc>
        <w:tc>
          <w:tcPr>
            <w:tcW w:w="1857" w:type="pct"/>
          </w:tcPr>
          <w:p w14:paraId="7C85D0BE" w14:textId="0C558186" w:rsidR="000B531E" w:rsidRPr="00504735" w:rsidRDefault="000B531E" w:rsidP="000B531E">
            <w:pPr>
              <w:rPr>
                <w:rFonts w:cstheme="minorHAnsi"/>
                <w:b/>
                <w:bCs/>
                <w:szCs w:val="20"/>
                <w:lang w:val="fr-FR"/>
              </w:rPr>
            </w:pPr>
            <w:r>
              <w:rPr>
                <w:rFonts w:cstheme="minorHAnsi"/>
                <w:b/>
                <w:bCs/>
                <w:szCs w:val="20"/>
              </w:rPr>
              <w:t>Does the EPS have an operating room for elective surgeries and emergency surgeries?</w:t>
            </w:r>
          </w:p>
        </w:tc>
        <w:tc>
          <w:tcPr>
            <w:tcW w:w="2357" w:type="pct"/>
            <w:gridSpan w:val="3"/>
          </w:tcPr>
          <w:p w14:paraId="1B694F48"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624F35B6" w14:textId="09771AE6" w:rsidR="000B531E" w:rsidRPr="00504735" w:rsidRDefault="000B531E" w:rsidP="000B531E">
            <w:pPr>
              <w:tabs>
                <w:tab w:val="right" w:leader="dot" w:pos="4092"/>
              </w:tabs>
              <w:rPr>
                <w:rFonts w:eastAsia="Arial Narrow" w:cstheme="minorHAnsi"/>
                <w:szCs w:val="20"/>
                <w:lang w:val="fr-FR"/>
              </w:rPr>
            </w:pPr>
            <w:r w:rsidRPr="00504735">
              <w:rPr>
                <w:rFonts w:eastAsia="Arial Narrow" w:cstheme="minorHAnsi"/>
                <w:szCs w:val="20"/>
              </w:rPr>
              <w:t>Not</w:t>
            </w:r>
            <w:r w:rsidRPr="00504735">
              <w:rPr>
                <w:rFonts w:eastAsia="Arial Narrow" w:cs="Mangal"/>
                <w:szCs w:val="20"/>
                <w:cs/>
              </w:rPr>
              <w:tab/>
              <w:t>2</w:t>
            </w:r>
          </w:p>
        </w:tc>
        <w:tc>
          <w:tcPr>
            <w:tcW w:w="360" w:type="pct"/>
            <w:shd w:val="clear" w:color="auto" w:fill="auto"/>
          </w:tcPr>
          <w:p w14:paraId="13CC65FB" w14:textId="77777777" w:rsidR="000B531E" w:rsidRPr="00504735" w:rsidRDefault="000B531E" w:rsidP="000B531E">
            <w:pPr>
              <w:rPr>
                <w:rFonts w:cstheme="minorHAnsi"/>
                <w:b/>
                <w:bCs/>
                <w:szCs w:val="20"/>
                <w:lang w:val="fr-FR"/>
              </w:rPr>
            </w:pPr>
          </w:p>
          <w:p w14:paraId="23710003" w14:textId="77777777" w:rsidR="000B531E" w:rsidRPr="00504735" w:rsidRDefault="000B531E" w:rsidP="000B531E">
            <w:pPr>
              <w:rPr>
                <w:rFonts w:cstheme="minorHAnsi"/>
                <w:b/>
                <w:bCs/>
                <w:szCs w:val="20"/>
                <w:lang w:val="fr-FR"/>
              </w:rPr>
            </w:pPr>
            <w:r w:rsidRPr="00504735">
              <w:rPr>
                <w:rFonts w:cstheme="minorHAnsi"/>
                <w:noProof/>
                <w:szCs w:val="20"/>
                <w:lang w:eastAsia="en-IN"/>
              </w:rPr>
              <mc:AlternateContent>
                <mc:Choice Requires="wps">
                  <w:drawing>
                    <wp:anchor distT="0" distB="0" distL="114300" distR="114300" simplePos="0" relativeHeight="253008896" behindDoc="0" locked="0" layoutInCell="1" allowOverlap="1" wp14:anchorId="1F8AE5D2" wp14:editId="4E776450">
                      <wp:simplePos x="0" y="0"/>
                      <wp:positionH relativeFrom="column">
                        <wp:posOffset>-161925</wp:posOffset>
                      </wp:positionH>
                      <wp:positionV relativeFrom="paragraph">
                        <wp:posOffset>76835</wp:posOffset>
                      </wp:positionV>
                      <wp:extent cx="226695" cy="0"/>
                      <wp:effectExtent l="0" t="76200" r="20955" b="95250"/>
                      <wp:wrapNone/>
                      <wp:docPr id="18" name="Straight Arrow Connector 18"/>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18" style="position:absolute;margin-left:-12.75pt;margin-top:6.05pt;width:17.85pt;height:0;z-index:2530088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" w14:anchorId="1E7343AD">
                      <v:stroke joinstyle="miter" endarrow="block"/>
                    </v:shape>
                  </w:pict>
                </mc:Fallback>
              </mc:AlternateContent>
            </w:r>
            <w:r w:rsidRPr="00504735">
              <w:rPr>
                <w:rFonts w:cstheme="minorHAnsi"/>
                <w:b/>
                <w:bCs/>
                <w:szCs w:val="20"/>
              </w:rPr>
              <w:t xml:space="preserve">  401</w:t>
            </w:r>
          </w:p>
        </w:tc>
      </w:tr>
      <w:tr w:rsidR="000B531E" w:rsidRPr="006974FC" w14:paraId="7A039902" w14:textId="77777777" w:rsidTr="000C4C75">
        <w:trPr>
          <w:trHeight w:val="46"/>
          <w:jc w:val="center"/>
        </w:trPr>
        <w:tc>
          <w:tcPr>
            <w:tcW w:w="426" w:type="pct"/>
          </w:tcPr>
          <w:p w14:paraId="27D285F9" w14:textId="77777777" w:rsidR="000B531E" w:rsidRPr="00504735" w:rsidRDefault="000B531E" w:rsidP="000B531E">
            <w:pPr>
              <w:jc w:val="center"/>
              <w:rPr>
                <w:rFonts w:cstheme="minorHAnsi"/>
                <w:b/>
                <w:bCs/>
                <w:szCs w:val="20"/>
                <w:lang w:val="fr-FR"/>
              </w:rPr>
            </w:pPr>
            <w:r w:rsidRPr="00504735">
              <w:rPr>
                <w:rFonts w:eastAsia="Arial Narrow" w:cs="Mangal"/>
                <w:b/>
                <w:bCs/>
                <w:szCs w:val="20"/>
                <w:cs/>
              </w:rPr>
              <w:t>320</w:t>
            </w:r>
          </w:p>
        </w:tc>
        <w:tc>
          <w:tcPr>
            <w:tcW w:w="1857" w:type="pct"/>
          </w:tcPr>
          <w:p w14:paraId="526A6770" w14:textId="4483460B" w:rsidR="000B531E" w:rsidRPr="00504735" w:rsidRDefault="000B531E" w:rsidP="000B531E">
            <w:pPr>
              <w:suppressAutoHyphens/>
              <w:rPr>
                <w:rFonts w:eastAsia="Arial Narrow" w:cstheme="minorHAnsi"/>
                <w:b/>
                <w:bCs/>
                <w:spacing w:val="-2"/>
                <w:szCs w:val="20"/>
                <w:lang w:val="fr-FR"/>
              </w:rPr>
            </w:pPr>
            <w:r w:rsidRPr="00504735">
              <w:rPr>
                <w:rFonts w:cstheme="minorHAnsi"/>
                <w:b/>
                <w:bCs/>
                <w:szCs w:val="20"/>
              </w:rPr>
              <w:t>Does the operating room have the following rooms?</w:t>
            </w:r>
          </w:p>
        </w:tc>
        <w:tc>
          <w:tcPr>
            <w:tcW w:w="1286" w:type="pct"/>
            <w:gridSpan w:val="2"/>
            <w:shd w:val="clear" w:color="auto" w:fill="BFBFBF" w:themeFill="background1" w:themeFillShade="BF"/>
            <w:vAlign w:val="center"/>
          </w:tcPr>
          <w:p w14:paraId="570F268D" w14:textId="77F3E2FF"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rPr>
              <w:t>Yes</w:t>
            </w:r>
          </w:p>
        </w:tc>
        <w:tc>
          <w:tcPr>
            <w:tcW w:w="1071" w:type="pct"/>
            <w:shd w:val="clear" w:color="auto" w:fill="BFBFBF" w:themeFill="background1" w:themeFillShade="BF"/>
            <w:vAlign w:val="center"/>
          </w:tcPr>
          <w:p w14:paraId="7B46DA84" w14:textId="6258491F" w:rsidR="000B531E" w:rsidRPr="00504735" w:rsidRDefault="000B531E" w:rsidP="000B531E">
            <w:pPr>
              <w:tabs>
                <w:tab w:val="right" w:leader="dot" w:pos="4092"/>
              </w:tabs>
              <w:jc w:val="center"/>
              <w:rPr>
                <w:rFonts w:cstheme="minorHAnsi"/>
                <w:b/>
                <w:bCs/>
                <w:szCs w:val="20"/>
                <w:lang w:val="fr-FR"/>
              </w:rPr>
            </w:pPr>
            <w:r>
              <w:rPr>
                <w:rFonts w:cstheme="minorHAnsi"/>
                <w:b/>
                <w:bCs/>
                <w:szCs w:val="20"/>
              </w:rPr>
              <w:t>Not</w:t>
            </w:r>
          </w:p>
        </w:tc>
        <w:tc>
          <w:tcPr>
            <w:tcW w:w="360" w:type="pct"/>
            <w:vMerge w:val="restart"/>
          </w:tcPr>
          <w:p w14:paraId="6839FE59" w14:textId="77777777" w:rsidR="000B531E" w:rsidRPr="00504735" w:rsidRDefault="000B531E" w:rsidP="000B531E">
            <w:pPr>
              <w:rPr>
                <w:rFonts w:cstheme="minorHAnsi"/>
                <w:b/>
                <w:bCs/>
                <w:szCs w:val="20"/>
                <w:lang w:val="fr-FR"/>
              </w:rPr>
            </w:pPr>
          </w:p>
          <w:p w14:paraId="13DF9B0A" w14:textId="77777777" w:rsidR="000B531E" w:rsidRPr="00504735" w:rsidRDefault="000B531E" w:rsidP="000B531E">
            <w:pPr>
              <w:rPr>
                <w:rFonts w:cstheme="minorHAnsi"/>
                <w:szCs w:val="20"/>
                <w:lang w:val="fr-FR"/>
              </w:rPr>
            </w:pPr>
          </w:p>
          <w:p w14:paraId="044B8808" w14:textId="77777777" w:rsidR="000B531E" w:rsidRPr="00504735" w:rsidRDefault="000B531E" w:rsidP="000B531E">
            <w:pPr>
              <w:rPr>
                <w:rFonts w:cstheme="minorHAnsi"/>
                <w:szCs w:val="20"/>
                <w:lang w:val="fr-FR"/>
              </w:rPr>
            </w:pPr>
          </w:p>
          <w:p w14:paraId="54E288EC" w14:textId="09C62732" w:rsidR="000B531E" w:rsidRPr="00504735" w:rsidRDefault="000B531E" w:rsidP="000B531E">
            <w:pPr>
              <w:rPr>
                <w:rFonts w:cstheme="minorHAnsi"/>
                <w:szCs w:val="20"/>
                <w:lang w:val="fr-FR"/>
              </w:rPr>
            </w:pPr>
          </w:p>
          <w:p w14:paraId="11ABB9EA" w14:textId="77777777" w:rsidR="000B531E" w:rsidRPr="00504735" w:rsidRDefault="000B531E" w:rsidP="000B531E">
            <w:pPr>
              <w:rPr>
                <w:rFonts w:cstheme="minorHAnsi"/>
                <w:szCs w:val="20"/>
                <w:lang w:val="fr-FR"/>
              </w:rPr>
            </w:pPr>
          </w:p>
          <w:p w14:paraId="0407FEA8" w14:textId="77777777" w:rsidR="000B531E" w:rsidRPr="00504735" w:rsidRDefault="000B531E" w:rsidP="000B531E">
            <w:pPr>
              <w:rPr>
                <w:rFonts w:cstheme="minorHAnsi"/>
                <w:szCs w:val="20"/>
                <w:lang w:val="fr-FR"/>
              </w:rPr>
            </w:pPr>
          </w:p>
          <w:p w14:paraId="41C132CC" w14:textId="77777777" w:rsidR="000B531E" w:rsidRPr="00504735" w:rsidRDefault="000B531E" w:rsidP="000B531E">
            <w:pPr>
              <w:rPr>
                <w:rFonts w:cstheme="minorHAnsi"/>
                <w:szCs w:val="20"/>
                <w:lang w:val="fr-FR"/>
              </w:rPr>
            </w:pPr>
          </w:p>
          <w:p w14:paraId="2BC685B1" w14:textId="77777777" w:rsidR="000B531E" w:rsidRPr="00504735" w:rsidRDefault="000B531E" w:rsidP="000B531E">
            <w:pPr>
              <w:rPr>
                <w:rFonts w:cstheme="minorHAnsi"/>
                <w:szCs w:val="20"/>
                <w:lang w:val="fr-FR"/>
              </w:rPr>
            </w:pPr>
          </w:p>
        </w:tc>
      </w:tr>
      <w:tr w:rsidR="000B531E" w:rsidRPr="006974FC" w14:paraId="0103334F" w14:textId="77777777" w:rsidTr="000C4C75">
        <w:trPr>
          <w:trHeight w:val="20"/>
          <w:jc w:val="center"/>
        </w:trPr>
        <w:tc>
          <w:tcPr>
            <w:tcW w:w="426" w:type="pct"/>
          </w:tcPr>
          <w:p w14:paraId="7711ED64"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857" w:type="pct"/>
          </w:tcPr>
          <w:p w14:paraId="05CD055A" w14:textId="24D3754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Waiting area for nursing staff</w:t>
            </w:r>
          </w:p>
        </w:tc>
        <w:tc>
          <w:tcPr>
            <w:tcW w:w="1286" w:type="pct"/>
            <w:gridSpan w:val="2"/>
            <w:vAlign w:val="center"/>
          </w:tcPr>
          <w:p w14:paraId="2552F017" w14:textId="6FFA0718" w:rsidR="000B531E" w:rsidRPr="00504735" w:rsidRDefault="000B531E" w:rsidP="000B531E">
            <w:pPr>
              <w:pStyle w:val="ListParagraph1"/>
              <w:ind w:left="-137"/>
              <w:jc w:val="center"/>
              <w:rPr>
                <w:rFonts w:eastAsia="Times New Roman" w:cstheme="minorHAnsi"/>
                <w:color w:val="000000"/>
                <w:szCs w:val="20"/>
                <w:lang w:val="fr-FR"/>
              </w:rPr>
            </w:pPr>
            <w:r>
              <w:rPr>
                <w:rFonts w:cstheme="minorHAnsi"/>
                <w:szCs w:val="20"/>
              </w:rPr>
              <w:t>1</w:t>
            </w:r>
          </w:p>
        </w:tc>
        <w:tc>
          <w:tcPr>
            <w:tcW w:w="1071" w:type="pct"/>
            <w:vAlign w:val="center"/>
          </w:tcPr>
          <w:p w14:paraId="79D16424" w14:textId="77777777" w:rsidR="000B531E" w:rsidRPr="00504735" w:rsidRDefault="000B531E" w:rsidP="000B531E">
            <w:pPr>
              <w:pStyle w:val="ListParagraph1"/>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70FBA55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9DD2D0E" w14:textId="77777777" w:rsidTr="000C4C75">
        <w:trPr>
          <w:trHeight w:val="20"/>
          <w:jc w:val="center"/>
        </w:trPr>
        <w:tc>
          <w:tcPr>
            <w:tcW w:w="426" w:type="pct"/>
          </w:tcPr>
          <w:p w14:paraId="72D4076E"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857" w:type="pct"/>
          </w:tcPr>
          <w:p w14:paraId="4B2E0DD5" w14:textId="325E0E6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Demarcated protection zone </w:t>
            </w:r>
          </w:p>
        </w:tc>
        <w:tc>
          <w:tcPr>
            <w:tcW w:w="1286" w:type="pct"/>
            <w:gridSpan w:val="2"/>
            <w:vAlign w:val="center"/>
          </w:tcPr>
          <w:p w14:paraId="40D587F5" w14:textId="65EF25F1" w:rsidR="000B531E" w:rsidRPr="00504735" w:rsidRDefault="000B531E" w:rsidP="000B531E">
            <w:pPr>
              <w:pStyle w:val="ListParagraph1"/>
              <w:ind w:left="-137"/>
              <w:jc w:val="center"/>
              <w:rPr>
                <w:rFonts w:eastAsia="Times New Roman" w:cstheme="minorHAnsi"/>
                <w:color w:val="000000"/>
                <w:szCs w:val="20"/>
                <w:lang w:val="fr-FR"/>
              </w:rPr>
            </w:pPr>
            <w:r w:rsidRPr="009C3A51">
              <w:rPr>
                <w:rFonts w:cstheme="minorHAnsi"/>
                <w:szCs w:val="20"/>
              </w:rPr>
              <w:t>1</w:t>
            </w:r>
          </w:p>
        </w:tc>
        <w:tc>
          <w:tcPr>
            <w:tcW w:w="1071" w:type="pct"/>
            <w:vAlign w:val="center"/>
          </w:tcPr>
          <w:p w14:paraId="5ACDAB34" w14:textId="77777777" w:rsidR="000B531E" w:rsidRPr="00504735" w:rsidRDefault="000B531E" w:rsidP="000B531E">
            <w:pPr>
              <w:pStyle w:val="ListParagraph1"/>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1F2DC4A2"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B9A75B7" w14:textId="77777777" w:rsidTr="000C4C75">
        <w:trPr>
          <w:trHeight w:val="20"/>
          <w:jc w:val="center"/>
        </w:trPr>
        <w:tc>
          <w:tcPr>
            <w:tcW w:w="426" w:type="pct"/>
          </w:tcPr>
          <w:p w14:paraId="75164062"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857" w:type="pct"/>
          </w:tcPr>
          <w:p w14:paraId="71B0E8AF" w14:textId="1B9AB10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Demarcated clean area</w:t>
            </w:r>
          </w:p>
        </w:tc>
        <w:tc>
          <w:tcPr>
            <w:tcW w:w="1286" w:type="pct"/>
            <w:gridSpan w:val="2"/>
            <w:vAlign w:val="center"/>
          </w:tcPr>
          <w:p w14:paraId="2ADB6FCC" w14:textId="228F8311" w:rsidR="000B531E" w:rsidRPr="00504735" w:rsidRDefault="000B531E" w:rsidP="000B531E">
            <w:pPr>
              <w:pStyle w:val="ListParagraph1"/>
              <w:ind w:left="-137"/>
              <w:jc w:val="center"/>
              <w:rPr>
                <w:rFonts w:eastAsia="Times New Roman" w:cstheme="minorHAnsi"/>
                <w:color w:val="000000"/>
                <w:szCs w:val="20"/>
                <w:lang w:val="fr-FR"/>
              </w:rPr>
            </w:pPr>
            <w:r w:rsidRPr="009C3A51">
              <w:rPr>
                <w:rFonts w:cstheme="minorHAnsi"/>
                <w:szCs w:val="20"/>
              </w:rPr>
              <w:t>1</w:t>
            </w:r>
          </w:p>
        </w:tc>
        <w:tc>
          <w:tcPr>
            <w:tcW w:w="1071" w:type="pct"/>
            <w:vAlign w:val="center"/>
          </w:tcPr>
          <w:p w14:paraId="3F5CA014" w14:textId="77777777" w:rsidR="000B531E" w:rsidRPr="00504735" w:rsidRDefault="000B531E" w:rsidP="000B531E">
            <w:pPr>
              <w:pStyle w:val="ListParagraph1"/>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5F75F73B"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5C15ED3" w14:textId="77777777" w:rsidTr="000C4C75">
        <w:trPr>
          <w:trHeight w:val="20"/>
          <w:jc w:val="center"/>
        </w:trPr>
        <w:tc>
          <w:tcPr>
            <w:tcW w:w="426" w:type="pct"/>
          </w:tcPr>
          <w:p w14:paraId="7FA2BACE"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857" w:type="pct"/>
          </w:tcPr>
          <w:p w14:paraId="20E55C10" w14:textId="49ED383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Demarcated sterile area</w:t>
            </w:r>
          </w:p>
        </w:tc>
        <w:tc>
          <w:tcPr>
            <w:tcW w:w="1286" w:type="pct"/>
            <w:gridSpan w:val="2"/>
            <w:vAlign w:val="center"/>
          </w:tcPr>
          <w:p w14:paraId="1A098298" w14:textId="76A3E7F5" w:rsidR="000B531E" w:rsidRPr="00504735" w:rsidRDefault="000B531E" w:rsidP="000B531E">
            <w:pPr>
              <w:pStyle w:val="ListParagraph1"/>
              <w:ind w:left="-137"/>
              <w:jc w:val="center"/>
              <w:rPr>
                <w:rFonts w:eastAsia="Times New Roman" w:cstheme="minorHAnsi"/>
                <w:color w:val="000000"/>
                <w:szCs w:val="20"/>
                <w:lang w:val="fr-FR"/>
              </w:rPr>
            </w:pPr>
            <w:r w:rsidRPr="009C3A51">
              <w:rPr>
                <w:rFonts w:cstheme="minorHAnsi"/>
                <w:szCs w:val="20"/>
              </w:rPr>
              <w:t>1</w:t>
            </w:r>
          </w:p>
        </w:tc>
        <w:tc>
          <w:tcPr>
            <w:tcW w:w="1071" w:type="pct"/>
            <w:vAlign w:val="center"/>
          </w:tcPr>
          <w:p w14:paraId="79E3BE35" w14:textId="77777777" w:rsidR="000B531E" w:rsidRPr="00504735" w:rsidRDefault="000B531E" w:rsidP="000B531E">
            <w:pPr>
              <w:pStyle w:val="ListParagraph1"/>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3104F1EA"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7C258DA" w14:textId="77777777" w:rsidTr="000C4C75">
        <w:trPr>
          <w:trHeight w:val="20"/>
          <w:jc w:val="center"/>
        </w:trPr>
        <w:tc>
          <w:tcPr>
            <w:tcW w:w="426" w:type="pct"/>
          </w:tcPr>
          <w:p w14:paraId="065F7CB4"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857" w:type="pct"/>
          </w:tcPr>
          <w:p w14:paraId="183FB3C6" w14:textId="1310674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Demarcated disposal area</w:t>
            </w:r>
          </w:p>
        </w:tc>
        <w:tc>
          <w:tcPr>
            <w:tcW w:w="1286" w:type="pct"/>
            <w:gridSpan w:val="2"/>
            <w:vAlign w:val="center"/>
          </w:tcPr>
          <w:p w14:paraId="5EE0771D" w14:textId="09069878" w:rsidR="000B531E" w:rsidRPr="00504735" w:rsidRDefault="000B531E" w:rsidP="000B531E">
            <w:pPr>
              <w:pStyle w:val="ListParagraph1"/>
              <w:ind w:left="-137"/>
              <w:jc w:val="center"/>
              <w:rPr>
                <w:rFonts w:eastAsia="Times New Roman" w:cstheme="minorHAnsi"/>
                <w:color w:val="000000"/>
                <w:szCs w:val="20"/>
                <w:lang w:val="fr-FR"/>
              </w:rPr>
            </w:pPr>
            <w:r w:rsidRPr="009C3A51">
              <w:rPr>
                <w:rFonts w:cstheme="minorHAnsi"/>
                <w:szCs w:val="20"/>
              </w:rPr>
              <w:t>1</w:t>
            </w:r>
          </w:p>
        </w:tc>
        <w:tc>
          <w:tcPr>
            <w:tcW w:w="1071" w:type="pct"/>
            <w:vAlign w:val="center"/>
          </w:tcPr>
          <w:p w14:paraId="6446789D" w14:textId="77777777" w:rsidR="000B531E" w:rsidRPr="00504735" w:rsidRDefault="000B531E" w:rsidP="000B531E">
            <w:pPr>
              <w:pStyle w:val="ListParagraph1"/>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7E8DFA25"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FD37662" w14:textId="77777777" w:rsidTr="000C4C75">
        <w:trPr>
          <w:trHeight w:val="387"/>
          <w:jc w:val="center"/>
        </w:trPr>
        <w:tc>
          <w:tcPr>
            <w:tcW w:w="426" w:type="pct"/>
          </w:tcPr>
          <w:p w14:paraId="65D75CF7"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857" w:type="pct"/>
          </w:tcPr>
          <w:p w14:paraId="12164B4C" w14:textId="007B7B1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Preoperative room</w:t>
            </w:r>
          </w:p>
        </w:tc>
        <w:tc>
          <w:tcPr>
            <w:tcW w:w="1286" w:type="pct"/>
            <w:gridSpan w:val="2"/>
            <w:vAlign w:val="center"/>
          </w:tcPr>
          <w:p w14:paraId="7C5354BC" w14:textId="5D13EDD0" w:rsidR="000B531E" w:rsidRPr="00504735" w:rsidRDefault="000B531E" w:rsidP="000B531E">
            <w:pPr>
              <w:pStyle w:val="ListParagraph1"/>
              <w:ind w:left="-137"/>
              <w:jc w:val="center"/>
              <w:rPr>
                <w:rFonts w:eastAsia="Times New Roman" w:cstheme="minorHAnsi"/>
                <w:color w:val="000000"/>
                <w:szCs w:val="20"/>
                <w:lang w:val="fr-FR"/>
              </w:rPr>
            </w:pPr>
            <w:r w:rsidRPr="009C3A51">
              <w:rPr>
                <w:rFonts w:cstheme="minorHAnsi"/>
                <w:szCs w:val="20"/>
              </w:rPr>
              <w:t>1</w:t>
            </w:r>
          </w:p>
        </w:tc>
        <w:tc>
          <w:tcPr>
            <w:tcW w:w="1071" w:type="pct"/>
            <w:vAlign w:val="center"/>
          </w:tcPr>
          <w:p w14:paraId="23E69DFE" w14:textId="77777777" w:rsidR="000B531E" w:rsidRPr="00504735" w:rsidRDefault="000B531E" w:rsidP="000B531E">
            <w:pPr>
              <w:pStyle w:val="ListParagraph1"/>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6147F01D"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BEFE8AB" w14:textId="77777777" w:rsidTr="000C4C75">
        <w:trPr>
          <w:trHeight w:val="387"/>
          <w:jc w:val="center"/>
        </w:trPr>
        <w:tc>
          <w:tcPr>
            <w:tcW w:w="426" w:type="pct"/>
          </w:tcPr>
          <w:p w14:paraId="2C58F624"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857" w:type="pct"/>
          </w:tcPr>
          <w:p w14:paraId="6BE781F1" w14:textId="769BDD2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Postoperative room</w:t>
            </w:r>
          </w:p>
        </w:tc>
        <w:tc>
          <w:tcPr>
            <w:tcW w:w="1286" w:type="pct"/>
            <w:gridSpan w:val="2"/>
            <w:vAlign w:val="center"/>
          </w:tcPr>
          <w:p w14:paraId="2B70E39A" w14:textId="77777777" w:rsidR="000B531E" w:rsidRPr="009C3A51" w:rsidRDefault="000B531E" w:rsidP="000B531E">
            <w:pPr>
              <w:pStyle w:val="ListParagraph1"/>
              <w:ind w:left="-137"/>
              <w:jc w:val="center"/>
              <w:rPr>
                <w:rFonts w:cstheme="minorHAnsi"/>
                <w:szCs w:val="20"/>
                <w:lang w:val="fr-FR"/>
              </w:rPr>
            </w:pPr>
          </w:p>
        </w:tc>
        <w:tc>
          <w:tcPr>
            <w:tcW w:w="1071" w:type="pct"/>
            <w:vAlign w:val="center"/>
          </w:tcPr>
          <w:p w14:paraId="24D857C0" w14:textId="77777777" w:rsidR="000B531E" w:rsidRPr="00504735" w:rsidRDefault="000B531E" w:rsidP="000B531E">
            <w:pPr>
              <w:pStyle w:val="ListParagraph1"/>
              <w:jc w:val="center"/>
              <w:rPr>
                <w:rFonts w:eastAsia="Times New Roman" w:cstheme="minorHAnsi"/>
                <w:color w:val="000000"/>
                <w:szCs w:val="20"/>
                <w:lang w:val="fr-FR"/>
              </w:rPr>
            </w:pPr>
          </w:p>
        </w:tc>
        <w:tc>
          <w:tcPr>
            <w:tcW w:w="360" w:type="pct"/>
          </w:tcPr>
          <w:p w14:paraId="1AAB1B32" w14:textId="77777777" w:rsidR="000B531E" w:rsidRPr="00504735" w:rsidRDefault="000B531E" w:rsidP="000B531E">
            <w:pPr>
              <w:pStyle w:val="ListParagraph1"/>
              <w:rPr>
                <w:rFonts w:eastAsia="Times New Roman" w:cstheme="minorHAnsi"/>
                <w:color w:val="000000"/>
                <w:szCs w:val="20"/>
                <w:lang w:val="fr-FR"/>
              </w:rPr>
            </w:pPr>
          </w:p>
        </w:tc>
      </w:tr>
      <w:tr w:rsidR="0057755C" w:rsidRPr="006974FC" w14:paraId="0B022386" w14:textId="77777777" w:rsidTr="000C4C75">
        <w:trPr>
          <w:trHeight w:val="718"/>
          <w:jc w:val="center"/>
        </w:trPr>
        <w:tc>
          <w:tcPr>
            <w:tcW w:w="426" w:type="pct"/>
          </w:tcPr>
          <w:p w14:paraId="0E714C05" w14:textId="77777777" w:rsidR="000B531E" w:rsidRPr="00504735" w:rsidRDefault="000B531E" w:rsidP="000B531E">
            <w:pPr>
              <w:jc w:val="center"/>
              <w:rPr>
                <w:rFonts w:cstheme="minorHAnsi"/>
                <w:b/>
                <w:bCs/>
                <w:szCs w:val="20"/>
                <w:lang w:val="fr-FR"/>
              </w:rPr>
            </w:pPr>
            <w:r w:rsidRPr="00504735">
              <w:rPr>
                <w:rFonts w:eastAsia="Arial Narrow" w:cs="Mangal"/>
                <w:b/>
                <w:bCs/>
                <w:szCs w:val="20"/>
                <w:cs/>
              </w:rPr>
              <w:t>321</w:t>
            </w:r>
          </w:p>
        </w:tc>
        <w:tc>
          <w:tcPr>
            <w:tcW w:w="1857" w:type="pct"/>
          </w:tcPr>
          <w:p w14:paraId="2B7E1B0F" w14:textId="1CA7F3D3" w:rsidR="000B531E" w:rsidRPr="00504735" w:rsidRDefault="000B531E" w:rsidP="000B531E">
            <w:pPr>
              <w:suppressAutoHyphens/>
              <w:rPr>
                <w:rFonts w:cstheme="minorHAnsi"/>
                <w:b/>
                <w:bCs/>
                <w:spacing w:val="-2"/>
                <w:szCs w:val="20"/>
                <w:lang w:val="fr-FR"/>
              </w:rPr>
            </w:pPr>
            <w:r w:rsidRPr="00504735">
              <w:rPr>
                <w:rFonts w:eastAsia="Arial Narrow" w:cstheme="minorHAnsi"/>
                <w:b/>
                <w:bCs/>
                <w:spacing w:val="-2"/>
                <w:szCs w:val="20"/>
              </w:rPr>
              <w:t>Are the following facilities/equipment available and functional in the operating room?</w:t>
            </w:r>
          </w:p>
        </w:tc>
        <w:tc>
          <w:tcPr>
            <w:tcW w:w="715" w:type="pct"/>
            <w:shd w:val="clear" w:color="auto" w:fill="BFBFBF" w:themeFill="background1" w:themeFillShade="BF"/>
            <w:vAlign w:val="center"/>
          </w:tcPr>
          <w:p w14:paraId="1FE0CD9E" w14:textId="608D5E30" w:rsidR="000B531E" w:rsidRPr="00504735" w:rsidRDefault="000B531E" w:rsidP="000B531E">
            <w:pPr>
              <w:pStyle w:val="ListParagraph1"/>
              <w:ind w:left="0"/>
              <w:jc w:val="center"/>
              <w:rPr>
                <w:rFonts w:eastAsia="Times New Roman" w:cstheme="minorHAnsi"/>
                <w:b/>
                <w:color w:val="000000"/>
                <w:szCs w:val="20"/>
                <w:lang w:val="fr-FR"/>
              </w:rPr>
            </w:pPr>
            <w:r w:rsidRPr="00504735">
              <w:rPr>
                <w:rFonts w:eastAsia="Times New Roman" w:cstheme="minorHAnsi"/>
                <w:b/>
                <w:color w:val="000000"/>
                <w:szCs w:val="20"/>
              </w:rPr>
              <w:t>Available and functional</w:t>
            </w:r>
          </w:p>
        </w:tc>
        <w:tc>
          <w:tcPr>
            <w:tcW w:w="571" w:type="pct"/>
            <w:shd w:val="clear" w:color="auto" w:fill="BFBFBF" w:themeFill="background1" w:themeFillShade="BF"/>
            <w:vAlign w:val="center"/>
          </w:tcPr>
          <w:p w14:paraId="0E3CDE99" w14:textId="3AF31C21" w:rsidR="000B531E" w:rsidRPr="00504735" w:rsidRDefault="000B531E" w:rsidP="000B531E">
            <w:pPr>
              <w:pStyle w:val="ListParagraph1"/>
              <w:ind w:left="0"/>
              <w:jc w:val="center"/>
              <w:rPr>
                <w:rFonts w:cstheme="minorHAnsi"/>
                <w:b/>
                <w:bCs/>
                <w:szCs w:val="20"/>
                <w:lang w:val="fr-FR"/>
              </w:rPr>
            </w:pPr>
            <w:r w:rsidRPr="00504735">
              <w:rPr>
                <w:rFonts w:eastAsia="Times New Roman" w:cstheme="minorHAnsi"/>
                <w:b/>
                <w:color w:val="000000"/>
                <w:szCs w:val="20"/>
              </w:rPr>
              <w:t>Available but not functional</w:t>
            </w:r>
          </w:p>
        </w:tc>
        <w:tc>
          <w:tcPr>
            <w:tcW w:w="1071" w:type="pct"/>
            <w:shd w:val="clear" w:color="auto" w:fill="BFBFBF" w:themeFill="background1" w:themeFillShade="BF"/>
            <w:vAlign w:val="center"/>
          </w:tcPr>
          <w:p w14:paraId="50344FE6" w14:textId="7FE8AB05"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rPr>
              <w:t>Unavailable</w:t>
            </w:r>
          </w:p>
        </w:tc>
        <w:tc>
          <w:tcPr>
            <w:tcW w:w="360" w:type="pct"/>
            <w:vMerge w:val="restart"/>
          </w:tcPr>
          <w:p w14:paraId="01EA0CDD" w14:textId="77777777" w:rsidR="000B531E" w:rsidRPr="00504735" w:rsidRDefault="000B531E" w:rsidP="000B531E">
            <w:pPr>
              <w:rPr>
                <w:rFonts w:cstheme="minorHAnsi"/>
                <w:b/>
                <w:bCs/>
                <w:szCs w:val="20"/>
                <w:lang w:val="fr-FR"/>
              </w:rPr>
            </w:pPr>
          </w:p>
          <w:p w14:paraId="0AFC39C1" w14:textId="77777777" w:rsidR="000B531E" w:rsidRPr="00504735" w:rsidRDefault="000B531E" w:rsidP="000B531E">
            <w:pPr>
              <w:rPr>
                <w:rFonts w:cstheme="minorHAnsi"/>
                <w:b/>
                <w:szCs w:val="20"/>
                <w:lang w:val="fr-FR"/>
              </w:rPr>
            </w:pPr>
          </w:p>
          <w:p w14:paraId="09404ED3" w14:textId="77777777" w:rsidR="000B531E" w:rsidRPr="00504735" w:rsidRDefault="000B531E" w:rsidP="000B531E">
            <w:pPr>
              <w:rPr>
                <w:rFonts w:cstheme="minorHAnsi"/>
                <w:b/>
                <w:szCs w:val="20"/>
                <w:lang w:val="fr-FR"/>
              </w:rPr>
            </w:pPr>
          </w:p>
          <w:p w14:paraId="031CB77C" w14:textId="77777777" w:rsidR="000B531E" w:rsidRPr="00504735" w:rsidRDefault="000B531E" w:rsidP="000B531E">
            <w:pPr>
              <w:rPr>
                <w:rFonts w:cstheme="minorHAnsi"/>
                <w:b/>
                <w:szCs w:val="20"/>
                <w:lang w:val="fr-FR"/>
              </w:rPr>
            </w:pPr>
          </w:p>
          <w:p w14:paraId="7FB7B529" w14:textId="77777777" w:rsidR="000B531E" w:rsidRPr="00504735" w:rsidRDefault="000B531E" w:rsidP="000B531E">
            <w:pPr>
              <w:rPr>
                <w:rFonts w:cstheme="minorHAnsi"/>
                <w:b/>
                <w:szCs w:val="20"/>
                <w:lang w:val="fr-FR"/>
              </w:rPr>
            </w:pPr>
          </w:p>
          <w:p w14:paraId="45ADEA23" w14:textId="77777777" w:rsidR="000B531E" w:rsidRPr="00504735" w:rsidRDefault="000B531E" w:rsidP="000B531E">
            <w:pPr>
              <w:rPr>
                <w:rFonts w:cstheme="minorHAnsi"/>
                <w:b/>
                <w:szCs w:val="20"/>
                <w:lang w:val="fr-FR"/>
              </w:rPr>
            </w:pPr>
          </w:p>
          <w:p w14:paraId="3BFC12E9" w14:textId="77777777" w:rsidR="000B531E" w:rsidRPr="00504735" w:rsidRDefault="000B531E" w:rsidP="000B531E">
            <w:pPr>
              <w:rPr>
                <w:rFonts w:cstheme="minorHAnsi"/>
                <w:b/>
                <w:szCs w:val="20"/>
                <w:lang w:val="fr-FR"/>
              </w:rPr>
            </w:pPr>
          </w:p>
          <w:p w14:paraId="506E5873" w14:textId="77777777" w:rsidR="000B531E" w:rsidRPr="00504735" w:rsidRDefault="000B531E" w:rsidP="000B531E">
            <w:pPr>
              <w:rPr>
                <w:rFonts w:cstheme="minorHAnsi"/>
                <w:b/>
                <w:szCs w:val="20"/>
                <w:lang w:val="fr-FR"/>
              </w:rPr>
            </w:pPr>
          </w:p>
          <w:p w14:paraId="34440B85" w14:textId="77777777" w:rsidR="000B531E" w:rsidRPr="00504735" w:rsidRDefault="000B531E" w:rsidP="000B531E">
            <w:pPr>
              <w:rPr>
                <w:rFonts w:cstheme="minorHAnsi"/>
                <w:b/>
                <w:szCs w:val="20"/>
                <w:lang w:val="fr-FR"/>
              </w:rPr>
            </w:pPr>
          </w:p>
          <w:p w14:paraId="317ABBB1" w14:textId="77777777" w:rsidR="000B531E" w:rsidRPr="00504735" w:rsidRDefault="000B531E" w:rsidP="000B531E">
            <w:pPr>
              <w:rPr>
                <w:rFonts w:cstheme="minorHAnsi"/>
                <w:b/>
                <w:szCs w:val="20"/>
                <w:lang w:val="fr-FR"/>
              </w:rPr>
            </w:pPr>
          </w:p>
          <w:p w14:paraId="4C7F4EFD" w14:textId="77777777" w:rsidR="000B531E" w:rsidRPr="00504735" w:rsidRDefault="000B531E" w:rsidP="000B531E">
            <w:pPr>
              <w:rPr>
                <w:rFonts w:cstheme="minorHAnsi"/>
                <w:b/>
                <w:szCs w:val="20"/>
                <w:lang w:val="fr-FR"/>
              </w:rPr>
            </w:pPr>
          </w:p>
          <w:p w14:paraId="4B062A02" w14:textId="77777777" w:rsidR="000B531E" w:rsidRPr="00504735" w:rsidRDefault="000B531E" w:rsidP="000B531E">
            <w:pPr>
              <w:rPr>
                <w:rFonts w:cstheme="minorHAnsi"/>
                <w:b/>
                <w:szCs w:val="20"/>
                <w:lang w:val="fr-FR"/>
              </w:rPr>
            </w:pPr>
          </w:p>
          <w:p w14:paraId="4686705C" w14:textId="77777777" w:rsidR="000B531E" w:rsidRPr="00504735" w:rsidRDefault="000B531E" w:rsidP="000B531E">
            <w:pPr>
              <w:rPr>
                <w:rFonts w:cstheme="minorHAnsi"/>
                <w:b/>
                <w:szCs w:val="20"/>
                <w:lang w:val="fr-FR"/>
              </w:rPr>
            </w:pPr>
          </w:p>
          <w:p w14:paraId="2E9146E6" w14:textId="77777777" w:rsidR="000B531E" w:rsidRPr="00504735" w:rsidRDefault="000B531E" w:rsidP="000B531E">
            <w:pPr>
              <w:rPr>
                <w:rFonts w:cstheme="minorHAnsi"/>
                <w:b/>
                <w:szCs w:val="20"/>
                <w:lang w:val="fr-FR"/>
              </w:rPr>
            </w:pPr>
          </w:p>
          <w:p w14:paraId="1659B85A" w14:textId="77777777" w:rsidR="000B531E" w:rsidRPr="00504735" w:rsidRDefault="000B531E" w:rsidP="000B531E">
            <w:pPr>
              <w:rPr>
                <w:rFonts w:cstheme="minorHAnsi"/>
                <w:b/>
                <w:szCs w:val="20"/>
                <w:lang w:val="fr-FR"/>
              </w:rPr>
            </w:pPr>
          </w:p>
        </w:tc>
      </w:tr>
      <w:tr w:rsidR="000B531E" w:rsidRPr="006974FC" w14:paraId="163BA8B0" w14:textId="77777777" w:rsidTr="000C4C75">
        <w:tblPrEx>
          <w:jc w:val="left"/>
        </w:tblPrEx>
        <w:trPr>
          <w:trHeight w:val="20"/>
        </w:trPr>
        <w:tc>
          <w:tcPr>
            <w:tcW w:w="426" w:type="pct"/>
          </w:tcPr>
          <w:p w14:paraId="6C198273"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29AE6D84" w14:textId="394F97D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Power supply with generator</w:t>
            </w:r>
          </w:p>
        </w:tc>
        <w:tc>
          <w:tcPr>
            <w:tcW w:w="715" w:type="pct"/>
          </w:tcPr>
          <w:p w14:paraId="23AC1E9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1D1F800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5C800E5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7B42D53"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9CE0425" w14:textId="77777777" w:rsidTr="000C4C75">
        <w:tblPrEx>
          <w:jc w:val="left"/>
        </w:tblPrEx>
        <w:trPr>
          <w:trHeight w:val="20"/>
        </w:trPr>
        <w:tc>
          <w:tcPr>
            <w:tcW w:w="426" w:type="pct"/>
          </w:tcPr>
          <w:p w14:paraId="09C3321F"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20667BFF" w14:textId="7F22679F" w:rsidR="000B531E" w:rsidRPr="00504735" w:rsidRDefault="000B531E" w:rsidP="000B531E">
            <w:pPr>
              <w:pStyle w:val="ListParagraph1"/>
              <w:spacing w:after="0" w:line="240" w:lineRule="auto"/>
              <w:ind w:left="0"/>
              <w:rPr>
                <w:rFonts w:cstheme="minorHAnsi"/>
                <w:szCs w:val="20"/>
                <w:cs/>
                <w:lang w:val="fr-FR"/>
              </w:rPr>
            </w:pPr>
            <w:r w:rsidRPr="00504735">
              <w:rPr>
                <w:rFonts w:cstheme="minorHAnsi"/>
                <w:szCs w:val="20"/>
              </w:rPr>
              <w:t>Toilets with running water</w:t>
            </w:r>
          </w:p>
        </w:tc>
        <w:tc>
          <w:tcPr>
            <w:tcW w:w="715" w:type="pct"/>
          </w:tcPr>
          <w:p w14:paraId="16AFA9F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C18821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03443F0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C335EF0"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18B4F4D" w14:textId="77777777" w:rsidTr="000C4C75">
        <w:tblPrEx>
          <w:jc w:val="left"/>
        </w:tblPrEx>
        <w:trPr>
          <w:trHeight w:val="20"/>
        </w:trPr>
        <w:tc>
          <w:tcPr>
            <w:tcW w:w="426" w:type="pct"/>
          </w:tcPr>
          <w:p w14:paraId="3F81B9A9"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6EBC6767" w14:textId="7C8E4288" w:rsidR="000B531E" w:rsidRPr="00504735" w:rsidRDefault="000B531E" w:rsidP="000B531E">
            <w:pPr>
              <w:pStyle w:val="ListParagraph1"/>
              <w:spacing w:after="0" w:line="240" w:lineRule="auto"/>
              <w:ind w:left="0"/>
              <w:rPr>
                <w:rFonts w:cstheme="minorHAnsi"/>
                <w:szCs w:val="20"/>
                <w:cs/>
                <w:lang w:val="fr-FR"/>
              </w:rPr>
            </w:pPr>
            <w:r w:rsidRPr="00504735">
              <w:rPr>
                <w:rFonts w:cstheme="minorHAnsi"/>
                <w:szCs w:val="20"/>
              </w:rPr>
              <w:t>Hand wash tap near the OT for cleaning</w:t>
            </w:r>
          </w:p>
        </w:tc>
        <w:tc>
          <w:tcPr>
            <w:tcW w:w="715" w:type="pct"/>
          </w:tcPr>
          <w:p w14:paraId="4CD7C08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C02848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57A284A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0C71C0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8CD1813" w14:textId="77777777" w:rsidTr="000C4C75">
        <w:tblPrEx>
          <w:jc w:val="left"/>
        </w:tblPrEx>
        <w:trPr>
          <w:trHeight w:val="20"/>
        </w:trPr>
        <w:tc>
          <w:tcPr>
            <w:tcW w:w="426" w:type="pct"/>
          </w:tcPr>
          <w:p w14:paraId="186E0222"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4F549EED" w14:textId="78DA3B1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Emergency light source</w:t>
            </w:r>
          </w:p>
        </w:tc>
        <w:tc>
          <w:tcPr>
            <w:tcW w:w="715" w:type="pct"/>
          </w:tcPr>
          <w:p w14:paraId="7C61DC5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14FB5B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79FA6CA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727B16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40E5C50" w14:textId="77777777" w:rsidTr="000C4C75">
        <w:tblPrEx>
          <w:jc w:val="left"/>
        </w:tblPrEx>
        <w:trPr>
          <w:trHeight w:val="20"/>
        </w:trPr>
        <w:tc>
          <w:tcPr>
            <w:tcW w:w="426" w:type="pct"/>
          </w:tcPr>
          <w:p w14:paraId="1F218D6F"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653BB0D1" w14:textId="520C6D3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Functional Occupational Therapy Table in Trendelenburg Position</w:t>
            </w:r>
          </w:p>
        </w:tc>
        <w:tc>
          <w:tcPr>
            <w:tcW w:w="715" w:type="pct"/>
          </w:tcPr>
          <w:p w14:paraId="3DFB256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6D7CF3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003469A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5C65095"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79A5A21" w14:textId="77777777" w:rsidTr="000C4C75">
        <w:tblPrEx>
          <w:jc w:val="left"/>
        </w:tblPrEx>
        <w:trPr>
          <w:trHeight w:val="20"/>
        </w:trPr>
        <w:tc>
          <w:tcPr>
            <w:tcW w:w="426" w:type="pct"/>
          </w:tcPr>
          <w:p w14:paraId="45F85EC6"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6458B97B" w14:textId="26930C2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Simple occupational therapy table with the lower end raised by bricks or any other means</w:t>
            </w:r>
          </w:p>
        </w:tc>
        <w:tc>
          <w:tcPr>
            <w:tcW w:w="715" w:type="pct"/>
          </w:tcPr>
          <w:p w14:paraId="3AD07E9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B948D8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3D06D38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49EEC221"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8BC61F5" w14:textId="77777777" w:rsidTr="000C4C75">
        <w:tblPrEx>
          <w:jc w:val="left"/>
        </w:tblPrEx>
        <w:trPr>
          <w:trHeight w:val="20"/>
        </w:trPr>
        <w:tc>
          <w:tcPr>
            <w:tcW w:w="426" w:type="pct"/>
          </w:tcPr>
          <w:p w14:paraId="2780A4A4"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0D38FCB3" w14:textId="77157BC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Step</w:t>
            </w:r>
          </w:p>
        </w:tc>
        <w:tc>
          <w:tcPr>
            <w:tcW w:w="715" w:type="pct"/>
          </w:tcPr>
          <w:p w14:paraId="5E431FB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02399C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00CF1DE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24BB83C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9B4D4E0" w14:textId="77777777" w:rsidTr="000C4C75">
        <w:tblPrEx>
          <w:jc w:val="left"/>
        </w:tblPrEx>
        <w:trPr>
          <w:trHeight w:val="20"/>
        </w:trPr>
        <w:tc>
          <w:tcPr>
            <w:tcW w:w="426" w:type="pct"/>
          </w:tcPr>
          <w:p w14:paraId="7E06DD76"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686AFE23" w14:textId="175E0A4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Kelly's Carpet</w:t>
            </w:r>
          </w:p>
        </w:tc>
        <w:tc>
          <w:tcPr>
            <w:tcW w:w="715" w:type="pct"/>
          </w:tcPr>
          <w:p w14:paraId="6BA471B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1EAC1E2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4C0D848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DA1F806"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9FDE969" w14:textId="77777777" w:rsidTr="000C4C75">
        <w:tblPrEx>
          <w:jc w:val="left"/>
        </w:tblPrEx>
        <w:trPr>
          <w:trHeight w:val="20"/>
        </w:trPr>
        <w:tc>
          <w:tcPr>
            <w:tcW w:w="426" w:type="pct"/>
          </w:tcPr>
          <w:p w14:paraId="79574EEB"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257B7A65" w14:textId="180C3B0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Functional spotlight / shadowless lamp</w:t>
            </w:r>
          </w:p>
        </w:tc>
        <w:tc>
          <w:tcPr>
            <w:tcW w:w="715" w:type="pct"/>
          </w:tcPr>
          <w:p w14:paraId="0D13334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34A2382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4E510D7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67DFA7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D82AB55" w14:textId="77777777" w:rsidTr="000C4C75">
        <w:tblPrEx>
          <w:jc w:val="left"/>
        </w:tblPrEx>
        <w:trPr>
          <w:trHeight w:val="243"/>
        </w:trPr>
        <w:tc>
          <w:tcPr>
            <w:tcW w:w="426" w:type="pct"/>
          </w:tcPr>
          <w:p w14:paraId="1CF066F8"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4DAAFB74" w14:textId="42FE0B6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Instrument trolley</w:t>
            </w:r>
          </w:p>
        </w:tc>
        <w:tc>
          <w:tcPr>
            <w:tcW w:w="715" w:type="pct"/>
          </w:tcPr>
          <w:p w14:paraId="337D764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F2FFD5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F16507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618B91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C793471" w14:textId="77777777" w:rsidTr="000C4C75">
        <w:tblPrEx>
          <w:jc w:val="left"/>
        </w:tblPrEx>
        <w:trPr>
          <w:trHeight w:val="243"/>
        </w:trPr>
        <w:tc>
          <w:tcPr>
            <w:tcW w:w="426" w:type="pct"/>
          </w:tcPr>
          <w:p w14:paraId="48F3CA40"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4BA2C228" w14:textId="688597A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Blood pressure measuring instrument</w:t>
            </w:r>
          </w:p>
        </w:tc>
        <w:tc>
          <w:tcPr>
            <w:tcW w:w="715" w:type="pct"/>
          </w:tcPr>
          <w:p w14:paraId="3DFF484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583C9A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2BDB853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F92C416"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A8F3641" w14:textId="77777777" w:rsidTr="000C4C75">
        <w:tblPrEx>
          <w:jc w:val="left"/>
        </w:tblPrEx>
        <w:trPr>
          <w:trHeight w:val="243"/>
        </w:trPr>
        <w:tc>
          <w:tcPr>
            <w:tcW w:w="426" w:type="pct"/>
          </w:tcPr>
          <w:p w14:paraId="30DDB296"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4418EEAC" w14:textId="7067889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Stethoscope</w:t>
            </w:r>
          </w:p>
        </w:tc>
        <w:tc>
          <w:tcPr>
            <w:tcW w:w="715" w:type="pct"/>
          </w:tcPr>
          <w:p w14:paraId="0B890F9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24278B7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C1E20E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4AE050F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BE31E0B" w14:textId="77777777" w:rsidTr="000C4C75">
        <w:tblPrEx>
          <w:jc w:val="left"/>
        </w:tblPrEx>
        <w:trPr>
          <w:trHeight w:val="243"/>
        </w:trPr>
        <w:tc>
          <w:tcPr>
            <w:tcW w:w="426" w:type="pct"/>
          </w:tcPr>
          <w:p w14:paraId="03210E45"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262D1874" w14:textId="4A10C15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Room heating</w:t>
            </w:r>
          </w:p>
        </w:tc>
        <w:tc>
          <w:tcPr>
            <w:tcW w:w="715" w:type="pct"/>
          </w:tcPr>
          <w:p w14:paraId="2B0FD42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194A23D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4C4D18B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44B9EDC3"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42EEE90" w14:textId="77777777" w:rsidTr="000C4C75">
        <w:tblPrEx>
          <w:jc w:val="left"/>
        </w:tblPrEx>
        <w:trPr>
          <w:trHeight w:val="243"/>
        </w:trPr>
        <w:tc>
          <w:tcPr>
            <w:tcW w:w="426" w:type="pct"/>
          </w:tcPr>
          <w:p w14:paraId="43045B6C"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19340665" w14:textId="5484D16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Air Conditioner (AC)</w:t>
            </w:r>
          </w:p>
        </w:tc>
        <w:tc>
          <w:tcPr>
            <w:tcW w:w="715" w:type="pct"/>
          </w:tcPr>
          <w:p w14:paraId="7BE6011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41C4DC9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384F9C3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127EFF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60B7508" w14:textId="77777777" w:rsidTr="000C4C75">
        <w:tblPrEx>
          <w:jc w:val="left"/>
        </w:tblPrEx>
        <w:trPr>
          <w:trHeight w:val="243"/>
        </w:trPr>
        <w:tc>
          <w:tcPr>
            <w:tcW w:w="426" w:type="pct"/>
          </w:tcPr>
          <w:p w14:paraId="2782FDDB"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6751717B" w14:textId="146331D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Infusion Stand</w:t>
            </w:r>
          </w:p>
        </w:tc>
        <w:tc>
          <w:tcPr>
            <w:tcW w:w="715" w:type="pct"/>
          </w:tcPr>
          <w:p w14:paraId="3A7B5AF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295E9DE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2DDCD31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0B9B7606"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BA931E1" w14:textId="77777777" w:rsidTr="000C4C75">
        <w:tblPrEx>
          <w:jc w:val="left"/>
        </w:tblPrEx>
        <w:trPr>
          <w:trHeight w:val="243"/>
        </w:trPr>
        <w:tc>
          <w:tcPr>
            <w:tcW w:w="426" w:type="pct"/>
          </w:tcPr>
          <w:p w14:paraId="60959E3A"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66E40D9B" w14:textId="7F5CDCE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Operating table</w:t>
            </w:r>
          </w:p>
        </w:tc>
        <w:tc>
          <w:tcPr>
            <w:tcW w:w="715" w:type="pct"/>
          </w:tcPr>
          <w:p w14:paraId="55EADAC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2DD824F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580DF5C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2A9BF23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8C33B95" w14:textId="77777777" w:rsidTr="000C4C75">
        <w:tblPrEx>
          <w:jc w:val="left"/>
        </w:tblPrEx>
        <w:trPr>
          <w:trHeight w:val="243"/>
        </w:trPr>
        <w:tc>
          <w:tcPr>
            <w:tcW w:w="426" w:type="pct"/>
          </w:tcPr>
          <w:p w14:paraId="64EB5A28"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33EE8D12" w14:textId="5270FAD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Oxygen cylinder with regulator and mask</w:t>
            </w:r>
          </w:p>
        </w:tc>
        <w:tc>
          <w:tcPr>
            <w:tcW w:w="715" w:type="pct"/>
          </w:tcPr>
          <w:p w14:paraId="61A6AB8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20F388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2CF86EC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51BDC88A"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CC5C131" w14:textId="77777777" w:rsidTr="000C4C75">
        <w:tblPrEx>
          <w:jc w:val="left"/>
        </w:tblPrEx>
        <w:trPr>
          <w:trHeight w:val="243"/>
        </w:trPr>
        <w:tc>
          <w:tcPr>
            <w:tcW w:w="426" w:type="pct"/>
          </w:tcPr>
          <w:p w14:paraId="74D1C115"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2DE92982" w14:textId="40ECCC7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Heart Monitor</w:t>
            </w:r>
          </w:p>
        </w:tc>
        <w:tc>
          <w:tcPr>
            <w:tcW w:w="715" w:type="pct"/>
          </w:tcPr>
          <w:p w14:paraId="64EA22D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54757F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D05771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5B78712"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FD620C3" w14:textId="77777777" w:rsidTr="000C4C75">
        <w:tblPrEx>
          <w:jc w:val="left"/>
        </w:tblPrEx>
        <w:trPr>
          <w:trHeight w:val="243"/>
        </w:trPr>
        <w:tc>
          <w:tcPr>
            <w:tcW w:w="426" w:type="pct"/>
          </w:tcPr>
          <w:p w14:paraId="69912DD2"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0197B3E6" w14:textId="6C59705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Pulse Oximeter                              </w:t>
            </w:r>
          </w:p>
        </w:tc>
        <w:tc>
          <w:tcPr>
            <w:tcW w:w="715" w:type="pct"/>
          </w:tcPr>
          <w:p w14:paraId="33DD338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480EABF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75E90E7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08DCF600"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402E619" w14:textId="77777777" w:rsidTr="000C4C75">
        <w:tblPrEx>
          <w:jc w:val="left"/>
        </w:tblPrEx>
        <w:trPr>
          <w:trHeight w:val="243"/>
        </w:trPr>
        <w:tc>
          <w:tcPr>
            <w:tcW w:w="426" w:type="pct"/>
          </w:tcPr>
          <w:p w14:paraId="74B3AC9B"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2BF1B95C" w14:textId="72714CF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Diathermy equipment                              </w:t>
            </w:r>
          </w:p>
        </w:tc>
        <w:tc>
          <w:tcPr>
            <w:tcW w:w="715" w:type="pct"/>
          </w:tcPr>
          <w:p w14:paraId="7360CC6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38F287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060F75C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A254CE0"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ED92DE9" w14:textId="77777777" w:rsidTr="000C4C75">
        <w:tblPrEx>
          <w:jc w:val="left"/>
        </w:tblPrEx>
        <w:trPr>
          <w:trHeight w:val="243"/>
        </w:trPr>
        <w:tc>
          <w:tcPr>
            <w:tcW w:w="426" w:type="pct"/>
          </w:tcPr>
          <w:p w14:paraId="1E4213D1"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67FEFE62" w14:textId="432B4C8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Tray/trolley for medicines and emergency equipment        </w:t>
            </w:r>
          </w:p>
        </w:tc>
        <w:tc>
          <w:tcPr>
            <w:tcW w:w="715" w:type="pct"/>
          </w:tcPr>
          <w:p w14:paraId="3C71DE0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77607A8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4B48824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7BAA85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D40A654" w14:textId="77777777" w:rsidTr="000C4C75">
        <w:tblPrEx>
          <w:jc w:val="left"/>
        </w:tblPrEx>
        <w:trPr>
          <w:trHeight w:val="243"/>
        </w:trPr>
        <w:tc>
          <w:tcPr>
            <w:tcW w:w="426" w:type="pct"/>
          </w:tcPr>
          <w:p w14:paraId="3CC2F360"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1DFF7867" w14:textId="1499276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High Pressure Sterilizer / Autoclave</w:t>
            </w:r>
          </w:p>
        </w:tc>
        <w:tc>
          <w:tcPr>
            <w:tcW w:w="715" w:type="pct"/>
          </w:tcPr>
          <w:p w14:paraId="6CBAC8A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4B19D1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3CE377B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D742F1F"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09EDD99" w14:textId="77777777" w:rsidTr="000C4C75">
        <w:tblPrEx>
          <w:jc w:val="left"/>
        </w:tblPrEx>
        <w:trPr>
          <w:trHeight w:val="243"/>
        </w:trPr>
        <w:tc>
          <w:tcPr>
            <w:tcW w:w="426" w:type="pct"/>
          </w:tcPr>
          <w:p w14:paraId="6439DE46"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1B1103B7" w14:textId="4F93732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Oropharyngeal airways (</w:t>
            </w:r>
            <w:proofErr w:type="gramStart"/>
            <w:r w:rsidRPr="00504735">
              <w:rPr>
                <w:rFonts w:cstheme="minorHAnsi"/>
                <w:szCs w:val="20"/>
              </w:rPr>
              <w:t xml:space="preserve">adult)   </w:t>
            </w:r>
            <w:proofErr w:type="gramEnd"/>
            <w:r w:rsidRPr="00504735">
              <w:rPr>
                <w:rFonts w:cstheme="minorHAnsi"/>
                <w:szCs w:val="20"/>
              </w:rPr>
              <w:t xml:space="preserve">                     </w:t>
            </w:r>
          </w:p>
        </w:tc>
        <w:tc>
          <w:tcPr>
            <w:tcW w:w="715" w:type="pct"/>
          </w:tcPr>
          <w:p w14:paraId="76C8469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7C49EBA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3AE2077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0C4510B6"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488D936" w14:textId="77777777" w:rsidTr="000C4C75">
        <w:tblPrEx>
          <w:jc w:val="left"/>
        </w:tblPrEx>
        <w:trPr>
          <w:trHeight w:val="243"/>
        </w:trPr>
        <w:tc>
          <w:tcPr>
            <w:tcW w:w="426" w:type="pct"/>
          </w:tcPr>
          <w:p w14:paraId="79A81B5B"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412E7E06" w14:textId="3530063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Endotracheal tubes (adult </w:t>
            </w:r>
            <w:proofErr w:type="gramStart"/>
            <w:r w:rsidRPr="00504735">
              <w:rPr>
                <w:rFonts w:cstheme="minorHAnsi"/>
                <w:szCs w:val="20"/>
              </w:rPr>
              <w:t xml:space="preserve">size)   </w:t>
            </w:r>
            <w:proofErr w:type="gramEnd"/>
            <w:r w:rsidRPr="00504735">
              <w:rPr>
                <w:rFonts w:cstheme="minorHAnsi"/>
                <w:szCs w:val="20"/>
              </w:rPr>
              <w:t xml:space="preserve">                     </w:t>
            </w:r>
          </w:p>
        </w:tc>
        <w:tc>
          <w:tcPr>
            <w:tcW w:w="715" w:type="pct"/>
          </w:tcPr>
          <w:p w14:paraId="2FA591B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7DD3AB4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3C5FFEB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49BCA167"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062B34E" w14:textId="77777777" w:rsidTr="000C4C75">
        <w:tblPrEx>
          <w:jc w:val="left"/>
        </w:tblPrEx>
        <w:trPr>
          <w:trHeight w:val="243"/>
        </w:trPr>
        <w:tc>
          <w:tcPr>
            <w:tcW w:w="426" w:type="pct"/>
          </w:tcPr>
          <w:p w14:paraId="7101E2ED"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706B9708" w14:textId="22B2DEF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Laryngoscope with Adult Blades                      </w:t>
            </w:r>
          </w:p>
        </w:tc>
        <w:tc>
          <w:tcPr>
            <w:tcW w:w="715" w:type="pct"/>
          </w:tcPr>
          <w:p w14:paraId="6A8DEE5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1FD50C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4E0FCB1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4EEEF610"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FDFDBE1" w14:textId="77777777" w:rsidTr="000C4C75">
        <w:tblPrEx>
          <w:jc w:val="left"/>
        </w:tblPrEx>
        <w:trPr>
          <w:trHeight w:val="243"/>
        </w:trPr>
        <w:tc>
          <w:tcPr>
            <w:tcW w:w="426" w:type="pct"/>
          </w:tcPr>
          <w:p w14:paraId="25859BF7"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11BD2A66" w14:textId="2A9BC86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Protective masks                                 </w:t>
            </w:r>
          </w:p>
        </w:tc>
        <w:tc>
          <w:tcPr>
            <w:tcW w:w="715" w:type="pct"/>
          </w:tcPr>
          <w:p w14:paraId="2110527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A3856A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2E62149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03BC0A32"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0587367" w14:textId="77777777" w:rsidTr="000C4C75">
        <w:tblPrEx>
          <w:jc w:val="left"/>
        </w:tblPrEx>
        <w:trPr>
          <w:trHeight w:val="243"/>
        </w:trPr>
        <w:tc>
          <w:tcPr>
            <w:tcW w:w="426" w:type="pct"/>
          </w:tcPr>
          <w:p w14:paraId="2A033E07" w14:textId="559D8697" w:rsidR="000B531E" w:rsidRPr="00504735" w:rsidRDefault="00CB3A16" w:rsidP="000C4C75">
            <w:pPr>
              <w:pStyle w:val="ListParagraph1"/>
              <w:spacing w:after="0" w:line="240" w:lineRule="auto"/>
              <w:ind w:left="0"/>
              <w:rPr>
                <w:rFonts w:cstheme="minorHAnsi"/>
                <w:szCs w:val="20"/>
                <w:lang w:val="fr-FR"/>
              </w:rPr>
            </w:pPr>
            <w:r>
              <w:rPr>
                <w:rFonts w:cstheme="minorHAnsi"/>
                <w:szCs w:val="20"/>
              </w:rPr>
              <w:t>AA</w:t>
            </w:r>
          </w:p>
        </w:tc>
        <w:tc>
          <w:tcPr>
            <w:tcW w:w="1857" w:type="pct"/>
          </w:tcPr>
          <w:p w14:paraId="596F4C9C" w14:textId="6F6E573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SS 4 Spinal Needle Kit 2                             </w:t>
            </w:r>
          </w:p>
        </w:tc>
        <w:tc>
          <w:tcPr>
            <w:tcW w:w="715" w:type="pct"/>
          </w:tcPr>
          <w:p w14:paraId="1DDAF41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73D39E2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868138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BC28440"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6FFC4A8" w14:textId="77777777" w:rsidTr="000C4C75">
        <w:tblPrEx>
          <w:jc w:val="left"/>
        </w:tblPrEx>
        <w:trPr>
          <w:trHeight w:val="243"/>
        </w:trPr>
        <w:tc>
          <w:tcPr>
            <w:tcW w:w="426" w:type="pct"/>
          </w:tcPr>
          <w:p w14:paraId="7C4FFC79" w14:textId="63879CE8" w:rsidR="00CB3A16" w:rsidRPr="00504735" w:rsidRDefault="00CB3A16" w:rsidP="000C4C75">
            <w:pPr>
              <w:pStyle w:val="ListParagraph1"/>
              <w:spacing w:after="0" w:line="240" w:lineRule="auto"/>
              <w:ind w:left="0"/>
              <w:rPr>
                <w:rFonts w:cstheme="minorHAnsi"/>
                <w:szCs w:val="20"/>
                <w:lang w:val="fr-FR"/>
              </w:rPr>
            </w:pPr>
            <w:r>
              <w:rPr>
                <w:rFonts w:cstheme="minorHAnsi"/>
                <w:szCs w:val="20"/>
              </w:rPr>
              <w:t>OFF</w:t>
            </w:r>
          </w:p>
        </w:tc>
        <w:tc>
          <w:tcPr>
            <w:tcW w:w="1857" w:type="pct"/>
          </w:tcPr>
          <w:p w14:paraId="2395A7CB" w14:textId="0E96445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Anesthesia machine                              </w:t>
            </w:r>
          </w:p>
        </w:tc>
        <w:tc>
          <w:tcPr>
            <w:tcW w:w="715" w:type="pct"/>
          </w:tcPr>
          <w:p w14:paraId="3F52D7B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82A271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342ADCF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B6B1B36"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75485B9" w14:textId="77777777" w:rsidTr="000C4C75">
        <w:tblPrEx>
          <w:jc w:val="left"/>
        </w:tblPrEx>
        <w:trPr>
          <w:trHeight w:val="243"/>
        </w:trPr>
        <w:tc>
          <w:tcPr>
            <w:tcW w:w="426" w:type="pct"/>
          </w:tcPr>
          <w:p w14:paraId="1D281303" w14:textId="3873CB06" w:rsidR="000B531E" w:rsidRPr="00504735" w:rsidRDefault="00CB3A16" w:rsidP="000C4C75">
            <w:pPr>
              <w:pStyle w:val="ListParagraph1"/>
              <w:spacing w:after="0" w:line="240" w:lineRule="auto"/>
              <w:ind w:left="0"/>
              <w:rPr>
                <w:rFonts w:cstheme="minorHAnsi"/>
                <w:szCs w:val="20"/>
                <w:lang w:val="fr-FR"/>
              </w:rPr>
            </w:pPr>
            <w:r>
              <w:rPr>
                <w:rFonts w:cstheme="minorHAnsi"/>
                <w:szCs w:val="20"/>
              </w:rPr>
              <w:t>AC</w:t>
            </w:r>
          </w:p>
        </w:tc>
        <w:tc>
          <w:tcPr>
            <w:tcW w:w="1857" w:type="pct"/>
          </w:tcPr>
          <w:p w14:paraId="256E137D" w14:textId="51B5E9F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Boyles apparatus                               </w:t>
            </w:r>
          </w:p>
        </w:tc>
        <w:tc>
          <w:tcPr>
            <w:tcW w:w="715" w:type="pct"/>
          </w:tcPr>
          <w:p w14:paraId="0AEE5B2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752AEE1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0AFC877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4E52F4E"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5B7882B" w14:textId="77777777" w:rsidTr="000C4C75">
        <w:tblPrEx>
          <w:jc w:val="left"/>
        </w:tblPrEx>
        <w:trPr>
          <w:trHeight w:val="243"/>
        </w:trPr>
        <w:tc>
          <w:tcPr>
            <w:tcW w:w="426" w:type="pct"/>
          </w:tcPr>
          <w:p w14:paraId="409AE180" w14:textId="3D7E1E30" w:rsidR="000B531E" w:rsidRPr="00504735" w:rsidRDefault="00CB3A16" w:rsidP="000C4C75">
            <w:pPr>
              <w:pStyle w:val="ListParagraph1"/>
              <w:spacing w:after="0" w:line="240" w:lineRule="auto"/>
              <w:ind w:left="0"/>
              <w:rPr>
                <w:rFonts w:cstheme="minorHAnsi"/>
                <w:szCs w:val="20"/>
                <w:lang w:val="fr-FR"/>
              </w:rPr>
            </w:pPr>
            <w:r>
              <w:rPr>
                <w:rFonts w:cstheme="minorHAnsi"/>
                <w:szCs w:val="20"/>
              </w:rPr>
              <w:t>AD</w:t>
            </w:r>
          </w:p>
        </w:tc>
        <w:tc>
          <w:tcPr>
            <w:tcW w:w="1857" w:type="pct"/>
          </w:tcPr>
          <w:p w14:paraId="10C9B66E" w14:textId="4A5270E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Nitrous oxide bottle                            </w:t>
            </w:r>
          </w:p>
        </w:tc>
        <w:tc>
          <w:tcPr>
            <w:tcW w:w="715" w:type="pct"/>
          </w:tcPr>
          <w:p w14:paraId="2568660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311E68F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76ACB5F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5ACD014B"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AD95BF9" w14:textId="77777777" w:rsidTr="000C4C75">
        <w:tblPrEx>
          <w:jc w:val="left"/>
        </w:tblPrEx>
        <w:trPr>
          <w:trHeight w:val="243"/>
        </w:trPr>
        <w:tc>
          <w:tcPr>
            <w:tcW w:w="426" w:type="pct"/>
          </w:tcPr>
          <w:p w14:paraId="6CEF9F01" w14:textId="316F1F7E" w:rsidR="000B531E" w:rsidRPr="00504735" w:rsidRDefault="00CB3A16" w:rsidP="000C4C75">
            <w:pPr>
              <w:pStyle w:val="ListParagraph1"/>
              <w:spacing w:after="0" w:line="240" w:lineRule="auto"/>
              <w:ind w:left="0"/>
              <w:rPr>
                <w:rFonts w:cstheme="minorHAnsi"/>
                <w:szCs w:val="20"/>
                <w:lang w:val="fr-FR"/>
              </w:rPr>
            </w:pPr>
            <w:r>
              <w:rPr>
                <w:rFonts w:cstheme="minorHAnsi"/>
                <w:szCs w:val="20"/>
              </w:rPr>
              <w:t>AE</w:t>
            </w:r>
          </w:p>
        </w:tc>
        <w:tc>
          <w:tcPr>
            <w:tcW w:w="1857" w:type="pct"/>
          </w:tcPr>
          <w:p w14:paraId="3FB3CAD8" w14:textId="46CDE79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Bhaprisateo's D'Halathane / D'Isflurane / D'Enflurane   </w:t>
            </w:r>
          </w:p>
        </w:tc>
        <w:tc>
          <w:tcPr>
            <w:tcW w:w="715" w:type="pct"/>
          </w:tcPr>
          <w:p w14:paraId="6F79A67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28F3456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7BB0A3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D82B7FD"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D15C353" w14:textId="77777777" w:rsidTr="000C4C75">
        <w:tblPrEx>
          <w:jc w:val="left"/>
        </w:tblPrEx>
        <w:trPr>
          <w:trHeight w:val="243"/>
        </w:trPr>
        <w:tc>
          <w:tcPr>
            <w:tcW w:w="426" w:type="pct"/>
          </w:tcPr>
          <w:p w14:paraId="1FAA2B10" w14:textId="23C99EA7" w:rsidR="000B531E" w:rsidRPr="00504735" w:rsidRDefault="00CB3A16" w:rsidP="000C4C75">
            <w:pPr>
              <w:pStyle w:val="ListParagraph1"/>
              <w:spacing w:after="0" w:line="240" w:lineRule="auto"/>
              <w:ind w:left="0"/>
              <w:rPr>
                <w:rFonts w:cstheme="minorHAnsi"/>
                <w:szCs w:val="20"/>
                <w:lang w:val="fr-FR"/>
              </w:rPr>
            </w:pPr>
            <w:r>
              <w:rPr>
                <w:rFonts w:cstheme="minorHAnsi"/>
                <w:szCs w:val="20"/>
              </w:rPr>
              <w:t>OF</w:t>
            </w:r>
          </w:p>
        </w:tc>
        <w:tc>
          <w:tcPr>
            <w:tcW w:w="1857" w:type="pct"/>
          </w:tcPr>
          <w:p w14:paraId="5E42C2DA" w14:textId="0F07C67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Sterilization Kit                               </w:t>
            </w:r>
          </w:p>
        </w:tc>
        <w:tc>
          <w:tcPr>
            <w:tcW w:w="715" w:type="pct"/>
          </w:tcPr>
          <w:p w14:paraId="423A0E5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4844338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7B7AD1A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1C9282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91C93CE" w14:textId="77777777" w:rsidTr="000C4C75">
        <w:tblPrEx>
          <w:jc w:val="left"/>
        </w:tblPrEx>
        <w:trPr>
          <w:trHeight w:val="243"/>
        </w:trPr>
        <w:tc>
          <w:tcPr>
            <w:tcW w:w="426" w:type="pct"/>
          </w:tcPr>
          <w:p w14:paraId="16F2FD41" w14:textId="69557A95" w:rsidR="000B531E" w:rsidRPr="00504735" w:rsidRDefault="00CB3A16" w:rsidP="000C4C75">
            <w:pPr>
              <w:pStyle w:val="ListParagraph1"/>
              <w:spacing w:after="0" w:line="240" w:lineRule="auto"/>
              <w:ind w:left="0"/>
              <w:rPr>
                <w:rFonts w:cstheme="minorHAnsi"/>
                <w:szCs w:val="20"/>
                <w:lang w:val="fr-FR"/>
              </w:rPr>
            </w:pPr>
            <w:r>
              <w:rPr>
                <w:rFonts w:cstheme="minorHAnsi"/>
                <w:szCs w:val="20"/>
              </w:rPr>
              <w:t>AG</w:t>
            </w:r>
          </w:p>
        </w:tc>
        <w:tc>
          <w:tcPr>
            <w:tcW w:w="1857" w:type="pct"/>
          </w:tcPr>
          <w:p w14:paraId="02EA5FA3" w14:textId="63A0C8D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Kit D &amp; C                                 </w:t>
            </w:r>
          </w:p>
        </w:tc>
        <w:tc>
          <w:tcPr>
            <w:tcW w:w="715" w:type="pct"/>
          </w:tcPr>
          <w:p w14:paraId="7463AC7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2EDBDFD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44273C0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037D61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3FE98E5" w14:textId="77777777" w:rsidTr="000C4C75">
        <w:tblPrEx>
          <w:jc w:val="left"/>
        </w:tblPrEx>
        <w:trPr>
          <w:trHeight w:val="243"/>
        </w:trPr>
        <w:tc>
          <w:tcPr>
            <w:tcW w:w="426" w:type="pct"/>
          </w:tcPr>
          <w:p w14:paraId="085F3E2D" w14:textId="06996A77" w:rsidR="000B531E" w:rsidRPr="00504735" w:rsidRDefault="00CB3A16" w:rsidP="000C4C75">
            <w:pPr>
              <w:pStyle w:val="ListParagraph1"/>
              <w:spacing w:after="0" w:line="240" w:lineRule="auto"/>
              <w:ind w:left="0"/>
              <w:rPr>
                <w:rFonts w:cstheme="minorHAnsi"/>
                <w:szCs w:val="20"/>
                <w:lang w:val="fr-FR"/>
              </w:rPr>
            </w:pPr>
            <w:r>
              <w:rPr>
                <w:rFonts w:cstheme="minorHAnsi"/>
                <w:szCs w:val="20"/>
              </w:rPr>
              <w:t>AH</w:t>
            </w:r>
          </w:p>
        </w:tc>
        <w:tc>
          <w:tcPr>
            <w:tcW w:w="1857" w:type="pct"/>
          </w:tcPr>
          <w:p w14:paraId="48E0ECE2" w14:textId="7007197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Kit LSCS                                  </w:t>
            </w:r>
          </w:p>
        </w:tc>
        <w:tc>
          <w:tcPr>
            <w:tcW w:w="715" w:type="pct"/>
          </w:tcPr>
          <w:p w14:paraId="77EC7E34"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46B2848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49922D3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07DC92F6"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403F920" w14:textId="77777777" w:rsidTr="000C4C75">
        <w:tblPrEx>
          <w:jc w:val="left"/>
        </w:tblPrEx>
        <w:trPr>
          <w:trHeight w:val="243"/>
        </w:trPr>
        <w:tc>
          <w:tcPr>
            <w:tcW w:w="426" w:type="pct"/>
          </w:tcPr>
          <w:p w14:paraId="493C6581" w14:textId="05DAAB48" w:rsidR="000B531E" w:rsidRPr="00504735" w:rsidRDefault="00CB3A16" w:rsidP="000C4C75">
            <w:pPr>
              <w:pStyle w:val="ListParagraph1"/>
              <w:spacing w:after="0" w:line="240" w:lineRule="auto"/>
              <w:ind w:left="0"/>
              <w:rPr>
                <w:rFonts w:cstheme="minorHAnsi"/>
                <w:szCs w:val="20"/>
                <w:lang w:val="fr-FR"/>
              </w:rPr>
            </w:pPr>
            <w:r>
              <w:rPr>
                <w:rFonts w:cstheme="minorHAnsi"/>
                <w:szCs w:val="20"/>
              </w:rPr>
              <w:t>TO</w:t>
            </w:r>
          </w:p>
        </w:tc>
        <w:tc>
          <w:tcPr>
            <w:tcW w:w="1857" w:type="pct"/>
          </w:tcPr>
          <w:p w14:paraId="2D0ED750" w14:textId="020B101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Resuscitation table</w:t>
            </w:r>
          </w:p>
        </w:tc>
        <w:tc>
          <w:tcPr>
            <w:tcW w:w="715" w:type="pct"/>
          </w:tcPr>
          <w:p w14:paraId="2D66DC8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E27C17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3635236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2F9C2353"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1710785" w14:textId="77777777" w:rsidTr="000C4C75">
        <w:tblPrEx>
          <w:jc w:val="left"/>
        </w:tblPrEx>
        <w:trPr>
          <w:trHeight w:val="243"/>
        </w:trPr>
        <w:tc>
          <w:tcPr>
            <w:tcW w:w="426" w:type="pct"/>
          </w:tcPr>
          <w:p w14:paraId="77790F85" w14:textId="0E6F95EA" w:rsidR="000B531E" w:rsidRPr="00504735" w:rsidRDefault="00CB3A16" w:rsidP="000C4C75">
            <w:pPr>
              <w:pStyle w:val="ListParagraph1"/>
              <w:spacing w:after="0" w:line="240" w:lineRule="auto"/>
              <w:ind w:left="0"/>
              <w:rPr>
                <w:rFonts w:cstheme="minorHAnsi"/>
                <w:szCs w:val="20"/>
                <w:lang w:val="fr-FR"/>
              </w:rPr>
            </w:pPr>
            <w:r>
              <w:rPr>
                <w:rFonts w:cstheme="minorHAnsi"/>
                <w:szCs w:val="20"/>
              </w:rPr>
              <w:t>AJ</w:t>
            </w:r>
          </w:p>
        </w:tc>
        <w:tc>
          <w:tcPr>
            <w:tcW w:w="1857" w:type="pct"/>
          </w:tcPr>
          <w:p w14:paraId="7A556BC8" w14:textId="1B4722E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MVA syringe and cannula   </w:t>
            </w:r>
          </w:p>
        </w:tc>
        <w:tc>
          <w:tcPr>
            <w:tcW w:w="715" w:type="pct"/>
          </w:tcPr>
          <w:p w14:paraId="3A14CB4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4AC6FA6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4E80D6D9"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FBF1AB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7C995DB" w14:textId="77777777" w:rsidTr="000C4C75">
        <w:tblPrEx>
          <w:jc w:val="left"/>
        </w:tblPrEx>
        <w:trPr>
          <w:trHeight w:val="243"/>
        </w:trPr>
        <w:tc>
          <w:tcPr>
            <w:tcW w:w="426" w:type="pct"/>
          </w:tcPr>
          <w:p w14:paraId="083A4AC4" w14:textId="735141AD" w:rsidR="000B531E" w:rsidRPr="00504735" w:rsidRDefault="00CB3A16" w:rsidP="000C4C75">
            <w:pPr>
              <w:pStyle w:val="ListParagraph1"/>
              <w:spacing w:after="0" w:line="240" w:lineRule="auto"/>
              <w:ind w:left="0"/>
              <w:rPr>
                <w:rFonts w:cstheme="minorHAnsi"/>
                <w:szCs w:val="20"/>
                <w:lang w:val="fr-FR"/>
              </w:rPr>
            </w:pPr>
            <w:r>
              <w:rPr>
                <w:rFonts w:cstheme="minorHAnsi"/>
                <w:szCs w:val="20"/>
              </w:rPr>
              <w:t>AK</w:t>
            </w:r>
          </w:p>
        </w:tc>
        <w:tc>
          <w:tcPr>
            <w:tcW w:w="1857" w:type="pct"/>
          </w:tcPr>
          <w:p w14:paraId="3F5305B0" w14:textId="6BDF3E7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Hand washing under running water at the point of use </w:t>
            </w:r>
          </w:p>
        </w:tc>
        <w:tc>
          <w:tcPr>
            <w:tcW w:w="715" w:type="pct"/>
          </w:tcPr>
          <w:p w14:paraId="6F0E0B8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8DD04A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2209110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50DF0B8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DF1AE20" w14:textId="77777777" w:rsidTr="000C4C75">
        <w:tblPrEx>
          <w:jc w:val="left"/>
        </w:tblPrEx>
        <w:trPr>
          <w:trHeight w:val="243"/>
        </w:trPr>
        <w:tc>
          <w:tcPr>
            <w:tcW w:w="426" w:type="pct"/>
          </w:tcPr>
          <w:p w14:paraId="2B86B04D" w14:textId="41E87769" w:rsidR="000B531E" w:rsidRPr="00504735" w:rsidRDefault="00CB3A16" w:rsidP="000C4C75">
            <w:pPr>
              <w:pStyle w:val="ListParagraph1"/>
              <w:spacing w:after="0" w:line="240" w:lineRule="auto"/>
              <w:ind w:left="0"/>
              <w:rPr>
                <w:rFonts w:cstheme="minorHAnsi"/>
                <w:szCs w:val="20"/>
                <w:lang w:val="fr-FR"/>
              </w:rPr>
            </w:pPr>
            <w:r>
              <w:rPr>
                <w:rFonts w:cstheme="minorHAnsi"/>
                <w:szCs w:val="20"/>
              </w:rPr>
              <w:t>To the</w:t>
            </w:r>
          </w:p>
        </w:tc>
        <w:tc>
          <w:tcPr>
            <w:tcW w:w="1857" w:type="pct"/>
          </w:tcPr>
          <w:p w14:paraId="69264739" w14:textId="417A532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Elbow-operated faucets  </w:t>
            </w:r>
          </w:p>
        </w:tc>
        <w:tc>
          <w:tcPr>
            <w:tcW w:w="715" w:type="pct"/>
          </w:tcPr>
          <w:p w14:paraId="7C8739F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AC76D8D"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7FC2BCA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CCCF576"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72330D1" w14:textId="77777777" w:rsidTr="000C4C75">
        <w:tblPrEx>
          <w:jc w:val="left"/>
        </w:tblPrEx>
        <w:trPr>
          <w:trHeight w:val="243"/>
        </w:trPr>
        <w:tc>
          <w:tcPr>
            <w:tcW w:w="426" w:type="pct"/>
          </w:tcPr>
          <w:p w14:paraId="0BB1B7A7" w14:textId="595B5901" w:rsidR="000B531E" w:rsidRPr="00504735" w:rsidRDefault="00CB3A16" w:rsidP="000C4C75">
            <w:pPr>
              <w:pStyle w:val="ListParagraph1"/>
              <w:spacing w:after="0" w:line="240" w:lineRule="auto"/>
              <w:ind w:left="0"/>
              <w:rPr>
                <w:rFonts w:cstheme="minorHAnsi"/>
                <w:szCs w:val="20"/>
                <w:lang w:val="fr-FR"/>
              </w:rPr>
            </w:pPr>
            <w:r>
              <w:rPr>
                <w:rFonts w:cstheme="minorHAnsi"/>
                <w:szCs w:val="20"/>
              </w:rPr>
              <w:t>On the</w:t>
            </w:r>
          </w:p>
        </w:tc>
        <w:tc>
          <w:tcPr>
            <w:tcW w:w="1857" w:type="pct"/>
          </w:tcPr>
          <w:p w14:paraId="3BDF33B8" w14:textId="4A6B04A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Wide, deep sink to prevent splashing and water retention</w:t>
            </w:r>
          </w:p>
        </w:tc>
        <w:tc>
          <w:tcPr>
            <w:tcW w:w="715" w:type="pct"/>
          </w:tcPr>
          <w:p w14:paraId="7CD0009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2B2BC0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2DE3399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012658A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4C550DA" w14:textId="77777777" w:rsidTr="000C4C75">
        <w:tblPrEx>
          <w:jc w:val="left"/>
        </w:tblPrEx>
        <w:trPr>
          <w:trHeight w:val="243"/>
        </w:trPr>
        <w:tc>
          <w:tcPr>
            <w:tcW w:w="426" w:type="pct"/>
          </w:tcPr>
          <w:p w14:paraId="5C14A654" w14:textId="5FAB417F" w:rsidR="000B531E" w:rsidRPr="00504735" w:rsidRDefault="00CB3A16" w:rsidP="000C4C75">
            <w:pPr>
              <w:pStyle w:val="ListParagraph1"/>
              <w:spacing w:after="0" w:line="240" w:lineRule="auto"/>
              <w:ind w:left="0"/>
              <w:rPr>
                <w:rFonts w:cstheme="minorHAnsi"/>
                <w:szCs w:val="20"/>
                <w:lang w:val="fr-FR"/>
              </w:rPr>
            </w:pPr>
            <w:r>
              <w:rPr>
                <w:rFonts w:cstheme="minorHAnsi"/>
                <w:szCs w:val="20"/>
              </w:rPr>
              <w:t>AN</w:t>
            </w:r>
          </w:p>
        </w:tc>
        <w:tc>
          <w:tcPr>
            <w:tcW w:w="1857" w:type="pct"/>
          </w:tcPr>
          <w:p w14:paraId="1F3DD91B" w14:textId="7C32208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Antiseptic soap with soap dish/liquid antiseptic with dispenser.</w:t>
            </w:r>
          </w:p>
        </w:tc>
        <w:tc>
          <w:tcPr>
            <w:tcW w:w="715" w:type="pct"/>
          </w:tcPr>
          <w:p w14:paraId="22BEAC9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07EEDC4B"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7185E3C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87FAAB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091DF38" w14:textId="77777777" w:rsidTr="000C4C75">
        <w:tblPrEx>
          <w:jc w:val="left"/>
        </w:tblPrEx>
        <w:trPr>
          <w:trHeight w:val="243"/>
        </w:trPr>
        <w:tc>
          <w:tcPr>
            <w:tcW w:w="426" w:type="pct"/>
          </w:tcPr>
          <w:p w14:paraId="70BB8645" w14:textId="4085819E" w:rsidR="000B531E" w:rsidRPr="00504735" w:rsidRDefault="00CB3A16" w:rsidP="000C4C75">
            <w:pPr>
              <w:pStyle w:val="ListParagraph1"/>
              <w:spacing w:after="0" w:line="240" w:lineRule="auto"/>
              <w:ind w:left="0"/>
              <w:rPr>
                <w:rFonts w:cstheme="minorHAnsi"/>
                <w:szCs w:val="20"/>
                <w:lang w:val="fr-FR"/>
              </w:rPr>
            </w:pPr>
            <w:r>
              <w:rPr>
                <w:rFonts w:cstheme="minorHAnsi"/>
                <w:szCs w:val="20"/>
              </w:rPr>
              <w:t>TO</w:t>
            </w:r>
          </w:p>
        </w:tc>
        <w:tc>
          <w:tcPr>
            <w:tcW w:w="1857" w:type="pct"/>
          </w:tcPr>
          <w:p w14:paraId="651B056B" w14:textId="78CF754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Alcohol-based hand rub </w:t>
            </w:r>
          </w:p>
        </w:tc>
        <w:tc>
          <w:tcPr>
            <w:tcW w:w="715" w:type="pct"/>
          </w:tcPr>
          <w:p w14:paraId="58ABB98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4EFA54B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7490483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5E305DF8"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4696DBE" w14:textId="77777777" w:rsidTr="000C4C75">
        <w:tblPrEx>
          <w:jc w:val="left"/>
        </w:tblPrEx>
        <w:trPr>
          <w:trHeight w:val="243"/>
        </w:trPr>
        <w:tc>
          <w:tcPr>
            <w:tcW w:w="426" w:type="pct"/>
          </w:tcPr>
          <w:p w14:paraId="772D1EF0" w14:textId="59CDBCD7" w:rsidR="000B531E" w:rsidRPr="00504735" w:rsidRDefault="00CB3A16" w:rsidP="000C4C75">
            <w:pPr>
              <w:pStyle w:val="ListParagraph1"/>
              <w:spacing w:after="0" w:line="240" w:lineRule="auto"/>
              <w:ind w:left="0"/>
              <w:rPr>
                <w:rFonts w:cstheme="minorHAnsi"/>
                <w:szCs w:val="20"/>
                <w:lang w:val="fr-FR"/>
              </w:rPr>
            </w:pPr>
            <w:r>
              <w:rPr>
                <w:rFonts w:cstheme="minorHAnsi"/>
                <w:szCs w:val="20"/>
              </w:rPr>
              <w:t>AP</w:t>
            </w:r>
          </w:p>
        </w:tc>
        <w:tc>
          <w:tcPr>
            <w:tcW w:w="1857" w:type="pct"/>
          </w:tcPr>
          <w:p w14:paraId="1908D4DA" w14:textId="20C5687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Posting point-of-use handwashing instructions </w:t>
            </w:r>
          </w:p>
        </w:tc>
        <w:tc>
          <w:tcPr>
            <w:tcW w:w="715" w:type="pct"/>
          </w:tcPr>
          <w:p w14:paraId="02DA715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113B98D0"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3662147E"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BB907B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2FF70A3" w14:textId="77777777" w:rsidTr="000C4C75">
        <w:tblPrEx>
          <w:jc w:val="left"/>
        </w:tblPrEx>
        <w:trPr>
          <w:trHeight w:val="243"/>
        </w:trPr>
        <w:tc>
          <w:tcPr>
            <w:tcW w:w="426" w:type="pct"/>
          </w:tcPr>
          <w:p w14:paraId="4BA3D47C" w14:textId="59E5CAFC" w:rsidR="000B531E" w:rsidRPr="00504735" w:rsidRDefault="00CB3A16" w:rsidP="000C4C75">
            <w:pPr>
              <w:pStyle w:val="ListParagraph1"/>
              <w:spacing w:after="0" w:line="240" w:lineRule="auto"/>
              <w:ind w:left="0"/>
              <w:rPr>
                <w:rFonts w:cstheme="minorHAnsi"/>
                <w:szCs w:val="20"/>
                <w:lang w:val="fr-FR"/>
              </w:rPr>
            </w:pPr>
            <w:r>
              <w:rPr>
                <w:rFonts w:cstheme="minorHAnsi"/>
                <w:szCs w:val="20"/>
              </w:rPr>
              <w:t>AQ</w:t>
            </w:r>
          </w:p>
        </w:tc>
        <w:tc>
          <w:tcPr>
            <w:tcW w:w="1857" w:type="pct"/>
          </w:tcPr>
          <w:p w14:paraId="671B774E" w14:textId="3512A1D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Personal Protective Equipment (PPE)</w:t>
            </w:r>
          </w:p>
        </w:tc>
        <w:tc>
          <w:tcPr>
            <w:tcW w:w="715" w:type="pct"/>
          </w:tcPr>
          <w:p w14:paraId="23BCD882"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1ECABFA8"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63274DFF"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75E811CA"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9BE0DDC" w14:textId="77777777" w:rsidTr="000C4C75">
        <w:tblPrEx>
          <w:jc w:val="left"/>
        </w:tblPrEx>
        <w:trPr>
          <w:trHeight w:val="243"/>
        </w:trPr>
        <w:tc>
          <w:tcPr>
            <w:tcW w:w="426" w:type="pct"/>
          </w:tcPr>
          <w:p w14:paraId="7C90F999" w14:textId="7F2AE85A" w:rsidR="000B531E" w:rsidRPr="00504735" w:rsidRDefault="00CB3A16" w:rsidP="000C4C75">
            <w:pPr>
              <w:pStyle w:val="ListParagraph1"/>
              <w:spacing w:after="0" w:line="240" w:lineRule="auto"/>
              <w:ind w:left="0"/>
              <w:rPr>
                <w:rFonts w:cstheme="minorHAnsi"/>
                <w:szCs w:val="20"/>
                <w:lang w:val="fr-FR"/>
              </w:rPr>
            </w:pPr>
            <w:r>
              <w:rPr>
                <w:rFonts w:cstheme="minorHAnsi"/>
                <w:szCs w:val="20"/>
              </w:rPr>
              <w:t>AR</w:t>
            </w:r>
          </w:p>
        </w:tc>
        <w:tc>
          <w:tcPr>
            <w:tcW w:w="1857" w:type="pct"/>
          </w:tcPr>
          <w:p w14:paraId="60C4615C" w14:textId="267C84E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Disinfectant </w:t>
            </w:r>
          </w:p>
        </w:tc>
        <w:tc>
          <w:tcPr>
            <w:tcW w:w="715" w:type="pct"/>
          </w:tcPr>
          <w:p w14:paraId="68D7ED2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3EB1A5C5"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40313DAC"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C17D7C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48F2E7E" w14:textId="77777777" w:rsidTr="000C4C75">
        <w:tblPrEx>
          <w:jc w:val="left"/>
        </w:tblPrEx>
        <w:trPr>
          <w:trHeight w:val="243"/>
        </w:trPr>
        <w:tc>
          <w:tcPr>
            <w:tcW w:w="426" w:type="pct"/>
          </w:tcPr>
          <w:p w14:paraId="0B26BAF1" w14:textId="5ABF3B3A" w:rsidR="000B531E" w:rsidRPr="00504735" w:rsidRDefault="00CB3A16" w:rsidP="000C4C75">
            <w:pPr>
              <w:pStyle w:val="ListParagraph1"/>
              <w:spacing w:after="0" w:line="240" w:lineRule="auto"/>
              <w:ind w:left="0"/>
              <w:rPr>
                <w:rFonts w:cstheme="minorHAnsi"/>
                <w:szCs w:val="20"/>
                <w:lang w:val="fr-FR"/>
              </w:rPr>
            </w:pPr>
            <w:r>
              <w:rPr>
                <w:rFonts w:cstheme="minorHAnsi"/>
                <w:szCs w:val="20"/>
              </w:rPr>
              <w:t>AS</w:t>
            </w:r>
          </w:p>
        </w:tc>
        <w:tc>
          <w:tcPr>
            <w:tcW w:w="1857" w:type="pct"/>
          </w:tcPr>
          <w:p w14:paraId="67DE7981" w14:textId="335923C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Cleaning agents </w:t>
            </w:r>
          </w:p>
        </w:tc>
        <w:tc>
          <w:tcPr>
            <w:tcW w:w="715" w:type="pct"/>
          </w:tcPr>
          <w:p w14:paraId="5CE82E6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52498F9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6B159F9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37975B1D"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B6EF1A8" w14:textId="77777777" w:rsidTr="000C4C75">
        <w:tblPrEx>
          <w:jc w:val="left"/>
        </w:tblPrEx>
        <w:trPr>
          <w:trHeight w:val="243"/>
        </w:trPr>
        <w:tc>
          <w:tcPr>
            <w:tcW w:w="426" w:type="pct"/>
          </w:tcPr>
          <w:p w14:paraId="43F77223" w14:textId="1B2A0F2D" w:rsidR="000B531E" w:rsidRPr="00504735" w:rsidRDefault="00CB3A16" w:rsidP="000C4C75">
            <w:pPr>
              <w:pStyle w:val="ListParagraph1"/>
              <w:spacing w:after="0" w:line="240" w:lineRule="auto"/>
              <w:ind w:left="0"/>
              <w:rPr>
                <w:rFonts w:cstheme="minorHAnsi"/>
                <w:szCs w:val="20"/>
                <w:lang w:val="fr-FR"/>
              </w:rPr>
            </w:pPr>
            <w:r>
              <w:rPr>
                <w:rFonts w:cstheme="minorHAnsi"/>
                <w:szCs w:val="20"/>
              </w:rPr>
              <w:t>AT</w:t>
            </w:r>
          </w:p>
        </w:tc>
        <w:tc>
          <w:tcPr>
            <w:tcW w:w="1857" w:type="pct"/>
          </w:tcPr>
          <w:p w14:paraId="06E284CE" w14:textId="75F47E1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Color-coded waste bins at the point of waste generation </w:t>
            </w:r>
          </w:p>
        </w:tc>
        <w:tc>
          <w:tcPr>
            <w:tcW w:w="715" w:type="pct"/>
          </w:tcPr>
          <w:p w14:paraId="3B0D8F61"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12424D17"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14941E7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116143B3"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95BDC4D" w14:textId="77777777" w:rsidTr="000C4C75">
        <w:tblPrEx>
          <w:jc w:val="left"/>
        </w:tblPrEx>
        <w:trPr>
          <w:trHeight w:val="243"/>
        </w:trPr>
        <w:tc>
          <w:tcPr>
            <w:tcW w:w="426" w:type="pct"/>
          </w:tcPr>
          <w:p w14:paraId="4A39ACBF" w14:textId="69BE9A6C" w:rsidR="000B531E" w:rsidRPr="00504735" w:rsidRDefault="00CB3A16" w:rsidP="000C4C75">
            <w:pPr>
              <w:pStyle w:val="ListParagraph1"/>
              <w:spacing w:after="0" w:line="240" w:lineRule="auto"/>
              <w:ind w:left="0"/>
              <w:rPr>
                <w:rFonts w:cstheme="minorHAnsi"/>
                <w:szCs w:val="20"/>
                <w:lang w:val="fr-FR"/>
              </w:rPr>
            </w:pPr>
            <w:r>
              <w:rPr>
                <w:rFonts w:cstheme="minorHAnsi"/>
                <w:szCs w:val="20"/>
              </w:rPr>
              <w:t>AT</w:t>
            </w:r>
          </w:p>
        </w:tc>
        <w:tc>
          <w:tcPr>
            <w:tcW w:w="1857" w:type="pct"/>
          </w:tcPr>
          <w:p w14:paraId="21A4F8C0" w14:textId="1EFF7E6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Plastic bags at the point of waste generation</w:t>
            </w:r>
          </w:p>
        </w:tc>
        <w:tc>
          <w:tcPr>
            <w:tcW w:w="715" w:type="pct"/>
          </w:tcPr>
          <w:p w14:paraId="50E79DAA"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71" w:type="pct"/>
          </w:tcPr>
          <w:p w14:paraId="60985A46"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1071" w:type="pct"/>
          </w:tcPr>
          <w:p w14:paraId="4FCC0F43" w14:textId="77777777" w:rsidR="000B531E" w:rsidRPr="00504735" w:rsidRDefault="000B531E" w:rsidP="000B531E">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60" w:type="pct"/>
            <w:vMerge/>
          </w:tcPr>
          <w:p w14:paraId="6272636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B149B8F" w14:textId="77777777" w:rsidTr="000C4C75">
        <w:trPr>
          <w:trHeight w:val="376"/>
          <w:jc w:val="center"/>
        </w:trPr>
        <w:tc>
          <w:tcPr>
            <w:tcW w:w="426" w:type="pct"/>
          </w:tcPr>
          <w:p w14:paraId="341F622C" w14:textId="77777777" w:rsidR="000B531E" w:rsidRPr="00504735" w:rsidRDefault="000B531E" w:rsidP="000B531E">
            <w:pPr>
              <w:jc w:val="center"/>
              <w:rPr>
                <w:rFonts w:cstheme="minorHAnsi"/>
                <w:szCs w:val="20"/>
                <w:lang w:val="fr-FR"/>
              </w:rPr>
            </w:pPr>
            <w:r w:rsidRPr="00504735">
              <w:rPr>
                <w:rFonts w:eastAsia="Arial Narrow" w:cs="Mangal"/>
                <w:szCs w:val="20"/>
                <w:cs/>
              </w:rPr>
              <w:t>322</w:t>
            </w:r>
          </w:p>
        </w:tc>
        <w:tc>
          <w:tcPr>
            <w:tcW w:w="1857" w:type="pct"/>
          </w:tcPr>
          <w:p w14:paraId="3305F08D" w14:textId="165BF5AC" w:rsidR="000B531E" w:rsidRPr="00504735" w:rsidRDefault="000B531E" w:rsidP="000B531E">
            <w:pPr>
              <w:suppressAutoHyphens/>
              <w:rPr>
                <w:rFonts w:eastAsia="Arial Narrow" w:cstheme="minorHAnsi"/>
                <w:spacing w:val="-2"/>
                <w:szCs w:val="20"/>
                <w:lang w:val="fr-FR"/>
              </w:rPr>
            </w:pPr>
            <w:r w:rsidRPr="00504735">
              <w:rPr>
                <w:rFonts w:cstheme="minorHAnsi"/>
                <w:szCs w:val="20"/>
              </w:rPr>
              <w:t>Does the facility have the following supplies/consumables in the operating room?</w:t>
            </w:r>
          </w:p>
        </w:tc>
        <w:tc>
          <w:tcPr>
            <w:tcW w:w="1286" w:type="pct"/>
            <w:gridSpan w:val="2"/>
            <w:shd w:val="clear" w:color="auto" w:fill="BFBFBF" w:themeFill="background1" w:themeFillShade="BF"/>
            <w:vAlign w:val="center"/>
          </w:tcPr>
          <w:p w14:paraId="05EA1E67" w14:textId="60972392" w:rsidR="000B531E" w:rsidRPr="00504735" w:rsidRDefault="000B531E" w:rsidP="000B531E">
            <w:pPr>
              <w:tabs>
                <w:tab w:val="right" w:leader="dot" w:pos="4092"/>
              </w:tabs>
              <w:jc w:val="center"/>
              <w:rPr>
                <w:rFonts w:cstheme="minorHAnsi"/>
                <w:b/>
                <w:bCs/>
                <w:szCs w:val="20"/>
                <w:lang w:val="fr-FR"/>
              </w:rPr>
            </w:pPr>
            <w:r>
              <w:rPr>
                <w:rFonts w:cstheme="minorHAnsi"/>
                <w:b/>
                <w:bCs/>
                <w:szCs w:val="20"/>
              </w:rPr>
              <w:t>Available</w:t>
            </w:r>
          </w:p>
        </w:tc>
        <w:tc>
          <w:tcPr>
            <w:tcW w:w="1071" w:type="pct"/>
            <w:shd w:val="clear" w:color="auto" w:fill="BFBFBF" w:themeFill="background1" w:themeFillShade="BF"/>
            <w:vAlign w:val="center"/>
          </w:tcPr>
          <w:p w14:paraId="019D0C58" w14:textId="213C7E2B" w:rsidR="000B531E" w:rsidRPr="00504735" w:rsidRDefault="000B531E" w:rsidP="000B531E">
            <w:pPr>
              <w:tabs>
                <w:tab w:val="right" w:leader="dot" w:pos="4092"/>
              </w:tabs>
              <w:jc w:val="center"/>
              <w:rPr>
                <w:rFonts w:cstheme="minorHAnsi"/>
                <w:b/>
                <w:bCs/>
                <w:szCs w:val="20"/>
                <w:lang w:val="fr-FR"/>
              </w:rPr>
            </w:pPr>
            <w:r>
              <w:rPr>
                <w:rFonts w:cstheme="minorHAnsi"/>
                <w:b/>
                <w:bCs/>
                <w:szCs w:val="20"/>
              </w:rPr>
              <w:t>Not available</w:t>
            </w:r>
          </w:p>
        </w:tc>
        <w:tc>
          <w:tcPr>
            <w:tcW w:w="360" w:type="pct"/>
            <w:vMerge w:val="restart"/>
          </w:tcPr>
          <w:p w14:paraId="00EF44EB" w14:textId="77777777" w:rsidR="000B531E" w:rsidRPr="00504735" w:rsidRDefault="000B531E" w:rsidP="000B531E">
            <w:pPr>
              <w:rPr>
                <w:rFonts w:cstheme="minorHAnsi"/>
                <w:b/>
                <w:bCs/>
                <w:szCs w:val="20"/>
                <w:lang w:val="fr-FR"/>
              </w:rPr>
            </w:pPr>
          </w:p>
          <w:p w14:paraId="7633A0A5" w14:textId="77777777" w:rsidR="000B531E" w:rsidRPr="00504735" w:rsidRDefault="000B531E" w:rsidP="000B531E">
            <w:pPr>
              <w:rPr>
                <w:rFonts w:cstheme="minorHAnsi"/>
                <w:szCs w:val="20"/>
                <w:lang w:val="fr-FR"/>
              </w:rPr>
            </w:pPr>
          </w:p>
          <w:p w14:paraId="35A6C4E6" w14:textId="77777777" w:rsidR="000B531E" w:rsidRPr="00504735" w:rsidRDefault="000B531E" w:rsidP="000B531E">
            <w:pPr>
              <w:rPr>
                <w:rFonts w:cstheme="minorHAnsi"/>
                <w:szCs w:val="20"/>
                <w:lang w:val="fr-FR"/>
              </w:rPr>
            </w:pPr>
          </w:p>
          <w:p w14:paraId="59DC8CE3" w14:textId="77777777" w:rsidR="000B531E" w:rsidRPr="00504735" w:rsidRDefault="000B531E" w:rsidP="000B531E">
            <w:pPr>
              <w:rPr>
                <w:rFonts w:cstheme="minorHAnsi"/>
                <w:szCs w:val="20"/>
                <w:lang w:val="fr-FR"/>
              </w:rPr>
            </w:pPr>
          </w:p>
          <w:p w14:paraId="7D15B86D" w14:textId="77777777" w:rsidR="000B531E" w:rsidRPr="00504735" w:rsidRDefault="000B531E" w:rsidP="000B531E">
            <w:pPr>
              <w:rPr>
                <w:rFonts w:cstheme="minorHAnsi"/>
                <w:szCs w:val="20"/>
                <w:lang w:val="fr-FR"/>
              </w:rPr>
            </w:pPr>
          </w:p>
          <w:p w14:paraId="4551373E" w14:textId="77777777" w:rsidR="000B531E" w:rsidRPr="00504735" w:rsidRDefault="000B531E" w:rsidP="000B531E">
            <w:pPr>
              <w:rPr>
                <w:rFonts w:cstheme="minorHAnsi"/>
                <w:szCs w:val="20"/>
                <w:lang w:val="fr-FR"/>
              </w:rPr>
            </w:pPr>
          </w:p>
          <w:p w14:paraId="57C112EC" w14:textId="77777777" w:rsidR="000B531E" w:rsidRPr="00504735" w:rsidRDefault="000B531E" w:rsidP="000B531E">
            <w:pPr>
              <w:rPr>
                <w:rFonts w:cstheme="minorHAnsi"/>
                <w:szCs w:val="20"/>
                <w:lang w:val="fr-FR"/>
              </w:rPr>
            </w:pPr>
          </w:p>
          <w:p w14:paraId="24FFD9ED" w14:textId="77777777" w:rsidR="000B531E" w:rsidRPr="00504735" w:rsidRDefault="000B531E" w:rsidP="000B531E">
            <w:pPr>
              <w:rPr>
                <w:rFonts w:cstheme="minorHAnsi"/>
                <w:szCs w:val="20"/>
                <w:lang w:val="fr-FR"/>
              </w:rPr>
            </w:pPr>
          </w:p>
          <w:p w14:paraId="06582C0C" w14:textId="77777777" w:rsidR="000B531E" w:rsidRPr="00504735" w:rsidRDefault="000B531E" w:rsidP="000B531E">
            <w:pPr>
              <w:rPr>
                <w:rFonts w:cstheme="minorHAnsi"/>
                <w:szCs w:val="20"/>
                <w:lang w:val="fr-FR"/>
              </w:rPr>
            </w:pPr>
          </w:p>
          <w:p w14:paraId="7F9E7EC1" w14:textId="77777777" w:rsidR="000B531E" w:rsidRPr="00504735" w:rsidRDefault="000B531E" w:rsidP="000B531E">
            <w:pPr>
              <w:rPr>
                <w:rFonts w:cstheme="minorHAnsi"/>
                <w:szCs w:val="20"/>
                <w:lang w:val="fr-FR"/>
              </w:rPr>
            </w:pPr>
          </w:p>
          <w:p w14:paraId="7E71AD5E" w14:textId="77777777" w:rsidR="000B531E" w:rsidRPr="00504735" w:rsidRDefault="000B531E" w:rsidP="000B531E">
            <w:pPr>
              <w:rPr>
                <w:rFonts w:cstheme="minorHAnsi"/>
                <w:szCs w:val="20"/>
                <w:lang w:val="fr-FR"/>
              </w:rPr>
            </w:pPr>
          </w:p>
          <w:p w14:paraId="6A14E7B5" w14:textId="77777777" w:rsidR="000B531E" w:rsidRPr="00504735" w:rsidRDefault="000B531E" w:rsidP="000B531E">
            <w:pPr>
              <w:rPr>
                <w:rFonts w:cstheme="minorHAnsi"/>
                <w:szCs w:val="20"/>
                <w:lang w:val="fr-FR"/>
              </w:rPr>
            </w:pPr>
          </w:p>
          <w:p w14:paraId="3F09EEA2" w14:textId="77777777" w:rsidR="000B531E" w:rsidRPr="00504735" w:rsidRDefault="000B531E" w:rsidP="000B531E">
            <w:pPr>
              <w:rPr>
                <w:rFonts w:cstheme="minorHAnsi"/>
                <w:szCs w:val="20"/>
                <w:lang w:val="fr-FR"/>
              </w:rPr>
            </w:pPr>
          </w:p>
        </w:tc>
      </w:tr>
      <w:tr w:rsidR="000B531E" w:rsidRPr="006974FC" w14:paraId="082030F1" w14:textId="77777777" w:rsidTr="000C4C75">
        <w:tblPrEx>
          <w:jc w:val="left"/>
        </w:tblPrEx>
        <w:trPr>
          <w:trHeight w:val="20"/>
        </w:trPr>
        <w:tc>
          <w:tcPr>
            <w:tcW w:w="426" w:type="pct"/>
          </w:tcPr>
          <w:p w14:paraId="60A0AD9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0F2F6DD1" w14:textId="6E57FCF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Puncture-proof white box for sharp metal objects (needles/blades)</w:t>
            </w:r>
          </w:p>
        </w:tc>
        <w:tc>
          <w:tcPr>
            <w:tcW w:w="1286" w:type="pct"/>
            <w:gridSpan w:val="2"/>
          </w:tcPr>
          <w:p w14:paraId="2994B21C"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4881A514"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30A6BFFE"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B38E627" w14:textId="77777777" w:rsidTr="000C4C75">
        <w:tblPrEx>
          <w:jc w:val="left"/>
        </w:tblPrEx>
        <w:trPr>
          <w:trHeight w:val="20"/>
        </w:trPr>
        <w:tc>
          <w:tcPr>
            <w:tcW w:w="426" w:type="pct"/>
          </w:tcPr>
          <w:p w14:paraId="560253D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3256FAC1" w14:textId="73C93AF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Cardboard box for discarded glass ampoules and vials</w:t>
            </w:r>
          </w:p>
        </w:tc>
        <w:tc>
          <w:tcPr>
            <w:tcW w:w="1286" w:type="pct"/>
            <w:gridSpan w:val="2"/>
          </w:tcPr>
          <w:p w14:paraId="4DDE98ED"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6F9D9BA1"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0C68600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C229981" w14:textId="77777777" w:rsidTr="000C4C75">
        <w:tblPrEx>
          <w:jc w:val="left"/>
        </w:tblPrEx>
        <w:trPr>
          <w:trHeight w:val="20"/>
        </w:trPr>
        <w:tc>
          <w:tcPr>
            <w:tcW w:w="426" w:type="pct"/>
          </w:tcPr>
          <w:p w14:paraId="70E23870"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319C0B76" w14:textId="68839366" w:rsidR="000B531E" w:rsidRPr="00504735" w:rsidRDefault="000B531E" w:rsidP="000B531E">
            <w:pPr>
              <w:pStyle w:val="ListParagraph1"/>
              <w:spacing w:after="0" w:line="240" w:lineRule="auto"/>
              <w:ind w:left="0"/>
              <w:rPr>
                <w:rFonts w:cstheme="minorHAnsi"/>
                <w:szCs w:val="20"/>
                <w:cs/>
                <w:lang w:val="fr-FR"/>
              </w:rPr>
            </w:pPr>
            <w:r w:rsidRPr="00504735">
              <w:rPr>
                <w:rFonts w:cstheme="minorHAnsi"/>
                <w:szCs w:val="20"/>
              </w:rPr>
              <w:t xml:space="preserve">Yellow biomedical bins </w:t>
            </w:r>
          </w:p>
        </w:tc>
        <w:tc>
          <w:tcPr>
            <w:tcW w:w="1286" w:type="pct"/>
            <w:gridSpan w:val="2"/>
          </w:tcPr>
          <w:p w14:paraId="4A708190"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59274707"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52DCCFF4"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B646871" w14:textId="77777777" w:rsidTr="000C4C75">
        <w:tblPrEx>
          <w:jc w:val="left"/>
        </w:tblPrEx>
        <w:trPr>
          <w:trHeight w:val="20"/>
        </w:trPr>
        <w:tc>
          <w:tcPr>
            <w:tcW w:w="426" w:type="pct"/>
          </w:tcPr>
          <w:p w14:paraId="5667F03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6C771551" w14:textId="026E1AAD" w:rsidR="000B531E" w:rsidRPr="00504735" w:rsidRDefault="000B531E" w:rsidP="000B531E">
            <w:pPr>
              <w:pStyle w:val="ListParagraph1"/>
              <w:spacing w:after="0" w:line="240" w:lineRule="auto"/>
              <w:ind w:left="0"/>
              <w:rPr>
                <w:rFonts w:cstheme="minorHAnsi"/>
                <w:szCs w:val="20"/>
                <w:cs/>
                <w:lang w:val="fr-FR"/>
              </w:rPr>
            </w:pPr>
            <w:r w:rsidRPr="00504735">
              <w:rPr>
                <w:rFonts w:cstheme="minorHAnsi"/>
                <w:szCs w:val="20"/>
              </w:rPr>
              <w:t xml:space="preserve">Biomedical Garbage Bins-Red </w:t>
            </w:r>
          </w:p>
        </w:tc>
        <w:tc>
          <w:tcPr>
            <w:tcW w:w="1286" w:type="pct"/>
            <w:gridSpan w:val="2"/>
          </w:tcPr>
          <w:p w14:paraId="2F79AC21"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69CD3073"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7FC88A0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8A202BC" w14:textId="77777777" w:rsidTr="000C4C75">
        <w:tblPrEx>
          <w:jc w:val="left"/>
        </w:tblPrEx>
        <w:trPr>
          <w:trHeight w:val="20"/>
        </w:trPr>
        <w:tc>
          <w:tcPr>
            <w:tcW w:w="426" w:type="pct"/>
          </w:tcPr>
          <w:p w14:paraId="6607838D"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494EA385" w14:textId="4BB3C9C2" w:rsidR="000B531E" w:rsidRPr="00504735" w:rsidRDefault="000B531E" w:rsidP="000B531E">
            <w:pPr>
              <w:pStyle w:val="ListParagraph1"/>
              <w:spacing w:after="0" w:line="240" w:lineRule="auto"/>
              <w:ind w:left="0"/>
              <w:rPr>
                <w:rFonts w:cstheme="minorHAnsi"/>
                <w:szCs w:val="20"/>
                <w:cs/>
                <w:lang w:val="fr-FR"/>
              </w:rPr>
            </w:pPr>
            <w:r w:rsidRPr="00504735">
              <w:rPr>
                <w:rFonts w:cstheme="minorHAnsi"/>
                <w:szCs w:val="20"/>
              </w:rPr>
              <w:t xml:space="preserve">Biomedical Waste Bins - Black </w:t>
            </w:r>
          </w:p>
        </w:tc>
        <w:tc>
          <w:tcPr>
            <w:tcW w:w="1286" w:type="pct"/>
            <w:gridSpan w:val="2"/>
          </w:tcPr>
          <w:p w14:paraId="68E40359"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0E616BF7"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4A779528"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9BE65D4" w14:textId="77777777" w:rsidTr="000C4C75">
        <w:tblPrEx>
          <w:jc w:val="left"/>
        </w:tblPrEx>
        <w:trPr>
          <w:trHeight w:val="20"/>
        </w:trPr>
        <w:tc>
          <w:tcPr>
            <w:tcW w:w="426" w:type="pct"/>
          </w:tcPr>
          <w:p w14:paraId="2A4FD30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535F2FCC" w14:textId="5428EAC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Emergency Medication Bin</w:t>
            </w:r>
          </w:p>
        </w:tc>
        <w:tc>
          <w:tcPr>
            <w:tcW w:w="1286" w:type="pct"/>
            <w:gridSpan w:val="2"/>
          </w:tcPr>
          <w:p w14:paraId="05B97BCE"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37CF4762"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25F24143"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EF97740" w14:textId="77777777" w:rsidTr="000C4C75">
        <w:tblPrEx>
          <w:jc w:val="left"/>
        </w:tblPrEx>
        <w:trPr>
          <w:trHeight w:val="20"/>
        </w:trPr>
        <w:tc>
          <w:tcPr>
            <w:tcW w:w="426" w:type="pct"/>
          </w:tcPr>
          <w:p w14:paraId="7855629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7EB3F5E5" w14:textId="180E3C9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Functional clock</w:t>
            </w:r>
          </w:p>
        </w:tc>
        <w:tc>
          <w:tcPr>
            <w:tcW w:w="1286" w:type="pct"/>
            <w:gridSpan w:val="2"/>
          </w:tcPr>
          <w:p w14:paraId="58ED577D"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244235A5"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1B10CF9D"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7813CE0F" w14:textId="77777777" w:rsidTr="000C4C75">
        <w:tblPrEx>
          <w:jc w:val="left"/>
        </w:tblPrEx>
        <w:trPr>
          <w:trHeight w:val="20"/>
        </w:trPr>
        <w:tc>
          <w:tcPr>
            <w:tcW w:w="426" w:type="pct"/>
          </w:tcPr>
          <w:p w14:paraId="7360BB72"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61040584" w14:textId="6EE0564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Drum - Laundry (autoclave)</w:t>
            </w:r>
          </w:p>
        </w:tc>
        <w:tc>
          <w:tcPr>
            <w:tcW w:w="1286" w:type="pct"/>
            <w:gridSpan w:val="2"/>
          </w:tcPr>
          <w:p w14:paraId="72547197" w14:textId="77777777" w:rsidR="000B531E" w:rsidRPr="00504735" w:rsidRDefault="000B531E" w:rsidP="000B531E">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2C96A97D"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2AF0EF2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3E7F5368" w14:textId="77777777" w:rsidTr="000C4C75">
        <w:tblPrEx>
          <w:jc w:val="left"/>
        </w:tblPrEx>
        <w:trPr>
          <w:trHeight w:val="20"/>
        </w:trPr>
        <w:tc>
          <w:tcPr>
            <w:tcW w:w="426" w:type="pct"/>
          </w:tcPr>
          <w:p w14:paraId="2AD5114F"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4B05C0EA" w14:textId="2F5F962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Drum - Cotton gauze (autoclaved)</w:t>
            </w:r>
          </w:p>
        </w:tc>
        <w:tc>
          <w:tcPr>
            <w:tcW w:w="1286" w:type="pct"/>
            <w:gridSpan w:val="2"/>
          </w:tcPr>
          <w:p w14:paraId="36C6BA35"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00E25DFF"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073CB1D8"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AA7089F" w14:textId="77777777" w:rsidTr="000C4C75">
        <w:tblPrEx>
          <w:jc w:val="left"/>
        </w:tblPrEx>
        <w:trPr>
          <w:trHeight w:val="20"/>
        </w:trPr>
        <w:tc>
          <w:tcPr>
            <w:tcW w:w="426" w:type="pct"/>
          </w:tcPr>
          <w:p w14:paraId="35AF9B0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2CDA4BD5" w14:textId="5EB67777" w:rsidR="000B531E" w:rsidRPr="00504735" w:rsidRDefault="000B531E" w:rsidP="000B531E">
            <w:pPr>
              <w:pStyle w:val="ListParagraph1"/>
              <w:spacing w:after="0" w:line="240" w:lineRule="auto"/>
              <w:ind w:left="0"/>
              <w:rPr>
                <w:rFonts w:cstheme="minorHAnsi"/>
                <w:szCs w:val="20"/>
                <w:lang w:val="fr-FR"/>
              </w:rPr>
            </w:pPr>
            <w:proofErr w:type="spellStart"/>
            <w:r w:rsidRPr="00504735">
              <w:rPr>
                <w:rFonts w:cstheme="minorHAnsi"/>
                <w:szCs w:val="20"/>
              </w:rPr>
              <w:t>Cheattle</w:t>
            </w:r>
            <w:proofErr w:type="spellEnd"/>
            <w:r w:rsidRPr="00504735">
              <w:rPr>
                <w:rFonts w:cstheme="minorHAnsi"/>
                <w:szCs w:val="20"/>
              </w:rPr>
              <w:t xml:space="preserve"> Tongs</w:t>
            </w:r>
          </w:p>
        </w:tc>
        <w:tc>
          <w:tcPr>
            <w:tcW w:w="1286" w:type="pct"/>
            <w:gridSpan w:val="2"/>
          </w:tcPr>
          <w:p w14:paraId="4D9BF562"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7321839F"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67C34E7D"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54A3E0B" w14:textId="77777777" w:rsidTr="000C4C75">
        <w:tblPrEx>
          <w:jc w:val="left"/>
        </w:tblPrEx>
        <w:trPr>
          <w:trHeight w:val="397"/>
        </w:trPr>
        <w:tc>
          <w:tcPr>
            <w:tcW w:w="426" w:type="pct"/>
          </w:tcPr>
          <w:p w14:paraId="0502953B"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4F23A743" w14:textId="6338C48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Cheattle Clamp Holder (Stainless Steel)</w:t>
            </w:r>
          </w:p>
        </w:tc>
        <w:tc>
          <w:tcPr>
            <w:tcW w:w="1286" w:type="pct"/>
            <w:gridSpan w:val="2"/>
          </w:tcPr>
          <w:p w14:paraId="25D4A356"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698AE698"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10BD3295"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515E49E4" w14:textId="77777777" w:rsidTr="000C4C75">
        <w:tblPrEx>
          <w:jc w:val="left"/>
        </w:tblPrEx>
        <w:trPr>
          <w:trHeight w:val="20"/>
        </w:trPr>
        <w:tc>
          <w:tcPr>
            <w:tcW w:w="426" w:type="pct"/>
          </w:tcPr>
          <w:p w14:paraId="4C3B0383"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0F02986D" w14:textId="617DA21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Covered bin for decontamination</w:t>
            </w:r>
          </w:p>
        </w:tc>
        <w:tc>
          <w:tcPr>
            <w:tcW w:w="1286" w:type="pct"/>
            <w:gridSpan w:val="2"/>
          </w:tcPr>
          <w:p w14:paraId="719E4D49"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6107D27E"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0423180C"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261AB43" w14:textId="77777777" w:rsidTr="000C4C75">
        <w:tblPrEx>
          <w:jc w:val="left"/>
        </w:tblPrEx>
        <w:trPr>
          <w:trHeight w:val="20"/>
        </w:trPr>
        <w:tc>
          <w:tcPr>
            <w:tcW w:w="426" w:type="pct"/>
          </w:tcPr>
          <w:p w14:paraId="29459F40"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6EFB118B" w14:textId="2B9F470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Glutaraldehyde container (plastic/steel with lid)</w:t>
            </w:r>
          </w:p>
        </w:tc>
        <w:tc>
          <w:tcPr>
            <w:tcW w:w="1286" w:type="pct"/>
            <w:gridSpan w:val="2"/>
          </w:tcPr>
          <w:p w14:paraId="30DD03A6"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29E1BE6A"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5452AA72"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282F497D" w14:textId="77777777" w:rsidTr="000C4C75">
        <w:tblPrEx>
          <w:jc w:val="left"/>
        </w:tblPrEx>
        <w:trPr>
          <w:trHeight w:val="20"/>
        </w:trPr>
        <w:tc>
          <w:tcPr>
            <w:tcW w:w="426" w:type="pct"/>
          </w:tcPr>
          <w:p w14:paraId="77F3E6A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62E39EA8" w14:textId="586E0A9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Stainless steel tray with lid for other instruments</w:t>
            </w:r>
          </w:p>
        </w:tc>
        <w:tc>
          <w:tcPr>
            <w:tcW w:w="1286" w:type="pct"/>
            <w:gridSpan w:val="2"/>
          </w:tcPr>
          <w:p w14:paraId="514A80A7" w14:textId="77777777" w:rsidR="000B531E" w:rsidRPr="00504735" w:rsidRDefault="000B531E" w:rsidP="000B531E">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3236568B"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69A2DE19"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0699C313" w14:textId="77777777" w:rsidTr="000C4C75">
        <w:tblPrEx>
          <w:jc w:val="left"/>
        </w:tblPrEx>
        <w:trPr>
          <w:trHeight w:val="20"/>
        </w:trPr>
        <w:tc>
          <w:tcPr>
            <w:tcW w:w="426" w:type="pct"/>
          </w:tcPr>
          <w:p w14:paraId="3923032C"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0F3D82C2" w14:textId="35A4CED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Surgical sheet / cutting cloth</w:t>
            </w:r>
          </w:p>
        </w:tc>
        <w:tc>
          <w:tcPr>
            <w:tcW w:w="1286" w:type="pct"/>
            <w:gridSpan w:val="2"/>
          </w:tcPr>
          <w:p w14:paraId="45CE02CD"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0B4E4067"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54095F4C"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1F0FF2C6" w14:textId="77777777" w:rsidTr="000C4C75">
        <w:tblPrEx>
          <w:jc w:val="left"/>
        </w:tblPrEx>
        <w:trPr>
          <w:trHeight w:val="20"/>
        </w:trPr>
        <w:tc>
          <w:tcPr>
            <w:tcW w:w="426" w:type="pct"/>
          </w:tcPr>
          <w:p w14:paraId="53DD68EC"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700F0856" w14:textId="323FA59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Cotton Pads</w:t>
            </w:r>
          </w:p>
        </w:tc>
        <w:tc>
          <w:tcPr>
            <w:tcW w:w="1286" w:type="pct"/>
            <w:gridSpan w:val="2"/>
          </w:tcPr>
          <w:p w14:paraId="0BBFCCF2"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58262393"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4A2F9911"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430C0E6D" w14:textId="77777777" w:rsidTr="000C4C75">
        <w:tblPrEx>
          <w:jc w:val="left"/>
        </w:tblPrEx>
        <w:trPr>
          <w:trHeight w:val="20"/>
        </w:trPr>
        <w:tc>
          <w:tcPr>
            <w:tcW w:w="426" w:type="pct"/>
          </w:tcPr>
          <w:p w14:paraId="41E1685A"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7F6D170A" w14:textId="5175C42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Antiseptics (betadine/savlon, hand alcohol)</w:t>
            </w:r>
          </w:p>
        </w:tc>
        <w:tc>
          <w:tcPr>
            <w:tcW w:w="1286" w:type="pct"/>
            <w:gridSpan w:val="2"/>
          </w:tcPr>
          <w:p w14:paraId="1719CC60"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53C24E86" w14:textId="77777777" w:rsidR="000B531E" w:rsidRPr="00504735" w:rsidRDefault="000B531E" w:rsidP="000B531E">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vMerge/>
          </w:tcPr>
          <w:p w14:paraId="604B47BD" w14:textId="77777777" w:rsidR="000B531E" w:rsidRPr="00504735" w:rsidRDefault="000B531E" w:rsidP="000B531E">
            <w:pPr>
              <w:pStyle w:val="ListParagraph1"/>
              <w:rPr>
                <w:rFonts w:eastAsia="Times New Roman" w:cstheme="minorHAnsi"/>
                <w:color w:val="000000"/>
                <w:szCs w:val="20"/>
                <w:lang w:val="fr-FR"/>
              </w:rPr>
            </w:pPr>
          </w:p>
        </w:tc>
      </w:tr>
      <w:tr w:rsidR="000B531E" w:rsidRPr="006974FC" w14:paraId="6033BC8F" w14:textId="77777777" w:rsidTr="000C4C75">
        <w:tblPrEx>
          <w:jc w:val="left"/>
        </w:tblPrEx>
        <w:trPr>
          <w:trHeight w:val="133"/>
        </w:trPr>
        <w:tc>
          <w:tcPr>
            <w:tcW w:w="426" w:type="pct"/>
          </w:tcPr>
          <w:p w14:paraId="79F53F7C"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50917627" w14:textId="6219F41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Size 6/7 and 7/8 gloves</w:t>
            </w:r>
          </w:p>
        </w:tc>
        <w:tc>
          <w:tcPr>
            <w:tcW w:w="1286" w:type="pct"/>
            <w:gridSpan w:val="2"/>
          </w:tcPr>
          <w:p w14:paraId="776E849D" w14:textId="6B9322AA" w:rsidR="000B531E" w:rsidRPr="00504735" w:rsidRDefault="000B531E" w:rsidP="000B531E">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65E2820E" w14:textId="06A5C1C2" w:rsidR="000B531E" w:rsidRPr="00504735" w:rsidRDefault="000B531E" w:rsidP="000B531E">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tcPr>
          <w:p w14:paraId="3DA43937" w14:textId="77777777" w:rsidR="000B531E" w:rsidRPr="00504735" w:rsidRDefault="000B531E" w:rsidP="000B531E">
            <w:pPr>
              <w:pStyle w:val="ListParagraph1"/>
              <w:spacing w:after="0"/>
              <w:rPr>
                <w:rFonts w:eastAsia="Times New Roman" w:cstheme="minorHAnsi"/>
                <w:color w:val="000000"/>
                <w:szCs w:val="20"/>
                <w:lang w:val="fr-FR"/>
              </w:rPr>
            </w:pPr>
          </w:p>
        </w:tc>
      </w:tr>
      <w:tr w:rsidR="000B531E" w:rsidRPr="006974FC" w14:paraId="2C1FE5F5" w14:textId="77777777" w:rsidTr="000C4C75">
        <w:tblPrEx>
          <w:jc w:val="left"/>
        </w:tblPrEx>
        <w:trPr>
          <w:trHeight w:val="20"/>
        </w:trPr>
        <w:tc>
          <w:tcPr>
            <w:tcW w:w="426" w:type="pct"/>
          </w:tcPr>
          <w:p w14:paraId="40715DD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5829890C" w14:textId="77DD442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Seringue, 5 ml</w:t>
            </w:r>
          </w:p>
        </w:tc>
        <w:tc>
          <w:tcPr>
            <w:tcW w:w="1286" w:type="pct"/>
            <w:gridSpan w:val="2"/>
          </w:tcPr>
          <w:p w14:paraId="4C7B74F0" w14:textId="41381397" w:rsidR="000B531E" w:rsidRPr="00504735" w:rsidRDefault="000B531E" w:rsidP="000B531E">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37420463" w14:textId="1F546E23" w:rsidR="000B531E" w:rsidRPr="00504735" w:rsidRDefault="000B531E" w:rsidP="000B531E">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tcPr>
          <w:p w14:paraId="7AAF24B3" w14:textId="77777777" w:rsidR="000B531E" w:rsidRPr="00504735" w:rsidRDefault="000B531E" w:rsidP="000B531E">
            <w:pPr>
              <w:pStyle w:val="ListParagraph1"/>
              <w:spacing w:after="0"/>
              <w:rPr>
                <w:rFonts w:eastAsia="Times New Roman" w:cstheme="minorHAnsi"/>
                <w:color w:val="000000"/>
                <w:szCs w:val="20"/>
                <w:lang w:val="fr-FR"/>
              </w:rPr>
            </w:pPr>
          </w:p>
        </w:tc>
      </w:tr>
      <w:tr w:rsidR="000B531E" w:rsidRPr="006974FC" w14:paraId="2FCF4BC7" w14:textId="77777777" w:rsidTr="000C4C75">
        <w:tblPrEx>
          <w:jc w:val="left"/>
        </w:tblPrEx>
        <w:trPr>
          <w:trHeight w:val="20"/>
        </w:trPr>
        <w:tc>
          <w:tcPr>
            <w:tcW w:w="426" w:type="pct"/>
          </w:tcPr>
          <w:p w14:paraId="70E3503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5B885EDC" w14:textId="4854DE1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Needle, Length 1.5 inch 24-G, 26 G</w:t>
            </w:r>
          </w:p>
        </w:tc>
        <w:tc>
          <w:tcPr>
            <w:tcW w:w="1286" w:type="pct"/>
            <w:gridSpan w:val="2"/>
          </w:tcPr>
          <w:p w14:paraId="19AC0FE4" w14:textId="1AAC557C" w:rsidR="000B531E" w:rsidRPr="00504735" w:rsidRDefault="000B531E" w:rsidP="000B531E">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78EA5BDE" w14:textId="605835BC" w:rsidR="000B531E" w:rsidRPr="00504735" w:rsidRDefault="000B531E" w:rsidP="000B531E">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tcPr>
          <w:p w14:paraId="51D33CC6" w14:textId="77777777" w:rsidR="000B531E" w:rsidRPr="00504735" w:rsidRDefault="000B531E" w:rsidP="000B531E">
            <w:pPr>
              <w:pStyle w:val="ListParagraph1"/>
              <w:spacing w:after="0"/>
              <w:rPr>
                <w:rFonts w:eastAsia="Times New Roman" w:cstheme="minorHAnsi"/>
                <w:color w:val="000000"/>
                <w:szCs w:val="20"/>
                <w:lang w:val="fr-FR"/>
              </w:rPr>
            </w:pPr>
          </w:p>
        </w:tc>
      </w:tr>
      <w:tr w:rsidR="000B531E" w:rsidRPr="006974FC" w14:paraId="2A238A72" w14:textId="77777777" w:rsidTr="000C4C75">
        <w:tblPrEx>
          <w:jc w:val="left"/>
        </w:tblPrEx>
        <w:trPr>
          <w:trHeight w:val="20"/>
        </w:trPr>
        <w:tc>
          <w:tcPr>
            <w:tcW w:w="426" w:type="pct"/>
          </w:tcPr>
          <w:p w14:paraId="4A5F082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3AC7A3B8" w14:textId="0639B7B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 xml:space="preserve">5 </w:t>
            </w:r>
            <w:proofErr w:type="spellStart"/>
            <w:r w:rsidRPr="00504735">
              <w:rPr>
                <w:rFonts w:cstheme="minorHAnsi"/>
                <w:szCs w:val="20"/>
              </w:rPr>
              <w:t>iodophore</w:t>
            </w:r>
            <w:proofErr w:type="spellEnd"/>
            <w:r w:rsidRPr="00504735">
              <w:rPr>
                <w:rFonts w:cstheme="minorHAnsi"/>
                <w:szCs w:val="20"/>
              </w:rPr>
              <w:t xml:space="preserve"> solutions</w:t>
            </w:r>
          </w:p>
        </w:tc>
        <w:tc>
          <w:tcPr>
            <w:tcW w:w="1286" w:type="pct"/>
            <w:gridSpan w:val="2"/>
          </w:tcPr>
          <w:p w14:paraId="17E0997F" w14:textId="61848143" w:rsidR="000B531E" w:rsidRPr="00504735" w:rsidRDefault="000B531E" w:rsidP="000B531E">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1E6D53D6" w14:textId="335FCC45" w:rsidR="000B531E" w:rsidRPr="00504735" w:rsidRDefault="000B531E" w:rsidP="000B531E">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tcPr>
          <w:p w14:paraId="63360325" w14:textId="77777777" w:rsidR="000B531E" w:rsidRPr="00504735" w:rsidRDefault="000B531E" w:rsidP="000B531E">
            <w:pPr>
              <w:pStyle w:val="ListParagraph1"/>
              <w:spacing w:after="0"/>
              <w:rPr>
                <w:rFonts w:eastAsia="Times New Roman" w:cstheme="minorHAnsi"/>
                <w:color w:val="000000"/>
                <w:szCs w:val="20"/>
                <w:lang w:val="fr-FR"/>
              </w:rPr>
            </w:pPr>
          </w:p>
        </w:tc>
      </w:tr>
      <w:tr w:rsidR="000B531E" w:rsidRPr="006974FC" w14:paraId="2E013AED" w14:textId="77777777" w:rsidTr="000C4C75">
        <w:tblPrEx>
          <w:jc w:val="left"/>
        </w:tblPrEx>
        <w:trPr>
          <w:trHeight w:val="20"/>
        </w:trPr>
        <w:tc>
          <w:tcPr>
            <w:tcW w:w="426" w:type="pct"/>
          </w:tcPr>
          <w:p w14:paraId="6DFE8877"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58C641C7" w14:textId="67DE1B0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Suspensory bandage</w:t>
            </w:r>
          </w:p>
        </w:tc>
        <w:tc>
          <w:tcPr>
            <w:tcW w:w="1286" w:type="pct"/>
            <w:gridSpan w:val="2"/>
          </w:tcPr>
          <w:p w14:paraId="48D65592" w14:textId="25A967D0" w:rsidR="000B531E" w:rsidRPr="00504735" w:rsidRDefault="000B531E" w:rsidP="000B531E">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619D998E" w14:textId="6F004F95" w:rsidR="000B531E" w:rsidRPr="00504735" w:rsidRDefault="000B531E" w:rsidP="000B531E">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tcPr>
          <w:p w14:paraId="7618BC6B" w14:textId="77777777" w:rsidR="000B531E" w:rsidRPr="00504735" w:rsidRDefault="000B531E" w:rsidP="000B531E">
            <w:pPr>
              <w:pStyle w:val="ListParagraph1"/>
              <w:spacing w:after="0"/>
              <w:rPr>
                <w:rFonts w:eastAsia="Times New Roman" w:cstheme="minorHAnsi"/>
                <w:color w:val="000000"/>
                <w:szCs w:val="20"/>
                <w:lang w:val="fr-FR"/>
              </w:rPr>
            </w:pPr>
          </w:p>
        </w:tc>
      </w:tr>
      <w:tr w:rsidR="000B531E" w:rsidRPr="006974FC" w14:paraId="37F77430" w14:textId="77777777" w:rsidTr="000C4C75">
        <w:tblPrEx>
          <w:jc w:val="left"/>
        </w:tblPrEx>
        <w:trPr>
          <w:trHeight w:val="20"/>
        </w:trPr>
        <w:tc>
          <w:tcPr>
            <w:tcW w:w="426" w:type="pct"/>
          </w:tcPr>
          <w:p w14:paraId="7E8B2BE7"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3C203E52" w14:textId="3DFCEEB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Dressing material</w:t>
            </w:r>
          </w:p>
        </w:tc>
        <w:tc>
          <w:tcPr>
            <w:tcW w:w="1286" w:type="pct"/>
            <w:gridSpan w:val="2"/>
          </w:tcPr>
          <w:p w14:paraId="3C039DF1" w14:textId="0388ACA3" w:rsidR="000B531E" w:rsidRPr="00504735" w:rsidRDefault="000B531E" w:rsidP="000B531E">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71CEEB55" w14:textId="2D53ACE0" w:rsidR="000B531E" w:rsidRPr="00504735" w:rsidRDefault="000B531E" w:rsidP="000B531E">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tcPr>
          <w:p w14:paraId="2A271258" w14:textId="77777777" w:rsidR="000B531E" w:rsidRPr="00504735" w:rsidRDefault="000B531E" w:rsidP="000B531E">
            <w:pPr>
              <w:pStyle w:val="ListParagraph1"/>
              <w:spacing w:after="0"/>
              <w:rPr>
                <w:rFonts w:eastAsia="Times New Roman" w:cstheme="minorHAnsi"/>
                <w:color w:val="000000"/>
                <w:szCs w:val="20"/>
                <w:lang w:val="fr-FR"/>
              </w:rPr>
            </w:pPr>
          </w:p>
        </w:tc>
      </w:tr>
      <w:tr w:rsidR="000B531E" w:rsidRPr="006974FC" w14:paraId="22C3D18A" w14:textId="77777777" w:rsidTr="000C4C75">
        <w:tblPrEx>
          <w:jc w:val="left"/>
        </w:tblPrEx>
        <w:trPr>
          <w:trHeight w:val="20"/>
        </w:trPr>
        <w:tc>
          <w:tcPr>
            <w:tcW w:w="426" w:type="pct"/>
          </w:tcPr>
          <w:p w14:paraId="2571C627"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18CB8ABB" w14:textId="1A64BC8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rPr>
              <w:t>Gauze Pieces</w:t>
            </w:r>
          </w:p>
        </w:tc>
        <w:tc>
          <w:tcPr>
            <w:tcW w:w="1286" w:type="pct"/>
            <w:gridSpan w:val="2"/>
          </w:tcPr>
          <w:p w14:paraId="5395E320" w14:textId="0FA1993C" w:rsidR="000B531E" w:rsidRPr="00504735" w:rsidRDefault="000B531E" w:rsidP="000B531E">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1" w:type="pct"/>
          </w:tcPr>
          <w:p w14:paraId="38372F7F" w14:textId="45803EEE" w:rsidR="000B531E" w:rsidRPr="00504735" w:rsidRDefault="000B531E" w:rsidP="000B531E">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60" w:type="pct"/>
          </w:tcPr>
          <w:p w14:paraId="3825F20E" w14:textId="77777777" w:rsidR="000B531E" w:rsidRPr="00504735" w:rsidRDefault="000B531E" w:rsidP="000B531E">
            <w:pPr>
              <w:pStyle w:val="ListParagraph1"/>
              <w:spacing w:after="0"/>
              <w:rPr>
                <w:rFonts w:eastAsia="Times New Roman" w:cstheme="minorHAnsi"/>
                <w:color w:val="000000"/>
                <w:szCs w:val="20"/>
                <w:lang w:val="fr-FR"/>
              </w:rPr>
            </w:pPr>
          </w:p>
        </w:tc>
      </w:tr>
      <w:tr w:rsidR="000B531E" w:rsidRPr="006974FC" w14:paraId="2BC56F2C" w14:textId="77777777" w:rsidTr="000C4C75">
        <w:trPr>
          <w:trHeight w:val="529"/>
          <w:jc w:val="center"/>
        </w:trPr>
        <w:tc>
          <w:tcPr>
            <w:tcW w:w="426" w:type="pct"/>
          </w:tcPr>
          <w:p w14:paraId="40925399" w14:textId="77777777" w:rsidR="000B531E" w:rsidRPr="00504735" w:rsidRDefault="000B531E" w:rsidP="000B531E">
            <w:pPr>
              <w:jc w:val="center"/>
              <w:rPr>
                <w:rFonts w:eastAsia="Arial Narrow" w:cstheme="minorHAnsi"/>
                <w:b/>
                <w:bCs/>
                <w:szCs w:val="20"/>
                <w:lang w:val="fr-FR"/>
              </w:rPr>
            </w:pPr>
            <w:r w:rsidRPr="00504735">
              <w:rPr>
                <w:rFonts w:eastAsia="Arial Narrow" w:cstheme="minorHAnsi"/>
                <w:b/>
                <w:bCs/>
                <w:szCs w:val="20"/>
              </w:rPr>
              <w:t>323</w:t>
            </w:r>
          </w:p>
        </w:tc>
        <w:tc>
          <w:tcPr>
            <w:tcW w:w="1857" w:type="pct"/>
          </w:tcPr>
          <w:p w14:paraId="489DF2EB" w14:textId="1A142B9B" w:rsidR="000B531E" w:rsidRPr="00504735" w:rsidRDefault="000B531E" w:rsidP="000B531E">
            <w:pPr>
              <w:rPr>
                <w:rFonts w:eastAsia="Arial Narrow" w:cstheme="minorHAnsi"/>
                <w:b/>
                <w:bCs/>
                <w:szCs w:val="20"/>
                <w:lang w:val="fr-FR"/>
              </w:rPr>
            </w:pPr>
            <w:r w:rsidRPr="00504735">
              <w:rPr>
                <w:rFonts w:cstheme="minorHAnsi"/>
                <w:b/>
                <w:bCs/>
                <w:szCs w:val="20"/>
              </w:rPr>
              <w:t>How often is occupational therapy used for elective or emergency surgical procedures?</w:t>
            </w:r>
          </w:p>
        </w:tc>
        <w:tc>
          <w:tcPr>
            <w:tcW w:w="2357" w:type="pct"/>
            <w:gridSpan w:val="3"/>
          </w:tcPr>
          <w:p w14:paraId="6E7CEF25" w14:textId="613958C6"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rPr>
              <w:t>Daily</w:t>
            </w:r>
            <w:r w:rsidRPr="00504735">
              <w:rPr>
                <w:rFonts w:eastAsia="Arial Narrow" w:cs="Mangal"/>
                <w:szCs w:val="20"/>
                <w:cs/>
              </w:rPr>
              <w:tab/>
              <w:t>1</w:t>
            </w:r>
          </w:p>
          <w:p w14:paraId="49EF4D1C" w14:textId="5698FD99" w:rsidR="000B531E" w:rsidRPr="00504735" w:rsidRDefault="000B531E" w:rsidP="000B531E">
            <w:pPr>
              <w:tabs>
                <w:tab w:val="right" w:leader="dot" w:pos="4092"/>
              </w:tabs>
              <w:rPr>
                <w:rFonts w:eastAsia="Arial Narrow" w:cstheme="minorHAnsi"/>
                <w:szCs w:val="20"/>
                <w:cs/>
                <w:lang w:val="fr-FR"/>
              </w:rPr>
            </w:pPr>
            <w:r w:rsidRPr="00504735">
              <w:rPr>
                <w:rFonts w:eastAsia="Arial Narrow" w:cstheme="minorHAnsi"/>
                <w:szCs w:val="20"/>
              </w:rPr>
              <w:t>Weekly</w:t>
            </w:r>
            <w:r w:rsidRPr="00504735">
              <w:rPr>
                <w:rFonts w:eastAsia="Arial Narrow" w:cs="Mangal"/>
                <w:szCs w:val="20"/>
                <w:cs/>
              </w:rPr>
              <w:tab/>
              <w:t>2</w:t>
            </w:r>
          </w:p>
          <w:p w14:paraId="7C6E0FF2" w14:textId="18D3DDAD"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rPr>
              <w:t>Every fortnight</w:t>
            </w:r>
            <w:r w:rsidRPr="00504735">
              <w:rPr>
                <w:rFonts w:eastAsia="Arial Narrow" w:cs="Mangal"/>
                <w:szCs w:val="20"/>
                <w:cs/>
              </w:rPr>
              <w:tab/>
              <w:t>3</w:t>
            </w:r>
          </w:p>
          <w:p w14:paraId="2566C2E2" w14:textId="6F2C2D93" w:rsidR="000B531E" w:rsidRPr="00504735" w:rsidRDefault="000B531E" w:rsidP="000B531E">
            <w:pPr>
              <w:tabs>
                <w:tab w:val="right" w:leader="dot" w:pos="4092"/>
              </w:tabs>
              <w:rPr>
                <w:rFonts w:eastAsia="Arial Narrow" w:cstheme="minorHAnsi"/>
                <w:szCs w:val="20"/>
                <w:cs/>
                <w:lang w:val="fr-FR"/>
              </w:rPr>
            </w:pPr>
            <w:r w:rsidRPr="00504735">
              <w:rPr>
                <w:rFonts w:eastAsia="Arial Narrow" w:cstheme="minorHAnsi"/>
                <w:szCs w:val="20"/>
              </w:rPr>
              <w:t>Monthly</w:t>
            </w:r>
            <w:r w:rsidRPr="00504735">
              <w:rPr>
                <w:rFonts w:eastAsia="Arial Narrow" w:cs="Mangal"/>
                <w:szCs w:val="20"/>
                <w:cs/>
              </w:rPr>
              <w:tab/>
              <w:t>4</w:t>
            </w:r>
          </w:p>
          <w:p w14:paraId="724F1743" w14:textId="6BDBC443"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rPr>
              <w:t>Not used</w:t>
            </w:r>
            <w:r w:rsidRPr="00504735">
              <w:rPr>
                <w:rFonts w:eastAsia="Arial Narrow" w:cs="Mangal"/>
                <w:szCs w:val="20"/>
                <w:cs/>
              </w:rPr>
              <w:tab/>
              <w:t>5</w:t>
            </w:r>
          </w:p>
        </w:tc>
        <w:tc>
          <w:tcPr>
            <w:tcW w:w="360" w:type="pct"/>
          </w:tcPr>
          <w:p w14:paraId="5F3C6A43" w14:textId="77777777" w:rsidR="000B531E" w:rsidRPr="00504735" w:rsidRDefault="000B531E" w:rsidP="000B531E">
            <w:pPr>
              <w:jc w:val="center"/>
              <w:rPr>
                <w:rFonts w:eastAsia="Arial Narrow" w:cstheme="minorHAnsi"/>
                <w:szCs w:val="20"/>
                <w:lang w:val="fr-FR"/>
              </w:rPr>
            </w:pPr>
          </w:p>
        </w:tc>
      </w:tr>
      <w:tr w:rsidR="000B531E" w:rsidRPr="006974FC" w14:paraId="44BF7546" w14:textId="77777777" w:rsidTr="000C4C75">
        <w:trPr>
          <w:trHeight w:val="529"/>
          <w:jc w:val="center"/>
        </w:trPr>
        <w:tc>
          <w:tcPr>
            <w:tcW w:w="426" w:type="pct"/>
          </w:tcPr>
          <w:p w14:paraId="5046B4DD" w14:textId="77777777" w:rsidR="000B531E" w:rsidRPr="00504735" w:rsidRDefault="000B531E" w:rsidP="000B531E">
            <w:pPr>
              <w:jc w:val="center"/>
              <w:rPr>
                <w:rFonts w:eastAsia="Arial Narrow" w:cstheme="minorHAnsi"/>
                <w:b/>
                <w:bCs/>
                <w:szCs w:val="20"/>
                <w:lang w:val="fr-FR"/>
              </w:rPr>
            </w:pPr>
            <w:r w:rsidRPr="00504735">
              <w:rPr>
                <w:rFonts w:eastAsia="Arial Narrow" w:cstheme="minorHAnsi"/>
                <w:b/>
                <w:bCs/>
                <w:szCs w:val="20"/>
              </w:rPr>
              <w:t>324</w:t>
            </w:r>
          </w:p>
        </w:tc>
        <w:tc>
          <w:tcPr>
            <w:tcW w:w="1857" w:type="pct"/>
          </w:tcPr>
          <w:p w14:paraId="43955FDF" w14:textId="41C68C7D" w:rsidR="000B531E" w:rsidRPr="00504735" w:rsidRDefault="000B531E" w:rsidP="000B531E">
            <w:pPr>
              <w:rPr>
                <w:rFonts w:eastAsia="Arial Narrow" w:cstheme="minorHAnsi"/>
                <w:b/>
                <w:bCs/>
                <w:szCs w:val="20"/>
                <w:lang w:val="fr-FR"/>
              </w:rPr>
            </w:pPr>
            <w:r w:rsidRPr="00504735">
              <w:rPr>
                <w:rFonts w:cstheme="minorHAnsi"/>
                <w:b/>
                <w:bCs/>
                <w:szCs w:val="20"/>
              </w:rPr>
              <w:t>Is occupational therapy used to provide spay/neuter services?</w:t>
            </w:r>
          </w:p>
        </w:tc>
        <w:tc>
          <w:tcPr>
            <w:tcW w:w="2357" w:type="pct"/>
            <w:gridSpan w:val="3"/>
          </w:tcPr>
          <w:p w14:paraId="548BC2D4" w14:textId="658573A0"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10BE3089" w14:textId="00458A80" w:rsidR="000B531E" w:rsidRPr="00504735" w:rsidRDefault="000B531E" w:rsidP="000B531E">
            <w:pPr>
              <w:tabs>
                <w:tab w:val="right" w:leader="dot" w:pos="4092"/>
              </w:tabs>
              <w:rPr>
                <w:rFonts w:eastAsia="Arial Narrow" w:cstheme="minorHAnsi"/>
                <w:szCs w:val="20"/>
                <w:lang w:val="fr-FR"/>
              </w:rPr>
            </w:pPr>
            <w:r w:rsidRPr="00504735">
              <w:rPr>
                <w:rFonts w:eastAsia="Arial Narrow" w:cstheme="minorHAnsi"/>
                <w:szCs w:val="20"/>
              </w:rPr>
              <w:t>No</w:t>
            </w:r>
            <w:r w:rsidRPr="00504735">
              <w:rPr>
                <w:rFonts w:eastAsia="Arial Narrow" w:cs="Mangal"/>
                <w:szCs w:val="20"/>
                <w:cs/>
              </w:rPr>
              <w:tab/>
              <w:t>2</w:t>
            </w:r>
          </w:p>
        </w:tc>
        <w:tc>
          <w:tcPr>
            <w:tcW w:w="360" w:type="pct"/>
          </w:tcPr>
          <w:p w14:paraId="6B58B25C" w14:textId="77777777" w:rsidR="000B531E" w:rsidRPr="00504735" w:rsidRDefault="000B531E" w:rsidP="000B531E">
            <w:pPr>
              <w:jc w:val="center"/>
              <w:rPr>
                <w:rFonts w:eastAsia="Arial Narrow" w:cstheme="minorHAnsi"/>
                <w:szCs w:val="20"/>
                <w:lang w:val="fr-FR"/>
              </w:rPr>
            </w:pPr>
          </w:p>
        </w:tc>
      </w:tr>
      <w:tr w:rsidR="000B531E" w:rsidRPr="006974FC" w14:paraId="664DDB41" w14:textId="77777777" w:rsidTr="000C4C75">
        <w:tblPrEx>
          <w:jc w:val="left"/>
        </w:tblPrEx>
        <w:trPr>
          <w:trHeight w:val="529"/>
        </w:trPr>
        <w:tc>
          <w:tcPr>
            <w:tcW w:w="426" w:type="pct"/>
          </w:tcPr>
          <w:p w14:paraId="0002D008" w14:textId="77777777" w:rsidR="000B531E" w:rsidRPr="00504735" w:rsidRDefault="000B531E" w:rsidP="000B531E">
            <w:pPr>
              <w:jc w:val="center"/>
              <w:rPr>
                <w:rFonts w:eastAsia="Arial Narrow" w:cstheme="minorHAnsi"/>
                <w:b/>
                <w:bCs/>
                <w:szCs w:val="20"/>
                <w:lang w:val="fr-FR"/>
              </w:rPr>
            </w:pPr>
            <w:r w:rsidRPr="00504735">
              <w:rPr>
                <w:rFonts w:eastAsia="Arial Narrow" w:cstheme="minorHAnsi"/>
                <w:b/>
                <w:bCs/>
                <w:szCs w:val="20"/>
              </w:rPr>
              <w:t>325</w:t>
            </w:r>
          </w:p>
        </w:tc>
        <w:tc>
          <w:tcPr>
            <w:tcW w:w="1857" w:type="pct"/>
          </w:tcPr>
          <w:p w14:paraId="06F36EF8" w14:textId="554F0604" w:rsidR="000B531E" w:rsidRPr="00504735" w:rsidRDefault="000B531E" w:rsidP="000B531E">
            <w:pPr>
              <w:rPr>
                <w:rFonts w:eastAsia="Arial Narrow" w:cstheme="minorHAnsi"/>
                <w:b/>
                <w:bCs/>
                <w:szCs w:val="20"/>
                <w:lang w:val="fr-FR"/>
              </w:rPr>
            </w:pPr>
            <w:r w:rsidRPr="00504735">
              <w:rPr>
                <w:rFonts w:cstheme="minorHAnsi"/>
                <w:b/>
                <w:bCs/>
                <w:szCs w:val="20"/>
              </w:rPr>
              <w:t>Is occupational therapy used for caesarean sections?</w:t>
            </w:r>
          </w:p>
        </w:tc>
        <w:tc>
          <w:tcPr>
            <w:tcW w:w="2357" w:type="pct"/>
            <w:gridSpan w:val="3"/>
          </w:tcPr>
          <w:p w14:paraId="66049DF3"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2145F47B" w14:textId="5A2C4D91" w:rsidR="000B531E" w:rsidRPr="00504735" w:rsidRDefault="000B531E" w:rsidP="000B531E">
            <w:pPr>
              <w:tabs>
                <w:tab w:val="right" w:leader="dot" w:pos="4092"/>
              </w:tabs>
              <w:rPr>
                <w:rFonts w:eastAsia="Arial Narrow" w:cstheme="minorHAnsi"/>
                <w:szCs w:val="20"/>
                <w:lang w:val="fr-FR"/>
              </w:rPr>
            </w:pPr>
            <w:r w:rsidRPr="00504735">
              <w:rPr>
                <w:rFonts w:eastAsia="Arial Narrow" w:cstheme="minorHAnsi"/>
                <w:szCs w:val="20"/>
              </w:rPr>
              <w:t>No</w:t>
            </w:r>
            <w:r w:rsidRPr="00504735">
              <w:rPr>
                <w:rFonts w:eastAsia="Arial Narrow" w:cs="Mangal"/>
                <w:szCs w:val="20"/>
                <w:cs/>
              </w:rPr>
              <w:tab/>
              <w:t>2</w:t>
            </w:r>
          </w:p>
        </w:tc>
        <w:tc>
          <w:tcPr>
            <w:tcW w:w="360" w:type="pct"/>
          </w:tcPr>
          <w:p w14:paraId="13C0CB8F" w14:textId="77777777" w:rsidR="000B531E" w:rsidRPr="00504735" w:rsidRDefault="000B531E" w:rsidP="000B531E">
            <w:pPr>
              <w:jc w:val="center"/>
              <w:rPr>
                <w:rFonts w:eastAsia="Arial Narrow" w:cstheme="minorHAnsi"/>
                <w:szCs w:val="20"/>
                <w:lang w:val="fr-FR"/>
              </w:rPr>
            </w:pPr>
          </w:p>
        </w:tc>
      </w:tr>
    </w:tbl>
    <w:p w14:paraId="53E13031" w14:textId="77777777" w:rsidR="00D95FB8" w:rsidRPr="00504735" w:rsidRDefault="00D95FB8">
      <w:pPr>
        <w:rPr>
          <w:rFonts w:cstheme="minorHAnsi"/>
          <w:sz w:val="20"/>
          <w:szCs w:val="20"/>
          <w:lang w:val="fr-FR"/>
        </w:rPr>
      </w:pPr>
    </w:p>
    <w:p w14:paraId="0102B101" w14:textId="77777777" w:rsidR="00F916FF" w:rsidRPr="00504735" w:rsidRDefault="00F916FF">
      <w:pPr>
        <w:rPr>
          <w:rFonts w:cstheme="minorHAnsi"/>
          <w:sz w:val="20"/>
          <w:szCs w:val="20"/>
          <w:lang w:val="fr-FR"/>
        </w:rPr>
      </w:pPr>
    </w:p>
    <w:p w14:paraId="5F4D27BD" w14:textId="77777777" w:rsidR="00F916FF" w:rsidRPr="00504735" w:rsidRDefault="00F916FF">
      <w:pPr>
        <w:rPr>
          <w:rFonts w:cstheme="minorHAnsi"/>
          <w:sz w:val="20"/>
          <w:szCs w:val="20"/>
          <w:lang w:val="fr-FR"/>
        </w:rPr>
      </w:pPr>
    </w:p>
    <w:p w14:paraId="2DFA563A" w14:textId="77777777" w:rsidR="00F916FF" w:rsidRPr="00504735" w:rsidRDefault="00F916FF">
      <w:pPr>
        <w:rPr>
          <w:rFonts w:cstheme="minorHAnsi"/>
          <w:sz w:val="20"/>
          <w:szCs w:val="20"/>
          <w:lang w:val="fr-FR"/>
        </w:rPr>
      </w:pPr>
    </w:p>
    <w:p w14:paraId="77CAC8D5" w14:textId="77777777" w:rsidR="006D5C46" w:rsidRPr="00504735" w:rsidRDefault="006D5C46">
      <w:pPr>
        <w:rPr>
          <w:rFonts w:cstheme="minorHAnsi"/>
          <w:sz w:val="20"/>
          <w:szCs w:val="20"/>
          <w:lang w:val="fr-FR"/>
        </w:rPr>
        <w:sectPr w:rsidR="006D5C46" w:rsidRPr="00504735" w:rsidSect="00204D88">
          <w:footerReference w:type="default" r:id="rId8"/>
          <w:pgSz w:w="11906" w:h="16838"/>
          <w:pgMar w:top="709" w:right="991" w:bottom="1440" w:left="1134" w:header="708" w:footer="708" w:gutter="0"/>
          <w:cols w:space="708"/>
          <w:docGrid w:linePitch="360"/>
        </w:sectPr>
      </w:pPr>
    </w:p>
    <w:p w14:paraId="1EF0E700" w14:textId="0F57E99B" w:rsidR="006D5C46" w:rsidRDefault="00420E9C" w:rsidP="008A5901">
      <w:pPr>
        <w:spacing w:line="276" w:lineRule="auto"/>
        <w:jc w:val="center"/>
        <w:rPr>
          <w:rFonts w:cstheme="minorHAnsi"/>
          <w:b/>
          <w:bCs/>
          <w:sz w:val="24"/>
          <w:szCs w:val="24"/>
          <w:lang w:val="fr-FR"/>
        </w:rPr>
      </w:pPr>
      <w:r w:rsidRPr="00504735">
        <w:rPr>
          <w:rFonts w:cstheme="minorHAnsi"/>
          <w:b/>
          <w:bCs/>
          <w:sz w:val="24"/>
          <w:szCs w:val="24"/>
        </w:rPr>
        <w:lastRenderedPageBreak/>
        <w:t>SECTION 4: HUMAN RESOURCES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647"/>
        <w:gridCol w:w="245"/>
        <w:gridCol w:w="647"/>
        <w:gridCol w:w="241"/>
        <w:gridCol w:w="23"/>
        <w:gridCol w:w="622"/>
        <w:gridCol w:w="241"/>
        <w:gridCol w:w="299"/>
        <w:gridCol w:w="523"/>
        <w:gridCol w:w="241"/>
        <w:gridCol w:w="299"/>
        <w:gridCol w:w="346"/>
        <w:gridCol w:w="241"/>
        <w:gridCol w:w="476"/>
        <w:gridCol w:w="170"/>
        <w:gridCol w:w="892"/>
        <w:gridCol w:w="643"/>
        <w:gridCol w:w="1063"/>
        <w:gridCol w:w="176"/>
        <w:gridCol w:w="887"/>
        <w:gridCol w:w="176"/>
        <w:gridCol w:w="710"/>
        <w:gridCol w:w="176"/>
        <w:gridCol w:w="710"/>
        <w:gridCol w:w="176"/>
        <w:gridCol w:w="710"/>
        <w:gridCol w:w="176"/>
        <w:gridCol w:w="710"/>
        <w:gridCol w:w="176"/>
        <w:gridCol w:w="887"/>
        <w:gridCol w:w="1077"/>
        <w:gridCol w:w="73"/>
      </w:tblGrid>
      <w:tr w:rsidR="00DF1272" w:rsidRPr="00DA37F2" w14:paraId="6BCBFC3C" w14:textId="77777777" w:rsidTr="000C4C75">
        <w:trPr>
          <w:cantSplit/>
          <w:trHeight w:val="22"/>
          <w:jc w:val="center"/>
        </w:trPr>
        <w:tc>
          <w:tcPr>
            <w:tcW w:w="220" w:type="pct"/>
          </w:tcPr>
          <w:p w14:paraId="0EE2F467" w14:textId="1C2EB671" w:rsidR="00DF1272" w:rsidRPr="00734145" w:rsidRDefault="00DF1272" w:rsidP="00BD6B75">
            <w:pPr>
              <w:widowControl w:val="0"/>
              <w:rPr>
                <w:rFonts w:cstheme="minorHAnsi"/>
                <w:sz w:val="19"/>
                <w:szCs w:val="19"/>
                <w:lang w:val="fr-FR"/>
              </w:rPr>
            </w:pPr>
            <w:r w:rsidRPr="00734145">
              <w:rPr>
                <w:rFonts w:cstheme="minorHAnsi"/>
                <w:b/>
                <w:bCs/>
                <w:sz w:val="19"/>
                <w:szCs w:val="19"/>
              </w:rPr>
              <w:t>401. 1</w:t>
            </w:r>
          </w:p>
        </w:tc>
        <w:tc>
          <w:tcPr>
            <w:tcW w:w="303" w:type="pct"/>
            <w:gridSpan w:val="2"/>
          </w:tcPr>
          <w:p w14:paraId="5B025AE4" w14:textId="77777777" w:rsidR="00DF1272" w:rsidRPr="00734145" w:rsidRDefault="00DF1272" w:rsidP="00BD6B75">
            <w:pPr>
              <w:widowControl w:val="0"/>
              <w:rPr>
                <w:rFonts w:cstheme="minorHAnsi"/>
                <w:b/>
                <w:bCs/>
                <w:sz w:val="19"/>
                <w:szCs w:val="19"/>
                <w:lang w:val="fr-FR"/>
              </w:rPr>
            </w:pPr>
          </w:p>
        </w:tc>
        <w:tc>
          <w:tcPr>
            <w:tcW w:w="302" w:type="pct"/>
            <w:gridSpan w:val="3"/>
          </w:tcPr>
          <w:p w14:paraId="504D717B" w14:textId="77777777" w:rsidR="00DF1272" w:rsidRPr="00734145" w:rsidRDefault="00DF1272" w:rsidP="00BD6B75">
            <w:pPr>
              <w:widowControl w:val="0"/>
              <w:rPr>
                <w:rFonts w:cstheme="minorHAnsi"/>
                <w:b/>
                <w:bCs/>
                <w:sz w:val="19"/>
                <w:szCs w:val="19"/>
                <w:lang w:val="fr-FR"/>
              </w:rPr>
            </w:pPr>
          </w:p>
        </w:tc>
        <w:tc>
          <w:tcPr>
            <w:tcW w:w="362" w:type="pct"/>
            <w:gridSpan w:val="3"/>
          </w:tcPr>
          <w:p w14:paraId="2E37FD12" w14:textId="77777777" w:rsidR="00DF1272" w:rsidRPr="00734145" w:rsidRDefault="00DF1272" w:rsidP="00BD6B75">
            <w:pPr>
              <w:widowControl w:val="0"/>
              <w:rPr>
                <w:rFonts w:cstheme="minorHAnsi"/>
                <w:b/>
                <w:bCs/>
                <w:sz w:val="19"/>
                <w:szCs w:val="19"/>
                <w:lang w:val="fr-FR"/>
              </w:rPr>
            </w:pPr>
          </w:p>
        </w:tc>
        <w:tc>
          <w:tcPr>
            <w:tcW w:w="302" w:type="pct"/>
            <w:gridSpan w:val="3"/>
          </w:tcPr>
          <w:p w14:paraId="531A6AC4" w14:textId="1B33D325" w:rsidR="00DF1272" w:rsidRPr="00734145" w:rsidRDefault="00DF1272" w:rsidP="00BD6B75">
            <w:pPr>
              <w:widowControl w:val="0"/>
              <w:rPr>
                <w:rFonts w:cstheme="minorHAnsi"/>
                <w:b/>
                <w:bCs/>
                <w:sz w:val="19"/>
                <w:szCs w:val="19"/>
                <w:lang w:val="fr-FR"/>
              </w:rPr>
            </w:pPr>
          </w:p>
        </w:tc>
        <w:tc>
          <w:tcPr>
            <w:tcW w:w="302" w:type="pct"/>
            <w:gridSpan w:val="3"/>
          </w:tcPr>
          <w:p w14:paraId="07E56CBC" w14:textId="77777777" w:rsidR="00DF1272" w:rsidRPr="00734145" w:rsidRDefault="00DF1272" w:rsidP="00BD6B75">
            <w:pPr>
              <w:widowControl w:val="0"/>
              <w:rPr>
                <w:rFonts w:cstheme="minorHAnsi"/>
                <w:b/>
                <w:bCs/>
                <w:sz w:val="19"/>
                <w:szCs w:val="19"/>
                <w:lang w:val="fr-FR"/>
              </w:rPr>
            </w:pPr>
          </w:p>
        </w:tc>
        <w:tc>
          <w:tcPr>
            <w:tcW w:w="3209" w:type="pct"/>
            <w:gridSpan w:val="17"/>
            <w:shd w:val="clear" w:color="auto" w:fill="auto"/>
            <w:tcMar>
              <w:top w:w="72" w:type="dxa"/>
              <w:left w:w="144" w:type="dxa"/>
              <w:bottom w:w="72" w:type="dxa"/>
              <w:right w:w="144" w:type="dxa"/>
            </w:tcMar>
          </w:tcPr>
          <w:p w14:paraId="33C6C6F9" w14:textId="2F55C14D" w:rsidR="00DF1272" w:rsidRPr="00734145" w:rsidRDefault="00DF1272" w:rsidP="00BD6B75">
            <w:pPr>
              <w:widowControl w:val="0"/>
              <w:rPr>
                <w:rFonts w:cstheme="minorHAnsi"/>
                <w:sz w:val="19"/>
                <w:szCs w:val="19"/>
                <w:lang w:val="fr-FR"/>
              </w:rPr>
            </w:pPr>
            <w:r w:rsidRPr="00734145">
              <w:rPr>
                <w:rFonts w:cstheme="minorHAnsi"/>
                <w:b/>
                <w:bCs/>
                <w:sz w:val="19"/>
                <w:szCs w:val="19"/>
              </w:rPr>
              <w:t>Please provide details of sanctioned (authorized) and available personnel (Gynecology Department)</w:t>
            </w:r>
          </w:p>
        </w:tc>
      </w:tr>
      <w:tr w:rsidR="00DF1272" w:rsidRPr="00DA37F2" w14:paraId="2250CEA8" w14:textId="77777777" w:rsidTr="000C4C75">
        <w:trPr>
          <w:gridAfter w:val="1"/>
          <w:wAfter w:w="26" w:type="pct"/>
          <w:cantSplit/>
          <w:trHeight w:val="1908"/>
          <w:jc w:val="center"/>
        </w:trPr>
        <w:tc>
          <w:tcPr>
            <w:tcW w:w="220" w:type="pct"/>
          </w:tcPr>
          <w:p w14:paraId="0B986DB8" w14:textId="4719DBA7" w:rsidR="00DF1272" w:rsidRPr="00734145" w:rsidRDefault="00DF1272" w:rsidP="00511B31">
            <w:pPr>
              <w:widowControl w:val="0"/>
              <w:rPr>
                <w:rFonts w:cstheme="minorHAnsi"/>
                <w:sz w:val="19"/>
                <w:szCs w:val="19"/>
                <w:lang w:val="fr-FR"/>
              </w:rPr>
            </w:pPr>
            <w:r w:rsidRPr="00261CBB">
              <w:rPr>
                <w:rFonts w:cstheme="minorHAnsi"/>
                <w:sz w:val="19"/>
                <w:szCs w:val="19"/>
              </w:rPr>
              <w:t>What profiles are allowed in the Gynecology department?</w:t>
            </w:r>
          </w:p>
        </w:tc>
        <w:tc>
          <w:tcPr>
            <w:tcW w:w="393" w:type="pct"/>
            <w:gridSpan w:val="4"/>
            <w:shd w:val="clear" w:color="auto" w:fill="auto"/>
            <w:tcMar>
              <w:top w:w="72" w:type="dxa"/>
              <w:left w:w="144" w:type="dxa"/>
              <w:bottom w:w="72" w:type="dxa"/>
              <w:right w:w="144" w:type="dxa"/>
            </w:tcMar>
            <w:hideMark/>
          </w:tcPr>
          <w:p w14:paraId="71B5D487" w14:textId="67C03BAB" w:rsidR="00DF1272" w:rsidRPr="00734145" w:rsidRDefault="00DF1272" w:rsidP="00511B31">
            <w:pPr>
              <w:widowControl w:val="0"/>
              <w:jc w:val="center"/>
              <w:rPr>
                <w:rFonts w:cstheme="minorHAnsi"/>
                <w:b/>
                <w:bCs/>
                <w:sz w:val="19"/>
                <w:szCs w:val="19"/>
                <w:lang w:val="fr-FR"/>
              </w:rPr>
            </w:pPr>
            <w:r w:rsidRPr="001B6A61">
              <w:rPr>
                <w:rFonts w:cstheme="minorHAnsi"/>
                <w:sz w:val="19"/>
                <w:szCs w:val="19"/>
              </w:rPr>
              <w:t>How many profiles are allowed in the gynecology department?</w:t>
            </w:r>
          </w:p>
        </w:tc>
        <w:tc>
          <w:tcPr>
            <w:tcW w:w="396" w:type="pct"/>
            <w:gridSpan w:val="3"/>
            <w:shd w:val="clear" w:color="auto" w:fill="auto"/>
            <w:tcMar>
              <w:top w:w="72" w:type="dxa"/>
              <w:left w:w="144" w:type="dxa"/>
              <w:bottom w:w="72" w:type="dxa"/>
              <w:right w:w="144" w:type="dxa"/>
            </w:tcMar>
            <w:hideMark/>
          </w:tcPr>
          <w:p w14:paraId="535ED9B8" w14:textId="77777777" w:rsidR="00DF1272" w:rsidRPr="00734145" w:rsidRDefault="00DF1272" w:rsidP="00DF1272">
            <w:pPr>
              <w:widowControl w:val="0"/>
              <w:jc w:val="center"/>
              <w:rPr>
                <w:rFonts w:cstheme="minorHAnsi"/>
                <w:b/>
                <w:sz w:val="19"/>
                <w:szCs w:val="19"/>
                <w:lang w:val="fr-FR"/>
              </w:rPr>
            </w:pPr>
            <w:r w:rsidRPr="00FB67C0">
              <w:rPr>
                <w:rFonts w:cstheme="minorHAnsi"/>
                <w:sz w:val="19"/>
                <w:szCs w:val="19"/>
              </w:rPr>
              <w:t>How many profile positions are currently vacant?</w:t>
            </w:r>
          </w:p>
          <w:p w14:paraId="1412DE01" w14:textId="77777777" w:rsidR="00DF1272" w:rsidRPr="00734145" w:rsidRDefault="00DF1272" w:rsidP="000C4C75">
            <w:pPr>
              <w:widowControl w:val="0"/>
              <w:jc w:val="center"/>
              <w:rPr>
                <w:rFonts w:cstheme="minorHAnsi"/>
                <w:sz w:val="19"/>
                <w:szCs w:val="19"/>
                <w:lang w:val="fr-FR"/>
              </w:rPr>
            </w:pPr>
            <w:r w:rsidRPr="00734145">
              <w:rPr>
                <w:rFonts w:cstheme="minorHAnsi"/>
                <w:bCs/>
                <w:i/>
                <w:iCs/>
                <w:sz w:val="19"/>
                <w:szCs w:val="19"/>
              </w:rPr>
              <w:t>[If greater than or equal to 1, go to point 11]</w:t>
            </w:r>
          </w:p>
        </w:tc>
        <w:tc>
          <w:tcPr>
            <w:tcW w:w="362" w:type="pct"/>
            <w:gridSpan w:val="3"/>
          </w:tcPr>
          <w:p w14:paraId="20C9619A" w14:textId="1074AF9F" w:rsidR="00DF1272" w:rsidRPr="00734145" w:rsidRDefault="00DF1272" w:rsidP="00511B31">
            <w:pPr>
              <w:widowControl w:val="0"/>
              <w:jc w:val="center"/>
              <w:rPr>
                <w:rFonts w:cstheme="minorHAnsi"/>
                <w:sz w:val="19"/>
                <w:szCs w:val="19"/>
                <w:lang w:val="fr-FR"/>
              </w:rPr>
            </w:pPr>
            <w:r w:rsidRPr="00FB67C0">
              <w:rPr>
                <w:rFonts w:cstheme="minorHAnsi"/>
                <w:sz w:val="19"/>
                <w:szCs w:val="19"/>
              </w:rPr>
              <w:t>How many are in profile male/female?</w:t>
            </w:r>
          </w:p>
        </w:tc>
        <w:tc>
          <w:tcPr>
            <w:tcW w:w="362" w:type="pct"/>
            <w:gridSpan w:val="3"/>
            <w:shd w:val="clear" w:color="auto" w:fill="auto"/>
            <w:tcMar>
              <w:top w:w="72" w:type="dxa"/>
              <w:left w:w="144" w:type="dxa"/>
              <w:bottom w:w="72" w:type="dxa"/>
              <w:right w:w="144" w:type="dxa"/>
            </w:tcMar>
          </w:tcPr>
          <w:p w14:paraId="2B707982" w14:textId="55099632" w:rsidR="00DF1272" w:rsidRPr="00734145" w:rsidRDefault="00DF1272" w:rsidP="00511B31">
            <w:pPr>
              <w:widowControl w:val="0"/>
              <w:jc w:val="center"/>
              <w:rPr>
                <w:rFonts w:cstheme="minorHAnsi"/>
                <w:sz w:val="19"/>
                <w:szCs w:val="19"/>
                <w:lang w:val="fr-FR"/>
              </w:rPr>
            </w:pPr>
            <w:r w:rsidRPr="00734145">
              <w:rPr>
                <w:rFonts w:cstheme="minorHAnsi"/>
                <w:sz w:val="19"/>
                <w:szCs w:val="19"/>
              </w:rPr>
              <w:t>Additional training on the FP? (in the majority)</w:t>
            </w:r>
          </w:p>
          <w:p w14:paraId="14F24965" w14:textId="77777777" w:rsidR="00DF1272" w:rsidRPr="00734145" w:rsidRDefault="00DF1272" w:rsidP="00511B31">
            <w:pPr>
              <w:widowControl w:val="0"/>
              <w:jc w:val="center"/>
              <w:rPr>
                <w:rFonts w:cstheme="minorHAnsi"/>
                <w:b/>
                <w:bCs/>
                <w:sz w:val="19"/>
                <w:szCs w:val="19"/>
                <w:lang w:val="fr-FR"/>
              </w:rPr>
            </w:pPr>
          </w:p>
        </w:tc>
        <w:tc>
          <w:tcPr>
            <w:tcW w:w="581" w:type="pct"/>
            <w:gridSpan w:val="3"/>
            <w:shd w:val="clear" w:color="auto" w:fill="auto"/>
            <w:tcMar>
              <w:top w:w="72" w:type="dxa"/>
              <w:left w:w="144" w:type="dxa"/>
              <w:bottom w:w="72" w:type="dxa"/>
              <w:right w:w="144" w:type="dxa"/>
            </w:tcMar>
          </w:tcPr>
          <w:p w14:paraId="2DF66103" w14:textId="6BD3EB81" w:rsidR="00DF1272" w:rsidRPr="00734145" w:rsidRDefault="00DF1272" w:rsidP="00511B31">
            <w:pPr>
              <w:widowControl w:val="0"/>
              <w:jc w:val="center"/>
              <w:rPr>
                <w:rFonts w:cstheme="minorHAnsi"/>
                <w:sz w:val="19"/>
                <w:szCs w:val="19"/>
                <w:lang w:val="fr-FR"/>
              </w:rPr>
            </w:pPr>
            <w:r w:rsidRPr="00734145">
              <w:rPr>
                <w:rFonts w:cstheme="minorHAnsi"/>
                <w:sz w:val="19"/>
                <w:szCs w:val="19"/>
              </w:rPr>
              <w:t xml:space="preserve">Number of people currently providing FP services? </w:t>
            </w:r>
          </w:p>
          <w:p w14:paraId="5FF48834" w14:textId="77777777" w:rsidR="00DF1272" w:rsidRPr="00734145" w:rsidRDefault="00DF1272" w:rsidP="00511B31">
            <w:pPr>
              <w:widowControl w:val="0"/>
              <w:jc w:val="center"/>
              <w:rPr>
                <w:rFonts w:cstheme="minorHAnsi"/>
                <w:b/>
                <w:bCs/>
                <w:sz w:val="19"/>
                <w:szCs w:val="19"/>
                <w:lang w:val="fr-FR"/>
              </w:rPr>
            </w:pPr>
            <w:r w:rsidRPr="00734145">
              <w:rPr>
                <w:rFonts w:cstheme="minorHAnsi"/>
                <w:bCs/>
                <w:i/>
                <w:iCs/>
                <w:sz w:val="19"/>
                <w:szCs w:val="19"/>
              </w:rPr>
              <w:t>[IF=0, proceed to the next level]</w:t>
            </w:r>
          </w:p>
        </w:tc>
        <w:tc>
          <w:tcPr>
            <w:tcW w:w="422" w:type="pct"/>
            <w:gridSpan w:val="2"/>
          </w:tcPr>
          <w:p w14:paraId="431A241B" w14:textId="11E4FBB0" w:rsidR="00DF1272" w:rsidRPr="00734145" w:rsidRDefault="00DF1272" w:rsidP="00511B31">
            <w:pPr>
              <w:widowControl w:val="0"/>
              <w:jc w:val="center"/>
              <w:rPr>
                <w:rFonts w:cstheme="minorHAnsi"/>
                <w:sz w:val="19"/>
                <w:szCs w:val="19"/>
                <w:lang w:val="fr-FR"/>
              </w:rPr>
            </w:pPr>
            <w:r w:rsidRPr="00274216">
              <w:rPr>
                <w:rFonts w:cstheme="minorHAnsi"/>
                <w:sz w:val="19"/>
                <w:szCs w:val="19"/>
              </w:rPr>
              <w:t>What are the FP methods offered by the staff in the structure?</w:t>
            </w:r>
          </w:p>
          <w:p w14:paraId="5CE80B41" w14:textId="77777777" w:rsidR="00DF1272" w:rsidRPr="00734145" w:rsidRDefault="00DF1272" w:rsidP="00511B31">
            <w:pPr>
              <w:widowControl w:val="0"/>
              <w:jc w:val="center"/>
              <w:rPr>
                <w:rFonts w:cstheme="minorHAnsi"/>
                <w:sz w:val="19"/>
                <w:szCs w:val="19"/>
                <w:lang w:val="fr-FR"/>
              </w:rPr>
            </w:pPr>
          </w:p>
          <w:p w14:paraId="4D04A896" w14:textId="77777777" w:rsidR="00DF1272" w:rsidRPr="00734145" w:rsidRDefault="00DF1272" w:rsidP="00511B31">
            <w:pPr>
              <w:widowControl w:val="0"/>
              <w:jc w:val="center"/>
              <w:rPr>
                <w:rFonts w:cstheme="minorHAnsi"/>
                <w:sz w:val="19"/>
                <w:szCs w:val="19"/>
                <w:lang w:val="fr-FR"/>
              </w:rPr>
            </w:pPr>
            <w:r w:rsidRPr="00734145">
              <w:rPr>
                <w:rFonts w:cstheme="minorHAnsi"/>
                <w:sz w:val="19"/>
                <w:szCs w:val="19"/>
              </w:rPr>
              <w:t>MULTIPLE ANSWERS</w:t>
            </w:r>
          </w:p>
          <w:p w14:paraId="46C45284" w14:textId="77777777" w:rsidR="00DF1272" w:rsidRPr="00734145" w:rsidRDefault="00DF1272" w:rsidP="00511B31">
            <w:pPr>
              <w:widowControl w:val="0"/>
              <w:jc w:val="center"/>
              <w:rPr>
                <w:rFonts w:cstheme="minorHAnsi"/>
                <w:b/>
                <w:bCs/>
                <w:sz w:val="19"/>
                <w:szCs w:val="19"/>
                <w:lang w:val="fr-FR"/>
              </w:rPr>
            </w:pPr>
            <w:r w:rsidRPr="00734145">
              <w:rPr>
                <w:rFonts w:cstheme="minorHAnsi"/>
                <w:b/>
                <w:bCs/>
                <w:sz w:val="19"/>
                <w:szCs w:val="19"/>
              </w:rPr>
              <w:t>[REDEEM CODES]</w:t>
            </w:r>
          </w:p>
        </w:tc>
        <w:tc>
          <w:tcPr>
            <w:tcW w:w="302" w:type="pct"/>
          </w:tcPr>
          <w:p w14:paraId="4E5401D3" w14:textId="7C497F9A" w:rsidR="00DF1272" w:rsidRPr="00734145" w:rsidRDefault="00DF1272" w:rsidP="00511B31">
            <w:pPr>
              <w:widowControl w:val="0"/>
              <w:jc w:val="center"/>
              <w:rPr>
                <w:rFonts w:cstheme="minorHAnsi"/>
                <w:sz w:val="19"/>
                <w:szCs w:val="19"/>
                <w:lang w:val="fr-FR"/>
              </w:rPr>
            </w:pPr>
            <w:r w:rsidRPr="00511B31">
              <w:rPr>
                <w:rFonts w:cstheme="minorHAnsi"/>
                <w:sz w:val="19"/>
                <w:szCs w:val="19"/>
              </w:rPr>
              <w:t>How many staff have received additional training on MNCH?</w:t>
            </w:r>
          </w:p>
        </w:tc>
        <w:tc>
          <w:tcPr>
            <w:tcW w:w="302" w:type="pct"/>
            <w:gridSpan w:val="2"/>
          </w:tcPr>
          <w:p w14:paraId="2457311C" w14:textId="0764C8B7" w:rsidR="00DF1272" w:rsidRPr="00734145" w:rsidRDefault="00DF1272" w:rsidP="00511B31">
            <w:pPr>
              <w:widowControl w:val="0"/>
              <w:jc w:val="center"/>
              <w:rPr>
                <w:rFonts w:cstheme="minorHAnsi"/>
                <w:sz w:val="19"/>
                <w:szCs w:val="19"/>
                <w:lang w:val="fr-FR"/>
              </w:rPr>
            </w:pPr>
            <w:r w:rsidRPr="00511B31">
              <w:rPr>
                <w:rFonts w:cstheme="minorHAnsi"/>
                <w:sz w:val="19"/>
                <w:szCs w:val="19"/>
              </w:rPr>
              <w:t>How many staff currently provide MNCH services?</w:t>
            </w:r>
          </w:p>
        </w:tc>
        <w:tc>
          <w:tcPr>
            <w:tcW w:w="302" w:type="pct"/>
            <w:gridSpan w:val="2"/>
          </w:tcPr>
          <w:p w14:paraId="168F2781" w14:textId="353B5159" w:rsidR="00DF1272" w:rsidRPr="00734145" w:rsidRDefault="00DF1272" w:rsidP="00511B31">
            <w:pPr>
              <w:widowControl w:val="0"/>
              <w:jc w:val="center"/>
              <w:rPr>
                <w:rFonts w:cstheme="minorHAnsi"/>
                <w:sz w:val="19"/>
                <w:szCs w:val="19"/>
                <w:lang w:val="fr-FR"/>
              </w:rPr>
            </w:pPr>
            <w:r w:rsidRPr="00511B31">
              <w:rPr>
                <w:rFonts w:cstheme="minorHAnsi"/>
                <w:sz w:val="19"/>
                <w:szCs w:val="19"/>
              </w:rPr>
              <w:t>What services of SMNI are provided by SMNI services?</w:t>
            </w:r>
          </w:p>
        </w:tc>
        <w:tc>
          <w:tcPr>
            <w:tcW w:w="302" w:type="pct"/>
            <w:gridSpan w:val="2"/>
          </w:tcPr>
          <w:p w14:paraId="3299657D" w14:textId="45FBCDF1" w:rsidR="00DF1272" w:rsidRPr="00734145" w:rsidRDefault="00DF1272" w:rsidP="00511B31">
            <w:pPr>
              <w:widowControl w:val="0"/>
              <w:jc w:val="center"/>
              <w:rPr>
                <w:rFonts w:cstheme="minorHAnsi"/>
                <w:sz w:val="19"/>
                <w:szCs w:val="19"/>
                <w:lang w:val="fr-FR"/>
              </w:rPr>
            </w:pPr>
            <w:r w:rsidRPr="00511B31">
              <w:rPr>
                <w:rFonts w:cstheme="minorHAnsi"/>
                <w:sz w:val="19"/>
                <w:szCs w:val="19"/>
              </w:rPr>
              <w:t>How many staff have received training in ultrasound?</w:t>
            </w:r>
          </w:p>
        </w:tc>
        <w:tc>
          <w:tcPr>
            <w:tcW w:w="302" w:type="pct"/>
            <w:gridSpan w:val="2"/>
          </w:tcPr>
          <w:p w14:paraId="749E6B7D" w14:textId="07891FE6" w:rsidR="00DF1272" w:rsidRPr="00734145" w:rsidRDefault="00DF1272" w:rsidP="00511B31">
            <w:pPr>
              <w:widowControl w:val="0"/>
              <w:jc w:val="center"/>
              <w:rPr>
                <w:rFonts w:cstheme="minorHAnsi"/>
                <w:sz w:val="19"/>
                <w:szCs w:val="19"/>
                <w:vertAlign w:val="superscript"/>
                <w:lang w:val="fr-FR"/>
              </w:rPr>
            </w:pPr>
            <w:r w:rsidRPr="00734145">
              <w:rPr>
                <w:rFonts w:cstheme="minorHAnsi"/>
                <w:sz w:val="19"/>
                <w:szCs w:val="19"/>
              </w:rPr>
              <w:t>Why is the position(s) currently vacant?</w:t>
            </w:r>
          </w:p>
          <w:p w14:paraId="7C8E9CEF" w14:textId="77777777" w:rsidR="00DF1272" w:rsidRPr="00734145" w:rsidRDefault="00DF1272" w:rsidP="00511B31">
            <w:pPr>
              <w:widowControl w:val="0"/>
              <w:jc w:val="center"/>
              <w:rPr>
                <w:rFonts w:cstheme="minorHAnsi"/>
                <w:sz w:val="19"/>
                <w:szCs w:val="19"/>
                <w:vertAlign w:val="superscript"/>
                <w:lang w:val="fr-FR"/>
              </w:rPr>
            </w:pPr>
          </w:p>
          <w:p w14:paraId="062766B4" w14:textId="77777777" w:rsidR="00DF1272" w:rsidRPr="00734145" w:rsidRDefault="00DF1272" w:rsidP="00511B31">
            <w:pPr>
              <w:widowControl w:val="0"/>
              <w:jc w:val="center"/>
              <w:rPr>
                <w:rFonts w:cstheme="minorHAnsi"/>
                <w:b/>
                <w:bCs/>
                <w:sz w:val="19"/>
                <w:szCs w:val="19"/>
                <w:lang w:val="fr-FR"/>
              </w:rPr>
            </w:pPr>
            <w:r w:rsidRPr="00734145">
              <w:rPr>
                <w:rFonts w:cstheme="minorHAnsi"/>
                <w:b/>
                <w:bCs/>
                <w:sz w:val="19"/>
                <w:szCs w:val="19"/>
              </w:rPr>
              <w:t>[REDEEM CODES]</w:t>
            </w:r>
          </w:p>
        </w:tc>
        <w:tc>
          <w:tcPr>
            <w:tcW w:w="729" w:type="pct"/>
            <w:gridSpan w:val="3"/>
          </w:tcPr>
          <w:p w14:paraId="309BADD5" w14:textId="77777777" w:rsidR="00DF1272" w:rsidRPr="00734145" w:rsidRDefault="00DF1272" w:rsidP="00511B31">
            <w:pPr>
              <w:widowControl w:val="0"/>
              <w:jc w:val="center"/>
              <w:rPr>
                <w:rFonts w:cstheme="minorHAnsi"/>
                <w:sz w:val="19"/>
                <w:szCs w:val="19"/>
                <w:lang w:val="fr-FR"/>
              </w:rPr>
            </w:pPr>
            <w:r w:rsidRPr="00734145">
              <w:rPr>
                <w:rFonts w:cstheme="minorHAnsi"/>
                <w:sz w:val="19"/>
                <w:szCs w:val="19"/>
              </w:rPr>
              <w:t>How long (on average) has this position(s) been vacant?</w:t>
            </w:r>
          </w:p>
          <w:p w14:paraId="5F687ED2" w14:textId="77777777" w:rsidR="00DF1272" w:rsidRPr="00734145" w:rsidRDefault="00DF1272" w:rsidP="00511B31">
            <w:pPr>
              <w:widowControl w:val="0"/>
              <w:jc w:val="center"/>
              <w:rPr>
                <w:rFonts w:cstheme="minorHAnsi"/>
                <w:sz w:val="19"/>
                <w:szCs w:val="19"/>
                <w:lang w:val="fr-FR"/>
              </w:rPr>
            </w:pPr>
          </w:p>
          <w:p w14:paraId="46D63234" w14:textId="77777777" w:rsidR="00DF1272" w:rsidRPr="00734145" w:rsidRDefault="00DF1272" w:rsidP="00511B31">
            <w:pPr>
              <w:widowControl w:val="0"/>
              <w:jc w:val="center"/>
              <w:rPr>
                <w:rFonts w:cstheme="minorHAnsi"/>
                <w:sz w:val="19"/>
                <w:szCs w:val="19"/>
                <w:lang w:val="fr-FR"/>
              </w:rPr>
            </w:pPr>
            <w:r w:rsidRPr="00734145">
              <w:rPr>
                <w:rFonts w:cstheme="minorHAnsi"/>
                <w:sz w:val="19"/>
                <w:szCs w:val="19"/>
              </w:rPr>
              <w:t>(in months, 0 if less than one month)</w:t>
            </w:r>
          </w:p>
        </w:tc>
      </w:tr>
      <w:tr w:rsidR="00A54040" w:rsidRPr="00734145" w14:paraId="68D83D87" w14:textId="77777777" w:rsidTr="000C4C75">
        <w:trPr>
          <w:gridAfter w:val="1"/>
          <w:wAfter w:w="26" w:type="pct"/>
          <w:cantSplit/>
          <w:trHeight w:val="10"/>
          <w:jc w:val="center"/>
        </w:trPr>
        <w:tc>
          <w:tcPr>
            <w:tcW w:w="220" w:type="pct"/>
          </w:tcPr>
          <w:p w14:paraId="1114CDBD" w14:textId="77777777" w:rsidR="00A54040" w:rsidRPr="00734145" w:rsidRDefault="00A54040" w:rsidP="00A54040">
            <w:pPr>
              <w:widowControl w:val="0"/>
              <w:jc w:val="center"/>
              <w:rPr>
                <w:rFonts w:cstheme="minorHAnsi"/>
                <w:sz w:val="19"/>
                <w:szCs w:val="19"/>
                <w:lang w:val="fr-FR"/>
              </w:rPr>
            </w:pPr>
            <w:r w:rsidRPr="00734145">
              <w:rPr>
                <w:rFonts w:cstheme="minorHAnsi"/>
                <w:sz w:val="19"/>
                <w:szCs w:val="19"/>
              </w:rPr>
              <w:t>(1)</w:t>
            </w:r>
          </w:p>
        </w:tc>
        <w:tc>
          <w:tcPr>
            <w:tcW w:w="393" w:type="pct"/>
            <w:gridSpan w:val="4"/>
            <w:shd w:val="clear" w:color="auto" w:fill="auto"/>
            <w:tcMar>
              <w:top w:w="72" w:type="dxa"/>
              <w:left w:w="144" w:type="dxa"/>
              <w:bottom w:w="72" w:type="dxa"/>
              <w:right w:w="144" w:type="dxa"/>
            </w:tcMar>
          </w:tcPr>
          <w:p w14:paraId="662582CE" w14:textId="34189507" w:rsidR="00A54040" w:rsidRPr="00734145" w:rsidRDefault="00A54040" w:rsidP="00A54040">
            <w:pPr>
              <w:widowControl w:val="0"/>
              <w:jc w:val="center"/>
              <w:rPr>
                <w:rFonts w:cstheme="minorHAnsi"/>
                <w:sz w:val="19"/>
                <w:szCs w:val="19"/>
                <w:lang w:val="fr-FR"/>
              </w:rPr>
            </w:pPr>
            <w:r w:rsidRPr="00734145">
              <w:rPr>
                <w:rFonts w:cstheme="minorHAnsi"/>
                <w:sz w:val="19"/>
                <w:szCs w:val="19"/>
              </w:rPr>
              <w:t>(2)</w:t>
            </w:r>
          </w:p>
        </w:tc>
        <w:tc>
          <w:tcPr>
            <w:tcW w:w="396" w:type="pct"/>
            <w:gridSpan w:val="3"/>
            <w:shd w:val="clear" w:color="auto" w:fill="auto"/>
            <w:tcMar>
              <w:top w:w="72" w:type="dxa"/>
              <w:left w:w="144" w:type="dxa"/>
              <w:bottom w:w="72" w:type="dxa"/>
              <w:right w:w="144" w:type="dxa"/>
            </w:tcMar>
          </w:tcPr>
          <w:p w14:paraId="48180D0D" w14:textId="77777777" w:rsidR="00A54040" w:rsidRPr="00734145" w:rsidRDefault="00A54040" w:rsidP="00A54040">
            <w:pPr>
              <w:widowControl w:val="0"/>
              <w:jc w:val="center"/>
              <w:rPr>
                <w:rFonts w:cstheme="minorHAnsi"/>
                <w:sz w:val="19"/>
                <w:szCs w:val="19"/>
                <w:lang w:val="fr-FR"/>
              </w:rPr>
            </w:pPr>
            <w:r w:rsidRPr="00734145">
              <w:rPr>
                <w:rFonts w:cstheme="minorHAnsi"/>
                <w:sz w:val="19"/>
                <w:szCs w:val="19"/>
              </w:rPr>
              <w:t>(3)</w:t>
            </w:r>
          </w:p>
        </w:tc>
        <w:tc>
          <w:tcPr>
            <w:tcW w:w="362" w:type="pct"/>
            <w:gridSpan w:val="3"/>
          </w:tcPr>
          <w:p w14:paraId="147C8593" w14:textId="0E6C9A5C" w:rsidR="00A54040" w:rsidRPr="00734145" w:rsidRDefault="00A54040" w:rsidP="00A54040">
            <w:pPr>
              <w:widowControl w:val="0"/>
              <w:jc w:val="center"/>
              <w:rPr>
                <w:rFonts w:cstheme="minorHAnsi"/>
                <w:sz w:val="19"/>
                <w:szCs w:val="19"/>
                <w:lang w:val="fr-FR"/>
              </w:rPr>
            </w:pPr>
            <w:r w:rsidRPr="00734145">
              <w:rPr>
                <w:rFonts w:cstheme="minorHAnsi"/>
                <w:sz w:val="19"/>
                <w:szCs w:val="19"/>
              </w:rPr>
              <w:t>(4)</w:t>
            </w:r>
          </w:p>
        </w:tc>
        <w:tc>
          <w:tcPr>
            <w:tcW w:w="362" w:type="pct"/>
            <w:gridSpan w:val="3"/>
            <w:shd w:val="clear" w:color="auto" w:fill="auto"/>
            <w:tcMar>
              <w:top w:w="72" w:type="dxa"/>
              <w:left w:w="144" w:type="dxa"/>
              <w:bottom w:w="72" w:type="dxa"/>
              <w:right w:w="144" w:type="dxa"/>
            </w:tcMar>
          </w:tcPr>
          <w:p w14:paraId="2FB06938" w14:textId="4ECD020A" w:rsidR="00A54040" w:rsidRPr="00734145" w:rsidRDefault="00A54040" w:rsidP="00A54040">
            <w:pPr>
              <w:widowControl w:val="0"/>
              <w:jc w:val="center"/>
              <w:rPr>
                <w:rFonts w:cstheme="minorHAnsi"/>
                <w:sz w:val="19"/>
                <w:szCs w:val="19"/>
                <w:lang w:val="fr-FR"/>
              </w:rPr>
            </w:pPr>
            <w:r w:rsidRPr="00734145">
              <w:rPr>
                <w:rFonts w:cstheme="minorHAnsi"/>
                <w:sz w:val="19"/>
                <w:szCs w:val="19"/>
              </w:rPr>
              <w:t>(5)</w:t>
            </w:r>
          </w:p>
        </w:tc>
        <w:tc>
          <w:tcPr>
            <w:tcW w:w="581" w:type="pct"/>
            <w:gridSpan w:val="3"/>
            <w:shd w:val="clear" w:color="auto" w:fill="auto"/>
            <w:tcMar>
              <w:top w:w="72" w:type="dxa"/>
              <w:left w:w="144" w:type="dxa"/>
              <w:bottom w:w="72" w:type="dxa"/>
              <w:right w:w="144" w:type="dxa"/>
            </w:tcMar>
          </w:tcPr>
          <w:p w14:paraId="1DC1685B" w14:textId="05E35489" w:rsidR="00A54040" w:rsidRPr="00734145" w:rsidRDefault="00A54040" w:rsidP="00A54040">
            <w:pPr>
              <w:widowControl w:val="0"/>
              <w:jc w:val="center"/>
              <w:rPr>
                <w:rFonts w:cstheme="minorHAnsi"/>
                <w:sz w:val="19"/>
                <w:szCs w:val="19"/>
                <w:lang w:val="fr-FR"/>
              </w:rPr>
            </w:pPr>
            <w:r w:rsidRPr="00734145">
              <w:rPr>
                <w:rFonts w:cstheme="minorHAnsi"/>
                <w:sz w:val="19"/>
                <w:szCs w:val="19"/>
              </w:rPr>
              <w:t>(6)</w:t>
            </w:r>
          </w:p>
        </w:tc>
        <w:tc>
          <w:tcPr>
            <w:tcW w:w="422" w:type="pct"/>
            <w:gridSpan w:val="2"/>
          </w:tcPr>
          <w:p w14:paraId="1FCD2AD3" w14:textId="0C128E7E" w:rsidR="00A54040" w:rsidRPr="00734145" w:rsidRDefault="00A54040" w:rsidP="00A54040">
            <w:pPr>
              <w:widowControl w:val="0"/>
              <w:jc w:val="center"/>
              <w:rPr>
                <w:rFonts w:cstheme="minorHAnsi"/>
                <w:sz w:val="19"/>
                <w:szCs w:val="19"/>
                <w:lang w:val="fr-FR"/>
              </w:rPr>
            </w:pPr>
            <w:r w:rsidRPr="00734145">
              <w:rPr>
                <w:rFonts w:cstheme="minorHAnsi"/>
                <w:sz w:val="19"/>
                <w:szCs w:val="19"/>
              </w:rPr>
              <w:t>(7)</w:t>
            </w:r>
          </w:p>
        </w:tc>
        <w:tc>
          <w:tcPr>
            <w:tcW w:w="302" w:type="pct"/>
          </w:tcPr>
          <w:p w14:paraId="5A023AD6" w14:textId="64997494" w:rsidR="00A54040" w:rsidRPr="00734145" w:rsidRDefault="00A54040" w:rsidP="00A54040">
            <w:pPr>
              <w:widowControl w:val="0"/>
              <w:jc w:val="center"/>
              <w:rPr>
                <w:rFonts w:cstheme="minorHAnsi"/>
                <w:sz w:val="19"/>
                <w:szCs w:val="19"/>
                <w:lang w:val="fr-FR"/>
              </w:rPr>
            </w:pPr>
            <w:r w:rsidRPr="00734145">
              <w:rPr>
                <w:rFonts w:cstheme="minorHAnsi"/>
                <w:sz w:val="19"/>
                <w:szCs w:val="19"/>
              </w:rPr>
              <w:t>(8)</w:t>
            </w:r>
          </w:p>
        </w:tc>
        <w:tc>
          <w:tcPr>
            <w:tcW w:w="302" w:type="pct"/>
            <w:gridSpan w:val="2"/>
          </w:tcPr>
          <w:p w14:paraId="6BDA7A17" w14:textId="6E1A3DBC" w:rsidR="00A54040" w:rsidRPr="00734145" w:rsidRDefault="00A54040" w:rsidP="00A54040">
            <w:pPr>
              <w:widowControl w:val="0"/>
              <w:jc w:val="center"/>
              <w:rPr>
                <w:rFonts w:cstheme="minorHAnsi"/>
                <w:sz w:val="19"/>
                <w:szCs w:val="19"/>
                <w:lang w:val="fr-FR"/>
              </w:rPr>
            </w:pPr>
            <w:r w:rsidRPr="00734145">
              <w:rPr>
                <w:rFonts w:cstheme="minorHAnsi"/>
                <w:sz w:val="19"/>
                <w:szCs w:val="19"/>
              </w:rPr>
              <w:t>(9)</w:t>
            </w:r>
          </w:p>
        </w:tc>
        <w:tc>
          <w:tcPr>
            <w:tcW w:w="302" w:type="pct"/>
            <w:gridSpan w:val="2"/>
          </w:tcPr>
          <w:p w14:paraId="36AFFBAF" w14:textId="7FBF4BAE" w:rsidR="00A54040" w:rsidRPr="00734145" w:rsidRDefault="00A54040" w:rsidP="00A54040">
            <w:pPr>
              <w:widowControl w:val="0"/>
              <w:jc w:val="center"/>
              <w:rPr>
                <w:rFonts w:cstheme="minorHAnsi"/>
                <w:sz w:val="19"/>
                <w:szCs w:val="19"/>
                <w:lang w:val="fr-FR"/>
              </w:rPr>
            </w:pPr>
            <w:r w:rsidRPr="00734145">
              <w:rPr>
                <w:rFonts w:cstheme="minorHAnsi"/>
                <w:sz w:val="19"/>
                <w:szCs w:val="19"/>
              </w:rPr>
              <w:t>(10)</w:t>
            </w:r>
          </w:p>
        </w:tc>
        <w:tc>
          <w:tcPr>
            <w:tcW w:w="302" w:type="pct"/>
            <w:gridSpan w:val="2"/>
          </w:tcPr>
          <w:p w14:paraId="7B24B19E" w14:textId="68C7521D" w:rsidR="00A54040" w:rsidRPr="00734145" w:rsidRDefault="00A54040" w:rsidP="00A54040">
            <w:pPr>
              <w:widowControl w:val="0"/>
              <w:jc w:val="center"/>
              <w:rPr>
                <w:rFonts w:cstheme="minorHAnsi"/>
                <w:sz w:val="19"/>
                <w:szCs w:val="19"/>
                <w:lang w:val="fr-FR"/>
              </w:rPr>
            </w:pPr>
            <w:r w:rsidRPr="00734145">
              <w:rPr>
                <w:rFonts w:cstheme="minorHAnsi"/>
                <w:sz w:val="19"/>
                <w:szCs w:val="19"/>
              </w:rPr>
              <w:t>(11)</w:t>
            </w:r>
          </w:p>
        </w:tc>
        <w:tc>
          <w:tcPr>
            <w:tcW w:w="302" w:type="pct"/>
            <w:gridSpan w:val="2"/>
          </w:tcPr>
          <w:p w14:paraId="1CF0AA3C" w14:textId="1F97E3DD" w:rsidR="00A54040" w:rsidRPr="00734145" w:rsidRDefault="00A54040" w:rsidP="00A54040">
            <w:pPr>
              <w:widowControl w:val="0"/>
              <w:jc w:val="center"/>
              <w:rPr>
                <w:rFonts w:cstheme="minorHAnsi"/>
                <w:sz w:val="19"/>
                <w:szCs w:val="19"/>
                <w:lang w:val="fr-FR"/>
              </w:rPr>
            </w:pPr>
            <w:r w:rsidRPr="00734145">
              <w:rPr>
                <w:rFonts w:cstheme="minorHAnsi"/>
                <w:sz w:val="19"/>
                <w:szCs w:val="19"/>
              </w:rPr>
              <w:t>(12)</w:t>
            </w:r>
          </w:p>
        </w:tc>
        <w:tc>
          <w:tcPr>
            <w:tcW w:w="729" w:type="pct"/>
            <w:gridSpan w:val="3"/>
          </w:tcPr>
          <w:p w14:paraId="57BF8182" w14:textId="6B78309A" w:rsidR="00A54040" w:rsidRPr="00734145" w:rsidRDefault="00A54040" w:rsidP="00A54040">
            <w:pPr>
              <w:widowControl w:val="0"/>
              <w:jc w:val="center"/>
              <w:rPr>
                <w:rFonts w:cstheme="minorHAnsi"/>
                <w:sz w:val="19"/>
                <w:szCs w:val="19"/>
                <w:lang w:val="fr-FR"/>
              </w:rPr>
            </w:pPr>
            <w:r w:rsidRPr="00734145">
              <w:rPr>
                <w:rFonts w:cstheme="minorHAnsi"/>
                <w:sz w:val="19"/>
                <w:szCs w:val="19"/>
              </w:rPr>
              <w:t xml:space="preserve">(13) </w:t>
            </w:r>
          </w:p>
        </w:tc>
      </w:tr>
      <w:tr w:rsidR="00A54040" w:rsidRPr="00734145" w14:paraId="639E28BF" w14:textId="77777777" w:rsidTr="000C4C75">
        <w:trPr>
          <w:gridAfter w:val="1"/>
          <w:wAfter w:w="26" w:type="pct"/>
          <w:trHeight w:val="168"/>
          <w:jc w:val="center"/>
        </w:trPr>
        <w:tc>
          <w:tcPr>
            <w:tcW w:w="220" w:type="pct"/>
          </w:tcPr>
          <w:p w14:paraId="4ABD540F" w14:textId="77777777" w:rsidR="00A54040" w:rsidRPr="00734145" w:rsidRDefault="00A54040" w:rsidP="00A54040">
            <w:pPr>
              <w:widowControl w:val="0"/>
              <w:spacing w:line="180" w:lineRule="exact"/>
              <w:jc w:val="center"/>
              <w:rPr>
                <w:rFonts w:cstheme="minorHAnsi"/>
                <w:sz w:val="19"/>
                <w:szCs w:val="19"/>
                <w:lang w:val="fr-FR"/>
              </w:rPr>
            </w:pPr>
            <w:r w:rsidRPr="00734145">
              <w:rPr>
                <w:rFonts w:cstheme="minorHAnsi"/>
                <w:sz w:val="19"/>
                <w:szCs w:val="19"/>
              </w:rPr>
              <w:t>1 (H)</w:t>
            </w:r>
          </w:p>
        </w:tc>
        <w:tc>
          <w:tcPr>
            <w:tcW w:w="393" w:type="pct"/>
            <w:gridSpan w:val="4"/>
            <w:shd w:val="clear" w:color="auto" w:fill="auto"/>
            <w:tcMar>
              <w:top w:w="72" w:type="dxa"/>
              <w:left w:w="144" w:type="dxa"/>
              <w:bottom w:w="72" w:type="dxa"/>
              <w:right w:w="144" w:type="dxa"/>
            </w:tcMar>
            <w:hideMark/>
          </w:tcPr>
          <w:p w14:paraId="5C4EB27E" w14:textId="2E19FCE5" w:rsidR="00A54040" w:rsidRPr="00734145" w:rsidRDefault="00A54040" w:rsidP="00A54040">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3517824" behindDoc="0" locked="0" layoutInCell="1" allowOverlap="1" wp14:anchorId="1DA7BA86" wp14:editId="081100AA">
                      <wp:simplePos x="0" y="0"/>
                      <wp:positionH relativeFrom="column">
                        <wp:posOffset>172720</wp:posOffset>
                      </wp:positionH>
                      <wp:positionV relativeFrom="paragraph">
                        <wp:posOffset>-31115</wp:posOffset>
                      </wp:positionV>
                      <wp:extent cx="293370" cy="184404"/>
                      <wp:effectExtent l="0" t="0" r="11430" b="25400"/>
                      <wp:wrapNone/>
                      <wp:docPr id="1695434007" name="Group 20"/>
                      <wp:cNvGraphicFramePr/>
                      <a:graphic xmlns:a="http://schemas.openxmlformats.org/drawingml/2006/main">
                        <a:graphicData uri="http://schemas.microsoft.com/office/word/2010/wordprocessingGroup">
                          <wpg:wgp>
                            <wpg:cNvGrpSpPr/>
                            <wpg:grpSpPr>
                              <a:xfrm>
                                <a:off x="0" y="0"/>
                                <a:ext cx="293370" cy="184404"/>
                                <a:chOff x="8711" y="2856"/>
                                <a:chExt cx="1080" cy="360"/>
                              </a:xfrm>
                            </wpg:grpSpPr>
                            <wps:wsp>
                              <wps:cNvPr id="18335821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03607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20" style="position:absolute;margin-left:13.6pt;margin-top:-2.45pt;width:23.1pt;height:14.5pt;z-index:25351782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" w14:anchorId="41BA552D">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"/>
                    </v:group>
                  </w:pict>
                </mc:Fallback>
              </mc:AlternateContent>
            </w:r>
          </w:p>
        </w:tc>
        <w:tc>
          <w:tcPr>
            <w:tcW w:w="396" w:type="pct"/>
            <w:gridSpan w:val="3"/>
            <w:shd w:val="clear" w:color="auto" w:fill="auto"/>
            <w:tcMar>
              <w:top w:w="72" w:type="dxa"/>
              <w:left w:w="144" w:type="dxa"/>
              <w:bottom w:w="72" w:type="dxa"/>
              <w:right w:w="144" w:type="dxa"/>
            </w:tcMar>
            <w:hideMark/>
          </w:tcPr>
          <w:p w14:paraId="52226CF4" w14:textId="77777777" w:rsidR="00A54040" w:rsidRPr="00734145" w:rsidRDefault="00A54040" w:rsidP="00A54040">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3524992" behindDoc="0" locked="0" layoutInCell="1" allowOverlap="1" wp14:anchorId="55DFCEA4" wp14:editId="06073B2E">
                      <wp:simplePos x="0" y="0"/>
                      <wp:positionH relativeFrom="column">
                        <wp:posOffset>171450</wp:posOffset>
                      </wp:positionH>
                      <wp:positionV relativeFrom="paragraph">
                        <wp:posOffset>-18415</wp:posOffset>
                      </wp:positionV>
                      <wp:extent cx="146685" cy="152400"/>
                      <wp:effectExtent l="0" t="0" r="24765" b="19050"/>
                      <wp:wrapNone/>
                      <wp:docPr id="96558394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3.5pt;margin-top:-1.45pt;width:11.55pt;height:12pt;z-index:2535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" w14:anchorId="09A8758F"/>
                  </w:pict>
                </mc:Fallback>
              </mc:AlternateContent>
            </w:r>
          </w:p>
        </w:tc>
        <w:tc>
          <w:tcPr>
            <w:tcW w:w="362" w:type="pct"/>
            <w:gridSpan w:val="3"/>
            <w:shd w:val="clear" w:color="auto" w:fill="000000" w:themeFill="text1"/>
          </w:tcPr>
          <w:p w14:paraId="613A5BEC" w14:textId="6F93A27B" w:rsidR="00A54040" w:rsidRPr="00734145" w:rsidRDefault="00A54040" w:rsidP="00A54040">
            <w:pPr>
              <w:widowControl w:val="0"/>
              <w:spacing w:line="180" w:lineRule="exact"/>
              <w:rPr>
                <w:rFonts w:eastAsia="Arial Narrow" w:cstheme="minorHAnsi"/>
                <w:noProof/>
                <w:sz w:val="19"/>
                <w:szCs w:val="19"/>
                <w:lang w:val="fr-FR" w:eastAsia="en-IN"/>
              </w:rPr>
            </w:pPr>
            <w:r w:rsidRPr="00734145">
              <w:rPr>
                <w:rFonts w:cstheme="minorHAnsi"/>
                <w:noProof/>
                <w:sz w:val="19"/>
                <w:szCs w:val="19"/>
                <w:lang w:eastAsia="en-IN"/>
              </w:rPr>
              <mc:AlternateContent>
                <mc:Choice Requires="wps">
                  <w:drawing>
                    <wp:anchor distT="0" distB="0" distL="114300" distR="114300" simplePos="0" relativeHeight="253536256" behindDoc="0" locked="0" layoutInCell="1" allowOverlap="1" wp14:anchorId="0DCD28E5" wp14:editId="2A6A2D58">
                      <wp:simplePos x="0" y="0"/>
                      <wp:positionH relativeFrom="column">
                        <wp:posOffset>119380</wp:posOffset>
                      </wp:positionH>
                      <wp:positionV relativeFrom="paragraph">
                        <wp:posOffset>635</wp:posOffset>
                      </wp:positionV>
                      <wp:extent cx="146685" cy="152400"/>
                      <wp:effectExtent l="0" t="0" r="24765" b="19050"/>
                      <wp:wrapNone/>
                      <wp:docPr id="4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9.4pt;margin-top:.05pt;width:11.55pt;height:12pt;z-index:25353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" w14:anchorId="28475FF3"/>
                  </w:pict>
                </mc:Fallback>
              </mc:AlternateContent>
            </w:r>
          </w:p>
        </w:tc>
        <w:tc>
          <w:tcPr>
            <w:tcW w:w="362" w:type="pct"/>
            <w:gridSpan w:val="3"/>
            <w:shd w:val="clear" w:color="auto" w:fill="000000" w:themeFill="text1"/>
            <w:tcMar>
              <w:top w:w="72" w:type="dxa"/>
              <w:left w:w="144" w:type="dxa"/>
              <w:bottom w:w="72" w:type="dxa"/>
              <w:right w:w="144" w:type="dxa"/>
            </w:tcMar>
            <w:hideMark/>
          </w:tcPr>
          <w:p w14:paraId="4FF2C76D" w14:textId="081D25A8" w:rsidR="00A54040" w:rsidRPr="00734145" w:rsidRDefault="00A54040" w:rsidP="00A54040">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3528064" behindDoc="0" locked="0" layoutInCell="1" allowOverlap="1" wp14:anchorId="395AA36D" wp14:editId="6377EF52">
                      <wp:simplePos x="0" y="0"/>
                      <wp:positionH relativeFrom="column">
                        <wp:posOffset>156210</wp:posOffset>
                      </wp:positionH>
                      <wp:positionV relativeFrom="paragraph">
                        <wp:posOffset>4445</wp:posOffset>
                      </wp:positionV>
                      <wp:extent cx="279400" cy="139700"/>
                      <wp:effectExtent l="0" t="0" r="25400" b="12700"/>
                      <wp:wrapNone/>
                      <wp:docPr id="1643204555" name="Group 41"/>
                      <wp:cNvGraphicFramePr/>
                      <a:graphic xmlns:a="http://schemas.openxmlformats.org/drawingml/2006/main">
                        <a:graphicData uri="http://schemas.microsoft.com/office/word/2010/wordprocessingGroup">
                          <wpg:wgp>
                            <wpg:cNvGrpSpPr/>
                            <wpg:grpSpPr>
                              <a:xfrm>
                                <a:off x="0" y="0"/>
                                <a:ext cx="279400" cy="139700"/>
                                <a:chOff x="8711" y="2856"/>
                                <a:chExt cx="1080" cy="360"/>
                              </a:xfrm>
                            </wpg:grpSpPr>
                            <wps:wsp>
                              <wps:cNvPr id="176328549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474822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1" style="position:absolute;margin-left:12.3pt;margin-top:.35pt;width:22pt;height:11pt;z-index:25352806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" w14:anchorId="109347B0">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"/>
                    </v:group>
                  </w:pict>
                </mc:Fallback>
              </mc:AlternateContent>
            </w:r>
          </w:p>
        </w:tc>
        <w:tc>
          <w:tcPr>
            <w:tcW w:w="581" w:type="pct"/>
            <w:gridSpan w:val="3"/>
            <w:shd w:val="clear" w:color="auto" w:fill="000000" w:themeFill="text1"/>
            <w:tcMar>
              <w:top w:w="72" w:type="dxa"/>
              <w:left w:w="144" w:type="dxa"/>
              <w:bottom w:w="72" w:type="dxa"/>
              <w:right w:w="144" w:type="dxa"/>
            </w:tcMar>
            <w:hideMark/>
          </w:tcPr>
          <w:p w14:paraId="2FD9938A" w14:textId="77777777" w:rsidR="00A54040" w:rsidRPr="00734145" w:rsidRDefault="00A54040" w:rsidP="00A54040">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3520896" behindDoc="0" locked="0" layoutInCell="1" allowOverlap="1" wp14:anchorId="4B63AE63" wp14:editId="4A25DB77">
                      <wp:simplePos x="0" y="0"/>
                      <wp:positionH relativeFrom="column">
                        <wp:posOffset>171450</wp:posOffset>
                      </wp:positionH>
                      <wp:positionV relativeFrom="paragraph">
                        <wp:posOffset>-18415</wp:posOffset>
                      </wp:positionV>
                      <wp:extent cx="146685" cy="152400"/>
                      <wp:effectExtent l="0" t="0" r="24765" b="19050"/>
                      <wp:wrapNone/>
                      <wp:docPr id="13919000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3.5pt;margin-top:-1.45pt;width:11.55pt;height:12pt;z-index:2535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" w14:anchorId="16357E31"/>
                  </w:pict>
                </mc:Fallback>
              </mc:AlternateContent>
            </w:r>
          </w:p>
        </w:tc>
        <w:tc>
          <w:tcPr>
            <w:tcW w:w="422" w:type="pct"/>
            <w:gridSpan w:val="2"/>
          </w:tcPr>
          <w:p w14:paraId="48FDE109" w14:textId="4B4CE0B2" w:rsidR="00A54040" w:rsidRPr="00734145" w:rsidRDefault="00A54040" w:rsidP="00A54040">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3535232" behindDoc="0" locked="0" layoutInCell="1" allowOverlap="1" wp14:anchorId="74438265" wp14:editId="6CF1B8C6">
                      <wp:simplePos x="0" y="0"/>
                      <wp:positionH relativeFrom="column">
                        <wp:posOffset>248920</wp:posOffset>
                      </wp:positionH>
                      <wp:positionV relativeFrom="paragraph">
                        <wp:posOffset>4445</wp:posOffset>
                      </wp:positionV>
                      <wp:extent cx="215900" cy="120650"/>
                      <wp:effectExtent l="0" t="0" r="12700" b="12700"/>
                      <wp:wrapNone/>
                      <wp:docPr id="3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12065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9.6pt;margin-top:.35pt;width:17pt;height:9.5pt;z-index:25353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" w14:anchorId="02E92683"/>
                  </w:pict>
                </mc:Fallback>
              </mc:AlternateContent>
            </w:r>
          </w:p>
        </w:tc>
        <w:tc>
          <w:tcPr>
            <w:tcW w:w="302" w:type="pct"/>
            <w:shd w:val="clear" w:color="auto" w:fill="000000" w:themeFill="text1"/>
          </w:tcPr>
          <w:p w14:paraId="4009DF36" w14:textId="721ADAFB" w:rsidR="00A54040" w:rsidRPr="00734145" w:rsidRDefault="00A54040" w:rsidP="00A54040">
            <w:pPr>
              <w:widowControl w:val="0"/>
              <w:spacing w:line="180" w:lineRule="exact"/>
              <w:rPr>
                <w:rFonts w:cstheme="minorHAnsi"/>
                <w:noProof/>
                <w:sz w:val="19"/>
                <w:szCs w:val="19"/>
                <w:lang w:val="fr-FR" w:eastAsia="en-IN"/>
              </w:rPr>
            </w:pPr>
            <w:r w:rsidRPr="00734145">
              <w:rPr>
                <w:rFonts w:cstheme="minorHAnsi"/>
                <w:noProof/>
                <w:sz w:val="19"/>
                <w:szCs w:val="19"/>
                <w:lang w:eastAsia="en-IN"/>
              </w:rPr>
              <mc:AlternateContent>
                <mc:Choice Requires="wps">
                  <w:drawing>
                    <wp:anchor distT="0" distB="0" distL="114300" distR="114300" simplePos="0" relativeHeight="253529088" behindDoc="0" locked="0" layoutInCell="1" allowOverlap="1" wp14:anchorId="4C26B516" wp14:editId="5D402DA3">
                      <wp:simplePos x="0" y="0"/>
                      <wp:positionH relativeFrom="column">
                        <wp:posOffset>133985</wp:posOffset>
                      </wp:positionH>
                      <wp:positionV relativeFrom="paragraph">
                        <wp:posOffset>-9525</wp:posOffset>
                      </wp:positionV>
                      <wp:extent cx="146685" cy="152400"/>
                      <wp:effectExtent l="0" t="0" r="24765" b="19050"/>
                      <wp:wrapNone/>
                      <wp:docPr id="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0.55pt;margin-top:-.75pt;width:11.55pt;height:12pt;z-index:25352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IvNEwIAACU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" w14:anchorId="06B20C0E"/>
                  </w:pict>
                </mc:Fallback>
              </mc:AlternateContent>
            </w:r>
          </w:p>
        </w:tc>
        <w:tc>
          <w:tcPr>
            <w:tcW w:w="302" w:type="pct"/>
            <w:gridSpan w:val="2"/>
            <w:shd w:val="clear" w:color="auto" w:fill="000000" w:themeFill="text1"/>
          </w:tcPr>
          <w:p w14:paraId="60BD7E0A" w14:textId="0393310C" w:rsidR="00A54040" w:rsidRPr="00734145" w:rsidRDefault="00A54040" w:rsidP="00A54040">
            <w:pPr>
              <w:widowControl w:val="0"/>
              <w:spacing w:line="180" w:lineRule="exact"/>
              <w:rPr>
                <w:rFonts w:cstheme="minorHAnsi"/>
                <w:noProof/>
                <w:sz w:val="19"/>
                <w:szCs w:val="19"/>
                <w:lang w:val="fr-FR" w:eastAsia="en-IN"/>
              </w:rPr>
            </w:pPr>
            <w:r w:rsidRPr="001F237C">
              <w:rPr>
                <w:rFonts w:cstheme="minorHAnsi"/>
                <w:noProof/>
                <w:sz w:val="19"/>
                <w:szCs w:val="19"/>
                <w:lang w:eastAsia="en-IN"/>
              </w:rPr>
              <mc:AlternateContent>
                <mc:Choice Requires="wps">
                  <w:drawing>
                    <wp:anchor distT="0" distB="0" distL="114300" distR="114300" simplePos="0" relativeHeight="253532160" behindDoc="0" locked="0" layoutInCell="1" allowOverlap="1" wp14:anchorId="22E9E462" wp14:editId="4205AA5E">
                      <wp:simplePos x="0" y="0"/>
                      <wp:positionH relativeFrom="column">
                        <wp:posOffset>180340</wp:posOffset>
                      </wp:positionH>
                      <wp:positionV relativeFrom="paragraph">
                        <wp:posOffset>225425</wp:posOffset>
                      </wp:positionV>
                      <wp:extent cx="146685" cy="152400"/>
                      <wp:effectExtent l="0" t="0" r="24765" b="19050"/>
                      <wp:wrapNone/>
                      <wp:docPr id="1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4.2pt;margin-top:17.75pt;width:11.55pt;height:12pt;z-index:25353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hSvFA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" w14:anchorId="006D7B83"/>
                  </w:pict>
                </mc:Fallback>
              </mc:AlternateContent>
            </w:r>
            <w:r w:rsidRPr="001F237C">
              <w:rPr>
                <w:rFonts w:cstheme="minorHAnsi"/>
                <w:noProof/>
                <w:sz w:val="19"/>
                <w:szCs w:val="19"/>
                <w:lang w:eastAsia="en-IN"/>
              </w:rPr>
              <mc:AlternateContent>
                <mc:Choice Requires="wps">
                  <w:drawing>
                    <wp:anchor distT="0" distB="0" distL="114300" distR="114300" simplePos="0" relativeHeight="253531136" behindDoc="0" locked="0" layoutInCell="1" allowOverlap="1" wp14:anchorId="4D3E5A41" wp14:editId="3F6AF996">
                      <wp:simplePos x="0" y="0"/>
                      <wp:positionH relativeFrom="column">
                        <wp:posOffset>167640</wp:posOffset>
                      </wp:positionH>
                      <wp:positionV relativeFrom="paragraph">
                        <wp:posOffset>-15875</wp:posOffset>
                      </wp:positionV>
                      <wp:extent cx="146685" cy="152400"/>
                      <wp:effectExtent l="0" t="0" r="24765" b="19050"/>
                      <wp:wrapNone/>
                      <wp:docPr id="1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3.2pt;margin-top:-1.25pt;width:11.55pt;height:12pt;z-index:2535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grv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" w14:anchorId="1DEF0E98"/>
                  </w:pict>
                </mc:Fallback>
              </mc:AlternateContent>
            </w:r>
          </w:p>
        </w:tc>
        <w:tc>
          <w:tcPr>
            <w:tcW w:w="302" w:type="pct"/>
            <w:gridSpan w:val="2"/>
          </w:tcPr>
          <w:p w14:paraId="63CA2EA3" w14:textId="77777777" w:rsidR="00A54040" w:rsidRPr="00734145" w:rsidRDefault="00A54040" w:rsidP="00A54040">
            <w:pPr>
              <w:widowControl w:val="0"/>
              <w:spacing w:line="180" w:lineRule="exact"/>
              <w:rPr>
                <w:rFonts w:cstheme="minorHAnsi"/>
                <w:noProof/>
                <w:sz w:val="19"/>
                <w:szCs w:val="19"/>
                <w:lang w:val="fr-FR" w:eastAsia="en-IN"/>
              </w:rPr>
            </w:pPr>
          </w:p>
        </w:tc>
        <w:tc>
          <w:tcPr>
            <w:tcW w:w="302" w:type="pct"/>
            <w:gridSpan w:val="2"/>
            <w:shd w:val="clear" w:color="auto" w:fill="000000" w:themeFill="text1"/>
          </w:tcPr>
          <w:p w14:paraId="3C3C7350" w14:textId="4CF0E119" w:rsidR="00A54040" w:rsidRPr="00734145" w:rsidRDefault="00A54040" w:rsidP="00A54040">
            <w:pPr>
              <w:widowControl w:val="0"/>
              <w:spacing w:line="180" w:lineRule="exact"/>
              <w:rPr>
                <w:rFonts w:cstheme="minorHAnsi"/>
                <w:noProof/>
                <w:sz w:val="19"/>
                <w:szCs w:val="19"/>
                <w:lang w:val="fr-FR" w:eastAsia="en-IN"/>
              </w:rPr>
            </w:pPr>
            <w:r w:rsidRPr="001F237C">
              <w:rPr>
                <w:rFonts w:cstheme="minorHAnsi"/>
                <w:noProof/>
                <w:sz w:val="19"/>
                <w:szCs w:val="19"/>
                <w:lang w:eastAsia="en-IN"/>
              </w:rPr>
              <mc:AlternateContent>
                <mc:Choice Requires="wps">
                  <w:drawing>
                    <wp:anchor distT="0" distB="0" distL="114300" distR="114300" simplePos="0" relativeHeight="253533184" behindDoc="0" locked="0" layoutInCell="1" allowOverlap="1" wp14:anchorId="1B28E0F9" wp14:editId="4AEDA48C">
                      <wp:simplePos x="0" y="0"/>
                      <wp:positionH relativeFrom="column">
                        <wp:posOffset>196850</wp:posOffset>
                      </wp:positionH>
                      <wp:positionV relativeFrom="paragraph">
                        <wp:posOffset>-9525</wp:posOffset>
                      </wp:positionV>
                      <wp:extent cx="146685" cy="152400"/>
                      <wp:effectExtent l="0" t="0" r="24765" b="19050"/>
                      <wp:wrapNone/>
                      <wp:docPr id="1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5.5pt;margin-top:-.75pt;width:11.55pt;height:12pt;z-index:25353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" w14:anchorId="08732C07"/>
                  </w:pict>
                </mc:Fallback>
              </mc:AlternateContent>
            </w:r>
          </w:p>
        </w:tc>
        <w:tc>
          <w:tcPr>
            <w:tcW w:w="302" w:type="pct"/>
            <w:gridSpan w:val="2"/>
          </w:tcPr>
          <w:p w14:paraId="4EAEF02F" w14:textId="49BEEAA4" w:rsidR="00A54040" w:rsidRPr="00734145" w:rsidRDefault="00A54040" w:rsidP="00A54040">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3522944" behindDoc="0" locked="0" layoutInCell="1" allowOverlap="1" wp14:anchorId="2961335B" wp14:editId="72103771">
                      <wp:simplePos x="0" y="0"/>
                      <wp:positionH relativeFrom="column">
                        <wp:posOffset>171450</wp:posOffset>
                      </wp:positionH>
                      <wp:positionV relativeFrom="paragraph">
                        <wp:posOffset>-18415</wp:posOffset>
                      </wp:positionV>
                      <wp:extent cx="146685" cy="152400"/>
                      <wp:effectExtent l="0" t="0" r="24765" b="19050"/>
                      <wp:wrapNone/>
                      <wp:docPr id="141231070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3.5pt;margin-top:-1.45pt;width:11.55pt;height:12pt;z-index:2535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" w14:anchorId="2DED8940"/>
                  </w:pict>
                </mc:Fallback>
              </mc:AlternateContent>
            </w:r>
          </w:p>
        </w:tc>
        <w:tc>
          <w:tcPr>
            <w:tcW w:w="729" w:type="pct"/>
            <w:gridSpan w:val="3"/>
          </w:tcPr>
          <w:p w14:paraId="284113B7" w14:textId="77777777" w:rsidR="00A54040" w:rsidRPr="00734145" w:rsidRDefault="00A54040" w:rsidP="00A54040">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g">
                  <w:drawing>
                    <wp:anchor distT="0" distB="0" distL="114300" distR="114300" simplePos="0" relativeHeight="253518848" behindDoc="0" locked="0" layoutInCell="1" allowOverlap="1" wp14:anchorId="2E1A6CA5" wp14:editId="732BDEC9">
                      <wp:simplePos x="0" y="0"/>
                      <wp:positionH relativeFrom="column">
                        <wp:posOffset>159385</wp:posOffset>
                      </wp:positionH>
                      <wp:positionV relativeFrom="paragraph">
                        <wp:posOffset>1270</wp:posOffset>
                      </wp:positionV>
                      <wp:extent cx="302943" cy="152400"/>
                      <wp:effectExtent l="0" t="0" r="20955" b="19050"/>
                      <wp:wrapNone/>
                      <wp:docPr id="1944698843"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326031650"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643519"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87" style="position:absolute;margin-left:12.55pt;margin-top:.1pt;width:23.85pt;height:12pt;z-index:253518848" coordsize="302943,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" w14:anchorId="2333793C">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"/>
                    </v:group>
                  </w:pict>
                </mc:Fallback>
              </mc:AlternateContent>
            </w:r>
          </w:p>
        </w:tc>
      </w:tr>
      <w:tr w:rsidR="00A54040" w:rsidRPr="00734145" w14:paraId="08114241" w14:textId="77777777" w:rsidTr="000C4C75">
        <w:trPr>
          <w:gridAfter w:val="1"/>
          <w:wAfter w:w="26" w:type="pct"/>
          <w:trHeight w:val="168"/>
          <w:jc w:val="center"/>
        </w:trPr>
        <w:tc>
          <w:tcPr>
            <w:tcW w:w="220" w:type="pct"/>
          </w:tcPr>
          <w:p w14:paraId="458E1C5A" w14:textId="77777777" w:rsidR="00A54040" w:rsidRPr="00734145" w:rsidRDefault="00A54040" w:rsidP="00A54040">
            <w:pPr>
              <w:widowControl w:val="0"/>
              <w:spacing w:line="180" w:lineRule="exact"/>
              <w:jc w:val="center"/>
              <w:rPr>
                <w:rFonts w:cstheme="minorHAnsi"/>
                <w:sz w:val="19"/>
                <w:szCs w:val="19"/>
                <w:lang w:val="fr-FR"/>
              </w:rPr>
            </w:pPr>
            <w:r w:rsidRPr="00734145">
              <w:rPr>
                <w:rFonts w:cstheme="minorHAnsi"/>
                <w:sz w:val="19"/>
                <w:szCs w:val="19"/>
              </w:rPr>
              <w:t>1 (F)</w:t>
            </w:r>
          </w:p>
        </w:tc>
        <w:tc>
          <w:tcPr>
            <w:tcW w:w="393" w:type="pct"/>
            <w:gridSpan w:val="4"/>
            <w:shd w:val="clear" w:color="auto" w:fill="auto"/>
            <w:tcMar>
              <w:top w:w="72" w:type="dxa"/>
              <w:left w:w="144" w:type="dxa"/>
              <w:bottom w:w="72" w:type="dxa"/>
              <w:right w:w="144" w:type="dxa"/>
            </w:tcMar>
          </w:tcPr>
          <w:p w14:paraId="77E270EC" w14:textId="5E15B8C9" w:rsidR="00A54040" w:rsidRPr="00734145" w:rsidRDefault="00A54040" w:rsidP="00A54040">
            <w:pPr>
              <w:widowControl w:val="0"/>
              <w:spacing w:line="180" w:lineRule="exact"/>
              <w:rPr>
                <w:rFonts w:eastAsia="Arial Narrow" w:cstheme="minorHAnsi"/>
                <w:noProof/>
                <w:sz w:val="19"/>
                <w:szCs w:val="19"/>
                <w:lang w:val="fr-FR" w:eastAsia="en-IN"/>
              </w:rPr>
            </w:pPr>
          </w:p>
        </w:tc>
        <w:tc>
          <w:tcPr>
            <w:tcW w:w="396" w:type="pct"/>
            <w:gridSpan w:val="3"/>
            <w:shd w:val="clear" w:color="auto" w:fill="auto"/>
            <w:tcMar>
              <w:top w:w="72" w:type="dxa"/>
              <w:left w:w="144" w:type="dxa"/>
              <w:bottom w:w="72" w:type="dxa"/>
              <w:right w:w="144" w:type="dxa"/>
            </w:tcMar>
          </w:tcPr>
          <w:p w14:paraId="451311D5" w14:textId="4AD9358A" w:rsidR="00A54040" w:rsidRPr="00734145" w:rsidRDefault="00A54040" w:rsidP="00A54040">
            <w:pPr>
              <w:widowControl w:val="0"/>
              <w:spacing w:line="180" w:lineRule="exact"/>
              <w:jc w:val="center"/>
              <w:rPr>
                <w:rFonts w:cstheme="minorHAnsi"/>
                <w:sz w:val="19"/>
                <w:szCs w:val="19"/>
                <w:lang w:val="fr-FR"/>
              </w:rPr>
            </w:pPr>
          </w:p>
        </w:tc>
        <w:tc>
          <w:tcPr>
            <w:tcW w:w="362" w:type="pct"/>
            <w:gridSpan w:val="3"/>
            <w:shd w:val="clear" w:color="auto" w:fill="000000" w:themeFill="text1"/>
          </w:tcPr>
          <w:p w14:paraId="750504BE" w14:textId="1BBCBECB" w:rsidR="00A54040" w:rsidRPr="00734145" w:rsidRDefault="00A54040" w:rsidP="00A54040">
            <w:pPr>
              <w:widowControl w:val="0"/>
              <w:spacing w:line="180" w:lineRule="exact"/>
              <w:rPr>
                <w:rFonts w:eastAsia="Arial Narrow" w:cstheme="minorHAnsi"/>
                <w:noProof/>
                <w:sz w:val="19"/>
                <w:szCs w:val="19"/>
                <w:lang w:val="fr-FR" w:eastAsia="en-IN"/>
              </w:rPr>
            </w:pPr>
            <w:r w:rsidRPr="00734145">
              <w:rPr>
                <w:rFonts w:cstheme="minorHAnsi"/>
                <w:noProof/>
                <w:sz w:val="19"/>
                <w:szCs w:val="19"/>
                <w:lang w:eastAsia="en-IN"/>
              </w:rPr>
              <mc:AlternateContent>
                <mc:Choice Requires="wps">
                  <w:drawing>
                    <wp:anchor distT="0" distB="0" distL="114300" distR="114300" simplePos="0" relativeHeight="253537280" behindDoc="0" locked="0" layoutInCell="1" allowOverlap="1" wp14:anchorId="32F03974" wp14:editId="61ABF48C">
                      <wp:simplePos x="0" y="0"/>
                      <wp:positionH relativeFrom="column">
                        <wp:posOffset>106680</wp:posOffset>
                      </wp:positionH>
                      <wp:positionV relativeFrom="paragraph">
                        <wp:posOffset>-8255</wp:posOffset>
                      </wp:positionV>
                      <wp:extent cx="146685" cy="152400"/>
                      <wp:effectExtent l="0" t="0" r="24765" b="19050"/>
                      <wp:wrapNone/>
                      <wp:docPr id="4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8.4pt;margin-top:-.65pt;width:11.55pt;height:12pt;z-index:2535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" w14:anchorId="10DDFC33"/>
                  </w:pict>
                </mc:Fallback>
              </mc:AlternateContent>
            </w:r>
          </w:p>
        </w:tc>
        <w:tc>
          <w:tcPr>
            <w:tcW w:w="362" w:type="pct"/>
            <w:gridSpan w:val="3"/>
            <w:shd w:val="clear" w:color="auto" w:fill="000000" w:themeFill="text1"/>
            <w:tcMar>
              <w:top w:w="72" w:type="dxa"/>
              <w:left w:w="144" w:type="dxa"/>
              <w:bottom w:w="72" w:type="dxa"/>
              <w:right w:w="144" w:type="dxa"/>
            </w:tcMar>
          </w:tcPr>
          <w:p w14:paraId="1F751080" w14:textId="16E547ED" w:rsidR="00A54040" w:rsidRPr="00734145" w:rsidRDefault="00A54040" w:rsidP="00A54040">
            <w:pPr>
              <w:widowControl w:val="0"/>
              <w:spacing w:line="180" w:lineRule="exact"/>
              <w:rPr>
                <w:rFonts w:eastAsia="Arial Narrow" w:cstheme="minorHAnsi"/>
                <w:noProof/>
                <w:sz w:val="19"/>
                <w:szCs w:val="19"/>
                <w:lang w:val="fr-FR" w:eastAsia="en-IN"/>
              </w:rPr>
            </w:pPr>
            <w:r w:rsidRPr="00734145">
              <w:rPr>
                <w:rFonts w:eastAsia="Arial Narrow" w:cstheme="minorHAnsi"/>
                <w:noProof/>
                <w:sz w:val="19"/>
                <w:szCs w:val="19"/>
                <w:lang w:eastAsia="en-IN"/>
              </w:rPr>
              <mc:AlternateContent>
                <mc:Choice Requires="wpg">
                  <w:drawing>
                    <wp:anchor distT="0" distB="0" distL="114300" distR="114300" simplePos="0" relativeHeight="253527040" behindDoc="0" locked="0" layoutInCell="1" allowOverlap="1" wp14:anchorId="76721E57" wp14:editId="51CFE779">
                      <wp:simplePos x="0" y="0"/>
                      <wp:positionH relativeFrom="column">
                        <wp:posOffset>153035</wp:posOffset>
                      </wp:positionH>
                      <wp:positionV relativeFrom="paragraph">
                        <wp:posOffset>-43815</wp:posOffset>
                      </wp:positionV>
                      <wp:extent cx="293370" cy="152400"/>
                      <wp:effectExtent l="0" t="0" r="11430" b="19050"/>
                      <wp:wrapNone/>
                      <wp:docPr id="1570350180"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7682866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9394881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1" style="position:absolute;margin-left:12.05pt;margin-top:-3.45pt;width:23.1pt;height:12pt;z-index:25352704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" w14:anchorId="3FCCEC2B">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"/>
                    </v:group>
                  </w:pict>
                </mc:Fallback>
              </mc:AlternateContent>
            </w:r>
          </w:p>
        </w:tc>
        <w:tc>
          <w:tcPr>
            <w:tcW w:w="581" w:type="pct"/>
            <w:gridSpan w:val="3"/>
            <w:shd w:val="clear" w:color="auto" w:fill="000000" w:themeFill="text1"/>
            <w:tcMar>
              <w:top w:w="72" w:type="dxa"/>
              <w:left w:w="144" w:type="dxa"/>
              <w:bottom w:w="72" w:type="dxa"/>
              <w:right w:w="144" w:type="dxa"/>
            </w:tcMar>
          </w:tcPr>
          <w:p w14:paraId="6906B5B8" w14:textId="77777777" w:rsidR="00A54040" w:rsidRPr="00734145" w:rsidRDefault="00A54040" w:rsidP="00A54040">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3521920" behindDoc="0" locked="0" layoutInCell="1" allowOverlap="1" wp14:anchorId="6EC89735" wp14:editId="2FEFFB54">
                      <wp:simplePos x="0" y="0"/>
                      <wp:positionH relativeFrom="column">
                        <wp:posOffset>171450</wp:posOffset>
                      </wp:positionH>
                      <wp:positionV relativeFrom="paragraph">
                        <wp:posOffset>-15875</wp:posOffset>
                      </wp:positionV>
                      <wp:extent cx="146685" cy="152400"/>
                      <wp:effectExtent l="0" t="0" r="24765" b="19050"/>
                      <wp:wrapNone/>
                      <wp:docPr id="74893479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1.25pt;width:11.55pt;height:12pt;z-index:253521920;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" w14:anchorId="49DF72FD"/>
                  </w:pict>
                </mc:Fallback>
              </mc:AlternateContent>
            </w:r>
          </w:p>
        </w:tc>
        <w:tc>
          <w:tcPr>
            <w:tcW w:w="422" w:type="pct"/>
            <w:gridSpan w:val="2"/>
          </w:tcPr>
          <w:p w14:paraId="41764F07" w14:textId="7FE7EEC0" w:rsidR="00A54040" w:rsidRPr="00734145" w:rsidRDefault="00A54040" w:rsidP="00A54040">
            <w:pPr>
              <w:widowControl w:val="0"/>
              <w:spacing w:line="180" w:lineRule="exact"/>
              <w:rPr>
                <w:rFonts w:cstheme="minorHAnsi"/>
                <w:sz w:val="19"/>
                <w:szCs w:val="19"/>
                <w:lang w:val="fr-FR"/>
              </w:rPr>
            </w:pPr>
          </w:p>
        </w:tc>
        <w:tc>
          <w:tcPr>
            <w:tcW w:w="302" w:type="pct"/>
            <w:shd w:val="clear" w:color="auto" w:fill="000000" w:themeFill="text1"/>
          </w:tcPr>
          <w:p w14:paraId="7CC3E220" w14:textId="0B4FB158" w:rsidR="00A54040" w:rsidRPr="00734145" w:rsidRDefault="00A54040" w:rsidP="00A54040">
            <w:pPr>
              <w:widowControl w:val="0"/>
              <w:spacing w:line="180" w:lineRule="exact"/>
              <w:rPr>
                <w:rFonts w:cstheme="minorHAnsi"/>
                <w:noProof/>
                <w:sz w:val="19"/>
                <w:szCs w:val="19"/>
                <w:lang w:val="fr-FR" w:eastAsia="en-IN"/>
              </w:rPr>
            </w:pPr>
            <w:r w:rsidRPr="00734145">
              <w:rPr>
                <w:rFonts w:cstheme="minorHAnsi"/>
                <w:noProof/>
                <w:sz w:val="19"/>
                <w:szCs w:val="19"/>
                <w:lang w:eastAsia="en-IN"/>
              </w:rPr>
              <mc:AlternateContent>
                <mc:Choice Requires="wps">
                  <w:drawing>
                    <wp:anchor distT="0" distB="0" distL="114300" distR="114300" simplePos="0" relativeHeight="253530112" behindDoc="0" locked="0" layoutInCell="1" allowOverlap="1" wp14:anchorId="40B2525A" wp14:editId="28E9414B">
                      <wp:simplePos x="0" y="0"/>
                      <wp:positionH relativeFrom="column">
                        <wp:posOffset>149860</wp:posOffset>
                      </wp:positionH>
                      <wp:positionV relativeFrom="paragraph">
                        <wp:posOffset>-17145</wp:posOffset>
                      </wp:positionV>
                      <wp:extent cx="140335" cy="146050"/>
                      <wp:effectExtent l="0" t="0" r="12065" b="25400"/>
                      <wp:wrapNone/>
                      <wp:docPr id="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335" cy="14605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1.8pt;margin-top:-1.35pt;width:11.05pt;height:11.5pt;z-index:25353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" w14:anchorId="74C3DCAB"/>
                  </w:pict>
                </mc:Fallback>
              </mc:AlternateContent>
            </w:r>
          </w:p>
        </w:tc>
        <w:tc>
          <w:tcPr>
            <w:tcW w:w="302" w:type="pct"/>
            <w:gridSpan w:val="2"/>
            <w:shd w:val="clear" w:color="auto" w:fill="000000" w:themeFill="text1"/>
          </w:tcPr>
          <w:p w14:paraId="71BD240F" w14:textId="77777777" w:rsidR="00A54040" w:rsidRPr="00734145" w:rsidRDefault="00A54040" w:rsidP="00A54040">
            <w:pPr>
              <w:widowControl w:val="0"/>
              <w:spacing w:line="180" w:lineRule="exact"/>
              <w:rPr>
                <w:rFonts w:cstheme="minorHAnsi"/>
                <w:noProof/>
                <w:sz w:val="19"/>
                <w:szCs w:val="19"/>
                <w:lang w:val="fr-FR" w:eastAsia="en-IN"/>
              </w:rPr>
            </w:pPr>
          </w:p>
        </w:tc>
        <w:tc>
          <w:tcPr>
            <w:tcW w:w="302" w:type="pct"/>
            <w:gridSpan w:val="2"/>
          </w:tcPr>
          <w:p w14:paraId="754FB4C6" w14:textId="77777777" w:rsidR="00A54040" w:rsidRPr="00734145" w:rsidRDefault="00A54040" w:rsidP="00A54040">
            <w:pPr>
              <w:widowControl w:val="0"/>
              <w:spacing w:line="180" w:lineRule="exact"/>
              <w:rPr>
                <w:rFonts w:cstheme="minorHAnsi"/>
                <w:noProof/>
                <w:sz w:val="19"/>
                <w:szCs w:val="19"/>
                <w:lang w:val="fr-FR" w:eastAsia="en-IN"/>
              </w:rPr>
            </w:pPr>
          </w:p>
        </w:tc>
        <w:tc>
          <w:tcPr>
            <w:tcW w:w="302" w:type="pct"/>
            <w:gridSpan w:val="2"/>
            <w:shd w:val="clear" w:color="auto" w:fill="000000" w:themeFill="text1"/>
          </w:tcPr>
          <w:p w14:paraId="5DAC8933" w14:textId="4FF853F9" w:rsidR="00A54040" w:rsidRPr="00734145" w:rsidRDefault="00A54040" w:rsidP="00A54040">
            <w:pPr>
              <w:widowControl w:val="0"/>
              <w:spacing w:line="180" w:lineRule="exact"/>
              <w:rPr>
                <w:rFonts w:cstheme="minorHAnsi"/>
                <w:noProof/>
                <w:sz w:val="19"/>
                <w:szCs w:val="19"/>
                <w:lang w:val="fr-FR" w:eastAsia="en-IN"/>
              </w:rPr>
            </w:pPr>
            <w:r w:rsidRPr="001F237C">
              <w:rPr>
                <w:rFonts w:cstheme="minorHAnsi"/>
                <w:noProof/>
                <w:sz w:val="19"/>
                <w:szCs w:val="19"/>
                <w:lang w:eastAsia="en-IN"/>
              </w:rPr>
              <mc:AlternateContent>
                <mc:Choice Requires="wps">
                  <w:drawing>
                    <wp:anchor distT="0" distB="0" distL="114300" distR="114300" simplePos="0" relativeHeight="253534208" behindDoc="0" locked="0" layoutInCell="1" allowOverlap="1" wp14:anchorId="0D9E0773" wp14:editId="66A3F111">
                      <wp:simplePos x="0" y="0"/>
                      <wp:positionH relativeFrom="column">
                        <wp:posOffset>209550</wp:posOffset>
                      </wp:positionH>
                      <wp:positionV relativeFrom="paragraph">
                        <wp:posOffset>-12065</wp:posOffset>
                      </wp:positionV>
                      <wp:extent cx="146685" cy="152400"/>
                      <wp:effectExtent l="0" t="0" r="24765" b="19050"/>
                      <wp:wrapNone/>
                      <wp:docPr id="1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6.5pt;margin-top:-.95pt;width:11.55pt;height:12pt;z-index:25353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zZvEw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" w14:anchorId="67E3CA84"/>
                  </w:pict>
                </mc:Fallback>
              </mc:AlternateContent>
            </w:r>
          </w:p>
        </w:tc>
        <w:tc>
          <w:tcPr>
            <w:tcW w:w="302" w:type="pct"/>
            <w:gridSpan w:val="2"/>
          </w:tcPr>
          <w:p w14:paraId="72C28AB1" w14:textId="7620A6D1" w:rsidR="00A54040" w:rsidRPr="00734145" w:rsidRDefault="00A54040" w:rsidP="00A54040">
            <w:pPr>
              <w:widowControl w:val="0"/>
              <w:spacing w:line="180" w:lineRule="exact"/>
              <w:rPr>
                <w:rFonts w:cstheme="minorHAnsi"/>
                <w:noProof/>
                <w:sz w:val="19"/>
                <w:szCs w:val="19"/>
                <w:lang w:val="fr-FR" w:eastAsia="en-IN"/>
              </w:rPr>
            </w:pPr>
            <w:r w:rsidRPr="00734145">
              <w:rPr>
                <w:rFonts w:cstheme="minorHAnsi"/>
                <w:noProof/>
                <w:sz w:val="19"/>
                <w:szCs w:val="19"/>
                <w:lang w:eastAsia="en-IN"/>
              </w:rPr>
              <mc:AlternateContent>
                <mc:Choice Requires="wps">
                  <w:drawing>
                    <wp:anchor distT="0" distB="0" distL="114300" distR="114300" simplePos="0" relativeHeight="253523968" behindDoc="0" locked="0" layoutInCell="1" allowOverlap="1" wp14:anchorId="48236591" wp14:editId="10FC3CC0">
                      <wp:simplePos x="0" y="0"/>
                      <wp:positionH relativeFrom="column">
                        <wp:posOffset>171450</wp:posOffset>
                      </wp:positionH>
                      <wp:positionV relativeFrom="paragraph">
                        <wp:posOffset>-15875</wp:posOffset>
                      </wp:positionV>
                      <wp:extent cx="146685" cy="152400"/>
                      <wp:effectExtent l="0" t="0" r="24765" b="19050"/>
                      <wp:wrapNone/>
                      <wp:docPr id="82131363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1.25pt;width:11.55pt;height:12pt;z-index:253523968;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" w14:anchorId="47ADC56B"/>
                  </w:pict>
                </mc:Fallback>
              </mc:AlternateContent>
            </w:r>
          </w:p>
        </w:tc>
        <w:tc>
          <w:tcPr>
            <w:tcW w:w="729" w:type="pct"/>
            <w:gridSpan w:val="3"/>
          </w:tcPr>
          <w:p w14:paraId="2C4FAF9F" w14:textId="77777777" w:rsidR="00A54040" w:rsidRPr="00734145" w:rsidRDefault="00A54040" w:rsidP="00A54040">
            <w:pPr>
              <w:widowControl w:val="0"/>
              <w:spacing w:line="180" w:lineRule="exact"/>
              <w:rPr>
                <w:rFonts w:cstheme="minorHAnsi"/>
                <w:noProof/>
                <w:sz w:val="19"/>
                <w:szCs w:val="19"/>
                <w:lang w:val="fr-FR" w:eastAsia="en-IN"/>
              </w:rPr>
            </w:pPr>
          </w:p>
        </w:tc>
      </w:tr>
      <w:tr w:rsidR="00A54040" w:rsidRPr="00734145" w14:paraId="25CA721A" w14:textId="77777777" w:rsidTr="000C4C75">
        <w:trPr>
          <w:trHeight w:val="150"/>
          <w:jc w:val="center"/>
        </w:trPr>
        <w:tc>
          <w:tcPr>
            <w:tcW w:w="220" w:type="pct"/>
          </w:tcPr>
          <w:p w14:paraId="3EC61E1C" w14:textId="77777777" w:rsidR="00A54040" w:rsidRPr="00734145" w:rsidRDefault="00A54040" w:rsidP="00A54040">
            <w:pPr>
              <w:widowControl w:val="0"/>
              <w:spacing w:line="180" w:lineRule="exact"/>
              <w:jc w:val="center"/>
              <w:rPr>
                <w:rFonts w:cstheme="minorHAnsi"/>
                <w:sz w:val="19"/>
                <w:szCs w:val="19"/>
                <w:lang w:val="fr-FR"/>
              </w:rPr>
            </w:pPr>
            <w:r w:rsidRPr="00734145">
              <w:rPr>
                <w:rFonts w:cstheme="minorHAnsi"/>
                <w:sz w:val="19"/>
                <w:szCs w:val="19"/>
              </w:rPr>
              <w:t>….</w:t>
            </w:r>
          </w:p>
        </w:tc>
        <w:tc>
          <w:tcPr>
            <w:tcW w:w="393" w:type="pct"/>
            <w:gridSpan w:val="4"/>
            <w:shd w:val="clear" w:color="auto" w:fill="auto"/>
            <w:tcMar>
              <w:top w:w="72" w:type="dxa"/>
              <w:left w:w="144" w:type="dxa"/>
              <w:bottom w:w="72" w:type="dxa"/>
              <w:right w:w="144" w:type="dxa"/>
            </w:tcMar>
          </w:tcPr>
          <w:p w14:paraId="517DDD65" w14:textId="77777777" w:rsidR="00A54040" w:rsidRPr="00734145" w:rsidRDefault="00A54040" w:rsidP="00A54040">
            <w:pPr>
              <w:widowControl w:val="0"/>
              <w:spacing w:line="180" w:lineRule="exact"/>
              <w:jc w:val="center"/>
              <w:rPr>
                <w:rFonts w:eastAsia="Arial Narrow" w:cstheme="minorHAnsi"/>
                <w:noProof/>
                <w:sz w:val="19"/>
                <w:szCs w:val="19"/>
                <w:lang w:val="fr-FR" w:eastAsia="en-IN"/>
              </w:rPr>
            </w:pPr>
            <w:r w:rsidRPr="00734145">
              <w:rPr>
                <w:rFonts w:eastAsia="Arial Narrow" w:cstheme="minorHAnsi"/>
                <w:noProof/>
                <w:sz w:val="19"/>
                <w:szCs w:val="19"/>
                <w:lang w:eastAsia="en-IN"/>
              </w:rPr>
              <w:t>……</w:t>
            </w:r>
          </w:p>
        </w:tc>
        <w:tc>
          <w:tcPr>
            <w:tcW w:w="396" w:type="pct"/>
            <w:gridSpan w:val="3"/>
            <w:shd w:val="clear" w:color="auto" w:fill="auto"/>
            <w:tcMar>
              <w:top w:w="72" w:type="dxa"/>
              <w:left w:w="144" w:type="dxa"/>
              <w:bottom w:w="72" w:type="dxa"/>
              <w:right w:w="144" w:type="dxa"/>
            </w:tcMar>
          </w:tcPr>
          <w:p w14:paraId="64A35650" w14:textId="77777777" w:rsidR="00A54040" w:rsidRPr="00734145" w:rsidRDefault="00A54040" w:rsidP="00A54040">
            <w:pPr>
              <w:widowControl w:val="0"/>
              <w:spacing w:line="180" w:lineRule="exact"/>
              <w:jc w:val="center"/>
              <w:rPr>
                <w:rFonts w:cstheme="minorHAnsi"/>
                <w:sz w:val="19"/>
                <w:szCs w:val="19"/>
                <w:lang w:val="fr-FR"/>
              </w:rPr>
            </w:pPr>
            <w:r w:rsidRPr="00734145">
              <w:rPr>
                <w:rFonts w:cstheme="minorHAnsi"/>
                <w:sz w:val="19"/>
                <w:szCs w:val="19"/>
              </w:rPr>
              <w:t>……</w:t>
            </w:r>
          </w:p>
        </w:tc>
        <w:tc>
          <w:tcPr>
            <w:tcW w:w="362" w:type="pct"/>
            <w:gridSpan w:val="3"/>
          </w:tcPr>
          <w:p w14:paraId="0AFF2004" w14:textId="77777777" w:rsidR="00A54040" w:rsidRPr="00734145" w:rsidRDefault="00A54040" w:rsidP="00A54040">
            <w:pPr>
              <w:widowControl w:val="0"/>
              <w:spacing w:line="180" w:lineRule="exact"/>
              <w:jc w:val="center"/>
              <w:rPr>
                <w:rFonts w:cstheme="minorHAnsi"/>
                <w:sz w:val="19"/>
                <w:szCs w:val="19"/>
                <w:lang w:val="fr-FR"/>
              </w:rPr>
            </w:pPr>
          </w:p>
        </w:tc>
        <w:tc>
          <w:tcPr>
            <w:tcW w:w="362" w:type="pct"/>
            <w:gridSpan w:val="3"/>
            <w:shd w:val="clear" w:color="auto" w:fill="auto"/>
            <w:tcMar>
              <w:top w:w="72" w:type="dxa"/>
              <w:left w:w="144" w:type="dxa"/>
              <w:bottom w:w="72" w:type="dxa"/>
              <w:right w:w="144" w:type="dxa"/>
            </w:tcMar>
          </w:tcPr>
          <w:p w14:paraId="6933271B" w14:textId="723F8C88" w:rsidR="00A54040" w:rsidRPr="00734145" w:rsidRDefault="00A54040" w:rsidP="00A54040">
            <w:pPr>
              <w:widowControl w:val="0"/>
              <w:spacing w:line="180" w:lineRule="exact"/>
              <w:jc w:val="center"/>
              <w:rPr>
                <w:rFonts w:eastAsia="Arial Narrow" w:cstheme="minorHAnsi"/>
                <w:noProof/>
                <w:sz w:val="19"/>
                <w:szCs w:val="19"/>
                <w:lang w:val="fr-FR" w:eastAsia="en-IN"/>
              </w:rPr>
            </w:pPr>
            <w:r w:rsidRPr="00734145">
              <w:rPr>
                <w:rFonts w:cstheme="minorHAnsi"/>
                <w:sz w:val="19"/>
                <w:szCs w:val="19"/>
              </w:rPr>
              <w:t>……</w:t>
            </w:r>
          </w:p>
        </w:tc>
        <w:tc>
          <w:tcPr>
            <w:tcW w:w="362" w:type="pct"/>
            <w:gridSpan w:val="2"/>
            <w:shd w:val="clear" w:color="auto" w:fill="auto"/>
            <w:tcMar>
              <w:top w:w="72" w:type="dxa"/>
              <w:left w:w="144" w:type="dxa"/>
              <w:bottom w:w="72" w:type="dxa"/>
              <w:right w:w="144" w:type="dxa"/>
            </w:tcMar>
          </w:tcPr>
          <w:p w14:paraId="6A703429" w14:textId="77777777" w:rsidR="00A54040" w:rsidRPr="00734145" w:rsidRDefault="00A54040" w:rsidP="00A54040">
            <w:pPr>
              <w:widowControl w:val="0"/>
              <w:spacing w:line="180" w:lineRule="exact"/>
              <w:jc w:val="center"/>
              <w:rPr>
                <w:rFonts w:eastAsia="Arial Narrow" w:cstheme="minorHAnsi"/>
                <w:noProof/>
                <w:sz w:val="19"/>
                <w:szCs w:val="19"/>
                <w:lang w:val="fr-FR" w:eastAsia="en-IN"/>
              </w:rPr>
            </w:pPr>
            <w:r w:rsidRPr="00734145">
              <w:rPr>
                <w:rFonts w:cstheme="minorHAnsi"/>
                <w:sz w:val="19"/>
                <w:szCs w:val="19"/>
              </w:rPr>
              <w:t>……</w:t>
            </w:r>
          </w:p>
        </w:tc>
        <w:tc>
          <w:tcPr>
            <w:tcW w:w="581" w:type="pct"/>
            <w:gridSpan w:val="2"/>
            <w:shd w:val="clear" w:color="auto" w:fill="auto"/>
            <w:tcMar>
              <w:top w:w="72" w:type="dxa"/>
              <w:left w:w="144" w:type="dxa"/>
              <w:bottom w:w="72" w:type="dxa"/>
              <w:right w:w="144" w:type="dxa"/>
            </w:tcMar>
          </w:tcPr>
          <w:p w14:paraId="6D8E04AC" w14:textId="77777777" w:rsidR="00A54040" w:rsidRPr="00734145" w:rsidRDefault="00A54040" w:rsidP="00A54040">
            <w:pPr>
              <w:widowControl w:val="0"/>
              <w:spacing w:line="180" w:lineRule="exact"/>
              <w:jc w:val="center"/>
              <w:rPr>
                <w:rFonts w:cstheme="minorHAnsi"/>
                <w:sz w:val="19"/>
                <w:szCs w:val="19"/>
                <w:lang w:val="fr-FR"/>
              </w:rPr>
            </w:pPr>
            <w:r w:rsidRPr="00734145">
              <w:rPr>
                <w:rFonts w:cstheme="minorHAnsi"/>
                <w:sz w:val="19"/>
                <w:szCs w:val="19"/>
              </w:rPr>
              <w:t>……</w:t>
            </w:r>
          </w:p>
        </w:tc>
        <w:tc>
          <w:tcPr>
            <w:tcW w:w="422" w:type="pct"/>
            <w:gridSpan w:val="3"/>
          </w:tcPr>
          <w:p w14:paraId="7C563D61" w14:textId="77777777" w:rsidR="00A54040" w:rsidRPr="00734145" w:rsidRDefault="00A54040" w:rsidP="00A54040">
            <w:pPr>
              <w:widowControl w:val="0"/>
              <w:spacing w:line="180" w:lineRule="exact"/>
              <w:jc w:val="center"/>
              <w:rPr>
                <w:rFonts w:cstheme="minorHAnsi"/>
                <w:sz w:val="19"/>
                <w:szCs w:val="19"/>
                <w:lang w:val="fr-FR"/>
              </w:rPr>
            </w:pPr>
            <w:r w:rsidRPr="00734145">
              <w:rPr>
                <w:rFonts w:cstheme="minorHAnsi"/>
                <w:sz w:val="19"/>
                <w:szCs w:val="19"/>
              </w:rPr>
              <w:t>……</w:t>
            </w:r>
          </w:p>
        </w:tc>
        <w:tc>
          <w:tcPr>
            <w:tcW w:w="302" w:type="pct"/>
            <w:gridSpan w:val="2"/>
          </w:tcPr>
          <w:p w14:paraId="24CD0E47" w14:textId="77777777" w:rsidR="00A54040" w:rsidRPr="00734145" w:rsidRDefault="00A54040" w:rsidP="00A54040">
            <w:pPr>
              <w:widowControl w:val="0"/>
              <w:spacing w:line="180" w:lineRule="exact"/>
              <w:jc w:val="center"/>
              <w:rPr>
                <w:rFonts w:cstheme="minorHAnsi"/>
                <w:sz w:val="19"/>
                <w:szCs w:val="19"/>
                <w:lang w:val="fr-FR"/>
              </w:rPr>
            </w:pPr>
          </w:p>
        </w:tc>
        <w:tc>
          <w:tcPr>
            <w:tcW w:w="302" w:type="pct"/>
            <w:gridSpan w:val="2"/>
          </w:tcPr>
          <w:p w14:paraId="72BDDF81" w14:textId="77777777" w:rsidR="00A54040" w:rsidRPr="00734145" w:rsidRDefault="00A54040" w:rsidP="00A54040">
            <w:pPr>
              <w:widowControl w:val="0"/>
              <w:spacing w:line="180" w:lineRule="exact"/>
              <w:jc w:val="center"/>
              <w:rPr>
                <w:rFonts w:cstheme="minorHAnsi"/>
                <w:sz w:val="19"/>
                <w:szCs w:val="19"/>
                <w:lang w:val="fr-FR"/>
              </w:rPr>
            </w:pPr>
          </w:p>
        </w:tc>
        <w:tc>
          <w:tcPr>
            <w:tcW w:w="302" w:type="pct"/>
            <w:gridSpan w:val="2"/>
          </w:tcPr>
          <w:p w14:paraId="76D8B588" w14:textId="77777777" w:rsidR="00A54040" w:rsidRPr="00734145" w:rsidRDefault="00A54040" w:rsidP="00A54040">
            <w:pPr>
              <w:widowControl w:val="0"/>
              <w:spacing w:line="180" w:lineRule="exact"/>
              <w:jc w:val="center"/>
              <w:rPr>
                <w:rFonts w:cstheme="minorHAnsi"/>
                <w:sz w:val="19"/>
                <w:szCs w:val="19"/>
                <w:lang w:val="fr-FR"/>
              </w:rPr>
            </w:pPr>
          </w:p>
        </w:tc>
        <w:tc>
          <w:tcPr>
            <w:tcW w:w="302" w:type="pct"/>
            <w:gridSpan w:val="2"/>
          </w:tcPr>
          <w:p w14:paraId="1783B3F8" w14:textId="77777777" w:rsidR="00A54040" w:rsidRPr="00734145" w:rsidRDefault="00A54040" w:rsidP="00A54040">
            <w:pPr>
              <w:widowControl w:val="0"/>
              <w:spacing w:line="180" w:lineRule="exact"/>
              <w:jc w:val="center"/>
              <w:rPr>
                <w:rFonts w:cstheme="minorHAnsi"/>
                <w:sz w:val="19"/>
                <w:szCs w:val="19"/>
                <w:lang w:val="fr-FR"/>
              </w:rPr>
            </w:pPr>
          </w:p>
        </w:tc>
        <w:tc>
          <w:tcPr>
            <w:tcW w:w="302" w:type="pct"/>
          </w:tcPr>
          <w:p w14:paraId="137DBF08" w14:textId="7949991C" w:rsidR="00A54040" w:rsidRPr="00734145" w:rsidRDefault="00A54040" w:rsidP="00A54040">
            <w:pPr>
              <w:widowControl w:val="0"/>
              <w:spacing w:line="180" w:lineRule="exact"/>
              <w:jc w:val="center"/>
              <w:rPr>
                <w:rFonts w:cstheme="minorHAnsi"/>
                <w:sz w:val="19"/>
                <w:szCs w:val="19"/>
                <w:lang w:val="fr-FR"/>
              </w:rPr>
            </w:pPr>
            <w:r w:rsidRPr="00734145">
              <w:rPr>
                <w:rFonts w:cstheme="minorHAnsi"/>
                <w:sz w:val="19"/>
                <w:szCs w:val="19"/>
              </w:rPr>
              <w:t>……</w:t>
            </w:r>
          </w:p>
        </w:tc>
        <w:tc>
          <w:tcPr>
            <w:tcW w:w="393" w:type="pct"/>
            <w:gridSpan w:val="2"/>
          </w:tcPr>
          <w:p w14:paraId="5A165512" w14:textId="77777777" w:rsidR="00A54040" w:rsidRPr="00734145" w:rsidRDefault="00A54040" w:rsidP="00A54040">
            <w:pPr>
              <w:widowControl w:val="0"/>
              <w:spacing w:line="180" w:lineRule="exact"/>
              <w:jc w:val="center"/>
              <w:rPr>
                <w:rFonts w:cstheme="minorHAnsi"/>
                <w:noProof/>
                <w:sz w:val="19"/>
                <w:szCs w:val="19"/>
                <w:lang w:val="fr-FR" w:eastAsia="en-IN"/>
              </w:rPr>
            </w:pPr>
            <w:r w:rsidRPr="00734145">
              <w:rPr>
                <w:rFonts w:cstheme="minorHAnsi"/>
                <w:sz w:val="19"/>
                <w:szCs w:val="19"/>
              </w:rPr>
              <w:t>……</w:t>
            </w:r>
          </w:p>
        </w:tc>
      </w:tr>
      <w:tr w:rsidR="00A54040" w:rsidRPr="00DA37F2" w14:paraId="3EF6D074" w14:textId="77777777" w:rsidTr="000C4C75">
        <w:trPr>
          <w:trHeight w:val="150"/>
          <w:jc w:val="center"/>
        </w:trPr>
        <w:tc>
          <w:tcPr>
            <w:tcW w:w="303" w:type="pct"/>
            <w:gridSpan w:val="2"/>
          </w:tcPr>
          <w:p w14:paraId="28274FD2" w14:textId="77777777" w:rsidR="00A54040" w:rsidRPr="00734145" w:rsidRDefault="00A54040" w:rsidP="00A54040">
            <w:pPr>
              <w:widowControl w:val="0"/>
              <w:ind w:left="2268" w:right="79" w:hanging="2126"/>
              <w:rPr>
                <w:rFonts w:cstheme="minorHAnsi"/>
                <w:b/>
                <w:bCs/>
                <w:sz w:val="19"/>
                <w:szCs w:val="19"/>
                <w:lang w:val="fr-FR"/>
              </w:rPr>
            </w:pPr>
          </w:p>
        </w:tc>
        <w:tc>
          <w:tcPr>
            <w:tcW w:w="302" w:type="pct"/>
            <w:gridSpan w:val="2"/>
          </w:tcPr>
          <w:p w14:paraId="660F8DEC" w14:textId="77777777" w:rsidR="00A54040" w:rsidRPr="00734145" w:rsidRDefault="00A54040" w:rsidP="00A54040">
            <w:pPr>
              <w:widowControl w:val="0"/>
              <w:ind w:left="2268" w:right="79" w:hanging="2126"/>
              <w:rPr>
                <w:rFonts w:cstheme="minorHAnsi"/>
                <w:b/>
                <w:bCs/>
                <w:sz w:val="19"/>
                <w:szCs w:val="19"/>
                <w:lang w:val="fr-FR"/>
              </w:rPr>
            </w:pPr>
          </w:p>
        </w:tc>
        <w:tc>
          <w:tcPr>
            <w:tcW w:w="302" w:type="pct"/>
            <w:gridSpan w:val="3"/>
          </w:tcPr>
          <w:p w14:paraId="446E810A" w14:textId="77777777" w:rsidR="00A54040" w:rsidRPr="00734145" w:rsidRDefault="00A54040" w:rsidP="00A54040">
            <w:pPr>
              <w:widowControl w:val="0"/>
              <w:ind w:left="2268" w:right="79" w:hanging="2126"/>
              <w:rPr>
                <w:rFonts w:cstheme="minorHAnsi"/>
                <w:b/>
                <w:bCs/>
                <w:sz w:val="19"/>
                <w:szCs w:val="19"/>
                <w:lang w:val="fr-FR"/>
              </w:rPr>
            </w:pPr>
          </w:p>
        </w:tc>
        <w:tc>
          <w:tcPr>
            <w:tcW w:w="362" w:type="pct"/>
            <w:gridSpan w:val="3"/>
          </w:tcPr>
          <w:p w14:paraId="4576B58C" w14:textId="77777777" w:rsidR="00A54040" w:rsidRPr="00734145" w:rsidRDefault="00A54040" w:rsidP="00A54040">
            <w:pPr>
              <w:widowControl w:val="0"/>
              <w:ind w:left="2268" w:right="79" w:hanging="2126"/>
              <w:rPr>
                <w:rFonts w:cstheme="minorHAnsi"/>
                <w:b/>
                <w:bCs/>
                <w:sz w:val="19"/>
                <w:szCs w:val="19"/>
                <w:lang w:val="fr-FR"/>
              </w:rPr>
            </w:pPr>
          </w:p>
        </w:tc>
        <w:tc>
          <w:tcPr>
            <w:tcW w:w="302" w:type="pct"/>
            <w:gridSpan w:val="3"/>
          </w:tcPr>
          <w:p w14:paraId="25E0D592" w14:textId="787BEE6D" w:rsidR="00A54040" w:rsidRPr="00734145" w:rsidRDefault="00A54040" w:rsidP="00A54040">
            <w:pPr>
              <w:widowControl w:val="0"/>
              <w:ind w:left="2268" w:right="79" w:hanging="2126"/>
              <w:rPr>
                <w:rFonts w:cstheme="minorHAnsi"/>
                <w:b/>
                <w:bCs/>
                <w:sz w:val="19"/>
                <w:szCs w:val="19"/>
                <w:lang w:val="fr-FR"/>
              </w:rPr>
            </w:pPr>
          </w:p>
        </w:tc>
        <w:tc>
          <w:tcPr>
            <w:tcW w:w="3429" w:type="pct"/>
            <w:gridSpan w:val="19"/>
          </w:tcPr>
          <w:p w14:paraId="62880BC3" w14:textId="329C010B" w:rsidR="00A54040" w:rsidRPr="00734145" w:rsidRDefault="00A54040" w:rsidP="00A54040">
            <w:pPr>
              <w:widowControl w:val="0"/>
              <w:ind w:left="2268" w:right="79" w:hanging="2126"/>
              <w:rPr>
                <w:rFonts w:cstheme="minorHAnsi"/>
                <w:bCs/>
                <w:sz w:val="19"/>
                <w:szCs w:val="19"/>
                <w:lang w:val="fr-FR"/>
              </w:rPr>
            </w:pPr>
            <w:r w:rsidRPr="00734145">
              <w:rPr>
                <w:rFonts w:cstheme="minorHAnsi"/>
                <w:b/>
                <w:bCs/>
                <w:sz w:val="19"/>
                <w:szCs w:val="19"/>
              </w:rPr>
              <w:t xml:space="preserve">Codes for column (1): </w:t>
            </w:r>
            <w:r w:rsidRPr="00734145">
              <w:rPr>
                <w:rFonts w:cstheme="minorHAnsi"/>
                <w:bCs/>
                <w:sz w:val="19"/>
                <w:szCs w:val="19"/>
              </w:rPr>
              <w:t>Surgeon (general surgeon) =1, gynaecologist =2, anaesthetist =3, general practitioner =4, DES =5, paediatrician =6, pharmacist=7, nurse=8, midwife=9, CHW=10, other=96</w:t>
            </w:r>
          </w:p>
          <w:p w14:paraId="58FD54B4" w14:textId="5710697F" w:rsidR="00A54040" w:rsidRDefault="00A54040" w:rsidP="00A54040">
            <w:pPr>
              <w:widowControl w:val="0"/>
              <w:ind w:left="2268" w:right="79" w:hanging="2126"/>
              <w:rPr>
                <w:rFonts w:cstheme="minorHAnsi"/>
                <w:bCs/>
                <w:sz w:val="20"/>
                <w:szCs w:val="20"/>
                <w:lang w:val="fr-FR"/>
              </w:rPr>
            </w:pPr>
            <w:r w:rsidRPr="00734145">
              <w:rPr>
                <w:rFonts w:cstheme="minorHAnsi"/>
                <w:b/>
                <w:bCs/>
                <w:sz w:val="19"/>
                <w:szCs w:val="19"/>
              </w:rPr>
              <w:t xml:space="preserve">Codes for Column (5): </w:t>
            </w:r>
            <w:r w:rsidRPr="00504735">
              <w:rPr>
                <w:rFonts w:cstheme="minorHAnsi"/>
                <w:bCs/>
                <w:sz w:val="20"/>
                <w:szCs w:val="20"/>
              </w:rPr>
              <w:t>None=0, IUD=1, Injectable Contraceptive=2, Implants = 3, Female Sterilization = 4, Male Sterilization = 5, IUD Removal = 6, Implant Removal = 7</w:t>
            </w:r>
          </w:p>
          <w:p w14:paraId="05941F0D" w14:textId="1646E4DD" w:rsidR="00A54040" w:rsidRPr="000C4C75" w:rsidRDefault="00A54040">
            <w:pPr>
              <w:ind w:left="2268" w:right="79" w:hanging="2126"/>
              <w:rPr>
                <w:rFonts w:cstheme="minorHAnsi"/>
                <w:bCs/>
                <w:sz w:val="20"/>
                <w:szCs w:val="20"/>
                <w:lang w:val="fr-FR"/>
              </w:rPr>
            </w:pPr>
            <w:r w:rsidRPr="00734145">
              <w:rPr>
                <w:rFonts w:cstheme="minorHAnsi"/>
                <w:b/>
                <w:bCs/>
                <w:sz w:val="19"/>
                <w:szCs w:val="19"/>
              </w:rPr>
              <w:t xml:space="preserve">Codes for column (7): </w:t>
            </w:r>
            <w:r w:rsidRPr="00504735">
              <w:rPr>
                <w:rFonts w:cstheme="minorHAnsi"/>
                <w:bCs/>
                <w:sz w:val="20"/>
                <w:szCs w:val="20"/>
              </w:rPr>
              <w:t xml:space="preserve">Pills=A, Injectables=B, Male condom=C, Female condom=D, Emergency contraception=E, IUD=F, Implants=G, Female sterilization (Tubal </w:t>
            </w:r>
            <w:proofErr w:type="gramStart"/>
            <w:r w:rsidRPr="00504735">
              <w:rPr>
                <w:rFonts w:cstheme="minorHAnsi"/>
                <w:bCs/>
                <w:sz w:val="20"/>
                <w:szCs w:val="20"/>
              </w:rPr>
              <w:t>ligation)H</w:t>
            </w:r>
            <w:proofErr w:type="gramEnd"/>
            <w:r w:rsidRPr="00504735">
              <w:rPr>
                <w:rFonts w:cstheme="minorHAnsi"/>
                <w:bCs/>
                <w:sz w:val="20"/>
                <w:szCs w:val="20"/>
              </w:rPr>
              <w:t>, Male sterilization/ Vasectomy=J, Exclusive breastfeeding (MAMA)= K, Fixed day method (MJF)= L</w:t>
            </w:r>
          </w:p>
          <w:p w14:paraId="02CEA224" w14:textId="02D498FE" w:rsidR="00A54040" w:rsidRPr="00734145" w:rsidRDefault="00A54040" w:rsidP="00A54040">
            <w:pPr>
              <w:ind w:left="2268" w:right="79" w:hanging="2126"/>
              <w:rPr>
                <w:rFonts w:cstheme="minorHAnsi"/>
                <w:bCs/>
                <w:sz w:val="19"/>
                <w:szCs w:val="19"/>
                <w:lang w:val="fr-FR"/>
              </w:rPr>
            </w:pPr>
            <w:r w:rsidRPr="00734145">
              <w:rPr>
                <w:rFonts w:cstheme="minorHAnsi"/>
                <w:b/>
                <w:bCs/>
                <w:sz w:val="19"/>
                <w:szCs w:val="19"/>
              </w:rPr>
              <w:t xml:space="preserve">Codes for column (10): </w:t>
            </w:r>
            <w:r w:rsidRPr="00734145">
              <w:rPr>
                <w:rFonts w:cstheme="minorHAnsi"/>
                <w:bCs/>
                <w:sz w:val="19"/>
                <w:szCs w:val="19"/>
              </w:rPr>
              <w:t>ANC=A, normal delivery=B, caesarean section=C, management of maternal complications=D, management of neonatal complications=E, vaccination=F, treatment of childhood diseases=G</w:t>
            </w:r>
          </w:p>
          <w:p w14:paraId="4C2EEAE9" w14:textId="30FE08B7" w:rsidR="00A54040" w:rsidRPr="00734145" w:rsidRDefault="00A54040" w:rsidP="00A54040">
            <w:pPr>
              <w:widowControl w:val="0"/>
              <w:spacing w:line="180" w:lineRule="exact"/>
              <w:jc w:val="center"/>
              <w:rPr>
                <w:rFonts w:cstheme="minorHAnsi"/>
                <w:sz w:val="19"/>
                <w:szCs w:val="19"/>
                <w:lang w:val="fr-FR"/>
              </w:rPr>
            </w:pPr>
            <w:r w:rsidRPr="00734145">
              <w:rPr>
                <w:rFonts w:cstheme="minorHAnsi"/>
                <w:b/>
                <w:bCs/>
                <w:sz w:val="19"/>
                <w:szCs w:val="19"/>
              </w:rPr>
              <w:t xml:space="preserve">Codes for column (12): </w:t>
            </w:r>
            <w:r w:rsidRPr="00734145">
              <w:rPr>
                <w:rFonts w:cstheme="minorHAnsi"/>
                <w:bCs/>
                <w:sz w:val="19"/>
                <w:szCs w:val="19"/>
              </w:rPr>
              <w:t>Not recruited/appointed=1, Seconded to another health facility=2, On leave/pursuing higher education or training for more than 6 months=3, Absent from work=4, Other=5</w:t>
            </w:r>
          </w:p>
        </w:tc>
      </w:tr>
    </w:tbl>
    <w:p w14:paraId="478A8E03" w14:textId="3A128187" w:rsidR="006465C4" w:rsidRDefault="006465C4">
      <w:pPr>
        <w:spacing w:after="160" w:line="259" w:lineRule="auto"/>
        <w:rPr>
          <w:rFonts w:cstheme="minorHAnsi"/>
          <w:sz w:val="19"/>
          <w:szCs w:val="19"/>
          <w:lang w:val="fr-FR"/>
        </w:rPr>
      </w:pPr>
      <w:r>
        <w:rPr>
          <w:rFonts w:cstheme="minorHAnsi"/>
          <w:sz w:val="19"/>
          <w:szCs w:val="19"/>
        </w:rPr>
        <w:br w:type="page"/>
      </w:r>
    </w:p>
    <w:p w14:paraId="72FFF9AC" w14:textId="77777777" w:rsidR="008A5901" w:rsidRPr="000C4C75" w:rsidRDefault="008A5901" w:rsidP="008A5901">
      <w:pPr>
        <w:spacing w:line="276" w:lineRule="auto"/>
        <w:jc w:val="center"/>
        <w:rPr>
          <w:rFonts w:cstheme="minorHAnsi"/>
          <w:sz w:val="19"/>
          <w:szCs w:val="19"/>
          <w:lang w:val="fr-FR"/>
        </w:rPr>
      </w:pPr>
    </w:p>
    <w:p w14:paraId="2D2EEE06" w14:textId="77777777" w:rsidR="006D5C46" w:rsidRDefault="006D5C46">
      <w:pPr>
        <w:rPr>
          <w:rFonts w:cstheme="minorHAnsi"/>
          <w:sz w:val="20"/>
          <w:szCs w:val="20"/>
          <w:lang w:val="fr-FR"/>
        </w:rPr>
      </w:pPr>
    </w:p>
    <w:p w14:paraId="262FC8DC" w14:textId="77777777" w:rsidR="00AE3F7E" w:rsidRDefault="00AE3F7E">
      <w:pPr>
        <w:rPr>
          <w:rFonts w:cstheme="minorHAnsi"/>
          <w:sz w:val="20"/>
          <w:szCs w:val="20"/>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781"/>
        <w:gridCol w:w="502"/>
        <w:gridCol w:w="881"/>
        <w:gridCol w:w="396"/>
        <w:gridCol w:w="1970"/>
        <w:gridCol w:w="1562"/>
        <w:gridCol w:w="1559"/>
        <w:gridCol w:w="1559"/>
        <w:gridCol w:w="1985"/>
        <w:gridCol w:w="1133"/>
        <w:gridCol w:w="2269"/>
        <w:gridCol w:w="82"/>
        <w:tblGridChange w:id="0">
          <w:tblGrid>
            <w:gridCol w:w="781"/>
            <w:gridCol w:w="502"/>
            <w:gridCol w:w="881"/>
            <w:gridCol w:w="396"/>
            <w:gridCol w:w="1970"/>
            <w:gridCol w:w="1562"/>
            <w:gridCol w:w="1559"/>
            <w:gridCol w:w="1559"/>
            <w:gridCol w:w="1985"/>
            <w:gridCol w:w="1133"/>
            <w:gridCol w:w="2269"/>
            <w:gridCol w:w="82"/>
          </w:tblGrid>
        </w:tblGridChange>
      </w:tblGrid>
      <w:tr w:rsidR="00936E78" w:rsidRPr="00DA37F2" w14:paraId="253EFE7C" w14:textId="77777777" w:rsidTr="00936E78">
        <w:trPr>
          <w:cantSplit/>
          <w:trHeight w:val="22"/>
          <w:jc w:val="center"/>
        </w:trPr>
        <w:tc>
          <w:tcPr>
            <w:tcW w:w="5000" w:type="pct"/>
            <w:gridSpan w:val="12"/>
          </w:tcPr>
          <w:p w14:paraId="73942C19" w14:textId="77777777" w:rsidR="00936E78" w:rsidRPr="00734145" w:rsidRDefault="00936E78" w:rsidP="00F83934">
            <w:pPr>
              <w:widowControl w:val="0"/>
              <w:rPr>
                <w:rFonts w:cstheme="minorHAnsi"/>
                <w:sz w:val="19"/>
                <w:szCs w:val="19"/>
                <w:lang w:val="fr-FR"/>
              </w:rPr>
            </w:pPr>
            <w:r w:rsidRPr="00734145">
              <w:rPr>
                <w:rFonts w:cstheme="minorHAnsi"/>
                <w:b/>
                <w:bCs/>
                <w:sz w:val="19"/>
                <w:szCs w:val="19"/>
              </w:rPr>
              <w:t>401. 2</w:t>
            </w:r>
          </w:p>
          <w:p w14:paraId="31E7D0B8" w14:textId="0019A9CF" w:rsidR="00936E78" w:rsidRPr="00734145" w:rsidRDefault="00936E78" w:rsidP="000C4C75">
            <w:pPr>
              <w:widowControl w:val="0"/>
              <w:rPr>
                <w:rFonts w:cstheme="minorHAnsi"/>
                <w:sz w:val="19"/>
                <w:szCs w:val="19"/>
                <w:lang w:val="fr-FR"/>
              </w:rPr>
            </w:pPr>
            <w:ins w:id="1" w:author="Reviewer" w:date="2025-03-16T21:22:00Z" w16du:dateUtc="2025-03-16T18:22:00Z">
              <w:r>
                <w:rPr>
                  <w:rFonts w:cstheme="minorHAnsi"/>
                  <w:b/>
                  <w:bCs/>
                  <w:sz w:val="19"/>
                  <w:szCs w:val="19"/>
                </w:rPr>
                <w:t xml:space="preserve">400 B: </w:t>
              </w:r>
            </w:ins>
            <w:r w:rsidRPr="00734145">
              <w:rPr>
                <w:rFonts w:cstheme="minorHAnsi"/>
                <w:b/>
                <w:bCs/>
                <w:sz w:val="19"/>
                <w:szCs w:val="19"/>
              </w:rPr>
              <w:t>Please provide details of sanctioned (authorized) and available personnel (Paediatric Department)</w:t>
            </w:r>
          </w:p>
        </w:tc>
      </w:tr>
      <w:tr w:rsidR="00936E78" w:rsidRPr="00DA37F2" w14:paraId="4EEDFD47" w14:textId="77777777" w:rsidTr="00936E78">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ExChange w:id="2" w:author="Reviewer" w:date="2025-03-16T21:23:00Z" w16du:dateUtc="2025-03-16T18:23:00Z">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Ex>
          </w:tblPrExChange>
        </w:tblPrEx>
        <w:trPr>
          <w:gridAfter w:val="1"/>
          <w:wAfter w:w="28" w:type="pct"/>
          <w:cantSplit/>
          <w:trHeight w:val="667"/>
          <w:jc w:val="center"/>
          <w:ins w:id="3" w:author="Reviewer" w:date="2025-03-16T21:23:00Z" w16du:dateUtc="2025-03-16T18:23:00Z"/>
          <w:trPrChange w:id="4" w:author="Reviewer" w:date="2025-03-16T21:23:00Z" w16du:dateUtc="2025-03-16T18:23:00Z">
            <w:trPr>
              <w:gridAfter w:val="1"/>
              <w:wAfter w:w="28" w:type="pct"/>
              <w:cantSplit/>
              <w:trHeight w:val="1908"/>
              <w:jc w:val="center"/>
            </w:trPr>
          </w:trPrChange>
        </w:trPr>
        <w:tc>
          <w:tcPr>
            <w:tcW w:w="266" w:type="pct"/>
            <w:tcPrChange w:id="5" w:author="Reviewer" w:date="2025-03-16T21:23:00Z" w16du:dateUtc="2025-03-16T18:23:00Z">
              <w:tcPr>
                <w:tcW w:w="266" w:type="pct"/>
              </w:tcPr>
            </w:tcPrChange>
          </w:tcPr>
          <w:p w14:paraId="0F6BD716" w14:textId="77777777" w:rsidR="00936E78" w:rsidRPr="001B6A61" w:rsidRDefault="00936E78" w:rsidP="00F83934">
            <w:pPr>
              <w:widowControl w:val="0"/>
              <w:rPr>
                <w:ins w:id="6" w:author="Reviewer" w:date="2025-03-16T21:23:00Z" w16du:dateUtc="2025-03-16T18:23:00Z"/>
                <w:rFonts w:cstheme="minorHAnsi"/>
                <w:sz w:val="19"/>
                <w:szCs w:val="19"/>
              </w:rPr>
            </w:pPr>
          </w:p>
        </w:tc>
        <w:tc>
          <w:tcPr>
            <w:tcW w:w="471" w:type="pct"/>
            <w:gridSpan w:val="2"/>
            <w:shd w:val="clear" w:color="auto" w:fill="auto"/>
            <w:tcMar>
              <w:top w:w="72" w:type="dxa"/>
              <w:left w:w="144" w:type="dxa"/>
              <w:bottom w:w="72" w:type="dxa"/>
              <w:right w:w="144" w:type="dxa"/>
            </w:tcMar>
            <w:tcPrChange w:id="7" w:author="Reviewer" w:date="2025-03-16T21:23:00Z" w16du:dateUtc="2025-03-16T18:23:00Z">
              <w:tcPr>
                <w:tcW w:w="471" w:type="pct"/>
                <w:gridSpan w:val="2"/>
                <w:shd w:val="clear" w:color="auto" w:fill="auto"/>
                <w:tcMar>
                  <w:top w:w="72" w:type="dxa"/>
                  <w:left w:w="144" w:type="dxa"/>
                  <w:bottom w:w="72" w:type="dxa"/>
                  <w:right w:w="144" w:type="dxa"/>
                </w:tcMar>
              </w:tcPr>
            </w:tcPrChange>
          </w:tcPr>
          <w:p w14:paraId="37272F39" w14:textId="77777777" w:rsidR="00936E78" w:rsidRPr="001B6A61" w:rsidRDefault="00936E78" w:rsidP="00F83934">
            <w:pPr>
              <w:widowControl w:val="0"/>
              <w:jc w:val="center"/>
              <w:rPr>
                <w:ins w:id="8" w:author="Reviewer" w:date="2025-03-16T21:23:00Z" w16du:dateUtc="2025-03-16T18:23:00Z"/>
                <w:rFonts w:cstheme="minorHAnsi"/>
                <w:sz w:val="19"/>
                <w:szCs w:val="19"/>
              </w:rPr>
            </w:pPr>
          </w:p>
        </w:tc>
        <w:tc>
          <w:tcPr>
            <w:tcW w:w="806" w:type="pct"/>
            <w:gridSpan w:val="2"/>
            <w:shd w:val="clear" w:color="auto" w:fill="auto"/>
            <w:tcMar>
              <w:top w:w="72" w:type="dxa"/>
              <w:left w:w="144" w:type="dxa"/>
              <w:bottom w:w="72" w:type="dxa"/>
              <w:right w:w="144" w:type="dxa"/>
            </w:tcMar>
            <w:tcPrChange w:id="9" w:author="Reviewer" w:date="2025-03-16T21:23:00Z" w16du:dateUtc="2025-03-16T18:23:00Z">
              <w:tcPr>
                <w:tcW w:w="806" w:type="pct"/>
                <w:gridSpan w:val="2"/>
                <w:shd w:val="clear" w:color="auto" w:fill="auto"/>
                <w:tcMar>
                  <w:top w:w="72" w:type="dxa"/>
                  <w:left w:w="144" w:type="dxa"/>
                  <w:bottom w:w="72" w:type="dxa"/>
                  <w:right w:w="144" w:type="dxa"/>
                </w:tcMar>
              </w:tcPr>
            </w:tcPrChange>
          </w:tcPr>
          <w:p w14:paraId="754B7B70" w14:textId="77777777" w:rsidR="00936E78" w:rsidRPr="00FB67C0" w:rsidRDefault="00936E78" w:rsidP="00F83934">
            <w:pPr>
              <w:widowControl w:val="0"/>
              <w:jc w:val="center"/>
              <w:rPr>
                <w:ins w:id="10" w:author="Reviewer" w:date="2025-03-16T21:23:00Z" w16du:dateUtc="2025-03-16T18:23:00Z"/>
                <w:rFonts w:cstheme="minorHAnsi"/>
                <w:sz w:val="19"/>
                <w:szCs w:val="19"/>
              </w:rPr>
            </w:pPr>
          </w:p>
        </w:tc>
        <w:tc>
          <w:tcPr>
            <w:tcW w:w="532" w:type="pct"/>
            <w:tcPrChange w:id="11" w:author="Reviewer" w:date="2025-03-16T21:23:00Z" w16du:dateUtc="2025-03-16T18:23:00Z">
              <w:tcPr>
                <w:tcW w:w="532" w:type="pct"/>
              </w:tcPr>
            </w:tcPrChange>
          </w:tcPr>
          <w:p w14:paraId="6BCB80CE" w14:textId="77777777" w:rsidR="00936E78" w:rsidRPr="00FB67C0" w:rsidRDefault="00936E78" w:rsidP="00F83934">
            <w:pPr>
              <w:widowControl w:val="0"/>
              <w:jc w:val="center"/>
              <w:rPr>
                <w:ins w:id="12" w:author="Reviewer" w:date="2025-03-16T21:23:00Z" w16du:dateUtc="2025-03-16T18:23:00Z"/>
                <w:rFonts w:cstheme="minorHAnsi"/>
                <w:sz w:val="19"/>
                <w:szCs w:val="19"/>
              </w:rPr>
            </w:pPr>
          </w:p>
        </w:tc>
        <w:tc>
          <w:tcPr>
            <w:tcW w:w="531" w:type="pct"/>
            <w:shd w:val="clear" w:color="auto" w:fill="auto"/>
            <w:tcMar>
              <w:top w:w="72" w:type="dxa"/>
              <w:left w:w="144" w:type="dxa"/>
              <w:bottom w:w="72" w:type="dxa"/>
              <w:right w:w="144" w:type="dxa"/>
            </w:tcMar>
            <w:tcPrChange w:id="13" w:author="Reviewer" w:date="2025-03-16T21:23:00Z" w16du:dateUtc="2025-03-16T18:23:00Z">
              <w:tcPr>
                <w:tcW w:w="531" w:type="pct"/>
                <w:shd w:val="clear" w:color="auto" w:fill="auto"/>
                <w:tcMar>
                  <w:top w:w="72" w:type="dxa"/>
                  <w:left w:w="144" w:type="dxa"/>
                  <w:bottom w:w="72" w:type="dxa"/>
                  <w:right w:w="144" w:type="dxa"/>
                </w:tcMar>
              </w:tcPr>
            </w:tcPrChange>
          </w:tcPr>
          <w:p w14:paraId="79194842" w14:textId="77777777" w:rsidR="00936E78" w:rsidRPr="00734145" w:rsidRDefault="00936E78" w:rsidP="00F83934">
            <w:pPr>
              <w:widowControl w:val="0"/>
              <w:jc w:val="center"/>
              <w:rPr>
                <w:ins w:id="14" w:author="Reviewer" w:date="2025-03-16T21:23:00Z" w16du:dateUtc="2025-03-16T18:23:00Z"/>
                <w:rFonts w:cstheme="minorHAnsi"/>
                <w:sz w:val="19"/>
                <w:szCs w:val="19"/>
              </w:rPr>
            </w:pPr>
          </w:p>
        </w:tc>
        <w:tc>
          <w:tcPr>
            <w:tcW w:w="531" w:type="pct"/>
            <w:shd w:val="clear" w:color="auto" w:fill="auto"/>
            <w:tcMar>
              <w:top w:w="72" w:type="dxa"/>
              <w:left w:w="144" w:type="dxa"/>
              <w:bottom w:w="72" w:type="dxa"/>
              <w:right w:w="144" w:type="dxa"/>
            </w:tcMar>
            <w:tcPrChange w:id="15" w:author="Reviewer" w:date="2025-03-16T21:23:00Z" w16du:dateUtc="2025-03-16T18:23:00Z">
              <w:tcPr>
                <w:tcW w:w="531" w:type="pct"/>
                <w:shd w:val="clear" w:color="auto" w:fill="auto"/>
                <w:tcMar>
                  <w:top w:w="72" w:type="dxa"/>
                  <w:left w:w="144" w:type="dxa"/>
                  <w:bottom w:w="72" w:type="dxa"/>
                  <w:right w:w="144" w:type="dxa"/>
                </w:tcMar>
              </w:tcPr>
            </w:tcPrChange>
          </w:tcPr>
          <w:p w14:paraId="59F5FBB2" w14:textId="77777777" w:rsidR="00936E78" w:rsidRPr="00734145" w:rsidRDefault="00936E78" w:rsidP="00F83934">
            <w:pPr>
              <w:widowControl w:val="0"/>
              <w:jc w:val="center"/>
              <w:rPr>
                <w:ins w:id="16" w:author="Reviewer" w:date="2025-03-16T21:23:00Z" w16du:dateUtc="2025-03-16T18:23:00Z"/>
                <w:rFonts w:cstheme="minorHAnsi"/>
                <w:sz w:val="19"/>
                <w:szCs w:val="19"/>
              </w:rPr>
            </w:pPr>
          </w:p>
        </w:tc>
        <w:tc>
          <w:tcPr>
            <w:tcW w:w="676" w:type="pct"/>
            <w:tcPrChange w:id="17" w:author="Reviewer" w:date="2025-03-16T21:23:00Z" w16du:dateUtc="2025-03-16T18:23:00Z">
              <w:tcPr>
                <w:tcW w:w="676" w:type="pct"/>
              </w:tcPr>
            </w:tcPrChange>
          </w:tcPr>
          <w:p w14:paraId="4CC5AEE9" w14:textId="77777777" w:rsidR="00936E78" w:rsidRPr="00734145" w:rsidRDefault="00936E78" w:rsidP="00F83934">
            <w:pPr>
              <w:widowControl w:val="0"/>
              <w:jc w:val="center"/>
              <w:rPr>
                <w:ins w:id="18" w:author="Reviewer" w:date="2025-03-16T21:23:00Z" w16du:dateUtc="2025-03-16T18:23:00Z"/>
                <w:rFonts w:cstheme="minorHAnsi"/>
                <w:sz w:val="19"/>
                <w:szCs w:val="19"/>
              </w:rPr>
            </w:pPr>
          </w:p>
        </w:tc>
        <w:tc>
          <w:tcPr>
            <w:tcW w:w="386" w:type="pct"/>
            <w:tcPrChange w:id="19" w:author="Reviewer" w:date="2025-03-16T21:23:00Z" w16du:dateUtc="2025-03-16T18:23:00Z">
              <w:tcPr>
                <w:tcW w:w="386" w:type="pct"/>
              </w:tcPr>
            </w:tcPrChange>
          </w:tcPr>
          <w:p w14:paraId="56D3F2EA" w14:textId="77777777" w:rsidR="00936E78" w:rsidRPr="00734145" w:rsidRDefault="00936E78" w:rsidP="00F83934">
            <w:pPr>
              <w:widowControl w:val="0"/>
              <w:jc w:val="center"/>
              <w:rPr>
                <w:ins w:id="20" w:author="Reviewer" w:date="2025-03-16T21:23:00Z" w16du:dateUtc="2025-03-16T18:23:00Z"/>
                <w:rFonts w:cstheme="minorHAnsi"/>
                <w:sz w:val="19"/>
                <w:szCs w:val="19"/>
              </w:rPr>
            </w:pPr>
          </w:p>
        </w:tc>
        <w:tc>
          <w:tcPr>
            <w:tcW w:w="773" w:type="pct"/>
            <w:tcPrChange w:id="21" w:author="Reviewer" w:date="2025-03-16T21:23:00Z" w16du:dateUtc="2025-03-16T18:23:00Z">
              <w:tcPr>
                <w:tcW w:w="773" w:type="pct"/>
              </w:tcPr>
            </w:tcPrChange>
          </w:tcPr>
          <w:p w14:paraId="1C1AE5C8" w14:textId="77777777" w:rsidR="00936E78" w:rsidRPr="00734145" w:rsidRDefault="00936E78" w:rsidP="00F83934">
            <w:pPr>
              <w:widowControl w:val="0"/>
              <w:jc w:val="center"/>
              <w:rPr>
                <w:ins w:id="22" w:author="Reviewer" w:date="2025-03-16T21:23:00Z" w16du:dateUtc="2025-03-16T18:23:00Z"/>
                <w:rFonts w:cstheme="minorHAnsi"/>
                <w:sz w:val="19"/>
                <w:szCs w:val="19"/>
              </w:rPr>
            </w:pPr>
          </w:p>
        </w:tc>
      </w:tr>
      <w:tr w:rsidR="00FB67C0" w:rsidRPr="00DA37F2" w14:paraId="7B1E1083" w14:textId="77777777" w:rsidTr="000C4C75">
        <w:trPr>
          <w:gridAfter w:val="1"/>
          <w:wAfter w:w="28" w:type="pct"/>
          <w:cantSplit/>
          <w:trHeight w:val="1908"/>
          <w:jc w:val="center"/>
        </w:trPr>
        <w:tc>
          <w:tcPr>
            <w:tcW w:w="266" w:type="pct"/>
          </w:tcPr>
          <w:p w14:paraId="3203F84E" w14:textId="69F19CB6" w:rsidR="00FB67C0" w:rsidRPr="00734145" w:rsidRDefault="00FB67C0" w:rsidP="00F83934">
            <w:pPr>
              <w:widowControl w:val="0"/>
              <w:rPr>
                <w:rFonts w:cstheme="minorHAnsi"/>
                <w:sz w:val="19"/>
                <w:szCs w:val="19"/>
                <w:lang w:val="fr-FR"/>
              </w:rPr>
            </w:pPr>
            <w:r w:rsidRPr="001B6A61">
              <w:rPr>
                <w:rFonts w:cstheme="minorHAnsi"/>
                <w:sz w:val="19"/>
                <w:szCs w:val="19"/>
              </w:rPr>
              <w:t>What profiles are allowed in the paediatric department?</w:t>
            </w:r>
          </w:p>
        </w:tc>
        <w:tc>
          <w:tcPr>
            <w:tcW w:w="471" w:type="pct"/>
            <w:gridSpan w:val="2"/>
            <w:shd w:val="clear" w:color="auto" w:fill="auto"/>
            <w:tcMar>
              <w:top w:w="72" w:type="dxa"/>
              <w:left w:w="144" w:type="dxa"/>
              <w:bottom w:w="72" w:type="dxa"/>
              <w:right w:w="144" w:type="dxa"/>
            </w:tcMar>
            <w:hideMark/>
          </w:tcPr>
          <w:p w14:paraId="5D599AE8" w14:textId="7515D1B9" w:rsidR="00FB67C0" w:rsidRPr="00734145" w:rsidRDefault="00FB67C0" w:rsidP="00F83934">
            <w:pPr>
              <w:widowControl w:val="0"/>
              <w:jc w:val="center"/>
              <w:rPr>
                <w:rFonts w:cstheme="minorHAnsi"/>
                <w:b/>
                <w:bCs/>
                <w:sz w:val="19"/>
                <w:szCs w:val="19"/>
                <w:lang w:val="fr-FR"/>
              </w:rPr>
            </w:pPr>
            <w:r w:rsidRPr="001B6A61">
              <w:rPr>
                <w:rFonts w:cstheme="minorHAnsi"/>
                <w:sz w:val="19"/>
                <w:szCs w:val="19"/>
              </w:rPr>
              <w:t>How many profiles are allowed in the paediatric department?</w:t>
            </w:r>
          </w:p>
        </w:tc>
        <w:tc>
          <w:tcPr>
            <w:tcW w:w="806" w:type="pct"/>
            <w:gridSpan w:val="2"/>
            <w:shd w:val="clear" w:color="auto" w:fill="auto"/>
            <w:tcMar>
              <w:top w:w="72" w:type="dxa"/>
              <w:left w:w="144" w:type="dxa"/>
              <w:bottom w:w="72" w:type="dxa"/>
              <w:right w:w="144" w:type="dxa"/>
            </w:tcMar>
            <w:hideMark/>
          </w:tcPr>
          <w:p w14:paraId="51989690" w14:textId="611B9DB7" w:rsidR="00FB67C0" w:rsidRPr="00734145" w:rsidRDefault="00FB67C0" w:rsidP="00F83934">
            <w:pPr>
              <w:widowControl w:val="0"/>
              <w:jc w:val="center"/>
              <w:rPr>
                <w:rFonts w:cstheme="minorHAnsi"/>
                <w:b/>
                <w:sz w:val="19"/>
                <w:szCs w:val="19"/>
                <w:lang w:val="fr-FR"/>
              </w:rPr>
            </w:pPr>
            <w:r w:rsidRPr="00FB67C0">
              <w:rPr>
                <w:rFonts w:cstheme="minorHAnsi"/>
                <w:sz w:val="19"/>
                <w:szCs w:val="19"/>
              </w:rPr>
              <w:t>How many profile positions are currently vacant?</w:t>
            </w:r>
          </w:p>
          <w:p w14:paraId="65D4FBCF" w14:textId="77777777" w:rsidR="00FB67C0" w:rsidRPr="00734145" w:rsidRDefault="00FB67C0" w:rsidP="00F83934">
            <w:pPr>
              <w:widowControl w:val="0"/>
              <w:rPr>
                <w:rFonts w:cstheme="minorHAnsi"/>
                <w:sz w:val="19"/>
                <w:szCs w:val="19"/>
                <w:lang w:val="fr-FR"/>
              </w:rPr>
            </w:pPr>
            <w:r w:rsidRPr="00734145">
              <w:rPr>
                <w:rFonts w:cstheme="minorHAnsi"/>
                <w:bCs/>
                <w:i/>
                <w:iCs/>
                <w:sz w:val="19"/>
                <w:szCs w:val="19"/>
              </w:rPr>
              <w:t>[If greater than or equal to 1, go to point 11]</w:t>
            </w:r>
          </w:p>
        </w:tc>
        <w:tc>
          <w:tcPr>
            <w:tcW w:w="532" w:type="pct"/>
          </w:tcPr>
          <w:p w14:paraId="33BA93A1" w14:textId="19A2D894" w:rsidR="00FB67C0" w:rsidRPr="00734145" w:rsidRDefault="00FB67C0" w:rsidP="00F83934">
            <w:pPr>
              <w:widowControl w:val="0"/>
              <w:jc w:val="center"/>
              <w:rPr>
                <w:rFonts w:cstheme="minorHAnsi"/>
                <w:sz w:val="19"/>
                <w:szCs w:val="19"/>
                <w:lang w:val="fr-FR"/>
              </w:rPr>
            </w:pPr>
            <w:r w:rsidRPr="00FB67C0">
              <w:rPr>
                <w:rFonts w:cstheme="minorHAnsi"/>
                <w:sz w:val="19"/>
                <w:szCs w:val="19"/>
              </w:rPr>
              <w:t>How many are male/female in profile?</w:t>
            </w:r>
          </w:p>
        </w:tc>
        <w:tc>
          <w:tcPr>
            <w:tcW w:w="531" w:type="pct"/>
            <w:shd w:val="clear" w:color="auto" w:fill="auto"/>
            <w:tcMar>
              <w:top w:w="72" w:type="dxa"/>
              <w:left w:w="144" w:type="dxa"/>
              <w:bottom w:w="72" w:type="dxa"/>
              <w:right w:w="144" w:type="dxa"/>
            </w:tcMar>
          </w:tcPr>
          <w:p w14:paraId="5411FDFC" w14:textId="45799CA1" w:rsidR="00FB67C0" w:rsidRDefault="00FB67C0" w:rsidP="00F83934">
            <w:pPr>
              <w:widowControl w:val="0"/>
              <w:jc w:val="center"/>
              <w:rPr>
                <w:rFonts w:cstheme="minorHAnsi"/>
                <w:sz w:val="19"/>
                <w:szCs w:val="19"/>
                <w:lang w:val="fr-FR"/>
              </w:rPr>
            </w:pPr>
            <w:r w:rsidRPr="00734145">
              <w:rPr>
                <w:rFonts w:cstheme="minorHAnsi"/>
                <w:sz w:val="19"/>
                <w:szCs w:val="19"/>
              </w:rPr>
              <w:t>Additional training received on MNCH (mostly)</w:t>
            </w:r>
          </w:p>
          <w:p w14:paraId="657AA760" w14:textId="49F814A8" w:rsidR="00FB67C0" w:rsidRPr="00734145" w:rsidRDefault="00FB67C0" w:rsidP="00F83934">
            <w:pPr>
              <w:widowControl w:val="0"/>
              <w:jc w:val="center"/>
              <w:rPr>
                <w:rFonts w:cstheme="minorHAnsi"/>
                <w:sz w:val="19"/>
                <w:szCs w:val="19"/>
                <w:lang w:val="fr-FR"/>
              </w:rPr>
            </w:pPr>
            <w:r>
              <w:rPr>
                <w:rFonts w:cstheme="minorHAnsi"/>
                <w:sz w:val="19"/>
                <w:szCs w:val="19"/>
              </w:rPr>
              <w:t>[Male/Female]</w:t>
            </w:r>
          </w:p>
          <w:p w14:paraId="51499645" w14:textId="77777777" w:rsidR="00FB67C0" w:rsidRPr="00734145" w:rsidRDefault="00FB67C0" w:rsidP="00F83934">
            <w:pPr>
              <w:widowControl w:val="0"/>
              <w:jc w:val="center"/>
              <w:rPr>
                <w:rFonts w:cstheme="minorHAnsi"/>
                <w:b/>
                <w:bCs/>
                <w:sz w:val="19"/>
                <w:szCs w:val="19"/>
                <w:lang w:val="fr-FR"/>
              </w:rPr>
            </w:pPr>
          </w:p>
        </w:tc>
        <w:tc>
          <w:tcPr>
            <w:tcW w:w="531" w:type="pct"/>
            <w:shd w:val="clear" w:color="auto" w:fill="auto"/>
            <w:tcMar>
              <w:top w:w="72" w:type="dxa"/>
              <w:left w:w="144" w:type="dxa"/>
              <w:bottom w:w="72" w:type="dxa"/>
              <w:right w:w="144" w:type="dxa"/>
            </w:tcMar>
          </w:tcPr>
          <w:p w14:paraId="0F16BA39" w14:textId="77777777" w:rsidR="00FB67C0" w:rsidRPr="00734145" w:rsidRDefault="00FB67C0" w:rsidP="00F83934">
            <w:pPr>
              <w:widowControl w:val="0"/>
              <w:jc w:val="center"/>
              <w:rPr>
                <w:rFonts w:cstheme="minorHAnsi"/>
                <w:sz w:val="19"/>
                <w:szCs w:val="19"/>
                <w:lang w:val="fr-FR"/>
              </w:rPr>
            </w:pPr>
            <w:r w:rsidRPr="00734145">
              <w:rPr>
                <w:rFonts w:cstheme="minorHAnsi"/>
                <w:sz w:val="19"/>
                <w:szCs w:val="19"/>
              </w:rPr>
              <w:t xml:space="preserve">Number of people currently providing MNCH services? </w:t>
            </w:r>
          </w:p>
          <w:p w14:paraId="3F2F3338" w14:textId="77777777" w:rsidR="00FB67C0" w:rsidRDefault="00FB67C0" w:rsidP="00F83934">
            <w:pPr>
              <w:widowControl w:val="0"/>
              <w:jc w:val="center"/>
              <w:rPr>
                <w:rFonts w:cstheme="minorHAnsi"/>
                <w:bCs/>
                <w:i/>
                <w:iCs/>
                <w:sz w:val="19"/>
                <w:szCs w:val="19"/>
                <w:lang w:val="fr-FR"/>
              </w:rPr>
            </w:pPr>
            <w:r w:rsidRPr="00734145">
              <w:rPr>
                <w:rFonts w:cstheme="minorHAnsi"/>
                <w:bCs/>
                <w:i/>
                <w:iCs/>
                <w:sz w:val="19"/>
                <w:szCs w:val="19"/>
              </w:rPr>
              <w:t>[IF=0, proceed to the next level]</w:t>
            </w:r>
          </w:p>
          <w:p w14:paraId="10CCD06D" w14:textId="339C1101" w:rsidR="00FB67C0" w:rsidRPr="00734145" w:rsidRDefault="00FB67C0" w:rsidP="00FB67C0">
            <w:pPr>
              <w:widowControl w:val="0"/>
              <w:jc w:val="center"/>
              <w:rPr>
                <w:rFonts w:cstheme="minorHAnsi"/>
                <w:sz w:val="19"/>
                <w:szCs w:val="19"/>
                <w:lang w:val="fr-FR"/>
              </w:rPr>
            </w:pPr>
            <w:r>
              <w:rPr>
                <w:rFonts w:cstheme="minorHAnsi"/>
                <w:sz w:val="19"/>
                <w:szCs w:val="19"/>
              </w:rPr>
              <w:t>[Male/Female]</w:t>
            </w:r>
          </w:p>
          <w:p w14:paraId="75F2D86C" w14:textId="50B8089C" w:rsidR="00FB67C0" w:rsidRPr="00734145" w:rsidRDefault="00FB67C0" w:rsidP="00F83934">
            <w:pPr>
              <w:widowControl w:val="0"/>
              <w:jc w:val="center"/>
              <w:rPr>
                <w:rFonts w:cstheme="minorHAnsi"/>
                <w:b/>
                <w:bCs/>
                <w:sz w:val="19"/>
                <w:szCs w:val="19"/>
                <w:lang w:val="fr-FR"/>
              </w:rPr>
            </w:pPr>
          </w:p>
        </w:tc>
        <w:tc>
          <w:tcPr>
            <w:tcW w:w="676" w:type="pct"/>
          </w:tcPr>
          <w:p w14:paraId="00659E86" w14:textId="77777777" w:rsidR="00FB67C0" w:rsidRPr="00734145" w:rsidRDefault="00FB67C0" w:rsidP="00F83934">
            <w:pPr>
              <w:widowControl w:val="0"/>
              <w:jc w:val="center"/>
              <w:rPr>
                <w:rFonts w:cstheme="minorHAnsi"/>
                <w:sz w:val="19"/>
                <w:szCs w:val="19"/>
                <w:lang w:val="fr-FR"/>
              </w:rPr>
            </w:pPr>
            <w:r w:rsidRPr="00734145">
              <w:rPr>
                <w:rFonts w:cstheme="minorHAnsi"/>
                <w:sz w:val="19"/>
                <w:szCs w:val="19"/>
              </w:rPr>
              <w:t>What SMNI services do they provide?</w:t>
            </w:r>
          </w:p>
          <w:p w14:paraId="557F34C0" w14:textId="77777777" w:rsidR="00FB67C0" w:rsidRPr="00734145" w:rsidRDefault="00FB67C0" w:rsidP="00F83934">
            <w:pPr>
              <w:widowControl w:val="0"/>
              <w:jc w:val="center"/>
              <w:rPr>
                <w:rFonts w:cstheme="minorHAnsi"/>
                <w:sz w:val="19"/>
                <w:szCs w:val="19"/>
                <w:lang w:val="fr-FR"/>
              </w:rPr>
            </w:pPr>
          </w:p>
          <w:p w14:paraId="0C177AD4" w14:textId="77777777" w:rsidR="00FB67C0" w:rsidRPr="00734145" w:rsidRDefault="00FB67C0" w:rsidP="00F83934">
            <w:pPr>
              <w:widowControl w:val="0"/>
              <w:jc w:val="center"/>
              <w:rPr>
                <w:rFonts w:cstheme="minorHAnsi"/>
                <w:sz w:val="19"/>
                <w:szCs w:val="19"/>
                <w:lang w:val="fr-FR"/>
              </w:rPr>
            </w:pPr>
            <w:r w:rsidRPr="00734145">
              <w:rPr>
                <w:rFonts w:cstheme="minorHAnsi"/>
                <w:sz w:val="19"/>
                <w:szCs w:val="19"/>
              </w:rPr>
              <w:t>MULTIPLE ANSWERS</w:t>
            </w:r>
          </w:p>
          <w:p w14:paraId="7BCFC70B" w14:textId="77777777" w:rsidR="00FB67C0" w:rsidRPr="00734145" w:rsidRDefault="00FB67C0" w:rsidP="00F83934">
            <w:pPr>
              <w:widowControl w:val="0"/>
              <w:jc w:val="center"/>
              <w:rPr>
                <w:rFonts w:cstheme="minorHAnsi"/>
                <w:b/>
                <w:bCs/>
                <w:sz w:val="19"/>
                <w:szCs w:val="19"/>
                <w:lang w:val="fr-FR"/>
              </w:rPr>
            </w:pPr>
            <w:r w:rsidRPr="00734145">
              <w:rPr>
                <w:rFonts w:cstheme="minorHAnsi"/>
                <w:b/>
                <w:bCs/>
                <w:sz w:val="19"/>
                <w:szCs w:val="19"/>
              </w:rPr>
              <w:t>[REDEEM CODES]</w:t>
            </w:r>
          </w:p>
        </w:tc>
        <w:tc>
          <w:tcPr>
            <w:tcW w:w="386" w:type="pct"/>
          </w:tcPr>
          <w:p w14:paraId="6D13DB64" w14:textId="77777777" w:rsidR="00FB67C0" w:rsidRPr="00734145" w:rsidRDefault="00FB67C0" w:rsidP="00F83934">
            <w:pPr>
              <w:widowControl w:val="0"/>
              <w:jc w:val="center"/>
              <w:rPr>
                <w:rFonts w:cstheme="minorHAnsi"/>
                <w:sz w:val="19"/>
                <w:szCs w:val="19"/>
                <w:vertAlign w:val="superscript"/>
                <w:lang w:val="fr-FR"/>
              </w:rPr>
            </w:pPr>
            <w:r w:rsidRPr="00734145">
              <w:rPr>
                <w:rFonts w:cstheme="minorHAnsi"/>
                <w:sz w:val="19"/>
                <w:szCs w:val="19"/>
              </w:rPr>
              <w:t>Why is the position(s) currently vacant?</w:t>
            </w:r>
          </w:p>
          <w:p w14:paraId="2DD488D6" w14:textId="77777777" w:rsidR="00FB67C0" w:rsidRPr="00734145" w:rsidRDefault="00FB67C0" w:rsidP="00F83934">
            <w:pPr>
              <w:widowControl w:val="0"/>
              <w:jc w:val="center"/>
              <w:rPr>
                <w:rFonts w:cstheme="minorHAnsi"/>
                <w:sz w:val="19"/>
                <w:szCs w:val="19"/>
                <w:vertAlign w:val="superscript"/>
                <w:lang w:val="fr-FR"/>
              </w:rPr>
            </w:pPr>
          </w:p>
          <w:p w14:paraId="4D9236CF" w14:textId="77777777" w:rsidR="00FB67C0" w:rsidRPr="00734145" w:rsidRDefault="00FB67C0" w:rsidP="00F83934">
            <w:pPr>
              <w:widowControl w:val="0"/>
              <w:jc w:val="center"/>
              <w:rPr>
                <w:rFonts w:cstheme="minorHAnsi"/>
                <w:b/>
                <w:bCs/>
                <w:sz w:val="19"/>
                <w:szCs w:val="19"/>
                <w:lang w:val="fr-FR"/>
              </w:rPr>
            </w:pPr>
            <w:r w:rsidRPr="00734145">
              <w:rPr>
                <w:rFonts w:cstheme="minorHAnsi"/>
                <w:b/>
                <w:bCs/>
                <w:sz w:val="19"/>
                <w:szCs w:val="19"/>
              </w:rPr>
              <w:t>[REDEEM CODES]</w:t>
            </w:r>
          </w:p>
        </w:tc>
        <w:tc>
          <w:tcPr>
            <w:tcW w:w="773" w:type="pct"/>
          </w:tcPr>
          <w:p w14:paraId="7D4D7E75" w14:textId="77777777" w:rsidR="00FB67C0" w:rsidRPr="00734145" w:rsidRDefault="00FB67C0" w:rsidP="00F83934">
            <w:pPr>
              <w:widowControl w:val="0"/>
              <w:jc w:val="center"/>
              <w:rPr>
                <w:rFonts w:cstheme="minorHAnsi"/>
                <w:sz w:val="19"/>
                <w:szCs w:val="19"/>
                <w:lang w:val="fr-FR"/>
              </w:rPr>
            </w:pPr>
            <w:r w:rsidRPr="00734145">
              <w:rPr>
                <w:rFonts w:cstheme="minorHAnsi"/>
                <w:sz w:val="19"/>
                <w:szCs w:val="19"/>
              </w:rPr>
              <w:t>How long (on average) has this position(s) been vacant?</w:t>
            </w:r>
          </w:p>
          <w:p w14:paraId="20F957DA" w14:textId="77777777" w:rsidR="00FB67C0" w:rsidRPr="00734145" w:rsidRDefault="00FB67C0" w:rsidP="00F83934">
            <w:pPr>
              <w:widowControl w:val="0"/>
              <w:jc w:val="center"/>
              <w:rPr>
                <w:rFonts w:cstheme="minorHAnsi"/>
                <w:sz w:val="19"/>
                <w:szCs w:val="19"/>
                <w:lang w:val="fr-FR"/>
              </w:rPr>
            </w:pPr>
          </w:p>
          <w:p w14:paraId="18ABF7BA" w14:textId="77777777" w:rsidR="00FB67C0" w:rsidRPr="00734145" w:rsidRDefault="00FB67C0" w:rsidP="00F83934">
            <w:pPr>
              <w:widowControl w:val="0"/>
              <w:jc w:val="center"/>
              <w:rPr>
                <w:rFonts w:cstheme="minorHAnsi"/>
                <w:sz w:val="19"/>
                <w:szCs w:val="19"/>
                <w:lang w:val="fr-FR"/>
              </w:rPr>
            </w:pPr>
            <w:r w:rsidRPr="00734145">
              <w:rPr>
                <w:rFonts w:cstheme="minorHAnsi"/>
                <w:sz w:val="19"/>
                <w:szCs w:val="19"/>
              </w:rPr>
              <w:t>(in months, 0 if less than one month)</w:t>
            </w:r>
          </w:p>
        </w:tc>
      </w:tr>
      <w:tr w:rsidR="00FB67C0" w:rsidRPr="00734145" w14:paraId="105D2730" w14:textId="77777777" w:rsidTr="000C4C75">
        <w:trPr>
          <w:gridAfter w:val="1"/>
          <w:wAfter w:w="28" w:type="pct"/>
          <w:cantSplit/>
          <w:trHeight w:val="10"/>
          <w:jc w:val="center"/>
        </w:trPr>
        <w:tc>
          <w:tcPr>
            <w:tcW w:w="266" w:type="pct"/>
          </w:tcPr>
          <w:p w14:paraId="1C5CCFC4" w14:textId="77777777" w:rsidR="00FB67C0" w:rsidRPr="00734145" w:rsidRDefault="00FB67C0" w:rsidP="00F83934">
            <w:pPr>
              <w:widowControl w:val="0"/>
              <w:jc w:val="center"/>
              <w:rPr>
                <w:rFonts w:cstheme="minorHAnsi"/>
                <w:sz w:val="19"/>
                <w:szCs w:val="19"/>
                <w:lang w:val="fr-FR"/>
              </w:rPr>
            </w:pPr>
            <w:r w:rsidRPr="00734145">
              <w:rPr>
                <w:rFonts w:cstheme="minorHAnsi"/>
                <w:sz w:val="19"/>
                <w:szCs w:val="19"/>
              </w:rPr>
              <w:t>(1)</w:t>
            </w:r>
          </w:p>
        </w:tc>
        <w:tc>
          <w:tcPr>
            <w:tcW w:w="471" w:type="pct"/>
            <w:gridSpan w:val="2"/>
            <w:shd w:val="clear" w:color="auto" w:fill="auto"/>
            <w:tcMar>
              <w:top w:w="72" w:type="dxa"/>
              <w:left w:w="144" w:type="dxa"/>
              <w:bottom w:w="72" w:type="dxa"/>
              <w:right w:w="144" w:type="dxa"/>
            </w:tcMar>
          </w:tcPr>
          <w:p w14:paraId="2F9B56B0" w14:textId="0E11F033" w:rsidR="00FB67C0" w:rsidRPr="00734145" w:rsidRDefault="00FB67C0" w:rsidP="00F83934">
            <w:pPr>
              <w:widowControl w:val="0"/>
              <w:jc w:val="center"/>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3392896" behindDoc="0" locked="0" layoutInCell="1" allowOverlap="1" wp14:anchorId="79EA18FD" wp14:editId="14BE1B6C">
                      <wp:simplePos x="0" y="0"/>
                      <wp:positionH relativeFrom="column">
                        <wp:posOffset>179070</wp:posOffset>
                      </wp:positionH>
                      <wp:positionV relativeFrom="paragraph">
                        <wp:posOffset>194945</wp:posOffset>
                      </wp:positionV>
                      <wp:extent cx="293370" cy="184404"/>
                      <wp:effectExtent l="0" t="0" r="11430" b="25400"/>
                      <wp:wrapNone/>
                      <wp:docPr id="470497932" name="Group 20"/>
                      <wp:cNvGraphicFramePr/>
                      <a:graphic xmlns:a="http://schemas.openxmlformats.org/drawingml/2006/main">
                        <a:graphicData uri="http://schemas.microsoft.com/office/word/2010/wordprocessingGroup">
                          <wpg:wgp>
                            <wpg:cNvGrpSpPr/>
                            <wpg:grpSpPr>
                              <a:xfrm>
                                <a:off x="0" y="0"/>
                                <a:ext cx="293370" cy="184404"/>
                                <a:chOff x="8711" y="2856"/>
                                <a:chExt cx="1080" cy="360"/>
                              </a:xfrm>
                            </wpg:grpSpPr>
                            <wps:wsp>
                              <wps:cNvPr id="186215536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828568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20" style="position:absolute;margin-left:14.1pt;margin-top:15.35pt;width:23.1pt;height:14.5pt;z-index:25339289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" w14:anchorId="6854D6E9">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"/>
                    </v:group>
                  </w:pict>
                </mc:Fallback>
              </mc:AlternateContent>
            </w:r>
            <w:r w:rsidRPr="00734145">
              <w:rPr>
                <w:rFonts w:cstheme="minorHAnsi"/>
                <w:sz w:val="19"/>
                <w:szCs w:val="19"/>
              </w:rPr>
              <w:t>(2)</w:t>
            </w:r>
          </w:p>
        </w:tc>
        <w:tc>
          <w:tcPr>
            <w:tcW w:w="806" w:type="pct"/>
            <w:gridSpan w:val="2"/>
            <w:shd w:val="clear" w:color="auto" w:fill="auto"/>
            <w:tcMar>
              <w:top w:w="72" w:type="dxa"/>
              <w:left w:w="144" w:type="dxa"/>
              <w:bottom w:w="72" w:type="dxa"/>
              <w:right w:w="144" w:type="dxa"/>
            </w:tcMar>
          </w:tcPr>
          <w:p w14:paraId="75597886" w14:textId="77777777" w:rsidR="00FB67C0" w:rsidRPr="00734145" w:rsidRDefault="00FB67C0" w:rsidP="00F83934">
            <w:pPr>
              <w:widowControl w:val="0"/>
              <w:jc w:val="center"/>
              <w:rPr>
                <w:rFonts w:cstheme="minorHAnsi"/>
                <w:sz w:val="19"/>
                <w:szCs w:val="19"/>
                <w:lang w:val="fr-FR"/>
              </w:rPr>
            </w:pPr>
            <w:r w:rsidRPr="00734145">
              <w:rPr>
                <w:rFonts w:cstheme="minorHAnsi"/>
                <w:sz w:val="19"/>
                <w:szCs w:val="19"/>
              </w:rPr>
              <w:t>(3)</w:t>
            </w:r>
          </w:p>
        </w:tc>
        <w:tc>
          <w:tcPr>
            <w:tcW w:w="532" w:type="pct"/>
          </w:tcPr>
          <w:p w14:paraId="7B3BC11E" w14:textId="0E184F5E" w:rsidR="00FB67C0" w:rsidRPr="00734145" w:rsidRDefault="00FB67C0" w:rsidP="00F83934">
            <w:pPr>
              <w:widowControl w:val="0"/>
              <w:jc w:val="center"/>
              <w:rPr>
                <w:rFonts w:cstheme="minorHAnsi"/>
                <w:sz w:val="19"/>
                <w:szCs w:val="19"/>
                <w:lang w:val="fr-FR"/>
              </w:rPr>
            </w:pPr>
            <w:r w:rsidRPr="00734145">
              <w:rPr>
                <w:rFonts w:cstheme="minorHAnsi"/>
                <w:sz w:val="19"/>
                <w:szCs w:val="19"/>
              </w:rPr>
              <w:t>(4)</w:t>
            </w:r>
          </w:p>
        </w:tc>
        <w:tc>
          <w:tcPr>
            <w:tcW w:w="531" w:type="pct"/>
            <w:shd w:val="clear" w:color="auto" w:fill="auto"/>
            <w:tcMar>
              <w:top w:w="72" w:type="dxa"/>
              <w:left w:w="144" w:type="dxa"/>
              <w:bottom w:w="72" w:type="dxa"/>
              <w:right w:w="144" w:type="dxa"/>
            </w:tcMar>
          </w:tcPr>
          <w:p w14:paraId="7966994C" w14:textId="6B5F7A36" w:rsidR="00FB67C0" w:rsidRPr="00734145" w:rsidRDefault="00FB67C0" w:rsidP="00F83934">
            <w:pPr>
              <w:widowControl w:val="0"/>
              <w:jc w:val="center"/>
              <w:rPr>
                <w:rFonts w:cstheme="minorHAnsi"/>
                <w:sz w:val="19"/>
                <w:szCs w:val="19"/>
                <w:lang w:val="fr-FR"/>
              </w:rPr>
            </w:pPr>
            <w:r w:rsidRPr="00734145">
              <w:rPr>
                <w:rFonts w:cstheme="minorHAnsi"/>
                <w:sz w:val="19"/>
                <w:szCs w:val="19"/>
              </w:rPr>
              <w:t>(5)</w:t>
            </w:r>
          </w:p>
        </w:tc>
        <w:tc>
          <w:tcPr>
            <w:tcW w:w="531" w:type="pct"/>
            <w:shd w:val="clear" w:color="auto" w:fill="auto"/>
            <w:tcMar>
              <w:top w:w="72" w:type="dxa"/>
              <w:left w:w="144" w:type="dxa"/>
              <w:bottom w:w="72" w:type="dxa"/>
              <w:right w:w="144" w:type="dxa"/>
            </w:tcMar>
          </w:tcPr>
          <w:p w14:paraId="7013EC39" w14:textId="48E069E5" w:rsidR="00FB67C0" w:rsidRPr="00734145" w:rsidRDefault="00FB67C0" w:rsidP="00F83934">
            <w:pPr>
              <w:widowControl w:val="0"/>
              <w:jc w:val="center"/>
              <w:rPr>
                <w:rFonts w:cstheme="minorHAnsi"/>
                <w:sz w:val="19"/>
                <w:szCs w:val="19"/>
                <w:lang w:val="fr-FR"/>
              </w:rPr>
            </w:pPr>
            <w:r w:rsidRPr="00734145">
              <w:rPr>
                <w:rFonts w:cstheme="minorHAnsi"/>
                <w:sz w:val="19"/>
                <w:szCs w:val="19"/>
              </w:rPr>
              <w:t>(6)</w:t>
            </w:r>
          </w:p>
        </w:tc>
        <w:tc>
          <w:tcPr>
            <w:tcW w:w="676" w:type="pct"/>
          </w:tcPr>
          <w:p w14:paraId="475A2B09" w14:textId="644B4ED4" w:rsidR="00FB67C0" w:rsidRPr="00734145" w:rsidRDefault="00FB67C0" w:rsidP="00F83934">
            <w:pPr>
              <w:widowControl w:val="0"/>
              <w:jc w:val="center"/>
              <w:rPr>
                <w:rFonts w:cstheme="minorHAnsi"/>
                <w:sz w:val="19"/>
                <w:szCs w:val="19"/>
                <w:lang w:val="fr-FR"/>
              </w:rPr>
            </w:pPr>
            <w:r w:rsidRPr="00734145">
              <w:rPr>
                <w:rFonts w:cstheme="minorHAnsi"/>
                <w:sz w:val="19"/>
                <w:szCs w:val="19"/>
              </w:rPr>
              <w:t>(7)</w:t>
            </w:r>
          </w:p>
        </w:tc>
        <w:tc>
          <w:tcPr>
            <w:tcW w:w="386" w:type="pct"/>
          </w:tcPr>
          <w:p w14:paraId="6931DA80" w14:textId="381C16A6" w:rsidR="00FB67C0" w:rsidRPr="00734145" w:rsidRDefault="00FB67C0" w:rsidP="00F83934">
            <w:pPr>
              <w:widowControl w:val="0"/>
              <w:jc w:val="center"/>
              <w:rPr>
                <w:rFonts w:cstheme="minorHAnsi"/>
                <w:sz w:val="19"/>
                <w:szCs w:val="19"/>
                <w:lang w:val="fr-FR"/>
              </w:rPr>
            </w:pPr>
            <w:r w:rsidRPr="00734145">
              <w:rPr>
                <w:rFonts w:cstheme="minorHAnsi"/>
                <w:sz w:val="19"/>
                <w:szCs w:val="19"/>
              </w:rPr>
              <w:t>(8)</w:t>
            </w:r>
          </w:p>
        </w:tc>
        <w:tc>
          <w:tcPr>
            <w:tcW w:w="773" w:type="pct"/>
          </w:tcPr>
          <w:p w14:paraId="38983F5C" w14:textId="289DACE8" w:rsidR="00FB67C0" w:rsidRPr="00734145" w:rsidRDefault="00FB67C0" w:rsidP="00F83934">
            <w:pPr>
              <w:widowControl w:val="0"/>
              <w:jc w:val="center"/>
              <w:rPr>
                <w:rFonts w:cstheme="minorHAnsi"/>
                <w:sz w:val="19"/>
                <w:szCs w:val="19"/>
                <w:lang w:val="fr-FR"/>
              </w:rPr>
            </w:pPr>
            <w:r w:rsidRPr="00734145">
              <w:rPr>
                <w:rFonts w:cstheme="minorHAnsi"/>
                <w:sz w:val="19"/>
                <w:szCs w:val="19"/>
              </w:rPr>
              <w:t>(9)</w:t>
            </w:r>
          </w:p>
        </w:tc>
      </w:tr>
      <w:tr w:rsidR="00DF1272" w:rsidRPr="00734145" w14:paraId="04EA6D55" w14:textId="77777777" w:rsidTr="000C4C75">
        <w:trPr>
          <w:gridAfter w:val="1"/>
          <w:wAfter w:w="28" w:type="pct"/>
          <w:trHeight w:val="168"/>
          <w:jc w:val="center"/>
        </w:trPr>
        <w:tc>
          <w:tcPr>
            <w:tcW w:w="266" w:type="pct"/>
          </w:tcPr>
          <w:p w14:paraId="3EC34CDB" w14:textId="77777777" w:rsidR="00FB67C0" w:rsidRPr="00734145" w:rsidRDefault="00FB67C0" w:rsidP="00F83934">
            <w:pPr>
              <w:widowControl w:val="0"/>
              <w:spacing w:line="180" w:lineRule="exact"/>
              <w:jc w:val="center"/>
              <w:rPr>
                <w:rFonts w:cstheme="minorHAnsi"/>
                <w:sz w:val="19"/>
                <w:szCs w:val="19"/>
                <w:lang w:val="fr-FR"/>
              </w:rPr>
            </w:pPr>
            <w:r w:rsidRPr="00734145">
              <w:rPr>
                <w:rFonts w:cstheme="minorHAnsi"/>
                <w:sz w:val="19"/>
                <w:szCs w:val="19"/>
              </w:rPr>
              <w:t>1 (H)</w:t>
            </w:r>
          </w:p>
        </w:tc>
        <w:tc>
          <w:tcPr>
            <w:tcW w:w="471" w:type="pct"/>
            <w:gridSpan w:val="2"/>
            <w:shd w:val="clear" w:color="auto" w:fill="auto"/>
            <w:tcMar>
              <w:top w:w="72" w:type="dxa"/>
              <w:left w:w="144" w:type="dxa"/>
              <w:bottom w:w="72" w:type="dxa"/>
              <w:right w:w="144" w:type="dxa"/>
            </w:tcMar>
            <w:hideMark/>
          </w:tcPr>
          <w:p w14:paraId="656854E2" w14:textId="575FB790" w:rsidR="00FB67C0" w:rsidRPr="00734145" w:rsidRDefault="00FB67C0" w:rsidP="00F83934">
            <w:pPr>
              <w:widowControl w:val="0"/>
              <w:spacing w:line="180" w:lineRule="exact"/>
              <w:rPr>
                <w:rFonts w:cstheme="minorHAnsi"/>
                <w:sz w:val="19"/>
                <w:szCs w:val="19"/>
                <w:lang w:val="fr-FR"/>
              </w:rPr>
            </w:pPr>
          </w:p>
        </w:tc>
        <w:tc>
          <w:tcPr>
            <w:tcW w:w="806" w:type="pct"/>
            <w:gridSpan w:val="2"/>
            <w:shd w:val="clear" w:color="auto" w:fill="auto"/>
            <w:tcMar>
              <w:top w:w="72" w:type="dxa"/>
              <w:left w:w="144" w:type="dxa"/>
              <w:bottom w:w="72" w:type="dxa"/>
              <w:right w:w="144" w:type="dxa"/>
            </w:tcMar>
            <w:hideMark/>
          </w:tcPr>
          <w:p w14:paraId="6E8D4E72" w14:textId="77777777" w:rsidR="00FB67C0" w:rsidRPr="00734145" w:rsidRDefault="00FB67C0" w:rsidP="00F83934">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3420544" behindDoc="0" locked="0" layoutInCell="1" allowOverlap="1" wp14:anchorId="7CC8E732" wp14:editId="425A7009">
                      <wp:simplePos x="0" y="0"/>
                      <wp:positionH relativeFrom="column">
                        <wp:posOffset>171450</wp:posOffset>
                      </wp:positionH>
                      <wp:positionV relativeFrom="paragraph">
                        <wp:posOffset>-18415</wp:posOffset>
                      </wp:positionV>
                      <wp:extent cx="146685" cy="152400"/>
                      <wp:effectExtent l="0" t="0" r="24765" b="19050"/>
                      <wp:wrapNone/>
                      <wp:docPr id="22349657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3.5pt;margin-top:-1.45pt;width:11.55pt;height:12pt;z-index:2534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" w14:anchorId="6F3428AE"/>
                  </w:pict>
                </mc:Fallback>
              </mc:AlternateContent>
            </w:r>
          </w:p>
        </w:tc>
        <w:tc>
          <w:tcPr>
            <w:tcW w:w="532" w:type="pct"/>
            <w:shd w:val="clear" w:color="auto" w:fill="000000" w:themeFill="text1"/>
          </w:tcPr>
          <w:p w14:paraId="68C71684" w14:textId="2DB768DE" w:rsidR="00FB67C0" w:rsidRPr="00734145" w:rsidRDefault="00DF1272" w:rsidP="00F83934">
            <w:pPr>
              <w:widowControl w:val="0"/>
              <w:spacing w:line="180" w:lineRule="exact"/>
              <w:rPr>
                <w:rFonts w:eastAsia="Arial Narrow" w:cstheme="minorHAnsi"/>
                <w:noProof/>
                <w:sz w:val="19"/>
                <w:szCs w:val="19"/>
                <w:lang w:val="fr-FR" w:eastAsia="en-IN"/>
              </w:rPr>
            </w:pPr>
            <w:r w:rsidRPr="00734145">
              <w:rPr>
                <w:rFonts w:cstheme="minorHAnsi"/>
                <w:noProof/>
                <w:sz w:val="19"/>
                <w:szCs w:val="19"/>
                <w:lang w:eastAsia="en-IN"/>
              </w:rPr>
              <mc:AlternateContent>
                <mc:Choice Requires="wps">
                  <w:drawing>
                    <wp:anchor distT="0" distB="0" distL="114300" distR="114300" simplePos="0" relativeHeight="253486080" behindDoc="0" locked="0" layoutInCell="1" allowOverlap="1" wp14:anchorId="4C34584E" wp14:editId="429D0DF1">
                      <wp:simplePos x="0" y="0"/>
                      <wp:positionH relativeFrom="column">
                        <wp:posOffset>273050</wp:posOffset>
                      </wp:positionH>
                      <wp:positionV relativeFrom="paragraph">
                        <wp:posOffset>181610</wp:posOffset>
                      </wp:positionV>
                      <wp:extent cx="146685" cy="152400"/>
                      <wp:effectExtent l="0" t="0" r="24765" b="19050"/>
                      <wp:wrapNone/>
                      <wp:docPr id="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21.5pt;margin-top:14.3pt;width:11.55pt;height:12pt;z-index:2534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" w14:anchorId="151796E8"/>
                  </w:pict>
                </mc:Fallback>
              </mc:AlternateContent>
            </w:r>
            <w:r w:rsidRPr="00734145">
              <w:rPr>
                <w:rFonts w:cstheme="minorHAnsi"/>
                <w:noProof/>
                <w:sz w:val="19"/>
                <w:szCs w:val="19"/>
                <w:lang w:eastAsia="en-IN"/>
              </w:rPr>
              <mc:AlternateContent>
                <mc:Choice Requires="wps">
                  <w:drawing>
                    <wp:anchor distT="0" distB="0" distL="114300" distR="114300" simplePos="0" relativeHeight="253484032" behindDoc="0" locked="0" layoutInCell="1" allowOverlap="1" wp14:anchorId="624C7F1B" wp14:editId="3743E460">
                      <wp:simplePos x="0" y="0"/>
                      <wp:positionH relativeFrom="column">
                        <wp:posOffset>273050</wp:posOffset>
                      </wp:positionH>
                      <wp:positionV relativeFrom="paragraph">
                        <wp:posOffset>-27940</wp:posOffset>
                      </wp:positionV>
                      <wp:extent cx="146685" cy="152400"/>
                      <wp:effectExtent l="0" t="0" r="24765" b="19050"/>
                      <wp:wrapNone/>
                      <wp:docPr id="4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21.5pt;margin-top:-2.2pt;width:11.55pt;height:12pt;z-index:2534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" w14:anchorId="670721A5"/>
                  </w:pict>
                </mc:Fallback>
              </mc:AlternateContent>
            </w:r>
          </w:p>
        </w:tc>
        <w:tc>
          <w:tcPr>
            <w:tcW w:w="531" w:type="pct"/>
            <w:shd w:val="clear" w:color="auto" w:fill="000000" w:themeFill="text1"/>
            <w:tcMar>
              <w:top w:w="72" w:type="dxa"/>
              <w:left w:w="144" w:type="dxa"/>
              <w:bottom w:w="72" w:type="dxa"/>
              <w:right w:w="144" w:type="dxa"/>
            </w:tcMar>
            <w:hideMark/>
          </w:tcPr>
          <w:p w14:paraId="3AE64D36" w14:textId="7950D61B" w:rsidR="00FB67C0" w:rsidRPr="00734145" w:rsidRDefault="00DF1272" w:rsidP="00F83934">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3428736" behindDoc="0" locked="0" layoutInCell="1" allowOverlap="1" wp14:anchorId="03AE5612" wp14:editId="66D08AC4">
                      <wp:simplePos x="0" y="0"/>
                      <wp:positionH relativeFrom="column">
                        <wp:posOffset>172085</wp:posOffset>
                      </wp:positionH>
                      <wp:positionV relativeFrom="paragraph">
                        <wp:posOffset>-34290</wp:posOffset>
                      </wp:positionV>
                      <wp:extent cx="293370" cy="152400"/>
                      <wp:effectExtent l="0" t="0" r="11430" b="19050"/>
                      <wp:wrapNone/>
                      <wp:docPr id="198884119"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95521308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46881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1" style="position:absolute;margin-left:13.55pt;margin-top:-2.7pt;width:23.1pt;height:12pt;z-index:25342873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" w14:anchorId="11AF7ACD">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"/>
                    </v:group>
                  </w:pict>
                </mc:Fallback>
              </mc:AlternateContent>
            </w:r>
          </w:p>
        </w:tc>
        <w:tc>
          <w:tcPr>
            <w:tcW w:w="531" w:type="pct"/>
            <w:shd w:val="clear" w:color="auto" w:fill="000000" w:themeFill="text1"/>
            <w:tcMar>
              <w:top w:w="72" w:type="dxa"/>
              <w:left w:w="144" w:type="dxa"/>
              <w:bottom w:w="72" w:type="dxa"/>
              <w:right w:w="144" w:type="dxa"/>
            </w:tcMar>
            <w:hideMark/>
          </w:tcPr>
          <w:p w14:paraId="302CF04D" w14:textId="77777777" w:rsidR="00FB67C0" w:rsidRPr="00734145" w:rsidRDefault="00FB67C0" w:rsidP="00F83934">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3408256" behindDoc="0" locked="0" layoutInCell="1" allowOverlap="1" wp14:anchorId="0A9E427B" wp14:editId="2A3D09CE">
                      <wp:simplePos x="0" y="0"/>
                      <wp:positionH relativeFrom="column">
                        <wp:posOffset>171450</wp:posOffset>
                      </wp:positionH>
                      <wp:positionV relativeFrom="paragraph">
                        <wp:posOffset>-12065</wp:posOffset>
                      </wp:positionV>
                      <wp:extent cx="146685" cy="152400"/>
                      <wp:effectExtent l="0" t="0" r="24765" b="19050"/>
                      <wp:wrapNone/>
                      <wp:docPr id="110631696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3.5pt;margin-top:-.95pt;width:11.55pt;height:12pt;z-index:2534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" w14:anchorId="3CB1E3AC"/>
                  </w:pict>
                </mc:Fallback>
              </mc:AlternateContent>
            </w:r>
          </w:p>
        </w:tc>
        <w:tc>
          <w:tcPr>
            <w:tcW w:w="676" w:type="pct"/>
          </w:tcPr>
          <w:p w14:paraId="470B9217" w14:textId="77777777" w:rsidR="00FB67C0" w:rsidRPr="00734145" w:rsidRDefault="00FB67C0" w:rsidP="00F83934">
            <w:pPr>
              <w:widowControl w:val="0"/>
              <w:spacing w:line="180" w:lineRule="exact"/>
              <w:rPr>
                <w:rFonts w:cstheme="minorHAnsi"/>
                <w:sz w:val="19"/>
                <w:szCs w:val="19"/>
                <w:lang w:val="fr-FR"/>
              </w:rPr>
            </w:pPr>
          </w:p>
        </w:tc>
        <w:tc>
          <w:tcPr>
            <w:tcW w:w="386" w:type="pct"/>
          </w:tcPr>
          <w:p w14:paraId="21F04736" w14:textId="77777777" w:rsidR="00FB67C0" w:rsidRPr="00734145" w:rsidRDefault="00FB67C0" w:rsidP="00F83934">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3414400" behindDoc="0" locked="0" layoutInCell="1" allowOverlap="1" wp14:anchorId="7E33B088" wp14:editId="7FE30C00">
                      <wp:simplePos x="0" y="0"/>
                      <wp:positionH relativeFrom="column">
                        <wp:posOffset>171450</wp:posOffset>
                      </wp:positionH>
                      <wp:positionV relativeFrom="paragraph">
                        <wp:posOffset>-18415</wp:posOffset>
                      </wp:positionV>
                      <wp:extent cx="146685" cy="152400"/>
                      <wp:effectExtent l="0" t="0" r="24765" b="19050"/>
                      <wp:wrapNone/>
                      <wp:docPr id="171789665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3.5pt;margin-top:-1.45pt;width:11.55pt;height:12pt;z-index:2534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" w14:anchorId="75DA7C39"/>
                  </w:pict>
                </mc:Fallback>
              </mc:AlternateContent>
            </w:r>
          </w:p>
        </w:tc>
        <w:tc>
          <w:tcPr>
            <w:tcW w:w="773" w:type="pct"/>
          </w:tcPr>
          <w:p w14:paraId="19E8A7B4" w14:textId="77777777" w:rsidR="00FB67C0" w:rsidRPr="00734145" w:rsidRDefault="00FB67C0" w:rsidP="00F83934">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g">
                  <w:drawing>
                    <wp:anchor distT="0" distB="0" distL="114300" distR="114300" simplePos="0" relativeHeight="253393920" behindDoc="0" locked="0" layoutInCell="1" allowOverlap="1" wp14:anchorId="77D9BA51" wp14:editId="44506040">
                      <wp:simplePos x="0" y="0"/>
                      <wp:positionH relativeFrom="column">
                        <wp:posOffset>159385</wp:posOffset>
                      </wp:positionH>
                      <wp:positionV relativeFrom="paragraph">
                        <wp:posOffset>1270</wp:posOffset>
                      </wp:positionV>
                      <wp:extent cx="302943" cy="152400"/>
                      <wp:effectExtent l="0" t="0" r="20955" b="19050"/>
                      <wp:wrapNone/>
                      <wp:docPr id="2104679362"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452886844"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0162951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87" style="position:absolute;margin-left:12.55pt;margin-top:.1pt;width:23.85pt;height:12pt;z-index:253393920" coordsize="302943,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" w14:anchorId="1FAF650B">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"/>
                    </v:group>
                  </w:pict>
                </mc:Fallback>
              </mc:AlternateContent>
            </w:r>
          </w:p>
        </w:tc>
      </w:tr>
      <w:tr w:rsidR="00DF1272" w:rsidRPr="00734145" w14:paraId="56FC7DBB" w14:textId="77777777" w:rsidTr="000C4C75">
        <w:trPr>
          <w:gridAfter w:val="1"/>
          <w:wAfter w:w="28" w:type="pct"/>
          <w:trHeight w:val="168"/>
          <w:jc w:val="center"/>
        </w:trPr>
        <w:tc>
          <w:tcPr>
            <w:tcW w:w="266" w:type="pct"/>
          </w:tcPr>
          <w:p w14:paraId="12CD5207" w14:textId="77777777" w:rsidR="00FB67C0" w:rsidRPr="00734145" w:rsidRDefault="00FB67C0" w:rsidP="00F83934">
            <w:pPr>
              <w:widowControl w:val="0"/>
              <w:spacing w:line="180" w:lineRule="exact"/>
              <w:jc w:val="center"/>
              <w:rPr>
                <w:rFonts w:cstheme="minorHAnsi"/>
                <w:sz w:val="19"/>
                <w:szCs w:val="19"/>
                <w:lang w:val="fr-FR"/>
              </w:rPr>
            </w:pPr>
            <w:r w:rsidRPr="00734145">
              <w:rPr>
                <w:rFonts w:cstheme="minorHAnsi"/>
                <w:sz w:val="19"/>
                <w:szCs w:val="19"/>
              </w:rPr>
              <w:t>1 (F)</w:t>
            </w:r>
          </w:p>
        </w:tc>
        <w:tc>
          <w:tcPr>
            <w:tcW w:w="471" w:type="pct"/>
            <w:gridSpan w:val="2"/>
            <w:shd w:val="clear" w:color="auto" w:fill="auto"/>
            <w:tcMar>
              <w:top w:w="72" w:type="dxa"/>
              <w:left w:w="144" w:type="dxa"/>
              <w:bottom w:w="72" w:type="dxa"/>
              <w:right w:w="144" w:type="dxa"/>
            </w:tcMar>
          </w:tcPr>
          <w:p w14:paraId="69D089B7" w14:textId="2941F311" w:rsidR="00FB67C0" w:rsidRPr="00734145" w:rsidRDefault="00FB67C0" w:rsidP="00F83934">
            <w:pPr>
              <w:widowControl w:val="0"/>
              <w:spacing w:line="180" w:lineRule="exact"/>
              <w:rPr>
                <w:rFonts w:eastAsia="Arial Narrow" w:cstheme="minorHAnsi"/>
                <w:noProof/>
                <w:sz w:val="19"/>
                <w:szCs w:val="19"/>
                <w:lang w:val="fr-FR" w:eastAsia="en-IN"/>
              </w:rPr>
            </w:pPr>
          </w:p>
        </w:tc>
        <w:tc>
          <w:tcPr>
            <w:tcW w:w="806" w:type="pct"/>
            <w:gridSpan w:val="2"/>
            <w:shd w:val="clear" w:color="auto" w:fill="auto"/>
            <w:tcMar>
              <w:top w:w="72" w:type="dxa"/>
              <w:left w:w="144" w:type="dxa"/>
              <w:bottom w:w="72" w:type="dxa"/>
              <w:right w:w="144" w:type="dxa"/>
            </w:tcMar>
          </w:tcPr>
          <w:p w14:paraId="00403402" w14:textId="5D950255" w:rsidR="00FB67C0" w:rsidRPr="00734145" w:rsidRDefault="00FB67C0" w:rsidP="00F83934">
            <w:pPr>
              <w:widowControl w:val="0"/>
              <w:spacing w:line="180" w:lineRule="exact"/>
              <w:jc w:val="center"/>
              <w:rPr>
                <w:rFonts w:cstheme="minorHAnsi"/>
                <w:sz w:val="19"/>
                <w:szCs w:val="19"/>
                <w:lang w:val="fr-FR"/>
              </w:rPr>
            </w:pPr>
          </w:p>
        </w:tc>
        <w:tc>
          <w:tcPr>
            <w:tcW w:w="532" w:type="pct"/>
            <w:shd w:val="clear" w:color="auto" w:fill="000000" w:themeFill="text1"/>
          </w:tcPr>
          <w:p w14:paraId="7B2BB5DE" w14:textId="6B9DC5AE" w:rsidR="00FB67C0" w:rsidRPr="00734145" w:rsidRDefault="00FB67C0" w:rsidP="00F83934">
            <w:pPr>
              <w:widowControl w:val="0"/>
              <w:spacing w:line="180" w:lineRule="exact"/>
              <w:rPr>
                <w:rFonts w:eastAsia="Arial Narrow" w:cstheme="minorHAnsi"/>
                <w:noProof/>
                <w:sz w:val="19"/>
                <w:szCs w:val="19"/>
                <w:lang w:val="fr-FR" w:eastAsia="en-IN"/>
              </w:rPr>
            </w:pPr>
          </w:p>
        </w:tc>
        <w:tc>
          <w:tcPr>
            <w:tcW w:w="531" w:type="pct"/>
            <w:shd w:val="clear" w:color="auto" w:fill="000000" w:themeFill="text1"/>
            <w:tcMar>
              <w:top w:w="72" w:type="dxa"/>
              <w:left w:w="144" w:type="dxa"/>
              <w:bottom w:w="72" w:type="dxa"/>
              <w:right w:w="144" w:type="dxa"/>
            </w:tcMar>
          </w:tcPr>
          <w:p w14:paraId="6A69FD1F" w14:textId="77777777" w:rsidR="00FB67C0" w:rsidRPr="00734145" w:rsidRDefault="00FB67C0" w:rsidP="00F83934">
            <w:pPr>
              <w:widowControl w:val="0"/>
              <w:spacing w:line="180" w:lineRule="exact"/>
              <w:rPr>
                <w:rFonts w:eastAsia="Arial Narrow" w:cstheme="minorHAnsi"/>
                <w:noProof/>
                <w:sz w:val="19"/>
                <w:szCs w:val="19"/>
                <w:lang w:val="fr-FR" w:eastAsia="en-IN"/>
              </w:rPr>
            </w:pPr>
            <w:r w:rsidRPr="00734145">
              <w:rPr>
                <w:rFonts w:eastAsia="Arial Narrow" w:cstheme="minorHAnsi"/>
                <w:noProof/>
                <w:sz w:val="19"/>
                <w:szCs w:val="19"/>
                <w:lang w:eastAsia="en-IN"/>
              </w:rPr>
              <mc:AlternateContent>
                <mc:Choice Requires="wpg">
                  <w:drawing>
                    <wp:anchor distT="0" distB="0" distL="114300" distR="114300" simplePos="0" relativeHeight="253426688" behindDoc="0" locked="0" layoutInCell="1" allowOverlap="1" wp14:anchorId="1C7624C5" wp14:editId="7B6D5C53">
                      <wp:simplePos x="0" y="0"/>
                      <wp:positionH relativeFrom="column">
                        <wp:posOffset>153035</wp:posOffset>
                      </wp:positionH>
                      <wp:positionV relativeFrom="paragraph">
                        <wp:posOffset>-43815</wp:posOffset>
                      </wp:positionV>
                      <wp:extent cx="293370" cy="152400"/>
                      <wp:effectExtent l="0" t="0" r="11430" b="19050"/>
                      <wp:wrapNone/>
                      <wp:docPr id="228196871"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41667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844324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1" style="position:absolute;margin-left:12.05pt;margin-top:-3.45pt;width:23.1pt;height:12pt;z-index:25342668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" w14:anchorId="414539A2">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"/>
                    </v:group>
                  </w:pict>
                </mc:Fallback>
              </mc:AlternateContent>
            </w:r>
          </w:p>
        </w:tc>
        <w:tc>
          <w:tcPr>
            <w:tcW w:w="531" w:type="pct"/>
            <w:shd w:val="clear" w:color="auto" w:fill="000000" w:themeFill="text1"/>
            <w:tcMar>
              <w:top w:w="72" w:type="dxa"/>
              <w:left w:w="144" w:type="dxa"/>
              <w:bottom w:w="72" w:type="dxa"/>
              <w:right w:w="144" w:type="dxa"/>
            </w:tcMar>
          </w:tcPr>
          <w:p w14:paraId="7F207E20" w14:textId="77777777" w:rsidR="00FB67C0" w:rsidRPr="00734145" w:rsidRDefault="00FB67C0" w:rsidP="00F83934">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3409280" behindDoc="0" locked="0" layoutInCell="1" allowOverlap="1" wp14:anchorId="2D7BD649" wp14:editId="02D88B5C">
                      <wp:simplePos x="0" y="0"/>
                      <wp:positionH relativeFrom="column">
                        <wp:posOffset>171450</wp:posOffset>
                      </wp:positionH>
                      <wp:positionV relativeFrom="paragraph">
                        <wp:posOffset>-15875</wp:posOffset>
                      </wp:positionV>
                      <wp:extent cx="146685" cy="152400"/>
                      <wp:effectExtent l="0" t="0" r="24765" b="19050"/>
                      <wp:wrapNone/>
                      <wp:docPr id="214432549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1.25pt;width:11.55pt;height:12pt;z-index:253409280;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" w14:anchorId="516DF4C9"/>
                  </w:pict>
                </mc:Fallback>
              </mc:AlternateContent>
            </w:r>
          </w:p>
        </w:tc>
        <w:tc>
          <w:tcPr>
            <w:tcW w:w="676" w:type="pct"/>
          </w:tcPr>
          <w:p w14:paraId="1C939919" w14:textId="77777777" w:rsidR="00FB67C0" w:rsidRPr="00734145" w:rsidRDefault="00FB67C0" w:rsidP="00F83934">
            <w:pPr>
              <w:widowControl w:val="0"/>
              <w:spacing w:line="180" w:lineRule="exact"/>
              <w:rPr>
                <w:rFonts w:cstheme="minorHAnsi"/>
                <w:sz w:val="19"/>
                <w:szCs w:val="19"/>
                <w:lang w:val="fr-FR"/>
              </w:rPr>
            </w:pPr>
          </w:p>
        </w:tc>
        <w:tc>
          <w:tcPr>
            <w:tcW w:w="386" w:type="pct"/>
          </w:tcPr>
          <w:p w14:paraId="65651724" w14:textId="17D82B4C" w:rsidR="00FB67C0" w:rsidRPr="00734145" w:rsidRDefault="00FB67C0" w:rsidP="00F83934">
            <w:pPr>
              <w:widowControl w:val="0"/>
              <w:spacing w:line="180" w:lineRule="exact"/>
              <w:rPr>
                <w:rFonts w:cstheme="minorHAnsi"/>
                <w:noProof/>
                <w:sz w:val="19"/>
                <w:szCs w:val="19"/>
                <w:lang w:val="fr-FR" w:eastAsia="en-IN"/>
              </w:rPr>
            </w:pPr>
          </w:p>
        </w:tc>
        <w:tc>
          <w:tcPr>
            <w:tcW w:w="773" w:type="pct"/>
          </w:tcPr>
          <w:p w14:paraId="7235AFB8" w14:textId="77777777" w:rsidR="00FB67C0" w:rsidRPr="00734145" w:rsidRDefault="00FB67C0" w:rsidP="00F83934">
            <w:pPr>
              <w:widowControl w:val="0"/>
              <w:spacing w:line="180" w:lineRule="exact"/>
              <w:rPr>
                <w:rFonts w:cstheme="minorHAnsi"/>
                <w:noProof/>
                <w:sz w:val="19"/>
                <w:szCs w:val="19"/>
                <w:lang w:val="fr-FR" w:eastAsia="en-IN"/>
              </w:rPr>
            </w:pPr>
          </w:p>
        </w:tc>
      </w:tr>
      <w:tr w:rsidR="00FB67C0" w:rsidRPr="00734145" w14:paraId="71036F63" w14:textId="77777777" w:rsidTr="000C4C75">
        <w:trPr>
          <w:gridAfter w:val="1"/>
          <w:wAfter w:w="28" w:type="pct"/>
          <w:trHeight w:val="150"/>
          <w:jc w:val="center"/>
        </w:trPr>
        <w:tc>
          <w:tcPr>
            <w:tcW w:w="266" w:type="pct"/>
          </w:tcPr>
          <w:p w14:paraId="16AC5665" w14:textId="77777777" w:rsidR="00FB67C0" w:rsidRPr="00734145" w:rsidRDefault="00FB67C0" w:rsidP="00F83934">
            <w:pPr>
              <w:widowControl w:val="0"/>
              <w:spacing w:line="180" w:lineRule="exact"/>
              <w:jc w:val="center"/>
              <w:rPr>
                <w:rFonts w:cstheme="minorHAnsi"/>
                <w:sz w:val="19"/>
                <w:szCs w:val="19"/>
                <w:lang w:val="fr-FR"/>
              </w:rPr>
            </w:pPr>
            <w:r w:rsidRPr="00734145">
              <w:rPr>
                <w:rFonts w:cstheme="minorHAnsi"/>
                <w:sz w:val="19"/>
                <w:szCs w:val="19"/>
              </w:rPr>
              <w:t>….</w:t>
            </w:r>
          </w:p>
        </w:tc>
        <w:tc>
          <w:tcPr>
            <w:tcW w:w="471" w:type="pct"/>
            <w:gridSpan w:val="2"/>
            <w:shd w:val="clear" w:color="auto" w:fill="auto"/>
            <w:tcMar>
              <w:top w:w="72" w:type="dxa"/>
              <w:left w:w="144" w:type="dxa"/>
              <w:bottom w:w="72" w:type="dxa"/>
              <w:right w:w="144" w:type="dxa"/>
            </w:tcMar>
          </w:tcPr>
          <w:p w14:paraId="6C7B13DD" w14:textId="77777777" w:rsidR="00FB67C0" w:rsidRPr="00734145" w:rsidRDefault="00FB67C0" w:rsidP="00F83934">
            <w:pPr>
              <w:widowControl w:val="0"/>
              <w:spacing w:line="180" w:lineRule="exact"/>
              <w:jc w:val="center"/>
              <w:rPr>
                <w:rFonts w:eastAsia="Arial Narrow" w:cstheme="minorHAnsi"/>
                <w:noProof/>
                <w:sz w:val="19"/>
                <w:szCs w:val="19"/>
                <w:lang w:val="fr-FR" w:eastAsia="en-IN"/>
              </w:rPr>
            </w:pPr>
            <w:r w:rsidRPr="00734145">
              <w:rPr>
                <w:rFonts w:eastAsia="Arial Narrow" w:cstheme="minorHAnsi"/>
                <w:noProof/>
                <w:sz w:val="19"/>
                <w:szCs w:val="19"/>
                <w:lang w:eastAsia="en-IN"/>
              </w:rPr>
              <w:t>……</w:t>
            </w:r>
          </w:p>
        </w:tc>
        <w:tc>
          <w:tcPr>
            <w:tcW w:w="806" w:type="pct"/>
            <w:gridSpan w:val="2"/>
            <w:shd w:val="clear" w:color="auto" w:fill="auto"/>
            <w:tcMar>
              <w:top w:w="72" w:type="dxa"/>
              <w:left w:w="144" w:type="dxa"/>
              <w:bottom w:w="72" w:type="dxa"/>
              <w:right w:w="144" w:type="dxa"/>
            </w:tcMar>
          </w:tcPr>
          <w:p w14:paraId="48B607CF" w14:textId="77777777" w:rsidR="00FB67C0" w:rsidRPr="00734145" w:rsidRDefault="00FB67C0" w:rsidP="00F83934">
            <w:pPr>
              <w:widowControl w:val="0"/>
              <w:spacing w:line="180" w:lineRule="exact"/>
              <w:jc w:val="center"/>
              <w:rPr>
                <w:rFonts w:cstheme="minorHAnsi"/>
                <w:sz w:val="19"/>
                <w:szCs w:val="19"/>
                <w:lang w:val="fr-FR"/>
              </w:rPr>
            </w:pPr>
            <w:r w:rsidRPr="00734145">
              <w:rPr>
                <w:rFonts w:cstheme="minorHAnsi"/>
                <w:sz w:val="19"/>
                <w:szCs w:val="19"/>
              </w:rPr>
              <w:t>……</w:t>
            </w:r>
          </w:p>
        </w:tc>
        <w:tc>
          <w:tcPr>
            <w:tcW w:w="532" w:type="pct"/>
          </w:tcPr>
          <w:p w14:paraId="5F83D9AA" w14:textId="77777777" w:rsidR="00FB67C0" w:rsidRPr="00734145" w:rsidRDefault="00FB67C0" w:rsidP="00F83934">
            <w:pPr>
              <w:widowControl w:val="0"/>
              <w:spacing w:line="180" w:lineRule="exact"/>
              <w:jc w:val="center"/>
              <w:rPr>
                <w:rFonts w:cstheme="minorHAnsi"/>
                <w:sz w:val="19"/>
                <w:szCs w:val="19"/>
                <w:lang w:val="fr-FR"/>
              </w:rPr>
            </w:pPr>
          </w:p>
        </w:tc>
        <w:tc>
          <w:tcPr>
            <w:tcW w:w="531" w:type="pct"/>
            <w:shd w:val="clear" w:color="auto" w:fill="auto"/>
            <w:tcMar>
              <w:top w:w="72" w:type="dxa"/>
              <w:left w:w="144" w:type="dxa"/>
              <w:bottom w:w="72" w:type="dxa"/>
              <w:right w:w="144" w:type="dxa"/>
            </w:tcMar>
          </w:tcPr>
          <w:p w14:paraId="23809E91" w14:textId="77777777" w:rsidR="00FB67C0" w:rsidRPr="00734145" w:rsidRDefault="00FB67C0" w:rsidP="00F83934">
            <w:pPr>
              <w:widowControl w:val="0"/>
              <w:spacing w:line="180" w:lineRule="exact"/>
              <w:jc w:val="center"/>
              <w:rPr>
                <w:rFonts w:eastAsia="Arial Narrow" w:cstheme="minorHAnsi"/>
                <w:noProof/>
                <w:sz w:val="19"/>
                <w:szCs w:val="19"/>
                <w:lang w:val="fr-FR" w:eastAsia="en-IN"/>
              </w:rPr>
            </w:pPr>
            <w:r w:rsidRPr="00734145">
              <w:rPr>
                <w:rFonts w:cstheme="minorHAnsi"/>
                <w:sz w:val="19"/>
                <w:szCs w:val="19"/>
              </w:rPr>
              <w:t>……</w:t>
            </w:r>
          </w:p>
        </w:tc>
        <w:tc>
          <w:tcPr>
            <w:tcW w:w="531" w:type="pct"/>
            <w:shd w:val="clear" w:color="auto" w:fill="auto"/>
            <w:tcMar>
              <w:top w:w="72" w:type="dxa"/>
              <w:left w:w="144" w:type="dxa"/>
              <w:bottom w:w="72" w:type="dxa"/>
              <w:right w:w="144" w:type="dxa"/>
            </w:tcMar>
          </w:tcPr>
          <w:p w14:paraId="184FEC0E" w14:textId="77777777" w:rsidR="00FB67C0" w:rsidRPr="00734145" w:rsidRDefault="00FB67C0" w:rsidP="00F83934">
            <w:pPr>
              <w:widowControl w:val="0"/>
              <w:spacing w:line="180" w:lineRule="exact"/>
              <w:jc w:val="center"/>
              <w:rPr>
                <w:rFonts w:cstheme="minorHAnsi"/>
                <w:sz w:val="19"/>
                <w:szCs w:val="19"/>
                <w:lang w:val="fr-FR"/>
              </w:rPr>
            </w:pPr>
            <w:r w:rsidRPr="00734145">
              <w:rPr>
                <w:rFonts w:cstheme="minorHAnsi"/>
                <w:sz w:val="19"/>
                <w:szCs w:val="19"/>
              </w:rPr>
              <w:t>……</w:t>
            </w:r>
          </w:p>
        </w:tc>
        <w:tc>
          <w:tcPr>
            <w:tcW w:w="676" w:type="pct"/>
          </w:tcPr>
          <w:p w14:paraId="4D1FA496" w14:textId="77777777" w:rsidR="00FB67C0" w:rsidRPr="00734145" w:rsidRDefault="00FB67C0" w:rsidP="00F83934">
            <w:pPr>
              <w:widowControl w:val="0"/>
              <w:spacing w:line="180" w:lineRule="exact"/>
              <w:jc w:val="center"/>
              <w:rPr>
                <w:rFonts w:cstheme="minorHAnsi"/>
                <w:sz w:val="19"/>
                <w:szCs w:val="19"/>
                <w:lang w:val="fr-FR"/>
              </w:rPr>
            </w:pPr>
            <w:r w:rsidRPr="00734145">
              <w:rPr>
                <w:rFonts w:cstheme="minorHAnsi"/>
                <w:sz w:val="19"/>
                <w:szCs w:val="19"/>
              </w:rPr>
              <w:t>……</w:t>
            </w:r>
          </w:p>
        </w:tc>
        <w:tc>
          <w:tcPr>
            <w:tcW w:w="386" w:type="pct"/>
          </w:tcPr>
          <w:p w14:paraId="51F9DD9E" w14:textId="77777777" w:rsidR="00FB67C0" w:rsidRPr="00734145" w:rsidRDefault="00FB67C0" w:rsidP="00F83934">
            <w:pPr>
              <w:widowControl w:val="0"/>
              <w:spacing w:line="180" w:lineRule="exact"/>
              <w:jc w:val="center"/>
              <w:rPr>
                <w:rFonts w:cstheme="minorHAnsi"/>
                <w:sz w:val="19"/>
                <w:szCs w:val="19"/>
                <w:lang w:val="fr-FR"/>
              </w:rPr>
            </w:pPr>
            <w:r w:rsidRPr="00734145">
              <w:rPr>
                <w:rFonts w:cstheme="minorHAnsi"/>
                <w:sz w:val="19"/>
                <w:szCs w:val="19"/>
              </w:rPr>
              <w:t>……</w:t>
            </w:r>
          </w:p>
        </w:tc>
        <w:tc>
          <w:tcPr>
            <w:tcW w:w="773" w:type="pct"/>
          </w:tcPr>
          <w:p w14:paraId="79B7C90B" w14:textId="77777777" w:rsidR="00FB67C0" w:rsidRPr="00734145" w:rsidRDefault="00FB67C0" w:rsidP="00F83934">
            <w:pPr>
              <w:widowControl w:val="0"/>
              <w:spacing w:line="180" w:lineRule="exact"/>
              <w:jc w:val="center"/>
              <w:rPr>
                <w:rFonts w:cstheme="minorHAnsi"/>
                <w:noProof/>
                <w:sz w:val="19"/>
                <w:szCs w:val="19"/>
                <w:lang w:val="fr-FR" w:eastAsia="en-IN"/>
              </w:rPr>
            </w:pPr>
            <w:r w:rsidRPr="00734145">
              <w:rPr>
                <w:rFonts w:cstheme="minorHAnsi"/>
                <w:sz w:val="19"/>
                <w:szCs w:val="19"/>
              </w:rPr>
              <w:t>……</w:t>
            </w:r>
          </w:p>
        </w:tc>
      </w:tr>
      <w:tr w:rsidR="00FB67C0" w:rsidRPr="00DA37F2" w14:paraId="27C08D0E" w14:textId="77777777" w:rsidTr="000C4C75">
        <w:trPr>
          <w:trHeight w:val="150"/>
          <w:jc w:val="center"/>
        </w:trPr>
        <w:tc>
          <w:tcPr>
            <w:tcW w:w="437" w:type="pct"/>
            <w:gridSpan w:val="2"/>
          </w:tcPr>
          <w:p w14:paraId="131031F7" w14:textId="77777777" w:rsidR="00FB67C0" w:rsidRPr="00734145" w:rsidRDefault="00FB67C0" w:rsidP="00F83934">
            <w:pPr>
              <w:widowControl w:val="0"/>
              <w:ind w:left="2268" w:right="79" w:hanging="2126"/>
              <w:rPr>
                <w:rFonts w:cstheme="minorHAnsi"/>
                <w:b/>
                <w:bCs/>
                <w:sz w:val="19"/>
                <w:szCs w:val="19"/>
                <w:lang w:val="fr-FR"/>
              </w:rPr>
            </w:pPr>
          </w:p>
        </w:tc>
        <w:tc>
          <w:tcPr>
            <w:tcW w:w="435" w:type="pct"/>
            <w:gridSpan w:val="2"/>
          </w:tcPr>
          <w:p w14:paraId="6A212D71" w14:textId="77777777" w:rsidR="00FB67C0" w:rsidRPr="00734145" w:rsidRDefault="00FB67C0" w:rsidP="00F83934">
            <w:pPr>
              <w:widowControl w:val="0"/>
              <w:ind w:left="2268" w:right="79" w:hanging="2126"/>
              <w:rPr>
                <w:rFonts w:cstheme="minorHAnsi"/>
                <w:b/>
                <w:bCs/>
                <w:sz w:val="19"/>
                <w:szCs w:val="19"/>
                <w:lang w:val="fr-FR"/>
              </w:rPr>
            </w:pPr>
          </w:p>
        </w:tc>
        <w:tc>
          <w:tcPr>
            <w:tcW w:w="4128" w:type="pct"/>
            <w:gridSpan w:val="8"/>
          </w:tcPr>
          <w:p w14:paraId="0785C62C" w14:textId="60424A17" w:rsidR="00FB67C0" w:rsidRPr="00734145" w:rsidRDefault="00FB67C0" w:rsidP="00F83934">
            <w:pPr>
              <w:widowControl w:val="0"/>
              <w:ind w:left="2268" w:right="79" w:hanging="2126"/>
              <w:rPr>
                <w:rFonts w:cstheme="minorHAnsi"/>
                <w:bCs/>
                <w:sz w:val="19"/>
                <w:szCs w:val="19"/>
                <w:lang w:val="fr-FR"/>
              </w:rPr>
            </w:pPr>
            <w:r w:rsidRPr="00734145">
              <w:rPr>
                <w:rFonts w:cstheme="minorHAnsi"/>
                <w:b/>
                <w:bCs/>
                <w:sz w:val="19"/>
                <w:szCs w:val="19"/>
              </w:rPr>
              <w:t xml:space="preserve">Codes for column (1): </w:t>
            </w:r>
            <w:r w:rsidRPr="00734145">
              <w:rPr>
                <w:rFonts w:cstheme="minorHAnsi"/>
                <w:bCs/>
                <w:sz w:val="19"/>
                <w:szCs w:val="19"/>
              </w:rPr>
              <w:t>Surgeon (general surgeon) =1, gynaecologist =2, anaesthetist =3, general practitioner =4, DES =5, paediatrician =6, pharmacist=7, nurse=8, midwife=9, CHW=10, other=96</w:t>
            </w:r>
          </w:p>
          <w:p w14:paraId="06C5B306" w14:textId="22450DA8" w:rsidR="00FB67C0" w:rsidRPr="00734145" w:rsidRDefault="00FB67C0" w:rsidP="00F83934">
            <w:pPr>
              <w:ind w:left="2268" w:right="79" w:hanging="2126"/>
              <w:rPr>
                <w:rFonts w:cstheme="minorHAnsi"/>
                <w:bCs/>
                <w:sz w:val="19"/>
                <w:szCs w:val="19"/>
                <w:lang w:val="fr-FR"/>
              </w:rPr>
            </w:pPr>
            <w:r w:rsidRPr="00734145">
              <w:rPr>
                <w:rFonts w:cstheme="minorHAnsi"/>
                <w:b/>
                <w:bCs/>
                <w:sz w:val="19"/>
                <w:szCs w:val="19"/>
              </w:rPr>
              <w:t xml:space="preserve">Codes for the column (7): </w:t>
            </w:r>
            <w:r w:rsidRPr="00734145">
              <w:rPr>
                <w:rFonts w:cstheme="minorHAnsi"/>
                <w:bCs/>
                <w:sz w:val="19"/>
                <w:szCs w:val="19"/>
              </w:rPr>
              <w:t>ANC=A, normal delivery=B, caesarean section=C, management of maternal complications=D, management of neonatal complications=E, vaccination=F, treatment of childhood diseases=G</w:t>
            </w:r>
          </w:p>
          <w:p w14:paraId="5C1188F9" w14:textId="4E29B621" w:rsidR="00FB67C0" w:rsidRPr="00734145" w:rsidRDefault="00FB67C0" w:rsidP="00F83934">
            <w:pPr>
              <w:widowControl w:val="0"/>
              <w:spacing w:line="180" w:lineRule="exact"/>
              <w:jc w:val="center"/>
              <w:rPr>
                <w:rFonts w:cstheme="minorHAnsi"/>
                <w:sz w:val="19"/>
                <w:szCs w:val="19"/>
                <w:lang w:val="fr-FR"/>
              </w:rPr>
            </w:pPr>
            <w:r w:rsidRPr="00734145">
              <w:rPr>
                <w:rFonts w:cstheme="minorHAnsi"/>
                <w:b/>
                <w:bCs/>
                <w:sz w:val="19"/>
                <w:szCs w:val="19"/>
              </w:rPr>
              <w:t xml:space="preserve">Codes for column (8): </w:t>
            </w:r>
            <w:r w:rsidRPr="00734145">
              <w:rPr>
                <w:rFonts w:cstheme="minorHAnsi"/>
                <w:bCs/>
                <w:sz w:val="19"/>
                <w:szCs w:val="19"/>
              </w:rPr>
              <w:t>Not recruited/appointed=1, Seconded to another health care facility=2, On leave/pursuing higher education or training for more than 6 months=3, Absent from work=4, Other=5</w:t>
            </w:r>
          </w:p>
        </w:tc>
      </w:tr>
    </w:tbl>
    <w:p w14:paraId="416C1DC9" w14:textId="77777777" w:rsidR="00AE3F7E" w:rsidRPr="00504735" w:rsidRDefault="00AE3F7E">
      <w:pPr>
        <w:rPr>
          <w:rFonts w:cstheme="minorHAnsi"/>
          <w:sz w:val="20"/>
          <w:szCs w:val="20"/>
          <w:lang w:val="fr-FR"/>
        </w:rPr>
        <w:sectPr w:rsidR="00AE3F7E" w:rsidRPr="00504735" w:rsidSect="006D5C46">
          <w:pgSz w:w="16838" w:h="11906" w:orient="landscape"/>
          <w:pgMar w:top="709" w:right="709" w:bottom="709" w:left="1440" w:header="709" w:footer="709" w:gutter="0"/>
          <w:cols w:space="708"/>
          <w:docGrid w:linePitch="360"/>
        </w:sectPr>
      </w:pPr>
    </w:p>
    <w:p w14:paraId="2BAC54B1" w14:textId="24A833E7" w:rsidR="00E75C64" w:rsidRDefault="0061530C" w:rsidP="00E75C64">
      <w:pPr>
        <w:keepNext/>
        <w:widowControl w:val="0"/>
        <w:suppressAutoHyphens/>
        <w:jc w:val="center"/>
        <w:outlineLvl w:val="1"/>
        <w:rPr>
          <w:rFonts w:eastAsia="Arial Narrow" w:cstheme="minorHAnsi"/>
          <w:b/>
          <w:bCs/>
          <w:sz w:val="24"/>
          <w:szCs w:val="24"/>
          <w:lang w:val="fr-FR"/>
        </w:rPr>
      </w:pPr>
      <w:r w:rsidRPr="00504735">
        <w:rPr>
          <w:rFonts w:eastAsia="Arial Narrow" w:cstheme="minorHAnsi"/>
          <w:b/>
          <w:bCs/>
          <w:sz w:val="24"/>
          <w:szCs w:val="24"/>
        </w:rPr>
        <w:lastRenderedPageBreak/>
        <w:t>SECTION 5: AVAILABILITY OF SERVICES</w:t>
      </w:r>
    </w:p>
    <w:p w14:paraId="546678F0" w14:textId="77777777" w:rsidR="00ED56E6" w:rsidRPr="00504735" w:rsidRDefault="00ED56E6" w:rsidP="00E75C64">
      <w:pPr>
        <w:keepNext/>
        <w:widowControl w:val="0"/>
        <w:suppressAutoHyphens/>
        <w:jc w:val="center"/>
        <w:outlineLvl w:val="1"/>
        <w:rPr>
          <w:rFonts w:eastAsia="Arial Narrow" w:cstheme="minorHAnsi"/>
          <w:b/>
          <w:bCs/>
          <w:sz w:val="24"/>
          <w:szCs w:val="24"/>
          <w:lang w:val="fr-FR"/>
        </w:rPr>
      </w:pPr>
    </w:p>
    <w:tbl>
      <w:tblPr>
        <w:tblStyle w:val="TableGrid"/>
        <w:tblW w:w="5003" w:type="pct"/>
        <w:jc w:val="center"/>
        <w:tblLayout w:type="fixed"/>
        <w:tblLook w:val="04A0" w:firstRow="1" w:lastRow="0" w:firstColumn="1" w:lastColumn="0" w:noHBand="0" w:noVBand="1"/>
      </w:tblPr>
      <w:tblGrid>
        <w:gridCol w:w="542"/>
        <w:gridCol w:w="1581"/>
        <w:gridCol w:w="2204"/>
        <w:gridCol w:w="1396"/>
        <w:gridCol w:w="935"/>
        <w:gridCol w:w="1703"/>
        <w:gridCol w:w="29"/>
        <w:gridCol w:w="1394"/>
        <w:gridCol w:w="237"/>
        <w:gridCol w:w="463"/>
      </w:tblGrid>
      <w:tr w:rsidR="0073304A" w:rsidRPr="006974FC" w14:paraId="31235D23" w14:textId="77777777" w:rsidTr="000C4C75">
        <w:trPr>
          <w:trHeight w:val="233"/>
          <w:tblHeader/>
          <w:jc w:val="center"/>
        </w:trPr>
        <w:tc>
          <w:tcPr>
            <w:tcW w:w="258" w:type="pct"/>
            <w:shd w:val="clear" w:color="auto" w:fill="BFBFBF" w:themeFill="background1" w:themeFillShade="BF"/>
            <w:vAlign w:val="center"/>
          </w:tcPr>
          <w:p w14:paraId="0D39D89B" w14:textId="3132B16D" w:rsidR="0061530C" w:rsidRPr="00504735" w:rsidRDefault="00760CD1" w:rsidP="0061530C">
            <w:pPr>
              <w:tabs>
                <w:tab w:val="left" w:pos="-720"/>
              </w:tabs>
              <w:suppressAutoHyphens/>
              <w:jc w:val="center"/>
              <w:rPr>
                <w:rFonts w:cstheme="minorHAnsi"/>
                <w:b/>
                <w:spacing w:val="-2"/>
                <w:szCs w:val="20"/>
                <w:rtl/>
                <w:cs/>
                <w:lang w:val="fr-FR"/>
              </w:rPr>
            </w:pPr>
            <w:r>
              <w:rPr>
                <w:rFonts w:eastAsia="Arial Narrow" w:cstheme="minorHAnsi"/>
                <w:b/>
                <w:bCs/>
                <w:spacing w:val="-2"/>
                <w:szCs w:val="20"/>
                <w:cs/>
              </w:rPr>
              <w:t>#</w:t>
            </w:r>
          </w:p>
        </w:tc>
        <w:tc>
          <w:tcPr>
            <w:tcW w:w="1805" w:type="pct"/>
            <w:gridSpan w:val="2"/>
            <w:shd w:val="clear" w:color="auto" w:fill="BFBFBF" w:themeFill="background1" w:themeFillShade="BF"/>
            <w:vAlign w:val="center"/>
          </w:tcPr>
          <w:p w14:paraId="7F375EAA" w14:textId="1598AB7C" w:rsidR="0061530C" w:rsidRPr="00504735" w:rsidRDefault="0061530C" w:rsidP="0061530C">
            <w:pPr>
              <w:suppressAutoHyphens/>
              <w:rPr>
                <w:rFonts w:cstheme="minorHAnsi"/>
                <w:b/>
                <w:spacing w:val="-2"/>
                <w:szCs w:val="20"/>
                <w:rtl/>
                <w:cs/>
                <w:lang w:val="fr-FR"/>
              </w:rPr>
            </w:pPr>
            <w:r w:rsidRPr="00504735">
              <w:rPr>
                <w:rFonts w:eastAsia="Arial Narrow" w:cstheme="minorHAnsi"/>
                <w:b/>
                <w:bCs/>
                <w:spacing w:val="-2"/>
                <w:szCs w:val="20"/>
              </w:rPr>
              <w:t>QUESTIONS AND FILTERS</w:t>
            </w:r>
          </w:p>
        </w:tc>
        <w:tc>
          <w:tcPr>
            <w:tcW w:w="2603" w:type="pct"/>
            <w:gridSpan w:val="6"/>
            <w:shd w:val="clear" w:color="auto" w:fill="BFBFBF" w:themeFill="background1" w:themeFillShade="BF"/>
            <w:vAlign w:val="center"/>
          </w:tcPr>
          <w:p w14:paraId="0A378DFB" w14:textId="5B4845F8" w:rsidR="0061530C" w:rsidRPr="00504735" w:rsidRDefault="0061530C" w:rsidP="0061530C">
            <w:pPr>
              <w:keepNext/>
              <w:widowControl w:val="0"/>
              <w:tabs>
                <w:tab w:val="left" w:pos="0"/>
              </w:tabs>
              <w:suppressAutoHyphens/>
              <w:jc w:val="center"/>
              <w:outlineLvl w:val="1"/>
              <w:rPr>
                <w:rFonts w:eastAsia="Times New Roman" w:cstheme="minorHAnsi"/>
                <w:b/>
                <w:spacing w:val="-2"/>
                <w:szCs w:val="20"/>
                <w:lang w:val="fr-FR"/>
              </w:rPr>
            </w:pPr>
            <w:r w:rsidRPr="00504735">
              <w:rPr>
                <w:rFonts w:eastAsia="Times New Roman" w:cstheme="minorHAnsi"/>
                <w:b/>
                <w:bCs/>
                <w:spacing w:val="-2"/>
                <w:szCs w:val="20"/>
              </w:rPr>
              <w:t>CODING</w:t>
            </w:r>
          </w:p>
        </w:tc>
        <w:tc>
          <w:tcPr>
            <w:tcW w:w="334" w:type="pct"/>
            <w:shd w:val="clear" w:color="auto" w:fill="BFBFBF" w:themeFill="background1" w:themeFillShade="BF"/>
            <w:vAlign w:val="center"/>
          </w:tcPr>
          <w:p w14:paraId="104E9128" w14:textId="6D90830F" w:rsidR="0061530C" w:rsidRPr="00504735" w:rsidRDefault="0061530C" w:rsidP="0061530C">
            <w:pPr>
              <w:suppressAutoHyphens/>
              <w:ind w:left="-78" w:right="-102"/>
              <w:jc w:val="center"/>
              <w:rPr>
                <w:rFonts w:cstheme="minorHAnsi"/>
                <w:b/>
                <w:spacing w:val="-2"/>
                <w:szCs w:val="20"/>
                <w:lang w:val="fr-FR"/>
              </w:rPr>
            </w:pPr>
            <w:r w:rsidRPr="00504735">
              <w:rPr>
                <w:rFonts w:eastAsia="Arial Narrow" w:cstheme="minorHAnsi"/>
                <w:b/>
                <w:bCs/>
                <w:spacing w:val="-2"/>
                <w:szCs w:val="20"/>
              </w:rPr>
              <w:t>SWITCH TO</w:t>
            </w:r>
          </w:p>
        </w:tc>
      </w:tr>
      <w:tr w:rsidR="0073304A" w:rsidRPr="006974FC" w14:paraId="4E132BCA" w14:textId="77777777" w:rsidTr="000C4C75">
        <w:tblPrEx>
          <w:jc w:val="left"/>
        </w:tblPrEx>
        <w:trPr>
          <w:trHeight w:val="20"/>
        </w:trPr>
        <w:tc>
          <w:tcPr>
            <w:tcW w:w="258" w:type="pct"/>
          </w:tcPr>
          <w:p w14:paraId="34B8C4A2" w14:textId="77777777" w:rsidR="00E75C64" w:rsidRPr="00504735" w:rsidRDefault="001629FA" w:rsidP="001629FA">
            <w:pPr>
              <w:jc w:val="center"/>
              <w:rPr>
                <w:rFonts w:eastAsia="Arial Narrow" w:cstheme="minorHAnsi"/>
                <w:b/>
                <w:bCs/>
                <w:szCs w:val="20"/>
                <w:lang w:val="fr-FR"/>
              </w:rPr>
            </w:pPr>
            <w:r w:rsidRPr="00504735">
              <w:rPr>
                <w:rFonts w:eastAsia="Arial Narrow" w:cstheme="minorHAnsi"/>
                <w:b/>
                <w:bCs/>
                <w:szCs w:val="20"/>
              </w:rPr>
              <w:t>501</w:t>
            </w:r>
          </w:p>
        </w:tc>
        <w:tc>
          <w:tcPr>
            <w:tcW w:w="1805" w:type="pct"/>
            <w:gridSpan w:val="2"/>
          </w:tcPr>
          <w:p w14:paraId="2F5C482E" w14:textId="00CD8129" w:rsidR="00E75C64" w:rsidRPr="00504735" w:rsidRDefault="000B0A72" w:rsidP="000773F7">
            <w:pPr>
              <w:rPr>
                <w:rFonts w:eastAsia="Arial Narrow" w:cstheme="minorHAnsi"/>
                <w:b/>
                <w:bCs/>
                <w:szCs w:val="20"/>
                <w:lang w:val="fr-FR"/>
              </w:rPr>
            </w:pPr>
            <w:r w:rsidRPr="00504735">
              <w:rPr>
                <w:rFonts w:eastAsia="Arial Narrow" w:cstheme="minorHAnsi"/>
                <w:b/>
                <w:bCs/>
                <w:szCs w:val="20"/>
              </w:rPr>
              <w:t>Does this EPS offer an SMNI service?</w:t>
            </w:r>
          </w:p>
        </w:tc>
        <w:tc>
          <w:tcPr>
            <w:tcW w:w="2603" w:type="pct"/>
            <w:gridSpan w:val="6"/>
          </w:tcPr>
          <w:p w14:paraId="0249D193" w14:textId="6510CE3A" w:rsidR="00E75C64" w:rsidRPr="00504735" w:rsidRDefault="0061530C" w:rsidP="001629FA">
            <w:pPr>
              <w:tabs>
                <w:tab w:val="left" w:pos="0"/>
                <w:tab w:val="right" w:leader="dot" w:pos="4092"/>
              </w:tabs>
              <w:rPr>
                <w:rFonts w:cstheme="minorHAnsi"/>
                <w:bCs/>
                <w:szCs w:val="20"/>
                <w:lang w:val="fr-FR"/>
              </w:rPr>
            </w:pPr>
            <w:r w:rsidRPr="00504735">
              <w:rPr>
                <w:rFonts w:eastAsia="Arial Narrow" w:cstheme="minorHAnsi"/>
                <w:szCs w:val="20"/>
              </w:rPr>
              <w:t>Yes</w:t>
            </w:r>
            <w:r w:rsidR="00E75C64" w:rsidRPr="00504735">
              <w:rPr>
                <w:rFonts w:eastAsia="Arial Narrow" w:cs="Mangal"/>
                <w:szCs w:val="20"/>
                <w:cs/>
              </w:rPr>
              <w:tab/>
              <w:t>1</w:t>
            </w:r>
          </w:p>
          <w:p w14:paraId="64F9A51B" w14:textId="3CBCF1DD" w:rsidR="00E75C64" w:rsidRPr="00504735" w:rsidRDefault="00E75C64" w:rsidP="001629FA">
            <w:pPr>
              <w:tabs>
                <w:tab w:val="right" w:leader="dot" w:pos="4092"/>
              </w:tabs>
              <w:rPr>
                <w:rFonts w:eastAsia="Arial Narrow" w:cstheme="minorHAnsi"/>
                <w:szCs w:val="20"/>
                <w:lang w:val="fr-FR"/>
              </w:rPr>
            </w:pPr>
            <w:r w:rsidRPr="00504735">
              <w:rPr>
                <w:rFonts w:eastAsia="Arial Narrow" w:cstheme="minorHAnsi"/>
                <w:szCs w:val="20"/>
              </w:rPr>
              <w:t>Not</w:t>
            </w:r>
            <w:r w:rsidRPr="00504735">
              <w:rPr>
                <w:rFonts w:eastAsia="Arial Narrow" w:cs="Mangal"/>
                <w:szCs w:val="20"/>
                <w:cs/>
              </w:rPr>
              <w:tab/>
              <w:t>2</w:t>
            </w:r>
          </w:p>
        </w:tc>
        <w:tc>
          <w:tcPr>
            <w:tcW w:w="334" w:type="pct"/>
          </w:tcPr>
          <w:p w14:paraId="583FD932" w14:textId="0DC9CEF4" w:rsidR="00DC5777" w:rsidRPr="00504735" w:rsidRDefault="00DC5777" w:rsidP="001629FA">
            <w:pPr>
              <w:jc w:val="center"/>
              <w:rPr>
                <w:rFonts w:eastAsia="Arial Narrow" w:cstheme="minorHAnsi"/>
                <w:szCs w:val="20"/>
                <w:lang w:val="fr-FR"/>
              </w:rPr>
            </w:pPr>
          </w:p>
          <w:p w14:paraId="247C4296" w14:textId="37978546" w:rsidR="00E75C64" w:rsidRPr="00504735" w:rsidRDefault="001B0651" w:rsidP="001629FA">
            <w:pPr>
              <w:jc w:val="center"/>
              <w:rPr>
                <w:rFonts w:eastAsia="Arial Narrow" w:cstheme="minorHAnsi"/>
                <w:szCs w:val="20"/>
                <w:lang w:val="fr-FR"/>
              </w:rPr>
            </w:pPr>
            <w:r w:rsidRPr="00504735">
              <w:rPr>
                <w:rFonts w:eastAsia="Arial Narrow" w:cstheme="minorHAnsi"/>
                <w:noProof/>
                <w:szCs w:val="20"/>
                <w:lang w:eastAsia="en-IN"/>
              </w:rPr>
              <mc:AlternateContent>
                <mc:Choice Requires="wps">
                  <w:drawing>
                    <wp:anchor distT="0" distB="0" distL="114300" distR="114300" simplePos="0" relativeHeight="251728896" behindDoc="0" locked="0" layoutInCell="1" allowOverlap="1" wp14:anchorId="1904C56A" wp14:editId="30C367ED">
                      <wp:simplePos x="0" y="0"/>
                      <wp:positionH relativeFrom="column">
                        <wp:posOffset>-104775</wp:posOffset>
                      </wp:positionH>
                      <wp:positionV relativeFrom="paragraph">
                        <wp:posOffset>136525</wp:posOffset>
                      </wp:positionV>
                      <wp:extent cx="180975" cy="9525"/>
                      <wp:effectExtent l="0" t="57150" r="47625" b="85725"/>
                      <wp:wrapNone/>
                      <wp:docPr id="75" name="Straight Arrow Connector 75"/>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75" style="position:absolute;margin-left:-8.25pt;margin-top:10.75pt;width:14.25pt;height:.7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" w14:anchorId="7110CEE8">
                      <v:stroke joinstyle="miter" endarrow="block"/>
                    </v:shape>
                  </w:pict>
                </mc:Fallback>
              </mc:AlternateContent>
            </w:r>
            <w:r>
              <w:rPr>
                <w:rFonts w:eastAsia="Arial Narrow" w:cstheme="minorHAnsi"/>
                <w:szCs w:val="20"/>
              </w:rPr>
              <w:t xml:space="preserve">    506</w:t>
            </w:r>
          </w:p>
        </w:tc>
      </w:tr>
      <w:tr w:rsidR="000A1F97" w:rsidRPr="00DA37F2" w14:paraId="090B1F26" w14:textId="77777777" w:rsidTr="000C4C75">
        <w:tblPrEx>
          <w:jc w:val="left"/>
        </w:tblPrEx>
        <w:trPr>
          <w:trHeight w:val="2655"/>
        </w:trPr>
        <w:tc>
          <w:tcPr>
            <w:tcW w:w="258" w:type="pct"/>
          </w:tcPr>
          <w:p w14:paraId="5083C02B" w14:textId="77777777" w:rsidR="001629FA" w:rsidRPr="00504735" w:rsidRDefault="001629FA" w:rsidP="001629FA">
            <w:pPr>
              <w:jc w:val="center"/>
              <w:rPr>
                <w:rFonts w:cstheme="minorHAnsi"/>
                <w:szCs w:val="20"/>
                <w:lang w:val="fr-FR"/>
              </w:rPr>
            </w:pPr>
          </w:p>
        </w:tc>
        <w:tc>
          <w:tcPr>
            <w:tcW w:w="754" w:type="pct"/>
          </w:tcPr>
          <w:p w14:paraId="69701F04" w14:textId="478914C7" w:rsidR="001629FA" w:rsidRPr="00504735" w:rsidRDefault="00040EED" w:rsidP="001629FA">
            <w:pPr>
              <w:suppressAutoHyphens/>
              <w:rPr>
                <w:rFonts w:cstheme="minorHAnsi"/>
                <w:bCs/>
                <w:spacing w:val="-2"/>
                <w:szCs w:val="20"/>
                <w:lang w:val="fr-FR"/>
              </w:rPr>
            </w:pPr>
            <w:r w:rsidRPr="00504735">
              <w:rPr>
                <w:rFonts w:eastAsia="Arial Narrow" w:cstheme="minorHAnsi"/>
                <w:spacing w:val="-2"/>
                <w:szCs w:val="20"/>
              </w:rPr>
              <w:t>List of SMNI services</w:t>
            </w:r>
          </w:p>
        </w:tc>
        <w:tc>
          <w:tcPr>
            <w:tcW w:w="1051" w:type="pct"/>
          </w:tcPr>
          <w:p w14:paraId="17866626" w14:textId="77777777" w:rsidR="00040EED" w:rsidRPr="00504735" w:rsidRDefault="00040EED" w:rsidP="00504735">
            <w:pPr>
              <w:pStyle w:val="ListParagraph1"/>
              <w:ind w:left="0"/>
              <w:rPr>
                <w:rFonts w:eastAsia="Times New Roman" w:cstheme="minorHAnsi"/>
                <w:b/>
                <w:bCs/>
                <w:color w:val="000000"/>
                <w:szCs w:val="20"/>
                <w:lang w:val="fr-FR"/>
              </w:rPr>
            </w:pPr>
            <w:commentRangeStart w:id="23"/>
            <w:r w:rsidRPr="00504735">
              <w:rPr>
                <w:rFonts w:eastAsia="Times New Roman" w:cstheme="minorHAnsi"/>
                <w:b/>
                <w:bCs/>
                <w:color w:val="000000"/>
                <w:szCs w:val="20"/>
              </w:rPr>
              <w:t>502. How often is this service provided in the establishment?</w:t>
            </w:r>
          </w:p>
          <w:p w14:paraId="1A098EEE" w14:textId="77777777" w:rsidR="00040EED" w:rsidRPr="00504735" w:rsidRDefault="00040EED" w:rsidP="00040EED">
            <w:pPr>
              <w:pStyle w:val="ListParagraph1"/>
              <w:rPr>
                <w:rFonts w:eastAsia="Times New Roman" w:cstheme="minorHAnsi"/>
                <w:color w:val="000000"/>
                <w:szCs w:val="20"/>
                <w:lang w:val="fr-FR"/>
              </w:rPr>
            </w:pPr>
          </w:p>
          <w:p w14:paraId="7BBD131B" w14:textId="77777777" w:rsidR="00040EED" w:rsidRPr="00504735" w:rsidRDefault="00040EED" w:rsidP="00040EED">
            <w:pPr>
              <w:pStyle w:val="ListParagraph1"/>
              <w:rPr>
                <w:rFonts w:eastAsia="Times New Roman" w:cstheme="minorHAnsi"/>
                <w:color w:val="000000"/>
                <w:szCs w:val="20"/>
                <w:lang w:val="fr-FR"/>
              </w:rPr>
            </w:pPr>
          </w:p>
          <w:p w14:paraId="3748ABEA" w14:textId="6B2E3834" w:rsidR="00ED56E6" w:rsidRDefault="00ED56E6" w:rsidP="00ED56E6">
            <w:pPr>
              <w:pStyle w:val="ListParagraph1"/>
              <w:ind w:left="0"/>
              <w:rPr>
                <w:rFonts w:eastAsia="Times New Roman" w:cstheme="minorHAnsi"/>
                <w:color w:val="000000"/>
                <w:szCs w:val="20"/>
                <w:lang w:val="fr-FR"/>
              </w:rPr>
            </w:pPr>
            <w:r>
              <w:rPr>
                <w:rFonts w:eastAsia="Times New Roman" w:cstheme="minorHAnsi"/>
                <w:color w:val="000000"/>
                <w:szCs w:val="20"/>
              </w:rPr>
              <w:t xml:space="preserve">(Regularly=1, Occasionally=2, </w:t>
            </w:r>
          </w:p>
          <w:p w14:paraId="1F92DA10" w14:textId="0D1344F2" w:rsidR="00040EED" w:rsidRPr="00504735" w:rsidRDefault="00040EED" w:rsidP="00504735">
            <w:pPr>
              <w:pStyle w:val="ListParagraph1"/>
              <w:ind w:left="0"/>
              <w:rPr>
                <w:rFonts w:eastAsia="Times New Roman" w:cstheme="minorHAnsi"/>
                <w:color w:val="000000"/>
                <w:szCs w:val="20"/>
                <w:lang w:val="fr-FR"/>
              </w:rPr>
            </w:pPr>
            <w:r w:rsidRPr="00504735">
              <w:rPr>
                <w:rFonts w:eastAsia="Times New Roman" w:cstheme="minorHAnsi"/>
                <w:color w:val="000000"/>
                <w:szCs w:val="20"/>
              </w:rPr>
              <w:t>Not at all=3)</w:t>
            </w:r>
          </w:p>
          <w:p w14:paraId="5FC456FA" w14:textId="77777777" w:rsidR="00040EED" w:rsidRPr="00504735" w:rsidRDefault="00040EED" w:rsidP="00040EED">
            <w:pPr>
              <w:pStyle w:val="ListParagraph1"/>
              <w:rPr>
                <w:rFonts w:eastAsia="Times New Roman" w:cstheme="minorHAnsi"/>
                <w:color w:val="000000"/>
                <w:szCs w:val="20"/>
                <w:lang w:val="fr-FR"/>
              </w:rPr>
            </w:pPr>
          </w:p>
          <w:p w14:paraId="7989EF14" w14:textId="0A499362" w:rsidR="001629FA" w:rsidRPr="00504735" w:rsidRDefault="00040EED" w:rsidP="00040EED">
            <w:pPr>
              <w:pStyle w:val="ListParagraph1"/>
              <w:ind w:left="0"/>
              <w:rPr>
                <w:rFonts w:eastAsia="Times New Roman" w:cstheme="minorHAnsi"/>
                <w:b/>
                <w:color w:val="000000"/>
                <w:szCs w:val="20"/>
                <w:lang w:val="fr-FR"/>
              </w:rPr>
            </w:pPr>
            <w:r w:rsidRPr="00504735">
              <w:rPr>
                <w:rFonts w:eastAsia="Times New Roman" w:cstheme="minorHAnsi"/>
                <w:b/>
                <w:color w:val="000000"/>
                <w:szCs w:val="20"/>
              </w:rPr>
              <w:t xml:space="preserve">[If the answer is 3, go to 505]  </w:t>
            </w:r>
          </w:p>
        </w:tc>
        <w:tc>
          <w:tcPr>
            <w:tcW w:w="1112" w:type="pct"/>
            <w:gridSpan w:val="2"/>
          </w:tcPr>
          <w:p w14:paraId="4D53F543" w14:textId="783A145E" w:rsidR="00040EED" w:rsidRPr="00504735" w:rsidRDefault="00040EED" w:rsidP="00040EED">
            <w:pPr>
              <w:pStyle w:val="ListParagraph1"/>
              <w:ind w:left="0"/>
              <w:rPr>
                <w:rFonts w:cstheme="minorHAnsi"/>
                <w:b/>
                <w:szCs w:val="20"/>
                <w:lang w:val="fr-FR"/>
              </w:rPr>
            </w:pPr>
            <w:r w:rsidRPr="00504735">
              <w:rPr>
                <w:rFonts w:cstheme="minorHAnsi"/>
                <w:b/>
                <w:szCs w:val="20"/>
              </w:rPr>
              <w:t>503.a Is this service provided free of charge?</w:t>
            </w:r>
          </w:p>
          <w:p w14:paraId="28F4F0CB" w14:textId="77777777" w:rsidR="00040EED" w:rsidRPr="00504735" w:rsidRDefault="00040EED" w:rsidP="00040EED">
            <w:pPr>
              <w:pStyle w:val="ListParagraph1"/>
              <w:rPr>
                <w:rFonts w:cstheme="minorHAnsi"/>
                <w:bCs/>
                <w:szCs w:val="20"/>
                <w:lang w:val="fr-FR"/>
              </w:rPr>
            </w:pPr>
          </w:p>
          <w:p w14:paraId="57C67356" w14:textId="77777777" w:rsidR="00040EED" w:rsidRPr="00504735" w:rsidRDefault="00040EED" w:rsidP="00504735">
            <w:pPr>
              <w:pStyle w:val="ListParagraph1"/>
              <w:ind w:left="0"/>
              <w:rPr>
                <w:rFonts w:cstheme="minorHAnsi"/>
                <w:bCs/>
                <w:szCs w:val="20"/>
                <w:lang w:val="fr-FR"/>
              </w:rPr>
            </w:pPr>
            <w:r w:rsidRPr="00504735">
              <w:rPr>
                <w:rFonts w:cstheme="minorHAnsi"/>
                <w:bCs/>
                <w:szCs w:val="20"/>
              </w:rPr>
              <w:t>(Oui=1, Non=2)</w:t>
            </w:r>
          </w:p>
          <w:p w14:paraId="7343910A" w14:textId="77777777" w:rsidR="00040EED" w:rsidRPr="00504735" w:rsidRDefault="00040EED" w:rsidP="00040EED">
            <w:pPr>
              <w:pStyle w:val="ListParagraph1"/>
              <w:rPr>
                <w:rFonts w:cstheme="minorHAnsi"/>
                <w:bCs/>
                <w:szCs w:val="20"/>
                <w:lang w:val="fr-FR"/>
              </w:rPr>
            </w:pPr>
          </w:p>
          <w:p w14:paraId="3A0C556A" w14:textId="022034EE" w:rsidR="00DA198E" w:rsidRPr="00504735" w:rsidRDefault="00040EED" w:rsidP="00040EED">
            <w:pPr>
              <w:pStyle w:val="ListParagraph1"/>
              <w:ind w:left="0"/>
              <w:rPr>
                <w:rFonts w:cstheme="minorHAnsi"/>
                <w:b/>
                <w:bCs/>
                <w:szCs w:val="20"/>
                <w:lang w:val="fr-FR"/>
              </w:rPr>
            </w:pPr>
            <w:r w:rsidRPr="00504735">
              <w:rPr>
                <w:rFonts w:cstheme="minorHAnsi"/>
                <w:bCs/>
                <w:szCs w:val="20"/>
              </w:rPr>
              <w:t xml:space="preserve">[If the answer is 1, proceed to the next service.]  </w:t>
            </w:r>
          </w:p>
        </w:tc>
        <w:tc>
          <w:tcPr>
            <w:tcW w:w="826" w:type="pct"/>
            <w:gridSpan w:val="2"/>
          </w:tcPr>
          <w:p w14:paraId="02D3C98F" w14:textId="77777777" w:rsidR="00040EED" w:rsidRPr="00504735" w:rsidRDefault="00040EED" w:rsidP="00040EED">
            <w:pPr>
              <w:tabs>
                <w:tab w:val="right" w:leader="dot" w:pos="4092"/>
              </w:tabs>
              <w:jc w:val="center"/>
              <w:rPr>
                <w:rFonts w:cstheme="minorHAnsi"/>
                <w:b/>
                <w:szCs w:val="20"/>
                <w:lang w:val="fr-FR"/>
              </w:rPr>
            </w:pPr>
            <w:r w:rsidRPr="00504735">
              <w:rPr>
                <w:rFonts w:cstheme="minorHAnsi"/>
                <w:b/>
                <w:szCs w:val="20"/>
              </w:rPr>
              <w:t>504. How much does it cost per unit?</w:t>
            </w:r>
          </w:p>
          <w:p w14:paraId="11E837BD" w14:textId="77777777" w:rsidR="00040EED" w:rsidRPr="00504735" w:rsidRDefault="00040EED" w:rsidP="00040EED">
            <w:pPr>
              <w:tabs>
                <w:tab w:val="right" w:leader="dot" w:pos="4092"/>
              </w:tabs>
              <w:jc w:val="center"/>
              <w:rPr>
                <w:rFonts w:cstheme="minorHAnsi"/>
                <w:bCs/>
                <w:szCs w:val="20"/>
                <w:lang w:val="fr-FR"/>
              </w:rPr>
            </w:pPr>
          </w:p>
          <w:p w14:paraId="14AEF767" w14:textId="77777777" w:rsidR="00040EED" w:rsidRPr="00504735" w:rsidRDefault="00040EED" w:rsidP="00040EED">
            <w:pPr>
              <w:tabs>
                <w:tab w:val="right" w:leader="dot" w:pos="4092"/>
              </w:tabs>
              <w:jc w:val="center"/>
              <w:rPr>
                <w:rFonts w:cstheme="minorHAnsi"/>
                <w:bCs/>
                <w:szCs w:val="20"/>
                <w:lang w:val="fr-FR"/>
              </w:rPr>
            </w:pPr>
          </w:p>
          <w:p w14:paraId="1755D534" w14:textId="77777777" w:rsidR="00040EED" w:rsidRPr="00504735" w:rsidRDefault="00040EED" w:rsidP="00040EED">
            <w:pPr>
              <w:tabs>
                <w:tab w:val="right" w:leader="dot" w:pos="4092"/>
              </w:tabs>
              <w:jc w:val="center"/>
              <w:rPr>
                <w:rFonts w:cstheme="minorHAnsi"/>
                <w:bCs/>
                <w:szCs w:val="20"/>
                <w:lang w:val="fr-FR"/>
              </w:rPr>
            </w:pPr>
          </w:p>
          <w:p w14:paraId="3BC3673B" w14:textId="52E0FADD" w:rsidR="001629FA" w:rsidRPr="00504735" w:rsidRDefault="00040EED" w:rsidP="00040EED">
            <w:pPr>
              <w:tabs>
                <w:tab w:val="right" w:leader="dot" w:pos="4092"/>
              </w:tabs>
              <w:jc w:val="center"/>
              <w:rPr>
                <w:rFonts w:cstheme="minorHAnsi"/>
                <w:bCs/>
                <w:szCs w:val="20"/>
                <w:lang w:val="fr-FR"/>
              </w:rPr>
            </w:pPr>
            <w:r w:rsidRPr="00504735">
              <w:rPr>
                <w:rFonts w:cstheme="minorHAnsi"/>
                <w:bCs/>
                <w:szCs w:val="20"/>
              </w:rPr>
              <w:t>(in local currency)</w:t>
            </w:r>
          </w:p>
        </w:tc>
        <w:tc>
          <w:tcPr>
            <w:tcW w:w="665" w:type="pct"/>
            <w:gridSpan w:val="2"/>
          </w:tcPr>
          <w:p w14:paraId="087CFC07" w14:textId="77777777" w:rsidR="00040EED" w:rsidRPr="00504735" w:rsidRDefault="00040EED" w:rsidP="00040EED">
            <w:pPr>
              <w:rPr>
                <w:rFonts w:cstheme="minorHAnsi"/>
                <w:b/>
                <w:szCs w:val="20"/>
                <w:lang w:val="fr-FR"/>
              </w:rPr>
            </w:pPr>
            <w:r w:rsidRPr="00504735">
              <w:rPr>
                <w:rFonts w:cstheme="minorHAnsi"/>
                <w:b/>
                <w:szCs w:val="20"/>
              </w:rPr>
              <w:t>505. Reasons for unavailability of service</w:t>
            </w:r>
          </w:p>
          <w:p w14:paraId="3DDD4D71" w14:textId="77777777" w:rsidR="00040EED" w:rsidRPr="00504735" w:rsidRDefault="00040EED" w:rsidP="00040EED">
            <w:pPr>
              <w:rPr>
                <w:rFonts w:cstheme="minorHAnsi"/>
                <w:bCs/>
                <w:szCs w:val="20"/>
                <w:lang w:val="fr-FR"/>
              </w:rPr>
            </w:pPr>
          </w:p>
          <w:p w14:paraId="6DF0CB07" w14:textId="77777777" w:rsidR="00040EED" w:rsidRPr="00504735" w:rsidRDefault="00040EED" w:rsidP="00040EED">
            <w:pPr>
              <w:rPr>
                <w:rFonts w:cstheme="minorHAnsi"/>
                <w:bCs/>
                <w:szCs w:val="20"/>
                <w:lang w:val="fr-FR"/>
              </w:rPr>
            </w:pPr>
            <w:r w:rsidRPr="00504735">
              <w:rPr>
                <w:rFonts w:cstheme="minorHAnsi"/>
                <w:bCs/>
                <w:szCs w:val="20"/>
              </w:rPr>
              <w:t xml:space="preserve">(No trained providers=1, supplies not available=2, infrastructure not available=3, </w:t>
            </w:r>
          </w:p>
          <w:p w14:paraId="7271DFE1" w14:textId="49A9C9B9" w:rsidR="001629FA" w:rsidRPr="00504735" w:rsidRDefault="00040EED" w:rsidP="00040EED">
            <w:pPr>
              <w:rPr>
                <w:rFonts w:cstheme="minorHAnsi"/>
                <w:bCs/>
                <w:szCs w:val="20"/>
                <w:lang w:val="fr-FR"/>
              </w:rPr>
            </w:pPr>
            <w:r w:rsidRPr="00504735">
              <w:rPr>
                <w:rFonts w:cstheme="minorHAnsi"/>
                <w:bCs/>
                <w:szCs w:val="20"/>
              </w:rPr>
              <w:t>Customer doesn't want to=4, Other (specify)=5)</w:t>
            </w:r>
            <w:commentRangeEnd w:id="23"/>
            <w:r w:rsidR="00F45016">
              <w:rPr>
                <w:rStyle w:val="CommentReference"/>
              </w:rPr>
              <w:commentReference w:id="23"/>
            </w:r>
          </w:p>
        </w:tc>
        <w:tc>
          <w:tcPr>
            <w:tcW w:w="334" w:type="pct"/>
          </w:tcPr>
          <w:p w14:paraId="15A69E8C" w14:textId="77777777" w:rsidR="001629FA" w:rsidRPr="00504735" w:rsidRDefault="001629FA" w:rsidP="001629FA">
            <w:pPr>
              <w:rPr>
                <w:rFonts w:cstheme="minorHAnsi"/>
                <w:b/>
                <w:szCs w:val="20"/>
                <w:lang w:val="fr-FR"/>
              </w:rPr>
            </w:pPr>
          </w:p>
          <w:p w14:paraId="341D123D" w14:textId="77777777" w:rsidR="001629FA" w:rsidRPr="00504735" w:rsidRDefault="001629FA" w:rsidP="001629FA">
            <w:pPr>
              <w:rPr>
                <w:rFonts w:cstheme="minorHAnsi"/>
                <w:b/>
                <w:szCs w:val="20"/>
                <w:lang w:val="fr-FR"/>
              </w:rPr>
            </w:pPr>
          </w:p>
          <w:p w14:paraId="5A517C89" w14:textId="77777777" w:rsidR="001629FA" w:rsidRPr="00504735" w:rsidRDefault="001629FA" w:rsidP="001629FA">
            <w:pPr>
              <w:rPr>
                <w:rFonts w:cstheme="minorHAnsi"/>
                <w:b/>
                <w:szCs w:val="20"/>
                <w:lang w:val="fr-FR"/>
              </w:rPr>
            </w:pPr>
          </w:p>
          <w:p w14:paraId="03236D76" w14:textId="77777777" w:rsidR="001629FA" w:rsidRPr="00504735" w:rsidRDefault="001629FA" w:rsidP="001629FA">
            <w:pPr>
              <w:rPr>
                <w:rFonts w:cstheme="minorHAnsi"/>
                <w:b/>
                <w:szCs w:val="20"/>
                <w:lang w:val="fr-FR"/>
              </w:rPr>
            </w:pPr>
          </w:p>
          <w:p w14:paraId="012B0B9B" w14:textId="77777777" w:rsidR="001629FA" w:rsidRPr="00504735" w:rsidRDefault="001629FA" w:rsidP="001629FA">
            <w:pPr>
              <w:rPr>
                <w:rFonts w:cstheme="minorHAnsi"/>
                <w:b/>
                <w:szCs w:val="20"/>
                <w:lang w:val="fr-FR"/>
              </w:rPr>
            </w:pPr>
          </w:p>
          <w:p w14:paraId="6B68F494" w14:textId="77777777" w:rsidR="001629FA" w:rsidRPr="00504735" w:rsidRDefault="001629FA" w:rsidP="001629FA">
            <w:pPr>
              <w:rPr>
                <w:rFonts w:cstheme="minorHAnsi"/>
                <w:b/>
                <w:szCs w:val="20"/>
                <w:lang w:val="fr-FR"/>
              </w:rPr>
            </w:pPr>
          </w:p>
          <w:p w14:paraId="347BB63D" w14:textId="77777777" w:rsidR="001629FA" w:rsidRPr="00504735" w:rsidRDefault="001629FA" w:rsidP="001629FA">
            <w:pPr>
              <w:rPr>
                <w:rFonts w:cstheme="minorHAnsi"/>
                <w:b/>
                <w:szCs w:val="20"/>
                <w:lang w:val="fr-FR"/>
              </w:rPr>
            </w:pPr>
          </w:p>
        </w:tc>
      </w:tr>
      <w:tr w:rsidR="00952A49" w:rsidRPr="00DA37F2" w14:paraId="1EC6E849" w14:textId="77777777" w:rsidTr="000C4C75">
        <w:tblPrEx>
          <w:jc w:val="left"/>
        </w:tblPrEx>
        <w:trPr>
          <w:cantSplit/>
          <w:trHeight w:val="20"/>
        </w:trPr>
        <w:tc>
          <w:tcPr>
            <w:tcW w:w="5000" w:type="pct"/>
            <w:gridSpan w:val="10"/>
            <w:shd w:val="clear" w:color="auto" w:fill="DEEAF6" w:themeFill="accent1" w:themeFillTint="33"/>
            <w:vAlign w:val="center"/>
          </w:tcPr>
          <w:p w14:paraId="0AB6B83E" w14:textId="30C66571" w:rsidR="00952A49" w:rsidRPr="00504735" w:rsidRDefault="00952A49" w:rsidP="00BC05F7">
            <w:pPr>
              <w:spacing w:before="40" w:after="60"/>
              <w:rPr>
                <w:rFonts w:cstheme="minorHAnsi"/>
                <w:b/>
                <w:bCs/>
                <w:szCs w:val="20"/>
                <w:lang w:val="fr-FR"/>
              </w:rPr>
            </w:pPr>
            <w:r w:rsidRPr="00504735">
              <w:rPr>
                <w:rFonts w:cstheme="minorHAnsi"/>
                <w:b/>
                <w:bCs/>
                <w:szCs w:val="20"/>
              </w:rPr>
              <w:t>A. ANC Services [If "Yes" continue on the line, If "No" Proceed to Option B (Delivery Services))</w:t>
            </w:r>
          </w:p>
        </w:tc>
      </w:tr>
      <w:tr w:rsidR="00A32A55" w:rsidRPr="00DA37F2" w14:paraId="78F229E8" w14:textId="77777777" w:rsidTr="000C4C75">
        <w:tblPrEx>
          <w:jc w:val="left"/>
        </w:tblPrEx>
        <w:trPr>
          <w:gridAfter w:val="2"/>
          <w:wAfter w:w="1417" w:type="dxa"/>
          <w:cantSplit/>
          <w:trHeight w:val="20"/>
        </w:trPr>
        <w:tc>
          <w:tcPr>
            <w:tcW w:w="4666" w:type="pct"/>
            <w:gridSpan w:val="8"/>
            <w:shd w:val="clear" w:color="auto" w:fill="DEEAF6" w:themeFill="accent1" w:themeFillTint="33"/>
            <w:vAlign w:val="center"/>
          </w:tcPr>
          <w:p w14:paraId="1AA9A380" w14:textId="124DE2DA" w:rsidR="00A32A55" w:rsidRPr="00504735" w:rsidRDefault="00A32A55" w:rsidP="00BC05F7">
            <w:pPr>
              <w:spacing w:before="40" w:after="60"/>
              <w:rPr>
                <w:rFonts w:cstheme="minorHAnsi"/>
                <w:b/>
                <w:bCs/>
                <w:szCs w:val="20"/>
                <w:lang w:val="fr-FR"/>
              </w:rPr>
            </w:pPr>
            <w:r>
              <w:rPr>
                <w:rFonts w:cstheme="minorHAnsi"/>
                <w:b/>
                <w:bCs/>
                <w:szCs w:val="20"/>
              </w:rPr>
              <w:t>What is the cost of the CPN ticket? What is the cost of the available paraclinical examinations?</w:t>
            </w:r>
          </w:p>
        </w:tc>
      </w:tr>
      <w:tr w:rsidR="000A1F97" w:rsidRPr="00760CD1" w14:paraId="2C326119" w14:textId="77777777" w:rsidTr="000C4C75">
        <w:tblPrEx>
          <w:jc w:val="left"/>
        </w:tblPrEx>
        <w:trPr>
          <w:cantSplit/>
          <w:trHeight w:val="301"/>
        </w:trPr>
        <w:tc>
          <w:tcPr>
            <w:tcW w:w="258" w:type="pct"/>
          </w:tcPr>
          <w:p w14:paraId="4FC9F01E"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110D8033" w14:textId="27DBE0B6" w:rsidR="000B0A72" w:rsidRPr="00504735" w:rsidRDefault="000B0A72" w:rsidP="000B0A72">
            <w:pPr>
              <w:rPr>
                <w:rFonts w:cstheme="minorHAnsi"/>
                <w:bCs/>
                <w:szCs w:val="20"/>
                <w:lang w:val="fr-FR"/>
              </w:rPr>
            </w:pPr>
            <w:r w:rsidRPr="00504735">
              <w:rPr>
                <w:rFonts w:cstheme="minorHAnsi"/>
                <w:szCs w:val="20"/>
              </w:rPr>
              <w:t>Check in</w:t>
            </w:r>
          </w:p>
        </w:tc>
        <w:tc>
          <w:tcPr>
            <w:tcW w:w="1051" w:type="pct"/>
          </w:tcPr>
          <w:p w14:paraId="4DFBDB13"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52104ABB"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560FD82D" w14:textId="77777777" w:rsidR="000B0A72" w:rsidRPr="00504735" w:rsidRDefault="000B0A72" w:rsidP="000B0A72">
            <w:pPr>
              <w:rPr>
                <w:rFonts w:cstheme="minorHAnsi"/>
                <w:bCs/>
                <w:szCs w:val="20"/>
                <w:lang w:val="fr-FR"/>
              </w:rPr>
            </w:pPr>
          </w:p>
        </w:tc>
        <w:tc>
          <w:tcPr>
            <w:tcW w:w="665" w:type="pct"/>
            <w:gridSpan w:val="2"/>
          </w:tcPr>
          <w:p w14:paraId="38E513EF"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restart"/>
            <w:vAlign w:val="center"/>
          </w:tcPr>
          <w:p w14:paraId="473A8CA5" w14:textId="77777777" w:rsidR="000B0A72" w:rsidRPr="00504735" w:rsidRDefault="000B0A72" w:rsidP="000B0A72">
            <w:pPr>
              <w:rPr>
                <w:rFonts w:cstheme="minorHAnsi"/>
                <w:bCs/>
                <w:szCs w:val="20"/>
                <w:lang w:val="fr-FR"/>
              </w:rPr>
            </w:pPr>
          </w:p>
        </w:tc>
      </w:tr>
      <w:tr w:rsidR="000A1F97" w:rsidRPr="00760CD1" w14:paraId="357BE0D5" w14:textId="77777777" w:rsidTr="000C4C75">
        <w:tblPrEx>
          <w:jc w:val="left"/>
        </w:tblPrEx>
        <w:trPr>
          <w:cantSplit/>
          <w:trHeight w:val="307"/>
        </w:trPr>
        <w:tc>
          <w:tcPr>
            <w:tcW w:w="258" w:type="pct"/>
          </w:tcPr>
          <w:p w14:paraId="23C3B6AE"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2643E656" w14:textId="2A98CBC0" w:rsidR="000B0A72" w:rsidRPr="00504735" w:rsidRDefault="000B0A72" w:rsidP="000B0A72">
            <w:pPr>
              <w:rPr>
                <w:rFonts w:cstheme="minorHAnsi"/>
                <w:bCs/>
                <w:szCs w:val="20"/>
                <w:lang w:val="fr-FR"/>
              </w:rPr>
            </w:pPr>
            <w:r w:rsidRPr="00504735">
              <w:rPr>
                <w:rFonts w:cstheme="minorHAnsi"/>
                <w:szCs w:val="20"/>
              </w:rPr>
              <w:t>Physical examination</w:t>
            </w:r>
          </w:p>
        </w:tc>
        <w:tc>
          <w:tcPr>
            <w:tcW w:w="1051" w:type="pct"/>
          </w:tcPr>
          <w:p w14:paraId="15E842C4"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0A5624A9"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25C91780" w14:textId="77777777" w:rsidR="000B0A72" w:rsidRPr="00504735" w:rsidRDefault="000B0A72" w:rsidP="000B0A72">
            <w:pPr>
              <w:rPr>
                <w:rFonts w:cstheme="minorHAnsi"/>
                <w:bCs/>
                <w:szCs w:val="20"/>
                <w:lang w:val="fr-FR"/>
              </w:rPr>
            </w:pPr>
          </w:p>
        </w:tc>
        <w:tc>
          <w:tcPr>
            <w:tcW w:w="665" w:type="pct"/>
            <w:gridSpan w:val="2"/>
          </w:tcPr>
          <w:p w14:paraId="2E975481"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7E91ABE1" w14:textId="77777777" w:rsidR="000B0A72" w:rsidRPr="00504735" w:rsidRDefault="000B0A72" w:rsidP="000B0A72">
            <w:pPr>
              <w:rPr>
                <w:rFonts w:cstheme="minorHAnsi"/>
                <w:bCs/>
                <w:szCs w:val="20"/>
                <w:lang w:val="fr-FR"/>
              </w:rPr>
            </w:pPr>
          </w:p>
        </w:tc>
      </w:tr>
      <w:tr w:rsidR="000A1F97" w:rsidRPr="00760CD1" w14:paraId="511A63EE" w14:textId="77777777" w:rsidTr="000C4C75">
        <w:tblPrEx>
          <w:jc w:val="left"/>
        </w:tblPrEx>
        <w:trPr>
          <w:cantSplit/>
          <w:trHeight w:val="20"/>
        </w:trPr>
        <w:tc>
          <w:tcPr>
            <w:tcW w:w="258" w:type="pct"/>
          </w:tcPr>
          <w:p w14:paraId="6C6D1C39"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30E0B689" w14:textId="59907119" w:rsidR="000B0A72" w:rsidRPr="00504735" w:rsidRDefault="000B0A72" w:rsidP="000B0A72">
            <w:pPr>
              <w:rPr>
                <w:rFonts w:cstheme="minorHAnsi"/>
                <w:bCs/>
                <w:szCs w:val="20"/>
                <w:lang w:val="fr-FR"/>
              </w:rPr>
            </w:pPr>
            <w:r w:rsidRPr="00504735">
              <w:rPr>
                <w:rFonts w:cstheme="minorHAnsi"/>
                <w:szCs w:val="20"/>
              </w:rPr>
              <w:t>Weight gain</w:t>
            </w:r>
          </w:p>
        </w:tc>
        <w:tc>
          <w:tcPr>
            <w:tcW w:w="1051" w:type="pct"/>
          </w:tcPr>
          <w:p w14:paraId="37C77B1D"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7ACADD1A"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539118EB" w14:textId="77777777" w:rsidR="000B0A72" w:rsidRPr="00504735" w:rsidRDefault="000B0A72" w:rsidP="000B0A72">
            <w:pPr>
              <w:rPr>
                <w:rFonts w:cstheme="minorHAnsi"/>
                <w:bCs/>
                <w:szCs w:val="20"/>
                <w:lang w:val="fr-FR"/>
              </w:rPr>
            </w:pPr>
          </w:p>
        </w:tc>
        <w:tc>
          <w:tcPr>
            <w:tcW w:w="665" w:type="pct"/>
            <w:gridSpan w:val="2"/>
          </w:tcPr>
          <w:p w14:paraId="0075CD8F"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425BA6CA" w14:textId="77777777" w:rsidR="000B0A72" w:rsidRPr="00504735" w:rsidRDefault="000B0A72" w:rsidP="000B0A72">
            <w:pPr>
              <w:rPr>
                <w:rFonts w:cstheme="minorHAnsi"/>
                <w:bCs/>
                <w:szCs w:val="20"/>
                <w:lang w:val="fr-FR"/>
              </w:rPr>
            </w:pPr>
          </w:p>
        </w:tc>
      </w:tr>
      <w:tr w:rsidR="000A1F97" w:rsidRPr="00760CD1" w14:paraId="3BCE1D64" w14:textId="77777777" w:rsidTr="000C4C75">
        <w:tblPrEx>
          <w:jc w:val="left"/>
        </w:tblPrEx>
        <w:trPr>
          <w:cantSplit/>
          <w:trHeight w:val="20"/>
        </w:trPr>
        <w:tc>
          <w:tcPr>
            <w:tcW w:w="258" w:type="pct"/>
          </w:tcPr>
          <w:p w14:paraId="7C7890E0"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385AE566" w14:textId="2DE78606" w:rsidR="000B0A72" w:rsidRPr="00504735" w:rsidRDefault="000B0A72" w:rsidP="000B0A72">
            <w:pPr>
              <w:rPr>
                <w:rFonts w:cstheme="minorHAnsi"/>
                <w:bCs/>
                <w:szCs w:val="20"/>
                <w:lang w:val="fr-FR"/>
              </w:rPr>
            </w:pPr>
            <w:r w:rsidRPr="00504735">
              <w:rPr>
                <w:rFonts w:cstheme="minorHAnsi"/>
                <w:szCs w:val="20"/>
              </w:rPr>
              <w:t>Blood pressure measurement</w:t>
            </w:r>
          </w:p>
        </w:tc>
        <w:tc>
          <w:tcPr>
            <w:tcW w:w="1051" w:type="pct"/>
          </w:tcPr>
          <w:p w14:paraId="121F55FF"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5732C63E"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51EC119D" w14:textId="77777777" w:rsidR="000B0A72" w:rsidRPr="00504735" w:rsidRDefault="000B0A72" w:rsidP="000B0A72">
            <w:pPr>
              <w:rPr>
                <w:rFonts w:cstheme="minorHAnsi"/>
                <w:bCs/>
                <w:szCs w:val="20"/>
                <w:lang w:val="fr-FR"/>
              </w:rPr>
            </w:pPr>
          </w:p>
        </w:tc>
        <w:tc>
          <w:tcPr>
            <w:tcW w:w="665" w:type="pct"/>
            <w:gridSpan w:val="2"/>
          </w:tcPr>
          <w:p w14:paraId="686C8CC0"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27607DFD" w14:textId="77777777" w:rsidR="000B0A72" w:rsidRPr="00504735" w:rsidRDefault="000B0A72" w:rsidP="000B0A72">
            <w:pPr>
              <w:rPr>
                <w:rFonts w:cstheme="minorHAnsi"/>
                <w:bCs/>
                <w:szCs w:val="20"/>
                <w:lang w:val="fr-FR"/>
              </w:rPr>
            </w:pPr>
          </w:p>
        </w:tc>
      </w:tr>
      <w:tr w:rsidR="000A1F97" w:rsidRPr="00760CD1" w14:paraId="4CD2E49E" w14:textId="77777777" w:rsidTr="000C4C75">
        <w:tblPrEx>
          <w:jc w:val="left"/>
        </w:tblPrEx>
        <w:trPr>
          <w:cantSplit/>
          <w:trHeight w:val="20"/>
        </w:trPr>
        <w:tc>
          <w:tcPr>
            <w:tcW w:w="258" w:type="pct"/>
          </w:tcPr>
          <w:p w14:paraId="6D4A4DEE"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569CA409" w14:textId="6CAFC292" w:rsidR="000B0A72" w:rsidRPr="00504735" w:rsidRDefault="000B0A72" w:rsidP="000B0A72">
            <w:pPr>
              <w:rPr>
                <w:rFonts w:cstheme="minorHAnsi"/>
                <w:bCs/>
                <w:szCs w:val="20"/>
                <w:lang w:val="fr-FR"/>
              </w:rPr>
            </w:pPr>
            <w:r w:rsidRPr="00504735">
              <w:rPr>
                <w:rFonts w:cstheme="minorHAnsi"/>
                <w:szCs w:val="20"/>
              </w:rPr>
              <w:t>Examen de l'abdomen</w:t>
            </w:r>
          </w:p>
        </w:tc>
        <w:tc>
          <w:tcPr>
            <w:tcW w:w="1051" w:type="pct"/>
          </w:tcPr>
          <w:p w14:paraId="524DE1C8"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10DBA0CF"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54B4CEEF" w14:textId="77777777" w:rsidR="000B0A72" w:rsidRPr="00504735" w:rsidRDefault="000B0A72" w:rsidP="000B0A72">
            <w:pPr>
              <w:rPr>
                <w:rFonts w:cstheme="minorHAnsi"/>
                <w:bCs/>
                <w:szCs w:val="20"/>
                <w:lang w:val="fr-FR"/>
              </w:rPr>
            </w:pPr>
          </w:p>
        </w:tc>
        <w:tc>
          <w:tcPr>
            <w:tcW w:w="665" w:type="pct"/>
            <w:gridSpan w:val="2"/>
          </w:tcPr>
          <w:p w14:paraId="37738755"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661B9FEB" w14:textId="77777777" w:rsidR="000B0A72" w:rsidRPr="00504735" w:rsidRDefault="000B0A72" w:rsidP="000B0A72">
            <w:pPr>
              <w:rPr>
                <w:rFonts w:cstheme="minorHAnsi"/>
                <w:bCs/>
                <w:szCs w:val="20"/>
                <w:lang w:val="fr-FR"/>
              </w:rPr>
            </w:pPr>
          </w:p>
        </w:tc>
      </w:tr>
      <w:tr w:rsidR="000A1F97" w:rsidRPr="00760CD1" w14:paraId="49EE601C" w14:textId="77777777" w:rsidTr="000C4C75">
        <w:tblPrEx>
          <w:jc w:val="left"/>
        </w:tblPrEx>
        <w:trPr>
          <w:cantSplit/>
          <w:trHeight w:val="20"/>
        </w:trPr>
        <w:tc>
          <w:tcPr>
            <w:tcW w:w="258" w:type="pct"/>
          </w:tcPr>
          <w:p w14:paraId="519970F7"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068F9F55" w14:textId="79D7317A" w:rsidR="000B0A72" w:rsidRPr="00504735" w:rsidRDefault="000B0A72" w:rsidP="000B0A72">
            <w:pPr>
              <w:rPr>
                <w:rFonts w:cstheme="minorHAnsi"/>
                <w:bCs/>
                <w:szCs w:val="20"/>
                <w:lang w:val="fr-FR"/>
              </w:rPr>
            </w:pPr>
            <w:r w:rsidRPr="00504735">
              <w:rPr>
                <w:rFonts w:cstheme="minorHAnsi"/>
                <w:szCs w:val="20"/>
              </w:rPr>
              <w:t>Treatment of danger signs</w:t>
            </w:r>
          </w:p>
        </w:tc>
        <w:tc>
          <w:tcPr>
            <w:tcW w:w="1051" w:type="pct"/>
          </w:tcPr>
          <w:p w14:paraId="4EE02D0F"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092D8699"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32914F82" w14:textId="77777777" w:rsidR="000B0A72" w:rsidRPr="00504735" w:rsidRDefault="000B0A72" w:rsidP="000B0A72">
            <w:pPr>
              <w:rPr>
                <w:rFonts w:cstheme="minorHAnsi"/>
                <w:bCs/>
                <w:szCs w:val="20"/>
                <w:lang w:val="fr-FR"/>
              </w:rPr>
            </w:pPr>
          </w:p>
        </w:tc>
        <w:tc>
          <w:tcPr>
            <w:tcW w:w="665" w:type="pct"/>
            <w:gridSpan w:val="2"/>
          </w:tcPr>
          <w:p w14:paraId="0BA40359"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2E212DFF" w14:textId="77777777" w:rsidR="000B0A72" w:rsidRPr="00504735" w:rsidRDefault="000B0A72" w:rsidP="000B0A72">
            <w:pPr>
              <w:rPr>
                <w:rFonts w:cstheme="minorHAnsi"/>
                <w:bCs/>
                <w:szCs w:val="20"/>
                <w:lang w:val="fr-FR"/>
              </w:rPr>
            </w:pPr>
          </w:p>
        </w:tc>
      </w:tr>
      <w:tr w:rsidR="000A1F97" w:rsidRPr="00760CD1" w14:paraId="2207D56D" w14:textId="77777777" w:rsidTr="000C4C75">
        <w:tblPrEx>
          <w:jc w:val="left"/>
        </w:tblPrEx>
        <w:trPr>
          <w:cantSplit/>
          <w:trHeight w:val="20"/>
        </w:trPr>
        <w:tc>
          <w:tcPr>
            <w:tcW w:w="258" w:type="pct"/>
          </w:tcPr>
          <w:p w14:paraId="58E9EF28"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2188BB55" w14:textId="2E70D41F" w:rsidR="000B0A72" w:rsidRPr="00504735" w:rsidRDefault="000B0A72" w:rsidP="000B0A72">
            <w:pPr>
              <w:rPr>
                <w:rFonts w:cstheme="minorHAnsi"/>
                <w:bCs/>
                <w:szCs w:val="20"/>
                <w:lang w:val="fr-FR"/>
              </w:rPr>
            </w:pPr>
            <w:r w:rsidRPr="00504735">
              <w:rPr>
                <w:rFonts w:cstheme="minorHAnsi"/>
                <w:szCs w:val="20"/>
              </w:rPr>
              <w:t>Iron Supplementation, Folic Acid</w:t>
            </w:r>
          </w:p>
        </w:tc>
        <w:tc>
          <w:tcPr>
            <w:tcW w:w="1051" w:type="pct"/>
          </w:tcPr>
          <w:p w14:paraId="158771A4"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081F582E"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358687A5" w14:textId="77777777" w:rsidR="000B0A72" w:rsidRPr="00504735" w:rsidRDefault="000B0A72" w:rsidP="000B0A72">
            <w:pPr>
              <w:rPr>
                <w:rFonts w:cstheme="minorHAnsi"/>
                <w:bCs/>
                <w:szCs w:val="20"/>
                <w:lang w:val="fr-FR"/>
              </w:rPr>
            </w:pPr>
          </w:p>
        </w:tc>
        <w:tc>
          <w:tcPr>
            <w:tcW w:w="665" w:type="pct"/>
            <w:gridSpan w:val="2"/>
          </w:tcPr>
          <w:p w14:paraId="050EA1DB"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1D640B07" w14:textId="77777777" w:rsidR="000B0A72" w:rsidRPr="00504735" w:rsidRDefault="000B0A72" w:rsidP="000B0A72">
            <w:pPr>
              <w:rPr>
                <w:rFonts w:cstheme="minorHAnsi"/>
                <w:bCs/>
                <w:szCs w:val="20"/>
                <w:lang w:val="fr-FR"/>
              </w:rPr>
            </w:pPr>
          </w:p>
        </w:tc>
      </w:tr>
      <w:tr w:rsidR="000A1F97" w:rsidRPr="00760CD1" w14:paraId="5653841E" w14:textId="77777777" w:rsidTr="000C4C75">
        <w:tblPrEx>
          <w:jc w:val="left"/>
        </w:tblPrEx>
        <w:trPr>
          <w:cantSplit/>
          <w:trHeight w:val="20"/>
        </w:trPr>
        <w:tc>
          <w:tcPr>
            <w:tcW w:w="258" w:type="pct"/>
          </w:tcPr>
          <w:p w14:paraId="21936DD2"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2FE8E61C" w14:textId="74FF150B" w:rsidR="000B0A72" w:rsidRPr="00504735" w:rsidRDefault="000B0A72" w:rsidP="000B0A72">
            <w:pPr>
              <w:rPr>
                <w:rFonts w:cstheme="minorHAnsi"/>
                <w:bCs/>
                <w:szCs w:val="20"/>
                <w:lang w:val="fr-FR"/>
              </w:rPr>
            </w:pPr>
            <w:r w:rsidRPr="00504735">
              <w:rPr>
                <w:rFonts w:cstheme="minorHAnsi"/>
                <w:szCs w:val="20"/>
              </w:rPr>
              <w:t>Performing a hemoglobin test</w:t>
            </w:r>
          </w:p>
        </w:tc>
        <w:tc>
          <w:tcPr>
            <w:tcW w:w="1051" w:type="pct"/>
          </w:tcPr>
          <w:p w14:paraId="14D08B54"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1F7DD01D"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38A59DA9" w14:textId="77777777" w:rsidR="000B0A72" w:rsidRPr="00504735" w:rsidRDefault="000B0A72" w:rsidP="000B0A72">
            <w:pPr>
              <w:rPr>
                <w:rFonts w:cstheme="minorHAnsi"/>
                <w:bCs/>
                <w:szCs w:val="20"/>
                <w:lang w:val="fr-FR"/>
              </w:rPr>
            </w:pPr>
          </w:p>
        </w:tc>
        <w:tc>
          <w:tcPr>
            <w:tcW w:w="665" w:type="pct"/>
            <w:gridSpan w:val="2"/>
          </w:tcPr>
          <w:p w14:paraId="449E2DEB"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03545BD4" w14:textId="77777777" w:rsidR="000B0A72" w:rsidRPr="00504735" w:rsidRDefault="000B0A72" w:rsidP="000B0A72">
            <w:pPr>
              <w:rPr>
                <w:rFonts w:cstheme="minorHAnsi"/>
                <w:bCs/>
                <w:szCs w:val="20"/>
                <w:lang w:val="fr-FR"/>
              </w:rPr>
            </w:pPr>
          </w:p>
        </w:tc>
      </w:tr>
      <w:tr w:rsidR="000A1F97" w:rsidRPr="00760CD1" w14:paraId="6E85E3DD" w14:textId="77777777" w:rsidTr="000C4C75">
        <w:tblPrEx>
          <w:jc w:val="left"/>
        </w:tblPrEx>
        <w:trPr>
          <w:cantSplit/>
          <w:trHeight w:val="20"/>
        </w:trPr>
        <w:tc>
          <w:tcPr>
            <w:tcW w:w="258" w:type="pct"/>
          </w:tcPr>
          <w:p w14:paraId="5D006444"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73136EB9" w14:textId="71EDCE13" w:rsidR="000B0A72" w:rsidRPr="00504735" w:rsidRDefault="000B0A72" w:rsidP="000B0A72">
            <w:pPr>
              <w:rPr>
                <w:rFonts w:cstheme="minorHAnsi"/>
                <w:bCs/>
                <w:szCs w:val="20"/>
                <w:lang w:val="fr-FR"/>
              </w:rPr>
            </w:pPr>
            <w:r w:rsidRPr="00504735">
              <w:rPr>
                <w:rFonts w:cstheme="minorHAnsi"/>
                <w:szCs w:val="20"/>
              </w:rPr>
              <w:t>Testing for albumin in urine</w:t>
            </w:r>
          </w:p>
        </w:tc>
        <w:tc>
          <w:tcPr>
            <w:tcW w:w="1051" w:type="pct"/>
          </w:tcPr>
          <w:p w14:paraId="4B8BB03C"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48F4BF8B"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706517DA" w14:textId="77777777" w:rsidR="000B0A72" w:rsidRPr="00504735" w:rsidRDefault="000B0A72" w:rsidP="000B0A72">
            <w:pPr>
              <w:rPr>
                <w:rFonts w:cstheme="minorHAnsi"/>
                <w:bCs/>
                <w:szCs w:val="20"/>
                <w:lang w:val="fr-FR"/>
              </w:rPr>
            </w:pPr>
          </w:p>
        </w:tc>
        <w:tc>
          <w:tcPr>
            <w:tcW w:w="665" w:type="pct"/>
            <w:gridSpan w:val="2"/>
          </w:tcPr>
          <w:p w14:paraId="7150F6A9"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4A13A3F6" w14:textId="77777777" w:rsidR="000B0A72" w:rsidRPr="00504735" w:rsidRDefault="000B0A72" w:rsidP="000B0A72">
            <w:pPr>
              <w:rPr>
                <w:rFonts w:cstheme="minorHAnsi"/>
                <w:bCs/>
                <w:szCs w:val="20"/>
                <w:lang w:val="fr-FR"/>
              </w:rPr>
            </w:pPr>
          </w:p>
        </w:tc>
      </w:tr>
      <w:tr w:rsidR="000A1F97" w:rsidRPr="00760CD1" w14:paraId="0A9B6BCF" w14:textId="77777777" w:rsidTr="000C4C75">
        <w:tblPrEx>
          <w:jc w:val="left"/>
        </w:tblPrEx>
        <w:trPr>
          <w:cantSplit/>
          <w:trHeight w:val="20"/>
        </w:trPr>
        <w:tc>
          <w:tcPr>
            <w:tcW w:w="258" w:type="pct"/>
          </w:tcPr>
          <w:p w14:paraId="21838AC6"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4E6FA093" w14:textId="7C9CA12E" w:rsidR="000B0A72" w:rsidRPr="00504735" w:rsidRDefault="000B0A72" w:rsidP="000B0A72">
            <w:pPr>
              <w:rPr>
                <w:rFonts w:cstheme="minorHAnsi"/>
                <w:bCs/>
                <w:szCs w:val="20"/>
                <w:lang w:val="fr-FR"/>
              </w:rPr>
            </w:pPr>
            <w:r w:rsidRPr="00504735">
              <w:rPr>
                <w:rFonts w:cstheme="minorHAnsi"/>
                <w:szCs w:val="20"/>
              </w:rPr>
              <w:t>Urine sugar test</w:t>
            </w:r>
          </w:p>
        </w:tc>
        <w:tc>
          <w:tcPr>
            <w:tcW w:w="1051" w:type="pct"/>
          </w:tcPr>
          <w:p w14:paraId="2B700EA8"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04EF020D"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602E56FB" w14:textId="77777777" w:rsidR="000B0A72" w:rsidRPr="00504735" w:rsidRDefault="000B0A72" w:rsidP="000B0A72">
            <w:pPr>
              <w:rPr>
                <w:rFonts w:cstheme="minorHAnsi"/>
                <w:bCs/>
                <w:szCs w:val="20"/>
                <w:lang w:val="fr-FR"/>
              </w:rPr>
            </w:pPr>
          </w:p>
        </w:tc>
        <w:tc>
          <w:tcPr>
            <w:tcW w:w="665" w:type="pct"/>
            <w:gridSpan w:val="2"/>
          </w:tcPr>
          <w:p w14:paraId="6CCBC61B"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607BDB5D" w14:textId="77777777" w:rsidR="000B0A72" w:rsidRPr="00504735" w:rsidRDefault="000B0A72" w:rsidP="000B0A72">
            <w:pPr>
              <w:rPr>
                <w:rFonts w:cstheme="minorHAnsi"/>
                <w:bCs/>
                <w:szCs w:val="20"/>
                <w:lang w:val="fr-FR"/>
              </w:rPr>
            </w:pPr>
          </w:p>
        </w:tc>
      </w:tr>
      <w:tr w:rsidR="000A1F97" w:rsidRPr="00760CD1" w14:paraId="390A4D4B" w14:textId="77777777" w:rsidTr="000C4C75">
        <w:tblPrEx>
          <w:jc w:val="left"/>
        </w:tblPrEx>
        <w:trPr>
          <w:cantSplit/>
          <w:trHeight w:val="20"/>
        </w:trPr>
        <w:tc>
          <w:tcPr>
            <w:tcW w:w="258" w:type="pct"/>
          </w:tcPr>
          <w:p w14:paraId="0783A2B1"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60052682" w14:textId="7B925CED" w:rsidR="000B0A72" w:rsidRPr="00504735" w:rsidRDefault="000B0A72" w:rsidP="000B0A72">
            <w:pPr>
              <w:rPr>
                <w:rFonts w:cstheme="minorHAnsi"/>
                <w:bCs/>
                <w:szCs w:val="20"/>
                <w:lang w:val="fr-FR"/>
              </w:rPr>
            </w:pPr>
            <w:r w:rsidRPr="00504735">
              <w:rPr>
                <w:rFonts w:cstheme="minorHAnsi"/>
                <w:szCs w:val="20"/>
              </w:rPr>
              <w:t>Pregnancy test</w:t>
            </w:r>
          </w:p>
        </w:tc>
        <w:tc>
          <w:tcPr>
            <w:tcW w:w="1051" w:type="pct"/>
          </w:tcPr>
          <w:p w14:paraId="40A32AA2"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4EA767C9"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0745692F" w14:textId="77777777" w:rsidR="000B0A72" w:rsidRPr="00504735" w:rsidRDefault="000B0A72" w:rsidP="000B0A72">
            <w:pPr>
              <w:rPr>
                <w:rFonts w:cstheme="minorHAnsi"/>
                <w:bCs/>
                <w:szCs w:val="20"/>
                <w:lang w:val="fr-FR"/>
              </w:rPr>
            </w:pPr>
          </w:p>
        </w:tc>
        <w:tc>
          <w:tcPr>
            <w:tcW w:w="665" w:type="pct"/>
            <w:gridSpan w:val="2"/>
          </w:tcPr>
          <w:p w14:paraId="0CE0D76A"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28B4BED9" w14:textId="77777777" w:rsidR="000B0A72" w:rsidRPr="00504735" w:rsidRDefault="000B0A72" w:rsidP="000B0A72">
            <w:pPr>
              <w:rPr>
                <w:rFonts w:cstheme="minorHAnsi"/>
                <w:bCs/>
                <w:szCs w:val="20"/>
                <w:lang w:val="fr-FR"/>
              </w:rPr>
            </w:pPr>
          </w:p>
        </w:tc>
      </w:tr>
      <w:tr w:rsidR="000A1F97" w:rsidRPr="00760CD1" w14:paraId="351923AD" w14:textId="77777777" w:rsidTr="000C4C75">
        <w:tblPrEx>
          <w:jc w:val="left"/>
        </w:tblPrEx>
        <w:trPr>
          <w:cantSplit/>
          <w:trHeight w:val="20"/>
        </w:trPr>
        <w:tc>
          <w:tcPr>
            <w:tcW w:w="258" w:type="pct"/>
          </w:tcPr>
          <w:p w14:paraId="5B441481"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5DD38608" w14:textId="64664B7A" w:rsidR="000B0A72" w:rsidRPr="00504735" w:rsidRDefault="000B0A72" w:rsidP="000B0A72">
            <w:pPr>
              <w:rPr>
                <w:rFonts w:cstheme="minorHAnsi"/>
                <w:bCs/>
                <w:szCs w:val="20"/>
                <w:lang w:val="fr-FR"/>
              </w:rPr>
            </w:pPr>
            <w:r w:rsidRPr="00504735">
              <w:rPr>
                <w:rFonts w:cstheme="minorHAnsi"/>
                <w:szCs w:val="20"/>
              </w:rPr>
              <w:t xml:space="preserve">Tetanus vaccination </w:t>
            </w:r>
          </w:p>
        </w:tc>
        <w:tc>
          <w:tcPr>
            <w:tcW w:w="1051" w:type="pct"/>
          </w:tcPr>
          <w:p w14:paraId="16C9D3B3"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57CB37FE"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2A2FED6E" w14:textId="77777777" w:rsidR="000B0A72" w:rsidRPr="00504735" w:rsidRDefault="000B0A72" w:rsidP="000B0A72">
            <w:pPr>
              <w:rPr>
                <w:rFonts w:cstheme="minorHAnsi"/>
                <w:bCs/>
                <w:szCs w:val="20"/>
                <w:lang w:val="fr-FR"/>
              </w:rPr>
            </w:pPr>
          </w:p>
        </w:tc>
        <w:tc>
          <w:tcPr>
            <w:tcW w:w="665" w:type="pct"/>
            <w:gridSpan w:val="2"/>
          </w:tcPr>
          <w:p w14:paraId="0BB46CDB"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23C0C382" w14:textId="77777777" w:rsidR="000B0A72" w:rsidRPr="00504735" w:rsidRDefault="000B0A72" w:rsidP="000B0A72">
            <w:pPr>
              <w:rPr>
                <w:rFonts w:cstheme="minorHAnsi"/>
                <w:bCs/>
                <w:szCs w:val="20"/>
                <w:lang w:val="fr-FR"/>
              </w:rPr>
            </w:pPr>
          </w:p>
        </w:tc>
      </w:tr>
      <w:tr w:rsidR="000A1F97" w:rsidRPr="00760CD1" w14:paraId="485249C2" w14:textId="77777777" w:rsidTr="000C4C75">
        <w:tblPrEx>
          <w:jc w:val="left"/>
        </w:tblPrEx>
        <w:trPr>
          <w:cantSplit/>
          <w:trHeight w:val="20"/>
        </w:trPr>
        <w:tc>
          <w:tcPr>
            <w:tcW w:w="258" w:type="pct"/>
          </w:tcPr>
          <w:p w14:paraId="207A6856"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13015F78" w14:textId="66F82735" w:rsidR="000B0A72" w:rsidRPr="00504735" w:rsidRDefault="000B0A72" w:rsidP="000B0A72">
            <w:pPr>
              <w:rPr>
                <w:rFonts w:cstheme="minorHAnsi"/>
                <w:bCs/>
                <w:szCs w:val="20"/>
                <w:lang w:val="fr-FR"/>
              </w:rPr>
            </w:pPr>
            <w:r w:rsidRPr="00504735">
              <w:rPr>
                <w:rFonts w:cstheme="minorHAnsi"/>
                <w:szCs w:val="20"/>
              </w:rPr>
              <w:t>Blood typing</w:t>
            </w:r>
          </w:p>
        </w:tc>
        <w:tc>
          <w:tcPr>
            <w:tcW w:w="1051" w:type="pct"/>
          </w:tcPr>
          <w:p w14:paraId="36B84939"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56DDE640"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19D6F739" w14:textId="77777777" w:rsidR="000B0A72" w:rsidRPr="00504735" w:rsidRDefault="000B0A72" w:rsidP="000B0A72">
            <w:pPr>
              <w:rPr>
                <w:rFonts w:cstheme="minorHAnsi"/>
                <w:bCs/>
                <w:szCs w:val="20"/>
                <w:lang w:val="fr-FR"/>
              </w:rPr>
            </w:pPr>
          </w:p>
        </w:tc>
        <w:tc>
          <w:tcPr>
            <w:tcW w:w="665" w:type="pct"/>
            <w:gridSpan w:val="2"/>
          </w:tcPr>
          <w:p w14:paraId="66D7149B"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643E6269" w14:textId="77777777" w:rsidR="000B0A72" w:rsidRPr="00504735" w:rsidRDefault="000B0A72" w:rsidP="000B0A72">
            <w:pPr>
              <w:rPr>
                <w:rFonts w:cstheme="minorHAnsi"/>
                <w:bCs/>
                <w:szCs w:val="20"/>
                <w:lang w:val="fr-FR"/>
              </w:rPr>
            </w:pPr>
          </w:p>
        </w:tc>
      </w:tr>
      <w:tr w:rsidR="000A1F97" w:rsidRPr="00760CD1" w14:paraId="31A85C5D" w14:textId="77777777" w:rsidTr="000C4C75">
        <w:tblPrEx>
          <w:jc w:val="left"/>
        </w:tblPrEx>
        <w:trPr>
          <w:cantSplit/>
          <w:trHeight w:val="20"/>
        </w:trPr>
        <w:tc>
          <w:tcPr>
            <w:tcW w:w="258" w:type="pct"/>
          </w:tcPr>
          <w:p w14:paraId="17E47BBC"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336B901F" w14:textId="2F339EF3" w:rsidR="000B0A72" w:rsidRPr="00504735" w:rsidRDefault="000B0A72" w:rsidP="000B0A72">
            <w:pPr>
              <w:rPr>
                <w:rFonts w:cstheme="minorHAnsi"/>
                <w:bCs/>
                <w:szCs w:val="20"/>
                <w:lang w:val="fr-FR"/>
              </w:rPr>
            </w:pPr>
            <w:r w:rsidRPr="00504735">
              <w:rPr>
                <w:rFonts w:cstheme="minorHAnsi"/>
                <w:szCs w:val="20"/>
              </w:rPr>
              <w:t>Determination of the Rhesus factor</w:t>
            </w:r>
          </w:p>
        </w:tc>
        <w:tc>
          <w:tcPr>
            <w:tcW w:w="1051" w:type="pct"/>
          </w:tcPr>
          <w:p w14:paraId="4084D146"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425D465E"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0F61591F" w14:textId="77777777" w:rsidR="000B0A72" w:rsidRPr="00504735" w:rsidRDefault="000B0A72" w:rsidP="000B0A72">
            <w:pPr>
              <w:rPr>
                <w:rFonts w:cstheme="minorHAnsi"/>
                <w:bCs/>
                <w:szCs w:val="20"/>
                <w:lang w:val="fr-FR"/>
              </w:rPr>
            </w:pPr>
          </w:p>
        </w:tc>
        <w:tc>
          <w:tcPr>
            <w:tcW w:w="665" w:type="pct"/>
            <w:gridSpan w:val="2"/>
          </w:tcPr>
          <w:p w14:paraId="24A4ACFD"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5C8D3EA0" w14:textId="77777777" w:rsidR="000B0A72" w:rsidRPr="00504735" w:rsidRDefault="000B0A72" w:rsidP="000B0A72">
            <w:pPr>
              <w:rPr>
                <w:rFonts w:cstheme="minorHAnsi"/>
                <w:bCs/>
                <w:szCs w:val="20"/>
                <w:lang w:val="fr-FR"/>
              </w:rPr>
            </w:pPr>
          </w:p>
        </w:tc>
      </w:tr>
      <w:tr w:rsidR="000A1F97" w:rsidRPr="00760CD1" w14:paraId="739BCA7F" w14:textId="77777777" w:rsidTr="000C4C75">
        <w:tblPrEx>
          <w:jc w:val="left"/>
        </w:tblPrEx>
        <w:trPr>
          <w:cantSplit/>
          <w:trHeight w:val="20"/>
        </w:trPr>
        <w:tc>
          <w:tcPr>
            <w:tcW w:w="258" w:type="pct"/>
          </w:tcPr>
          <w:p w14:paraId="22EC2644"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5884C74F" w14:textId="5A13A8DF" w:rsidR="000B0A72" w:rsidRPr="00504735" w:rsidRDefault="000B0A72" w:rsidP="000B0A72">
            <w:pPr>
              <w:rPr>
                <w:rFonts w:cstheme="minorHAnsi"/>
                <w:bCs/>
                <w:szCs w:val="20"/>
                <w:lang w:val="fr-FR"/>
              </w:rPr>
            </w:pPr>
            <w:r w:rsidRPr="00504735">
              <w:rPr>
                <w:rFonts w:cstheme="minorHAnsi"/>
                <w:szCs w:val="20"/>
              </w:rPr>
              <w:t>Syphilis test performed</w:t>
            </w:r>
          </w:p>
        </w:tc>
        <w:tc>
          <w:tcPr>
            <w:tcW w:w="1051" w:type="pct"/>
          </w:tcPr>
          <w:p w14:paraId="78DEFBE9"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1D730E29"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61F2FFC0" w14:textId="77777777" w:rsidR="000B0A72" w:rsidRPr="00504735" w:rsidRDefault="000B0A72" w:rsidP="000B0A72">
            <w:pPr>
              <w:rPr>
                <w:rFonts w:cstheme="minorHAnsi"/>
                <w:bCs/>
                <w:szCs w:val="20"/>
                <w:lang w:val="fr-FR"/>
              </w:rPr>
            </w:pPr>
          </w:p>
        </w:tc>
        <w:tc>
          <w:tcPr>
            <w:tcW w:w="665" w:type="pct"/>
            <w:gridSpan w:val="2"/>
          </w:tcPr>
          <w:p w14:paraId="424A662E"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3B3ECF19" w14:textId="77777777" w:rsidR="000B0A72" w:rsidRPr="00504735" w:rsidRDefault="000B0A72" w:rsidP="000B0A72">
            <w:pPr>
              <w:rPr>
                <w:rFonts w:cstheme="minorHAnsi"/>
                <w:bCs/>
                <w:szCs w:val="20"/>
                <w:lang w:val="fr-FR"/>
              </w:rPr>
            </w:pPr>
          </w:p>
        </w:tc>
      </w:tr>
      <w:tr w:rsidR="000A1F97" w:rsidRPr="00760CD1" w14:paraId="3C53B5CA" w14:textId="77777777" w:rsidTr="000C4C75">
        <w:tblPrEx>
          <w:jc w:val="left"/>
        </w:tblPrEx>
        <w:trPr>
          <w:cantSplit/>
          <w:trHeight w:val="20"/>
        </w:trPr>
        <w:tc>
          <w:tcPr>
            <w:tcW w:w="258" w:type="pct"/>
          </w:tcPr>
          <w:p w14:paraId="3AB450DD"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328F0953" w14:textId="6D267D64" w:rsidR="000B0A72" w:rsidRPr="00504735" w:rsidRDefault="000B0A72" w:rsidP="000B0A72">
            <w:pPr>
              <w:rPr>
                <w:rFonts w:cstheme="minorHAnsi"/>
                <w:bCs/>
                <w:szCs w:val="20"/>
                <w:lang w:val="fr-FR"/>
              </w:rPr>
            </w:pPr>
            <w:r w:rsidRPr="00504735">
              <w:rPr>
                <w:rFonts w:cstheme="minorHAnsi"/>
                <w:szCs w:val="20"/>
              </w:rPr>
              <w:t>HIV test performed</w:t>
            </w:r>
          </w:p>
        </w:tc>
        <w:tc>
          <w:tcPr>
            <w:tcW w:w="1051" w:type="pct"/>
          </w:tcPr>
          <w:p w14:paraId="3465833B"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35682C40"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78766777" w14:textId="77777777" w:rsidR="000B0A72" w:rsidRPr="00504735" w:rsidRDefault="000B0A72" w:rsidP="000B0A72">
            <w:pPr>
              <w:rPr>
                <w:rFonts w:cstheme="minorHAnsi"/>
                <w:bCs/>
                <w:szCs w:val="20"/>
                <w:lang w:val="fr-FR"/>
              </w:rPr>
            </w:pPr>
          </w:p>
        </w:tc>
        <w:tc>
          <w:tcPr>
            <w:tcW w:w="665" w:type="pct"/>
            <w:gridSpan w:val="2"/>
          </w:tcPr>
          <w:p w14:paraId="716C46B9"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61E22935" w14:textId="77777777" w:rsidR="000B0A72" w:rsidRPr="00504735" w:rsidRDefault="000B0A72" w:rsidP="000B0A72">
            <w:pPr>
              <w:rPr>
                <w:rFonts w:cstheme="minorHAnsi"/>
                <w:bCs/>
                <w:szCs w:val="20"/>
                <w:lang w:val="fr-FR"/>
              </w:rPr>
            </w:pPr>
          </w:p>
        </w:tc>
      </w:tr>
      <w:tr w:rsidR="000A1F97" w:rsidRPr="00760CD1" w14:paraId="1F933F10" w14:textId="77777777" w:rsidTr="000C4C75">
        <w:tblPrEx>
          <w:jc w:val="left"/>
        </w:tblPrEx>
        <w:trPr>
          <w:cantSplit/>
          <w:trHeight w:val="20"/>
        </w:trPr>
        <w:tc>
          <w:tcPr>
            <w:tcW w:w="258" w:type="pct"/>
          </w:tcPr>
          <w:p w14:paraId="7271D08F"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135AF769" w14:textId="7AC214E8" w:rsidR="000B0A72" w:rsidRPr="00504735" w:rsidRDefault="000B0A72" w:rsidP="000B0A72">
            <w:pPr>
              <w:rPr>
                <w:rFonts w:cstheme="minorHAnsi"/>
                <w:bCs/>
                <w:szCs w:val="20"/>
                <w:lang w:val="fr-FR"/>
              </w:rPr>
            </w:pPr>
            <w:r w:rsidRPr="00504735">
              <w:rPr>
                <w:rFonts w:cstheme="minorHAnsi"/>
                <w:szCs w:val="20"/>
              </w:rPr>
              <w:t>Vaginal swab performed</w:t>
            </w:r>
          </w:p>
        </w:tc>
        <w:tc>
          <w:tcPr>
            <w:tcW w:w="1051" w:type="pct"/>
          </w:tcPr>
          <w:p w14:paraId="23D23B8E"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53438A34"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6119E200" w14:textId="77777777" w:rsidR="000B0A72" w:rsidRPr="00504735" w:rsidRDefault="000B0A72" w:rsidP="000B0A72">
            <w:pPr>
              <w:rPr>
                <w:rFonts w:cstheme="minorHAnsi"/>
                <w:bCs/>
                <w:szCs w:val="20"/>
                <w:lang w:val="fr-FR"/>
              </w:rPr>
            </w:pPr>
          </w:p>
        </w:tc>
        <w:tc>
          <w:tcPr>
            <w:tcW w:w="665" w:type="pct"/>
            <w:gridSpan w:val="2"/>
          </w:tcPr>
          <w:p w14:paraId="39001688"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536D34E6" w14:textId="77777777" w:rsidR="000B0A72" w:rsidRPr="00504735" w:rsidRDefault="000B0A72" w:rsidP="000B0A72">
            <w:pPr>
              <w:rPr>
                <w:rFonts w:cstheme="minorHAnsi"/>
                <w:bCs/>
                <w:szCs w:val="20"/>
                <w:lang w:val="fr-FR"/>
              </w:rPr>
            </w:pPr>
          </w:p>
        </w:tc>
      </w:tr>
      <w:tr w:rsidR="000A1F97" w:rsidRPr="00760CD1" w14:paraId="2165E2AE" w14:textId="77777777" w:rsidTr="000C4C75">
        <w:tblPrEx>
          <w:jc w:val="left"/>
        </w:tblPrEx>
        <w:trPr>
          <w:cantSplit/>
          <w:trHeight w:val="20"/>
        </w:trPr>
        <w:tc>
          <w:tcPr>
            <w:tcW w:w="258" w:type="pct"/>
          </w:tcPr>
          <w:p w14:paraId="6EE704AD"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2FAB6612" w14:textId="2AEDC0D4" w:rsidR="000B0A72" w:rsidRPr="00504735" w:rsidRDefault="000B0A72" w:rsidP="000B0A72">
            <w:pPr>
              <w:rPr>
                <w:rFonts w:cstheme="minorHAnsi"/>
                <w:bCs/>
                <w:szCs w:val="20"/>
                <w:lang w:val="fr-FR"/>
              </w:rPr>
            </w:pPr>
            <w:r w:rsidRPr="00504735">
              <w:rPr>
                <w:rFonts w:cstheme="minorHAnsi"/>
                <w:szCs w:val="20"/>
              </w:rPr>
              <w:t>Deworming</w:t>
            </w:r>
          </w:p>
        </w:tc>
        <w:tc>
          <w:tcPr>
            <w:tcW w:w="1051" w:type="pct"/>
          </w:tcPr>
          <w:p w14:paraId="5D7798E1"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5030CF7F"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7B951A38" w14:textId="77777777" w:rsidR="000B0A72" w:rsidRPr="00504735" w:rsidRDefault="000B0A72" w:rsidP="000B0A72">
            <w:pPr>
              <w:rPr>
                <w:rFonts w:cstheme="minorHAnsi"/>
                <w:bCs/>
                <w:szCs w:val="20"/>
                <w:lang w:val="fr-FR"/>
              </w:rPr>
            </w:pPr>
          </w:p>
        </w:tc>
        <w:tc>
          <w:tcPr>
            <w:tcW w:w="665" w:type="pct"/>
            <w:gridSpan w:val="2"/>
          </w:tcPr>
          <w:p w14:paraId="221BC371"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1E258B83" w14:textId="77777777" w:rsidR="000B0A72" w:rsidRPr="00504735" w:rsidRDefault="000B0A72" w:rsidP="000B0A72">
            <w:pPr>
              <w:rPr>
                <w:rFonts w:cstheme="minorHAnsi"/>
                <w:bCs/>
                <w:szCs w:val="20"/>
                <w:lang w:val="fr-FR"/>
              </w:rPr>
            </w:pPr>
          </w:p>
        </w:tc>
      </w:tr>
      <w:tr w:rsidR="000A1F97" w:rsidRPr="00760CD1" w14:paraId="31AF85B2" w14:textId="77777777" w:rsidTr="000C4C75">
        <w:tblPrEx>
          <w:jc w:val="left"/>
        </w:tblPrEx>
        <w:trPr>
          <w:cantSplit/>
          <w:trHeight w:val="20"/>
        </w:trPr>
        <w:tc>
          <w:tcPr>
            <w:tcW w:w="258" w:type="pct"/>
          </w:tcPr>
          <w:p w14:paraId="5CB5E8A1"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49AA43E7" w14:textId="12C79CD1" w:rsidR="000B0A72" w:rsidRPr="00504735" w:rsidRDefault="000B0A72" w:rsidP="000B0A72">
            <w:pPr>
              <w:rPr>
                <w:rFonts w:cstheme="minorHAnsi"/>
                <w:bCs/>
                <w:szCs w:val="20"/>
                <w:lang w:val="fr-FR"/>
              </w:rPr>
            </w:pPr>
            <w:r w:rsidRPr="00504735">
              <w:rPr>
                <w:rFonts w:cstheme="minorHAnsi"/>
                <w:szCs w:val="20"/>
              </w:rPr>
              <w:t>Management of pregnancy complications</w:t>
            </w:r>
          </w:p>
        </w:tc>
        <w:tc>
          <w:tcPr>
            <w:tcW w:w="1051" w:type="pct"/>
          </w:tcPr>
          <w:p w14:paraId="23FBBF79"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0BED5489"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2AD0BB80" w14:textId="77777777" w:rsidR="000B0A72" w:rsidRPr="00504735" w:rsidRDefault="000B0A72" w:rsidP="000B0A72">
            <w:pPr>
              <w:rPr>
                <w:rFonts w:cstheme="minorHAnsi"/>
                <w:bCs/>
                <w:szCs w:val="20"/>
                <w:lang w:val="fr-FR"/>
              </w:rPr>
            </w:pPr>
          </w:p>
        </w:tc>
        <w:tc>
          <w:tcPr>
            <w:tcW w:w="665" w:type="pct"/>
            <w:gridSpan w:val="2"/>
          </w:tcPr>
          <w:p w14:paraId="24B5EC07"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722C89CE" w14:textId="77777777" w:rsidR="000B0A72" w:rsidRPr="00504735" w:rsidRDefault="000B0A72" w:rsidP="000B0A72">
            <w:pPr>
              <w:rPr>
                <w:rFonts w:cstheme="minorHAnsi"/>
                <w:bCs/>
                <w:szCs w:val="20"/>
                <w:lang w:val="fr-FR"/>
              </w:rPr>
            </w:pPr>
          </w:p>
        </w:tc>
      </w:tr>
      <w:tr w:rsidR="000A1F97" w:rsidRPr="00760CD1" w14:paraId="288B2C71" w14:textId="77777777" w:rsidTr="000C4C75">
        <w:tblPrEx>
          <w:jc w:val="left"/>
        </w:tblPrEx>
        <w:trPr>
          <w:cantSplit/>
          <w:trHeight w:val="20"/>
        </w:trPr>
        <w:tc>
          <w:tcPr>
            <w:tcW w:w="258" w:type="pct"/>
          </w:tcPr>
          <w:p w14:paraId="35A8B9D5"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24EDF4C0" w14:textId="0691ED81" w:rsidR="000B0A72" w:rsidRPr="00504735" w:rsidRDefault="000B0A72" w:rsidP="000B0A72">
            <w:pPr>
              <w:rPr>
                <w:rFonts w:cstheme="minorHAnsi"/>
                <w:bCs/>
                <w:szCs w:val="20"/>
                <w:lang w:val="fr-FR"/>
              </w:rPr>
            </w:pPr>
            <w:r w:rsidRPr="00504735">
              <w:rPr>
                <w:rFonts w:cstheme="minorHAnsi"/>
                <w:szCs w:val="20"/>
              </w:rPr>
              <w:t>Management of severe anemia</w:t>
            </w:r>
          </w:p>
        </w:tc>
        <w:tc>
          <w:tcPr>
            <w:tcW w:w="1051" w:type="pct"/>
          </w:tcPr>
          <w:p w14:paraId="57D33175"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5C1D28D3"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65B3FFE4" w14:textId="77777777" w:rsidR="000B0A72" w:rsidRPr="00504735" w:rsidRDefault="000B0A72" w:rsidP="000B0A72">
            <w:pPr>
              <w:rPr>
                <w:rFonts w:cstheme="minorHAnsi"/>
                <w:bCs/>
                <w:szCs w:val="20"/>
                <w:lang w:val="fr-FR"/>
              </w:rPr>
            </w:pPr>
          </w:p>
        </w:tc>
        <w:tc>
          <w:tcPr>
            <w:tcW w:w="665" w:type="pct"/>
            <w:gridSpan w:val="2"/>
          </w:tcPr>
          <w:p w14:paraId="456CB47B"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7654A6AD" w14:textId="77777777" w:rsidR="000B0A72" w:rsidRPr="00504735" w:rsidRDefault="000B0A72" w:rsidP="000B0A72">
            <w:pPr>
              <w:rPr>
                <w:rFonts w:cstheme="minorHAnsi"/>
                <w:bCs/>
                <w:szCs w:val="20"/>
                <w:lang w:val="fr-FR"/>
              </w:rPr>
            </w:pPr>
          </w:p>
        </w:tc>
      </w:tr>
      <w:tr w:rsidR="000A1F97" w:rsidRPr="00760CD1" w14:paraId="03FC5AD7" w14:textId="77777777" w:rsidTr="000C4C75">
        <w:tblPrEx>
          <w:jc w:val="left"/>
        </w:tblPrEx>
        <w:trPr>
          <w:cantSplit/>
          <w:trHeight w:val="20"/>
        </w:trPr>
        <w:tc>
          <w:tcPr>
            <w:tcW w:w="258" w:type="pct"/>
          </w:tcPr>
          <w:p w14:paraId="7E34AC9C"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45CEDA67" w14:textId="6E001DB5" w:rsidR="000B0A72" w:rsidRPr="00504735" w:rsidRDefault="000B0A72" w:rsidP="000B0A72">
            <w:pPr>
              <w:rPr>
                <w:rFonts w:cstheme="minorHAnsi"/>
                <w:bCs/>
                <w:szCs w:val="20"/>
                <w:lang w:val="fr-FR"/>
              </w:rPr>
            </w:pPr>
            <w:r w:rsidRPr="00504735">
              <w:rPr>
                <w:rFonts w:cstheme="minorHAnsi"/>
                <w:szCs w:val="20"/>
              </w:rPr>
              <w:t>Nutrition Counseling</w:t>
            </w:r>
          </w:p>
        </w:tc>
        <w:tc>
          <w:tcPr>
            <w:tcW w:w="1051" w:type="pct"/>
          </w:tcPr>
          <w:p w14:paraId="2B9D7377"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52637219"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4C1D0911" w14:textId="77777777" w:rsidR="000B0A72" w:rsidRPr="00504735" w:rsidRDefault="000B0A72" w:rsidP="000B0A72">
            <w:pPr>
              <w:rPr>
                <w:rFonts w:cstheme="minorHAnsi"/>
                <w:bCs/>
                <w:szCs w:val="20"/>
                <w:lang w:val="fr-FR"/>
              </w:rPr>
            </w:pPr>
          </w:p>
        </w:tc>
        <w:tc>
          <w:tcPr>
            <w:tcW w:w="665" w:type="pct"/>
            <w:gridSpan w:val="2"/>
          </w:tcPr>
          <w:p w14:paraId="10F19ECE"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2065FF35" w14:textId="77777777" w:rsidR="000B0A72" w:rsidRPr="00504735" w:rsidRDefault="000B0A72" w:rsidP="000B0A72">
            <w:pPr>
              <w:rPr>
                <w:rFonts w:cstheme="minorHAnsi"/>
                <w:bCs/>
                <w:szCs w:val="20"/>
                <w:lang w:val="fr-FR"/>
              </w:rPr>
            </w:pPr>
          </w:p>
        </w:tc>
      </w:tr>
      <w:tr w:rsidR="000A1F97" w:rsidRPr="00760CD1" w14:paraId="18A7D5C3" w14:textId="77777777" w:rsidTr="000C4C75">
        <w:tblPrEx>
          <w:jc w:val="left"/>
        </w:tblPrEx>
        <w:trPr>
          <w:cantSplit/>
          <w:trHeight w:val="20"/>
        </w:trPr>
        <w:tc>
          <w:tcPr>
            <w:tcW w:w="258" w:type="pct"/>
          </w:tcPr>
          <w:p w14:paraId="0335A1A2"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3B8667D1" w14:textId="00FEB1DD" w:rsidR="000B0A72" w:rsidRPr="00504735" w:rsidRDefault="000B0A72" w:rsidP="000B0A72">
            <w:pPr>
              <w:rPr>
                <w:rFonts w:cstheme="minorHAnsi"/>
                <w:bCs/>
                <w:szCs w:val="20"/>
                <w:lang w:val="fr-FR"/>
              </w:rPr>
            </w:pPr>
            <w:r w:rsidRPr="00504735">
              <w:rPr>
                <w:rFonts w:cstheme="minorHAnsi"/>
                <w:szCs w:val="20"/>
              </w:rPr>
              <w:t xml:space="preserve">Childbirth preparation tips </w:t>
            </w:r>
          </w:p>
        </w:tc>
        <w:tc>
          <w:tcPr>
            <w:tcW w:w="1051" w:type="pct"/>
          </w:tcPr>
          <w:p w14:paraId="2E499DF6"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593DB976"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3000CE91" w14:textId="77777777" w:rsidR="000B0A72" w:rsidRPr="00504735" w:rsidRDefault="000B0A72" w:rsidP="000B0A72">
            <w:pPr>
              <w:rPr>
                <w:rFonts w:cstheme="minorHAnsi"/>
                <w:bCs/>
                <w:szCs w:val="20"/>
                <w:lang w:val="fr-FR"/>
              </w:rPr>
            </w:pPr>
          </w:p>
        </w:tc>
        <w:tc>
          <w:tcPr>
            <w:tcW w:w="665" w:type="pct"/>
            <w:gridSpan w:val="2"/>
          </w:tcPr>
          <w:p w14:paraId="2A015D54"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11663264" w14:textId="77777777" w:rsidR="000B0A72" w:rsidRPr="00504735" w:rsidRDefault="000B0A72" w:rsidP="000B0A72">
            <w:pPr>
              <w:rPr>
                <w:rFonts w:cstheme="minorHAnsi"/>
                <w:bCs/>
                <w:szCs w:val="20"/>
                <w:lang w:val="fr-FR"/>
              </w:rPr>
            </w:pPr>
          </w:p>
        </w:tc>
      </w:tr>
      <w:tr w:rsidR="000A1F97" w:rsidRPr="00760CD1" w14:paraId="4893D3E0" w14:textId="77777777" w:rsidTr="000C4C75">
        <w:tblPrEx>
          <w:jc w:val="left"/>
        </w:tblPrEx>
        <w:trPr>
          <w:cantSplit/>
          <w:trHeight w:val="20"/>
        </w:trPr>
        <w:tc>
          <w:tcPr>
            <w:tcW w:w="258" w:type="pct"/>
          </w:tcPr>
          <w:p w14:paraId="4A461F43"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7F2A3723" w14:textId="6F28075A" w:rsidR="000B0A72" w:rsidRPr="00504735" w:rsidRDefault="000B0A72" w:rsidP="000B0A72">
            <w:pPr>
              <w:rPr>
                <w:rFonts w:cstheme="minorHAnsi"/>
                <w:bCs/>
                <w:szCs w:val="20"/>
                <w:lang w:val="fr-FR"/>
              </w:rPr>
            </w:pPr>
            <w:r w:rsidRPr="00504735">
              <w:rPr>
                <w:rFonts w:cstheme="minorHAnsi"/>
                <w:szCs w:val="20"/>
              </w:rPr>
              <w:t>FP Counseling</w:t>
            </w:r>
          </w:p>
        </w:tc>
        <w:tc>
          <w:tcPr>
            <w:tcW w:w="1051" w:type="pct"/>
          </w:tcPr>
          <w:p w14:paraId="119225D7"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2EC260C7"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72078A8E" w14:textId="77777777" w:rsidR="000B0A72" w:rsidRPr="00504735" w:rsidRDefault="000B0A72" w:rsidP="000B0A72">
            <w:pPr>
              <w:rPr>
                <w:rFonts w:cstheme="minorHAnsi"/>
                <w:bCs/>
                <w:szCs w:val="20"/>
                <w:lang w:val="fr-FR"/>
              </w:rPr>
            </w:pPr>
          </w:p>
        </w:tc>
        <w:tc>
          <w:tcPr>
            <w:tcW w:w="665" w:type="pct"/>
            <w:gridSpan w:val="2"/>
          </w:tcPr>
          <w:p w14:paraId="265B68BE"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1BCDFDF1" w14:textId="77777777" w:rsidR="000B0A72" w:rsidRPr="00504735" w:rsidRDefault="000B0A72" w:rsidP="000B0A72">
            <w:pPr>
              <w:rPr>
                <w:rFonts w:cstheme="minorHAnsi"/>
                <w:bCs/>
                <w:szCs w:val="20"/>
                <w:lang w:val="fr-FR"/>
              </w:rPr>
            </w:pPr>
          </w:p>
        </w:tc>
      </w:tr>
      <w:tr w:rsidR="000A1F97" w:rsidRPr="00760CD1" w14:paraId="192A3273" w14:textId="77777777" w:rsidTr="000C4C75">
        <w:tblPrEx>
          <w:jc w:val="left"/>
        </w:tblPrEx>
        <w:trPr>
          <w:cantSplit/>
          <w:trHeight w:val="20"/>
        </w:trPr>
        <w:tc>
          <w:tcPr>
            <w:tcW w:w="258" w:type="pct"/>
          </w:tcPr>
          <w:p w14:paraId="6A342398"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6D467BA5" w14:textId="6D256770" w:rsidR="000B0A72" w:rsidRPr="00504735" w:rsidRDefault="000B0A72" w:rsidP="000B0A72">
            <w:pPr>
              <w:rPr>
                <w:rFonts w:cstheme="minorHAnsi"/>
                <w:bCs/>
                <w:szCs w:val="20"/>
                <w:lang w:val="fr-FR"/>
              </w:rPr>
            </w:pPr>
            <w:r w:rsidRPr="00504735">
              <w:rPr>
                <w:rFonts w:cstheme="minorHAnsi"/>
                <w:szCs w:val="20"/>
              </w:rPr>
              <w:t xml:space="preserve">Advice on childbirth in a health facility </w:t>
            </w:r>
          </w:p>
        </w:tc>
        <w:tc>
          <w:tcPr>
            <w:tcW w:w="1051" w:type="pct"/>
          </w:tcPr>
          <w:p w14:paraId="44026BB1"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2BEA3DCB"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54515C14" w14:textId="77777777" w:rsidR="000B0A72" w:rsidRPr="00504735" w:rsidRDefault="000B0A72" w:rsidP="000B0A72">
            <w:pPr>
              <w:rPr>
                <w:rFonts w:cstheme="minorHAnsi"/>
                <w:bCs/>
                <w:szCs w:val="20"/>
                <w:lang w:val="fr-FR"/>
              </w:rPr>
            </w:pPr>
          </w:p>
        </w:tc>
        <w:tc>
          <w:tcPr>
            <w:tcW w:w="665" w:type="pct"/>
            <w:gridSpan w:val="2"/>
          </w:tcPr>
          <w:p w14:paraId="5046421B"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Merge/>
            <w:vAlign w:val="center"/>
          </w:tcPr>
          <w:p w14:paraId="3262F3A8" w14:textId="77777777" w:rsidR="000B0A72" w:rsidRPr="00504735" w:rsidRDefault="000B0A72" w:rsidP="000B0A72">
            <w:pPr>
              <w:rPr>
                <w:rFonts w:cstheme="minorHAnsi"/>
                <w:bCs/>
                <w:szCs w:val="20"/>
                <w:lang w:val="fr-FR"/>
              </w:rPr>
            </w:pPr>
          </w:p>
        </w:tc>
      </w:tr>
      <w:tr w:rsidR="002C1329" w:rsidRPr="00DA37F2" w14:paraId="1F3EEFFC" w14:textId="77777777" w:rsidTr="000C4C75">
        <w:tblPrEx>
          <w:jc w:val="left"/>
        </w:tblPrEx>
        <w:trPr>
          <w:cantSplit/>
          <w:trHeight w:val="20"/>
        </w:trPr>
        <w:tc>
          <w:tcPr>
            <w:tcW w:w="5000" w:type="pct"/>
            <w:gridSpan w:val="10"/>
            <w:shd w:val="clear" w:color="auto" w:fill="DEEAF6" w:themeFill="accent1" w:themeFillTint="33"/>
            <w:vAlign w:val="center"/>
          </w:tcPr>
          <w:p w14:paraId="02DE2505" w14:textId="5F5C26C5" w:rsidR="002C1329" w:rsidRPr="00504735" w:rsidRDefault="007E7F3A" w:rsidP="002C1329">
            <w:pPr>
              <w:spacing w:before="40" w:after="60"/>
              <w:rPr>
                <w:rFonts w:cstheme="minorHAnsi"/>
                <w:b/>
                <w:bCs/>
                <w:szCs w:val="20"/>
                <w:lang w:val="fr-FR"/>
              </w:rPr>
            </w:pPr>
            <w:r w:rsidRPr="00504735">
              <w:rPr>
                <w:rFonts w:eastAsia="Arial Narrow" w:cstheme="minorHAnsi"/>
                <w:noProof/>
                <w:spacing w:val="-2"/>
                <w:szCs w:val="20"/>
                <w:lang w:eastAsia="en-IN"/>
              </w:rPr>
              <w:t xml:space="preserve"> </w:t>
            </w:r>
            <w:r w:rsidR="002C1329" w:rsidRPr="00504735">
              <w:rPr>
                <w:rFonts w:cstheme="minorHAnsi"/>
                <w:b/>
                <w:bCs/>
                <w:szCs w:val="20"/>
              </w:rPr>
              <w:t xml:space="preserve">B. Birthing Services [If "Yes" continue on the line, </w:t>
            </w:r>
            <w:proofErr w:type="gramStart"/>
            <w:r w:rsidR="002C1329" w:rsidRPr="00504735">
              <w:rPr>
                <w:rFonts w:cstheme="minorHAnsi"/>
                <w:b/>
                <w:bCs/>
                <w:szCs w:val="20"/>
              </w:rPr>
              <w:t>If</w:t>
            </w:r>
            <w:proofErr w:type="gramEnd"/>
            <w:r w:rsidR="002C1329" w:rsidRPr="00504735">
              <w:rPr>
                <w:rFonts w:cstheme="minorHAnsi"/>
                <w:b/>
                <w:bCs/>
                <w:szCs w:val="20"/>
              </w:rPr>
              <w:t xml:space="preserve"> "No" Proceed to Option C (Postnatal Services)]</w:t>
            </w:r>
          </w:p>
        </w:tc>
      </w:tr>
      <w:tr w:rsidR="00B14DD6" w:rsidRPr="00DA37F2" w14:paraId="4D5DB557" w14:textId="77777777" w:rsidTr="000C4C75">
        <w:tblPrEx>
          <w:jc w:val="left"/>
        </w:tblPrEx>
        <w:trPr>
          <w:gridAfter w:val="1"/>
          <w:wAfter w:w="334" w:type="pct"/>
          <w:cantSplit/>
          <w:trHeight w:val="20"/>
        </w:trPr>
        <w:tc>
          <w:tcPr>
            <w:tcW w:w="4666" w:type="pct"/>
            <w:gridSpan w:val="9"/>
            <w:shd w:val="clear" w:color="auto" w:fill="DEEAF6" w:themeFill="accent1" w:themeFillTint="33"/>
            <w:vAlign w:val="center"/>
          </w:tcPr>
          <w:p w14:paraId="12FEA070" w14:textId="77777777" w:rsidR="00B14DD6" w:rsidRPr="00504735" w:rsidRDefault="00B14DD6" w:rsidP="002C1329">
            <w:pPr>
              <w:spacing w:before="40" w:after="60"/>
              <w:rPr>
                <w:rFonts w:eastAsia="Arial Narrow" w:cstheme="minorHAnsi"/>
                <w:noProof/>
                <w:spacing w:val="-2"/>
                <w:szCs w:val="20"/>
                <w:lang w:val="fr-FR" w:eastAsia="en-IN"/>
              </w:rPr>
            </w:pPr>
          </w:p>
        </w:tc>
      </w:tr>
      <w:tr w:rsidR="000A1F97" w:rsidRPr="00760CD1" w14:paraId="790F815C" w14:textId="77777777" w:rsidTr="000C4C75">
        <w:tblPrEx>
          <w:jc w:val="left"/>
        </w:tblPrEx>
        <w:trPr>
          <w:cantSplit/>
          <w:trHeight w:val="20"/>
        </w:trPr>
        <w:tc>
          <w:tcPr>
            <w:tcW w:w="258" w:type="pct"/>
          </w:tcPr>
          <w:p w14:paraId="4C894EBF" w14:textId="77777777" w:rsidR="000B0A72" w:rsidRPr="00504735" w:rsidRDefault="000B0A72" w:rsidP="000B0A72">
            <w:pPr>
              <w:pStyle w:val="ListParagraph"/>
              <w:numPr>
                <w:ilvl w:val="0"/>
                <w:numId w:val="14"/>
              </w:numPr>
              <w:spacing w:after="0"/>
              <w:jc w:val="right"/>
              <w:rPr>
                <w:rFonts w:cstheme="minorHAnsi"/>
                <w:bCs/>
                <w:szCs w:val="20"/>
                <w:lang w:val="fr-FR"/>
              </w:rPr>
            </w:pPr>
          </w:p>
        </w:tc>
        <w:tc>
          <w:tcPr>
            <w:tcW w:w="754" w:type="pct"/>
          </w:tcPr>
          <w:p w14:paraId="4A9EC8B5" w14:textId="141AB87A" w:rsidR="000B0A72" w:rsidRPr="00504735" w:rsidRDefault="000B0A72" w:rsidP="000B0A72">
            <w:pPr>
              <w:rPr>
                <w:rFonts w:cstheme="minorHAnsi"/>
                <w:bCs/>
                <w:szCs w:val="20"/>
                <w:lang w:val="fr-FR"/>
              </w:rPr>
            </w:pPr>
            <w:r w:rsidRPr="00504735">
              <w:rPr>
                <w:rFonts w:cstheme="minorHAnsi"/>
                <w:szCs w:val="20"/>
              </w:rPr>
              <w:t>Normal delivery</w:t>
            </w:r>
          </w:p>
        </w:tc>
        <w:tc>
          <w:tcPr>
            <w:tcW w:w="1051" w:type="pct"/>
          </w:tcPr>
          <w:p w14:paraId="4886A0FE" w14:textId="77777777" w:rsidR="000B0A72" w:rsidRPr="00504735" w:rsidRDefault="000B0A72" w:rsidP="000B0A72">
            <w:pPr>
              <w:jc w:val="center"/>
              <w:rPr>
                <w:rFonts w:cstheme="minorHAnsi"/>
                <w:bCs/>
                <w:szCs w:val="20"/>
                <w:lang w:val="fr-FR"/>
              </w:rPr>
            </w:pPr>
            <w:r w:rsidRPr="00504735">
              <w:rPr>
                <w:rFonts w:cstheme="minorHAnsi"/>
                <w:bCs/>
                <w:szCs w:val="20"/>
              </w:rPr>
              <w:t>1         2        3</w:t>
            </w:r>
          </w:p>
        </w:tc>
        <w:tc>
          <w:tcPr>
            <w:tcW w:w="1112" w:type="pct"/>
            <w:gridSpan w:val="2"/>
          </w:tcPr>
          <w:p w14:paraId="6FDB16EC" w14:textId="77777777" w:rsidR="000B0A72" w:rsidRPr="00504735" w:rsidRDefault="000B0A72" w:rsidP="000B0A72">
            <w:pPr>
              <w:jc w:val="center"/>
              <w:rPr>
                <w:rFonts w:cstheme="minorHAnsi"/>
                <w:bCs/>
                <w:szCs w:val="20"/>
                <w:lang w:val="fr-FR"/>
              </w:rPr>
            </w:pPr>
            <w:r w:rsidRPr="00504735">
              <w:rPr>
                <w:rFonts w:cstheme="minorHAnsi"/>
                <w:bCs/>
                <w:szCs w:val="20"/>
              </w:rPr>
              <w:t>1       2</w:t>
            </w:r>
          </w:p>
        </w:tc>
        <w:tc>
          <w:tcPr>
            <w:tcW w:w="826" w:type="pct"/>
            <w:gridSpan w:val="2"/>
          </w:tcPr>
          <w:p w14:paraId="430B5618" w14:textId="77777777" w:rsidR="000B0A72" w:rsidRPr="00504735" w:rsidRDefault="000B0A72" w:rsidP="000B0A72">
            <w:pPr>
              <w:rPr>
                <w:rFonts w:cstheme="minorHAnsi"/>
                <w:bCs/>
                <w:szCs w:val="20"/>
                <w:lang w:val="fr-FR"/>
              </w:rPr>
            </w:pPr>
          </w:p>
        </w:tc>
        <w:tc>
          <w:tcPr>
            <w:tcW w:w="665" w:type="pct"/>
            <w:gridSpan w:val="2"/>
          </w:tcPr>
          <w:p w14:paraId="24F2A206" w14:textId="77777777" w:rsidR="000B0A72" w:rsidRPr="00504735" w:rsidRDefault="000B0A72" w:rsidP="000B0A72">
            <w:pPr>
              <w:jc w:val="center"/>
              <w:rPr>
                <w:rFonts w:cstheme="minorHAnsi"/>
                <w:bCs/>
                <w:szCs w:val="20"/>
                <w:lang w:val="fr-FR"/>
              </w:rPr>
            </w:pPr>
            <w:r w:rsidRPr="00504735">
              <w:rPr>
                <w:rFonts w:cstheme="minorHAnsi"/>
                <w:bCs/>
                <w:szCs w:val="20"/>
              </w:rPr>
              <w:t>1     2     3     4     5</w:t>
            </w:r>
          </w:p>
        </w:tc>
        <w:tc>
          <w:tcPr>
            <w:tcW w:w="334" w:type="pct"/>
            <w:vAlign w:val="center"/>
          </w:tcPr>
          <w:p w14:paraId="0B3E88B7" w14:textId="77777777" w:rsidR="000B0A72" w:rsidRPr="00504735" w:rsidRDefault="000B0A72" w:rsidP="000B0A72">
            <w:pPr>
              <w:rPr>
                <w:rFonts w:cstheme="minorHAnsi"/>
                <w:bCs/>
                <w:szCs w:val="20"/>
                <w:lang w:val="fr-FR"/>
              </w:rPr>
            </w:pPr>
          </w:p>
        </w:tc>
      </w:tr>
      <w:tr w:rsidR="000A1F97" w:rsidRPr="00DA37F2" w14:paraId="305BFB24" w14:textId="77777777" w:rsidTr="000C4C75">
        <w:tblPrEx>
          <w:jc w:val="left"/>
        </w:tblPrEx>
        <w:trPr>
          <w:cantSplit/>
          <w:trHeight w:val="20"/>
        </w:trPr>
        <w:tc>
          <w:tcPr>
            <w:tcW w:w="258" w:type="pct"/>
          </w:tcPr>
          <w:p w14:paraId="6D8DDADC" w14:textId="77777777" w:rsidR="000A1F97" w:rsidRPr="00B14DD6" w:rsidRDefault="000A1F97" w:rsidP="000C4C75">
            <w:pPr>
              <w:ind w:left="360"/>
              <w:jc w:val="right"/>
              <w:rPr>
                <w:rFonts w:cstheme="minorHAnsi"/>
                <w:bCs/>
                <w:szCs w:val="20"/>
                <w:lang w:val="fr-FR"/>
              </w:rPr>
            </w:pPr>
          </w:p>
        </w:tc>
        <w:tc>
          <w:tcPr>
            <w:tcW w:w="754" w:type="pct"/>
            <w:vAlign w:val="center"/>
          </w:tcPr>
          <w:p w14:paraId="76121870" w14:textId="254FB6EC" w:rsidR="000A1F97" w:rsidRPr="00504735" w:rsidRDefault="000A1F97" w:rsidP="00B14DD6">
            <w:pPr>
              <w:rPr>
                <w:rFonts w:cstheme="minorHAnsi"/>
                <w:szCs w:val="20"/>
                <w:lang w:val="fr-FR"/>
              </w:rPr>
            </w:pPr>
            <w:r>
              <w:rPr>
                <w:rFonts w:eastAsia="Arial Narrow" w:cstheme="minorHAnsi"/>
                <w:noProof/>
                <w:spacing w:val="-2"/>
                <w:szCs w:val="20"/>
                <w:lang w:eastAsia="en-IN"/>
              </w:rPr>
              <w:t xml:space="preserve">What is the cost of vaginal delivery? </w:t>
            </w:r>
          </w:p>
        </w:tc>
        <w:tc>
          <w:tcPr>
            <w:tcW w:w="1051" w:type="pct"/>
          </w:tcPr>
          <w:p w14:paraId="2F407DE5" w14:textId="77777777" w:rsidR="000A1F97" w:rsidRPr="00504735" w:rsidRDefault="000A1F97" w:rsidP="00B14DD6">
            <w:pPr>
              <w:jc w:val="center"/>
              <w:rPr>
                <w:rFonts w:cstheme="minorHAnsi"/>
                <w:bCs/>
                <w:szCs w:val="20"/>
                <w:lang w:val="fr-FR"/>
              </w:rPr>
            </w:pPr>
          </w:p>
        </w:tc>
        <w:tc>
          <w:tcPr>
            <w:tcW w:w="1112" w:type="pct"/>
            <w:gridSpan w:val="2"/>
          </w:tcPr>
          <w:p w14:paraId="71C06822" w14:textId="77777777" w:rsidR="000A1F97" w:rsidRPr="00504735" w:rsidRDefault="000A1F97" w:rsidP="00B14DD6">
            <w:pPr>
              <w:rPr>
                <w:rFonts w:cstheme="minorHAnsi"/>
                <w:bCs/>
                <w:szCs w:val="20"/>
                <w:lang w:val="fr-FR"/>
              </w:rPr>
            </w:pPr>
          </w:p>
        </w:tc>
        <w:tc>
          <w:tcPr>
            <w:tcW w:w="812" w:type="pct"/>
          </w:tcPr>
          <w:p w14:paraId="1FCEA5E2" w14:textId="77777777" w:rsidR="000A1F97" w:rsidRPr="00504735" w:rsidRDefault="000A1F97" w:rsidP="00B14DD6">
            <w:pPr>
              <w:jc w:val="center"/>
              <w:rPr>
                <w:rFonts w:cstheme="minorHAnsi"/>
                <w:bCs/>
                <w:szCs w:val="20"/>
                <w:lang w:val="fr-FR"/>
              </w:rPr>
            </w:pPr>
          </w:p>
        </w:tc>
        <w:tc>
          <w:tcPr>
            <w:tcW w:w="679" w:type="pct"/>
            <w:gridSpan w:val="3"/>
          </w:tcPr>
          <w:p w14:paraId="7D67C1D4" w14:textId="44161FCC" w:rsidR="000A1F97" w:rsidRPr="00504735" w:rsidRDefault="000A1F97" w:rsidP="00B14DD6">
            <w:pPr>
              <w:jc w:val="center"/>
              <w:rPr>
                <w:rFonts w:cstheme="minorHAnsi"/>
                <w:bCs/>
                <w:szCs w:val="20"/>
                <w:lang w:val="fr-FR"/>
              </w:rPr>
            </w:pPr>
          </w:p>
        </w:tc>
        <w:tc>
          <w:tcPr>
            <w:tcW w:w="334" w:type="pct"/>
            <w:vAlign w:val="center"/>
          </w:tcPr>
          <w:p w14:paraId="1083EE5C" w14:textId="77777777" w:rsidR="000A1F97" w:rsidRPr="00504735" w:rsidRDefault="000A1F97" w:rsidP="00B14DD6">
            <w:pPr>
              <w:rPr>
                <w:rFonts w:cstheme="minorHAnsi"/>
                <w:bCs/>
                <w:szCs w:val="20"/>
                <w:lang w:val="fr-FR"/>
              </w:rPr>
            </w:pPr>
          </w:p>
        </w:tc>
      </w:tr>
      <w:tr w:rsidR="000A1F97" w:rsidRPr="00760CD1" w14:paraId="30ED7F9C" w14:textId="77777777" w:rsidTr="000C4C75">
        <w:tblPrEx>
          <w:jc w:val="left"/>
        </w:tblPrEx>
        <w:trPr>
          <w:cantSplit/>
          <w:trHeight w:val="20"/>
        </w:trPr>
        <w:tc>
          <w:tcPr>
            <w:tcW w:w="258" w:type="pct"/>
          </w:tcPr>
          <w:p w14:paraId="62E29F0E"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2AFCC703" w14:textId="5ACB9BE8" w:rsidR="00B14DD6" w:rsidRPr="00504735" w:rsidRDefault="00B14DD6" w:rsidP="00B14DD6">
            <w:pPr>
              <w:rPr>
                <w:rFonts w:cstheme="minorHAnsi"/>
                <w:bCs/>
                <w:szCs w:val="20"/>
                <w:lang w:val="fr-FR"/>
              </w:rPr>
            </w:pPr>
            <w:r w:rsidRPr="00504735">
              <w:rPr>
                <w:rFonts w:cstheme="minorHAnsi"/>
                <w:szCs w:val="20"/>
              </w:rPr>
              <w:t>Use of the partograph</w:t>
            </w:r>
          </w:p>
        </w:tc>
        <w:tc>
          <w:tcPr>
            <w:tcW w:w="1051" w:type="pct"/>
          </w:tcPr>
          <w:p w14:paraId="3E6B7949"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3C18AC07"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198C5F76" w14:textId="77777777" w:rsidR="00B14DD6" w:rsidRPr="00504735" w:rsidRDefault="00B14DD6" w:rsidP="00B14DD6">
            <w:pPr>
              <w:rPr>
                <w:rFonts w:cstheme="minorHAnsi"/>
                <w:bCs/>
                <w:szCs w:val="20"/>
                <w:lang w:val="fr-FR"/>
              </w:rPr>
            </w:pPr>
          </w:p>
        </w:tc>
        <w:tc>
          <w:tcPr>
            <w:tcW w:w="665" w:type="pct"/>
            <w:gridSpan w:val="2"/>
          </w:tcPr>
          <w:p w14:paraId="39370051"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restart"/>
            <w:vAlign w:val="center"/>
          </w:tcPr>
          <w:p w14:paraId="0E140416" w14:textId="77777777" w:rsidR="00B14DD6" w:rsidRPr="00504735" w:rsidRDefault="00B14DD6" w:rsidP="00B14DD6">
            <w:pPr>
              <w:rPr>
                <w:rFonts w:cstheme="minorHAnsi"/>
                <w:bCs/>
                <w:szCs w:val="20"/>
                <w:lang w:val="fr-FR"/>
              </w:rPr>
            </w:pPr>
          </w:p>
        </w:tc>
      </w:tr>
      <w:tr w:rsidR="000A1F97" w:rsidRPr="00760CD1" w14:paraId="244F0E25" w14:textId="77777777" w:rsidTr="000C4C75">
        <w:tblPrEx>
          <w:jc w:val="left"/>
        </w:tblPrEx>
        <w:trPr>
          <w:cantSplit/>
          <w:trHeight w:val="20"/>
        </w:trPr>
        <w:tc>
          <w:tcPr>
            <w:tcW w:w="258" w:type="pct"/>
          </w:tcPr>
          <w:p w14:paraId="22453F51"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559AD061" w14:textId="50C3C5E7" w:rsidR="00B14DD6" w:rsidRPr="00504735" w:rsidRDefault="00B14DD6" w:rsidP="00B14DD6">
            <w:pPr>
              <w:rPr>
                <w:rFonts w:cstheme="minorHAnsi"/>
                <w:bCs/>
                <w:szCs w:val="20"/>
                <w:lang w:val="fr-FR"/>
              </w:rPr>
            </w:pPr>
            <w:r w:rsidRPr="00504735">
              <w:rPr>
                <w:rFonts w:cstheme="minorHAnsi"/>
                <w:szCs w:val="20"/>
              </w:rPr>
              <w:t>Active Management of the Third Stage of Work (GATPA)</w:t>
            </w:r>
          </w:p>
        </w:tc>
        <w:tc>
          <w:tcPr>
            <w:tcW w:w="1051" w:type="pct"/>
          </w:tcPr>
          <w:p w14:paraId="2F38FDCB"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386D2572"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4E4251F1" w14:textId="77777777" w:rsidR="00B14DD6" w:rsidRPr="00504735" w:rsidRDefault="00B14DD6" w:rsidP="00B14DD6">
            <w:pPr>
              <w:rPr>
                <w:rFonts w:cstheme="minorHAnsi"/>
                <w:bCs/>
                <w:szCs w:val="20"/>
                <w:lang w:val="fr-FR"/>
              </w:rPr>
            </w:pPr>
          </w:p>
        </w:tc>
        <w:tc>
          <w:tcPr>
            <w:tcW w:w="665" w:type="pct"/>
            <w:gridSpan w:val="2"/>
          </w:tcPr>
          <w:p w14:paraId="614E67FC"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17F81BCC" w14:textId="77777777" w:rsidR="00B14DD6" w:rsidRPr="00504735" w:rsidRDefault="00B14DD6" w:rsidP="00B14DD6">
            <w:pPr>
              <w:rPr>
                <w:rFonts w:cstheme="minorHAnsi"/>
                <w:bCs/>
                <w:szCs w:val="20"/>
                <w:lang w:val="fr-FR"/>
              </w:rPr>
            </w:pPr>
          </w:p>
        </w:tc>
      </w:tr>
      <w:tr w:rsidR="000A1F97" w:rsidRPr="00760CD1" w14:paraId="2D57C2E3" w14:textId="77777777" w:rsidTr="000C4C75">
        <w:tblPrEx>
          <w:jc w:val="left"/>
        </w:tblPrEx>
        <w:trPr>
          <w:cantSplit/>
          <w:trHeight w:val="20"/>
        </w:trPr>
        <w:tc>
          <w:tcPr>
            <w:tcW w:w="258" w:type="pct"/>
          </w:tcPr>
          <w:p w14:paraId="07DE5B4A"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7860E20C" w14:textId="74A8E71A" w:rsidR="00B14DD6" w:rsidRPr="00504735" w:rsidRDefault="00B14DD6" w:rsidP="00B14DD6">
            <w:pPr>
              <w:rPr>
                <w:rFonts w:cstheme="minorHAnsi"/>
                <w:bCs/>
                <w:szCs w:val="20"/>
                <w:lang w:val="fr-FR"/>
              </w:rPr>
            </w:pPr>
            <w:r w:rsidRPr="00504735">
              <w:rPr>
                <w:rFonts w:cstheme="minorHAnsi"/>
                <w:szCs w:val="20"/>
              </w:rPr>
              <w:t>Management of Eclampsia</w:t>
            </w:r>
          </w:p>
        </w:tc>
        <w:tc>
          <w:tcPr>
            <w:tcW w:w="1051" w:type="pct"/>
          </w:tcPr>
          <w:p w14:paraId="37CCE118"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49E41D93"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4F4F71A9" w14:textId="77777777" w:rsidR="00B14DD6" w:rsidRPr="00504735" w:rsidRDefault="00B14DD6" w:rsidP="00B14DD6">
            <w:pPr>
              <w:rPr>
                <w:rFonts w:cstheme="minorHAnsi"/>
                <w:bCs/>
                <w:szCs w:val="20"/>
                <w:lang w:val="fr-FR"/>
              </w:rPr>
            </w:pPr>
          </w:p>
        </w:tc>
        <w:tc>
          <w:tcPr>
            <w:tcW w:w="665" w:type="pct"/>
            <w:gridSpan w:val="2"/>
          </w:tcPr>
          <w:p w14:paraId="35C83165"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5C1BB0BA" w14:textId="77777777" w:rsidR="00B14DD6" w:rsidRPr="00504735" w:rsidRDefault="00B14DD6" w:rsidP="00B14DD6">
            <w:pPr>
              <w:rPr>
                <w:rFonts w:cstheme="minorHAnsi"/>
                <w:bCs/>
                <w:szCs w:val="20"/>
                <w:lang w:val="fr-FR"/>
              </w:rPr>
            </w:pPr>
          </w:p>
        </w:tc>
      </w:tr>
      <w:tr w:rsidR="000A1F97" w:rsidRPr="00760CD1" w14:paraId="3D8BEEA7" w14:textId="77777777" w:rsidTr="000C4C75">
        <w:tblPrEx>
          <w:jc w:val="left"/>
        </w:tblPrEx>
        <w:trPr>
          <w:cantSplit/>
          <w:trHeight w:val="20"/>
        </w:trPr>
        <w:tc>
          <w:tcPr>
            <w:tcW w:w="258" w:type="pct"/>
          </w:tcPr>
          <w:p w14:paraId="1ADC46D9"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0F96B825" w14:textId="15473AD7" w:rsidR="00B14DD6" w:rsidRPr="00504735" w:rsidRDefault="00B14DD6" w:rsidP="00B14DD6">
            <w:pPr>
              <w:rPr>
                <w:rFonts w:cstheme="minorHAnsi"/>
                <w:bCs/>
                <w:szCs w:val="20"/>
                <w:lang w:val="fr-FR"/>
              </w:rPr>
            </w:pPr>
            <w:r w:rsidRPr="00504735">
              <w:rPr>
                <w:rFonts w:cstheme="minorHAnsi"/>
                <w:szCs w:val="20"/>
              </w:rPr>
              <w:t>Management of pre-eclampsia</w:t>
            </w:r>
          </w:p>
        </w:tc>
        <w:tc>
          <w:tcPr>
            <w:tcW w:w="1051" w:type="pct"/>
          </w:tcPr>
          <w:p w14:paraId="24231798"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714CE5E0"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2E1BC367" w14:textId="77777777" w:rsidR="00B14DD6" w:rsidRPr="00504735" w:rsidRDefault="00B14DD6" w:rsidP="00B14DD6">
            <w:pPr>
              <w:rPr>
                <w:rFonts w:cstheme="minorHAnsi"/>
                <w:bCs/>
                <w:szCs w:val="20"/>
                <w:lang w:val="fr-FR"/>
              </w:rPr>
            </w:pPr>
          </w:p>
        </w:tc>
        <w:tc>
          <w:tcPr>
            <w:tcW w:w="665" w:type="pct"/>
            <w:gridSpan w:val="2"/>
          </w:tcPr>
          <w:p w14:paraId="7A241829"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55BFE39D" w14:textId="77777777" w:rsidR="00B14DD6" w:rsidRPr="00504735" w:rsidRDefault="00B14DD6" w:rsidP="00B14DD6">
            <w:pPr>
              <w:rPr>
                <w:rFonts w:cstheme="minorHAnsi"/>
                <w:bCs/>
                <w:szCs w:val="20"/>
                <w:lang w:val="fr-FR"/>
              </w:rPr>
            </w:pPr>
          </w:p>
        </w:tc>
      </w:tr>
      <w:tr w:rsidR="000A1F97" w:rsidRPr="00760CD1" w14:paraId="18E03EA0" w14:textId="77777777" w:rsidTr="000C4C75">
        <w:tblPrEx>
          <w:jc w:val="left"/>
        </w:tblPrEx>
        <w:trPr>
          <w:cantSplit/>
          <w:trHeight w:val="20"/>
        </w:trPr>
        <w:tc>
          <w:tcPr>
            <w:tcW w:w="258" w:type="pct"/>
          </w:tcPr>
          <w:p w14:paraId="3C4F56BB"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4ABF2A83" w14:textId="363A6D1F" w:rsidR="00B14DD6" w:rsidRPr="00504735" w:rsidRDefault="00B14DD6" w:rsidP="00B14DD6">
            <w:pPr>
              <w:rPr>
                <w:rFonts w:cstheme="minorHAnsi"/>
                <w:bCs/>
                <w:szCs w:val="20"/>
                <w:lang w:val="fr-FR"/>
              </w:rPr>
            </w:pPr>
            <w:r w:rsidRPr="00504735">
              <w:rPr>
                <w:rFonts w:cstheme="minorHAnsi"/>
                <w:szCs w:val="20"/>
              </w:rPr>
              <w:t>Management of PPH</w:t>
            </w:r>
          </w:p>
        </w:tc>
        <w:tc>
          <w:tcPr>
            <w:tcW w:w="1051" w:type="pct"/>
          </w:tcPr>
          <w:p w14:paraId="22CEB09E"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6E5A6CBF"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1E0AC2F1" w14:textId="77777777" w:rsidR="00B14DD6" w:rsidRPr="00504735" w:rsidRDefault="00B14DD6" w:rsidP="00B14DD6">
            <w:pPr>
              <w:rPr>
                <w:rFonts w:cstheme="minorHAnsi"/>
                <w:bCs/>
                <w:szCs w:val="20"/>
                <w:lang w:val="fr-FR"/>
              </w:rPr>
            </w:pPr>
          </w:p>
        </w:tc>
        <w:tc>
          <w:tcPr>
            <w:tcW w:w="665" w:type="pct"/>
            <w:gridSpan w:val="2"/>
          </w:tcPr>
          <w:p w14:paraId="1DE54C3A"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00AA1B26" w14:textId="77777777" w:rsidR="00B14DD6" w:rsidRPr="00504735" w:rsidRDefault="00B14DD6" w:rsidP="00B14DD6">
            <w:pPr>
              <w:rPr>
                <w:rFonts w:cstheme="minorHAnsi"/>
                <w:bCs/>
                <w:szCs w:val="20"/>
                <w:lang w:val="fr-FR"/>
              </w:rPr>
            </w:pPr>
          </w:p>
        </w:tc>
      </w:tr>
      <w:tr w:rsidR="000A1F97" w:rsidRPr="00760CD1" w14:paraId="7FCEE1DF" w14:textId="77777777" w:rsidTr="000C4C75">
        <w:tblPrEx>
          <w:jc w:val="left"/>
        </w:tblPrEx>
        <w:trPr>
          <w:cantSplit/>
          <w:trHeight w:val="20"/>
        </w:trPr>
        <w:tc>
          <w:tcPr>
            <w:tcW w:w="258" w:type="pct"/>
          </w:tcPr>
          <w:p w14:paraId="6DCF2DFB"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4023E1D2" w14:textId="1045AA26" w:rsidR="00B14DD6" w:rsidRPr="00504735" w:rsidRDefault="00B14DD6" w:rsidP="00B14DD6">
            <w:pPr>
              <w:rPr>
                <w:rFonts w:cstheme="minorHAnsi"/>
                <w:bCs/>
                <w:szCs w:val="20"/>
                <w:lang w:val="fr-FR"/>
              </w:rPr>
            </w:pPr>
            <w:r w:rsidRPr="00504735">
              <w:rPr>
                <w:rFonts w:cstheme="minorHAnsi"/>
                <w:szCs w:val="20"/>
              </w:rPr>
              <w:t>Assisted delivery (vacuum/forceps)</w:t>
            </w:r>
          </w:p>
        </w:tc>
        <w:tc>
          <w:tcPr>
            <w:tcW w:w="1051" w:type="pct"/>
          </w:tcPr>
          <w:p w14:paraId="3B9AF940"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4358DC6C"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430D02B6" w14:textId="77777777" w:rsidR="00B14DD6" w:rsidRPr="00504735" w:rsidRDefault="00B14DD6" w:rsidP="00B14DD6">
            <w:pPr>
              <w:rPr>
                <w:rFonts w:cstheme="minorHAnsi"/>
                <w:bCs/>
                <w:szCs w:val="20"/>
                <w:lang w:val="fr-FR"/>
              </w:rPr>
            </w:pPr>
          </w:p>
        </w:tc>
        <w:tc>
          <w:tcPr>
            <w:tcW w:w="665" w:type="pct"/>
            <w:gridSpan w:val="2"/>
          </w:tcPr>
          <w:p w14:paraId="652DD409"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2A2C47E5" w14:textId="77777777" w:rsidR="00B14DD6" w:rsidRPr="00504735" w:rsidRDefault="00B14DD6" w:rsidP="00B14DD6">
            <w:pPr>
              <w:rPr>
                <w:rFonts w:cstheme="minorHAnsi"/>
                <w:bCs/>
                <w:szCs w:val="20"/>
                <w:lang w:val="fr-FR"/>
              </w:rPr>
            </w:pPr>
          </w:p>
        </w:tc>
      </w:tr>
      <w:tr w:rsidR="000A1F97" w:rsidRPr="00760CD1" w14:paraId="510987FE" w14:textId="77777777" w:rsidTr="000C4C75">
        <w:tblPrEx>
          <w:jc w:val="left"/>
        </w:tblPrEx>
        <w:trPr>
          <w:cantSplit/>
          <w:trHeight w:val="20"/>
        </w:trPr>
        <w:tc>
          <w:tcPr>
            <w:tcW w:w="258" w:type="pct"/>
          </w:tcPr>
          <w:p w14:paraId="3EBC255E"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52F25CA4" w14:textId="3982699A" w:rsidR="00B14DD6" w:rsidRPr="00504735" w:rsidRDefault="00B14DD6" w:rsidP="00B14DD6">
            <w:pPr>
              <w:rPr>
                <w:rFonts w:cstheme="minorHAnsi"/>
                <w:bCs/>
                <w:szCs w:val="20"/>
                <w:lang w:val="fr-FR"/>
              </w:rPr>
            </w:pPr>
            <w:r w:rsidRPr="00504735">
              <w:rPr>
                <w:rFonts w:cstheme="minorHAnsi"/>
                <w:szCs w:val="20"/>
              </w:rPr>
              <w:t>Episiotomy and suture Cervical tear</w:t>
            </w:r>
          </w:p>
        </w:tc>
        <w:tc>
          <w:tcPr>
            <w:tcW w:w="1051" w:type="pct"/>
          </w:tcPr>
          <w:p w14:paraId="36D8E315"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398C7EDC"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5DEB9CC8" w14:textId="77777777" w:rsidR="00B14DD6" w:rsidRPr="00504735" w:rsidRDefault="00B14DD6" w:rsidP="00B14DD6">
            <w:pPr>
              <w:rPr>
                <w:rFonts w:cstheme="minorHAnsi"/>
                <w:bCs/>
                <w:szCs w:val="20"/>
                <w:lang w:val="fr-FR"/>
              </w:rPr>
            </w:pPr>
          </w:p>
        </w:tc>
        <w:tc>
          <w:tcPr>
            <w:tcW w:w="665" w:type="pct"/>
            <w:gridSpan w:val="2"/>
          </w:tcPr>
          <w:p w14:paraId="32EA7CD9"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68C462A7" w14:textId="77777777" w:rsidR="00B14DD6" w:rsidRPr="00504735" w:rsidRDefault="00B14DD6" w:rsidP="00B14DD6">
            <w:pPr>
              <w:rPr>
                <w:rFonts w:cstheme="minorHAnsi"/>
                <w:bCs/>
                <w:szCs w:val="20"/>
                <w:lang w:val="fr-FR"/>
              </w:rPr>
            </w:pPr>
          </w:p>
        </w:tc>
      </w:tr>
      <w:tr w:rsidR="000A1F97" w:rsidRPr="00760CD1" w14:paraId="29EC0DF1" w14:textId="77777777" w:rsidTr="000C4C75">
        <w:tblPrEx>
          <w:jc w:val="left"/>
        </w:tblPrEx>
        <w:trPr>
          <w:cantSplit/>
          <w:trHeight w:val="20"/>
        </w:trPr>
        <w:tc>
          <w:tcPr>
            <w:tcW w:w="258" w:type="pct"/>
          </w:tcPr>
          <w:p w14:paraId="75B3079E"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70382B43" w14:textId="10A60DD6" w:rsidR="00B14DD6" w:rsidRPr="00504735" w:rsidRDefault="00B14DD6" w:rsidP="00B14DD6">
            <w:pPr>
              <w:rPr>
                <w:rFonts w:cstheme="minorHAnsi"/>
                <w:bCs/>
                <w:szCs w:val="20"/>
                <w:lang w:val="fr-FR"/>
              </w:rPr>
            </w:pPr>
            <w:r w:rsidRPr="00504735">
              <w:rPr>
                <w:rFonts w:cstheme="minorHAnsi"/>
                <w:szCs w:val="20"/>
              </w:rPr>
              <w:t>IM/IV antibiotics</w:t>
            </w:r>
          </w:p>
        </w:tc>
        <w:tc>
          <w:tcPr>
            <w:tcW w:w="1051" w:type="pct"/>
          </w:tcPr>
          <w:p w14:paraId="35E094B7"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03B5EF33"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75A62C46" w14:textId="77777777" w:rsidR="00B14DD6" w:rsidRPr="00504735" w:rsidRDefault="00B14DD6" w:rsidP="00B14DD6">
            <w:pPr>
              <w:rPr>
                <w:rFonts w:cstheme="minorHAnsi"/>
                <w:bCs/>
                <w:szCs w:val="20"/>
                <w:lang w:val="fr-FR"/>
              </w:rPr>
            </w:pPr>
          </w:p>
        </w:tc>
        <w:tc>
          <w:tcPr>
            <w:tcW w:w="665" w:type="pct"/>
            <w:gridSpan w:val="2"/>
          </w:tcPr>
          <w:p w14:paraId="02FD74D7"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507815E0" w14:textId="77777777" w:rsidR="00B14DD6" w:rsidRPr="00504735" w:rsidRDefault="00B14DD6" w:rsidP="00B14DD6">
            <w:pPr>
              <w:rPr>
                <w:rFonts w:cstheme="minorHAnsi"/>
                <w:bCs/>
                <w:szCs w:val="20"/>
                <w:lang w:val="fr-FR"/>
              </w:rPr>
            </w:pPr>
          </w:p>
        </w:tc>
      </w:tr>
      <w:tr w:rsidR="000A1F97" w:rsidRPr="00760CD1" w14:paraId="1210DFC3" w14:textId="77777777" w:rsidTr="000C4C75">
        <w:tblPrEx>
          <w:jc w:val="left"/>
        </w:tblPrEx>
        <w:trPr>
          <w:cantSplit/>
          <w:trHeight w:val="20"/>
        </w:trPr>
        <w:tc>
          <w:tcPr>
            <w:tcW w:w="258" w:type="pct"/>
          </w:tcPr>
          <w:p w14:paraId="5FDF9FAE"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20FDBAD8" w14:textId="7BE94383" w:rsidR="00B14DD6" w:rsidRPr="00504735" w:rsidRDefault="00B14DD6" w:rsidP="00B14DD6">
            <w:pPr>
              <w:rPr>
                <w:rFonts w:cstheme="minorHAnsi"/>
                <w:bCs/>
                <w:szCs w:val="20"/>
                <w:lang w:val="fr-FR"/>
              </w:rPr>
            </w:pPr>
            <w:r w:rsidRPr="00504735">
              <w:rPr>
                <w:rFonts w:cstheme="minorHAnsi"/>
                <w:szCs w:val="20"/>
              </w:rPr>
              <w:t>Furosémide IV</w:t>
            </w:r>
          </w:p>
        </w:tc>
        <w:tc>
          <w:tcPr>
            <w:tcW w:w="1051" w:type="pct"/>
          </w:tcPr>
          <w:p w14:paraId="40F5A1C6"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2A4BF057"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3E4FF10E" w14:textId="77777777" w:rsidR="00B14DD6" w:rsidRPr="00504735" w:rsidRDefault="00B14DD6" w:rsidP="00B14DD6">
            <w:pPr>
              <w:rPr>
                <w:rFonts w:cstheme="minorHAnsi"/>
                <w:bCs/>
                <w:szCs w:val="20"/>
                <w:lang w:val="fr-FR"/>
              </w:rPr>
            </w:pPr>
          </w:p>
        </w:tc>
        <w:tc>
          <w:tcPr>
            <w:tcW w:w="665" w:type="pct"/>
            <w:gridSpan w:val="2"/>
          </w:tcPr>
          <w:p w14:paraId="1BDF6973"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64DD1F91" w14:textId="77777777" w:rsidR="00B14DD6" w:rsidRPr="00504735" w:rsidRDefault="00B14DD6" w:rsidP="00B14DD6">
            <w:pPr>
              <w:rPr>
                <w:rFonts w:cstheme="minorHAnsi"/>
                <w:bCs/>
                <w:szCs w:val="20"/>
                <w:lang w:val="fr-FR"/>
              </w:rPr>
            </w:pPr>
          </w:p>
        </w:tc>
      </w:tr>
      <w:tr w:rsidR="000A1F97" w:rsidRPr="00760CD1" w14:paraId="61486C33" w14:textId="77777777" w:rsidTr="000C4C75">
        <w:tblPrEx>
          <w:jc w:val="left"/>
        </w:tblPrEx>
        <w:trPr>
          <w:cantSplit/>
          <w:trHeight w:val="20"/>
        </w:trPr>
        <w:tc>
          <w:tcPr>
            <w:tcW w:w="258" w:type="pct"/>
          </w:tcPr>
          <w:p w14:paraId="2C64E667"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35E7B77D" w14:textId="4CCA4702" w:rsidR="00B14DD6" w:rsidRPr="00504735" w:rsidRDefault="00B14DD6" w:rsidP="00B14DD6">
            <w:pPr>
              <w:rPr>
                <w:rFonts w:cstheme="minorHAnsi"/>
                <w:bCs/>
                <w:szCs w:val="20"/>
                <w:lang w:val="fr-FR"/>
              </w:rPr>
            </w:pPr>
            <w:r w:rsidRPr="00504735">
              <w:rPr>
                <w:rFonts w:cstheme="minorHAnsi"/>
                <w:szCs w:val="20"/>
              </w:rPr>
              <w:t>Magnesium sulfate injection</w:t>
            </w:r>
          </w:p>
        </w:tc>
        <w:tc>
          <w:tcPr>
            <w:tcW w:w="1051" w:type="pct"/>
          </w:tcPr>
          <w:p w14:paraId="1577077C"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1266E80E"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10E129EB" w14:textId="77777777" w:rsidR="00B14DD6" w:rsidRPr="00504735" w:rsidRDefault="00B14DD6" w:rsidP="00B14DD6">
            <w:pPr>
              <w:rPr>
                <w:rFonts w:cstheme="minorHAnsi"/>
                <w:bCs/>
                <w:szCs w:val="20"/>
                <w:lang w:val="fr-FR"/>
              </w:rPr>
            </w:pPr>
          </w:p>
        </w:tc>
        <w:tc>
          <w:tcPr>
            <w:tcW w:w="665" w:type="pct"/>
            <w:gridSpan w:val="2"/>
          </w:tcPr>
          <w:p w14:paraId="2911E521"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2E8FE4C7" w14:textId="77777777" w:rsidR="00B14DD6" w:rsidRPr="00504735" w:rsidRDefault="00B14DD6" w:rsidP="00B14DD6">
            <w:pPr>
              <w:rPr>
                <w:rFonts w:cstheme="minorHAnsi"/>
                <w:bCs/>
                <w:szCs w:val="20"/>
                <w:lang w:val="fr-FR"/>
              </w:rPr>
            </w:pPr>
          </w:p>
        </w:tc>
      </w:tr>
      <w:tr w:rsidR="000A1F97" w:rsidRPr="00760CD1" w14:paraId="2F4CF253" w14:textId="77777777" w:rsidTr="000C4C75">
        <w:tblPrEx>
          <w:jc w:val="left"/>
        </w:tblPrEx>
        <w:trPr>
          <w:cantSplit/>
          <w:trHeight w:val="20"/>
        </w:trPr>
        <w:tc>
          <w:tcPr>
            <w:tcW w:w="258" w:type="pct"/>
          </w:tcPr>
          <w:p w14:paraId="326BCC6D"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6C8E3AA6" w14:textId="7D963029" w:rsidR="00B14DD6" w:rsidRPr="00504735" w:rsidRDefault="00B14DD6" w:rsidP="00B14DD6">
            <w:pPr>
              <w:rPr>
                <w:rFonts w:cstheme="minorHAnsi"/>
                <w:bCs/>
                <w:szCs w:val="20"/>
                <w:lang w:val="fr-FR"/>
              </w:rPr>
            </w:pPr>
            <w:r w:rsidRPr="00504735">
              <w:rPr>
                <w:rFonts w:cstheme="minorHAnsi"/>
                <w:szCs w:val="20"/>
              </w:rPr>
              <w:t>Tocolytics for Preterm Labour</w:t>
            </w:r>
          </w:p>
        </w:tc>
        <w:tc>
          <w:tcPr>
            <w:tcW w:w="1051" w:type="pct"/>
          </w:tcPr>
          <w:p w14:paraId="276CF655"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1A32D075"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2A73C71C" w14:textId="77777777" w:rsidR="00B14DD6" w:rsidRPr="00504735" w:rsidRDefault="00B14DD6" w:rsidP="00B14DD6">
            <w:pPr>
              <w:rPr>
                <w:rFonts w:cstheme="minorHAnsi"/>
                <w:bCs/>
                <w:szCs w:val="20"/>
                <w:lang w:val="fr-FR"/>
              </w:rPr>
            </w:pPr>
          </w:p>
        </w:tc>
        <w:tc>
          <w:tcPr>
            <w:tcW w:w="665" w:type="pct"/>
            <w:gridSpan w:val="2"/>
          </w:tcPr>
          <w:p w14:paraId="36AA5643"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3FBC210E" w14:textId="77777777" w:rsidR="00B14DD6" w:rsidRPr="00504735" w:rsidRDefault="00B14DD6" w:rsidP="00B14DD6">
            <w:pPr>
              <w:rPr>
                <w:rFonts w:cstheme="minorHAnsi"/>
                <w:bCs/>
                <w:szCs w:val="20"/>
                <w:lang w:val="fr-FR"/>
              </w:rPr>
            </w:pPr>
          </w:p>
        </w:tc>
      </w:tr>
      <w:tr w:rsidR="000A1F97" w:rsidRPr="00760CD1" w14:paraId="3FE239E0" w14:textId="77777777" w:rsidTr="000C4C75">
        <w:tblPrEx>
          <w:jc w:val="left"/>
        </w:tblPrEx>
        <w:trPr>
          <w:cantSplit/>
          <w:trHeight w:val="20"/>
        </w:trPr>
        <w:tc>
          <w:tcPr>
            <w:tcW w:w="258" w:type="pct"/>
          </w:tcPr>
          <w:p w14:paraId="35F924A2"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31FF2375" w14:textId="16F279D5" w:rsidR="00B14DD6" w:rsidRPr="00504735" w:rsidRDefault="00B14DD6" w:rsidP="00B14DD6">
            <w:pPr>
              <w:rPr>
                <w:rFonts w:cstheme="minorHAnsi"/>
                <w:bCs/>
                <w:szCs w:val="20"/>
                <w:lang w:val="fr-FR"/>
              </w:rPr>
            </w:pPr>
            <w:r w:rsidRPr="00504735">
              <w:rPr>
                <w:rFonts w:cstheme="minorHAnsi"/>
                <w:szCs w:val="20"/>
              </w:rPr>
              <w:t>Steroids for Preterm Labor</w:t>
            </w:r>
          </w:p>
        </w:tc>
        <w:tc>
          <w:tcPr>
            <w:tcW w:w="1051" w:type="pct"/>
          </w:tcPr>
          <w:p w14:paraId="240019B8"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32E775FF"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74A67C6B" w14:textId="77777777" w:rsidR="00B14DD6" w:rsidRPr="00504735" w:rsidRDefault="00B14DD6" w:rsidP="00B14DD6">
            <w:pPr>
              <w:rPr>
                <w:rFonts w:cstheme="minorHAnsi"/>
                <w:bCs/>
                <w:szCs w:val="20"/>
                <w:lang w:val="fr-FR"/>
              </w:rPr>
            </w:pPr>
          </w:p>
        </w:tc>
        <w:tc>
          <w:tcPr>
            <w:tcW w:w="665" w:type="pct"/>
            <w:gridSpan w:val="2"/>
          </w:tcPr>
          <w:p w14:paraId="32000B55"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46BF9C76" w14:textId="77777777" w:rsidR="00B14DD6" w:rsidRPr="00504735" w:rsidRDefault="00B14DD6" w:rsidP="00B14DD6">
            <w:pPr>
              <w:rPr>
                <w:rFonts w:cstheme="minorHAnsi"/>
                <w:bCs/>
                <w:szCs w:val="20"/>
                <w:lang w:val="fr-FR"/>
              </w:rPr>
            </w:pPr>
          </w:p>
        </w:tc>
      </w:tr>
      <w:tr w:rsidR="000A1F97" w:rsidRPr="00760CD1" w14:paraId="3506DC25" w14:textId="77777777" w:rsidTr="000C4C75">
        <w:tblPrEx>
          <w:jc w:val="left"/>
        </w:tblPrEx>
        <w:trPr>
          <w:cantSplit/>
          <w:trHeight w:val="20"/>
        </w:trPr>
        <w:tc>
          <w:tcPr>
            <w:tcW w:w="258" w:type="pct"/>
          </w:tcPr>
          <w:p w14:paraId="64D32C80"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145F1A72" w14:textId="6936A299" w:rsidR="00B14DD6" w:rsidRPr="00504735" w:rsidRDefault="00B14DD6" w:rsidP="00B14DD6">
            <w:pPr>
              <w:rPr>
                <w:rFonts w:cstheme="minorHAnsi"/>
                <w:bCs/>
                <w:szCs w:val="20"/>
                <w:lang w:val="fr-FR"/>
              </w:rPr>
            </w:pPr>
            <w:r w:rsidRPr="00504735">
              <w:rPr>
                <w:rFonts w:cstheme="minorHAnsi"/>
                <w:szCs w:val="20"/>
              </w:rPr>
              <w:t>Manual removal of the placenta</w:t>
            </w:r>
          </w:p>
        </w:tc>
        <w:tc>
          <w:tcPr>
            <w:tcW w:w="1051" w:type="pct"/>
          </w:tcPr>
          <w:p w14:paraId="1F864921"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7DB035ED"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6C11B51D" w14:textId="77777777" w:rsidR="00B14DD6" w:rsidRPr="00504735" w:rsidRDefault="00B14DD6" w:rsidP="00B14DD6">
            <w:pPr>
              <w:rPr>
                <w:rFonts w:cstheme="minorHAnsi"/>
                <w:bCs/>
                <w:szCs w:val="20"/>
                <w:lang w:val="fr-FR"/>
              </w:rPr>
            </w:pPr>
          </w:p>
        </w:tc>
        <w:tc>
          <w:tcPr>
            <w:tcW w:w="665" w:type="pct"/>
            <w:gridSpan w:val="2"/>
          </w:tcPr>
          <w:p w14:paraId="7E5E08A6"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787ED6E4" w14:textId="77777777" w:rsidR="00B14DD6" w:rsidRPr="00504735" w:rsidRDefault="00B14DD6" w:rsidP="00B14DD6">
            <w:pPr>
              <w:rPr>
                <w:rFonts w:cstheme="minorHAnsi"/>
                <w:bCs/>
                <w:szCs w:val="20"/>
                <w:lang w:val="fr-FR"/>
              </w:rPr>
            </w:pPr>
          </w:p>
        </w:tc>
      </w:tr>
      <w:tr w:rsidR="000A1F97" w:rsidRPr="00760CD1" w14:paraId="0E5C81CD" w14:textId="77777777" w:rsidTr="000C4C75">
        <w:tblPrEx>
          <w:jc w:val="left"/>
        </w:tblPrEx>
        <w:trPr>
          <w:cantSplit/>
          <w:trHeight w:val="20"/>
        </w:trPr>
        <w:tc>
          <w:tcPr>
            <w:tcW w:w="258" w:type="pct"/>
          </w:tcPr>
          <w:p w14:paraId="63383FE5"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7FF826D4" w14:textId="5861AF97" w:rsidR="00B14DD6" w:rsidRPr="00504735" w:rsidRDefault="00B14DD6" w:rsidP="00B14DD6">
            <w:pPr>
              <w:rPr>
                <w:rFonts w:cstheme="minorHAnsi"/>
                <w:bCs/>
                <w:szCs w:val="20"/>
                <w:lang w:val="fr-FR"/>
              </w:rPr>
            </w:pPr>
            <w:r w:rsidRPr="00504735">
              <w:rPr>
                <w:rFonts w:cstheme="minorHAnsi"/>
                <w:szCs w:val="20"/>
              </w:rPr>
              <w:t>Transfusion sanguine</w:t>
            </w:r>
          </w:p>
        </w:tc>
        <w:tc>
          <w:tcPr>
            <w:tcW w:w="1051" w:type="pct"/>
          </w:tcPr>
          <w:p w14:paraId="6DF68FC5"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26F6630B"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554254D1" w14:textId="77777777" w:rsidR="00B14DD6" w:rsidRPr="00504735" w:rsidRDefault="00B14DD6" w:rsidP="00B14DD6">
            <w:pPr>
              <w:rPr>
                <w:rFonts w:cstheme="minorHAnsi"/>
                <w:bCs/>
                <w:szCs w:val="20"/>
                <w:lang w:val="fr-FR"/>
              </w:rPr>
            </w:pPr>
          </w:p>
        </w:tc>
        <w:tc>
          <w:tcPr>
            <w:tcW w:w="665" w:type="pct"/>
            <w:gridSpan w:val="2"/>
          </w:tcPr>
          <w:p w14:paraId="6CBCBC20"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1F8A0E8A" w14:textId="77777777" w:rsidR="00B14DD6" w:rsidRPr="00504735" w:rsidRDefault="00B14DD6" w:rsidP="00B14DD6">
            <w:pPr>
              <w:rPr>
                <w:rFonts w:cstheme="minorHAnsi"/>
                <w:bCs/>
                <w:szCs w:val="20"/>
                <w:lang w:val="fr-FR"/>
              </w:rPr>
            </w:pPr>
          </w:p>
        </w:tc>
      </w:tr>
      <w:tr w:rsidR="000A1F97" w:rsidRPr="00760CD1" w14:paraId="3C124512" w14:textId="77777777" w:rsidTr="000C4C75">
        <w:tblPrEx>
          <w:jc w:val="left"/>
        </w:tblPrEx>
        <w:trPr>
          <w:cantSplit/>
          <w:trHeight w:val="20"/>
        </w:trPr>
        <w:tc>
          <w:tcPr>
            <w:tcW w:w="258" w:type="pct"/>
          </w:tcPr>
          <w:p w14:paraId="0DEC5BC2"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3F88E37D" w14:textId="4FB00FF7" w:rsidR="00B14DD6" w:rsidRPr="00504735" w:rsidRDefault="00B14DD6" w:rsidP="00B14DD6">
            <w:pPr>
              <w:rPr>
                <w:rFonts w:cstheme="minorHAnsi"/>
                <w:bCs/>
                <w:szCs w:val="20"/>
                <w:lang w:val="fr-FR"/>
              </w:rPr>
            </w:pPr>
            <w:r w:rsidRPr="00504735">
              <w:rPr>
                <w:rFonts w:cstheme="minorHAnsi"/>
                <w:szCs w:val="20"/>
              </w:rPr>
              <w:t>Caesarean section</w:t>
            </w:r>
          </w:p>
        </w:tc>
        <w:tc>
          <w:tcPr>
            <w:tcW w:w="1051" w:type="pct"/>
          </w:tcPr>
          <w:p w14:paraId="018C0D3A"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74E4233D"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6F28CBB3" w14:textId="77777777" w:rsidR="00B14DD6" w:rsidRPr="00504735" w:rsidRDefault="00B14DD6" w:rsidP="00B14DD6">
            <w:pPr>
              <w:rPr>
                <w:rFonts w:cstheme="minorHAnsi"/>
                <w:bCs/>
                <w:szCs w:val="20"/>
                <w:lang w:val="fr-FR"/>
              </w:rPr>
            </w:pPr>
          </w:p>
        </w:tc>
        <w:tc>
          <w:tcPr>
            <w:tcW w:w="665" w:type="pct"/>
            <w:gridSpan w:val="2"/>
          </w:tcPr>
          <w:p w14:paraId="0B1B9707"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3C7DAAE7" w14:textId="77777777" w:rsidR="00B14DD6" w:rsidRPr="00504735" w:rsidRDefault="00B14DD6" w:rsidP="00B14DD6">
            <w:pPr>
              <w:rPr>
                <w:rFonts w:cstheme="minorHAnsi"/>
                <w:bCs/>
                <w:szCs w:val="20"/>
                <w:lang w:val="fr-FR"/>
              </w:rPr>
            </w:pPr>
          </w:p>
        </w:tc>
      </w:tr>
      <w:tr w:rsidR="000A1F97" w:rsidRPr="00DA37F2" w14:paraId="1EF9A4B3" w14:textId="77777777" w:rsidTr="000C4C75">
        <w:tblPrEx>
          <w:jc w:val="left"/>
        </w:tblPrEx>
        <w:trPr>
          <w:cantSplit/>
          <w:trHeight w:val="20"/>
        </w:trPr>
        <w:tc>
          <w:tcPr>
            <w:tcW w:w="258" w:type="pct"/>
          </w:tcPr>
          <w:p w14:paraId="6A2D80A7" w14:textId="77777777" w:rsidR="00B14DD6" w:rsidRPr="00B14DD6" w:rsidRDefault="00B14DD6" w:rsidP="000C4C75">
            <w:pPr>
              <w:ind w:left="360"/>
              <w:jc w:val="right"/>
              <w:rPr>
                <w:rFonts w:cstheme="minorHAnsi"/>
                <w:bCs/>
                <w:szCs w:val="20"/>
                <w:lang w:val="fr-FR"/>
              </w:rPr>
            </w:pPr>
          </w:p>
        </w:tc>
        <w:tc>
          <w:tcPr>
            <w:tcW w:w="754" w:type="pct"/>
            <w:vAlign w:val="center"/>
          </w:tcPr>
          <w:p w14:paraId="6EAD6826" w14:textId="7732D92B" w:rsidR="00B14DD6" w:rsidRPr="00504735" w:rsidRDefault="00B14DD6" w:rsidP="00B14DD6">
            <w:pPr>
              <w:rPr>
                <w:rFonts w:cstheme="minorHAnsi"/>
                <w:szCs w:val="20"/>
                <w:lang w:val="fr-FR"/>
              </w:rPr>
            </w:pPr>
            <w:r>
              <w:rPr>
                <w:rFonts w:eastAsia="Arial Narrow" w:cstheme="minorHAnsi"/>
                <w:noProof/>
                <w:spacing w:val="-2"/>
                <w:szCs w:val="20"/>
                <w:lang w:eastAsia="en-IN"/>
              </w:rPr>
              <w:t xml:space="preserve">What is the cost of a caesarean section? </w:t>
            </w:r>
          </w:p>
        </w:tc>
        <w:tc>
          <w:tcPr>
            <w:tcW w:w="1051" w:type="pct"/>
          </w:tcPr>
          <w:p w14:paraId="0D815FB6" w14:textId="77777777" w:rsidR="00B14DD6" w:rsidRPr="00504735" w:rsidRDefault="00B14DD6" w:rsidP="00B14DD6">
            <w:pPr>
              <w:jc w:val="center"/>
              <w:rPr>
                <w:rFonts w:cstheme="minorHAnsi"/>
                <w:bCs/>
                <w:szCs w:val="20"/>
                <w:lang w:val="fr-FR"/>
              </w:rPr>
            </w:pPr>
          </w:p>
        </w:tc>
        <w:tc>
          <w:tcPr>
            <w:tcW w:w="666" w:type="pct"/>
          </w:tcPr>
          <w:p w14:paraId="37417DCB" w14:textId="77777777" w:rsidR="00B14DD6" w:rsidRPr="00504735" w:rsidRDefault="00B14DD6" w:rsidP="00B14DD6">
            <w:pPr>
              <w:jc w:val="center"/>
              <w:rPr>
                <w:rFonts w:cstheme="minorHAnsi"/>
                <w:bCs/>
                <w:szCs w:val="20"/>
                <w:lang w:val="fr-FR"/>
              </w:rPr>
            </w:pPr>
          </w:p>
        </w:tc>
        <w:tc>
          <w:tcPr>
            <w:tcW w:w="446" w:type="pct"/>
          </w:tcPr>
          <w:p w14:paraId="6683A2D2" w14:textId="77777777" w:rsidR="00B14DD6" w:rsidRPr="00504735" w:rsidRDefault="00B14DD6" w:rsidP="00B14DD6">
            <w:pPr>
              <w:rPr>
                <w:rFonts w:cstheme="minorHAnsi"/>
                <w:bCs/>
                <w:szCs w:val="20"/>
                <w:lang w:val="fr-FR"/>
              </w:rPr>
            </w:pPr>
          </w:p>
        </w:tc>
        <w:tc>
          <w:tcPr>
            <w:tcW w:w="1491" w:type="pct"/>
            <w:gridSpan w:val="4"/>
          </w:tcPr>
          <w:p w14:paraId="630A3677" w14:textId="77777777" w:rsidR="00B14DD6" w:rsidRPr="00504735" w:rsidRDefault="00B14DD6" w:rsidP="00B14DD6">
            <w:pPr>
              <w:jc w:val="center"/>
              <w:rPr>
                <w:rFonts w:cstheme="minorHAnsi"/>
                <w:bCs/>
                <w:szCs w:val="20"/>
                <w:lang w:val="fr-FR"/>
              </w:rPr>
            </w:pPr>
          </w:p>
        </w:tc>
        <w:tc>
          <w:tcPr>
            <w:tcW w:w="334" w:type="pct"/>
            <w:vAlign w:val="center"/>
          </w:tcPr>
          <w:p w14:paraId="19D86DD1" w14:textId="77777777" w:rsidR="00B14DD6" w:rsidRPr="00504735" w:rsidRDefault="00B14DD6" w:rsidP="00B14DD6">
            <w:pPr>
              <w:rPr>
                <w:rFonts w:cstheme="minorHAnsi"/>
                <w:bCs/>
                <w:szCs w:val="20"/>
                <w:lang w:val="fr-FR"/>
              </w:rPr>
            </w:pPr>
          </w:p>
        </w:tc>
      </w:tr>
      <w:tr w:rsidR="00B14DD6" w:rsidRPr="00DA37F2" w14:paraId="77E92043" w14:textId="77777777" w:rsidTr="000C4C75">
        <w:tblPrEx>
          <w:jc w:val="left"/>
        </w:tblPrEx>
        <w:trPr>
          <w:cantSplit/>
          <w:trHeight w:val="397"/>
        </w:trPr>
        <w:tc>
          <w:tcPr>
            <w:tcW w:w="5000" w:type="pct"/>
            <w:gridSpan w:val="10"/>
            <w:shd w:val="clear" w:color="auto" w:fill="DEEAF6" w:themeFill="accent1" w:themeFillTint="33"/>
            <w:vAlign w:val="center"/>
          </w:tcPr>
          <w:p w14:paraId="23F0A59F" w14:textId="104D50D8" w:rsidR="00B14DD6" w:rsidRPr="00504735" w:rsidRDefault="00B14DD6" w:rsidP="00B14DD6">
            <w:pPr>
              <w:spacing w:before="40" w:after="60"/>
              <w:rPr>
                <w:rFonts w:cstheme="minorHAnsi"/>
                <w:b/>
                <w:bCs/>
                <w:szCs w:val="20"/>
                <w:lang w:val="fr-FR"/>
              </w:rPr>
            </w:pPr>
            <w:r w:rsidRPr="00504735">
              <w:rPr>
                <w:rFonts w:cstheme="minorHAnsi"/>
                <w:b/>
                <w:bCs/>
                <w:szCs w:val="20"/>
              </w:rPr>
              <w:t>C. Postnatal Services [If yes no Proceed to Option D (Essential Newborn Services)].</w:t>
            </w:r>
          </w:p>
        </w:tc>
      </w:tr>
      <w:tr w:rsidR="000A1F97" w:rsidRPr="00760CD1" w14:paraId="6569A155" w14:textId="77777777" w:rsidTr="000C4C75">
        <w:tblPrEx>
          <w:jc w:val="left"/>
        </w:tblPrEx>
        <w:trPr>
          <w:cantSplit/>
          <w:trHeight w:val="20"/>
        </w:trPr>
        <w:tc>
          <w:tcPr>
            <w:tcW w:w="258" w:type="pct"/>
          </w:tcPr>
          <w:p w14:paraId="64913B01" w14:textId="77777777" w:rsidR="00B14DD6" w:rsidRPr="00504735" w:rsidRDefault="00B14DD6" w:rsidP="00B14DD6">
            <w:pPr>
              <w:pStyle w:val="ListParagraph"/>
              <w:numPr>
                <w:ilvl w:val="0"/>
                <w:numId w:val="15"/>
              </w:numPr>
              <w:spacing w:after="0"/>
              <w:jc w:val="right"/>
              <w:rPr>
                <w:rFonts w:cstheme="minorHAnsi"/>
                <w:bCs/>
                <w:szCs w:val="20"/>
                <w:lang w:val="fr-FR"/>
              </w:rPr>
            </w:pPr>
          </w:p>
        </w:tc>
        <w:tc>
          <w:tcPr>
            <w:tcW w:w="754" w:type="pct"/>
          </w:tcPr>
          <w:p w14:paraId="32918CCD" w14:textId="674C38D1" w:rsidR="00B14DD6" w:rsidRPr="00504735" w:rsidRDefault="00B14DD6" w:rsidP="00B14DD6">
            <w:pPr>
              <w:rPr>
                <w:rFonts w:cstheme="minorHAnsi"/>
                <w:bCs/>
                <w:szCs w:val="20"/>
                <w:lang w:val="fr-FR"/>
              </w:rPr>
            </w:pPr>
            <w:r w:rsidRPr="00504735">
              <w:rPr>
                <w:rFonts w:cstheme="minorHAnsi"/>
                <w:szCs w:val="20"/>
              </w:rPr>
              <w:t>Routine use of uterotonics</w:t>
            </w:r>
          </w:p>
        </w:tc>
        <w:tc>
          <w:tcPr>
            <w:tcW w:w="1051" w:type="pct"/>
          </w:tcPr>
          <w:p w14:paraId="14D35C7B"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0B8FA384"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2080C7B6" w14:textId="77777777" w:rsidR="00B14DD6" w:rsidRPr="00504735" w:rsidRDefault="00B14DD6" w:rsidP="00B14DD6">
            <w:pPr>
              <w:rPr>
                <w:rFonts w:cstheme="minorHAnsi"/>
                <w:bCs/>
                <w:szCs w:val="20"/>
                <w:lang w:val="fr-FR"/>
              </w:rPr>
            </w:pPr>
          </w:p>
        </w:tc>
        <w:tc>
          <w:tcPr>
            <w:tcW w:w="665" w:type="pct"/>
            <w:gridSpan w:val="2"/>
          </w:tcPr>
          <w:p w14:paraId="077A52E8"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restart"/>
            <w:vAlign w:val="center"/>
          </w:tcPr>
          <w:p w14:paraId="7ACB5430" w14:textId="77777777" w:rsidR="00B14DD6" w:rsidRPr="00504735" w:rsidRDefault="00B14DD6" w:rsidP="00B14DD6">
            <w:pPr>
              <w:rPr>
                <w:rFonts w:cstheme="minorHAnsi"/>
                <w:bCs/>
                <w:szCs w:val="20"/>
                <w:lang w:val="fr-FR"/>
              </w:rPr>
            </w:pPr>
          </w:p>
        </w:tc>
      </w:tr>
      <w:tr w:rsidR="000A1F97" w:rsidRPr="00760CD1" w14:paraId="2515F4B9" w14:textId="77777777" w:rsidTr="000C4C75">
        <w:tblPrEx>
          <w:jc w:val="left"/>
        </w:tblPrEx>
        <w:trPr>
          <w:cantSplit/>
          <w:trHeight w:val="20"/>
        </w:trPr>
        <w:tc>
          <w:tcPr>
            <w:tcW w:w="258" w:type="pct"/>
          </w:tcPr>
          <w:p w14:paraId="205F294D" w14:textId="77777777" w:rsidR="00B14DD6" w:rsidRPr="00504735" w:rsidRDefault="00B14DD6" w:rsidP="00B14DD6">
            <w:pPr>
              <w:pStyle w:val="ListParagraph"/>
              <w:numPr>
                <w:ilvl w:val="0"/>
                <w:numId w:val="15"/>
              </w:numPr>
              <w:spacing w:after="0"/>
              <w:jc w:val="right"/>
              <w:rPr>
                <w:rFonts w:cstheme="minorHAnsi"/>
                <w:bCs/>
                <w:szCs w:val="20"/>
                <w:lang w:val="fr-FR"/>
              </w:rPr>
            </w:pPr>
          </w:p>
        </w:tc>
        <w:tc>
          <w:tcPr>
            <w:tcW w:w="754" w:type="pct"/>
          </w:tcPr>
          <w:p w14:paraId="7DC02644" w14:textId="3487DCAE" w:rsidR="00B14DD6" w:rsidRPr="00504735" w:rsidRDefault="00B14DD6" w:rsidP="00B14DD6">
            <w:pPr>
              <w:rPr>
                <w:rFonts w:cstheme="minorHAnsi"/>
                <w:bCs/>
                <w:szCs w:val="20"/>
                <w:lang w:val="fr-FR"/>
              </w:rPr>
            </w:pPr>
            <w:r w:rsidRPr="00504735">
              <w:rPr>
                <w:rFonts w:cstheme="minorHAnsi"/>
                <w:szCs w:val="20"/>
              </w:rPr>
              <w:t>Estimation of blood loss</w:t>
            </w:r>
          </w:p>
        </w:tc>
        <w:tc>
          <w:tcPr>
            <w:tcW w:w="1051" w:type="pct"/>
          </w:tcPr>
          <w:p w14:paraId="4F8900DA" w14:textId="1FC06AC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55F298AA"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56D79A0F" w14:textId="77777777" w:rsidR="00B14DD6" w:rsidRPr="00504735" w:rsidRDefault="00B14DD6" w:rsidP="00B14DD6">
            <w:pPr>
              <w:rPr>
                <w:rFonts w:cstheme="minorHAnsi"/>
                <w:bCs/>
                <w:szCs w:val="20"/>
                <w:lang w:val="fr-FR"/>
              </w:rPr>
            </w:pPr>
          </w:p>
        </w:tc>
        <w:tc>
          <w:tcPr>
            <w:tcW w:w="665" w:type="pct"/>
            <w:gridSpan w:val="2"/>
          </w:tcPr>
          <w:p w14:paraId="283E054C"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6E5DF1E6" w14:textId="77777777" w:rsidR="00B14DD6" w:rsidRPr="00504735" w:rsidRDefault="00B14DD6" w:rsidP="00B14DD6">
            <w:pPr>
              <w:rPr>
                <w:rFonts w:cstheme="minorHAnsi"/>
                <w:bCs/>
                <w:szCs w:val="20"/>
                <w:lang w:val="fr-FR"/>
              </w:rPr>
            </w:pPr>
          </w:p>
        </w:tc>
      </w:tr>
      <w:tr w:rsidR="000A1F97" w:rsidRPr="00760CD1" w14:paraId="6E59A706" w14:textId="77777777" w:rsidTr="000C4C75">
        <w:tblPrEx>
          <w:jc w:val="left"/>
        </w:tblPrEx>
        <w:trPr>
          <w:cantSplit/>
          <w:trHeight w:val="20"/>
        </w:trPr>
        <w:tc>
          <w:tcPr>
            <w:tcW w:w="258" w:type="pct"/>
          </w:tcPr>
          <w:p w14:paraId="565A33E6" w14:textId="77777777" w:rsidR="00B14DD6" w:rsidRPr="00504735" w:rsidRDefault="00B14DD6" w:rsidP="00B14DD6">
            <w:pPr>
              <w:pStyle w:val="ListParagraph"/>
              <w:numPr>
                <w:ilvl w:val="0"/>
                <w:numId w:val="15"/>
              </w:numPr>
              <w:spacing w:after="0"/>
              <w:jc w:val="right"/>
              <w:rPr>
                <w:rFonts w:cstheme="minorHAnsi"/>
                <w:bCs/>
                <w:szCs w:val="20"/>
                <w:lang w:val="fr-FR"/>
              </w:rPr>
            </w:pPr>
          </w:p>
        </w:tc>
        <w:tc>
          <w:tcPr>
            <w:tcW w:w="754" w:type="pct"/>
          </w:tcPr>
          <w:p w14:paraId="5D85DE76" w14:textId="70199226" w:rsidR="00B14DD6" w:rsidRPr="00504735" w:rsidRDefault="00B14DD6" w:rsidP="00B14DD6">
            <w:pPr>
              <w:rPr>
                <w:rFonts w:cstheme="minorHAnsi"/>
                <w:bCs/>
                <w:szCs w:val="20"/>
                <w:lang w:val="fr-FR"/>
              </w:rPr>
            </w:pPr>
            <w:r w:rsidRPr="00504735">
              <w:rPr>
                <w:rFonts w:cstheme="minorHAnsi"/>
                <w:szCs w:val="20"/>
              </w:rPr>
              <w:t>Uterine massage in case of severe bleeding</w:t>
            </w:r>
          </w:p>
        </w:tc>
        <w:tc>
          <w:tcPr>
            <w:tcW w:w="1051" w:type="pct"/>
          </w:tcPr>
          <w:p w14:paraId="73B441E3" w14:textId="292FD66E"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65508651"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5D3DBE25" w14:textId="77777777" w:rsidR="00B14DD6" w:rsidRPr="00504735" w:rsidRDefault="00B14DD6" w:rsidP="00B14DD6">
            <w:pPr>
              <w:rPr>
                <w:rFonts w:cstheme="minorHAnsi"/>
                <w:bCs/>
                <w:szCs w:val="20"/>
                <w:lang w:val="fr-FR"/>
              </w:rPr>
            </w:pPr>
          </w:p>
        </w:tc>
        <w:tc>
          <w:tcPr>
            <w:tcW w:w="665" w:type="pct"/>
            <w:gridSpan w:val="2"/>
          </w:tcPr>
          <w:p w14:paraId="24B480C9"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3BBD75B6" w14:textId="77777777" w:rsidR="00B14DD6" w:rsidRPr="00504735" w:rsidRDefault="00B14DD6" w:rsidP="00B14DD6">
            <w:pPr>
              <w:rPr>
                <w:rFonts w:cstheme="minorHAnsi"/>
                <w:bCs/>
                <w:szCs w:val="20"/>
                <w:lang w:val="fr-FR"/>
              </w:rPr>
            </w:pPr>
          </w:p>
        </w:tc>
      </w:tr>
      <w:tr w:rsidR="000A1F97" w:rsidRPr="00760CD1" w14:paraId="3D7FB322" w14:textId="77777777" w:rsidTr="000C4C75">
        <w:tblPrEx>
          <w:jc w:val="left"/>
        </w:tblPrEx>
        <w:trPr>
          <w:cantSplit/>
          <w:trHeight w:val="20"/>
        </w:trPr>
        <w:tc>
          <w:tcPr>
            <w:tcW w:w="258" w:type="pct"/>
          </w:tcPr>
          <w:p w14:paraId="00697E34" w14:textId="77777777" w:rsidR="00B14DD6" w:rsidRPr="00504735" w:rsidRDefault="00B14DD6" w:rsidP="00B14DD6">
            <w:pPr>
              <w:pStyle w:val="ListParagraph"/>
              <w:numPr>
                <w:ilvl w:val="0"/>
                <w:numId w:val="15"/>
              </w:numPr>
              <w:spacing w:after="0"/>
              <w:jc w:val="right"/>
              <w:rPr>
                <w:rFonts w:cstheme="minorHAnsi"/>
                <w:bCs/>
                <w:szCs w:val="20"/>
                <w:lang w:val="fr-FR"/>
              </w:rPr>
            </w:pPr>
          </w:p>
        </w:tc>
        <w:tc>
          <w:tcPr>
            <w:tcW w:w="754" w:type="pct"/>
          </w:tcPr>
          <w:p w14:paraId="6A1B4F74" w14:textId="09F92C4A" w:rsidR="00B14DD6" w:rsidRPr="00504735" w:rsidRDefault="00B14DD6" w:rsidP="00B14DD6">
            <w:pPr>
              <w:rPr>
                <w:rFonts w:cstheme="minorHAnsi"/>
                <w:bCs/>
                <w:szCs w:val="20"/>
                <w:lang w:val="fr-FR"/>
              </w:rPr>
            </w:pPr>
            <w:r w:rsidRPr="00504735">
              <w:rPr>
                <w:rFonts w:cstheme="minorHAnsi"/>
                <w:szCs w:val="20"/>
              </w:rPr>
              <w:t>Immediate initiation of breastfeeding</w:t>
            </w:r>
          </w:p>
        </w:tc>
        <w:tc>
          <w:tcPr>
            <w:tcW w:w="1051" w:type="pct"/>
          </w:tcPr>
          <w:p w14:paraId="34C408AF" w14:textId="30138A73"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5F8DE6E2"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61DF469D" w14:textId="77777777" w:rsidR="00B14DD6" w:rsidRPr="00504735" w:rsidRDefault="00B14DD6" w:rsidP="00B14DD6">
            <w:pPr>
              <w:rPr>
                <w:rFonts w:cstheme="minorHAnsi"/>
                <w:bCs/>
                <w:szCs w:val="20"/>
                <w:lang w:val="fr-FR"/>
              </w:rPr>
            </w:pPr>
          </w:p>
        </w:tc>
        <w:tc>
          <w:tcPr>
            <w:tcW w:w="665" w:type="pct"/>
            <w:gridSpan w:val="2"/>
          </w:tcPr>
          <w:p w14:paraId="4DA4DF0F"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490E1D1D" w14:textId="77777777" w:rsidR="00B14DD6" w:rsidRPr="00504735" w:rsidRDefault="00B14DD6" w:rsidP="00B14DD6">
            <w:pPr>
              <w:rPr>
                <w:rFonts w:cstheme="minorHAnsi"/>
                <w:bCs/>
                <w:szCs w:val="20"/>
                <w:lang w:val="fr-FR"/>
              </w:rPr>
            </w:pPr>
          </w:p>
        </w:tc>
      </w:tr>
      <w:tr w:rsidR="000A1F97" w:rsidRPr="00760CD1" w14:paraId="2DEDDE30" w14:textId="77777777" w:rsidTr="000C4C75">
        <w:tblPrEx>
          <w:jc w:val="left"/>
        </w:tblPrEx>
        <w:trPr>
          <w:cantSplit/>
          <w:trHeight w:val="20"/>
        </w:trPr>
        <w:tc>
          <w:tcPr>
            <w:tcW w:w="258" w:type="pct"/>
          </w:tcPr>
          <w:p w14:paraId="6707F1C5" w14:textId="77777777" w:rsidR="00B14DD6" w:rsidRPr="00504735" w:rsidRDefault="00B14DD6" w:rsidP="00B14DD6">
            <w:pPr>
              <w:pStyle w:val="ListParagraph"/>
              <w:numPr>
                <w:ilvl w:val="0"/>
                <w:numId w:val="15"/>
              </w:numPr>
              <w:spacing w:after="0"/>
              <w:jc w:val="right"/>
              <w:rPr>
                <w:rFonts w:cstheme="minorHAnsi"/>
                <w:bCs/>
                <w:szCs w:val="20"/>
                <w:lang w:val="fr-FR"/>
              </w:rPr>
            </w:pPr>
          </w:p>
        </w:tc>
        <w:tc>
          <w:tcPr>
            <w:tcW w:w="754" w:type="pct"/>
          </w:tcPr>
          <w:p w14:paraId="36D30B47" w14:textId="16FA7EB2" w:rsidR="00B14DD6" w:rsidRPr="00504735" w:rsidRDefault="00B14DD6" w:rsidP="00B14DD6">
            <w:pPr>
              <w:rPr>
                <w:rFonts w:cstheme="minorHAnsi"/>
                <w:bCs/>
                <w:szCs w:val="20"/>
                <w:lang w:val="fr-FR"/>
              </w:rPr>
            </w:pPr>
            <w:r w:rsidRPr="00504735">
              <w:rPr>
                <w:rFonts w:cstheme="minorHAnsi"/>
                <w:szCs w:val="20"/>
              </w:rPr>
              <w:t>Management of early postpartum complications</w:t>
            </w:r>
          </w:p>
        </w:tc>
        <w:tc>
          <w:tcPr>
            <w:tcW w:w="1051" w:type="pct"/>
          </w:tcPr>
          <w:p w14:paraId="59646E2B" w14:textId="4643BA65"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7CE35D7B"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39862D2C" w14:textId="77777777" w:rsidR="00B14DD6" w:rsidRPr="00504735" w:rsidRDefault="00B14DD6" w:rsidP="00B14DD6">
            <w:pPr>
              <w:rPr>
                <w:rFonts w:cstheme="minorHAnsi"/>
                <w:bCs/>
                <w:szCs w:val="20"/>
                <w:lang w:val="fr-FR"/>
              </w:rPr>
            </w:pPr>
          </w:p>
        </w:tc>
        <w:tc>
          <w:tcPr>
            <w:tcW w:w="665" w:type="pct"/>
            <w:gridSpan w:val="2"/>
          </w:tcPr>
          <w:p w14:paraId="6B7FC3A1"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1F80DEBE" w14:textId="77777777" w:rsidR="00B14DD6" w:rsidRPr="00504735" w:rsidRDefault="00B14DD6" w:rsidP="00B14DD6">
            <w:pPr>
              <w:rPr>
                <w:rFonts w:cstheme="minorHAnsi"/>
                <w:bCs/>
                <w:szCs w:val="20"/>
                <w:lang w:val="fr-FR"/>
              </w:rPr>
            </w:pPr>
          </w:p>
        </w:tc>
      </w:tr>
      <w:tr w:rsidR="00B14DD6" w:rsidRPr="00DA37F2" w14:paraId="3A5FDA51" w14:textId="77777777" w:rsidTr="000C4C75">
        <w:tblPrEx>
          <w:jc w:val="left"/>
        </w:tblPrEx>
        <w:trPr>
          <w:cantSplit/>
          <w:trHeight w:val="20"/>
        </w:trPr>
        <w:tc>
          <w:tcPr>
            <w:tcW w:w="5000" w:type="pct"/>
            <w:gridSpan w:val="10"/>
            <w:shd w:val="clear" w:color="auto" w:fill="DEEAF6" w:themeFill="accent1" w:themeFillTint="33"/>
            <w:vAlign w:val="center"/>
          </w:tcPr>
          <w:p w14:paraId="1971B600" w14:textId="56DFF75A" w:rsidR="00B14DD6" w:rsidRPr="00504735" w:rsidRDefault="00B14DD6" w:rsidP="00B14DD6">
            <w:pPr>
              <w:spacing w:before="40" w:after="60"/>
              <w:rPr>
                <w:rFonts w:cstheme="minorHAnsi"/>
                <w:b/>
                <w:bCs/>
                <w:szCs w:val="20"/>
                <w:lang w:val="fr-FR"/>
              </w:rPr>
            </w:pPr>
            <w:r w:rsidRPr="00504735">
              <w:rPr>
                <w:rFonts w:eastAsia="Arial Narrow" w:cstheme="minorHAnsi"/>
                <w:b/>
                <w:noProof/>
                <w:spacing w:val="-2"/>
                <w:szCs w:val="20"/>
                <w:lang w:eastAsia="en-IN"/>
              </w:rPr>
              <w:t>D. Essential services for newborns [If yes no Proceed to option E (abortion services)].</w:t>
            </w:r>
          </w:p>
        </w:tc>
      </w:tr>
      <w:tr w:rsidR="000A1F97" w:rsidRPr="00760CD1" w14:paraId="514B3E2A" w14:textId="77777777" w:rsidTr="000C4C75">
        <w:tblPrEx>
          <w:jc w:val="left"/>
        </w:tblPrEx>
        <w:trPr>
          <w:cantSplit/>
          <w:trHeight w:val="20"/>
        </w:trPr>
        <w:tc>
          <w:tcPr>
            <w:tcW w:w="258" w:type="pct"/>
          </w:tcPr>
          <w:p w14:paraId="0A4737BC"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
          <w:p w14:paraId="6931E6C2" w14:textId="554AED3B" w:rsidR="00B14DD6" w:rsidRPr="00504735" w:rsidRDefault="00B14DD6" w:rsidP="00B14DD6">
            <w:pPr>
              <w:rPr>
                <w:rFonts w:cstheme="minorHAnsi"/>
                <w:bCs/>
                <w:szCs w:val="20"/>
                <w:lang w:val="fr-FR"/>
              </w:rPr>
            </w:pPr>
            <w:r w:rsidRPr="00504735">
              <w:rPr>
                <w:rFonts w:cstheme="minorHAnsi"/>
                <w:szCs w:val="20"/>
              </w:rPr>
              <w:t>Neonatal resuscitation</w:t>
            </w:r>
          </w:p>
        </w:tc>
        <w:tc>
          <w:tcPr>
            <w:tcW w:w="1051" w:type="pct"/>
          </w:tcPr>
          <w:p w14:paraId="3A6E9AE9" w14:textId="14B20A9F"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4039AED7"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7FF551E8" w14:textId="77777777" w:rsidR="00B14DD6" w:rsidRPr="00504735" w:rsidRDefault="00B14DD6" w:rsidP="00B14DD6">
            <w:pPr>
              <w:rPr>
                <w:rFonts w:cstheme="minorHAnsi"/>
                <w:bCs/>
                <w:szCs w:val="20"/>
                <w:lang w:val="fr-FR"/>
              </w:rPr>
            </w:pPr>
          </w:p>
        </w:tc>
        <w:tc>
          <w:tcPr>
            <w:tcW w:w="665" w:type="pct"/>
            <w:gridSpan w:val="2"/>
          </w:tcPr>
          <w:p w14:paraId="01542F64"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restart"/>
            <w:vAlign w:val="center"/>
          </w:tcPr>
          <w:p w14:paraId="15AAB76B" w14:textId="77777777" w:rsidR="00B14DD6" w:rsidRPr="00504735" w:rsidRDefault="00B14DD6" w:rsidP="00B14DD6">
            <w:pPr>
              <w:rPr>
                <w:rFonts w:cstheme="minorHAnsi"/>
                <w:bCs/>
                <w:szCs w:val="20"/>
                <w:lang w:val="fr-FR"/>
              </w:rPr>
            </w:pPr>
          </w:p>
        </w:tc>
      </w:tr>
      <w:tr w:rsidR="000A1F97" w:rsidRPr="00760CD1" w14:paraId="15A095ED" w14:textId="77777777" w:rsidTr="000C4C75">
        <w:tblPrEx>
          <w:jc w:val="left"/>
        </w:tblPrEx>
        <w:trPr>
          <w:cantSplit/>
          <w:trHeight w:val="20"/>
        </w:trPr>
        <w:tc>
          <w:tcPr>
            <w:tcW w:w="258" w:type="pct"/>
          </w:tcPr>
          <w:p w14:paraId="4E9CC2BC"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
          <w:p w14:paraId="6EE796FD" w14:textId="4636CF29" w:rsidR="00B14DD6" w:rsidRPr="00504735" w:rsidRDefault="00B14DD6" w:rsidP="00B14DD6">
            <w:pPr>
              <w:rPr>
                <w:rFonts w:cstheme="minorHAnsi"/>
                <w:bCs/>
                <w:szCs w:val="20"/>
                <w:lang w:val="fr-FR"/>
              </w:rPr>
            </w:pPr>
            <w:r w:rsidRPr="00504735">
              <w:rPr>
                <w:rFonts w:cstheme="minorHAnsi"/>
                <w:szCs w:val="20"/>
              </w:rPr>
              <w:t>Antenatal corticosteroids for the mother</w:t>
            </w:r>
          </w:p>
        </w:tc>
        <w:tc>
          <w:tcPr>
            <w:tcW w:w="1051" w:type="pct"/>
          </w:tcPr>
          <w:p w14:paraId="459848F1" w14:textId="380F7635"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7E332814"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0B958200" w14:textId="77777777" w:rsidR="00B14DD6" w:rsidRPr="00504735" w:rsidRDefault="00B14DD6" w:rsidP="00B14DD6">
            <w:pPr>
              <w:rPr>
                <w:rFonts w:cstheme="minorHAnsi"/>
                <w:bCs/>
                <w:szCs w:val="20"/>
                <w:lang w:val="fr-FR"/>
              </w:rPr>
            </w:pPr>
          </w:p>
        </w:tc>
        <w:tc>
          <w:tcPr>
            <w:tcW w:w="665" w:type="pct"/>
            <w:gridSpan w:val="2"/>
          </w:tcPr>
          <w:p w14:paraId="01A901DC"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4BB90FD1" w14:textId="77777777" w:rsidR="00B14DD6" w:rsidRPr="00504735" w:rsidRDefault="00B14DD6" w:rsidP="00B14DD6">
            <w:pPr>
              <w:rPr>
                <w:rFonts w:cstheme="minorHAnsi"/>
                <w:bCs/>
                <w:szCs w:val="20"/>
                <w:lang w:val="fr-FR"/>
              </w:rPr>
            </w:pPr>
          </w:p>
        </w:tc>
      </w:tr>
      <w:tr w:rsidR="000A1F97" w:rsidRPr="00760CD1" w14:paraId="0BFAD4AD" w14:textId="77777777" w:rsidTr="000C4C75">
        <w:tblPrEx>
          <w:jc w:val="left"/>
        </w:tblPrEx>
        <w:trPr>
          <w:cantSplit/>
          <w:trHeight w:val="20"/>
        </w:trPr>
        <w:tc>
          <w:tcPr>
            <w:tcW w:w="258" w:type="pct"/>
          </w:tcPr>
          <w:p w14:paraId="4CA47199"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
          <w:p w14:paraId="5BA6E5E1" w14:textId="4DC99202" w:rsidR="00B14DD6" w:rsidRPr="00504735" w:rsidRDefault="00B14DD6" w:rsidP="00B14DD6">
            <w:pPr>
              <w:rPr>
                <w:rFonts w:cstheme="minorHAnsi"/>
                <w:bCs/>
                <w:szCs w:val="20"/>
                <w:lang w:val="fr-FR"/>
              </w:rPr>
            </w:pPr>
            <w:r w:rsidRPr="00504735">
              <w:rPr>
                <w:rFonts w:cstheme="minorHAnsi"/>
                <w:szCs w:val="20"/>
              </w:rPr>
              <w:t>Vitamin K for premature babies</w:t>
            </w:r>
          </w:p>
        </w:tc>
        <w:tc>
          <w:tcPr>
            <w:tcW w:w="1051" w:type="pct"/>
          </w:tcPr>
          <w:p w14:paraId="2CCDC6C6"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6D4F7231"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1BDCC0F5" w14:textId="77777777" w:rsidR="00B14DD6" w:rsidRPr="00504735" w:rsidRDefault="00B14DD6" w:rsidP="00B14DD6">
            <w:pPr>
              <w:rPr>
                <w:rFonts w:cstheme="minorHAnsi"/>
                <w:bCs/>
                <w:szCs w:val="20"/>
                <w:lang w:val="fr-FR"/>
              </w:rPr>
            </w:pPr>
          </w:p>
        </w:tc>
        <w:tc>
          <w:tcPr>
            <w:tcW w:w="665" w:type="pct"/>
            <w:gridSpan w:val="2"/>
          </w:tcPr>
          <w:p w14:paraId="7EE333EB"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6D4BB20F" w14:textId="77777777" w:rsidR="00B14DD6" w:rsidRPr="00504735" w:rsidRDefault="00B14DD6" w:rsidP="00B14DD6">
            <w:pPr>
              <w:rPr>
                <w:rFonts w:cstheme="minorHAnsi"/>
                <w:bCs/>
                <w:szCs w:val="20"/>
                <w:lang w:val="fr-FR"/>
              </w:rPr>
            </w:pPr>
          </w:p>
        </w:tc>
      </w:tr>
      <w:tr w:rsidR="000A1F97" w:rsidRPr="00760CD1" w14:paraId="4C20CB5A" w14:textId="77777777" w:rsidTr="000C4C75">
        <w:tblPrEx>
          <w:jc w:val="left"/>
        </w:tblPrEx>
        <w:trPr>
          <w:cantSplit/>
          <w:trHeight w:val="20"/>
        </w:trPr>
        <w:tc>
          <w:tcPr>
            <w:tcW w:w="258" w:type="pct"/>
          </w:tcPr>
          <w:p w14:paraId="30BDA1A1"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
          <w:p w14:paraId="75EE5A7A" w14:textId="36138B68" w:rsidR="00B14DD6" w:rsidRPr="00504735" w:rsidRDefault="00B14DD6" w:rsidP="00B14DD6">
            <w:pPr>
              <w:rPr>
                <w:rFonts w:cstheme="minorHAnsi"/>
                <w:bCs/>
                <w:szCs w:val="20"/>
                <w:lang w:val="fr-FR"/>
              </w:rPr>
            </w:pPr>
            <w:r w:rsidRPr="00504735">
              <w:rPr>
                <w:rFonts w:cstheme="minorHAnsi"/>
                <w:szCs w:val="20"/>
              </w:rPr>
              <w:t>Weighing of the newborn</w:t>
            </w:r>
          </w:p>
        </w:tc>
        <w:tc>
          <w:tcPr>
            <w:tcW w:w="1051" w:type="pct"/>
          </w:tcPr>
          <w:p w14:paraId="5411F4FA" w14:textId="12F780C8"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4FF001FF"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4589720C" w14:textId="77777777" w:rsidR="00B14DD6" w:rsidRPr="00504735" w:rsidRDefault="00B14DD6" w:rsidP="00B14DD6">
            <w:pPr>
              <w:rPr>
                <w:rFonts w:cstheme="minorHAnsi"/>
                <w:bCs/>
                <w:szCs w:val="20"/>
                <w:lang w:val="fr-FR"/>
              </w:rPr>
            </w:pPr>
          </w:p>
        </w:tc>
        <w:tc>
          <w:tcPr>
            <w:tcW w:w="665" w:type="pct"/>
            <w:gridSpan w:val="2"/>
          </w:tcPr>
          <w:p w14:paraId="44E90B1A"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3B5BCEFE" w14:textId="77777777" w:rsidR="00B14DD6" w:rsidRPr="00504735" w:rsidRDefault="00B14DD6" w:rsidP="00B14DD6">
            <w:pPr>
              <w:rPr>
                <w:rFonts w:cstheme="minorHAnsi"/>
                <w:bCs/>
                <w:szCs w:val="20"/>
                <w:lang w:val="fr-FR"/>
              </w:rPr>
            </w:pPr>
          </w:p>
        </w:tc>
      </w:tr>
      <w:tr w:rsidR="000A1F97" w:rsidRPr="00760CD1" w14:paraId="043FB457" w14:textId="77777777" w:rsidTr="000C4C75">
        <w:tblPrEx>
          <w:jc w:val="left"/>
        </w:tblPrEx>
        <w:trPr>
          <w:cantSplit/>
          <w:trHeight w:val="20"/>
        </w:trPr>
        <w:tc>
          <w:tcPr>
            <w:tcW w:w="258" w:type="pct"/>
          </w:tcPr>
          <w:p w14:paraId="212616CF"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
          <w:p w14:paraId="4D45D83E" w14:textId="446E80FF" w:rsidR="00B14DD6" w:rsidRPr="00504735" w:rsidRDefault="00B14DD6" w:rsidP="00B14DD6">
            <w:pPr>
              <w:rPr>
                <w:rFonts w:cstheme="minorHAnsi"/>
                <w:bCs/>
                <w:szCs w:val="20"/>
                <w:lang w:val="fr-FR"/>
              </w:rPr>
            </w:pPr>
            <w:r w:rsidRPr="00504735">
              <w:rPr>
                <w:rFonts w:cstheme="minorHAnsi"/>
                <w:szCs w:val="20"/>
              </w:rPr>
              <w:t>Clean Cord Care</w:t>
            </w:r>
          </w:p>
        </w:tc>
        <w:tc>
          <w:tcPr>
            <w:tcW w:w="1051" w:type="pct"/>
          </w:tcPr>
          <w:p w14:paraId="0B85A296" w14:textId="2DB5BC4B"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20BB02BA"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41644FD2" w14:textId="77777777" w:rsidR="00B14DD6" w:rsidRPr="00504735" w:rsidRDefault="00B14DD6" w:rsidP="00B14DD6">
            <w:pPr>
              <w:rPr>
                <w:rFonts w:cstheme="minorHAnsi"/>
                <w:bCs/>
                <w:szCs w:val="20"/>
                <w:lang w:val="fr-FR"/>
              </w:rPr>
            </w:pPr>
          </w:p>
        </w:tc>
        <w:tc>
          <w:tcPr>
            <w:tcW w:w="665" w:type="pct"/>
            <w:gridSpan w:val="2"/>
          </w:tcPr>
          <w:p w14:paraId="4056F23F"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62983540" w14:textId="77777777" w:rsidR="00B14DD6" w:rsidRPr="00504735" w:rsidRDefault="00B14DD6" w:rsidP="00B14DD6">
            <w:pPr>
              <w:rPr>
                <w:rFonts w:cstheme="minorHAnsi"/>
                <w:bCs/>
                <w:szCs w:val="20"/>
                <w:lang w:val="fr-FR"/>
              </w:rPr>
            </w:pPr>
          </w:p>
        </w:tc>
      </w:tr>
      <w:tr w:rsidR="000A1F97" w:rsidRPr="00760CD1" w14:paraId="54B14939" w14:textId="77777777" w:rsidTr="000C4C75">
        <w:tblPrEx>
          <w:jc w:val="left"/>
        </w:tblPrEx>
        <w:trPr>
          <w:cantSplit/>
          <w:trHeight w:val="20"/>
        </w:trPr>
        <w:tc>
          <w:tcPr>
            <w:tcW w:w="258" w:type="pct"/>
          </w:tcPr>
          <w:p w14:paraId="56F67922"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
          <w:p w14:paraId="4891F55A" w14:textId="4B14E177" w:rsidR="00B14DD6" w:rsidRPr="00504735" w:rsidRDefault="00B14DD6" w:rsidP="00B14DD6">
            <w:pPr>
              <w:rPr>
                <w:rFonts w:cstheme="minorHAnsi"/>
                <w:bCs/>
                <w:szCs w:val="20"/>
                <w:lang w:val="fr-FR"/>
              </w:rPr>
            </w:pPr>
            <w:r w:rsidRPr="00504735">
              <w:rPr>
                <w:rFonts w:cstheme="minorHAnsi"/>
                <w:szCs w:val="20"/>
              </w:rPr>
              <w:t>Zero-day vaccination (HEB0, BCG and OPV)</w:t>
            </w:r>
          </w:p>
        </w:tc>
        <w:tc>
          <w:tcPr>
            <w:tcW w:w="1051" w:type="pct"/>
          </w:tcPr>
          <w:p w14:paraId="227E5C08" w14:textId="557AAED2"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649D6CAE"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065F3DE2" w14:textId="77777777" w:rsidR="00B14DD6" w:rsidRPr="00504735" w:rsidRDefault="00B14DD6" w:rsidP="00B14DD6">
            <w:pPr>
              <w:rPr>
                <w:rFonts w:cstheme="minorHAnsi"/>
                <w:bCs/>
                <w:szCs w:val="20"/>
                <w:lang w:val="fr-FR"/>
              </w:rPr>
            </w:pPr>
          </w:p>
        </w:tc>
        <w:tc>
          <w:tcPr>
            <w:tcW w:w="665" w:type="pct"/>
            <w:gridSpan w:val="2"/>
          </w:tcPr>
          <w:p w14:paraId="0ED5C572"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Align w:val="center"/>
          </w:tcPr>
          <w:p w14:paraId="3A045EB0" w14:textId="77777777" w:rsidR="00B14DD6" w:rsidRPr="00504735" w:rsidRDefault="00B14DD6" w:rsidP="00B14DD6">
            <w:pPr>
              <w:rPr>
                <w:rFonts w:cstheme="minorHAnsi"/>
                <w:bCs/>
                <w:szCs w:val="20"/>
                <w:lang w:val="fr-FR"/>
              </w:rPr>
            </w:pPr>
          </w:p>
        </w:tc>
      </w:tr>
      <w:tr w:rsidR="000A1F97" w:rsidRPr="00760CD1" w14:paraId="2101905C" w14:textId="77777777" w:rsidTr="000C4C75">
        <w:tblPrEx>
          <w:jc w:val="left"/>
        </w:tblPrEx>
        <w:trPr>
          <w:cantSplit/>
          <w:trHeight w:val="20"/>
        </w:trPr>
        <w:tc>
          <w:tcPr>
            <w:tcW w:w="258" w:type="pct"/>
          </w:tcPr>
          <w:p w14:paraId="40FCF005"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
          <w:p w14:paraId="4290D4AC" w14:textId="5F1CC45C" w:rsidR="00B14DD6" w:rsidRPr="00504735" w:rsidRDefault="00B14DD6" w:rsidP="00B14DD6">
            <w:pPr>
              <w:rPr>
                <w:rFonts w:cstheme="minorHAnsi"/>
                <w:bCs/>
                <w:szCs w:val="20"/>
                <w:lang w:val="fr-FR"/>
              </w:rPr>
            </w:pPr>
            <w:r w:rsidRPr="00504735">
              <w:rPr>
                <w:rFonts w:cstheme="minorHAnsi"/>
                <w:szCs w:val="20"/>
              </w:rPr>
              <w:t>Emollients / collyres</w:t>
            </w:r>
          </w:p>
        </w:tc>
        <w:tc>
          <w:tcPr>
            <w:tcW w:w="1051" w:type="pct"/>
          </w:tcPr>
          <w:p w14:paraId="493B90B1"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0D2AB7B6"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3AD679B0" w14:textId="77777777" w:rsidR="00B14DD6" w:rsidRPr="00504735" w:rsidRDefault="00B14DD6" w:rsidP="00B14DD6">
            <w:pPr>
              <w:rPr>
                <w:rFonts w:cstheme="minorHAnsi"/>
                <w:bCs/>
                <w:szCs w:val="20"/>
                <w:lang w:val="fr-FR"/>
              </w:rPr>
            </w:pPr>
          </w:p>
        </w:tc>
        <w:tc>
          <w:tcPr>
            <w:tcW w:w="665" w:type="pct"/>
            <w:gridSpan w:val="2"/>
          </w:tcPr>
          <w:p w14:paraId="51073419"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Align w:val="center"/>
          </w:tcPr>
          <w:p w14:paraId="1C6670C9" w14:textId="77777777" w:rsidR="00B14DD6" w:rsidRPr="00504735" w:rsidRDefault="00B14DD6" w:rsidP="00B14DD6">
            <w:pPr>
              <w:rPr>
                <w:rFonts w:cstheme="minorHAnsi"/>
                <w:bCs/>
                <w:szCs w:val="20"/>
                <w:lang w:val="fr-FR"/>
              </w:rPr>
            </w:pPr>
          </w:p>
        </w:tc>
      </w:tr>
      <w:tr w:rsidR="00B14DD6" w:rsidRPr="00DA37F2" w14:paraId="2BDE6847" w14:textId="77777777" w:rsidTr="000C4C75">
        <w:tblPrEx>
          <w:jc w:val="left"/>
        </w:tblPrEx>
        <w:trPr>
          <w:cantSplit/>
          <w:trHeight w:val="20"/>
        </w:trPr>
        <w:tc>
          <w:tcPr>
            <w:tcW w:w="5000" w:type="pct"/>
            <w:gridSpan w:val="10"/>
            <w:shd w:val="clear" w:color="auto" w:fill="DEEAF6" w:themeFill="accent1" w:themeFillTint="33"/>
            <w:vAlign w:val="center"/>
          </w:tcPr>
          <w:p w14:paraId="1E9A98A3" w14:textId="313CF07F" w:rsidR="00B14DD6" w:rsidRPr="00504735" w:rsidRDefault="00B14DD6" w:rsidP="00B14DD6">
            <w:pPr>
              <w:spacing w:before="40" w:after="60"/>
              <w:rPr>
                <w:rFonts w:cstheme="minorHAnsi"/>
                <w:b/>
                <w:bCs/>
                <w:szCs w:val="20"/>
                <w:lang w:val="fr-FR"/>
              </w:rPr>
            </w:pPr>
            <w:r w:rsidRPr="00504735">
              <w:rPr>
                <w:rFonts w:cstheme="minorHAnsi"/>
                <w:b/>
                <w:bCs/>
                <w:szCs w:val="20"/>
              </w:rPr>
              <w:t>E. Post-abortion services [If "Yes" continue on the line, If "No" Proceed to Option F (Child Health)]</w:t>
            </w:r>
          </w:p>
        </w:tc>
      </w:tr>
      <w:tr w:rsidR="000A1F97" w:rsidRPr="00760CD1" w14:paraId="3305E9E5" w14:textId="77777777" w:rsidTr="000C4C75">
        <w:tblPrEx>
          <w:jc w:val="left"/>
        </w:tblPrEx>
        <w:trPr>
          <w:cantSplit/>
          <w:trHeight w:val="20"/>
        </w:trPr>
        <w:tc>
          <w:tcPr>
            <w:tcW w:w="258" w:type="pct"/>
          </w:tcPr>
          <w:p w14:paraId="0E533514" w14:textId="77777777" w:rsidR="00B14DD6" w:rsidRPr="00504735" w:rsidRDefault="00B14DD6" w:rsidP="00B14DD6">
            <w:pPr>
              <w:pStyle w:val="ListParagraph"/>
              <w:numPr>
                <w:ilvl w:val="0"/>
                <w:numId w:val="17"/>
              </w:numPr>
              <w:spacing w:after="0"/>
              <w:jc w:val="right"/>
              <w:rPr>
                <w:rFonts w:cstheme="minorHAnsi"/>
                <w:bCs/>
                <w:szCs w:val="20"/>
                <w:lang w:val="fr-FR"/>
              </w:rPr>
            </w:pPr>
          </w:p>
        </w:tc>
        <w:tc>
          <w:tcPr>
            <w:tcW w:w="754" w:type="pct"/>
          </w:tcPr>
          <w:p w14:paraId="2927E61B" w14:textId="654F86D8" w:rsidR="00B14DD6" w:rsidRPr="00504735" w:rsidRDefault="00B14DD6" w:rsidP="00B14DD6">
            <w:pPr>
              <w:rPr>
                <w:rFonts w:cstheme="minorHAnsi"/>
                <w:bCs/>
                <w:szCs w:val="20"/>
                <w:lang w:val="fr-FR"/>
              </w:rPr>
            </w:pPr>
            <w:r w:rsidRPr="00504735">
              <w:rPr>
                <w:rFonts w:cstheme="minorHAnsi"/>
                <w:szCs w:val="20"/>
              </w:rPr>
              <w:t>D &amp; C (dilatation et curetage)</w:t>
            </w:r>
          </w:p>
        </w:tc>
        <w:tc>
          <w:tcPr>
            <w:tcW w:w="1051" w:type="pct"/>
          </w:tcPr>
          <w:p w14:paraId="7AB3693B" w14:textId="02DE7AA4"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4FD8EAF4"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4FBA697B" w14:textId="77777777" w:rsidR="00B14DD6" w:rsidRPr="00504735" w:rsidRDefault="00B14DD6" w:rsidP="00B14DD6">
            <w:pPr>
              <w:rPr>
                <w:rFonts w:cstheme="minorHAnsi"/>
                <w:bCs/>
                <w:szCs w:val="20"/>
                <w:lang w:val="fr-FR"/>
              </w:rPr>
            </w:pPr>
          </w:p>
        </w:tc>
        <w:tc>
          <w:tcPr>
            <w:tcW w:w="665" w:type="pct"/>
            <w:gridSpan w:val="2"/>
          </w:tcPr>
          <w:p w14:paraId="3D6D8187"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restart"/>
            <w:vAlign w:val="center"/>
          </w:tcPr>
          <w:p w14:paraId="2D0EFCD3" w14:textId="77777777" w:rsidR="00B14DD6" w:rsidRPr="00504735" w:rsidRDefault="00B14DD6" w:rsidP="00B14DD6">
            <w:pPr>
              <w:rPr>
                <w:rFonts w:cstheme="minorHAnsi"/>
                <w:bCs/>
                <w:szCs w:val="20"/>
                <w:lang w:val="fr-FR"/>
              </w:rPr>
            </w:pPr>
          </w:p>
        </w:tc>
      </w:tr>
      <w:tr w:rsidR="000A1F97" w:rsidRPr="00760CD1" w14:paraId="21993D71" w14:textId="77777777" w:rsidTr="000C4C75">
        <w:tblPrEx>
          <w:jc w:val="left"/>
        </w:tblPrEx>
        <w:trPr>
          <w:cantSplit/>
          <w:trHeight w:val="20"/>
        </w:trPr>
        <w:tc>
          <w:tcPr>
            <w:tcW w:w="258" w:type="pct"/>
          </w:tcPr>
          <w:p w14:paraId="04EAB55C" w14:textId="77777777" w:rsidR="00B14DD6" w:rsidRPr="00504735" w:rsidRDefault="00B14DD6" w:rsidP="00B14DD6">
            <w:pPr>
              <w:pStyle w:val="ListParagraph"/>
              <w:numPr>
                <w:ilvl w:val="0"/>
                <w:numId w:val="17"/>
              </w:numPr>
              <w:spacing w:after="0"/>
              <w:jc w:val="right"/>
              <w:rPr>
                <w:rFonts w:cstheme="minorHAnsi"/>
                <w:bCs/>
                <w:szCs w:val="20"/>
                <w:lang w:val="fr-FR"/>
              </w:rPr>
            </w:pPr>
          </w:p>
        </w:tc>
        <w:tc>
          <w:tcPr>
            <w:tcW w:w="754" w:type="pct"/>
          </w:tcPr>
          <w:p w14:paraId="3B3C429E" w14:textId="717299F9" w:rsidR="00B14DD6" w:rsidRPr="00504735" w:rsidRDefault="00B14DD6" w:rsidP="00B14DD6">
            <w:pPr>
              <w:rPr>
                <w:rFonts w:cstheme="minorHAnsi"/>
                <w:bCs/>
                <w:szCs w:val="20"/>
                <w:lang w:val="fr-FR"/>
              </w:rPr>
            </w:pPr>
            <w:r w:rsidRPr="00504735">
              <w:rPr>
                <w:rFonts w:cstheme="minorHAnsi"/>
                <w:szCs w:val="20"/>
              </w:rPr>
              <w:t>MVA (Manual Vacuum Suction)</w:t>
            </w:r>
          </w:p>
        </w:tc>
        <w:tc>
          <w:tcPr>
            <w:tcW w:w="1051" w:type="pct"/>
          </w:tcPr>
          <w:p w14:paraId="11D48A15"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21C20393"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2B0FDDDE" w14:textId="77777777" w:rsidR="00B14DD6" w:rsidRPr="00504735" w:rsidRDefault="00B14DD6" w:rsidP="00B14DD6">
            <w:pPr>
              <w:rPr>
                <w:rFonts w:cstheme="minorHAnsi"/>
                <w:bCs/>
                <w:szCs w:val="20"/>
                <w:lang w:val="fr-FR"/>
              </w:rPr>
            </w:pPr>
          </w:p>
        </w:tc>
        <w:tc>
          <w:tcPr>
            <w:tcW w:w="665" w:type="pct"/>
            <w:gridSpan w:val="2"/>
          </w:tcPr>
          <w:p w14:paraId="1ABF61B8"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3B14A20A" w14:textId="77777777" w:rsidR="00B14DD6" w:rsidRPr="00504735" w:rsidRDefault="00B14DD6" w:rsidP="00B14DD6">
            <w:pPr>
              <w:rPr>
                <w:rFonts w:cstheme="minorHAnsi"/>
                <w:bCs/>
                <w:szCs w:val="20"/>
                <w:lang w:val="fr-FR"/>
              </w:rPr>
            </w:pPr>
          </w:p>
        </w:tc>
      </w:tr>
      <w:tr w:rsidR="000A1F97" w:rsidRPr="00760CD1" w14:paraId="07269EA3" w14:textId="77777777" w:rsidTr="000C4C75">
        <w:tblPrEx>
          <w:jc w:val="left"/>
        </w:tblPrEx>
        <w:trPr>
          <w:cantSplit/>
          <w:trHeight w:val="20"/>
        </w:trPr>
        <w:tc>
          <w:tcPr>
            <w:tcW w:w="258" w:type="pct"/>
          </w:tcPr>
          <w:p w14:paraId="0ED6C96F" w14:textId="77777777" w:rsidR="00B14DD6" w:rsidRPr="00504735" w:rsidRDefault="00B14DD6" w:rsidP="00B14DD6">
            <w:pPr>
              <w:pStyle w:val="ListParagraph"/>
              <w:numPr>
                <w:ilvl w:val="0"/>
                <w:numId w:val="17"/>
              </w:numPr>
              <w:spacing w:after="0"/>
              <w:jc w:val="right"/>
              <w:rPr>
                <w:rFonts w:cstheme="minorHAnsi"/>
                <w:bCs/>
                <w:szCs w:val="20"/>
                <w:lang w:val="fr-FR"/>
              </w:rPr>
            </w:pPr>
          </w:p>
        </w:tc>
        <w:tc>
          <w:tcPr>
            <w:tcW w:w="754" w:type="pct"/>
          </w:tcPr>
          <w:p w14:paraId="60FA4F56" w14:textId="4836C1D6" w:rsidR="00B14DD6" w:rsidRPr="00504735" w:rsidRDefault="00B14DD6" w:rsidP="00B14DD6">
            <w:pPr>
              <w:rPr>
                <w:rFonts w:cstheme="minorHAnsi"/>
                <w:bCs/>
                <w:szCs w:val="20"/>
                <w:lang w:val="fr-FR"/>
              </w:rPr>
            </w:pPr>
            <w:r w:rsidRPr="00504735">
              <w:rPr>
                <w:rFonts w:cstheme="minorHAnsi"/>
                <w:szCs w:val="20"/>
              </w:rPr>
              <w:t>Management of abortion complications</w:t>
            </w:r>
          </w:p>
        </w:tc>
        <w:tc>
          <w:tcPr>
            <w:tcW w:w="1051" w:type="pct"/>
          </w:tcPr>
          <w:p w14:paraId="7DC26FEE"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274CE790"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4C5C3A95" w14:textId="77777777" w:rsidR="00B14DD6" w:rsidRPr="00504735" w:rsidRDefault="00B14DD6" w:rsidP="00B14DD6">
            <w:pPr>
              <w:rPr>
                <w:rFonts w:cstheme="minorHAnsi"/>
                <w:bCs/>
                <w:szCs w:val="20"/>
                <w:lang w:val="fr-FR"/>
              </w:rPr>
            </w:pPr>
          </w:p>
        </w:tc>
        <w:tc>
          <w:tcPr>
            <w:tcW w:w="665" w:type="pct"/>
            <w:gridSpan w:val="2"/>
          </w:tcPr>
          <w:p w14:paraId="0940339C"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7F08941A" w14:textId="77777777" w:rsidR="00B14DD6" w:rsidRPr="00504735" w:rsidRDefault="00B14DD6" w:rsidP="00B14DD6">
            <w:pPr>
              <w:rPr>
                <w:rFonts w:cstheme="minorHAnsi"/>
                <w:bCs/>
                <w:szCs w:val="20"/>
                <w:lang w:val="fr-FR"/>
              </w:rPr>
            </w:pPr>
          </w:p>
        </w:tc>
      </w:tr>
      <w:tr w:rsidR="00B14DD6" w:rsidRPr="00DA37F2" w14:paraId="7CDA8047" w14:textId="77777777" w:rsidTr="000C4C75">
        <w:tblPrEx>
          <w:jc w:val="left"/>
        </w:tblPrEx>
        <w:trPr>
          <w:cantSplit/>
          <w:trHeight w:val="20"/>
        </w:trPr>
        <w:tc>
          <w:tcPr>
            <w:tcW w:w="5000" w:type="pct"/>
            <w:gridSpan w:val="10"/>
            <w:shd w:val="clear" w:color="auto" w:fill="DEEAF6" w:themeFill="accent1" w:themeFillTint="33"/>
            <w:vAlign w:val="center"/>
          </w:tcPr>
          <w:p w14:paraId="6FA089FC" w14:textId="69F8EFA4" w:rsidR="00B14DD6" w:rsidRPr="00504735" w:rsidRDefault="00B14DD6" w:rsidP="00B14DD6">
            <w:pPr>
              <w:spacing w:before="40" w:after="60"/>
              <w:rPr>
                <w:rFonts w:cstheme="minorHAnsi"/>
                <w:b/>
                <w:bCs/>
                <w:szCs w:val="20"/>
                <w:lang w:val="fr-FR"/>
              </w:rPr>
            </w:pPr>
            <w:r w:rsidRPr="00504735">
              <w:rPr>
                <w:rFonts w:cstheme="minorHAnsi"/>
                <w:b/>
                <w:bCs/>
                <w:szCs w:val="20"/>
              </w:rPr>
              <w:t>F. Child and Newborn Health Services [If "Yes" continue on the line, If "No" Skip to Q503]</w:t>
            </w:r>
          </w:p>
        </w:tc>
      </w:tr>
      <w:tr w:rsidR="000A1F97" w:rsidRPr="00760CD1" w14:paraId="71CF7005" w14:textId="77777777" w:rsidTr="000C4C75">
        <w:tblPrEx>
          <w:jc w:val="left"/>
        </w:tblPrEx>
        <w:trPr>
          <w:cantSplit/>
          <w:trHeight w:val="20"/>
        </w:trPr>
        <w:tc>
          <w:tcPr>
            <w:tcW w:w="258" w:type="pct"/>
          </w:tcPr>
          <w:p w14:paraId="65782E2F"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
          <w:p w14:paraId="4E90ADCB" w14:textId="4A0E1875" w:rsidR="00B14DD6" w:rsidRPr="00504735" w:rsidRDefault="00B14DD6" w:rsidP="00B14DD6">
            <w:pPr>
              <w:rPr>
                <w:rFonts w:cstheme="minorHAnsi"/>
                <w:bCs/>
                <w:szCs w:val="20"/>
                <w:lang w:val="fr-FR"/>
              </w:rPr>
            </w:pPr>
            <w:r w:rsidRPr="00504735">
              <w:rPr>
                <w:rFonts w:cstheme="minorHAnsi"/>
                <w:szCs w:val="20"/>
              </w:rPr>
              <w:t>Using the Growth Chart for Weight Recording</w:t>
            </w:r>
          </w:p>
        </w:tc>
        <w:tc>
          <w:tcPr>
            <w:tcW w:w="1051" w:type="pct"/>
          </w:tcPr>
          <w:p w14:paraId="1F683418"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7BA32D0B"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3E040545" w14:textId="77777777" w:rsidR="00B14DD6" w:rsidRPr="00504735" w:rsidRDefault="00B14DD6" w:rsidP="00B14DD6">
            <w:pPr>
              <w:rPr>
                <w:rFonts w:cstheme="minorHAnsi"/>
                <w:bCs/>
                <w:szCs w:val="20"/>
                <w:lang w:val="fr-FR"/>
              </w:rPr>
            </w:pPr>
          </w:p>
        </w:tc>
        <w:tc>
          <w:tcPr>
            <w:tcW w:w="665" w:type="pct"/>
            <w:gridSpan w:val="2"/>
          </w:tcPr>
          <w:p w14:paraId="3B4AEEB9"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restart"/>
            <w:vAlign w:val="center"/>
          </w:tcPr>
          <w:p w14:paraId="44B51410" w14:textId="77777777" w:rsidR="00B14DD6" w:rsidRPr="00504735" w:rsidRDefault="00B14DD6" w:rsidP="00B14DD6">
            <w:pPr>
              <w:rPr>
                <w:rFonts w:cstheme="minorHAnsi"/>
                <w:bCs/>
                <w:szCs w:val="20"/>
                <w:lang w:val="fr-FR"/>
              </w:rPr>
            </w:pPr>
          </w:p>
        </w:tc>
      </w:tr>
      <w:tr w:rsidR="000A1F97" w:rsidRPr="00760CD1" w14:paraId="279D496C" w14:textId="77777777" w:rsidTr="000C4C75">
        <w:tblPrEx>
          <w:jc w:val="left"/>
        </w:tblPrEx>
        <w:trPr>
          <w:cantSplit/>
          <w:trHeight w:val="20"/>
        </w:trPr>
        <w:tc>
          <w:tcPr>
            <w:tcW w:w="258" w:type="pct"/>
          </w:tcPr>
          <w:p w14:paraId="3E095139"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
          <w:p w14:paraId="067DD6A5" w14:textId="6B789F26" w:rsidR="00B14DD6" w:rsidRPr="00504735" w:rsidRDefault="00B14DD6" w:rsidP="00B14DD6">
            <w:pPr>
              <w:rPr>
                <w:rFonts w:cstheme="minorHAnsi"/>
                <w:bCs/>
                <w:szCs w:val="20"/>
                <w:lang w:val="fr-FR"/>
              </w:rPr>
            </w:pPr>
            <w:r w:rsidRPr="00504735">
              <w:rPr>
                <w:rFonts w:cstheme="minorHAnsi"/>
                <w:szCs w:val="20"/>
              </w:rPr>
              <w:t>Childhood immunization</w:t>
            </w:r>
          </w:p>
        </w:tc>
        <w:tc>
          <w:tcPr>
            <w:tcW w:w="1051" w:type="pct"/>
          </w:tcPr>
          <w:p w14:paraId="24A030BD"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307A905D"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6901011F" w14:textId="77777777" w:rsidR="00B14DD6" w:rsidRPr="00504735" w:rsidRDefault="00B14DD6" w:rsidP="00B14DD6">
            <w:pPr>
              <w:rPr>
                <w:rFonts w:cstheme="minorHAnsi"/>
                <w:bCs/>
                <w:szCs w:val="20"/>
                <w:lang w:val="fr-FR"/>
              </w:rPr>
            </w:pPr>
          </w:p>
        </w:tc>
        <w:tc>
          <w:tcPr>
            <w:tcW w:w="665" w:type="pct"/>
            <w:gridSpan w:val="2"/>
          </w:tcPr>
          <w:p w14:paraId="6694EB16"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7A0B8940" w14:textId="77777777" w:rsidR="00B14DD6" w:rsidRPr="00504735" w:rsidRDefault="00B14DD6" w:rsidP="00B14DD6">
            <w:pPr>
              <w:rPr>
                <w:rFonts w:cstheme="minorHAnsi"/>
                <w:bCs/>
                <w:szCs w:val="20"/>
                <w:lang w:val="fr-FR"/>
              </w:rPr>
            </w:pPr>
          </w:p>
        </w:tc>
      </w:tr>
      <w:tr w:rsidR="000A1F97" w:rsidRPr="00760CD1" w14:paraId="73DC4D05" w14:textId="77777777" w:rsidTr="000C4C75">
        <w:tblPrEx>
          <w:jc w:val="left"/>
        </w:tblPrEx>
        <w:trPr>
          <w:cantSplit/>
          <w:trHeight w:val="20"/>
        </w:trPr>
        <w:tc>
          <w:tcPr>
            <w:tcW w:w="258" w:type="pct"/>
          </w:tcPr>
          <w:p w14:paraId="581680BC"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
          <w:p w14:paraId="72559797" w14:textId="44C39D46" w:rsidR="00B14DD6" w:rsidRPr="00504735" w:rsidRDefault="00B14DD6" w:rsidP="00B14DD6">
            <w:pPr>
              <w:rPr>
                <w:rFonts w:cstheme="minorHAnsi"/>
                <w:bCs/>
                <w:szCs w:val="20"/>
                <w:lang w:val="fr-FR"/>
              </w:rPr>
            </w:pPr>
            <w:r w:rsidRPr="00504735">
              <w:rPr>
                <w:rFonts w:cstheme="minorHAnsi"/>
                <w:szCs w:val="20"/>
              </w:rPr>
              <w:t>Management of pneumonia</w:t>
            </w:r>
          </w:p>
        </w:tc>
        <w:tc>
          <w:tcPr>
            <w:tcW w:w="1051" w:type="pct"/>
          </w:tcPr>
          <w:p w14:paraId="58A58041"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603615F4"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15F51167" w14:textId="77777777" w:rsidR="00B14DD6" w:rsidRPr="00504735" w:rsidRDefault="00B14DD6" w:rsidP="00B14DD6">
            <w:pPr>
              <w:rPr>
                <w:rFonts w:cstheme="minorHAnsi"/>
                <w:bCs/>
                <w:szCs w:val="20"/>
                <w:lang w:val="fr-FR"/>
              </w:rPr>
            </w:pPr>
          </w:p>
        </w:tc>
        <w:tc>
          <w:tcPr>
            <w:tcW w:w="665" w:type="pct"/>
            <w:gridSpan w:val="2"/>
          </w:tcPr>
          <w:p w14:paraId="75A95523"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7C340CCF" w14:textId="77777777" w:rsidR="00B14DD6" w:rsidRPr="00504735" w:rsidRDefault="00B14DD6" w:rsidP="00B14DD6">
            <w:pPr>
              <w:rPr>
                <w:rFonts w:cstheme="minorHAnsi"/>
                <w:bCs/>
                <w:szCs w:val="20"/>
                <w:lang w:val="fr-FR"/>
              </w:rPr>
            </w:pPr>
          </w:p>
        </w:tc>
      </w:tr>
      <w:tr w:rsidR="000A1F97" w:rsidRPr="00760CD1" w14:paraId="77151223" w14:textId="77777777" w:rsidTr="000C4C75">
        <w:tblPrEx>
          <w:jc w:val="left"/>
        </w:tblPrEx>
        <w:trPr>
          <w:cantSplit/>
          <w:trHeight w:val="20"/>
        </w:trPr>
        <w:tc>
          <w:tcPr>
            <w:tcW w:w="258" w:type="pct"/>
          </w:tcPr>
          <w:p w14:paraId="6583A157"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
          <w:p w14:paraId="05D16F6F" w14:textId="73D8B5CC" w:rsidR="00B14DD6" w:rsidRPr="00504735" w:rsidRDefault="00B14DD6" w:rsidP="00B14DD6">
            <w:pPr>
              <w:rPr>
                <w:rFonts w:cstheme="minorHAnsi"/>
                <w:bCs/>
                <w:szCs w:val="20"/>
                <w:lang w:val="fr-FR"/>
              </w:rPr>
            </w:pPr>
            <w:r w:rsidRPr="00504735">
              <w:rPr>
                <w:rFonts w:cstheme="minorHAnsi"/>
                <w:szCs w:val="20"/>
              </w:rPr>
              <w:t>Antibiotics for acute respiratory infections</w:t>
            </w:r>
          </w:p>
        </w:tc>
        <w:tc>
          <w:tcPr>
            <w:tcW w:w="1051" w:type="pct"/>
          </w:tcPr>
          <w:p w14:paraId="4EACAD38"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517E2A83"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7031D661" w14:textId="77777777" w:rsidR="00B14DD6" w:rsidRPr="00504735" w:rsidRDefault="00B14DD6" w:rsidP="00B14DD6">
            <w:pPr>
              <w:rPr>
                <w:rFonts w:cstheme="minorHAnsi"/>
                <w:bCs/>
                <w:szCs w:val="20"/>
                <w:lang w:val="fr-FR"/>
              </w:rPr>
            </w:pPr>
          </w:p>
        </w:tc>
        <w:tc>
          <w:tcPr>
            <w:tcW w:w="665" w:type="pct"/>
            <w:gridSpan w:val="2"/>
          </w:tcPr>
          <w:p w14:paraId="42FA2B91"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12663BE9" w14:textId="77777777" w:rsidR="00B14DD6" w:rsidRPr="00504735" w:rsidRDefault="00B14DD6" w:rsidP="00B14DD6">
            <w:pPr>
              <w:rPr>
                <w:rFonts w:cstheme="minorHAnsi"/>
                <w:bCs/>
                <w:szCs w:val="20"/>
                <w:lang w:val="fr-FR"/>
              </w:rPr>
            </w:pPr>
          </w:p>
        </w:tc>
      </w:tr>
      <w:tr w:rsidR="000A1F97" w:rsidRPr="00760CD1" w14:paraId="09EC5470" w14:textId="77777777" w:rsidTr="000C4C75">
        <w:tblPrEx>
          <w:jc w:val="left"/>
        </w:tblPrEx>
        <w:trPr>
          <w:cantSplit/>
          <w:trHeight w:val="195"/>
        </w:trPr>
        <w:tc>
          <w:tcPr>
            <w:tcW w:w="258" w:type="pct"/>
          </w:tcPr>
          <w:p w14:paraId="7E65C744"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
          <w:p w14:paraId="219A73F7" w14:textId="6E716077" w:rsidR="00B14DD6" w:rsidRPr="00504735" w:rsidRDefault="00B14DD6" w:rsidP="00B14DD6">
            <w:pPr>
              <w:rPr>
                <w:rFonts w:cstheme="minorHAnsi"/>
                <w:szCs w:val="20"/>
                <w:lang w:val="fr-FR"/>
              </w:rPr>
            </w:pPr>
            <w:r w:rsidRPr="00504735">
              <w:rPr>
                <w:rFonts w:cstheme="minorHAnsi"/>
                <w:szCs w:val="20"/>
              </w:rPr>
              <w:t>Management of dehydration/diarrhea</w:t>
            </w:r>
          </w:p>
        </w:tc>
        <w:tc>
          <w:tcPr>
            <w:tcW w:w="1051" w:type="pct"/>
          </w:tcPr>
          <w:p w14:paraId="3D5F92BD"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168D257E"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3FE41B87" w14:textId="77777777" w:rsidR="00B14DD6" w:rsidRPr="00504735" w:rsidRDefault="00B14DD6" w:rsidP="00B14DD6">
            <w:pPr>
              <w:rPr>
                <w:rFonts w:cstheme="minorHAnsi"/>
                <w:bCs/>
                <w:szCs w:val="20"/>
                <w:lang w:val="fr-FR"/>
              </w:rPr>
            </w:pPr>
          </w:p>
        </w:tc>
        <w:tc>
          <w:tcPr>
            <w:tcW w:w="665" w:type="pct"/>
            <w:gridSpan w:val="2"/>
          </w:tcPr>
          <w:p w14:paraId="2D00F232"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18582E13" w14:textId="77777777" w:rsidR="00B14DD6" w:rsidRPr="00504735" w:rsidRDefault="00B14DD6" w:rsidP="00B14DD6">
            <w:pPr>
              <w:rPr>
                <w:rFonts w:cstheme="minorHAnsi"/>
                <w:bCs/>
                <w:szCs w:val="20"/>
                <w:lang w:val="fr-FR"/>
              </w:rPr>
            </w:pPr>
          </w:p>
        </w:tc>
      </w:tr>
      <w:tr w:rsidR="000A1F97" w:rsidRPr="00760CD1" w14:paraId="45D57072" w14:textId="77777777" w:rsidTr="000C4C75">
        <w:tblPrEx>
          <w:jc w:val="left"/>
        </w:tblPrEx>
        <w:trPr>
          <w:cantSplit/>
          <w:trHeight w:val="20"/>
        </w:trPr>
        <w:tc>
          <w:tcPr>
            <w:tcW w:w="258" w:type="pct"/>
          </w:tcPr>
          <w:p w14:paraId="4A7015BE"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
          <w:p w14:paraId="48FEF7AF" w14:textId="13465B7C" w:rsidR="00B14DD6" w:rsidRPr="00504735" w:rsidRDefault="00B14DD6" w:rsidP="00B14DD6">
            <w:pPr>
              <w:rPr>
                <w:rFonts w:cstheme="minorHAnsi"/>
                <w:bCs/>
                <w:szCs w:val="20"/>
                <w:lang w:val="fr-FR"/>
              </w:rPr>
            </w:pPr>
            <w:r w:rsidRPr="00504735">
              <w:rPr>
                <w:rFonts w:cstheme="minorHAnsi"/>
                <w:szCs w:val="20"/>
              </w:rPr>
              <w:t>Weight measurement</w:t>
            </w:r>
          </w:p>
        </w:tc>
        <w:tc>
          <w:tcPr>
            <w:tcW w:w="1051" w:type="pct"/>
          </w:tcPr>
          <w:p w14:paraId="7870D05C"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1AF646D2"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7507A141" w14:textId="77777777" w:rsidR="00B14DD6" w:rsidRPr="00504735" w:rsidRDefault="00B14DD6" w:rsidP="00B14DD6">
            <w:pPr>
              <w:rPr>
                <w:rFonts w:cstheme="minorHAnsi"/>
                <w:bCs/>
                <w:szCs w:val="20"/>
                <w:lang w:val="fr-FR"/>
              </w:rPr>
            </w:pPr>
          </w:p>
        </w:tc>
        <w:tc>
          <w:tcPr>
            <w:tcW w:w="665" w:type="pct"/>
            <w:gridSpan w:val="2"/>
          </w:tcPr>
          <w:p w14:paraId="40C238F1"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760F58FA" w14:textId="77777777" w:rsidR="00B14DD6" w:rsidRPr="00504735" w:rsidRDefault="00B14DD6" w:rsidP="00B14DD6">
            <w:pPr>
              <w:rPr>
                <w:rFonts w:cstheme="minorHAnsi"/>
                <w:bCs/>
                <w:szCs w:val="20"/>
                <w:lang w:val="fr-FR"/>
              </w:rPr>
            </w:pPr>
          </w:p>
        </w:tc>
      </w:tr>
      <w:tr w:rsidR="000A1F97" w:rsidRPr="00760CD1" w14:paraId="15537919" w14:textId="77777777" w:rsidTr="000C4C75">
        <w:tblPrEx>
          <w:jc w:val="left"/>
        </w:tblPrEx>
        <w:trPr>
          <w:cantSplit/>
          <w:trHeight w:val="20"/>
        </w:trPr>
        <w:tc>
          <w:tcPr>
            <w:tcW w:w="258" w:type="pct"/>
          </w:tcPr>
          <w:p w14:paraId="2847A88C"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
          <w:p w14:paraId="6019C23F" w14:textId="1623F89E" w:rsidR="00B14DD6" w:rsidRPr="00504735" w:rsidRDefault="00B14DD6" w:rsidP="00B14DD6">
            <w:pPr>
              <w:rPr>
                <w:rFonts w:cstheme="minorHAnsi"/>
                <w:bCs/>
                <w:szCs w:val="20"/>
                <w:lang w:val="fr-FR"/>
              </w:rPr>
            </w:pPr>
            <w:r w:rsidRPr="00504735">
              <w:rPr>
                <w:rFonts w:cstheme="minorHAnsi"/>
                <w:szCs w:val="20"/>
              </w:rPr>
              <w:t>Size measurement</w:t>
            </w:r>
          </w:p>
        </w:tc>
        <w:tc>
          <w:tcPr>
            <w:tcW w:w="1051" w:type="pct"/>
          </w:tcPr>
          <w:p w14:paraId="573DDE5A" w14:textId="77777777" w:rsidR="00B14DD6" w:rsidRPr="00504735" w:rsidRDefault="00B14DD6" w:rsidP="00B14DD6">
            <w:pPr>
              <w:jc w:val="center"/>
              <w:rPr>
                <w:rFonts w:cstheme="minorHAnsi"/>
                <w:bCs/>
                <w:szCs w:val="20"/>
                <w:lang w:val="fr-FR"/>
              </w:rPr>
            </w:pPr>
            <w:r w:rsidRPr="00504735">
              <w:rPr>
                <w:rFonts w:cstheme="minorHAnsi"/>
                <w:bCs/>
                <w:szCs w:val="20"/>
              </w:rPr>
              <w:t>1         2        3</w:t>
            </w:r>
          </w:p>
        </w:tc>
        <w:tc>
          <w:tcPr>
            <w:tcW w:w="1112" w:type="pct"/>
            <w:gridSpan w:val="2"/>
          </w:tcPr>
          <w:p w14:paraId="7B87F902" w14:textId="77777777" w:rsidR="00B14DD6" w:rsidRPr="00504735" w:rsidRDefault="00B14DD6" w:rsidP="00B14DD6">
            <w:pPr>
              <w:jc w:val="center"/>
              <w:rPr>
                <w:rFonts w:cstheme="minorHAnsi"/>
                <w:bCs/>
                <w:szCs w:val="20"/>
                <w:lang w:val="fr-FR"/>
              </w:rPr>
            </w:pPr>
            <w:r w:rsidRPr="00504735">
              <w:rPr>
                <w:rFonts w:cstheme="minorHAnsi"/>
                <w:bCs/>
                <w:szCs w:val="20"/>
              </w:rPr>
              <w:t>1       2</w:t>
            </w:r>
          </w:p>
        </w:tc>
        <w:tc>
          <w:tcPr>
            <w:tcW w:w="826" w:type="pct"/>
            <w:gridSpan w:val="2"/>
          </w:tcPr>
          <w:p w14:paraId="2A68CB85" w14:textId="77777777" w:rsidR="00B14DD6" w:rsidRPr="00504735" w:rsidRDefault="00B14DD6" w:rsidP="00B14DD6">
            <w:pPr>
              <w:rPr>
                <w:rFonts w:cstheme="minorHAnsi"/>
                <w:bCs/>
                <w:szCs w:val="20"/>
                <w:lang w:val="fr-FR"/>
              </w:rPr>
            </w:pPr>
          </w:p>
        </w:tc>
        <w:tc>
          <w:tcPr>
            <w:tcW w:w="665" w:type="pct"/>
            <w:gridSpan w:val="2"/>
          </w:tcPr>
          <w:p w14:paraId="115488A8" w14:textId="77777777" w:rsidR="00B14DD6" w:rsidRPr="00504735" w:rsidRDefault="00B14DD6" w:rsidP="00B14DD6">
            <w:pPr>
              <w:jc w:val="center"/>
              <w:rPr>
                <w:rFonts w:cstheme="minorHAnsi"/>
                <w:bCs/>
                <w:szCs w:val="20"/>
                <w:lang w:val="fr-FR"/>
              </w:rPr>
            </w:pPr>
            <w:r w:rsidRPr="00504735">
              <w:rPr>
                <w:rFonts w:cstheme="minorHAnsi"/>
                <w:bCs/>
                <w:szCs w:val="20"/>
              </w:rPr>
              <w:t>1     2     3     4     5</w:t>
            </w:r>
          </w:p>
        </w:tc>
        <w:tc>
          <w:tcPr>
            <w:tcW w:w="334" w:type="pct"/>
            <w:vMerge/>
            <w:vAlign w:val="center"/>
          </w:tcPr>
          <w:p w14:paraId="730B589D" w14:textId="77777777" w:rsidR="00B14DD6" w:rsidRPr="00504735" w:rsidRDefault="00B14DD6" w:rsidP="00B14DD6">
            <w:pPr>
              <w:rPr>
                <w:rFonts w:cstheme="minorHAnsi"/>
                <w:bCs/>
                <w:szCs w:val="20"/>
                <w:lang w:val="fr-FR"/>
              </w:rPr>
            </w:pPr>
          </w:p>
        </w:tc>
      </w:tr>
      <w:tr w:rsidR="000A1F97" w:rsidRPr="00760CD1" w14:paraId="11AB05E3" w14:textId="77777777" w:rsidTr="000C4C75">
        <w:tblPrEx>
          <w:jc w:val="left"/>
        </w:tblPrEx>
        <w:trPr>
          <w:gridAfter w:val="1"/>
          <w:wAfter w:w="259" w:type="pct"/>
          <w:cantSplit/>
          <w:trHeight w:val="20"/>
        </w:trPr>
        <w:tc>
          <w:tcPr>
            <w:tcW w:w="258" w:type="pct"/>
          </w:tcPr>
          <w:p w14:paraId="496FAF69" w14:textId="77777777" w:rsidR="0073304A" w:rsidRPr="00504735" w:rsidRDefault="0073304A" w:rsidP="0073304A">
            <w:pPr>
              <w:pStyle w:val="ListParagraph"/>
              <w:numPr>
                <w:ilvl w:val="0"/>
                <w:numId w:val="18"/>
              </w:numPr>
              <w:spacing w:after="0"/>
              <w:jc w:val="right"/>
              <w:rPr>
                <w:rFonts w:cstheme="minorHAnsi"/>
                <w:bCs/>
                <w:szCs w:val="20"/>
                <w:lang w:val="fr-FR"/>
              </w:rPr>
            </w:pPr>
          </w:p>
        </w:tc>
        <w:tc>
          <w:tcPr>
            <w:tcW w:w="754" w:type="pct"/>
          </w:tcPr>
          <w:p w14:paraId="5CA92B15" w14:textId="139C37C2" w:rsidR="0073304A" w:rsidRPr="00504735" w:rsidRDefault="0073304A" w:rsidP="0073304A">
            <w:pPr>
              <w:rPr>
                <w:rFonts w:cstheme="minorHAnsi"/>
                <w:szCs w:val="20"/>
                <w:lang w:val="fr-FR"/>
              </w:rPr>
            </w:pPr>
            <w:r w:rsidRPr="00504735">
              <w:rPr>
                <w:rFonts w:cstheme="minorHAnsi"/>
                <w:szCs w:val="20"/>
              </w:rPr>
              <w:t>Management of sick newborns</w:t>
            </w:r>
          </w:p>
        </w:tc>
        <w:tc>
          <w:tcPr>
            <w:tcW w:w="1051" w:type="pct"/>
          </w:tcPr>
          <w:p w14:paraId="60E69999" w14:textId="6D959F01" w:rsidR="0073304A" w:rsidRPr="00504735" w:rsidRDefault="0073304A" w:rsidP="0073304A">
            <w:pPr>
              <w:jc w:val="center"/>
              <w:rPr>
                <w:rFonts w:cstheme="minorHAnsi"/>
                <w:bCs/>
                <w:szCs w:val="20"/>
                <w:lang w:val="fr-FR"/>
              </w:rPr>
            </w:pPr>
            <w:r w:rsidRPr="00504735">
              <w:rPr>
                <w:rFonts w:cstheme="minorHAnsi"/>
                <w:bCs/>
                <w:szCs w:val="20"/>
              </w:rPr>
              <w:t>1         2        3</w:t>
            </w:r>
          </w:p>
        </w:tc>
        <w:tc>
          <w:tcPr>
            <w:tcW w:w="666" w:type="pct"/>
          </w:tcPr>
          <w:p w14:paraId="099F5BAD" w14:textId="2001EA51" w:rsidR="0073304A" w:rsidRPr="00504735" w:rsidRDefault="0073304A" w:rsidP="0073304A">
            <w:pPr>
              <w:jc w:val="center"/>
              <w:rPr>
                <w:rFonts w:cstheme="minorHAnsi"/>
                <w:bCs/>
                <w:szCs w:val="20"/>
                <w:lang w:val="fr-FR"/>
              </w:rPr>
            </w:pPr>
            <w:r w:rsidRPr="00504735">
              <w:rPr>
                <w:rFonts w:cstheme="minorHAnsi"/>
                <w:bCs/>
                <w:szCs w:val="20"/>
              </w:rPr>
              <w:t>1       2</w:t>
            </w:r>
          </w:p>
        </w:tc>
        <w:tc>
          <w:tcPr>
            <w:tcW w:w="446" w:type="pct"/>
          </w:tcPr>
          <w:p w14:paraId="418CAE33" w14:textId="77777777" w:rsidR="0073304A" w:rsidRPr="00504735" w:rsidRDefault="0073304A" w:rsidP="0073304A">
            <w:pPr>
              <w:rPr>
                <w:rFonts w:cstheme="minorHAnsi"/>
                <w:bCs/>
                <w:szCs w:val="20"/>
                <w:lang w:val="fr-FR"/>
              </w:rPr>
            </w:pPr>
          </w:p>
        </w:tc>
        <w:tc>
          <w:tcPr>
            <w:tcW w:w="1453" w:type="pct"/>
            <w:gridSpan w:val="3"/>
          </w:tcPr>
          <w:p w14:paraId="4D03B6C3" w14:textId="0486F022"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3" w:type="pct"/>
            <w:vAlign w:val="center"/>
          </w:tcPr>
          <w:p w14:paraId="228747AF" w14:textId="77777777" w:rsidR="0073304A" w:rsidRPr="00504735" w:rsidRDefault="0073304A" w:rsidP="0073304A">
            <w:pPr>
              <w:rPr>
                <w:rFonts w:cstheme="minorHAnsi"/>
                <w:bCs/>
                <w:szCs w:val="20"/>
                <w:lang w:val="fr-FR"/>
              </w:rPr>
            </w:pPr>
          </w:p>
        </w:tc>
      </w:tr>
      <w:tr w:rsidR="000A1F97" w:rsidRPr="00760CD1" w14:paraId="0A90147D" w14:textId="77777777" w:rsidTr="000C4C75">
        <w:tblPrEx>
          <w:jc w:val="left"/>
        </w:tblPrEx>
        <w:trPr>
          <w:gridAfter w:val="1"/>
          <w:wAfter w:w="259" w:type="pct"/>
          <w:cantSplit/>
          <w:trHeight w:val="20"/>
        </w:trPr>
        <w:tc>
          <w:tcPr>
            <w:tcW w:w="258" w:type="pct"/>
          </w:tcPr>
          <w:p w14:paraId="72DAF55E" w14:textId="77777777" w:rsidR="0073304A" w:rsidRPr="00504735" w:rsidRDefault="0073304A" w:rsidP="0073304A">
            <w:pPr>
              <w:pStyle w:val="ListParagraph"/>
              <w:numPr>
                <w:ilvl w:val="0"/>
                <w:numId w:val="18"/>
              </w:numPr>
              <w:spacing w:after="0"/>
              <w:jc w:val="right"/>
              <w:rPr>
                <w:rFonts w:cstheme="minorHAnsi"/>
                <w:bCs/>
                <w:szCs w:val="20"/>
                <w:lang w:val="fr-FR"/>
              </w:rPr>
            </w:pPr>
          </w:p>
        </w:tc>
        <w:tc>
          <w:tcPr>
            <w:tcW w:w="754" w:type="pct"/>
          </w:tcPr>
          <w:p w14:paraId="55040B36" w14:textId="6117EEDD" w:rsidR="0073304A" w:rsidRPr="00504735" w:rsidRDefault="0073304A" w:rsidP="0073304A">
            <w:pPr>
              <w:rPr>
                <w:rFonts w:cstheme="minorHAnsi"/>
                <w:szCs w:val="20"/>
                <w:lang w:val="fr-FR"/>
              </w:rPr>
            </w:pPr>
            <w:r w:rsidRPr="00504735">
              <w:rPr>
                <w:rFonts w:cstheme="minorHAnsi"/>
                <w:szCs w:val="20"/>
              </w:rPr>
              <w:t>Management of low birth weight newborns</w:t>
            </w:r>
          </w:p>
        </w:tc>
        <w:tc>
          <w:tcPr>
            <w:tcW w:w="1051" w:type="pct"/>
          </w:tcPr>
          <w:p w14:paraId="172EFE65" w14:textId="31FD7347" w:rsidR="0073304A" w:rsidRPr="00504735" w:rsidRDefault="0073304A" w:rsidP="0073304A">
            <w:pPr>
              <w:jc w:val="center"/>
              <w:rPr>
                <w:rFonts w:cstheme="minorHAnsi"/>
                <w:bCs/>
                <w:szCs w:val="20"/>
                <w:lang w:val="fr-FR"/>
              </w:rPr>
            </w:pPr>
            <w:r w:rsidRPr="00504735">
              <w:rPr>
                <w:rFonts w:cstheme="minorHAnsi"/>
                <w:bCs/>
                <w:szCs w:val="20"/>
              </w:rPr>
              <w:t>1         2        3</w:t>
            </w:r>
          </w:p>
        </w:tc>
        <w:tc>
          <w:tcPr>
            <w:tcW w:w="666" w:type="pct"/>
          </w:tcPr>
          <w:p w14:paraId="00E23220" w14:textId="633C3605" w:rsidR="0073304A" w:rsidRPr="00504735" w:rsidRDefault="0073304A" w:rsidP="0073304A">
            <w:pPr>
              <w:jc w:val="center"/>
              <w:rPr>
                <w:rFonts w:cstheme="minorHAnsi"/>
                <w:bCs/>
                <w:szCs w:val="20"/>
                <w:lang w:val="fr-FR"/>
              </w:rPr>
            </w:pPr>
            <w:r w:rsidRPr="00504735">
              <w:rPr>
                <w:rFonts w:cstheme="minorHAnsi"/>
                <w:bCs/>
                <w:szCs w:val="20"/>
              </w:rPr>
              <w:t>1       2</w:t>
            </w:r>
          </w:p>
        </w:tc>
        <w:tc>
          <w:tcPr>
            <w:tcW w:w="446" w:type="pct"/>
          </w:tcPr>
          <w:p w14:paraId="00A9A968" w14:textId="77777777" w:rsidR="0073304A" w:rsidRPr="00504735" w:rsidRDefault="0073304A" w:rsidP="0073304A">
            <w:pPr>
              <w:rPr>
                <w:rFonts w:cstheme="minorHAnsi"/>
                <w:bCs/>
                <w:szCs w:val="20"/>
                <w:lang w:val="fr-FR"/>
              </w:rPr>
            </w:pPr>
          </w:p>
        </w:tc>
        <w:tc>
          <w:tcPr>
            <w:tcW w:w="1453" w:type="pct"/>
            <w:gridSpan w:val="3"/>
          </w:tcPr>
          <w:p w14:paraId="07D49B9B" w14:textId="17F145BF"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3" w:type="pct"/>
            <w:vAlign w:val="center"/>
          </w:tcPr>
          <w:p w14:paraId="0262375B" w14:textId="77777777" w:rsidR="0073304A" w:rsidRPr="00504735" w:rsidRDefault="0073304A" w:rsidP="0073304A">
            <w:pPr>
              <w:rPr>
                <w:rFonts w:cstheme="minorHAnsi"/>
                <w:bCs/>
                <w:szCs w:val="20"/>
                <w:lang w:val="fr-FR"/>
              </w:rPr>
            </w:pPr>
          </w:p>
        </w:tc>
      </w:tr>
      <w:tr w:rsidR="000A1F97" w:rsidRPr="00760CD1" w14:paraId="1D35E97C" w14:textId="77777777" w:rsidTr="000C4C75">
        <w:tblPrEx>
          <w:jc w:val="left"/>
        </w:tblPrEx>
        <w:trPr>
          <w:gridAfter w:val="1"/>
          <w:wAfter w:w="259" w:type="pct"/>
          <w:cantSplit/>
          <w:trHeight w:val="20"/>
        </w:trPr>
        <w:tc>
          <w:tcPr>
            <w:tcW w:w="258" w:type="pct"/>
          </w:tcPr>
          <w:p w14:paraId="16744447" w14:textId="77777777" w:rsidR="0073304A" w:rsidRPr="00504735" w:rsidRDefault="0073304A" w:rsidP="0073304A">
            <w:pPr>
              <w:pStyle w:val="ListParagraph"/>
              <w:numPr>
                <w:ilvl w:val="0"/>
                <w:numId w:val="18"/>
              </w:numPr>
              <w:spacing w:after="0"/>
              <w:jc w:val="right"/>
              <w:rPr>
                <w:rFonts w:cstheme="minorHAnsi"/>
                <w:bCs/>
                <w:szCs w:val="20"/>
                <w:lang w:val="fr-FR"/>
              </w:rPr>
            </w:pPr>
          </w:p>
        </w:tc>
        <w:tc>
          <w:tcPr>
            <w:tcW w:w="754" w:type="pct"/>
          </w:tcPr>
          <w:p w14:paraId="056C141D" w14:textId="35106835" w:rsidR="0073304A" w:rsidRPr="00504735" w:rsidRDefault="0073304A" w:rsidP="0073304A">
            <w:pPr>
              <w:rPr>
                <w:rFonts w:cstheme="minorHAnsi"/>
                <w:szCs w:val="20"/>
                <w:lang w:val="fr-FR"/>
              </w:rPr>
            </w:pPr>
            <w:r w:rsidRPr="00504735">
              <w:rPr>
                <w:rFonts w:cstheme="minorHAnsi"/>
                <w:szCs w:val="20"/>
              </w:rPr>
              <w:t>Management of preterm infants</w:t>
            </w:r>
          </w:p>
        </w:tc>
        <w:tc>
          <w:tcPr>
            <w:tcW w:w="1051" w:type="pct"/>
          </w:tcPr>
          <w:p w14:paraId="1E4C587B" w14:textId="1ECBC30C" w:rsidR="0073304A" w:rsidRPr="00504735" w:rsidRDefault="0073304A" w:rsidP="0073304A">
            <w:pPr>
              <w:jc w:val="center"/>
              <w:rPr>
                <w:rFonts w:cstheme="minorHAnsi"/>
                <w:bCs/>
                <w:szCs w:val="20"/>
                <w:lang w:val="fr-FR"/>
              </w:rPr>
            </w:pPr>
            <w:r w:rsidRPr="00504735">
              <w:rPr>
                <w:rFonts w:cstheme="minorHAnsi"/>
                <w:bCs/>
                <w:szCs w:val="20"/>
              </w:rPr>
              <w:t>1         2        3</w:t>
            </w:r>
          </w:p>
        </w:tc>
        <w:tc>
          <w:tcPr>
            <w:tcW w:w="666" w:type="pct"/>
          </w:tcPr>
          <w:p w14:paraId="71EB2625" w14:textId="0A065E7B" w:rsidR="0073304A" w:rsidRPr="00504735" w:rsidRDefault="0073304A" w:rsidP="0073304A">
            <w:pPr>
              <w:jc w:val="center"/>
              <w:rPr>
                <w:rFonts w:cstheme="minorHAnsi"/>
                <w:bCs/>
                <w:szCs w:val="20"/>
                <w:lang w:val="fr-FR"/>
              </w:rPr>
            </w:pPr>
            <w:r w:rsidRPr="00504735">
              <w:rPr>
                <w:rFonts w:cstheme="minorHAnsi"/>
                <w:bCs/>
                <w:szCs w:val="20"/>
              </w:rPr>
              <w:t>1       2</w:t>
            </w:r>
          </w:p>
        </w:tc>
        <w:tc>
          <w:tcPr>
            <w:tcW w:w="446" w:type="pct"/>
          </w:tcPr>
          <w:p w14:paraId="652353DF" w14:textId="77777777" w:rsidR="0073304A" w:rsidRPr="00504735" w:rsidRDefault="0073304A" w:rsidP="0073304A">
            <w:pPr>
              <w:rPr>
                <w:rFonts w:cstheme="minorHAnsi"/>
                <w:bCs/>
                <w:szCs w:val="20"/>
                <w:lang w:val="fr-FR"/>
              </w:rPr>
            </w:pPr>
          </w:p>
        </w:tc>
        <w:tc>
          <w:tcPr>
            <w:tcW w:w="1453" w:type="pct"/>
            <w:gridSpan w:val="3"/>
          </w:tcPr>
          <w:p w14:paraId="17558A93" w14:textId="31635439"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3" w:type="pct"/>
            <w:vAlign w:val="center"/>
          </w:tcPr>
          <w:p w14:paraId="47B1E6D8" w14:textId="77777777" w:rsidR="0073304A" w:rsidRPr="00504735" w:rsidRDefault="0073304A" w:rsidP="0073304A">
            <w:pPr>
              <w:rPr>
                <w:rFonts w:cstheme="minorHAnsi"/>
                <w:bCs/>
                <w:szCs w:val="20"/>
                <w:lang w:val="fr-FR"/>
              </w:rPr>
            </w:pPr>
          </w:p>
        </w:tc>
      </w:tr>
      <w:tr w:rsidR="000A1F97" w:rsidRPr="00760CD1" w14:paraId="6CA18105" w14:textId="77777777" w:rsidTr="000C4C75">
        <w:tblPrEx>
          <w:jc w:val="left"/>
        </w:tblPrEx>
        <w:trPr>
          <w:gridAfter w:val="1"/>
          <w:wAfter w:w="259" w:type="pct"/>
          <w:cantSplit/>
          <w:trHeight w:val="20"/>
        </w:trPr>
        <w:tc>
          <w:tcPr>
            <w:tcW w:w="258" w:type="pct"/>
          </w:tcPr>
          <w:p w14:paraId="6CBB33B2" w14:textId="77777777" w:rsidR="0073304A" w:rsidRPr="00504735" w:rsidRDefault="0073304A" w:rsidP="0073304A">
            <w:pPr>
              <w:pStyle w:val="ListParagraph"/>
              <w:numPr>
                <w:ilvl w:val="0"/>
                <w:numId w:val="18"/>
              </w:numPr>
              <w:spacing w:after="0"/>
              <w:jc w:val="right"/>
              <w:rPr>
                <w:rFonts w:cstheme="minorHAnsi"/>
                <w:bCs/>
                <w:szCs w:val="20"/>
                <w:lang w:val="fr-FR"/>
              </w:rPr>
            </w:pPr>
          </w:p>
        </w:tc>
        <w:tc>
          <w:tcPr>
            <w:tcW w:w="754" w:type="pct"/>
          </w:tcPr>
          <w:p w14:paraId="64BB2B8C" w14:textId="2906AB43" w:rsidR="0073304A" w:rsidRPr="00504735" w:rsidRDefault="0073304A" w:rsidP="0073304A">
            <w:pPr>
              <w:rPr>
                <w:rFonts w:cstheme="minorHAnsi"/>
                <w:szCs w:val="20"/>
                <w:lang w:val="fr-FR"/>
              </w:rPr>
            </w:pPr>
            <w:r w:rsidRPr="00504735">
              <w:rPr>
                <w:rFonts w:cstheme="minorHAnsi"/>
                <w:szCs w:val="20"/>
              </w:rPr>
              <w:t>Screening for congenital anomalies</w:t>
            </w:r>
          </w:p>
        </w:tc>
        <w:tc>
          <w:tcPr>
            <w:tcW w:w="1051" w:type="pct"/>
          </w:tcPr>
          <w:p w14:paraId="7B828BAC" w14:textId="0DC0C74B" w:rsidR="0073304A" w:rsidRPr="00504735" w:rsidRDefault="0073304A" w:rsidP="0073304A">
            <w:pPr>
              <w:jc w:val="center"/>
              <w:rPr>
                <w:rFonts w:cstheme="minorHAnsi"/>
                <w:bCs/>
                <w:szCs w:val="20"/>
                <w:lang w:val="fr-FR"/>
              </w:rPr>
            </w:pPr>
            <w:r w:rsidRPr="00504735">
              <w:rPr>
                <w:rFonts w:cstheme="minorHAnsi"/>
                <w:bCs/>
                <w:szCs w:val="20"/>
              </w:rPr>
              <w:t>1         2        3</w:t>
            </w:r>
          </w:p>
        </w:tc>
        <w:tc>
          <w:tcPr>
            <w:tcW w:w="666" w:type="pct"/>
          </w:tcPr>
          <w:p w14:paraId="5A354250" w14:textId="37AA423E" w:rsidR="0073304A" w:rsidRPr="00504735" w:rsidRDefault="0073304A" w:rsidP="0073304A">
            <w:pPr>
              <w:jc w:val="center"/>
              <w:rPr>
                <w:rFonts w:cstheme="minorHAnsi"/>
                <w:bCs/>
                <w:szCs w:val="20"/>
                <w:lang w:val="fr-FR"/>
              </w:rPr>
            </w:pPr>
            <w:r w:rsidRPr="00504735">
              <w:rPr>
                <w:rFonts w:cstheme="minorHAnsi"/>
                <w:bCs/>
                <w:szCs w:val="20"/>
              </w:rPr>
              <w:t>1       2</w:t>
            </w:r>
          </w:p>
        </w:tc>
        <w:tc>
          <w:tcPr>
            <w:tcW w:w="446" w:type="pct"/>
          </w:tcPr>
          <w:p w14:paraId="483DE86E" w14:textId="77777777" w:rsidR="0073304A" w:rsidRPr="00504735" w:rsidRDefault="0073304A" w:rsidP="0073304A">
            <w:pPr>
              <w:rPr>
                <w:rFonts w:cstheme="minorHAnsi"/>
                <w:bCs/>
                <w:szCs w:val="20"/>
                <w:lang w:val="fr-FR"/>
              </w:rPr>
            </w:pPr>
          </w:p>
        </w:tc>
        <w:tc>
          <w:tcPr>
            <w:tcW w:w="1453" w:type="pct"/>
            <w:gridSpan w:val="3"/>
          </w:tcPr>
          <w:p w14:paraId="0A0A96FC" w14:textId="19BC1A22"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3" w:type="pct"/>
            <w:vAlign w:val="center"/>
          </w:tcPr>
          <w:p w14:paraId="534EFEEA" w14:textId="77777777" w:rsidR="0073304A" w:rsidRPr="00504735" w:rsidRDefault="0073304A" w:rsidP="0073304A">
            <w:pPr>
              <w:rPr>
                <w:rFonts w:cstheme="minorHAnsi"/>
                <w:bCs/>
                <w:szCs w:val="20"/>
                <w:lang w:val="fr-FR"/>
              </w:rPr>
            </w:pPr>
          </w:p>
        </w:tc>
      </w:tr>
      <w:tr w:rsidR="000A1F97" w:rsidRPr="00760CD1" w14:paraId="5D8FC6BB" w14:textId="77777777" w:rsidTr="000C4C75">
        <w:tblPrEx>
          <w:jc w:val="left"/>
        </w:tblPrEx>
        <w:trPr>
          <w:gridAfter w:val="1"/>
          <w:wAfter w:w="259" w:type="pct"/>
          <w:cantSplit/>
          <w:trHeight w:val="20"/>
        </w:trPr>
        <w:tc>
          <w:tcPr>
            <w:tcW w:w="258" w:type="pct"/>
          </w:tcPr>
          <w:p w14:paraId="5C3F02D3" w14:textId="77777777" w:rsidR="0073304A" w:rsidRPr="00504735" w:rsidRDefault="0073304A" w:rsidP="0073304A">
            <w:pPr>
              <w:pStyle w:val="ListParagraph"/>
              <w:numPr>
                <w:ilvl w:val="0"/>
                <w:numId w:val="18"/>
              </w:numPr>
              <w:spacing w:after="0"/>
              <w:jc w:val="right"/>
              <w:rPr>
                <w:rFonts w:cstheme="minorHAnsi"/>
                <w:bCs/>
                <w:szCs w:val="20"/>
                <w:lang w:val="fr-FR"/>
              </w:rPr>
            </w:pPr>
          </w:p>
        </w:tc>
        <w:tc>
          <w:tcPr>
            <w:tcW w:w="754" w:type="pct"/>
          </w:tcPr>
          <w:p w14:paraId="785C2D51" w14:textId="459C6C1E" w:rsidR="0073304A" w:rsidRPr="00504735" w:rsidRDefault="0073304A" w:rsidP="0073304A">
            <w:pPr>
              <w:rPr>
                <w:rFonts w:cstheme="minorHAnsi"/>
                <w:szCs w:val="20"/>
                <w:lang w:val="fr-FR"/>
              </w:rPr>
            </w:pPr>
            <w:r w:rsidRPr="00504735">
              <w:rPr>
                <w:rFonts w:cstheme="minorHAnsi"/>
                <w:szCs w:val="20"/>
              </w:rPr>
              <w:t>Nasogastric feeding</w:t>
            </w:r>
          </w:p>
        </w:tc>
        <w:tc>
          <w:tcPr>
            <w:tcW w:w="1051" w:type="pct"/>
          </w:tcPr>
          <w:p w14:paraId="0343865F" w14:textId="2E611AC7" w:rsidR="0073304A" w:rsidRPr="00504735" w:rsidRDefault="0073304A" w:rsidP="0073304A">
            <w:pPr>
              <w:jc w:val="center"/>
              <w:rPr>
                <w:rFonts w:cstheme="minorHAnsi"/>
                <w:bCs/>
                <w:szCs w:val="20"/>
                <w:lang w:val="fr-FR"/>
              </w:rPr>
            </w:pPr>
            <w:r w:rsidRPr="00504735">
              <w:rPr>
                <w:rFonts w:cstheme="minorHAnsi"/>
                <w:bCs/>
                <w:szCs w:val="20"/>
              </w:rPr>
              <w:t>1         2        3</w:t>
            </w:r>
          </w:p>
        </w:tc>
        <w:tc>
          <w:tcPr>
            <w:tcW w:w="666" w:type="pct"/>
          </w:tcPr>
          <w:p w14:paraId="5086AD6C" w14:textId="5E4D0EEC" w:rsidR="0073304A" w:rsidRPr="00504735" w:rsidRDefault="0073304A" w:rsidP="0073304A">
            <w:pPr>
              <w:jc w:val="center"/>
              <w:rPr>
                <w:rFonts w:cstheme="minorHAnsi"/>
                <w:bCs/>
                <w:szCs w:val="20"/>
                <w:lang w:val="fr-FR"/>
              </w:rPr>
            </w:pPr>
            <w:r w:rsidRPr="00504735">
              <w:rPr>
                <w:rFonts w:cstheme="minorHAnsi"/>
                <w:bCs/>
                <w:szCs w:val="20"/>
              </w:rPr>
              <w:t>1       2</w:t>
            </w:r>
          </w:p>
        </w:tc>
        <w:tc>
          <w:tcPr>
            <w:tcW w:w="446" w:type="pct"/>
          </w:tcPr>
          <w:p w14:paraId="59B7E9F1" w14:textId="77777777" w:rsidR="0073304A" w:rsidRPr="00504735" w:rsidRDefault="0073304A" w:rsidP="0073304A">
            <w:pPr>
              <w:rPr>
                <w:rFonts w:cstheme="minorHAnsi"/>
                <w:bCs/>
                <w:szCs w:val="20"/>
                <w:lang w:val="fr-FR"/>
              </w:rPr>
            </w:pPr>
          </w:p>
        </w:tc>
        <w:tc>
          <w:tcPr>
            <w:tcW w:w="1453" w:type="pct"/>
            <w:gridSpan w:val="3"/>
          </w:tcPr>
          <w:p w14:paraId="7F96ADFF" w14:textId="4D424A4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3" w:type="pct"/>
            <w:vAlign w:val="center"/>
          </w:tcPr>
          <w:p w14:paraId="529DFB9C" w14:textId="77777777" w:rsidR="0073304A" w:rsidRPr="00504735" w:rsidRDefault="0073304A" w:rsidP="0073304A">
            <w:pPr>
              <w:rPr>
                <w:rFonts w:cstheme="minorHAnsi"/>
                <w:bCs/>
                <w:szCs w:val="20"/>
                <w:lang w:val="fr-FR"/>
              </w:rPr>
            </w:pPr>
          </w:p>
        </w:tc>
      </w:tr>
      <w:tr w:rsidR="000A1F97" w:rsidRPr="00760CD1" w14:paraId="7DEF1B1E" w14:textId="77777777" w:rsidTr="000C4C75">
        <w:tblPrEx>
          <w:jc w:val="left"/>
        </w:tblPrEx>
        <w:trPr>
          <w:gridAfter w:val="1"/>
          <w:wAfter w:w="259" w:type="pct"/>
          <w:cantSplit/>
          <w:trHeight w:val="20"/>
        </w:trPr>
        <w:tc>
          <w:tcPr>
            <w:tcW w:w="258" w:type="pct"/>
          </w:tcPr>
          <w:p w14:paraId="13BBF619" w14:textId="77777777" w:rsidR="0073304A" w:rsidRPr="00504735" w:rsidRDefault="0073304A" w:rsidP="0073304A">
            <w:pPr>
              <w:pStyle w:val="ListParagraph"/>
              <w:numPr>
                <w:ilvl w:val="0"/>
                <w:numId w:val="18"/>
              </w:numPr>
              <w:spacing w:after="0"/>
              <w:jc w:val="right"/>
              <w:rPr>
                <w:rFonts w:cstheme="minorHAnsi"/>
                <w:bCs/>
                <w:szCs w:val="20"/>
                <w:lang w:val="fr-FR"/>
              </w:rPr>
            </w:pPr>
          </w:p>
        </w:tc>
        <w:tc>
          <w:tcPr>
            <w:tcW w:w="754" w:type="pct"/>
          </w:tcPr>
          <w:p w14:paraId="2CDCCBD7" w14:textId="0C29805E" w:rsidR="0073304A" w:rsidRPr="00504735" w:rsidRDefault="0073304A" w:rsidP="0073304A">
            <w:pPr>
              <w:rPr>
                <w:rFonts w:cstheme="minorHAnsi"/>
                <w:szCs w:val="20"/>
                <w:lang w:val="fr-FR"/>
              </w:rPr>
            </w:pPr>
            <w:r w:rsidRPr="00504735">
              <w:rPr>
                <w:rFonts w:cstheme="minorHAnsi"/>
                <w:szCs w:val="20"/>
              </w:rPr>
              <w:t>Stabilization of the sick infant</w:t>
            </w:r>
          </w:p>
        </w:tc>
        <w:tc>
          <w:tcPr>
            <w:tcW w:w="1051" w:type="pct"/>
          </w:tcPr>
          <w:p w14:paraId="2D84B7C5" w14:textId="07D9AA59" w:rsidR="0073304A" w:rsidRPr="00504735" w:rsidRDefault="0073304A" w:rsidP="0073304A">
            <w:pPr>
              <w:jc w:val="center"/>
              <w:rPr>
                <w:rFonts w:cstheme="minorHAnsi"/>
                <w:bCs/>
                <w:szCs w:val="20"/>
                <w:lang w:val="fr-FR"/>
              </w:rPr>
            </w:pPr>
            <w:r w:rsidRPr="00504735">
              <w:rPr>
                <w:rFonts w:cstheme="minorHAnsi"/>
                <w:bCs/>
                <w:szCs w:val="20"/>
              </w:rPr>
              <w:t>1         2        3</w:t>
            </w:r>
          </w:p>
        </w:tc>
        <w:tc>
          <w:tcPr>
            <w:tcW w:w="666" w:type="pct"/>
          </w:tcPr>
          <w:p w14:paraId="578AD10A" w14:textId="4468D805" w:rsidR="0073304A" w:rsidRPr="00504735" w:rsidRDefault="0073304A" w:rsidP="0073304A">
            <w:pPr>
              <w:jc w:val="center"/>
              <w:rPr>
                <w:rFonts w:cstheme="minorHAnsi"/>
                <w:bCs/>
                <w:szCs w:val="20"/>
                <w:lang w:val="fr-FR"/>
              </w:rPr>
            </w:pPr>
            <w:r w:rsidRPr="00504735">
              <w:rPr>
                <w:rFonts w:cstheme="minorHAnsi"/>
                <w:bCs/>
                <w:szCs w:val="20"/>
              </w:rPr>
              <w:t>1       2</w:t>
            </w:r>
          </w:p>
        </w:tc>
        <w:tc>
          <w:tcPr>
            <w:tcW w:w="446" w:type="pct"/>
          </w:tcPr>
          <w:p w14:paraId="0382499F" w14:textId="77777777" w:rsidR="0073304A" w:rsidRPr="00504735" w:rsidRDefault="0073304A" w:rsidP="0073304A">
            <w:pPr>
              <w:rPr>
                <w:rFonts w:cstheme="minorHAnsi"/>
                <w:bCs/>
                <w:szCs w:val="20"/>
                <w:lang w:val="fr-FR"/>
              </w:rPr>
            </w:pPr>
          </w:p>
        </w:tc>
        <w:tc>
          <w:tcPr>
            <w:tcW w:w="1453" w:type="pct"/>
            <w:gridSpan w:val="3"/>
          </w:tcPr>
          <w:p w14:paraId="384F1C33" w14:textId="053420CB"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3" w:type="pct"/>
            <w:vAlign w:val="center"/>
          </w:tcPr>
          <w:p w14:paraId="4DF99649" w14:textId="77777777" w:rsidR="0073304A" w:rsidRPr="00504735" w:rsidRDefault="0073304A" w:rsidP="0073304A">
            <w:pPr>
              <w:rPr>
                <w:rFonts w:cstheme="minorHAnsi"/>
                <w:bCs/>
                <w:szCs w:val="20"/>
                <w:lang w:val="fr-FR"/>
              </w:rPr>
            </w:pPr>
          </w:p>
        </w:tc>
      </w:tr>
      <w:tr w:rsidR="0073304A" w:rsidRPr="006974FC" w14:paraId="0CA50215" w14:textId="77777777" w:rsidTr="000C4C75">
        <w:tblPrEx>
          <w:jc w:val="left"/>
        </w:tblPrEx>
        <w:trPr>
          <w:trHeight w:val="529"/>
        </w:trPr>
        <w:tc>
          <w:tcPr>
            <w:tcW w:w="258" w:type="pct"/>
          </w:tcPr>
          <w:p w14:paraId="41C41446" w14:textId="77777777" w:rsidR="0073304A" w:rsidRPr="00504735" w:rsidRDefault="0073304A" w:rsidP="0073304A">
            <w:pPr>
              <w:jc w:val="center"/>
              <w:rPr>
                <w:rFonts w:eastAsia="Arial Narrow" w:cstheme="minorHAnsi"/>
                <w:b/>
                <w:bCs/>
                <w:szCs w:val="20"/>
                <w:lang w:val="fr-FR"/>
              </w:rPr>
            </w:pPr>
            <w:r w:rsidRPr="00504735">
              <w:rPr>
                <w:rFonts w:eastAsia="Arial Narrow" w:cstheme="minorHAnsi"/>
                <w:b/>
                <w:bCs/>
                <w:szCs w:val="20"/>
              </w:rPr>
              <w:t>506</w:t>
            </w:r>
          </w:p>
        </w:tc>
        <w:tc>
          <w:tcPr>
            <w:tcW w:w="1805" w:type="pct"/>
            <w:gridSpan w:val="2"/>
          </w:tcPr>
          <w:p w14:paraId="1A4AABD5" w14:textId="43417F91" w:rsidR="0073304A" w:rsidRPr="00504735" w:rsidRDefault="0073304A" w:rsidP="0073304A">
            <w:pPr>
              <w:rPr>
                <w:rFonts w:eastAsia="Arial Narrow" w:cstheme="minorHAnsi"/>
                <w:b/>
                <w:bCs/>
                <w:szCs w:val="20"/>
                <w:lang w:val="fr-FR"/>
              </w:rPr>
            </w:pPr>
            <w:r w:rsidRPr="00504735">
              <w:rPr>
                <w:rFonts w:eastAsia="Arial Narrow" w:cstheme="minorHAnsi"/>
                <w:b/>
                <w:bCs/>
                <w:szCs w:val="20"/>
              </w:rPr>
              <w:t>Does EPS offer family planning services on site?</w:t>
            </w:r>
          </w:p>
        </w:tc>
        <w:tc>
          <w:tcPr>
            <w:tcW w:w="2603" w:type="pct"/>
            <w:gridSpan w:val="6"/>
          </w:tcPr>
          <w:p w14:paraId="3DAEBB28" w14:textId="5764D847" w:rsidR="0073304A" w:rsidRPr="00504735" w:rsidRDefault="0073304A" w:rsidP="0073304A">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734ED0E2" w14:textId="52CA04B1" w:rsidR="0073304A" w:rsidRPr="00504735" w:rsidRDefault="0073304A" w:rsidP="0073304A">
            <w:pPr>
              <w:tabs>
                <w:tab w:val="right" w:leader="dot" w:pos="4092"/>
              </w:tabs>
              <w:rPr>
                <w:rFonts w:eastAsia="Arial Narrow" w:cstheme="minorHAnsi"/>
                <w:szCs w:val="20"/>
                <w:lang w:val="fr-FR"/>
              </w:rPr>
            </w:pPr>
            <w:r w:rsidRPr="00504735">
              <w:rPr>
                <w:rFonts w:eastAsia="Arial Narrow" w:cstheme="minorHAnsi"/>
                <w:noProof/>
                <w:szCs w:val="20"/>
                <w:lang w:eastAsia="en-IN"/>
              </w:rPr>
              <mc:AlternateContent>
                <mc:Choice Requires="wps">
                  <w:drawing>
                    <wp:anchor distT="0" distB="0" distL="114300" distR="114300" simplePos="0" relativeHeight="252948480" behindDoc="0" locked="0" layoutInCell="1" allowOverlap="1" wp14:anchorId="6F1E87B7" wp14:editId="21407016">
                      <wp:simplePos x="0" y="0"/>
                      <wp:positionH relativeFrom="column">
                        <wp:posOffset>2519680</wp:posOffset>
                      </wp:positionH>
                      <wp:positionV relativeFrom="paragraph">
                        <wp:posOffset>69215</wp:posOffset>
                      </wp:positionV>
                      <wp:extent cx="180975" cy="9525"/>
                      <wp:effectExtent l="0" t="57150" r="47625" b="85725"/>
                      <wp:wrapNone/>
                      <wp:docPr id="134" name="Straight Arrow Connector 134"/>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134" style="position:absolute;margin-left:198.4pt;margin-top:5.45pt;width:14.25pt;height:.75pt;flip:y;z-index:25294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" w14:anchorId="1FD3459E">
                      <v:stroke joinstyle="miter" endarrow="block"/>
                    </v:shape>
                  </w:pict>
                </mc:Fallback>
              </mc:AlternateContent>
            </w:r>
            <w:r w:rsidRPr="00504735">
              <w:rPr>
                <w:rFonts w:eastAsia="Arial Narrow" w:cstheme="minorHAnsi"/>
                <w:szCs w:val="20"/>
              </w:rPr>
              <w:t>Not</w:t>
            </w:r>
            <w:r w:rsidRPr="00504735">
              <w:rPr>
                <w:rFonts w:eastAsia="Arial Narrow" w:cs="Mangal"/>
                <w:szCs w:val="20"/>
                <w:cs/>
              </w:rPr>
              <w:tab/>
              <w:t>2</w:t>
            </w:r>
          </w:p>
        </w:tc>
        <w:tc>
          <w:tcPr>
            <w:tcW w:w="334" w:type="pct"/>
          </w:tcPr>
          <w:p w14:paraId="31B068C3" w14:textId="77777777" w:rsidR="0073304A" w:rsidRPr="00504735" w:rsidRDefault="0073304A" w:rsidP="0073304A">
            <w:pPr>
              <w:jc w:val="center"/>
              <w:rPr>
                <w:rFonts w:eastAsia="Arial Narrow" w:cstheme="minorHAnsi"/>
                <w:szCs w:val="20"/>
                <w:lang w:val="fr-FR"/>
              </w:rPr>
            </w:pPr>
          </w:p>
          <w:p w14:paraId="57AFC1A7" w14:textId="77777777" w:rsidR="0073304A" w:rsidRPr="00504735" w:rsidRDefault="0073304A" w:rsidP="0073304A">
            <w:pPr>
              <w:jc w:val="center"/>
              <w:rPr>
                <w:rFonts w:eastAsia="Arial Narrow" w:cstheme="minorHAnsi"/>
                <w:szCs w:val="20"/>
                <w:lang w:val="fr-FR"/>
              </w:rPr>
            </w:pPr>
            <w:r w:rsidRPr="00504735">
              <w:rPr>
                <w:rFonts w:eastAsia="Arial Narrow" w:cstheme="minorHAnsi"/>
                <w:szCs w:val="20"/>
              </w:rPr>
              <w:t xml:space="preserve"> 511</w:t>
            </w:r>
          </w:p>
        </w:tc>
      </w:tr>
      <w:tr w:rsidR="000A1F97" w:rsidRPr="00DA37F2" w14:paraId="21C3DB88" w14:textId="77777777" w:rsidTr="000C4C75">
        <w:tblPrEx>
          <w:jc w:val="left"/>
        </w:tblPrEx>
        <w:trPr>
          <w:trHeight w:val="2655"/>
        </w:trPr>
        <w:tc>
          <w:tcPr>
            <w:tcW w:w="258" w:type="pct"/>
          </w:tcPr>
          <w:p w14:paraId="314D8E03" w14:textId="77777777" w:rsidR="0073304A" w:rsidRPr="00504735" w:rsidRDefault="0073304A" w:rsidP="0073304A">
            <w:pPr>
              <w:jc w:val="center"/>
              <w:rPr>
                <w:rFonts w:cstheme="minorHAnsi"/>
                <w:szCs w:val="20"/>
                <w:lang w:val="fr-FR"/>
              </w:rPr>
            </w:pPr>
          </w:p>
        </w:tc>
        <w:tc>
          <w:tcPr>
            <w:tcW w:w="754" w:type="pct"/>
          </w:tcPr>
          <w:p w14:paraId="074DCD47" w14:textId="2EF40202" w:rsidR="0073304A" w:rsidRPr="00504735" w:rsidRDefault="0073304A" w:rsidP="0073304A">
            <w:pPr>
              <w:suppressAutoHyphens/>
              <w:rPr>
                <w:rFonts w:cstheme="minorHAnsi"/>
                <w:bCs/>
                <w:spacing w:val="-2"/>
                <w:szCs w:val="20"/>
                <w:lang w:val="fr-FR"/>
              </w:rPr>
            </w:pPr>
            <w:r w:rsidRPr="00504735">
              <w:rPr>
                <w:rFonts w:eastAsia="Arial Narrow" w:cstheme="minorHAnsi"/>
                <w:spacing w:val="-2"/>
                <w:szCs w:val="20"/>
              </w:rPr>
              <w:t>FP Services List</w:t>
            </w:r>
          </w:p>
        </w:tc>
        <w:tc>
          <w:tcPr>
            <w:tcW w:w="1051" w:type="pct"/>
          </w:tcPr>
          <w:p w14:paraId="61892445" w14:textId="77777777" w:rsidR="0073304A" w:rsidRPr="00504735" w:rsidRDefault="0073304A" w:rsidP="0073304A">
            <w:pPr>
              <w:pStyle w:val="ListParagraph1"/>
              <w:ind w:left="0"/>
              <w:rPr>
                <w:rFonts w:eastAsia="Times New Roman" w:cstheme="minorHAnsi"/>
                <w:color w:val="000000"/>
                <w:szCs w:val="20"/>
                <w:lang w:val="fr-FR"/>
              </w:rPr>
            </w:pPr>
            <w:r w:rsidRPr="00504735">
              <w:rPr>
                <w:rFonts w:eastAsia="Times New Roman" w:cstheme="minorHAnsi"/>
                <w:color w:val="000000"/>
                <w:szCs w:val="20"/>
              </w:rPr>
              <w:t>507. How often is this service provided in the establishment?</w:t>
            </w:r>
          </w:p>
          <w:p w14:paraId="654165F2" w14:textId="77777777" w:rsidR="0073304A" w:rsidRPr="00504735" w:rsidRDefault="0073304A" w:rsidP="0073304A">
            <w:pPr>
              <w:pStyle w:val="ListParagraph1"/>
              <w:rPr>
                <w:rFonts w:eastAsia="Times New Roman" w:cstheme="minorHAnsi"/>
                <w:color w:val="000000"/>
                <w:szCs w:val="20"/>
                <w:lang w:val="fr-FR"/>
              </w:rPr>
            </w:pPr>
          </w:p>
          <w:p w14:paraId="18F0F0EC" w14:textId="77777777" w:rsidR="0073304A" w:rsidRPr="00504735" w:rsidRDefault="0073304A" w:rsidP="0073304A">
            <w:pPr>
              <w:pStyle w:val="ListParagraph1"/>
              <w:rPr>
                <w:rFonts w:eastAsia="Times New Roman" w:cstheme="minorHAnsi"/>
                <w:color w:val="000000"/>
                <w:szCs w:val="20"/>
                <w:lang w:val="fr-FR"/>
              </w:rPr>
            </w:pPr>
          </w:p>
          <w:p w14:paraId="6E5758CF" w14:textId="77777777" w:rsidR="0073304A" w:rsidRPr="00504735" w:rsidRDefault="0073304A" w:rsidP="0073304A">
            <w:pPr>
              <w:pStyle w:val="ListParagraph1"/>
              <w:ind w:left="0"/>
              <w:rPr>
                <w:rFonts w:eastAsia="Times New Roman" w:cstheme="minorHAnsi"/>
                <w:color w:val="000000"/>
                <w:szCs w:val="20"/>
                <w:lang w:val="fr-FR"/>
              </w:rPr>
            </w:pPr>
            <w:r w:rsidRPr="00504735">
              <w:rPr>
                <w:rFonts w:eastAsia="Times New Roman" w:cstheme="minorHAnsi"/>
                <w:color w:val="000000"/>
                <w:szCs w:val="20"/>
              </w:rPr>
              <w:t xml:space="preserve">(Daily=1, </w:t>
            </w:r>
          </w:p>
          <w:p w14:paraId="27F6FD8E" w14:textId="77777777" w:rsidR="0073304A" w:rsidRPr="00504735" w:rsidRDefault="0073304A" w:rsidP="0073304A">
            <w:pPr>
              <w:pStyle w:val="ListParagraph1"/>
              <w:ind w:left="0"/>
              <w:rPr>
                <w:rFonts w:eastAsia="Times New Roman" w:cstheme="minorHAnsi"/>
                <w:color w:val="000000"/>
                <w:szCs w:val="20"/>
                <w:lang w:val="fr-FR"/>
              </w:rPr>
            </w:pPr>
            <w:r w:rsidRPr="00504735">
              <w:rPr>
                <w:rFonts w:eastAsia="Times New Roman" w:cstheme="minorHAnsi"/>
                <w:color w:val="000000"/>
                <w:szCs w:val="20"/>
              </w:rPr>
              <w:t>Hebdomadaire=2,</w:t>
            </w:r>
          </w:p>
          <w:p w14:paraId="4969E9E8" w14:textId="77777777" w:rsidR="0073304A" w:rsidRPr="00504735" w:rsidRDefault="0073304A" w:rsidP="0073304A">
            <w:pPr>
              <w:pStyle w:val="ListParagraph1"/>
              <w:ind w:left="0"/>
              <w:rPr>
                <w:rFonts w:eastAsia="Times New Roman" w:cstheme="minorHAnsi"/>
                <w:color w:val="000000"/>
                <w:szCs w:val="20"/>
                <w:lang w:val="fr-FR"/>
              </w:rPr>
            </w:pPr>
            <w:r w:rsidRPr="00504735">
              <w:rPr>
                <w:rFonts w:eastAsia="Times New Roman" w:cstheme="minorHAnsi"/>
                <w:color w:val="000000"/>
                <w:szCs w:val="20"/>
              </w:rPr>
              <w:t>Every fortnight=3</w:t>
            </w:r>
          </w:p>
          <w:p w14:paraId="7F3F4165" w14:textId="77777777" w:rsidR="0073304A" w:rsidRPr="00504735" w:rsidRDefault="0073304A" w:rsidP="0073304A">
            <w:pPr>
              <w:pStyle w:val="ListParagraph1"/>
              <w:ind w:left="0"/>
              <w:rPr>
                <w:rFonts w:eastAsia="Times New Roman" w:cstheme="minorHAnsi"/>
                <w:color w:val="000000"/>
                <w:szCs w:val="20"/>
                <w:lang w:val="fr-FR"/>
              </w:rPr>
            </w:pPr>
            <w:r w:rsidRPr="00504735">
              <w:rPr>
                <w:rFonts w:eastAsia="Times New Roman" w:cstheme="minorHAnsi"/>
                <w:color w:val="000000"/>
                <w:szCs w:val="20"/>
              </w:rPr>
              <w:t>Mensuel=4,</w:t>
            </w:r>
          </w:p>
          <w:p w14:paraId="38BCB0E9" w14:textId="77777777" w:rsidR="0073304A" w:rsidRPr="00504735" w:rsidRDefault="0073304A" w:rsidP="0073304A">
            <w:pPr>
              <w:pStyle w:val="ListParagraph1"/>
              <w:ind w:left="0"/>
              <w:rPr>
                <w:rFonts w:eastAsia="Times New Roman" w:cstheme="minorHAnsi"/>
                <w:color w:val="000000"/>
                <w:szCs w:val="20"/>
                <w:lang w:val="fr-FR"/>
              </w:rPr>
            </w:pPr>
            <w:r w:rsidRPr="00504735">
              <w:rPr>
                <w:rFonts w:eastAsia="Times New Roman" w:cstheme="minorHAnsi"/>
                <w:color w:val="000000"/>
                <w:szCs w:val="20"/>
              </w:rPr>
              <w:t>Not at all=5)</w:t>
            </w:r>
          </w:p>
          <w:p w14:paraId="39DB9FCE" w14:textId="77777777" w:rsidR="0073304A" w:rsidRPr="00504735" w:rsidRDefault="0073304A" w:rsidP="0073304A">
            <w:pPr>
              <w:pStyle w:val="ListParagraph1"/>
              <w:rPr>
                <w:rFonts w:eastAsia="Times New Roman" w:cstheme="minorHAnsi"/>
                <w:color w:val="000000"/>
                <w:szCs w:val="20"/>
                <w:lang w:val="fr-FR"/>
              </w:rPr>
            </w:pPr>
          </w:p>
          <w:p w14:paraId="6855CDC0" w14:textId="398E6E6A" w:rsidR="0073304A" w:rsidRPr="00504735" w:rsidRDefault="0073304A" w:rsidP="0073304A">
            <w:pPr>
              <w:pStyle w:val="ListParagraph1"/>
              <w:ind w:left="0"/>
              <w:rPr>
                <w:rFonts w:eastAsia="Times New Roman" w:cstheme="minorHAnsi"/>
                <w:b/>
                <w:color w:val="000000"/>
                <w:szCs w:val="20"/>
                <w:lang w:val="fr-FR"/>
              </w:rPr>
            </w:pPr>
            <w:r w:rsidRPr="00504735">
              <w:rPr>
                <w:rFonts w:eastAsia="Times New Roman" w:cstheme="minorHAnsi"/>
                <w:color w:val="000000"/>
                <w:szCs w:val="20"/>
              </w:rPr>
              <w:t xml:space="preserve">[If the answer is 5, go to 510]  </w:t>
            </w:r>
          </w:p>
        </w:tc>
        <w:tc>
          <w:tcPr>
            <w:tcW w:w="1112" w:type="pct"/>
            <w:gridSpan w:val="2"/>
          </w:tcPr>
          <w:p w14:paraId="20662A10" w14:textId="77777777" w:rsidR="0073304A" w:rsidRPr="00504735" w:rsidRDefault="0073304A" w:rsidP="0073304A">
            <w:pPr>
              <w:pStyle w:val="ListParagraph1"/>
              <w:ind w:left="0"/>
              <w:rPr>
                <w:rFonts w:cstheme="minorHAnsi"/>
                <w:bCs/>
                <w:szCs w:val="20"/>
                <w:lang w:val="fr-FR"/>
              </w:rPr>
            </w:pPr>
            <w:r w:rsidRPr="00504735">
              <w:rPr>
                <w:rFonts w:cstheme="minorHAnsi"/>
                <w:bCs/>
                <w:szCs w:val="20"/>
              </w:rPr>
              <w:t>508. Is this service provided free of charge?</w:t>
            </w:r>
          </w:p>
          <w:p w14:paraId="0A685A18" w14:textId="77777777" w:rsidR="0073304A" w:rsidRPr="00504735" w:rsidRDefault="0073304A" w:rsidP="0073304A">
            <w:pPr>
              <w:pStyle w:val="ListParagraph1"/>
              <w:rPr>
                <w:rFonts w:cstheme="minorHAnsi"/>
                <w:bCs/>
                <w:szCs w:val="20"/>
                <w:lang w:val="fr-FR"/>
              </w:rPr>
            </w:pPr>
          </w:p>
          <w:p w14:paraId="6054F99F" w14:textId="77777777" w:rsidR="0073304A" w:rsidRPr="00504735" w:rsidRDefault="0073304A" w:rsidP="0073304A">
            <w:pPr>
              <w:pStyle w:val="ListParagraph1"/>
              <w:ind w:left="0"/>
              <w:rPr>
                <w:rFonts w:cstheme="minorHAnsi"/>
                <w:bCs/>
                <w:szCs w:val="20"/>
                <w:lang w:val="fr-FR"/>
              </w:rPr>
            </w:pPr>
            <w:r w:rsidRPr="00504735">
              <w:rPr>
                <w:rFonts w:cstheme="minorHAnsi"/>
                <w:bCs/>
                <w:szCs w:val="20"/>
              </w:rPr>
              <w:t>(Oui=1, Non=2)</w:t>
            </w:r>
          </w:p>
          <w:p w14:paraId="36F93DBA" w14:textId="77777777" w:rsidR="0073304A" w:rsidRPr="00504735" w:rsidRDefault="0073304A" w:rsidP="0073304A">
            <w:pPr>
              <w:pStyle w:val="ListParagraph1"/>
              <w:rPr>
                <w:rFonts w:cstheme="minorHAnsi"/>
                <w:bCs/>
                <w:szCs w:val="20"/>
                <w:lang w:val="fr-FR"/>
              </w:rPr>
            </w:pPr>
          </w:p>
          <w:p w14:paraId="7839004E" w14:textId="12C1D0CE" w:rsidR="0073304A" w:rsidRPr="00504735" w:rsidRDefault="0073304A" w:rsidP="0073304A">
            <w:pPr>
              <w:pStyle w:val="ListParagraph1"/>
              <w:ind w:left="0"/>
              <w:rPr>
                <w:rFonts w:cstheme="minorHAnsi"/>
                <w:b/>
                <w:bCs/>
                <w:szCs w:val="20"/>
                <w:lang w:val="fr-FR"/>
              </w:rPr>
            </w:pPr>
            <w:r w:rsidRPr="00504735">
              <w:rPr>
                <w:rFonts w:cstheme="minorHAnsi"/>
                <w:bCs/>
                <w:szCs w:val="20"/>
              </w:rPr>
              <w:t xml:space="preserve">[If the answer is 1, proceed to the next FP service.]  </w:t>
            </w:r>
          </w:p>
        </w:tc>
        <w:tc>
          <w:tcPr>
            <w:tcW w:w="826" w:type="pct"/>
            <w:gridSpan w:val="2"/>
          </w:tcPr>
          <w:p w14:paraId="72EAA202" w14:textId="77777777" w:rsidR="0073304A" w:rsidRPr="00504735" w:rsidRDefault="0073304A" w:rsidP="0073304A">
            <w:pPr>
              <w:tabs>
                <w:tab w:val="right" w:leader="dot" w:pos="4092"/>
              </w:tabs>
              <w:rPr>
                <w:rFonts w:cstheme="minorHAnsi"/>
                <w:bCs/>
                <w:szCs w:val="20"/>
                <w:lang w:val="fr-FR"/>
              </w:rPr>
            </w:pPr>
            <w:r w:rsidRPr="00504735">
              <w:rPr>
                <w:rFonts w:cstheme="minorHAnsi"/>
                <w:bCs/>
                <w:szCs w:val="20"/>
              </w:rPr>
              <w:t>509. What is the cost per unit?</w:t>
            </w:r>
          </w:p>
          <w:p w14:paraId="2E561001" w14:textId="77777777" w:rsidR="0073304A" w:rsidRPr="00504735" w:rsidRDefault="0073304A" w:rsidP="0073304A">
            <w:pPr>
              <w:tabs>
                <w:tab w:val="right" w:leader="dot" w:pos="4092"/>
              </w:tabs>
              <w:rPr>
                <w:rFonts w:cstheme="minorHAnsi"/>
                <w:bCs/>
                <w:szCs w:val="20"/>
                <w:lang w:val="fr-FR"/>
              </w:rPr>
            </w:pPr>
          </w:p>
          <w:p w14:paraId="36B0B1C8" w14:textId="77777777" w:rsidR="0073304A" w:rsidRPr="00504735" w:rsidRDefault="0073304A" w:rsidP="0073304A">
            <w:pPr>
              <w:tabs>
                <w:tab w:val="right" w:leader="dot" w:pos="4092"/>
              </w:tabs>
              <w:rPr>
                <w:rFonts w:cstheme="minorHAnsi"/>
                <w:bCs/>
                <w:szCs w:val="20"/>
                <w:lang w:val="fr-FR"/>
              </w:rPr>
            </w:pPr>
          </w:p>
          <w:p w14:paraId="33A12112" w14:textId="77777777" w:rsidR="0073304A" w:rsidRPr="00504735" w:rsidRDefault="0073304A" w:rsidP="0073304A">
            <w:pPr>
              <w:tabs>
                <w:tab w:val="right" w:leader="dot" w:pos="4092"/>
              </w:tabs>
              <w:rPr>
                <w:rFonts w:cstheme="minorHAnsi"/>
                <w:bCs/>
                <w:szCs w:val="20"/>
                <w:lang w:val="fr-FR"/>
              </w:rPr>
            </w:pPr>
          </w:p>
          <w:p w14:paraId="5BFE2D74" w14:textId="477E7A18" w:rsidR="0073304A" w:rsidRPr="00504735" w:rsidRDefault="0073304A" w:rsidP="0073304A">
            <w:pPr>
              <w:tabs>
                <w:tab w:val="right" w:leader="dot" w:pos="4092"/>
              </w:tabs>
              <w:rPr>
                <w:rFonts w:cstheme="minorHAnsi"/>
                <w:bCs/>
                <w:szCs w:val="20"/>
                <w:lang w:val="fr-FR"/>
              </w:rPr>
            </w:pPr>
            <w:r w:rsidRPr="00504735">
              <w:rPr>
                <w:rFonts w:cstheme="minorHAnsi"/>
                <w:bCs/>
                <w:szCs w:val="20"/>
              </w:rPr>
              <w:t>(In local currency)</w:t>
            </w:r>
          </w:p>
        </w:tc>
        <w:tc>
          <w:tcPr>
            <w:tcW w:w="665" w:type="pct"/>
            <w:gridSpan w:val="2"/>
          </w:tcPr>
          <w:p w14:paraId="67DDA556" w14:textId="77777777" w:rsidR="0073304A" w:rsidRPr="00504735" w:rsidRDefault="0073304A" w:rsidP="0073304A">
            <w:pPr>
              <w:rPr>
                <w:rFonts w:cstheme="minorHAnsi"/>
                <w:bCs/>
                <w:szCs w:val="20"/>
                <w:lang w:val="fr-FR"/>
              </w:rPr>
            </w:pPr>
            <w:r w:rsidRPr="00504735">
              <w:rPr>
                <w:rFonts w:cstheme="minorHAnsi"/>
                <w:bCs/>
                <w:szCs w:val="20"/>
              </w:rPr>
              <w:t>510. Reasons for unavailability of service</w:t>
            </w:r>
          </w:p>
          <w:p w14:paraId="3D1CC921" w14:textId="77777777" w:rsidR="0073304A" w:rsidRPr="00504735" w:rsidRDefault="0073304A" w:rsidP="0073304A">
            <w:pPr>
              <w:rPr>
                <w:rFonts w:cstheme="minorHAnsi"/>
                <w:bCs/>
                <w:szCs w:val="20"/>
                <w:lang w:val="fr-FR"/>
              </w:rPr>
            </w:pPr>
          </w:p>
          <w:p w14:paraId="145CDE9E" w14:textId="77777777" w:rsidR="0073304A" w:rsidRPr="00504735" w:rsidRDefault="0073304A" w:rsidP="0073304A">
            <w:pPr>
              <w:rPr>
                <w:rFonts w:cstheme="minorHAnsi"/>
                <w:bCs/>
                <w:szCs w:val="20"/>
                <w:lang w:val="fr-FR"/>
              </w:rPr>
            </w:pPr>
            <w:r w:rsidRPr="00504735">
              <w:rPr>
                <w:rFonts w:cstheme="minorHAnsi"/>
                <w:bCs/>
                <w:szCs w:val="20"/>
              </w:rPr>
              <w:t xml:space="preserve">(No trained providers=1, supplies not available=2, infrastructure not available=3, </w:t>
            </w:r>
          </w:p>
          <w:p w14:paraId="1DAB0242" w14:textId="49D50EE4" w:rsidR="0073304A" w:rsidRPr="00504735" w:rsidRDefault="0073304A" w:rsidP="0073304A">
            <w:pPr>
              <w:rPr>
                <w:rFonts w:cstheme="minorHAnsi"/>
                <w:bCs/>
                <w:szCs w:val="20"/>
                <w:lang w:val="fr-FR"/>
              </w:rPr>
            </w:pPr>
            <w:r w:rsidRPr="00504735">
              <w:rPr>
                <w:rFonts w:cstheme="minorHAnsi"/>
                <w:bCs/>
                <w:szCs w:val="20"/>
              </w:rPr>
              <w:t>Customer doesn't want to=4, Other (specify) =5)</w:t>
            </w:r>
          </w:p>
        </w:tc>
        <w:tc>
          <w:tcPr>
            <w:tcW w:w="334" w:type="pct"/>
          </w:tcPr>
          <w:p w14:paraId="4482538D" w14:textId="77777777" w:rsidR="0073304A" w:rsidRPr="00504735" w:rsidRDefault="0073304A" w:rsidP="0073304A">
            <w:pPr>
              <w:rPr>
                <w:rFonts w:cstheme="minorHAnsi"/>
                <w:b/>
                <w:szCs w:val="20"/>
                <w:lang w:val="fr-FR"/>
              </w:rPr>
            </w:pPr>
          </w:p>
          <w:p w14:paraId="56CC1D31" w14:textId="77777777" w:rsidR="0073304A" w:rsidRPr="00504735" w:rsidRDefault="0073304A" w:rsidP="0073304A">
            <w:pPr>
              <w:rPr>
                <w:rFonts w:cstheme="minorHAnsi"/>
                <w:b/>
                <w:szCs w:val="20"/>
                <w:lang w:val="fr-FR"/>
              </w:rPr>
            </w:pPr>
          </w:p>
          <w:p w14:paraId="6F88B9E3" w14:textId="77777777" w:rsidR="0073304A" w:rsidRPr="00504735" w:rsidRDefault="0073304A" w:rsidP="0073304A">
            <w:pPr>
              <w:rPr>
                <w:rFonts w:cstheme="minorHAnsi"/>
                <w:b/>
                <w:szCs w:val="20"/>
                <w:lang w:val="fr-FR"/>
              </w:rPr>
            </w:pPr>
          </w:p>
          <w:p w14:paraId="6B50388A" w14:textId="77777777" w:rsidR="0073304A" w:rsidRPr="00504735" w:rsidRDefault="0073304A" w:rsidP="0073304A">
            <w:pPr>
              <w:rPr>
                <w:rFonts w:cstheme="minorHAnsi"/>
                <w:b/>
                <w:szCs w:val="20"/>
                <w:lang w:val="fr-FR"/>
              </w:rPr>
            </w:pPr>
          </w:p>
          <w:p w14:paraId="7F9608BB" w14:textId="77777777" w:rsidR="0073304A" w:rsidRPr="00504735" w:rsidRDefault="0073304A" w:rsidP="0073304A">
            <w:pPr>
              <w:rPr>
                <w:rFonts w:cstheme="minorHAnsi"/>
                <w:b/>
                <w:szCs w:val="20"/>
                <w:lang w:val="fr-FR"/>
              </w:rPr>
            </w:pPr>
          </w:p>
          <w:p w14:paraId="39D9DEDA" w14:textId="77777777" w:rsidR="0073304A" w:rsidRPr="00504735" w:rsidRDefault="0073304A" w:rsidP="0073304A">
            <w:pPr>
              <w:rPr>
                <w:rFonts w:cstheme="minorHAnsi"/>
                <w:b/>
                <w:szCs w:val="20"/>
                <w:lang w:val="fr-FR"/>
              </w:rPr>
            </w:pPr>
          </w:p>
          <w:p w14:paraId="764720D7" w14:textId="77777777" w:rsidR="0073304A" w:rsidRPr="00504735" w:rsidRDefault="0073304A" w:rsidP="0073304A">
            <w:pPr>
              <w:rPr>
                <w:rFonts w:cstheme="minorHAnsi"/>
                <w:b/>
                <w:szCs w:val="20"/>
                <w:lang w:val="fr-FR"/>
              </w:rPr>
            </w:pPr>
          </w:p>
        </w:tc>
      </w:tr>
      <w:tr w:rsidR="000A1F97" w:rsidRPr="00760CD1" w14:paraId="6BB5EF12" w14:textId="77777777" w:rsidTr="000C4C75">
        <w:tblPrEx>
          <w:jc w:val="left"/>
        </w:tblPrEx>
        <w:trPr>
          <w:cantSplit/>
          <w:trHeight w:val="301"/>
        </w:trPr>
        <w:tc>
          <w:tcPr>
            <w:tcW w:w="258" w:type="pct"/>
          </w:tcPr>
          <w:p w14:paraId="71C9BAF5"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111492B8" w14:textId="77777777" w:rsidR="0073304A" w:rsidRPr="00504735" w:rsidRDefault="0073304A" w:rsidP="0073304A">
            <w:pPr>
              <w:rPr>
                <w:rFonts w:cstheme="minorHAnsi"/>
                <w:bCs/>
                <w:szCs w:val="20"/>
                <w:lang w:val="fr-FR"/>
              </w:rPr>
            </w:pPr>
            <w:r w:rsidRPr="00504735">
              <w:rPr>
                <w:rFonts w:cstheme="minorHAnsi"/>
                <w:bCs/>
                <w:szCs w:val="20"/>
              </w:rPr>
              <w:t>Pills</w:t>
            </w:r>
          </w:p>
          <w:p w14:paraId="63163EF0" w14:textId="6ADF3C2E" w:rsidR="0073304A" w:rsidRPr="00504735" w:rsidRDefault="0073304A" w:rsidP="0073304A">
            <w:pPr>
              <w:rPr>
                <w:rFonts w:cstheme="minorHAnsi"/>
                <w:szCs w:val="20"/>
                <w:lang w:val="fr-FR"/>
              </w:rPr>
            </w:pPr>
          </w:p>
        </w:tc>
        <w:tc>
          <w:tcPr>
            <w:tcW w:w="1051" w:type="pct"/>
          </w:tcPr>
          <w:p w14:paraId="677979CB"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12" w:type="pct"/>
            <w:gridSpan w:val="2"/>
          </w:tcPr>
          <w:p w14:paraId="3A423D35" w14:textId="77777777" w:rsidR="0073304A" w:rsidRPr="00504735" w:rsidRDefault="0073304A" w:rsidP="0073304A">
            <w:pPr>
              <w:jc w:val="center"/>
              <w:rPr>
                <w:rFonts w:cstheme="minorHAnsi"/>
                <w:bCs/>
                <w:szCs w:val="20"/>
                <w:lang w:val="fr-FR"/>
              </w:rPr>
            </w:pPr>
            <w:r w:rsidRPr="00504735">
              <w:rPr>
                <w:rFonts w:cstheme="minorHAnsi"/>
                <w:bCs/>
                <w:szCs w:val="20"/>
              </w:rPr>
              <w:t>1       2</w:t>
            </w:r>
          </w:p>
        </w:tc>
        <w:tc>
          <w:tcPr>
            <w:tcW w:w="826" w:type="pct"/>
            <w:gridSpan w:val="2"/>
          </w:tcPr>
          <w:p w14:paraId="1A32F9A4" w14:textId="77777777" w:rsidR="0073304A" w:rsidRPr="00504735" w:rsidRDefault="0073304A" w:rsidP="0073304A">
            <w:pPr>
              <w:rPr>
                <w:rFonts w:cstheme="minorHAnsi"/>
                <w:bCs/>
                <w:szCs w:val="20"/>
                <w:lang w:val="fr-FR"/>
              </w:rPr>
            </w:pPr>
          </w:p>
        </w:tc>
        <w:tc>
          <w:tcPr>
            <w:tcW w:w="665" w:type="pct"/>
            <w:gridSpan w:val="2"/>
          </w:tcPr>
          <w:p w14:paraId="309FC4D2"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334" w:type="pct"/>
            <w:vMerge w:val="restart"/>
            <w:vAlign w:val="center"/>
          </w:tcPr>
          <w:p w14:paraId="7C4E87A0" w14:textId="77777777" w:rsidR="0073304A" w:rsidRPr="00504735" w:rsidRDefault="0073304A" w:rsidP="0073304A">
            <w:pPr>
              <w:rPr>
                <w:rFonts w:cstheme="minorHAnsi"/>
                <w:bCs/>
                <w:szCs w:val="20"/>
                <w:lang w:val="fr-FR"/>
              </w:rPr>
            </w:pPr>
          </w:p>
        </w:tc>
      </w:tr>
      <w:tr w:rsidR="000A1F97" w:rsidRPr="00760CD1" w14:paraId="5F57298B" w14:textId="77777777" w:rsidTr="000C4C75">
        <w:tblPrEx>
          <w:jc w:val="left"/>
        </w:tblPrEx>
        <w:trPr>
          <w:cantSplit/>
          <w:trHeight w:val="307"/>
        </w:trPr>
        <w:tc>
          <w:tcPr>
            <w:tcW w:w="258" w:type="pct"/>
          </w:tcPr>
          <w:p w14:paraId="3DA17FBF"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7D6D84A9" w14:textId="77777777" w:rsidR="0073304A" w:rsidRPr="00504735" w:rsidRDefault="0073304A" w:rsidP="0073304A">
            <w:pPr>
              <w:rPr>
                <w:rFonts w:cstheme="minorHAnsi"/>
                <w:bCs/>
                <w:szCs w:val="20"/>
                <w:lang w:val="fr-FR"/>
              </w:rPr>
            </w:pPr>
            <w:r w:rsidRPr="00504735">
              <w:rPr>
                <w:rFonts w:cstheme="minorHAnsi"/>
                <w:bCs/>
                <w:szCs w:val="20"/>
              </w:rPr>
              <w:t>Injectable</w:t>
            </w:r>
          </w:p>
          <w:p w14:paraId="77AEA61D" w14:textId="5D4D66CC" w:rsidR="0073304A" w:rsidRPr="00504735" w:rsidRDefault="0073304A" w:rsidP="0073304A">
            <w:pPr>
              <w:rPr>
                <w:rFonts w:cstheme="minorHAnsi"/>
                <w:szCs w:val="20"/>
                <w:lang w:val="fr-FR"/>
              </w:rPr>
            </w:pPr>
          </w:p>
        </w:tc>
        <w:tc>
          <w:tcPr>
            <w:tcW w:w="1051" w:type="pct"/>
          </w:tcPr>
          <w:p w14:paraId="02279DAD"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12" w:type="pct"/>
            <w:gridSpan w:val="2"/>
          </w:tcPr>
          <w:p w14:paraId="44D8A221" w14:textId="77777777" w:rsidR="0073304A" w:rsidRPr="00504735" w:rsidRDefault="0073304A" w:rsidP="0073304A">
            <w:pPr>
              <w:jc w:val="center"/>
              <w:rPr>
                <w:rFonts w:cstheme="minorHAnsi"/>
                <w:bCs/>
                <w:szCs w:val="20"/>
                <w:lang w:val="fr-FR"/>
              </w:rPr>
            </w:pPr>
            <w:r w:rsidRPr="00504735">
              <w:rPr>
                <w:rFonts w:cstheme="minorHAnsi"/>
                <w:bCs/>
                <w:szCs w:val="20"/>
              </w:rPr>
              <w:t>1       2</w:t>
            </w:r>
          </w:p>
        </w:tc>
        <w:tc>
          <w:tcPr>
            <w:tcW w:w="826" w:type="pct"/>
            <w:gridSpan w:val="2"/>
          </w:tcPr>
          <w:p w14:paraId="45D0B33E" w14:textId="77777777" w:rsidR="0073304A" w:rsidRPr="00504735" w:rsidRDefault="0073304A" w:rsidP="0073304A">
            <w:pPr>
              <w:rPr>
                <w:rFonts w:cstheme="minorHAnsi"/>
                <w:bCs/>
                <w:szCs w:val="20"/>
                <w:lang w:val="fr-FR"/>
              </w:rPr>
            </w:pPr>
          </w:p>
        </w:tc>
        <w:tc>
          <w:tcPr>
            <w:tcW w:w="665" w:type="pct"/>
            <w:gridSpan w:val="2"/>
          </w:tcPr>
          <w:p w14:paraId="7279278A"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334" w:type="pct"/>
            <w:vMerge/>
            <w:vAlign w:val="center"/>
          </w:tcPr>
          <w:p w14:paraId="2CEEC70E" w14:textId="77777777" w:rsidR="0073304A" w:rsidRPr="00504735" w:rsidRDefault="0073304A" w:rsidP="0073304A">
            <w:pPr>
              <w:rPr>
                <w:rFonts w:cstheme="minorHAnsi"/>
                <w:bCs/>
                <w:szCs w:val="20"/>
                <w:lang w:val="fr-FR"/>
              </w:rPr>
            </w:pPr>
          </w:p>
        </w:tc>
      </w:tr>
      <w:tr w:rsidR="000A1F97" w:rsidRPr="00760CD1" w14:paraId="2E3538A1" w14:textId="77777777" w:rsidTr="000C4C75">
        <w:tblPrEx>
          <w:jc w:val="left"/>
        </w:tblPrEx>
        <w:trPr>
          <w:cantSplit/>
          <w:trHeight w:val="20"/>
        </w:trPr>
        <w:tc>
          <w:tcPr>
            <w:tcW w:w="258" w:type="pct"/>
          </w:tcPr>
          <w:p w14:paraId="2DE1A1F3"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440EA2B2" w14:textId="7873DA1A" w:rsidR="0073304A" w:rsidRPr="00504735" w:rsidRDefault="0073304A" w:rsidP="0073304A">
            <w:pPr>
              <w:rPr>
                <w:rFonts w:cstheme="minorHAnsi"/>
                <w:szCs w:val="20"/>
                <w:lang w:val="fr-FR"/>
              </w:rPr>
            </w:pPr>
            <w:r w:rsidRPr="00504735">
              <w:rPr>
                <w:rFonts w:cstheme="minorHAnsi"/>
                <w:bCs/>
                <w:szCs w:val="20"/>
              </w:rPr>
              <w:t xml:space="preserve">Male condom </w:t>
            </w:r>
          </w:p>
        </w:tc>
        <w:tc>
          <w:tcPr>
            <w:tcW w:w="1051" w:type="pct"/>
          </w:tcPr>
          <w:p w14:paraId="00846215"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12" w:type="pct"/>
            <w:gridSpan w:val="2"/>
          </w:tcPr>
          <w:p w14:paraId="71B363D1" w14:textId="77777777" w:rsidR="0073304A" w:rsidRPr="00504735" w:rsidRDefault="0073304A" w:rsidP="0073304A">
            <w:pPr>
              <w:jc w:val="center"/>
              <w:rPr>
                <w:rFonts w:cstheme="minorHAnsi"/>
                <w:bCs/>
                <w:szCs w:val="20"/>
                <w:lang w:val="fr-FR"/>
              </w:rPr>
            </w:pPr>
            <w:r w:rsidRPr="00504735">
              <w:rPr>
                <w:rFonts w:cstheme="minorHAnsi"/>
                <w:bCs/>
                <w:szCs w:val="20"/>
              </w:rPr>
              <w:t>1       2</w:t>
            </w:r>
          </w:p>
        </w:tc>
        <w:tc>
          <w:tcPr>
            <w:tcW w:w="826" w:type="pct"/>
            <w:gridSpan w:val="2"/>
          </w:tcPr>
          <w:p w14:paraId="0A093EDE" w14:textId="77777777" w:rsidR="0073304A" w:rsidRPr="00504735" w:rsidRDefault="0073304A" w:rsidP="0073304A">
            <w:pPr>
              <w:rPr>
                <w:rFonts w:cstheme="minorHAnsi"/>
                <w:bCs/>
                <w:szCs w:val="20"/>
                <w:lang w:val="fr-FR"/>
              </w:rPr>
            </w:pPr>
          </w:p>
        </w:tc>
        <w:tc>
          <w:tcPr>
            <w:tcW w:w="665" w:type="pct"/>
            <w:gridSpan w:val="2"/>
          </w:tcPr>
          <w:p w14:paraId="1FBD85EB"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334" w:type="pct"/>
            <w:vMerge/>
            <w:vAlign w:val="center"/>
          </w:tcPr>
          <w:p w14:paraId="44C755D9" w14:textId="77777777" w:rsidR="0073304A" w:rsidRPr="00504735" w:rsidRDefault="0073304A" w:rsidP="0073304A">
            <w:pPr>
              <w:rPr>
                <w:rFonts w:cstheme="minorHAnsi"/>
                <w:bCs/>
                <w:szCs w:val="20"/>
                <w:lang w:val="fr-FR"/>
              </w:rPr>
            </w:pPr>
          </w:p>
        </w:tc>
      </w:tr>
      <w:tr w:rsidR="000A1F97" w:rsidRPr="00760CD1" w14:paraId="6FF08E99" w14:textId="77777777" w:rsidTr="000C4C75">
        <w:tblPrEx>
          <w:jc w:val="left"/>
        </w:tblPrEx>
        <w:trPr>
          <w:cantSplit/>
          <w:trHeight w:val="20"/>
        </w:trPr>
        <w:tc>
          <w:tcPr>
            <w:tcW w:w="258" w:type="pct"/>
          </w:tcPr>
          <w:p w14:paraId="4ACA4750"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4D1EA533" w14:textId="34C73AB0" w:rsidR="0073304A" w:rsidRPr="00504735" w:rsidRDefault="0073304A" w:rsidP="0073304A">
            <w:pPr>
              <w:rPr>
                <w:rFonts w:cstheme="minorHAnsi"/>
                <w:szCs w:val="20"/>
                <w:lang w:val="fr-FR"/>
              </w:rPr>
            </w:pPr>
            <w:r w:rsidRPr="00504735">
              <w:rPr>
                <w:rFonts w:cstheme="minorHAnsi"/>
                <w:bCs/>
                <w:szCs w:val="20"/>
              </w:rPr>
              <w:t>Female condom</w:t>
            </w:r>
          </w:p>
        </w:tc>
        <w:tc>
          <w:tcPr>
            <w:tcW w:w="1051" w:type="pct"/>
          </w:tcPr>
          <w:p w14:paraId="2BB466E7"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12" w:type="pct"/>
            <w:gridSpan w:val="2"/>
          </w:tcPr>
          <w:p w14:paraId="42DC696F" w14:textId="77777777" w:rsidR="0073304A" w:rsidRPr="00504735" w:rsidRDefault="0073304A" w:rsidP="0073304A">
            <w:pPr>
              <w:jc w:val="center"/>
              <w:rPr>
                <w:rFonts w:cstheme="minorHAnsi"/>
                <w:bCs/>
                <w:szCs w:val="20"/>
                <w:lang w:val="fr-FR"/>
              </w:rPr>
            </w:pPr>
            <w:r w:rsidRPr="00504735">
              <w:rPr>
                <w:rFonts w:cstheme="minorHAnsi"/>
                <w:bCs/>
                <w:szCs w:val="20"/>
              </w:rPr>
              <w:t>1       2</w:t>
            </w:r>
          </w:p>
        </w:tc>
        <w:tc>
          <w:tcPr>
            <w:tcW w:w="826" w:type="pct"/>
            <w:gridSpan w:val="2"/>
          </w:tcPr>
          <w:p w14:paraId="1CC5A609" w14:textId="77777777" w:rsidR="0073304A" w:rsidRPr="00504735" w:rsidRDefault="0073304A" w:rsidP="0073304A">
            <w:pPr>
              <w:rPr>
                <w:rFonts w:cstheme="minorHAnsi"/>
                <w:bCs/>
                <w:szCs w:val="20"/>
                <w:lang w:val="fr-FR"/>
              </w:rPr>
            </w:pPr>
          </w:p>
        </w:tc>
        <w:tc>
          <w:tcPr>
            <w:tcW w:w="665" w:type="pct"/>
            <w:gridSpan w:val="2"/>
          </w:tcPr>
          <w:p w14:paraId="657F7186"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334" w:type="pct"/>
            <w:vMerge/>
            <w:vAlign w:val="center"/>
          </w:tcPr>
          <w:p w14:paraId="6532FBBE" w14:textId="77777777" w:rsidR="0073304A" w:rsidRPr="00504735" w:rsidRDefault="0073304A" w:rsidP="0073304A">
            <w:pPr>
              <w:rPr>
                <w:rFonts w:cstheme="minorHAnsi"/>
                <w:bCs/>
                <w:szCs w:val="20"/>
                <w:lang w:val="fr-FR"/>
              </w:rPr>
            </w:pPr>
          </w:p>
        </w:tc>
      </w:tr>
      <w:tr w:rsidR="000A1F97" w:rsidRPr="00760CD1" w14:paraId="40035A22" w14:textId="77777777" w:rsidTr="000C4C75">
        <w:tblPrEx>
          <w:jc w:val="left"/>
        </w:tblPrEx>
        <w:trPr>
          <w:cantSplit/>
          <w:trHeight w:val="20"/>
        </w:trPr>
        <w:tc>
          <w:tcPr>
            <w:tcW w:w="258" w:type="pct"/>
          </w:tcPr>
          <w:p w14:paraId="7A9B76F8"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16A34887" w14:textId="77777777" w:rsidR="0073304A" w:rsidRPr="00504735" w:rsidRDefault="0073304A" w:rsidP="0073304A">
            <w:pPr>
              <w:rPr>
                <w:rFonts w:cstheme="minorHAnsi"/>
                <w:bCs/>
                <w:szCs w:val="20"/>
                <w:lang w:val="fr-FR"/>
              </w:rPr>
            </w:pPr>
            <w:r w:rsidRPr="00504735">
              <w:rPr>
                <w:rFonts w:cstheme="minorHAnsi"/>
                <w:bCs/>
                <w:szCs w:val="20"/>
              </w:rPr>
              <w:t>Contraception d’urgence</w:t>
            </w:r>
          </w:p>
          <w:p w14:paraId="392FFDCF" w14:textId="5A23488E" w:rsidR="0073304A" w:rsidRPr="00504735" w:rsidRDefault="0073304A" w:rsidP="0073304A">
            <w:pPr>
              <w:rPr>
                <w:rFonts w:cstheme="minorHAnsi"/>
                <w:szCs w:val="20"/>
                <w:lang w:val="fr-FR"/>
              </w:rPr>
            </w:pPr>
          </w:p>
        </w:tc>
        <w:tc>
          <w:tcPr>
            <w:tcW w:w="1051" w:type="pct"/>
          </w:tcPr>
          <w:p w14:paraId="0128AF77"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12" w:type="pct"/>
            <w:gridSpan w:val="2"/>
          </w:tcPr>
          <w:p w14:paraId="10E023BA" w14:textId="77777777" w:rsidR="0073304A" w:rsidRPr="00504735" w:rsidRDefault="0073304A" w:rsidP="0073304A">
            <w:pPr>
              <w:jc w:val="center"/>
              <w:rPr>
                <w:rFonts w:cstheme="minorHAnsi"/>
                <w:bCs/>
                <w:szCs w:val="20"/>
                <w:lang w:val="fr-FR"/>
              </w:rPr>
            </w:pPr>
            <w:r w:rsidRPr="00504735">
              <w:rPr>
                <w:rFonts w:cstheme="minorHAnsi"/>
                <w:bCs/>
                <w:szCs w:val="20"/>
              </w:rPr>
              <w:t>1       2</w:t>
            </w:r>
          </w:p>
        </w:tc>
        <w:tc>
          <w:tcPr>
            <w:tcW w:w="826" w:type="pct"/>
            <w:gridSpan w:val="2"/>
          </w:tcPr>
          <w:p w14:paraId="01C75298" w14:textId="77777777" w:rsidR="0073304A" w:rsidRPr="00504735" w:rsidRDefault="0073304A" w:rsidP="0073304A">
            <w:pPr>
              <w:rPr>
                <w:rFonts w:cstheme="minorHAnsi"/>
                <w:bCs/>
                <w:szCs w:val="20"/>
                <w:lang w:val="fr-FR"/>
              </w:rPr>
            </w:pPr>
          </w:p>
        </w:tc>
        <w:tc>
          <w:tcPr>
            <w:tcW w:w="665" w:type="pct"/>
            <w:gridSpan w:val="2"/>
          </w:tcPr>
          <w:p w14:paraId="56B83CCA"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334" w:type="pct"/>
            <w:vMerge/>
            <w:vAlign w:val="center"/>
          </w:tcPr>
          <w:p w14:paraId="7500EFFB" w14:textId="77777777" w:rsidR="0073304A" w:rsidRPr="00504735" w:rsidRDefault="0073304A" w:rsidP="0073304A">
            <w:pPr>
              <w:rPr>
                <w:rFonts w:cstheme="minorHAnsi"/>
                <w:bCs/>
                <w:szCs w:val="20"/>
                <w:lang w:val="fr-FR"/>
              </w:rPr>
            </w:pPr>
          </w:p>
        </w:tc>
      </w:tr>
      <w:tr w:rsidR="000A1F97" w:rsidRPr="00760CD1" w14:paraId="7F6C91F1" w14:textId="77777777" w:rsidTr="000C4C75">
        <w:tblPrEx>
          <w:jc w:val="left"/>
        </w:tblPrEx>
        <w:trPr>
          <w:cantSplit/>
          <w:trHeight w:val="20"/>
        </w:trPr>
        <w:tc>
          <w:tcPr>
            <w:tcW w:w="258" w:type="pct"/>
          </w:tcPr>
          <w:p w14:paraId="5BA59E32"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6744B5C4" w14:textId="77777777" w:rsidR="0073304A" w:rsidRPr="00504735" w:rsidRDefault="0073304A" w:rsidP="0073304A">
            <w:pPr>
              <w:rPr>
                <w:rFonts w:cstheme="minorHAnsi"/>
                <w:bCs/>
                <w:szCs w:val="20"/>
                <w:lang w:val="fr-FR"/>
              </w:rPr>
            </w:pPr>
            <w:r w:rsidRPr="00504735">
              <w:rPr>
                <w:rFonts w:cstheme="minorHAnsi"/>
                <w:bCs/>
                <w:szCs w:val="20"/>
              </w:rPr>
              <w:t>SAYS</w:t>
            </w:r>
          </w:p>
          <w:p w14:paraId="7BB2C7D1" w14:textId="11222DD3" w:rsidR="0073304A" w:rsidRPr="00504735" w:rsidRDefault="0073304A" w:rsidP="0073304A">
            <w:pPr>
              <w:rPr>
                <w:rFonts w:cstheme="minorHAnsi"/>
                <w:szCs w:val="20"/>
                <w:lang w:val="fr-FR"/>
              </w:rPr>
            </w:pPr>
          </w:p>
        </w:tc>
        <w:tc>
          <w:tcPr>
            <w:tcW w:w="1051" w:type="pct"/>
          </w:tcPr>
          <w:p w14:paraId="14A88D19"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12" w:type="pct"/>
            <w:gridSpan w:val="2"/>
          </w:tcPr>
          <w:p w14:paraId="2139A86A" w14:textId="77777777" w:rsidR="0073304A" w:rsidRPr="00504735" w:rsidRDefault="0073304A" w:rsidP="0073304A">
            <w:pPr>
              <w:jc w:val="center"/>
              <w:rPr>
                <w:rFonts w:cstheme="minorHAnsi"/>
                <w:bCs/>
                <w:szCs w:val="20"/>
                <w:lang w:val="fr-FR"/>
              </w:rPr>
            </w:pPr>
            <w:r w:rsidRPr="00504735">
              <w:rPr>
                <w:rFonts w:cstheme="minorHAnsi"/>
                <w:bCs/>
                <w:szCs w:val="20"/>
              </w:rPr>
              <w:t>1       2</w:t>
            </w:r>
          </w:p>
        </w:tc>
        <w:tc>
          <w:tcPr>
            <w:tcW w:w="826" w:type="pct"/>
            <w:gridSpan w:val="2"/>
          </w:tcPr>
          <w:p w14:paraId="3BFEA40E" w14:textId="77777777" w:rsidR="0073304A" w:rsidRPr="00504735" w:rsidRDefault="0073304A" w:rsidP="0073304A">
            <w:pPr>
              <w:rPr>
                <w:rFonts w:cstheme="minorHAnsi"/>
                <w:bCs/>
                <w:szCs w:val="20"/>
                <w:lang w:val="fr-FR"/>
              </w:rPr>
            </w:pPr>
          </w:p>
        </w:tc>
        <w:tc>
          <w:tcPr>
            <w:tcW w:w="665" w:type="pct"/>
            <w:gridSpan w:val="2"/>
          </w:tcPr>
          <w:p w14:paraId="32E873BF"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334" w:type="pct"/>
            <w:vMerge/>
            <w:vAlign w:val="center"/>
          </w:tcPr>
          <w:p w14:paraId="1AAD24E1" w14:textId="77777777" w:rsidR="0073304A" w:rsidRPr="00504735" w:rsidRDefault="0073304A" w:rsidP="0073304A">
            <w:pPr>
              <w:rPr>
                <w:rFonts w:cstheme="minorHAnsi"/>
                <w:bCs/>
                <w:szCs w:val="20"/>
                <w:lang w:val="fr-FR"/>
              </w:rPr>
            </w:pPr>
          </w:p>
        </w:tc>
      </w:tr>
      <w:tr w:rsidR="000A1F97" w:rsidRPr="00760CD1" w14:paraId="2B9D47A5" w14:textId="77777777" w:rsidTr="000C4C75">
        <w:tblPrEx>
          <w:jc w:val="left"/>
        </w:tblPrEx>
        <w:trPr>
          <w:cantSplit/>
          <w:trHeight w:val="20"/>
        </w:trPr>
        <w:tc>
          <w:tcPr>
            <w:tcW w:w="258" w:type="pct"/>
          </w:tcPr>
          <w:p w14:paraId="0327D253"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1AC40343" w14:textId="77777777" w:rsidR="0073304A" w:rsidRPr="00504735" w:rsidRDefault="0073304A" w:rsidP="0073304A">
            <w:pPr>
              <w:rPr>
                <w:rFonts w:cstheme="minorHAnsi"/>
                <w:bCs/>
                <w:szCs w:val="20"/>
                <w:lang w:val="fr-FR"/>
              </w:rPr>
            </w:pPr>
            <w:r w:rsidRPr="00504735">
              <w:rPr>
                <w:rFonts w:cstheme="minorHAnsi"/>
                <w:bCs/>
                <w:szCs w:val="20"/>
              </w:rPr>
              <w:t>Implant</w:t>
            </w:r>
          </w:p>
          <w:p w14:paraId="29BC72BA" w14:textId="51FE104C" w:rsidR="0073304A" w:rsidRPr="00504735" w:rsidRDefault="0073304A" w:rsidP="0073304A">
            <w:pPr>
              <w:rPr>
                <w:rFonts w:cstheme="minorHAnsi"/>
                <w:szCs w:val="20"/>
                <w:lang w:val="fr-FR"/>
              </w:rPr>
            </w:pPr>
          </w:p>
        </w:tc>
        <w:tc>
          <w:tcPr>
            <w:tcW w:w="1051" w:type="pct"/>
          </w:tcPr>
          <w:p w14:paraId="3D8A025E"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12" w:type="pct"/>
            <w:gridSpan w:val="2"/>
          </w:tcPr>
          <w:p w14:paraId="7289B4D9" w14:textId="77777777" w:rsidR="0073304A" w:rsidRPr="00504735" w:rsidRDefault="0073304A" w:rsidP="0073304A">
            <w:pPr>
              <w:jc w:val="center"/>
              <w:rPr>
                <w:rFonts w:cstheme="minorHAnsi"/>
                <w:bCs/>
                <w:szCs w:val="20"/>
                <w:lang w:val="fr-FR"/>
              </w:rPr>
            </w:pPr>
            <w:r w:rsidRPr="00504735">
              <w:rPr>
                <w:rFonts w:cstheme="minorHAnsi"/>
                <w:bCs/>
                <w:szCs w:val="20"/>
              </w:rPr>
              <w:t>1       2</w:t>
            </w:r>
          </w:p>
        </w:tc>
        <w:tc>
          <w:tcPr>
            <w:tcW w:w="826" w:type="pct"/>
            <w:gridSpan w:val="2"/>
          </w:tcPr>
          <w:p w14:paraId="27EBEDD5" w14:textId="77777777" w:rsidR="0073304A" w:rsidRPr="00504735" w:rsidRDefault="0073304A" w:rsidP="0073304A">
            <w:pPr>
              <w:rPr>
                <w:rFonts w:cstheme="minorHAnsi"/>
                <w:bCs/>
                <w:szCs w:val="20"/>
                <w:lang w:val="fr-FR"/>
              </w:rPr>
            </w:pPr>
          </w:p>
        </w:tc>
        <w:tc>
          <w:tcPr>
            <w:tcW w:w="665" w:type="pct"/>
            <w:gridSpan w:val="2"/>
          </w:tcPr>
          <w:p w14:paraId="210FC7BE"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334" w:type="pct"/>
            <w:vMerge/>
            <w:vAlign w:val="center"/>
          </w:tcPr>
          <w:p w14:paraId="756E82CF" w14:textId="77777777" w:rsidR="0073304A" w:rsidRPr="00504735" w:rsidRDefault="0073304A" w:rsidP="0073304A">
            <w:pPr>
              <w:rPr>
                <w:rFonts w:cstheme="minorHAnsi"/>
                <w:bCs/>
                <w:szCs w:val="20"/>
                <w:lang w:val="fr-FR"/>
              </w:rPr>
            </w:pPr>
          </w:p>
        </w:tc>
      </w:tr>
      <w:tr w:rsidR="000A1F97" w:rsidRPr="00760CD1" w14:paraId="56D0974A" w14:textId="77777777" w:rsidTr="000C4C75">
        <w:tblPrEx>
          <w:jc w:val="left"/>
        </w:tblPrEx>
        <w:trPr>
          <w:cantSplit/>
          <w:trHeight w:val="20"/>
        </w:trPr>
        <w:tc>
          <w:tcPr>
            <w:tcW w:w="258" w:type="pct"/>
          </w:tcPr>
          <w:p w14:paraId="4BD255F0"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5F37BF96" w14:textId="4A15C209" w:rsidR="0073304A" w:rsidRPr="00504735" w:rsidRDefault="0073304A" w:rsidP="0073304A">
            <w:pPr>
              <w:rPr>
                <w:rFonts w:cstheme="minorHAnsi"/>
                <w:szCs w:val="20"/>
                <w:lang w:val="fr-FR"/>
              </w:rPr>
            </w:pPr>
            <w:r w:rsidRPr="00504735">
              <w:rPr>
                <w:rFonts w:cstheme="minorHAnsi"/>
                <w:bCs/>
                <w:szCs w:val="20"/>
              </w:rPr>
              <w:t xml:space="preserve">Female sterilization (tubal ligation) </w:t>
            </w:r>
          </w:p>
        </w:tc>
        <w:tc>
          <w:tcPr>
            <w:tcW w:w="1051" w:type="pct"/>
          </w:tcPr>
          <w:p w14:paraId="78BDD0CE"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12" w:type="pct"/>
            <w:gridSpan w:val="2"/>
          </w:tcPr>
          <w:p w14:paraId="25005D95" w14:textId="77777777" w:rsidR="0073304A" w:rsidRPr="00504735" w:rsidRDefault="0073304A" w:rsidP="0073304A">
            <w:pPr>
              <w:jc w:val="center"/>
              <w:rPr>
                <w:rFonts w:cstheme="minorHAnsi"/>
                <w:bCs/>
                <w:szCs w:val="20"/>
                <w:lang w:val="fr-FR"/>
              </w:rPr>
            </w:pPr>
            <w:r w:rsidRPr="00504735">
              <w:rPr>
                <w:rFonts w:cstheme="minorHAnsi"/>
                <w:bCs/>
                <w:szCs w:val="20"/>
              </w:rPr>
              <w:t>1       2</w:t>
            </w:r>
          </w:p>
        </w:tc>
        <w:tc>
          <w:tcPr>
            <w:tcW w:w="826" w:type="pct"/>
            <w:gridSpan w:val="2"/>
          </w:tcPr>
          <w:p w14:paraId="1A12E297" w14:textId="77777777" w:rsidR="0073304A" w:rsidRPr="00504735" w:rsidRDefault="0073304A" w:rsidP="0073304A">
            <w:pPr>
              <w:rPr>
                <w:rFonts w:cstheme="minorHAnsi"/>
                <w:bCs/>
                <w:szCs w:val="20"/>
                <w:lang w:val="fr-FR"/>
              </w:rPr>
            </w:pPr>
          </w:p>
        </w:tc>
        <w:tc>
          <w:tcPr>
            <w:tcW w:w="665" w:type="pct"/>
            <w:gridSpan w:val="2"/>
          </w:tcPr>
          <w:p w14:paraId="618B7CF1"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334" w:type="pct"/>
            <w:vMerge/>
            <w:vAlign w:val="center"/>
          </w:tcPr>
          <w:p w14:paraId="3F450B55" w14:textId="77777777" w:rsidR="0073304A" w:rsidRPr="00504735" w:rsidRDefault="0073304A" w:rsidP="0073304A">
            <w:pPr>
              <w:rPr>
                <w:rFonts w:cstheme="minorHAnsi"/>
                <w:bCs/>
                <w:szCs w:val="20"/>
                <w:lang w:val="fr-FR"/>
              </w:rPr>
            </w:pPr>
          </w:p>
        </w:tc>
      </w:tr>
      <w:tr w:rsidR="000A1F97" w:rsidRPr="00760CD1" w14:paraId="5A2306E5" w14:textId="77777777" w:rsidTr="000C4C75">
        <w:tblPrEx>
          <w:jc w:val="left"/>
        </w:tblPrEx>
        <w:trPr>
          <w:cantSplit/>
          <w:trHeight w:val="20"/>
        </w:trPr>
        <w:tc>
          <w:tcPr>
            <w:tcW w:w="258" w:type="pct"/>
          </w:tcPr>
          <w:p w14:paraId="1B48E2CD"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5631A20C" w14:textId="063D0447" w:rsidR="0073304A" w:rsidRPr="00504735" w:rsidRDefault="0073304A" w:rsidP="0073304A">
            <w:pPr>
              <w:rPr>
                <w:rFonts w:cstheme="minorHAnsi"/>
                <w:szCs w:val="20"/>
                <w:lang w:val="fr-FR"/>
              </w:rPr>
            </w:pPr>
            <w:r w:rsidRPr="00504735">
              <w:rPr>
                <w:rFonts w:cstheme="minorHAnsi"/>
                <w:bCs/>
                <w:szCs w:val="20"/>
              </w:rPr>
              <w:t>Male Sterilization/ Vasectomy</w:t>
            </w:r>
          </w:p>
        </w:tc>
        <w:tc>
          <w:tcPr>
            <w:tcW w:w="1051" w:type="pct"/>
          </w:tcPr>
          <w:p w14:paraId="49227C74"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12" w:type="pct"/>
            <w:gridSpan w:val="2"/>
          </w:tcPr>
          <w:p w14:paraId="4B0D3CAA" w14:textId="77777777" w:rsidR="0073304A" w:rsidRPr="00504735" w:rsidRDefault="0073304A" w:rsidP="0073304A">
            <w:pPr>
              <w:jc w:val="center"/>
              <w:rPr>
                <w:rFonts w:cstheme="minorHAnsi"/>
                <w:bCs/>
                <w:szCs w:val="20"/>
                <w:lang w:val="fr-FR"/>
              </w:rPr>
            </w:pPr>
            <w:r w:rsidRPr="00504735">
              <w:rPr>
                <w:rFonts w:cstheme="minorHAnsi"/>
                <w:bCs/>
                <w:szCs w:val="20"/>
              </w:rPr>
              <w:t>1       2</w:t>
            </w:r>
          </w:p>
        </w:tc>
        <w:tc>
          <w:tcPr>
            <w:tcW w:w="826" w:type="pct"/>
            <w:gridSpan w:val="2"/>
          </w:tcPr>
          <w:p w14:paraId="55DD2D62" w14:textId="77777777" w:rsidR="0073304A" w:rsidRPr="00504735" w:rsidRDefault="0073304A" w:rsidP="0073304A">
            <w:pPr>
              <w:rPr>
                <w:rFonts w:cstheme="minorHAnsi"/>
                <w:bCs/>
                <w:szCs w:val="20"/>
                <w:lang w:val="fr-FR"/>
              </w:rPr>
            </w:pPr>
          </w:p>
        </w:tc>
        <w:tc>
          <w:tcPr>
            <w:tcW w:w="665" w:type="pct"/>
            <w:gridSpan w:val="2"/>
          </w:tcPr>
          <w:p w14:paraId="2122EA76"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334" w:type="pct"/>
            <w:vMerge/>
            <w:vAlign w:val="center"/>
          </w:tcPr>
          <w:p w14:paraId="53896CE2" w14:textId="77777777" w:rsidR="0073304A" w:rsidRPr="00504735" w:rsidRDefault="0073304A" w:rsidP="0073304A">
            <w:pPr>
              <w:rPr>
                <w:rFonts w:cstheme="minorHAnsi"/>
                <w:bCs/>
                <w:szCs w:val="20"/>
                <w:lang w:val="fr-FR"/>
              </w:rPr>
            </w:pPr>
          </w:p>
        </w:tc>
      </w:tr>
      <w:tr w:rsidR="000A1F97" w:rsidRPr="00760CD1" w14:paraId="2D71A1D8" w14:textId="77777777" w:rsidTr="000C4C75">
        <w:tblPrEx>
          <w:jc w:val="left"/>
        </w:tblPrEx>
        <w:trPr>
          <w:cantSplit/>
          <w:trHeight w:val="20"/>
        </w:trPr>
        <w:tc>
          <w:tcPr>
            <w:tcW w:w="258" w:type="pct"/>
          </w:tcPr>
          <w:p w14:paraId="0CCC7582"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1AC4A870" w14:textId="54EB03AC" w:rsidR="0073304A" w:rsidRPr="00504735" w:rsidRDefault="0073304A" w:rsidP="0073304A">
            <w:pPr>
              <w:rPr>
                <w:rFonts w:cstheme="minorHAnsi"/>
                <w:szCs w:val="20"/>
                <w:lang w:val="fr-FR"/>
              </w:rPr>
            </w:pPr>
            <w:r w:rsidRPr="00504735">
              <w:rPr>
                <w:rFonts w:cstheme="minorHAnsi"/>
                <w:bCs/>
                <w:szCs w:val="20"/>
              </w:rPr>
              <w:t xml:space="preserve">Exclusive Breastfeeding (MAMA)  </w:t>
            </w:r>
          </w:p>
        </w:tc>
        <w:tc>
          <w:tcPr>
            <w:tcW w:w="1051" w:type="pct"/>
          </w:tcPr>
          <w:p w14:paraId="057E8A9C"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12" w:type="pct"/>
            <w:gridSpan w:val="2"/>
          </w:tcPr>
          <w:p w14:paraId="629845CE" w14:textId="77777777" w:rsidR="0073304A" w:rsidRPr="00504735" w:rsidRDefault="0073304A" w:rsidP="0073304A">
            <w:pPr>
              <w:jc w:val="center"/>
              <w:rPr>
                <w:rFonts w:cstheme="minorHAnsi"/>
                <w:bCs/>
                <w:szCs w:val="20"/>
                <w:lang w:val="fr-FR"/>
              </w:rPr>
            </w:pPr>
            <w:r w:rsidRPr="00504735">
              <w:rPr>
                <w:rFonts w:cstheme="minorHAnsi"/>
                <w:bCs/>
                <w:szCs w:val="20"/>
              </w:rPr>
              <w:t>1       2</w:t>
            </w:r>
          </w:p>
        </w:tc>
        <w:tc>
          <w:tcPr>
            <w:tcW w:w="826" w:type="pct"/>
            <w:gridSpan w:val="2"/>
          </w:tcPr>
          <w:p w14:paraId="06BAE674" w14:textId="77777777" w:rsidR="0073304A" w:rsidRPr="00504735" w:rsidRDefault="0073304A" w:rsidP="0073304A">
            <w:pPr>
              <w:rPr>
                <w:rFonts w:cstheme="minorHAnsi"/>
                <w:bCs/>
                <w:szCs w:val="20"/>
                <w:lang w:val="fr-FR"/>
              </w:rPr>
            </w:pPr>
          </w:p>
        </w:tc>
        <w:tc>
          <w:tcPr>
            <w:tcW w:w="665" w:type="pct"/>
            <w:gridSpan w:val="2"/>
          </w:tcPr>
          <w:p w14:paraId="4B2791DC"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334" w:type="pct"/>
            <w:vMerge/>
            <w:vAlign w:val="center"/>
          </w:tcPr>
          <w:p w14:paraId="481374B8" w14:textId="77777777" w:rsidR="0073304A" w:rsidRPr="00504735" w:rsidRDefault="0073304A" w:rsidP="0073304A">
            <w:pPr>
              <w:rPr>
                <w:rFonts w:cstheme="minorHAnsi"/>
                <w:bCs/>
                <w:szCs w:val="20"/>
                <w:lang w:val="fr-FR"/>
              </w:rPr>
            </w:pPr>
          </w:p>
        </w:tc>
      </w:tr>
      <w:tr w:rsidR="000A1F97" w:rsidRPr="00760CD1" w14:paraId="2E478000" w14:textId="77777777" w:rsidTr="000C4C75">
        <w:tblPrEx>
          <w:jc w:val="left"/>
        </w:tblPrEx>
        <w:trPr>
          <w:cantSplit/>
          <w:trHeight w:val="20"/>
        </w:trPr>
        <w:tc>
          <w:tcPr>
            <w:tcW w:w="258" w:type="pct"/>
          </w:tcPr>
          <w:p w14:paraId="7B5A9DA1"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5E5E123D" w14:textId="1FBD2FE5" w:rsidR="0073304A" w:rsidRPr="00504735" w:rsidRDefault="0073304A" w:rsidP="0073304A">
            <w:pPr>
              <w:rPr>
                <w:rFonts w:cstheme="minorHAnsi"/>
                <w:szCs w:val="20"/>
                <w:lang w:val="fr-FR"/>
              </w:rPr>
            </w:pPr>
            <w:r w:rsidRPr="00504735">
              <w:rPr>
                <w:rFonts w:cstheme="minorHAnsi"/>
                <w:bCs/>
                <w:szCs w:val="20"/>
              </w:rPr>
              <w:t>Fixed Day Method (MJF)</w:t>
            </w:r>
          </w:p>
        </w:tc>
        <w:tc>
          <w:tcPr>
            <w:tcW w:w="1051" w:type="pct"/>
          </w:tcPr>
          <w:p w14:paraId="59EE859A"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1112" w:type="pct"/>
            <w:gridSpan w:val="2"/>
          </w:tcPr>
          <w:p w14:paraId="2E883DD0" w14:textId="77777777" w:rsidR="0073304A" w:rsidRPr="00504735" w:rsidRDefault="0073304A" w:rsidP="0073304A">
            <w:pPr>
              <w:jc w:val="center"/>
              <w:rPr>
                <w:rFonts w:cstheme="minorHAnsi"/>
                <w:bCs/>
                <w:szCs w:val="20"/>
                <w:lang w:val="fr-FR"/>
              </w:rPr>
            </w:pPr>
            <w:r w:rsidRPr="00504735">
              <w:rPr>
                <w:rFonts w:cstheme="minorHAnsi"/>
                <w:bCs/>
                <w:szCs w:val="20"/>
              </w:rPr>
              <w:t>1       2</w:t>
            </w:r>
          </w:p>
        </w:tc>
        <w:tc>
          <w:tcPr>
            <w:tcW w:w="826" w:type="pct"/>
            <w:gridSpan w:val="2"/>
          </w:tcPr>
          <w:p w14:paraId="3BB81860" w14:textId="77777777" w:rsidR="0073304A" w:rsidRPr="00504735" w:rsidRDefault="0073304A" w:rsidP="0073304A">
            <w:pPr>
              <w:rPr>
                <w:rFonts w:cstheme="minorHAnsi"/>
                <w:bCs/>
                <w:szCs w:val="20"/>
                <w:lang w:val="fr-FR"/>
              </w:rPr>
            </w:pPr>
          </w:p>
        </w:tc>
        <w:tc>
          <w:tcPr>
            <w:tcW w:w="665" w:type="pct"/>
            <w:gridSpan w:val="2"/>
          </w:tcPr>
          <w:p w14:paraId="208BDD1D" w14:textId="77777777" w:rsidR="0073304A" w:rsidRPr="00504735" w:rsidRDefault="0073304A" w:rsidP="0073304A">
            <w:pPr>
              <w:jc w:val="center"/>
              <w:rPr>
                <w:rFonts w:cstheme="minorHAnsi"/>
                <w:bCs/>
                <w:szCs w:val="20"/>
                <w:lang w:val="fr-FR"/>
              </w:rPr>
            </w:pPr>
            <w:r w:rsidRPr="00504735">
              <w:rPr>
                <w:rFonts w:cstheme="minorHAnsi"/>
                <w:bCs/>
                <w:szCs w:val="20"/>
              </w:rPr>
              <w:t>1     2     3     4     5</w:t>
            </w:r>
          </w:p>
        </w:tc>
        <w:tc>
          <w:tcPr>
            <w:tcW w:w="334" w:type="pct"/>
            <w:vMerge/>
            <w:vAlign w:val="center"/>
          </w:tcPr>
          <w:p w14:paraId="30AE6AE4" w14:textId="77777777" w:rsidR="0073304A" w:rsidRPr="00504735" w:rsidRDefault="0073304A" w:rsidP="0073304A">
            <w:pPr>
              <w:rPr>
                <w:rFonts w:cstheme="minorHAnsi"/>
                <w:bCs/>
                <w:szCs w:val="20"/>
                <w:lang w:val="fr-FR"/>
              </w:rPr>
            </w:pPr>
          </w:p>
        </w:tc>
      </w:tr>
      <w:tr w:rsidR="0073304A" w:rsidRPr="006974FC" w14:paraId="20EF31BE" w14:textId="77777777" w:rsidTr="000C4C75">
        <w:tblPrEx>
          <w:jc w:val="left"/>
        </w:tblPrEx>
        <w:trPr>
          <w:trHeight w:val="529"/>
        </w:trPr>
        <w:tc>
          <w:tcPr>
            <w:tcW w:w="258" w:type="pct"/>
          </w:tcPr>
          <w:p w14:paraId="0247A880" w14:textId="77777777" w:rsidR="0073304A" w:rsidRPr="00504735" w:rsidRDefault="0073304A" w:rsidP="0073304A">
            <w:pPr>
              <w:jc w:val="center"/>
              <w:rPr>
                <w:rFonts w:eastAsia="Arial Narrow" w:cstheme="minorHAnsi"/>
                <w:szCs w:val="20"/>
                <w:lang w:val="fr-FR"/>
              </w:rPr>
            </w:pPr>
            <w:r w:rsidRPr="00504735">
              <w:rPr>
                <w:rFonts w:eastAsia="Arial Narrow" w:cstheme="minorHAnsi"/>
                <w:szCs w:val="20"/>
              </w:rPr>
              <w:t>511</w:t>
            </w:r>
          </w:p>
        </w:tc>
        <w:tc>
          <w:tcPr>
            <w:tcW w:w="1805" w:type="pct"/>
            <w:gridSpan w:val="2"/>
          </w:tcPr>
          <w:p w14:paraId="1217EDF3" w14:textId="4490D16B" w:rsidR="0073304A" w:rsidRPr="00504735" w:rsidRDefault="0073304A" w:rsidP="0073304A">
            <w:pPr>
              <w:rPr>
                <w:rFonts w:eastAsia="Arial Narrow" w:cstheme="minorHAnsi"/>
                <w:szCs w:val="20"/>
                <w:lang w:val="fr-FR"/>
              </w:rPr>
            </w:pPr>
            <w:r w:rsidRPr="00504735">
              <w:rPr>
                <w:rFonts w:cstheme="minorHAnsi"/>
                <w:szCs w:val="20"/>
              </w:rPr>
              <w:t>Does this structure offer local family planning services?</w:t>
            </w:r>
          </w:p>
        </w:tc>
        <w:tc>
          <w:tcPr>
            <w:tcW w:w="2603" w:type="pct"/>
            <w:gridSpan w:val="6"/>
          </w:tcPr>
          <w:p w14:paraId="7A72D75E" w14:textId="02BED136" w:rsidR="0073304A" w:rsidRPr="00504735" w:rsidRDefault="0073304A" w:rsidP="0073304A">
            <w:pPr>
              <w:tabs>
                <w:tab w:val="right" w:leader="dot" w:pos="4092"/>
              </w:tabs>
              <w:rPr>
                <w:rFonts w:eastAsia="Arial Narrow" w:cstheme="minorHAnsi"/>
                <w:szCs w:val="20"/>
                <w:lang w:val="fr-FR"/>
              </w:rPr>
            </w:pPr>
          </w:p>
        </w:tc>
        <w:tc>
          <w:tcPr>
            <w:tcW w:w="334" w:type="pct"/>
          </w:tcPr>
          <w:p w14:paraId="22BD3087" w14:textId="77777777" w:rsidR="0073304A" w:rsidRPr="00504735" w:rsidRDefault="0073304A" w:rsidP="0073304A">
            <w:pPr>
              <w:jc w:val="center"/>
              <w:rPr>
                <w:rFonts w:eastAsia="Arial Narrow" w:cstheme="minorHAnsi"/>
                <w:szCs w:val="20"/>
                <w:lang w:val="fr-FR"/>
              </w:rPr>
            </w:pPr>
          </w:p>
          <w:p w14:paraId="4EFB7CCA" w14:textId="77777777" w:rsidR="0073304A" w:rsidRPr="00504735" w:rsidRDefault="0073304A" w:rsidP="0073304A">
            <w:pPr>
              <w:jc w:val="center"/>
              <w:rPr>
                <w:rFonts w:eastAsia="Arial Narrow" w:cstheme="minorHAnsi"/>
                <w:szCs w:val="20"/>
                <w:lang w:val="fr-FR"/>
              </w:rPr>
            </w:pPr>
            <w:r w:rsidRPr="00504735">
              <w:rPr>
                <w:rFonts w:eastAsia="Arial Narrow" w:cstheme="minorHAnsi"/>
                <w:szCs w:val="20"/>
              </w:rPr>
              <w:t xml:space="preserve">601 </w:t>
            </w:r>
          </w:p>
        </w:tc>
      </w:tr>
      <w:tr w:rsidR="0073304A" w:rsidRPr="00DA37F2" w14:paraId="0E54C9A5" w14:textId="77777777" w:rsidTr="000C4C75">
        <w:tblPrEx>
          <w:jc w:val="left"/>
        </w:tblPrEx>
        <w:trPr>
          <w:trHeight w:val="529"/>
        </w:trPr>
        <w:tc>
          <w:tcPr>
            <w:tcW w:w="258" w:type="pct"/>
          </w:tcPr>
          <w:p w14:paraId="13541021" w14:textId="77777777" w:rsidR="0073304A" w:rsidRPr="00504735" w:rsidRDefault="0073304A" w:rsidP="0073304A">
            <w:pPr>
              <w:jc w:val="center"/>
              <w:rPr>
                <w:rFonts w:eastAsia="Arial Narrow" w:cstheme="minorHAnsi"/>
                <w:szCs w:val="20"/>
                <w:lang w:val="fr-FR"/>
              </w:rPr>
            </w:pPr>
            <w:r w:rsidRPr="00504735">
              <w:rPr>
                <w:rFonts w:eastAsia="Arial Narrow" w:cstheme="minorHAnsi"/>
                <w:szCs w:val="20"/>
              </w:rPr>
              <w:t>512</w:t>
            </w:r>
          </w:p>
        </w:tc>
        <w:tc>
          <w:tcPr>
            <w:tcW w:w="1805" w:type="pct"/>
            <w:gridSpan w:val="2"/>
          </w:tcPr>
          <w:p w14:paraId="1AFB8E1E" w14:textId="01494698" w:rsidR="0073304A" w:rsidRPr="00504735" w:rsidRDefault="0073304A" w:rsidP="0073304A">
            <w:pPr>
              <w:rPr>
                <w:rFonts w:eastAsia="Arial Narrow" w:cstheme="minorHAnsi"/>
                <w:szCs w:val="20"/>
                <w:lang w:val="fr-FR"/>
              </w:rPr>
            </w:pPr>
            <w:r w:rsidRPr="00504735">
              <w:rPr>
                <w:rFonts w:cstheme="minorHAnsi"/>
                <w:szCs w:val="20"/>
              </w:rPr>
              <w:t>How often are the local FP services organized by this structure?</w:t>
            </w:r>
          </w:p>
        </w:tc>
        <w:tc>
          <w:tcPr>
            <w:tcW w:w="2603" w:type="pct"/>
            <w:gridSpan w:val="6"/>
          </w:tcPr>
          <w:p w14:paraId="1BB91465" w14:textId="7325D536" w:rsidR="0073304A" w:rsidRPr="00504735" w:rsidRDefault="0073304A" w:rsidP="0073304A">
            <w:pPr>
              <w:tabs>
                <w:tab w:val="right" w:leader="dot" w:pos="4092"/>
              </w:tabs>
              <w:rPr>
                <w:rFonts w:eastAsia="Arial Narrow" w:cstheme="minorHAnsi"/>
                <w:szCs w:val="20"/>
                <w:lang w:val="fr-FR"/>
              </w:rPr>
            </w:pPr>
          </w:p>
        </w:tc>
        <w:tc>
          <w:tcPr>
            <w:tcW w:w="334" w:type="pct"/>
          </w:tcPr>
          <w:p w14:paraId="265023C3" w14:textId="77777777" w:rsidR="0073304A" w:rsidRPr="00504735" w:rsidRDefault="0073304A" w:rsidP="0073304A">
            <w:pPr>
              <w:jc w:val="center"/>
              <w:rPr>
                <w:rFonts w:eastAsia="Arial Narrow" w:cstheme="minorHAnsi"/>
                <w:szCs w:val="20"/>
                <w:lang w:val="fr-FR"/>
              </w:rPr>
            </w:pPr>
          </w:p>
          <w:p w14:paraId="6B78A4BD" w14:textId="77777777" w:rsidR="0073304A" w:rsidRPr="00504735" w:rsidRDefault="0073304A" w:rsidP="0073304A">
            <w:pPr>
              <w:jc w:val="center"/>
              <w:rPr>
                <w:rFonts w:eastAsia="Arial Narrow" w:cstheme="minorHAnsi"/>
                <w:szCs w:val="20"/>
                <w:lang w:val="fr-FR"/>
              </w:rPr>
            </w:pPr>
            <w:r w:rsidRPr="00504735">
              <w:rPr>
                <w:rFonts w:eastAsia="Arial Narrow" w:cstheme="minorHAnsi"/>
                <w:szCs w:val="20"/>
              </w:rPr>
              <w:t xml:space="preserve"> </w:t>
            </w:r>
          </w:p>
        </w:tc>
      </w:tr>
      <w:tr w:rsidR="0073304A" w:rsidRPr="006974FC" w14:paraId="66A35261" w14:textId="77777777" w:rsidTr="000C4C75">
        <w:trPr>
          <w:trHeight w:val="376"/>
          <w:jc w:val="center"/>
        </w:trPr>
        <w:tc>
          <w:tcPr>
            <w:tcW w:w="258" w:type="pct"/>
          </w:tcPr>
          <w:p w14:paraId="65C87078" w14:textId="77777777" w:rsidR="0073304A" w:rsidRPr="00504735" w:rsidRDefault="0073304A" w:rsidP="0073304A">
            <w:pPr>
              <w:jc w:val="center"/>
              <w:rPr>
                <w:rFonts w:cstheme="minorHAnsi"/>
                <w:szCs w:val="20"/>
                <w:lang w:val="fr-FR"/>
              </w:rPr>
            </w:pPr>
            <w:r w:rsidRPr="00E8509A">
              <w:rPr>
                <w:rFonts w:eastAsia="Arial Narrow" w:cs="Mangal"/>
                <w:sz w:val="18"/>
                <w:szCs w:val="18"/>
                <w:cs/>
              </w:rPr>
              <w:t>513</w:t>
            </w:r>
          </w:p>
        </w:tc>
        <w:tc>
          <w:tcPr>
            <w:tcW w:w="1805" w:type="pct"/>
            <w:gridSpan w:val="2"/>
          </w:tcPr>
          <w:p w14:paraId="558F87E8" w14:textId="6F4D9681" w:rsidR="0073304A" w:rsidRPr="00504735" w:rsidRDefault="0073304A" w:rsidP="0073304A">
            <w:pPr>
              <w:suppressAutoHyphens/>
              <w:rPr>
                <w:rFonts w:eastAsia="Arial Narrow" w:cstheme="minorHAnsi"/>
                <w:spacing w:val="-2"/>
                <w:szCs w:val="20"/>
                <w:lang w:val="fr-FR"/>
              </w:rPr>
            </w:pPr>
            <w:r w:rsidRPr="00504735">
              <w:rPr>
                <w:rFonts w:cstheme="minorHAnsi"/>
                <w:szCs w:val="20"/>
              </w:rPr>
              <w:t>Are the following FP methods/services provided during awareness sessions?</w:t>
            </w:r>
          </w:p>
        </w:tc>
        <w:tc>
          <w:tcPr>
            <w:tcW w:w="1938" w:type="pct"/>
            <w:gridSpan w:val="4"/>
            <w:shd w:val="clear" w:color="auto" w:fill="BFBFBF" w:themeFill="background1" w:themeFillShade="BF"/>
          </w:tcPr>
          <w:p w14:paraId="6AAED365" w14:textId="77777777" w:rsidR="0073304A" w:rsidRPr="00504735" w:rsidRDefault="0073304A" w:rsidP="0073304A">
            <w:pPr>
              <w:tabs>
                <w:tab w:val="right" w:leader="dot" w:pos="4092"/>
              </w:tabs>
              <w:jc w:val="center"/>
              <w:rPr>
                <w:rFonts w:cstheme="minorHAnsi"/>
                <w:b/>
                <w:bCs/>
                <w:szCs w:val="20"/>
                <w:lang w:val="fr-FR"/>
              </w:rPr>
            </w:pPr>
          </w:p>
          <w:p w14:paraId="7E5DA0BA" w14:textId="45792C18" w:rsidR="0073304A" w:rsidRPr="00504735" w:rsidRDefault="0073304A" w:rsidP="0073304A">
            <w:pPr>
              <w:tabs>
                <w:tab w:val="right" w:leader="dot" w:pos="4092"/>
              </w:tabs>
              <w:jc w:val="center"/>
              <w:rPr>
                <w:rFonts w:cstheme="minorHAnsi"/>
                <w:b/>
                <w:bCs/>
                <w:szCs w:val="20"/>
                <w:lang w:val="fr-FR"/>
              </w:rPr>
            </w:pPr>
            <w:r w:rsidRPr="00504735">
              <w:rPr>
                <w:rFonts w:cstheme="minorHAnsi"/>
                <w:b/>
                <w:bCs/>
                <w:szCs w:val="20"/>
              </w:rPr>
              <w:t>Yes</w:t>
            </w:r>
          </w:p>
        </w:tc>
        <w:tc>
          <w:tcPr>
            <w:tcW w:w="665" w:type="pct"/>
            <w:gridSpan w:val="2"/>
            <w:shd w:val="clear" w:color="auto" w:fill="BFBFBF" w:themeFill="background1" w:themeFillShade="BF"/>
            <w:vAlign w:val="center"/>
          </w:tcPr>
          <w:p w14:paraId="68EBEA6A" w14:textId="549D796C" w:rsidR="0073304A" w:rsidRPr="00504735" w:rsidRDefault="0073304A" w:rsidP="0073304A">
            <w:pPr>
              <w:tabs>
                <w:tab w:val="right" w:leader="dot" w:pos="4092"/>
              </w:tabs>
              <w:jc w:val="center"/>
              <w:rPr>
                <w:rFonts w:cstheme="minorHAnsi"/>
                <w:b/>
                <w:bCs/>
                <w:szCs w:val="20"/>
                <w:lang w:val="fr-FR"/>
              </w:rPr>
            </w:pPr>
            <w:r w:rsidRPr="00504735">
              <w:rPr>
                <w:rFonts w:cstheme="minorHAnsi"/>
                <w:b/>
                <w:bCs/>
                <w:szCs w:val="20"/>
              </w:rPr>
              <w:t>Not</w:t>
            </w:r>
          </w:p>
        </w:tc>
        <w:tc>
          <w:tcPr>
            <w:tcW w:w="334" w:type="pct"/>
            <w:vMerge w:val="restart"/>
          </w:tcPr>
          <w:p w14:paraId="3D8CE59C" w14:textId="77777777" w:rsidR="0073304A" w:rsidRPr="00504735" w:rsidRDefault="0073304A" w:rsidP="0073304A">
            <w:pPr>
              <w:rPr>
                <w:rFonts w:cstheme="minorHAnsi"/>
                <w:b/>
                <w:bCs/>
                <w:szCs w:val="20"/>
                <w:lang w:val="fr-FR"/>
              </w:rPr>
            </w:pPr>
          </w:p>
          <w:p w14:paraId="61516A3C" w14:textId="77777777" w:rsidR="0073304A" w:rsidRPr="00504735" w:rsidRDefault="0073304A" w:rsidP="0073304A">
            <w:pPr>
              <w:rPr>
                <w:rFonts w:cstheme="minorHAnsi"/>
                <w:szCs w:val="20"/>
                <w:lang w:val="fr-FR"/>
              </w:rPr>
            </w:pPr>
          </w:p>
          <w:p w14:paraId="0B657477" w14:textId="77777777" w:rsidR="0073304A" w:rsidRPr="00504735" w:rsidRDefault="0073304A" w:rsidP="0073304A">
            <w:pPr>
              <w:rPr>
                <w:rFonts w:cstheme="minorHAnsi"/>
                <w:szCs w:val="20"/>
                <w:lang w:val="fr-FR"/>
              </w:rPr>
            </w:pPr>
          </w:p>
          <w:p w14:paraId="4E31A596" w14:textId="77777777" w:rsidR="0073304A" w:rsidRPr="00504735" w:rsidRDefault="0073304A" w:rsidP="0073304A">
            <w:pPr>
              <w:rPr>
                <w:rFonts w:cstheme="minorHAnsi"/>
                <w:szCs w:val="20"/>
                <w:lang w:val="fr-FR"/>
              </w:rPr>
            </w:pPr>
          </w:p>
          <w:p w14:paraId="61AA59B6" w14:textId="77777777" w:rsidR="0073304A" w:rsidRPr="00504735" w:rsidRDefault="0073304A" w:rsidP="0073304A">
            <w:pPr>
              <w:rPr>
                <w:rFonts w:cstheme="minorHAnsi"/>
                <w:szCs w:val="20"/>
                <w:lang w:val="fr-FR"/>
              </w:rPr>
            </w:pPr>
          </w:p>
          <w:p w14:paraId="5F407C5F" w14:textId="77777777" w:rsidR="0073304A" w:rsidRPr="00504735" w:rsidRDefault="0073304A" w:rsidP="0073304A">
            <w:pPr>
              <w:rPr>
                <w:rFonts w:cstheme="minorHAnsi"/>
                <w:szCs w:val="20"/>
                <w:lang w:val="fr-FR"/>
              </w:rPr>
            </w:pPr>
          </w:p>
          <w:p w14:paraId="47F03FDF" w14:textId="77777777" w:rsidR="0073304A" w:rsidRPr="00504735" w:rsidRDefault="0073304A" w:rsidP="0073304A">
            <w:pPr>
              <w:rPr>
                <w:rFonts w:cstheme="minorHAnsi"/>
                <w:szCs w:val="20"/>
                <w:lang w:val="fr-FR"/>
              </w:rPr>
            </w:pPr>
          </w:p>
          <w:p w14:paraId="66CF3569" w14:textId="77777777" w:rsidR="0073304A" w:rsidRPr="00504735" w:rsidRDefault="0073304A" w:rsidP="0073304A">
            <w:pPr>
              <w:rPr>
                <w:rFonts w:cstheme="minorHAnsi"/>
                <w:szCs w:val="20"/>
                <w:lang w:val="fr-FR"/>
              </w:rPr>
            </w:pPr>
          </w:p>
          <w:p w14:paraId="3640F076" w14:textId="77777777" w:rsidR="0073304A" w:rsidRPr="00504735" w:rsidRDefault="0073304A" w:rsidP="0073304A">
            <w:pPr>
              <w:rPr>
                <w:rFonts w:cstheme="minorHAnsi"/>
                <w:szCs w:val="20"/>
                <w:lang w:val="fr-FR"/>
              </w:rPr>
            </w:pPr>
          </w:p>
          <w:p w14:paraId="7455A73F" w14:textId="77777777" w:rsidR="0073304A" w:rsidRPr="00504735" w:rsidRDefault="0073304A" w:rsidP="0073304A">
            <w:pPr>
              <w:rPr>
                <w:rFonts w:cstheme="minorHAnsi"/>
                <w:szCs w:val="20"/>
                <w:lang w:val="fr-FR"/>
              </w:rPr>
            </w:pPr>
          </w:p>
          <w:p w14:paraId="14FE0790" w14:textId="77777777" w:rsidR="0073304A" w:rsidRPr="00504735" w:rsidRDefault="0073304A" w:rsidP="0073304A">
            <w:pPr>
              <w:rPr>
                <w:rFonts w:cstheme="minorHAnsi"/>
                <w:szCs w:val="20"/>
                <w:lang w:val="fr-FR"/>
              </w:rPr>
            </w:pPr>
          </w:p>
          <w:p w14:paraId="7074D389" w14:textId="77777777" w:rsidR="0073304A" w:rsidRPr="00504735" w:rsidRDefault="0073304A" w:rsidP="0073304A">
            <w:pPr>
              <w:rPr>
                <w:rFonts w:cstheme="minorHAnsi"/>
                <w:szCs w:val="20"/>
                <w:lang w:val="fr-FR"/>
              </w:rPr>
            </w:pPr>
          </w:p>
          <w:p w14:paraId="4CE41FC3" w14:textId="77777777" w:rsidR="0073304A" w:rsidRPr="00504735" w:rsidRDefault="0073304A" w:rsidP="0073304A">
            <w:pPr>
              <w:rPr>
                <w:rFonts w:cstheme="minorHAnsi"/>
                <w:szCs w:val="20"/>
                <w:lang w:val="fr-FR"/>
              </w:rPr>
            </w:pPr>
          </w:p>
        </w:tc>
      </w:tr>
      <w:tr w:rsidR="0073304A" w:rsidRPr="006974FC" w14:paraId="6B38BF70" w14:textId="77777777" w:rsidTr="000C4C75">
        <w:tblPrEx>
          <w:jc w:val="left"/>
        </w:tblPrEx>
        <w:trPr>
          <w:trHeight w:val="20"/>
        </w:trPr>
        <w:tc>
          <w:tcPr>
            <w:tcW w:w="258" w:type="pct"/>
          </w:tcPr>
          <w:p w14:paraId="229C4B93"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610C154D" w14:textId="09E3102E" w:rsidR="0073304A" w:rsidRPr="00504735" w:rsidRDefault="0073304A" w:rsidP="0073304A">
            <w:pPr>
              <w:rPr>
                <w:rFonts w:cstheme="minorHAnsi"/>
                <w:szCs w:val="20"/>
                <w:lang w:val="fr-FR"/>
              </w:rPr>
            </w:pPr>
            <w:r>
              <w:rPr>
                <w:rFonts w:cstheme="minorHAnsi"/>
                <w:szCs w:val="20"/>
              </w:rPr>
              <w:t>IUD Placement</w:t>
            </w:r>
          </w:p>
        </w:tc>
        <w:tc>
          <w:tcPr>
            <w:tcW w:w="1938" w:type="pct"/>
            <w:gridSpan w:val="4"/>
          </w:tcPr>
          <w:p w14:paraId="279A0F14" w14:textId="37711FE4"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665" w:type="pct"/>
            <w:gridSpan w:val="2"/>
          </w:tcPr>
          <w:p w14:paraId="5C413F84" w14:textId="77777777"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34" w:type="pct"/>
            <w:vMerge/>
          </w:tcPr>
          <w:p w14:paraId="4E2E8F35" w14:textId="77777777" w:rsidR="0073304A" w:rsidRPr="00504735" w:rsidRDefault="0073304A" w:rsidP="0073304A">
            <w:pPr>
              <w:pStyle w:val="ListParagraph1"/>
              <w:rPr>
                <w:rFonts w:eastAsia="Times New Roman" w:cstheme="minorHAnsi"/>
                <w:color w:val="000000"/>
                <w:szCs w:val="20"/>
                <w:lang w:val="fr-FR"/>
              </w:rPr>
            </w:pPr>
          </w:p>
        </w:tc>
      </w:tr>
      <w:tr w:rsidR="0073304A" w:rsidRPr="006974FC" w14:paraId="3A515577" w14:textId="77777777" w:rsidTr="000C4C75">
        <w:tblPrEx>
          <w:jc w:val="left"/>
        </w:tblPrEx>
        <w:trPr>
          <w:trHeight w:val="20"/>
        </w:trPr>
        <w:tc>
          <w:tcPr>
            <w:tcW w:w="258" w:type="pct"/>
          </w:tcPr>
          <w:p w14:paraId="7B152E0F"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7694F7BF" w14:textId="116FEEC5" w:rsidR="0073304A" w:rsidRPr="00504735" w:rsidRDefault="0073304A" w:rsidP="0073304A">
            <w:pPr>
              <w:rPr>
                <w:rFonts w:cstheme="minorHAnsi"/>
                <w:szCs w:val="20"/>
                <w:lang w:val="fr-FR"/>
              </w:rPr>
            </w:pPr>
            <w:r w:rsidRPr="00504735">
              <w:rPr>
                <w:rFonts w:cstheme="minorHAnsi"/>
                <w:szCs w:val="20"/>
              </w:rPr>
              <w:t>PA (Post-Partum) DIU</w:t>
            </w:r>
          </w:p>
        </w:tc>
        <w:tc>
          <w:tcPr>
            <w:tcW w:w="1938" w:type="pct"/>
            <w:gridSpan w:val="4"/>
          </w:tcPr>
          <w:p w14:paraId="4BF155CB" w14:textId="09E14CC4"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665" w:type="pct"/>
            <w:gridSpan w:val="2"/>
          </w:tcPr>
          <w:p w14:paraId="04752CE2" w14:textId="77777777"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34" w:type="pct"/>
            <w:vMerge/>
          </w:tcPr>
          <w:p w14:paraId="1E478F4E" w14:textId="77777777" w:rsidR="0073304A" w:rsidRPr="00504735" w:rsidRDefault="0073304A" w:rsidP="0073304A">
            <w:pPr>
              <w:pStyle w:val="ListParagraph1"/>
              <w:rPr>
                <w:rFonts w:eastAsia="Times New Roman" w:cstheme="minorHAnsi"/>
                <w:color w:val="000000"/>
                <w:szCs w:val="20"/>
                <w:lang w:val="fr-FR"/>
              </w:rPr>
            </w:pPr>
          </w:p>
        </w:tc>
      </w:tr>
      <w:tr w:rsidR="0073304A" w:rsidRPr="006974FC" w14:paraId="26E7FFC8" w14:textId="77777777" w:rsidTr="000C4C75">
        <w:tblPrEx>
          <w:jc w:val="left"/>
        </w:tblPrEx>
        <w:trPr>
          <w:trHeight w:val="20"/>
        </w:trPr>
        <w:tc>
          <w:tcPr>
            <w:tcW w:w="258" w:type="pct"/>
          </w:tcPr>
          <w:p w14:paraId="5D487D90"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4105D428" w14:textId="0E27ADC6" w:rsidR="0073304A" w:rsidRPr="00504735" w:rsidRDefault="0073304A" w:rsidP="0073304A">
            <w:pPr>
              <w:rPr>
                <w:rFonts w:cstheme="minorHAnsi"/>
                <w:szCs w:val="20"/>
                <w:lang w:val="fr-FR"/>
              </w:rPr>
            </w:pPr>
            <w:r w:rsidRPr="00504735">
              <w:rPr>
                <w:rFonts w:cstheme="minorHAnsi"/>
                <w:szCs w:val="20"/>
              </w:rPr>
              <w:t>PP (Post-Placenta) IUD</w:t>
            </w:r>
          </w:p>
        </w:tc>
        <w:tc>
          <w:tcPr>
            <w:tcW w:w="1938" w:type="pct"/>
            <w:gridSpan w:val="4"/>
          </w:tcPr>
          <w:p w14:paraId="17A8CA04" w14:textId="234AB400"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665" w:type="pct"/>
            <w:gridSpan w:val="2"/>
          </w:tcPr>
          <w:p w14:paraId="415AB9DE" w14:textId="77777777"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34" w:type="pct"/>
            <w:vMerge/>
          </w:tcPr>
          <w:p w14:paraId="50995F40" w14:textId="77777777" w:rsidR="0073304A" w:rsidRPr="00504735" w:rsidRDefault="0073304A" w:rsidP="0073304A">
            <w:pPr>
              <w:pStyle w:val="ListParagraph1"/>
              <w:rPr>
                <w:rFonts w:eastAsia="Times New Roman" w:cstheme="minorHAnsi"/>
                <w:color w:val="000000"/>
                <w:szCs w:val="20"/>
                <w:lang w:val="fr-FR"/>
              </w:rPr>
            </w:pPr>
          </w:p>
        </w:tc>
      </w:tr>
      <w:tr w:rsidR="0073304A" w:rsidRPr="006974FC" w14:paraId="1364A6BD" w14:textId="77777777" w:rsidTr="000C4C75">
        <w:tblPrEx>
          <w:jc w:val="left"/>
        </w:tblPrEx>
        <w:trPr>
          <w:trHeight w:val="20"/>
        </w:trPr>
        <w:tc>
          <w:tcPr>
            <w:tcW w:w="258" w:type="pct"/>
          </w:tcPr>
          <w:p w14:paraId="2D4C53DB"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6439B4E0" w14:textId="23422CDE" w:rsidR="0073304A" w:rsidRPr="00504735" w:rsidRDefault="0073304A" w:rsidP="0073304A">
            <w:pPr>
              <w:rPr>
                <w:rFonts w:cstheme="minorHAnsi"/>
                <w:szCs w:val="20"/>
                <w:lang w:val="fr-FR"/>
              </w:rPr>
            </w:pPr>
            <w:r w:rsidRPr="00504735">
              <w:rPr>
                <w:rFonts w:cstheme="minorHAnsi"/>
                <w:szCs w:val="20"/>
              </w:rPr>
              <w:t>IUD removal</w:t>
            </w:r>
          </w:p>
        </w:tc>
        <w:tc>
          <w:tcPr>
            <w:tcW w:w="1938" w:type="pct"/>
            <w:gridSpan w:val="4"/>
          </w:tcPr>
          <w:p w14:paraId="14DCD7AF" w14:textId="160B5B96" w:rsidR="0073304A" w:rsidRPr="00504735" w:rsidRDefault="0073304A" w:rsidP="0073304A">
            <w:pPr>
              <w:pStyle w:val="ListParagraph1"/>
              <w:tabs>
                <w:tab w:val="center" w:pos="1311"/>
                <w:tab w:val="right" w:pos="2759"/>
              </w:tabs>
              <w:ind w:left="-137"/>
              <w:rPr>
                <w:rFonts w:eastAsia="Times New Roman" w:cstheme="minorHAnsi"/>
                <w:color w:val="000000"/>
                <w:szCs w:val="20"/>
                <w:lang w:val="fr-FR"/>
              </w:rPr>
            </w:pPr>
            <w:r w:rsidRPr="00504735">
              <w:rPr>
                <w:rFonts w:eastAsia="Times New Roman" w:cstheme="minorHAnsi"/>
                <w:color w:val="000000"/>
                <w:szCs w:val="20"/>
              </w:rPr>
              <w:tab/>
              <w:t>1</w:t>
            </w:r>
            <w:r w:rsidRPr="00504735">
              <w:rPr>
                <w:rFonts w:eastAsia="Times New Roman" w:cstheme="minorHAnsi"/>
                <w:color w:val="000000"/>
                <w:szCs w:val="20"/>
              </w:rPr>
              <w:tab/>
            </w:r>
          </w:p>
        </w:tc>
        <w:tc>
          <w:tcPr>
            <w:tcW w:w="665" w:type="pct"/>
            <w:gridSpan w:val="2"/>
          </w:tcPr>
          <w:p w14:paraId="774B1409" w14:textId="77777777"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34" w:type="pct"/>
            <w:vMerge/>
          </w:tcPr>
          <w:p w14:paraId="164C97B5" w14:textId="77777777" w:rsidR="0073304A" w:rsidRPr="00504735" w:rsidRDefault="0073304A" w:rsidP="0073304A">
            <w:pPr>
              <w:pStyle w:val="ListParagraph1"/>
              <w:rPr>
                <w:rFonts w:eastAsia="Times New Roman" w:cstheme="minorHAnsi"/>
                <w:color w:val="000000"/>
                <w:szCs w:val="20"/>
                <w:lang w:val="fr-FR"/>
              </w:rPr>
            </w:pPr>
          </w:p>
        </w:tc>
      </w:tr>
      <w:tr w:rsidR="0073304A" w:rsidRPr="006974FC" w14:paraId="52C6CC6E" w14:textId="77777777" w:rsidTr="000C4C75">
        <w:tblPrEx>
          <w:jc w:val="left"/>
        </w:tblPrEx>
        <w:trPr>
          <w:trHeight w:val="20"/>
        </w:trPr>
        <w:tc>
          <w:tcPr>
            <w:tcW w:w="258" w:type="pct"/>
          </w:tcPr>
          <w:p w14:paraId="175D6C0A"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76068B21" w14:textId="374D55B0" w:rsidR="0073304A" w:rsidRPr="00504735" w:rsidRDefault="0073304A" w:rsidP="0073304A">
            <w:pPr>
              <w:rPr>
                <w:rFonts w:cstheme="minorHAnsi"/>
                <w:szCs w:val="20"/>
                <w:lang w:val="fr-FR"/>
              </w:rPr>
            </w:pPr>
            <w:r w:rsidRPr="00504735">
              <w:rPr>
                <w:rFonts w:cstheme="minorHAnsi"/>
                <w:szCs w:val="20"/>
              </w:rPr>
              <w:t>Oral contraceptive pills</w:t>
            </w:r>
          </w:p>
        </w:tc>
        <w:tc>
          <w:tcPr>
            <w:tcW w:w="1938" w:type="pct"/>
            <w:gridSpan w:val="4"/>
          </w:tcPr>
          <w:p w14:paraId="74146679" w14:textId="77777777"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665" w:type="pct"/>
            <w:gridSpan w:val="2"/>
          </w:tcPr>
          <w:p w14:paraId="4DAC28F7" w14:textId="77777777"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34" w:type="pct"/>
            <w:vMerge/>
          </w:tcPr>
          <w:p w14:paraId="60AC730E" w14:textId="77777777" w:rsidR="0073304A" w:rsidRPr="00504735" w:rsidRDefault="0073304A" w:rsidP="0073304A">
            <w:pPr>
              <w:pStyle w:val="ListParagraph1"/>
              <w:rPr>
                <w:rFonts w:eastAsia="Times New Roman" w:cstheme="minorHAnsi"/>
                <w:color w:val="000000"/>
                <w:szCs w:val="20"/>
                <w:lang w:val="fr-FR"/>
              </w:rPr>
            </w:pPr>
          </w:p>
        </w:tc>
      </w:tr>
      <w:tr w:rsidR="0073304A" w:rsidRPr="006974FC" w14:paraId="6D72269D" w14:textId="77777777" w:rsidTr="000C4C75">
        <w:tblPrEx>
          <w:jc w:val="left"/>
        </w:tblPrEx>
        <w:trPr>
          <w:trHeight w:val="20"/>
        </w:trPr>
        <w:tc>
          <w:tcPr>
            <w:tcW w:w="258" w:type="pct"/>
          </w:tcPr>
          <w:p w14:paraId="2F9D8AD4"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49E3ABF3" w14:textId="3978B48B" w:rsidR="0073304A" w:rsidRPr="00504735" w:rsidRDefault="0073304A" w:rsidP="0073304A">
            <w:pPr>
              <w:rPr>
                <w:rFonts w:cstheme="minorHAnsi"/>
                <w:szCs w:val="20"/>
                <w:lang w:val="fr-FR"/>
              </w:rPr>
            </w:pPr>
            <w:r w:rsidRPr="00504735">
              <w:rPr>
                <w:rFonts w:cstheme="minorHAnsi"/>
                <w:szCs w:val="20"/>
              </w:rPr>
              <w:t>Condoms (male)</w:t>
            </w:r>
          </w:p>
        </w:tc>
        <w:tc>
          <w:tcPr>
            <w:tcW w:w="1938" w:type="pct"/>
            <w:gridSpan w:val="4"/>
          </w:tcPr>
          <w:p w14:paraId="3E486750" w14:textId="77777777"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665" w:type="pct"/>
            <w:gridSpan w:val="2"/>
          </w:tcPr>
          <w:p w14:paraId="7AB04053" w14:textId="77777777"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34" w:type="pct"/>
            <w:vMerge/>
          </w:tcPr>
          <w:p w14:paraId="56A0AF4E" w14:textId="77777777" w:rsidR="0073304A" w:rsidRPr="00504735" w:rsidRDefault="0073304A" w:rsidP="0073304A">
            <w:pPr>
              <w:pStyle w:val="ListParagraph1"/>
              <w:rPr>
                <w:rFonts w:eastAsia="Times New Roman" w:cstheme="minorHAnsi"/>
                <w:color w:val="000000"/>
                <w:szCs w:val="20"/>
                <w:lang w:val="fr-FR"/>
              </w:rPr>
            </w:pPr>
          </w:p>
        </w:tc>
      </w:tr>
      <w:tr w:rsidR="0073304A" w:rsidRPr="006974FC" w14:paraId="08D0D8E3" w14:textId="77777777" w:rsidTr="000C4C75">
        <w:tblPrEx>
          <w:jc w:val="left"/>
        </w:tblPrEx>
        <w:trPr>
          <w:trHeight w:val="20"/>
        </w:trPr>
        <w:tc>
          <w:tcPr>
            <w:tcW w:w="258" w:type="pct"/>
          </w:tcPr>
          <w:p w14:paraId="4F4048B9"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7032CC6D" w14:textId="7DB6ABB7" w:rsidR="0073304A" w:rsidRPr="00504735" w:rsidRDefault="0073304A" w:rsidP="0073304A">
            <w:pPr>
              <w:rPr>
                <w:rFonts w:cstheme="minorHAnsi"/>
                <w:szCs w:val="20"/>
                <w:lang w:val="fr-FR"/>
              </w:rPr>
            </w:pPr>
            <w:r w:rsidRPr="00504735">
              <w:rPr>
                <w:rFonts w:cstheme="minorHAnsi"/>
                <w:szCs w:val="20"/>
              </w:rPr>
              <w:t>Condoms (female)</w:t>
            </w:r>
          </w:p>
        </w:tc>
        <w:tc>
          <w:tcPr>
            <w:tcW w:w="1938" w:type="pct"/>
            <w:gridSpan w:val="4"/>
          </w:tcPr>
          <w:p w14:paraId="67D96F07" w14:textId="77777777"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665" w:type="pct"/>
            <w:gridSpan w:val="2"/>
          </w:tcPr>
          <w:p w14:paraId="1B853C15" w14:textId="77777777"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34" w:type="pct"/>
            <w:vMerge/>
          </w:tcPr>
          <w:p w14:paraId="615EB19E" w14:textId="77777777" w:rsidR="0073304A" w:rsidRPr="00504735" w:rsidRDefault="0073304A" w:rsidP="0073304A">
            <w:pPr>
              <w:pStyle w:val="ListParagraph1"/>
              <w:rPr>
                <w:rFonts w:eastAsia="Times New Roman" w:cstheme="minorHAnsi"/>
                <w:color w:val="000000"/>
                <w:szCs w:val="20"/>
                <w:lang w:val="fr-FR"/>
              </w:rPr>
            </w:pPr>
          </w:p>
        </w:tc>
      </w:tr>
      <w:tr w:rsidR="0073304A" w:rsidRPr="006974FC" w14:paraId="6360DBC7" w14:textId="77777777" w:rsidTr="000C4C75">
        <w:tblPrEx>
          <w:jc w:val="left"/>
        </w:tblPrEx>
        <w:trPr>
          <w:trHeight w:val="20"/>
        </w:trPr>
        <w:tc>
          <w:tcPr>
            <w:tcW w:w="258" w:type="pct"/>
          </w:tcPr>
          <w:p w14:paraId="4F1D31D0"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2E0CDEFE" w14:textId="1C5EC35C" w:rsidR="0073304A" w:rsidRPr="00504735" w:rsidRDefault="0073304A" w:rsidP="0073304A">
            <w:pPr>
              <w:rPr>
                <w:rFonts w:cstheme="minorHAnsi"/>
                <w:szCs w:val="20"/>
                <w:lang w:val="fr-FR"/>
              </w:rPr>
            </w:pPr>
            <w:r w:rsidRPr="00504735">
              <w:rPr>
                <w:rFonts w:cstheme="minorHAnsi"/>
                <w:szCs w:val="20"/>
              </w:rPr>
              <w:t>Injectable-Depot Check</w:t>
            </w:r>
          </w:p>
        </w:tc>
        <w:tc>
          <w:tcPr>
            <w:tcW w:w="1938" w:type="pct"/>
            <w:gridSpan w:val="4"/>
          </w:tcPr>
          <w:p w14:paraId="3ED3755D" w14:textId="77777777" w:rsidR="0073304A" w:rsidRPr="00504735" w:rsidRDefault="0073304A" w:rsidP="0073304A">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665" w:type="pct"/>
            <w:gridSpan w:val="2"/>
          </w:tcPr>
          <w:p w14:paraId="514A4860" w14:textId="77777777"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34" w:type="pct"/>
            <w:vMerge/>
          </w:tcPr>
          <w:p w14:paraId="29C771AE" w14:textId="77777777" w:rsidR="0073304A" w:rsidRPr="00504735" w:rsidRDefault="0073304A" w:rsidP="0073304A">
            <w:pPr>
              <w:pStyle w:val="ListParagraph1"/>
              <w:rPr>
                <w:rFonts w:eastAsia="Times New Roman" w:cstheme="minorHAnsi"/>
                <w:color w:val="000000"/>
                <w:szCs w:val="20"/>
                <w:lang w:val="fr-FR"/>
              </w:rPr>
            </w:pPr>
          </w:p>
        </w:tc>
      </w:tr>
      <w:tr w:rsidR="0073304A" w:rsidRPr="006974FC" w14:paraId="3377C51E" w14:textId="77777777" w:rsidTr="000C4C75">
        <w:tblPrEx>
          <w:jc w:val="left"/>
        </w:tblPrEx>
        <w:trPr>
          <w:trHeight w:val="20"/>
        </w:trPr>
        <w:tc>
          <w:tcPr>
            <w:tcW w:w="258" w:type="pct"/>
          </w:tcPr>
          <w:p w14:paraId="15DC4AA5"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3F285E41" w14:textId="1C100AAB" w:rsidR="0073304A" w:rsidRPr="00504735" w:rsidRDefault="0073304A" w:rsidP="0073304A">
            <w:pPr>
              <w:rPr>
                <w:rFonts w:cstheme="minorHAnsi"/>
                <w:szCs w:val="20"/>
                <w:lang w:val="fr-FR"/>
              </w:rPr>
            </w:pPr>
            <w:r w:rsidRPr="00504735">
              <w:rPr>
                <w:rFonts w:cstheme="minorHAnsi"/>
                <w:szCs w:val="20"/>
              </w:rPr>
              <w:t>Injectable-Sayana Press</w:t>
            </w:r>
          </w:p>
        </w:tc>
        <w:tc>
          <w:tcPr>
            <w:tcW w:w="1938" w:type="pct"/>
            <w:gridSpan w:val="4"/>
          </w:tcPr>
          <w:p w14:paraId="0AB4B3F1" w14:textId="77777777"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665" w:type="pct"/>
            <w:gridSpan w:val="2"/>
          </w:tcPr>
          <w:p w14:paraId="5167CD3C" w14:textId="77777777"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34" w:type="pct"/>
            <w:vMerge/>
          </w:tcPr>
          <w:p w14:paraId="163968D7" w14:textId="77777777" w:rsidR="0073304A" w:rsidRPr="00504735" w:rsidRDefault="0073304A" w:rsidP="0073304A">
            <w:pPr>
              <w:pStyle w:val="ListParagraph1"/>
              <w:rPr>
                <w:rFonts w:eastAsia="Times New Roman" w:cstheme="minorHAnsi"/>
                <w:color w:val="000000"/>
                <w:szCs w:val="20"/>
                <w:lang w:val="fr-FR"/>
              </w:rPr>
            </w:pPr>
          </w:p>
        </w:tc>
      </w:tr>
      <w:tr w:rsidR="0073304A" w:rsidRPr="006974FC" w14:paraId="7DCD45F0" w14:textId="77777777" w:rsidTr="000C4C75">
        <w:tblPrEx>
          <w:jc w:val="left"/>
        </w:tblPrEx>
        <w:trPr>
          <w:trHeight w:val="20"/>
        </w:trPr>
        <w:tc>
          <w:tcPr>
            <w:tcW w:w="258" w:type="pct"/>
          </w:tcPr>
          <w:p w14:paraId="14D1CE8B"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4FED5847" w14:textId="007DE7B0" w:rsidR="0073304A" w:rsidRPr="00504735" w:rsidRDefault="0073304A" w:rsidP="0073304A">
            <w:pPr>
              <w:rPr>
                <w:rFonts w:cstheme="minorHAnsi"/>
                <w:szCs w:val="20"/>
                <w:lang w:val="fr-FR"/>
              </w:rPr>
            </w:pPr>
            <w:r w:rsidRPr="00504735">
              <w:rPr>
                <w:rFonts w:cstheme="minorHAnsi"/>
                <w:szCs w:val="20"/>
              </w:rPr>
              <w:t>Implants</w:t>
            </w:r>
          </w:p>
        </w:tc>
        <w:tc>
          <w:tcPr>
            <w:tcW w:w="1938" w:type="pct"/>
            <w:gridSpan w:val="4"/>
          </w:tcPr>
          <w:p w14:paraId="5F6074F5" w14:textId="77777777"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665" w:type="pct"/>
            <w:gridSpan w:val="2"/>
          </w:tcPr>
          <w:p w14:paraId="1273BAB1" w14:textId="77777777" w:rsidR="0073304A" w:rsidRPr="00504735" w:rsidRDefault="0073304A" w:rsidP="0073304A">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334" w:type="pct"/>
            <w:vMerge/>
          </w:tcPr>
          <w:p w14:paraId="7CCDCA0D" w14:textId="77777777" w:rsidR="0073304A" w:rsidRPr="00504735" w:rsidRDefault="0073304A" w:rsidP="0073304A">
            <w:pPr>
              <w:pStyle w:val="ListParagraph1"/>
              <w:rPr>
                <w:rFonts w:eastAsia="Times New Roman" w:cstheme="minorHAnsi"/>
                <w:color w:val="000000"/>
                <w:szCs w:val="20"/>
                <w:lang w:val="fr-FR"/>
              </w:rPr>
            </w:pPr>
          </w:p>
        </w:tc>
      </w:tr>
    </w:tbl>
    <w:p w14:paraId="4700F3B6" w14:textId="77777777" w:rsidR="00AF652C" w:rsidRPr="00504735" w:rsidRDefault="00AF652C">
      <w:pPr>
        <w:rPr>
          <w:rFonts w:cstheme="minorHAnsi"/>
          <w:sz w:val="20"/>
          <w:szCs w:val="20"/>
          <w:lang w:val="fr-FR"/>
        </w:rPr>
      </w:pPr>
    </w:p>
    <w:p w14:paraId="0A9259C6" w14:textId="238023C9" w:rsidR="00AF652C" w:rsidRPr="00504735" w:rsidRDefault="00AF652C">
      <w:pPr>
        <w:rPr>
          <w:rFonts w:cstheme="minorHAnsi"/>
          <w:sz w:val="20"/>
          <w:szCs w:val="20"/>
          <w:lang w:val="fr-FR"/>
        </w:rPr>
      </w:pPr>
    </w:p>
    <w:tbl>
      <w:tblPr>
        <w:tblStyle w:val="TableGrid"/>
        <w:tblW w:w="4734" w:type="pct"/>
        <w:jc w:val="center"/>
        <w:tblLook w:val="04A0" w:firstRow="1" w:lastRow="0" w:firstColumn="1" w:lastColumn="0" w:noHBand="0" w:noVBand="1"/>
      </w:tblPr>
      <w:tblGrid>
        <w:gridCol w:w="574"/>
        <w:gridCol w:w="4242"/>
        <w:gridCol w:w="1982"/>
        <w:gridCol w:w="2131"/>
        <w:gridCol w:w="992"/>
      </w:tblGrid>
      <w:tr w:rsidR="00345EA1" w:rsidRPr="006974FC" w14:paraId="13B9494B" w14:textId="77777777" w:rsidTr="00347618">
        <w:trPr>
          <w:trHeight w:val="70"/>
          <w:jc w:val="center"/>
        </w:trPr>
        <w:tc>
          <w:tcPr>
            <w:tcW w:w="289" w:type="pct"/>
            <w:shd w:val="clear" w:color="auto" w:fill="A6A6A6" w:themeFill="background1" w:themeFillShade="A6"/>
            <w:vAlign w:val="center"/>
          </w:tcPr>
          <w:p w14:paraId="2B8AAD70" w14:textId="6C826CD1" w:rsidR="00345EA1" w:rsidRPr="00504735" w:rsidRDefault="00345EA1" w:rsidP="00345EA1">
            <w:pPr>
              <w:contextualSpacing/>
              <w:jc w:val="center"/>
              <w:rPr>
                <w:rFonts w:cstheme="minorHAnsi"/>
                <w:b/>
                <w:szCs w:val="20"/>
                <w:lang w:val="fr-FR"/>
              </w:rPr>
            </w:pPr>
            <w:r w:rsidRPr="00504735">
              <w:rPr>
                <w:rFonts w:eastAsia="Arial Narrow" w:cstheme="minorHAnsi"/>
                <w:b/>
                <w:bCs/>
                <w:spacing w:val="-2"/>
                <w:szCs w:val="20"/>
              </w:rPr>
              <w:t>NO. Q.</w:t>
            </w:r>
          </w:p>
        </w:tc>
        <w:tc>
          <w:tcPr>
            <w:tcW w:w="2138" w:type="pct"/>
            <w:shd w:val="clear" w:color="auto" w:fill="A6A6A6" w:themeFill="background1" w:themeFillShade="A6"/>
            <w:vAlign w:val="center"/>
          </w:tcPr>
          <w:p w14:paraId="022C777C" w14:textId="1B0221C6" w:rsidR="00345EA1" w:rsidRPr="00504735" w:rsidRDefault="00345EA1" w:rsidP="00345EA1">
            <w:pPr>
              <w:contextualSpacing/>
              <w:rPr>
                <w:rFonts w:cstheme="minorHAnsi"/>
                <w:b/>
                <w:szCs w:val="20"/>
                <w:lang w:val="fr-FR"/>
              </w:rPr>
            </w:pPr>
            <w:r w:rsidRPr="00504735">
              <w:rPr>
                <w:rFonts w:eastAsia="Arial Narrow" w:cstheme="minorHAnsi"/>
                <w:b/>
                <w:bCs/>
                <w:spacing w:val="-2"/>
                <w:szCs w:val="20"/>
              </w:rPr>
              <w:t>QUESTIONS AND FILTERS</w:t>
            </w:r>
          </w:p>
        </w:tc>
        <w:tc>
          <w:tcPr>
            <w:tcW w:w="2073" w:type="pct"/>
            <w:gridSpan w:val="2"/>
            <w:shd w:val="clear" w:color="auto" w:fill="A6A6A6" w:themeFill="background1" w:themeFillShade="A6"/>
            <w:vAlign w:val="center"/>
          </w:tcPr>
          <w:p w14:paraId="7EF082B2" w14:textId="2CC5CF5F" w:rsidR="00345EA1" w:rsidRPr="00504735" w:rsidRDefault="00345EA1" w:rsidP="00345EA1">
            <w:pPr>
              <w:pStyle w:val="ListParagraph1"/>
              <w:ind w:left="169" w:hanging="142"/>
              <w:rPr>
                <w:rFonts w:eastAsia="Times New Roman" w:cstheme="minorHAnsi"/>
                <w:b/>
                <w:color w:val="000000"/>
                <w:szCs w:val="20"/>
                <w:lang w:val="fr-FR"/>
              </w:rPr>
            </w:pPr>
            <w:r w:rsidRPr="00504735">
              <w:rPr>
                <w:rFonts w:eastAsia="Times New Roman" w:cstheme="minorHAnsi"/>
                <w:b/>
                <w:bCs/>
                <w:spacing w:val="-2"/>
                <w:szCs w:val="20"/>
              </w:rPr>
              <w:t>CODING</w:t>
            </w:r>
          </w:p>
        </w:tc>
        <w:tc>
          <w:tcPr>
            <w:tcW w:w="500" w:type="pct"/>
            <w:shd w:val="clear" w:color="auto" w:fill="A6A6A6" w:themeFill="background1" w:themeFillShade="A6"/>
            <w:vAlign w:val="center"/>
          </w:tcPr>
          <w:p w14:paraId="6BD2DEC6" w14:textId="1B71B235" w:rsidR="00345EA1" w:rsidRPr="00504735" w:rsidRDefault="00345EA1" w:rsidP="00345EA1">
            <w:pPr>
              <w:pStyle w:val="ListParagraph1"/>
              <w:ind w:left="0"/>
              <w:rPr>
                <w:rFonts w:eastAsia="Times New Roman" w:cstheme="minorHAnsi"/>
                <w:b/>
                <w:color w:val="000000"/>
                <w:szCs w:val="20"/>
                <w:lang w:val="fr-FR"/>
              </w:rPr>
            </w:pPr>
            <w:r w:rsidRPr="00504735">
              <w:rPr>
                <w:rFonts w:eastAsia="Arial Narrow" w:cstheme="minorHAnsi"/>
                <w:b/>
                <w:bCs/>
                <w:spacing w:val="-2"/>
                <w:szCs w:val="20"/>
              </w:rPr>
              <w:t>SWITCH TO</w:t>
            </w:r>
          </w:p>
        </w:tc>
      </w:tr>
      <w:tr w:rsidR="007212F0" w:rsidRPr="006974FC" w14:paraId="7C275E3E" w14:textId="77777777" w:rsidTr="007212F0">
        <w:trPr>
          <w:trHeight w:val="70"/>
          <w:jc w:val="center"/>
        </w:trPr>
        <w:tc>
          <w:tcPr>
            <w:tcW w:w="289" w:type="pct"/>
          </w:tcPr>
          <w:p w14:paraId="463D835C"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40E53458" w14:textId="1916E454" w:rsidR="007212F0" w:rsidRPr="00504735" w:rsidRDefault="007212F0" w:rsidP="007212F0">
            <w:pPr>
              <w:rPr>
                <w:rFonts w:cstheme="minorHAnsi"/>
                <w:szCs w:val="20"/>
                <w:lang w:val="fr-FR"/>
              </w:rPr>
            </w:pPr>
            <w:r w:rsidRPr="00504735">
              <w:rPr>
                <w:rFonts w:cstheme="minorHAnsi"/>
                <w:szCs w:val="20"/>
              </w:rPr>
              <w:t>Implant removal</w:t>
            </w:r>
          </w:p>
        </w:tc>
        <w:tc>
          <w:tcPr>
            <w:tcW w:w="999" w:type="pct"/>
          </w:tcPr>
          <w:p w14:paraId="3415D83B"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4" w:type="pct"/>
          </w:tcPr>
          <w:p w14:paraId="4515151E"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500" w:type="pct"/>
            <w:vMerge w:val="restart"/>
          </w:tcPr>
          <w:p w14:paraId="54D7F6E4" w14:textId="77777777" w:rsidR="007212F0" w:rsidRPr="00504735" w:rsidRDefault="007212F0" w:rsidP="007212F0">
            <w:pPr>
              <w:pStyle w:val="ListParagraph1"/>
              <w:ind w:left="0"/>
              <w:rPr>
                <w:rFonts w:eastAsia="Times New Roman" w:cstheme="minorHAnsi"/>
                <w:color w:val="000000"/>
                <w:szCs w:val="20"/>
                <w:lang w:val="fr-FR"/>
              </w:rPr>
            </w:pPr>
          </w:p>
        </w:tc>
      </w:tr>
      <w:tr w:rsidR="007212F0" w:rsidRPr="006974FC" w14:paraId="5812FD21" w14:textId="77777777" w:rsidTr="007212F0">
        <w:trPr>
          <w:trHeight w:val="20"/>
          <w:jc w:val="center"/>
        </w:trPr>
        <w:tc>
          <w:tcPr>
            <w:tcW w:w="289" w:type="pct"/>
          </w:tcPr>
          <w:p w14:paraId="0D57736D"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6EF3DCA9" w14:textId="6BF80EC0" w:rsidR="007212F0" w:rsidRPr="00504735" w:rsidRDefault="007212F0" w:rsidP="007212F0">
            <w:pPr>
              <w:rPr>
                <w:rFonts w:cstheme="minorHAnsi"/>
                <w:szCs w:val="20"/>
                <w:lang w:val="fr-FR"/>
              </w:rPr>
            </w:pPr>
            <w:r w:rsidRPr="00504735">
              <w:rPr>
                <w:rFonts w:cstheme="minorHAnsi"/>
                <w:szCs w:val="20"/>
              </w:rPr>
              <w:t>Diaphragm</w:t>
            </w:r>
          </w:p>
        </w:tc>
        <w:tc>
          <w:tcPr>
            <w:tcW w:w="999" w:type="pct"/>
          </w:tcPr>
          <w:p w14:paraId="1C6524DA"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4" w:type="pct"/>
          </w:tcPr>
          <w:p w14:paraId="6F437092"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500" w:type="pct"/>
            <w:vMerge/>
          </w:tcPr>
          <w:p w14:paraId="094285C8" w14:textId="77777777" w:rsidR="007212F0" w:rsidRPr="00504735" w:rsidRDefault="007212F0" w:rsidP="007212F0">
            <w:pPr>
              <w:pStyle w:val="ListParagraph1"/>
              <w:rPr>
                <w:rFonts w:eastAsia="Times New Roman" w:cstheme="minorHAnsi"/>
                <w:color w:val="000000"/>
                <w:szCs w:val="20"/>
                <w:lang w:val="fr-FR"/>
              </w:rPr>
            </w:pPr>
          </w:p>
        </w:tc>
      </w:tr>
      <w:tr w:rsidR="007212F0" w:rsidRPr="006974FC" w14:paraId="514FB0C5" w14:textId="77777777" w:rsidTr="007212F0">
        <w:trPr>
          <w:trHeight w:val="20"/>
          <w:jc w:val="center"/>
        </w:trPr>
        <w:tc>
          <w:tcPr>
            <w:tcW w:w="289" w:type="pct"/>
          </w:tcPr>
          <w:p w14:paraId="6B85D305"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07FD6693" w14:textId="043C8DD8" w:rsidR="007212F0" w:rsidRPr="00504735" w:rsidRDefault="007212F0" w:rsidP="007212F0">
            <w:pPr>
              <w:rPr>
                <w:rFonts w:cstheme="minorHAnsi"/>
                <w:szCs w:val="20"/>
                <w:lang w:val="fr-FR"/>
              </w:rPr>
            </w:pPr>
            <w:r w:rsidRPr="00504735">
              <w:rPr>
                <w:rFonts w:cstheme="minorHAnsi"/>
                <w:szCs w:val="20"/>
              </w:rPr>
              <w:t>Foam/Jelly</w:t>
            </w:r>
          </w:p>
        </w:tc>
        <w:tc>
          <w:tcPr>
            <w:tcW w:w="999" w:type="pct"/>
          </w:tcPr>
          <w:p w14:paraId="1F54BD57"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4" w:type="pct"/>
          </w:tcPr>
          <w:p w14:paraId="10F08554"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500" w:type="pct"/>
            <w:vMerge/>
          </w:tcPr>
          <w:p w14:paraId="7637AF5E" w14:textId="77777777" w:rsidR="007212F0" w:rsidRPr="00504735" w:rsidRDefault="007212F0" w:rsidP="007212F0">
            <w:pPr>
              <w:pStyle w:val="ListParagraph1"/>
              <w:rPr>
                <w:rFonts w:eastAsia="Times New Roman" w:cstheme="minorHAnsi"/>
                <w:color w:val="000000"/>
                <w:szCs w:val="20"/>
                <w:lang w:val="fr-FR"/>
              </w:rPr>
            </w:pPr>
          </w:p>
        </w:tc>
      </w:tr>
      <w:tr w:rsidR="007212F0" w:rsidRPr="006974FC" w14:paraId="3A61279F" w14:textId="77777777" w:rsidTr="007212F0">
        <w:trPr>
          <w:trHeight w:val="20"/>
          <w:jc w:val="center"/>
        </w:trPr>
        <w:tc>
          <w:tcPr>
            <w:tcW w:w="289" w:type="pct"/>
          </w:tcPr>
          <w:p w14:paraId="793D46B6"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3ECEA975" w14:textId="66F07898" w:rsidR="007212F0" w:rsidRPr="00504735" w:rsidRDefault="0067282C" w:rsidP="007212F0">
            <w:pPr>
              <w:rPr>
                <w:rFonts w:cstheme="minorHAnsi"/>
                <w:szCs w:val="20"/>
                <w:lang w:val="fr-FR"/>
              </w:rPr>
            </w:pPr>
            <w:r w:rsidRPr="0067282C">
              <w:rPr>
                <w:rFonts w:cstheme="minorHAnsi"/>
                <w:szCs w:val="20"/>
              </w:rPr>
              <w:t>Fixed Day Method (MJF)</w:t>
            </w:r>
          </w:p>
        </w:tc>
        <w:tc>
          <w:tcPr>
            <w:tcW w:w="999" w:type="pct"/>
          </w:tcPr>
          <w:p w14:paraId="1947B25E" w14:textId="77777777" w:rsidR="007212F0" w:rsidRPr="00504735" w:rsidRDefault="007212F0" w:rsidP="007212F0">
            <w:pPr>
              <w:pStyle w:val="ListParagraph1"/>
              <w:spacing w:after="0"/>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4" w:type="pct"/>
          </w:tcPr>
          <w:p w14:paraId="6E9270D9"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500" w:type="pct"/>
            <w:vMerge/>
          </w:tcPr>
          <w:p w14:paraId="03003796" w14:textId="77777777" w:rsidR="007212F0" w:rsidRPr="00504735" w:rsidRDefault="007212F0" w:rsidP="007212F0">
            <w:pPr>
              <w:pStyle w:val="ListParagraph1"/>
              <w:rPr>
                <w:rFonts w:eastAsia="Times New Roman" w:cstheme="minorHAnsi"/>
                <w:color w:val="000000"/>
                <w:szCs w:val="20"/>
                <w:lang w:val="fr-FR"/>
              </w:rPr>
            </w:pPr>
          </w:p>
        </w:tc>
      </w:tr>
      <w:tr w:rsidR="007212F0" w:rsidRPr="006974FC" w14:paraId="04DE4BF9" w14:textId="77777777" w:rsidTr="007212F0">
        <w:trPr>
          <w:trHeight w:val="20"/>
          <w:jc w:val="center"/>
        </w:trPr>
        <w:tc>
          <w:tcPr>
            <w:tcW w:w="289" w:type="pct"/>
          </w:tcPr>
          <w:p w14:paraId="3C39C619"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0F717491" w14:textId="3CC0135F" w:rsidR="007212F0" w:rsidRPr="00504735" w:rsidRDefault="007212F0" w:rsidP="007212F0">
            <w:pPr>
              <w:rPr>
                <w:rFonts w:cstheme="minorHAnsi"/>
                <w:szCs w:val="20"/>
                <w:lang w:val="fr-FR"/>
              </w:rPr>
            </w:pPr>
            <w:r w:rsidRPr="00504735">
              <w:rPr>
                <w:rFonts w:cstheme="minorHAnsi"/>
                <w:szCs w:val="20"/>
              </w:rPr>
              <w:t>Emergency contraceptive pill</w:t>
            </w:r>
          </w:p>
        </w:tc>
        <w:tc>
          <w:tcPr>
            <w:tcW w:w="999" w:type="pct"/>
          </w:tcPr>
          <w:p w14:paraId="0E919D18"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4" w:type="pct"/>
          </w:tcPr>
          <w:p w14:paraId="034460F6"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500" w:type="pct"/>
            <w:vMerge/>
          </w:tcPr>
          <w:p w14:paraId="71487C87" w14:textId="77777777" w:rsidR="007212F0" w:rsidRPr="00504735" w:rsidRDefault="007212F0" w:rsidP="007212F0">
            <w:pPr>
              <w:pStyle w:val="ListParagraph1"/>
              <w:rPr>
                <w:rFonts w:eastAsia="Times New Roman" w:cstheme="minorHAnsi"/>
                <w:color w:val="000000"/>
                <w:szCs w:val="20"/>
                <w:lang w:val="fr-FR"/>
              </w:rPr>
            </w:pPr>
          </w:p>
        </w:tc>
      </w:tr>
      <w:tr w:rsidR="007212F0" w:rsidRPr="006974FC" w14:paraId="5C49F650" w14:textId="77777777" w:rsidTr="007212F0">
        <w:trPr>
          <w:trHeight w:val="20"/>
          <w:jc w:val="center"/>
        </w:trPr>
        <w:tc>
          <w:tcPr>
            <w:tcW w:w="289" w:type="pct"/>
          </w:tcPr>
          <w:p w14:paraId="5F153C7D"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4CBE679E" w14:textId="10E0A97F" w:rsidR="007212F0" w:rsidRPr="00504735" w:rsidRDefault="007212F0" w:rsidP="007212F0">
            <w:pPr>
              <w:rPr>
                <w:rFonts w:cstheme="minorHAnsi"/>
                <w:szCs w:val="20"/>
                <w:lang w:val="fr-FR"/>
              </w:rPr>
            </w:pPr>
            <w:r w:rsidRPr="00504735">
              <w:rPr>
                <w:rFonts w:cstheme="minorHAnsi"/>
                <w:szCs w:val="20"/>
              </w:rPr>
              <w:t xml:space="preserve">Laparoscopic sterilization </w:t>
            </w:r>
          </w:p>
        </w:tc>
        <w:tc>
          <w:tcPr>
            <w:tcW w:w="999" w:type="pct"/>
          </w:tcPr>
          <w:p w14:paraId="3F99FAEE"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4" w:type="pct"/>
          </w:tcPr>
          <w:p w14:paraId="113C50D5"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500" w:type="pct"/>
            <w:vMerge/>
          </w:tcPr>
          <w:p w14:paraId="51F5C316" w14:textId="77777777" w:rsidR="007212F0" w:rsidRPr="00504735" w:rsidRDefault="007212F0" w:rsidP="007212F0">
            <w:pPr>
              <w:pStyle w:val="ListParagraph1"/>
              <w:rPr>
                <w:rFonts w:eastAsia="Times New Roman" w:cstheme="minorHAnsi"/>
                <w:color w:val="000000"/>
                <w:szCs w:val="20"/>
                <w:lang w:val="fr-FR"/>
              </w:rPr>
            </w:pPr>
          </w:p>
        </w:tc>
      </w:tr>
      <w:tr w:rsidR="007212F0" w:rsidRPr="006974FC" w14:paraId="0F157BB0" w14:textId="77777777" w:rsidTr="007212F0">
        <w:trPr>
          <w:trHeight w:val="20"/>
          <w:jc w:val="center"/>
        </w:trPr>
        <w:tc>
          <w:tcPr>
            <w:tcW w:w="289" w:type="pct"/>
          </w:tcPr>
          <w:p w14:paraId="1C7B344E"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3D9254A0" w14:textId="2987280C" w:rsidR="007212F0" w:rsidRPr="00504735" w:rsidRDefault="007212F0" w:rsidP="007212F0">
            <w:pPr>
              <w:rPr>
                <w:rFonts w:cstheme="minorHAnsi"/>
                <w:szCs w:val="20"/>
                <w:lang w:val="fr-FR"/>
              </w:rPr>
            </w:pPr>
            <w:r w:rsidRPr="00504735">
              <w:rPr>
                <w:rFonts w:cstheme="minorHAnsi"/>
                <w:szCs w:val="20"/>
              </w:rPr>
              <w:t>Mini Laparotomy Sterilization (Female)</w:t>
            </w:r>
          </w:p>
        </w:tc>
        <w:tc>
          <w:tcPr>
            <w:tcW w:w="999" w:type="pct"/>
          </w:tcPr>
          <w:p w14:paraId="31C5521F"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4" w:type="pct"/>
          </w:tcPr>
          <w:p w14:paraId="79EC3A7D"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500" w:type="pct"/>
            <w:vMerge/>
          </w:tcPr>
          <w:p w14:paraId="768CB555" w14:textId="77777777" w:rsidR="007212F0" w:rsidRPr="00504735" w:rsidRDefault="007212F0" w:rsidP="007212F0">
            <w:pPr>
              <w:pStyle w:val="ListParagraph1"/>
              <w:rPr>
                <w:rFonts w:eastAsia="Times New Roman" w:cstheme="minorHAnsi"/>
                <w:color w:val="000000"/>
                <w:szCs w:val="20"/>
                <w:lang w:val="fr-FR"/>
              </w:rPr>
            </w:pPr>
          </w:p>
        </w:tc>
      </w:tr>
      <w:tr w:rsidR="007212F0" w:rsidRPr="006974FC" w14:paraId="3E14A643" w14:textId="77777777" w:rsidTr="007212F0">
        <w:trPr>
          <w:trHeight w:val="20"/>
          <w:jc w:val="center"/>
        </w:trPr>
        <w:tc>
          <w:tcPr>
            <w:tcW w:w="289" w:type="pct"/>
          </w:tcPr>
          <w:p w14:paraId="4636C184"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3DAAAFBB" w14:textId="1EEF4107" w:rsidR="007212F0" w:rsidRPr="00504735" w:rsidRDefault="007212F0" w:rsidP="007212F0">
            <w:pPr>
              <w:rPr>
                <w:rFonts w:cstheme="minorHAnsi"/>
                <w:szCs w:val="20"/>
                <w:lang w:val="fr-FR"/>
              </w:rPr>
            </w:pPr>
            <w:r w:rsidRPr="00504735">
              <w:rPr>
                <w:rFonts w:cstheme="minorHAnsi"/>
                <w:szCs w:val="20"/>
              </w:rPr>
              <w:t>Postpartum sterilization</w:t>
            </w:r>
          </w:p>
        </w:tc>
        <w:tc>
          <w:tcPr>
            <w:tcW w:w="999" w:type="pct"/>
          </w:tcPr>
          <w:p w14:paraId="58247D69"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4" w:type="pct"/>
          </w:tcPr>
          <w:p w14:paraId="0AEC153E"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500" w:type="pct"/>
            <w:vMerge/>
          </w:tcPr>
          <w:p w14:paraId="1DF794D0" w14:textId="77777777" w:rsidR="007212F0" w:rsidRPr="00504735" w:rsidRDefault="007212F0" w:rsidP="007212F0">
            <w:pPr>
              <w:pStyle w:val="ListParagraph1"/>
              <w:rPr>
                <w:rFonts w:eastAsia="Times New Roman" w:cstheme="minorHAnsi"/>
                <w:color w:val="000000"/>
                <w:szCs w:val="20"/>
                <w:lang w:val="fr-FR"/>
              </w:rPr>
            </w:pPr>
          </w:p>
        </w:tc>
      </w:tr>
      <w:tr w:rsidR="007212F0" w:rsidRPr="006974FC" w14:paraId="58FD5ADD" w14:textId="77777777" w:rsidTr="007212F0">
        <w:trPr>
          <w:trHeight w:val="20"/>
          <w:jc w:val="center"/>
        </w:trPr>
        <w:tc>
          <w:tcPr>
            <w:tcW w:w="289" w:type="pct"/>
          </w:tcPr>
          <w:p w14:paraId="393B22BF"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2CB0BB07" w14:textId="69686C30" w:rsidR="007212F0" w:rsidRPr="00504735" w:rsidRDefault="007212F0" w:rsidP="007212F0">
            <w:pPr>
              <w:rPr>
                <w:rFonts w:cstheme="minorHAnsi"/>
                <w:szCs w:val="20"/>
                <w:lang w:val="fr-FR"/>
              </w:rPr>
            </w:pPr>
            <w:r w:rsidRPr="00504735">
              <w:rPr>
                <w:rFonts w:cstheme="minorHAnsi"/>
                <w:szCs w:val="20"/>
              </w:rPr>
              <w:t>Post-abortion sterilization</w:t>
            </w:r>
          </w:p>
        </w:tc>
        <w:tc>
          <w:tcPr>
            <w:tcW w:w="999" w:type="pct"/>
          </w:tcPr>
          <w:p w14:paraId="1303B384"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4" w:type="pct"/>
          </w:tcPr>
          <w:p w14:paraId="100A9CBB"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500" w:type="pct"/>
            <w:vMerge/>
          </w:tcPr>
          <w:p w14:paraId="022B7A3E" w14:textId="77777777" w:rsidR="007212F0" w:rsidRPr="00504735" w:rsidRDefault="007212F0" w:rsidP="007212F0">
            <w:pPr>
              <w:pStyle w:val="ListParagraph1"/>
              <w:rPr>
                <w:rFonts w:eastAsia="Times New Roman" w:cstheme="minorHAnsi"/>
                <w:color w:val="000000"/>
                <w:szCs w:val="20"/>
                <w:lang w:val="fr-FR"/>
              </w:rPr>
            </w:pPr>
          </w:p>
        </w:tc>
      </w:tr>
      <w:tr w:rsidR="007212F0" w:rsidRPr="006974FC" w14:paraId="6732F4EC" w14:textId="77777777" w:rsidTr="007212F0">
        <w:trPr>
          <w:trHeight w:val="20"/>
          <w:jc w:val="center"/>
        </w:trPr>
        <w:tc>
          <w:tcPr>
            <w:tcW w:w="289" w:type="pct"/>
          </w:tcPr>
          <w:p w14:paraId="0A93AEED"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5EAA6E05" w14:textId="0A2AC3A5" w:rsidR="007212F0" w:rsidRPr="00504735" w:rsidRDefault="007212F0" w:rsidP="007212F0">
            <w:pPr>
              <w:rPr>
                <w:rFonts w:cstheme="minorHAnsi"/>
                <w:szCs w:val="20"/>
                <w:lang w:val="fr-FR"/>
              </w:rPr>
            </w:pPr>
            <w:r w:rsidRPr="00504735">
              <w:rPr>
                <w:rFonts w:cstheme="minorHAnsi"/>
                <w:szCs w:val="20"/>
              </w:rPr>
              <w:t xml:space="preserve">Male Sterilization - VSB (NO-SCALPEL VASECTOMY) </w:t>
            </w:r>
          </w:p>
        </w:tc>
        <w:tc>
          <w:tcPr>
            <w:tcW w:w="999" w:type="pct"/>
          </w:tcPr>
          <w:p w14:paraId="4B4BB14C"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1</w:t>
            </w:r>
          </w:p>
        </w:tc>
        <w:tc>
          <w:tcPr>
            <w:tcW w:w="1074" w:type="pct"/>
          </w:tcPr>
          <w:p w14:paraId="31DD97A3" w14:textId="77777777" w:rsidR="007212F0" w:rsidRPr="00504735" w:rsidRDefault="007212F0" w:rsidP="007212F0">
            <w:pPr>
              <w:pStyle w:val="ListParagraph1"/>
              <w:ind w:left="-137"/>
              <w:jc w:val="center"/>
              <w:rPr>
                <w:rFonts w:eastAsia="Times New Roman" w:cstheme="minorHAnsi"/>
                <w:color w:val="000000"/>
                <w:szCs w:val="20"/>
                <w:lang w:val="fr-FR"/>
              </w:rPr>
            </w:pPr>
            <w:r w:rsidRPr="00504735">
              <w:rPr>
                <w:rFonts w:eastAsia="Times New Roman" w:cstheme="minorHAnsi"/>
                <w:color w:val="000000"/>
                <w:szCs w:val="20"/>
              </w:rPr>
              <w:t>2</w:t>
            </w:r>
          </w:p>
        </w:tc>
        <w:tc>
          <w:tcPr>
            <w:tcW w:w="500" w:type="pct"/>
            <w:vMerge/>
          </w:tcPr>
          <w:p w14:paraId="1D0F18B1" w14:textId="77777777" w:rsidR="007212F0" w:rsidRPr="00504735" w:rsidRDefault="007212F0" w:rsidP="007212F0">
            <w:pPr>
              <w:pStyle w:val="ListParagraph1"/>
              <w:rPr>
                <w:rFonts w:eastAsia="Times New Roman" w:cstheme="minorHAnsi"/>
                <w:color w:val="000000"/>
                <w:szCs w:val="20"/>
                <w:lang w:val="fr-FR"/>
              </w:rPr>
            </w:pPr>
          </w:p>
        </w:tc>
      </w:tr>
    </w:tbl>
    <w:p w14:paraId="28EAEB89" w14:textId="77777777" w:rsidR="0076087E" w:rsidRPr="00504735" w:rsidRDefault="0076087E">
      <w:pPr>
        <w:rPr>
          <w:rFonts w:cstheme="minorHAnsi"/>
          <w:sz w:val="20"/>
          <w:szCs w:val="20"/>
          <w:lang w:val="fr-FR"/>
        </w:rPr>
      </w:pPr>
    </w:p>
    <w:p w14:paraId="4C999501" w14:textId="25A55D80" w:rsidR="0076087E" w:rsidRPr="00504735" w:rsidRDefault="007212F0" w:rsidP="007212F0">
      <w:pPr>
        <w:jc w:val="center"/>
        <w:rPr>
          <w:rFonts w:cstheme="minorHAnsi"/>
          <w:sz w:val="20"/>
          <w:szCs w:val="20"/>
          <w:lang w:val="fr-FR"/>
        </w:rPr>
      </w:pPr>
      <w:r w:rsidRPr="00504735">
        <w:rPr>
          <w:rFonts w:eastAsia="Arial Narrow" w:cstheme="minorHAnsi"/>
          <w:b/>
          <w:bCs/>
          <w:sz w:val="20"/>
          <w:szCs w:val="20"/>
        </w:rPr>
        <w:t>SECTION 6: EQUIPMENT, DRUGS AND SUPPLIES</w:t>
      </w:r>
    </w:p>
    <w:tbl>
      <w:tblPr>
        <w:tblStyle w:val="TableGrid"/>
        <w:tblW w:w="4938" w:type="pct"/>
        <w:tblInd w:w="279" w:type="dxa"/>
        <w:tblLayout w:type="fixed"/>
        <w:tblLook w:val="04A0" w:firstRow="1" w:lastRow="0" w:firstColumn="1" w:lastColumn="0" w:noHBand="0" w:noVBand="1"/>
      </w:tblPr>
      <w:tblGrid>
        <w:gridCol w:w="709"/>
        <w:gridCol w:w="3711"/>
        <w:gridCol w:w="1391"/>
        <w:gridCol w:w="1701"/>
        <w:gridCol w:w="1420"/>
        <w:gridCol w:w="1416"/>
      </w:tblGrid>
      <w:tr w:rsidR="006C2E2B" w:rsidRPr="006974FC" w14:paraId="77816E15" w14:textId="77777777" w:rsidTr="000C4C75">
        <w:trPr>
          <w:trHeight w:val="233"/>
          <w:tblHeader/>
        </w:trPr>
        <w:tc>
          <w:tcPr>
            <w:tcW w:w="343" w:type="pct"/>
            <w:shd w:val="clear" w:color="auto" w:fill="BFBFBF" w:themeFill="background1" w:themeFillShade="BF"/>
            <w:vAlign w:val="center"/>
          </w:tcPr>
          <w:p w14:paraId="3AF618A9" w14:textId="70F34242" w:rsidR="00AB77C6" w:rsidRPr="00504735" w:rsidRDefault="00AB77C6" w:rsidP="00345EA1">
            <w:pPr>
              <w:tabs>
                <w:tab w:val="left" w:pos="-720"/>
              </w:tabs>
              <w:suppressAutoHyphens/>
              <w:jc w:val="center"/>
              <w:rPr>
                <w:rFonts w:cstheme="minorHAnsi"/>
                <w:b/>
                <w:spacing w:val="-2"/>
                <w:szCs w:val="20"/>
                <w:rtl/>
                <w:cs/>
                <w:lang w:val="fr-FR"/>
              </w:rPr>
            </w:pPr>
            <w:r>
              <w:rPr>
                <w:rFonts w:eastAsia="Arial Narrow" w:cstheme="minorHAnsi"/>
                <w:b/>
                <w:bCs/>
                <w:spacing w:val="-2"/>
                <w:szCs w:val="20"/>
                <w:cs/>
              </w:rPr>
              <w:lastRenderedPageBreak/>
              <w:t>#</w:t>
            </w:r>
          </w:p>
        </w:tc>
        <w:tc>
          <w:tcPr>
            <w:tcW w:w="1793" w:type="pct"/>
            <w:shd w:val="clear" w:color="auto" w:fill="BFBFBF" w:themeFill="background1" w:themeFillShade="BF"/>
            <w:vAlign w:val="center"/>
          </w:tcPr>
          <w:p w14:paraId="0E1CE84F" w14:textId="56BB08CE" w:rsidR="00AB77C6" w:rsidRPr="00504735" w:rsidRDefault="00AB77C6" w:rsidP="00345EA1">
            <w:pPr>
              <w:suppressAutoHyphens/>
              <w:rPr>
                <w:rFonts w:cstheme="minorHAnsi"/>
                <w:b/>
                <w:spacing w:val="-2"/>
                <w:szCs w:val="20"/>
                <w:rtl/>
                <w:cs/>
                <w:lang w:val="fr-FR"/>
              </w:rPr>
            </w:pPr>
            <w:r w:rsidRPr="00504735">
              <w:rPr>
                <w:rFonts w:eastAsia="Arial Narrow" w:cstheme="minorHAnsi"/>
                <w:b/>
                <w:bCs/>
                <w:spacing w:val="-2"/>
                <w:szCs w:val="20"/>
              </w:rPr>
              <w:t>QUESTIONS AND FILTERS</w:t>
            </w:r>
          </w:p>
        </w:tc>
        <w:tc>
          <w:tcPr>
            <w:tcW w:w="1494" w:type="pct"/>
            <w:gridSpan w:val="2"/>
            <w:shd w:val="clear" w:color="auto" w:fill="BFBFBF" w:themeFill="background1" w:themeFillShade="BF"/>
            <w:vAlign w:val="center"/>
          </w:tcPr>
          <w:p w14:paraId="0608DB2C" w14:textId="1F644424" w:rsidR="00AB77C6" w:rsidRPr="00504735" w:rsidRDefault="00AB77C6" w:rsidP="00345EA1">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rPr>
              <w:t>CODING</w:t>
            </w:r>
          </w:p>
        </w:tc>
        <w:tc>
          <w:tcPr>
            <w:tcW w:w="686" w:type="pct"/>
            <w:shd w:val="clear" w:color="auto" w:fill="BFBFBF" w:themeFill="background1" w:themeFillShade="BF"/>
          </w:tcPr>
          <w:p w14:paraId="22DE9B2C" w14:textId="77777777" w:rsidR="00AB77C6" w:rsidRPr="00504735" w:rsidRDefault="00AB77C6" w:rsidP="00345EA1">
            <w:pPr>
              <w:suppressAutoHyphens/>
              <w:ind w:left="-78" w:right="-102"/>
              <w:jc w:val="center"/>
              <w:rPr>
                <w:rFonts w:eastAsia="Arial Narrow" w:cstheme="minorHAnsi"/>
                <w:b/>
                <w:bCs/>
                <w:spacing w:val="-2"/>
                <w:szCs w:val="20"/>
                <w:lang w:val="fr-FR"/>
              </w:rPr>
            </w:pPr>
          </w:p>
        </w:tc>
        <w:tc>
          <w:tcPr>
            <w:tcW w:w="684" w:type="pct"/>
            <w:shd w:val="clear" w:color="auto" w:fill="BFBFBF" w:themeFill="background1" w:themeFillShade="BF"/>
            <w:vAlign w:val="center"/>
          </w:tcPr>
          <w:p w14:paraId="1CCCCA81" w14:textId="1E6BA67C" w:rsidR="00AB77C6" w:rsidRPr="00504735" w:rsidRDefault="00AB77C6" w:rsidP="00345EA1">
            <w:pPr>
              <w:suppressAutoHyphens/>
              <w:ind w:left="-78" w:right="-102"/>
              <w:jc w:val="center"/>
              <w:rPr>
                <w:rFonts w:cstheme="minorHAnsi"/>
                <w:b/>
                <w:spacing w:val="-2"/>
                <w:szCs w:val="20"/>
                <w:lang w:val="fr-FR"/>
              </w:rPr>
            </w:pPr>
            <w:r w:rsidRPr="00504735">
              <w:rPr>
                <w:rFonts w:eastAsia="Arial Narrow" w:cstheme="minorHAnsi"/>
                <w:b/>
                <w:bCs/>
                <w:spacing w:val="-2"/>
                <w:szCs w:val="20"/>
              </w:rPr>
              <w:t>SWITCH TO</w:t>
            </w:r>
          </w:p>
        </w:tc>
      </w:tr>
      <w:tr w:rsidR="006C2E2B" w:rsidRPr="006974FC" w14:paraId="1B1DA278" w14:textId="77777777" w:rsidTr="000C4C75">
        <w:trPr>
          <w:trHeight w:val="539"/>
          <w:tblHeader/>
        </w:trPr>
        <w:tc>
          <w:tcPr>
            <w:tcW w:w="343" w:type="pct"/>
            <w:shd w:val="clear" w:color="auto" w:fill="DEEAF6" w:themeFill="accent1" w:themeFillTint="33"/>
            <w:vAlign w:val="center"/>
          </w:tcPr>
          <w:p w14:paraId="3B6916D0" w14:textId="77777777" w:rsidR="00AB77C6" w:rsidRPr="00504735" w:rsidRDefault="00AB77C6" w:rsidP="005E753F">
            <w:pPr>
              <w:tabs>
                <w:tab w:val="left" w:pos="-720"/>
              </w:tabs>
              <w:suppressAutoHyphens/>
              <w:jc w:val="center"/>
              <w:rPr>
                <w:rFonts w:eastAsia="Arial Narrow" w:cstheme="minorHAnsi"/>
                <w:b/>
                <w:bCs/>
                <w:spacing w:val="-2"/>
                <w:szCs w:val="20"/>
                <w:cs/>
                <w:lang w:val="fr-FR"/>
              </w:rPr>
            </w:pPr>
            <w:r w:rsidRPr="00504735">
              <w:rPr>
                <w:rFonts w:eastAsia="Arial Narrow" w:cstheme="minorHAnsi"/>
                <w:b/>
                <w:bCs/>
                <w:spacing w:val="-2"/>
                <w:szCs w:val="20"/>
              </w:rPr>
              <w:t>601</w:t>
            </w:r>
          </w:p>
        </w:tc>
        <w:tc>
          <w:tcPr>
            <w:tcW w:w="3287" w:type="pct"/>
            <w:gridSpan w:val="3"/>
            <w:shd w:val="clear" w:color="auto" w:fill="DEEAF6" w:themeFill="accent1" w:themeFillTint="33"/>
            <w:vAlign w:val="center"/>
          </w:tcPr>
          <w:p w14:paraId="45FEDF9C" w14:textId="69CA93CC" w:rsidR="00AB77C6" w:rsidRPr="00504735" w:rsidRDefault="00AB77C6" w:rsidP="00924089">
            <w:pPr>
              <w:tabs>
                <w:tab w:val="left" w:pos="-720"/>
              </w:tabs>
              <w:suppressAutoHyphens/>
              <w:rPr>
                <w:rFonts w:eastAsia="Arial Narrow" w:cstheme="minorHAnsi"/>
                <w:b/>
                <w:bCs/>
                <w:noProof/>
                <w:spacing w:val="-2"/>
                <w:szCs w:val="20"/>
                <w:lang w:val="fr-FR" w:eastAsia="en-IN"/>
              </w:rPr>
            </w:pPr>
            <w:r w:rsidRPr="00504735">
              <w:rPr>
                <w:rFonts w:eastAsia="Arial Narrow" w:cstheme="minorHAnsi"/>
                <w:b/>
                <w:bCs/>
                <w:noProof/>
                <w:spacing w:val="-2"/>
                <w:szCs w:val="20"/>
                <w:lang w:eastAsia="en-IN"/>
              </w:rPr>
              <w:t>IUD</w:t>
            </w:r>
          </w:p>
          <w:p w14:paraId="2564F171" w14:textId="0EAB729E" w:rsidR="00AB77C6" w:rsidRPr="00504735" w:rsidRDefault="00AB77C6" w:rsidP="00924089">
            <w:pPr>
              <w:keepNext/>
              <w:widowControl w:val="0"/>
              <w:tabs>
                <w:tab w:val="left" w:pos="0"/>
              </w:tabs>
              <w:suppressAutoHyphens/>
              <w:outlineLvl w:val="1"/>
              <w:rPr>
                <w:rFonts w:eastAsia="Times New Roman" w:cstheme="minorHAnsi"/>
                <w:b/>
                <w:bCs/>
                <w:spacing w:val="-2"/>
                <w:szCs w:val="20"/>
                <w:cs/>
                <w:lang w:val="fr-FR"/>
              </w:rPr>
            </w:pPr>
            <w:r w:rsidRPr="00504735">
              <w:rPr>
                <w:rFonts w:eastAsia="Arial Narrow" w:cstheme="minorHAnsi"/>
                <w:b/>
                <w:bCs/>
                <w:noProof/>
                <w:spacing w:val="-2"/>
                <w:szCs w:val="20"/>
                <w:lang w:eastAsia="en-IN"/>
              </w:rPr>
              <w:t>Check: If 513A ≠ 5 OR 513B ≠ 5 OR 513C ≠ 5 OR 513D ≠ 5</w:t>
            </w:r>
          </w:p>
        </w:tc>
        <w:tc>
          <w:tcPr>
            <w:tcW w:w="686" w:type="pct"/>
            <w:shd w:val="clear" w:color="auto" w:fill="DEEAF6" w:themeFill="accent1" w:themeFillTint="33"/>
          </w:tcPr>
          <w:p w14:paraId="2CC14F4F" w14:textId="77777777" w:rsidR="00AB77C6" w:rsidRPr="00504735" w:rsidRDefault="00AB77C6" w:rsidP="005E753F">
            <w:pPr>
              <w:suppressAutoHyphens/>
              <w:ind w:left="-78" w:right="-102"/>
              <w:jc w:val="center"/>
              <w:rPr>
                <w:rFonts w:eastAsia="Arial Narrow" w:cstheme="minorHAnsi"/>
                <w:b/>
                <w:bCs/>
                <w:spacing w:val="-2"/>
                <w:szCs w:val="20"/>
                <w:cs/>
                <w:lang w:val="fr-FR"/>
              </w:rPr>
            </w:pPr>
          </w:p>
        </w:tc>
        <w:tc>
          <w:tcPr>
            <w:tcW w:w="684" w:type="pct"/>
            <w:shd w:val="clear" w:color="auto" w:fill="DEEAF6" w:themeFill="accent1" w:themeFillTint="33"/>
            <w:vAlign w:val="center"/>
          </w:tcPr>
          <w:p w14:paraId="2C8F312D" w14:textId="50F39C55" w:rsidR="00AB77C6" w:rsidRPr="00504735" w:rsidRDefault="00AB77C6" w:rsidP="005E753F">
            <w:pPr>
              <w:suppressAutoHyphens/>
              <w:ind w:left="-78" w:right="-102"/>
              <w:jc w:val="center"/>
              <w:rPr>
                <w:rFonts w:eastAsia="Arial Narrow" w:cstheme="minorHAnsi"/>
                <w:b/>
                <w:bCs/>
                <w:spacing w:val="-2"/>
                <w:szCs w:val="20"/>
                <w:cs/>
                <w:lang w:val="fr-FR"/>
              </w:rPr>
            </w:pPr>
          </w:p>
          <w:p w14:paraId="0C5E5CE0" w14:textId="77777777" w:rsidR="00AB77C6" w:rsidRPr="00504735" w:rsidRDefault="00AB77C6" w:rsidP="005E753F">
            <w:pPr>
              <w:suppressAutoHyphens/>
              <w:ind w:left="-78" w:right="-102"/>
              <w:jc w:val="center"/>
              <w:rPr>
                <w:rFonts w:eastAsia="Arial Narrow" w:cstheme="minorHAnsi"/>
                <w:b/>
                <w:bCs/>
                <w:spacing w:val="-2"/>
                <w:szCs w:val="20"/>
                <w:cs/>
                <w:lang w:val="fr-FR"/>
              </w:rPr>
            </w:pPr>
            <w:r w:rsidRPr="00504735">
              <w:rPr>
                <w:rFonts w:eastAsia="Arial Narrow" w:cs="Mangal"/>
                <w:b/>
                <w:bCs/>
                <w:spacing w:val="-2"/>
                <w:szCs w:val="20"/>
                <w:cs/>
              </w:rPr>
              <w:t>607</w:t>
            </w:r>
          </w:p>
        </w:tc>
      </w:tr>
      <w:tr w:rsidR="006C2E2B" w:rsidRPr="006974FC" w14:paraId="250C9458" w14:textId="77777777" w:rsidTr="000C4C75">
        <w:trPr>
          <w:trHeight w:val="986"/>
        </w:trPr>
        <w:tc>
          <w:tcPr>
            <w:tcW w:w="343" w:type="pct"/>
          </w:tcPr>
          <w:p w14:paraId="5AEE85B2" w14:textId="77777777" w:rsidR="00AB77C6" w:rsidRPr="00E8509A" w:rsidRDefault="00AB77C6" w:rsidP="00924089">
            <w:pPr>
              <w:jc w:val="center"/>
              <w:rPr>
                <w:rFonts w:cstheme="minorHAnsi"/>
                <w:sz w:val="18"/>
                <w:szCs w:val="18"/>
                <w:lang w:val="fr-FR"/>
              </w:rPr>
            </w:pPr>
            <w:r w:rsidRPr="00E8509A">
              <w:rPr>
                <w:rFonts w:eastAsia="Arial Narrow" w:cs="Mangal"/>
                <w:sz w:val="18"/>
                <w:szCs w:val="18"/>
                <w:cs/>
              </w:rPr>
              <w:t>602</w:t>
            </w:r>
          </w:p>
        </w:tc>
        <w:tc>
          <w:tcPr>
            <w:tcW w:w="1793" w:type="pct"/>
          </w:tcPr>
          <w:p w14:paraId="0B8BEF09" w14:textId="30F360F7" w:rsidR="00AB77C6" w:rsidRPr="00504735" w:rsidRDefault="00AB77C6" w:rsidP="00924089">
            <w:pPr>
              <w:pStyle w:val="ListParagraph1"/>
              <w:spacing w:line="276" w:lineRule="auto"/>
              <w:ind w:left="0"/>
              <w:rPr>
                <w:rFonts w:cstheme="minorHAnsi"/>
                <w:szCs w:val="20"/>
                <w:lang w:val="fr-FR"/>
              </w:rPr>
            </w:pPr>
            <w:r w:rsidRPr="00504735">
              <w:rPr>
                <w:rFonts w:cstheme="minorHAnsi"/>
                <w:szCs w:val="20"/>
              </w:rPr>
              <w:t>Place of insertion/removal of IUDs in the health structure?</w:t>
            </w:r>
          </w:p>
        </w:tc>
        <w:tc>
          <w:tcPr>
            <w:tcW w:w="1494" w:type="pct"/>
            <w:gridSpan w:val="2"/>
          </w:tcPr>
          <w:p w14:paraId="125DD8EE" w14:textId="277C33C7" w:rsidR="00AB77C6" w:rsidRPr="00504735" w:rsidRDefault="00AB77C6" w:rsidP="00924089">
            <w:pPr>
              <w:tabs>
                <w:tab w:val="left" w:pos="0"/>
                <w:tab w:val="right" w:leader="dot" w:pos="4092"/>
              </w:tabs>
              <w:rPr>
                <w:rFonts w:cstheme="minorHAnsi"/>
                <w:bCs/>
                <w:szCs w:val="20"/>
                <w:lang w:val="fr-FR"/>
              </w:rPr>
            </w:pPr>
            <w:r w:rsidRPr="00504735">
              <w:rPr>
                <w:rFonts w:eastAsia="Arial Narrow" w:cstheme="minorHAnsi"/>
                <w:szCs w:val="20"/>
              </w:rPr>
              <w:t>Workroom</w:t>
            </w:r>
            <w:r w:rsidRPr="00504735">
              <w:rPr>
                <w:rFonts w:eastAsia="Arial Narrow" w:cs="Mangal"/>
                <w:szCs w:val="20"/>
                <w:cs/>
              </w:rPr>
              <w:tab/>
              <w:t>1</w:t>
            </w:r>
          </w:p>
          <w:p w14:paraId="3557DFD4" w14:textId="6258DFC7" w:rsidR="00AB77C6" w:rsidRPr="00504735" w:rsidRDefault="00AB77C6" w:rsidP="00924089">
            <w:pPr>
              <w:tabs>
                <w:tab w:val="right" w:leader="dot" w:pos="4092"/>
              </w:tabs>
              <w:rPr>
                <w:rFonts w:eastAsia="Arial Narrow" w:cstheme="minorHAnsi"/>
                <w:szCs w:val="20"/>
                <w:cs/>
                <w:lang w:val="fr-FR"/>
              </w:rPr>
            </w:pPr>
            <w:r w:rsidRPr="00504735">
              <w:rPr>
                <w:rFonts w:eastAsia="Arial Narrow" w:cstheme="minorHAnsi"/>
                <w:szCs w:val="20"/>
              </w:rPr>
              <w:t>DIU Corner</w:t>
            </w:r>
            <w:r w:rsidRPr="00504735">
              <w:rPr>
                <w:rFonts w:eastAsia="Arial Narrow" w:cs="Mangal"/>
                <w:szCs w:val="20"/>
                <w:cs/>
              </w:rPr>
              <w:tab/>
              <w:t>2</w:t>
            </w:r>
          </w:p>
          <w:p w14:paraId="073298CB" w14:textId="324F4ECA" w:rsidR="00AB77C6" w:rsidRPr="00504735" w:rsidRDefault="00AB77C6" w:rsidP="00924089">
            <w:pPr>
              <w:tabs>
                <w:tab w:val="right" w:leader="dot" w:pos="4092"/>
              </w:tabs>
              <w:rPr>
                <w:rFonts w:eastAsia="Arial Narrow" w:cstheme="minorHAnsi"/>
                <w:szCs w:val="20"/>
                <w:cs/>
                <w:lang w:val="fr-FR"/>
              </w:rPr>
            </w:pPr>
            <w:r>
              <w:rPr>
                <w:rFonts w:eastAsia="Arial Narrow" w:cstheme="minorHAnsi"/>
                <w:szCs w:val="20"/>
              </w:rPr>
              <w:t xml:space="preserve">Operating theatre </w:t>
            </w:r>
            <w:r w:rsidRPr="00504735">
              <w:rPr>
                <w:rFonts w:eastAsia="Arial Narrow" w:cs="Mangal"/>
                <w:szCs w:val="20"/>
                <w:cs/>
              </w:rPr>
              <w:tab/>
              <w:t>3</w:t>
            </w:r>
          </w:p>
          <w:p w14:paraId="3B1C4FE1" w14:textId="7191154F" w:rsidR="00AB77C6" w:rsidRPr="00504735" w:rsidRDefault="00AB77C6" w:rsidP="00924089">
            <w:pPr>
              <w:tabs>
                <w:tab w:val="right" w:leader="dot" w:pos="4092"/>
              </w:tabs>
              <w:rPr>
                <w:rFonts w:eastAsia="Arial Narrow" w:cstheme="minorHAnsi"/>
                <w:szCs w:val="20"/>
                <w:lang w:val="fr-FR"/>
              </w:rPr>
            </w:pPr>
            <w:r w:rsidRPr="00504735">
              <w:rPr>
                <w:rFonts w:eastAsia="Arial Narrow" w:cstheme="minorHAnsi"/>
                <w:szCs w:val="20"/>
              </w:rPr>
              <w:t>Other (specify)</w:t>
            </w:r>
            <w:r w:rsidRPr="00504735">
              <w:rPr>
                <w:rFonts w:eastAsia="Arial Narrow" w:cs="Mangal"/>
                <w:szCs w:val="20"/>
                <w:cs/>
              </w:rPr>
              <w:tab/>
              <w:t>4</w:t>
            </w:r>
          </w:p>
        </w:tc>
        <w:tc>
          <w:tcPr>
            <w:tcW w:w="686" w:type="pct"/>
          </w:tcPr>
          <w:p w14:paraId="655144F9" w14:textId="77777777" w:rsidR="00AB77C6" w:rsidRPr="00504735" w:rsidRDefault="00AB77C6" w:rsidP="00924089">
            <w:pPr>
              <w:rPr>
                <w:rFonts w:cstheme="minorHAnsi"/>
                <w:szCs w:val="20"/>
                <w:lang w:val="fr-FR"/>
              </w:rPr>
            </w:pPr>
          </w:p>
        </w:tc>
        <w:tc>
          <w:tcPr>
            <w:tcW w:w="684" w:type="pct"/>
          </w:tcPr>
          <w:p w14:paraId="4831440D" w14:textId="0F0C48CB" w:rsidR="00AB77C6" w:rsidRPr="00504735" w:rsidRDefault="00AB77C6" w:rsidP="00924089">
            <w:pPr>
              <w:rPr>
                <w:rFonts w:cstheme="minorHAnsi"/>
                <w:szCs w:val="20"/>
                <w:lang w:val="fr-FR"/>
              </w:rPr>
            </w:pPr>
          </w:p>
        </w:tc>
      </w:tr>
      <w:tr w:rsidR="006C2E2B" w:rsidRPr="006974FC" w14:paraId="6E030F49" w14:textId="77777777" w:rsidTr="000C4C75">
        <w:trPr>
          <w:trHeight w:val="77"/>
        </w:trPr>
        <w:tc>
          <w:tcPr>
            <w:tcW w:w="343" w:type="pct"/>
            <w:vMerge w:val="restart"/>
          </w:tcPr>
          <w:p w14:paraId="6EA3C3D7" w14:textId="77777777" w:rsidR="00AB77C6" w:rsidRPr="00504735" w:rsidRDefault="00AB77C6" w:rsidP="00924089">
            <w:pPr>
              <w:pStyle w:val="ListParagraph1"/>
              <w:spacing w:after="0" w:line="240" w:lineRule="auto"/>
              <w:ind w:left="0"/>
              <w:rPr>
                <w:rFonts w:eastAsia="Arial Narrow" w:cstheme="minorHAnsi"/>
                <w:szCs w:val="20"/>
                <w:cs/>
                <w:lang w:val="fr-FR"/>
              </w:rPr>
            </w:pPr>
            <w:r w:rsidRPr="00504735">
              <w:rPr>
                <w:rFonts w:cstheme="minorHAnsi"/>
                <w:szCs w:val="20"/>
              </w:rPr>
              <w:t>603</w:t>
            </w:r>
          </w:p>
        </w:tc>
        <w:tc>
          <w:tcPr>
            <w:tcW w:w="1793" w:type="pct"/>
            <w:vMerge w:val="restart"/>
          </w:tcPr>
          <w:p w14:paraId="1B9D0113" w14:textId="1F9E4448" w:rsidR="00AB77C6" w:rsidRPr="00504735" w:rsidRDefault="00AB77C6" w:rsidP="00924089">
            <w:pPr>
              <w:pStyle w:val="ListParagraph1"/>
              <w:spacing w:after="0" w:line="240" w:lineRule="auto"/>
              <w:ind w:left="0"/>
              <w:rPr>
                <w:rFonts w:cstheme="minorHAnsi"/>
                <w:szCs w:val="20"/>
                <w:lang w:val="fr-FR"/>
              </w:rPr>
            </w:pPr>
            <w:r w:rsidRPr="00504735">
              <w:rPr>
                <w:rFonts w:cstheme="minorHAnsi"/>
                <w:szCs w:val="20"/>
              </w:rPr>
              <w:t>Are the following IUD equipment available and functional in the workroom and IUD corner?</w:t>
            </w:r>
          </w:p>
        </w:tc>
        <w:tc>
          <w:tcPr>
            <w:tcW w:w="672" w:type="pct"/>
            <w:shd w:val="clear" w:color="auto" w:fill="DEEAF6" w:themeFill="accent1" w:themeFillTint="33"/>
          </w:tcPr>
          <w:p w14:paraId="713EF404" w14:textId="2E2B63FE" w:rsidR="00AB77C6" w:rsidRPr="00504735" w:rsidRDefault="00AB77C6" w:rsidP="00924089">
            <w:pPr>
              <w:tabs>
                <w:tab w:val="left" w:pos="0"/>
                <w:tab w:val="right" w:leader="dot" w:pos="4092"/>
              </w:tabs>
              <w:jc w:val="center"/>
              <w:rPr>
                <w:rFonts w:cstheme="minorHAnsi"/>
                <w:b/>
                <w:szCs w:val="20"/>
                <w:lang w:val="fr-FR"/>
              </w:rPr>
            </w:pPr>
            <w:r w:rsidRPr="00504735">
              <w:rPr>
                <w:rFonts w:cstheme="minorHAnsi"/>
                <w:szCs w:val="20"/>
              </w:rPr>
              <w:t xml:space="preserve">Workroom </w:t>
            </w:r>
          </w:p>
        </w:tc>
        <w:tc>
          <w:tcPr>
            <w:tcW w:w="822" w:type="pct"/>
            <w:shd w:val="clear" w:color="auto" w:fill="DEEAF6" w:themeFill="accent1" w:themeFillTint="33"/>
          </w:tcPr>
          <w:p w14:paraId="17242D8C" w14:textId="1370D364" w:rsidR="00AB77C6" w:rsidRPr="00504735" w:rsidRDefault="00AB77C6" w:rsidP="00924089">
            <w:pPr>
              <w:tabs>
                <w:tab w:val="left" w:pos="0"/>
                <w:tab w:val="right" w:leader="dot" w:pos="4092"/>
              </w:tabs>
              <w:jc w:val="center"/>
              <w:rPr>
                <w:rFonts w:cstheme="minorHAnsi"/>
                <w:b/>
                <w:szCs w:val="20"/>
                <w:lang w:val="fr-FR"/>
              </w:rPr>
            </w:pPr>
            <w:r w:rsidRPr="00504735">
              <w:rPr>
                <w:rFonts w:cstheme="minorHAnsi"/>
                <w:szCs w:val="20"/>
              </w:rPr>
              <w:t>Coin PF/ DIU</w:t>
            </w:r>
          </w:p>
        </w:tc>
        <w:tc>
          <w:tcPr>
            <w:tcW w:w="686" w:type="pct"/>
            <w:shd w:val="clear" w:color="auto" w:fill="DEEAF6" w:themeFill="accent1" w:themeFillTint="33"/>
          </w:tcPr>
          <w:p w14:paraId="388124E9" w14:textId="38E3790E" w:rsidR="00AB77C6" w:rsidRDefault="00AB77C6" w:rsidP="00924089">
            <w:pPr>
              <w:rPr>
                <w:rFonts w:cstheme="minorHAnsi"/>
                <w:szCs w:val="20"/>
                <w:lang w:val="fr-FR"/>
              </w:rPr>
            </w:pPr>
            <w:r>
              <w:rPr>
                <w:rFonts w:cstheme="minorHAnsi"/>
                <w:szCs w:val="20"/>
              </w:rPr>
              <w:t>Operating theatre</w:t>
            </w:r>
          </w:p>
        </w:tc>
        <w:tc>
          <w:tcPr>
            <w:tcW w:w="684" w:type="pct"/>
            <w:shd w:val="clear" w:color="auto" w:fill="DEEAF6" w:themeFill="accent1" w:themeFillTint="33"/>
          </w:tcPr>
          <w:p w14:paraId="61F42382" w14:textId="79CFEB41" w:rsidR="00AB77C6" w:rsidRPr="00504735" w:rsidRDefault="00AB77C6" w:rsidP="00924089">
            <w:pPr>
              <w:rPr>
                <w:rFonts w:cstheme="minorHAnsi"/>
                <w:szCs w:val="20"/>
                <w:lang w:val="fr-FR"/>
              </w:rPr>
            </w:pPr>
            <w:r>
              <w:rPr>
                <w:rFonts w:cstheme="minorHAnsi"/>
                <w:szCs w:val="20"/>
              </w:rPr>
              <w:t>Other</w:t>
            </w:r>
          </w:p>
        </w:tc>
      </w:tr>
      <w:tr w:rsidR="006C2E2B" w:rsidRPr="006974FC" w14:paraId="5F6F19BD" w14:textId="77777777" w:rsidTr="000C4C75">
        <w:trPr>
          <w:trHeight w:val="20"/>
        </w:trPr>
        <w:tc>
          <w:tcPr>
            <w:tcW w:w="343" w:type="pct"/>
            <w:vMerge/>
          </w:tcPr>
          <w:p w14:paraId="066E544A" w14:textId="77777777" w:rsidR="00AB77C6" w:rsidRPr="00504735" w:rsidRDefault="00AB77C6" w:rsidP="00924089">
            <w:pPr>
              <w:pStyle w:val="ListParagraph1"/>
              <w:spacing w:after="0" w:line="240" w:lineRule="auto"/>
              <w:ind w:left="0"/>
              <w:rPr>
                <w:rFonts w:cstheme="minorHAnsi"/>
                <w:szCs w:val="20"/>
                <w:lang w:val="fr-FR"/>
              </w:rPr>
            </w:pPr>
          </w:p>
        </w:tc>
        <w:tc>
          <w:tcPr>
            <w:tcW w:w="1793" w:type="pct"/>
            <w:vMerge/>
          </w:tcPr>
          <w:p w14:paraId="51A45C98" w14:textId="77777777" w:rsidR="00AB77C6" w:rsidRPr="00504735" w:rsidRDefault="00AB77C6" w:rsidP="00924089">
            <w:pPr>
              <w:pStyle w:val="ListParagraph1"/>
              <w:spacing w:after="0" w:line="240" w:lineRule="auto"/>
              <w:ind w:left="0"/>
              <w:rPr>
                <w:rFonts w:cstheme="minorHAnsi"/>
                <w:szCs w:val="20"/>
                <w:lang w:val="fr-FR"/>
              </w:rPr>
            </w:pPr>
          </w:p>
        </w:tc>
        <w:tc>
          <w:tcPr>
            <w:tcW w:w="672" w:type="pct"/>
            <w:shd w:val="clear" w:color="auto" w:fill="D9D9D9" w:themeFill="background1" w:themeFillShade="D9"/>
          </w:tcPr>
          <w:p w14:paraId="29811886" w14:textId="62F19789" w:rsidR="00AB77C6" w:rsidRPr="00504735" w:rsidRDefault="00AB77C6" w:rsidP="00924089">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Available and functional</w:t>
            </w:r>
            <w:r w:rsidRPr="00504735">
              <w:rPr>
                <w:rFonts w:eastAsia="Times New Roman" w:cstheme="minorHAnsi"/>
                <w:color w:val="000000"/>
                <w:szCs w:val="20"/>
              </w:rPr>
              <w:tab/>
              <w:t>1</w:t>
            </w:r>
          </w:p>
          <w:p w14:paraId="58969655" w14:textId="4294FCEF" w:rsidR="00AB77C6" w:rsidRPr="00504735" w:rsidRDefault="00AB77C6" w:rsidP="00924089">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Available but not functional</w:t>
            </w:r>
            <w:r w:rsidRPr="00504735">
              <w:rPr>
                <w:rFonts w:eastAsia="Times New Roman" w:cstheme="minorHAnsi"/>
                <w:color w:val="000000"/>
                <w:szCs w:val="20"/>
              </w:rPr>
              <w:tab/>
              <w:t>2</w:t>
            </w:r>
          </w:p>
          <w:p w14:paraId="241229ED" w14:textId="58066582" w:rsidR="00AB77C6" w:rsidRPr="00504735" w:rsidRDefault="00AB77C6" w:rsidP="00924089">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Unavailable</w:t>
            </w:r>
            <w:r w:rsidRPr="00504735">
              <w:rPr>
                <w:rFonts w:eastAsia="Times New Roman" w:cstheme="minorHAnsi"/>
                <w:color w:val="000000"/>
                <w:szCs w:val="20"/>
              </w:rPr>
              <w:tab/>
              <w:t>3</w:t>
            </w:r>
          </w:p>
        </w:tc>
        <w:tc>
          <w:tcPr>
            <w:tcW w:w="822" w:type="pct"/>
            <w:shd w:val="clear" w:color="auto" w:fill="D9D9D9" w:themeFill="background1" w:themeFillShade="D9"/>
          </w:tcPr>
          <w:p w14:paraId="637D25A6" w14:textId="77777777" w:rsidR="00AB77C6" w:rsidRPr="00504735" w:rsidRDefault="00AB77C6" w:rsidP="00924089">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Available and functional</w:t>
            </w:r>
            <w:r w:rsidRPr="00504735">
              <w:rPr>
                <w:rFonts w:eastAsia="Times New Roman" w:cstheme="minorHAnsi"/>
                <w:color w:val="000000"/>
                <w:szCs w:val="20"/>
              </w:rPr>
              <w:tab/>
              <w:t>1</w:t>
            </w:r>
          </w:p>
          <w:p w14:paraId="531A2AFE" w14:textId="77777777" w:rsidR="00AB77C6" w:rsidRPr="00504735" w:rsidRDefault="00AB77C6" w:rsidP="00924089">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Available but not functional</w:t>
            </w:r>
            <w:r w:rsidRPr="00504735">
              <w:rPr>
                <w:rFonts w:eastAsia="Times New Roman" w:cstheme="minorHAnsi"/>
                <w:color w:val="000000"/>
                <w:szCs w:val="20"/>
              </w:rPr>
              <w:tab/>
              <w:t>2</w:t>
            </w:r>
          </w:p>
          <w:p w14:paraId="03BC0C95" w14:textId="2DF03C60" w:rsidR="00AB77C6" w:rsidRPr="00504735" w:rsidRDefault="00AB77C6" w:rsidP="00924089">
            <w:pPr>
              <w:pStyle w:val="ListParagraph1"/>
              <w:tabs>
                <w:tab w:val="left" w:leader="dot" w:pos="1515"/>
              </w:tabs>
              <w:ind w:left="0"/>
              <w:rPr>
                <w:rFonts w:eastAsia="Times New Roman" w:cstheme="minorHAnsi"/>
                <w:color w:val="000000"/>
                <w:szCs w:val="20"/>
                <w:lang w:val="fr-FR"/>
              </w:rPr>
            </w:pPr>
            <w:r w:rsidRPr="00504735">
              <w:rPr>
                <w:rFonts w:eastAsia="Times New Roman" w:cstheme="minorHAnsi"/>
                <w:color w:val="000000"/>
                <w:szCs w:val="20"/>
              </w:rPr>
              <w:t>Unavailable</w:t>
            </w:r>
            <w:r w:rsidRPr="00504735">
              <w:rPr>
                <w:rFonts w:eastAsia="Times New Roman" w:cstheme="minorHAnsi"/>
                <w:color w:val="000000"/>
                <w:szCs w:val="20"/>
              </w:rPr>
              <w:tab/>
              <w:t>3</w:t>
            </w:r>
          </w:p>
        </w:tc>
        <w:tc>
          <w:tcPr>
            <w:tcW w:w="686" w:type="pct"/>
            <w:shd w:val="clear" w:color="auto" w:fill="D9D9D9" w:themeFill="background1" w:themeFillShade="D9"/>
          </w:tcPr>
          <w:p w14:paraId="7E0B5B11" w14:textId="77777777" w:rsidR="006C2E2B" w:rsidRPr="00504735" w:rsidRDefault="006C2E2B" w:rsidP="006C2E2B">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Available and functional</w:t>
            </w:r>
            <w:r w:rsidRPr="00504735">
              <w:rPr>
                <w:rFonts w:eastAsia="Times New Roman" w:cstheme="minorHAnsi"/>
                <w:color w:val="000000"/>
                <w:szCs w:val="20"/>
              </w:rPr>
              <w:tab/>
              <w:t>1</w:t>
            </w:r>
          </w:p>
          <w:p w14:paraId="14B1A532" w14:textId="77777777" w:rsidR="006C2E2B" w:rsidRPr="00504735" w:rsidRDefault="006C2E2B" w:rsidP="006C2E2B">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Available but not functional</w:t>
            </w:r>
            <w:r w:rsidRPr="00504735">
              <w:rPr>
                <w:rFonts w:eastAsia="Times New Roman" w:cstheme="minorHAnsi"/>
                <w:color w:val="000000"/>
                <w:szCs w:val="20"/>
              </w:rPr>
              <w:tab/>
              <w:t>2</w:t>
            </w:r>
          </w:p>
          <w:p w14:paraId="20210609" w14:textId="7E1B391D" w:rsidR="00AB77C6" w:rsidRPr="00504735" w:rsidRDefault="006C2E2B" w:rsidP="000C4C75">
            <w:pPr>
              <w:pStyle w:val="ListParagraph1"/>
              <w:ind w:left="0"/>
              <w:rPr>
                <w:rFonts w:eastAsia="Times New Roman" w:cstheme="minorHAnsi"/>
                <w:color w:val="000000"/>
                <w:szCs w:val="20"/>
                <w:lang w:val="fr-FR"/>
              </w:rPr>
            </w:pPr>
            <w:r w:rsidRPr="00504735">
              <w:rPr>
                <w:rFonts w:eastAsia="Times New Roman" w:cstheme="minorHAnsi"/>
                <w:color w:val="000000"/>
                <w:szCs w:val="20"/>
              </w:rPr>
              <w:t>Unavailable</w:t>
            </w:r>
            <w:r w:rsidRPr="00504735">
              <w:rPr>
                <w:rFonts w:eastAsia="Times New Roman" w:cstheme="minorHAnsi"/>
                <w:color w:val="000000"/>
                <w:szCs w:val="20"/>
              </w:rPr>
              <w:tab/>
              <w:t>3</w:t>
            </w:r>
          </w:p>
        </w:tc>
        <w:tc>
          <w:tcPr>
            <w:tcW w:w="684" w:type="pct"/>
            <w:shd w:val="clear" w:color="auto" w:fill="D9D9D9" w:themeFill="background1" w:themeFillShade="D9"/>
          </w:tcPr>
          <w:p w14:paraId="0618E911" w14:textId="77777777" w:rsidR="006C2E2B" w:rsidRPr="00504735" w:rsidRDefault="006C2E2B" w:rsidP="006C2E2B">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Available and functional</w:t>
            </w:r>
            <w:r w:rsidRPr="00504735">
              <w:rPr>
                <w:rFonts w:eastAsia="Times New Roman" w:cstheme="minorHAnsi"/>
                <w:color w:val="000000"/>
                <w:szCs w:val="20"/>
              </w:rPr>
              <w:tab/>
              <w:t>1</w:t>
            </w:r>
          </w:p>
          <w:p w14:paraId="04B1D78B" w14:textId="77777777" w:rsidR="006C2E2B" w:rsidRPr="00504735" w:rsidRDefault="006C2E2B" w:rsidP="006C2E2B">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Available but not functional</w:t>
            </w:r>
            <w:r w:rsidRPr="00504735">
              <w:rPr>
                <w:rFonts w:eastAsia="Times New Roman" w:cstheme="minorHAnsi"/>
                <w:color w:val="000000"/>
                <w:szCs w:val="20"/>
              </w:rPr>
              <w:tab/>
              <w:t>2</w:t>
            </w:r>
          </w:p>
          <w:p w14:paraId="603B566A" w14:textId="35A6A2F9" w:rsidR="00AB77C6" w:rsidRPr="00504735" w:rsidRDefault="006C2E2B" w:rsidP="000C4C75">
            <w:pPr>
              <w:pStyle w:val="ListParagraph1"/>
              <w:ind w:left="0"/>
              <w:rPr>
                <w:rFonts w:eastAsia="Times New Roman" w:cstheme="minorHAnsi"/>
                <w:color w:val="000000"/>
                <w:szCs w:val="20"/>
                <w:lang w:val="fr-FR"/>
              </w:rPr>
            </w:pPr>
            <w:r w:rsidRPr="00504735">
              <w:rPr>
                <w:rFonts w:eastAsia="Times New Roman" w:cstheme="minorHAnsi"/>
                <w:color w:val="000000"/>
                <w:szCs w:val="20"/>
              </w:rPr>
              <w:t>Unavailable</w:t>
            </w:r>
            <w:r w:rsidRPr="00504735">
              <w:rPr>
                <w:rFonts w:eastAsia="Times New Roman" w:cstheme="minorHAnsi"/>
                <w:color w:val="000000"/>
                <w:szCs w:val="20"/>
              </w:rPr>
              <w:tab/>
              <w:t>3</w:t>
            </w:r>
          </w:p>
        </w:tc>
      </w:tr>
      <w:tr w:rsidR="006C2E2B" w:rsidRPr="006974FC" w14:paraId="18454BA8" w14:textId="77777777" w:rsidTr="000C4C75">
        <w:trPr>
          <w:trHeight w:val="20"/>
        </w:trPr>
        <w:tc>
          <w:tcPr>
            <w:tcW w:w="343" w:type="pct"/>
          </w:tcPr>
          <w:p w14:paraId="443B63D1"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
          <w:p w14:paraId="357121F1" w14:textId="30BB9D79" w:rsidR="00AB77C6" w:rsidRPr="00504735" w:rsidRDefault="00AB77C6" w:rsidP="00AB77C6">
            <w:pPr>
              <w:rPr>
                <w:rFonts w:cstheme="minorHAnsi"/>
                <w:szCs w:val="20"/>
                <w:lang w:val="fr-FR"/>
              </w:rPr>
            </w:pPr>
            <w:r w:rsidRPr="00504735">
              <w:rPr>
                <w:rFonts w:cstheme="minorHAnsi"/>
                <w:szCs w:val="20"/>
              </w:rPr>
              <w:t>Stainless steel tray with lid</w:t>
            </w:r>
          </w:p>
        </w:tc>
        <w:tc>
          <w:tcPr>
            <w:tcW w:w="672" w:type="pct"/>
          </w:tcPr>
          <w:p w14:paraId="502FEC4C" w14:textId="77777777" w:rsidR="00AB77C6" w:rsidRPr="00504735" w:rsidRDefault="00AB77C6" w:rsidP="00AB77C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822" w:type="pct"/>
          </w:tcPr>
          <w:p w14:paraId="5988FFF7" w14:textId="77777777" w:rsidR="00AB77C6" w:rsidRPr="00504735" w:rsidRDefault="00AB77C6" w:rsidP="00AB77C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86" w:type="pct"/>
          </w:tcPr>
          <w:p w14:paraId="1E1C1862" w14:textId="27424AB2" w:rsidR="00AB77C6" w:rsidRPr="00504735" w:rsidRDefault="00AB77C6" w:rsidP="00AB77C6">
            <w:pPr>
              <w:pStyle w:val="ListParagraph1"/>
              <w:ind w:left="0"/>
              <w:jc w:val="both"/>
              <w:rPr>
                <w:rFonts w:eastAsia="Times New Roman" w:cstheme="minorHAnsi"/>
                <w:color w:val="000000"/>
                <w:szCs w:val="20"/>
                <w:lang w:val="fr-FR"/>
              </w:rPr>
            </w:pPr>
            <w:r w:rsidRPr="00504735">
              <w:rPr>
                <w:rFonts w:eastAsia="Times New Roman" w:cstheme="minorHAnsi"/>
                <w:color w:val="000000"/>
                <w:szCs w:val="20"/>
              </w:rPr>
              <w:t>1        2       3</w:t>
            </w:r>
          </w:p>
        </w:tc>
        <w:tc>
          <w:tcPr>
            <w:tcW w:w="684" w:type="pct"/>
          </w:tcPr>
          <w:p w14:paraId="77D09732" w14:textId="2DF15379" w:rsidR="00AB77C6" w:rsidRPr="00504735" w:rsidRDefault="00AB77C6" w:rsidP="000C4C75">
            <w:pPr>
              <w:pStyle w:val="ListParagraph1"/>
              <w:ind w:left="0"/>
              <w:jc w:val="both"/>
              <w:rPr>
                <w:rFonts w:eastAsia="Times New Roman" w:cstheme="minorHAnsi"/>
                <w:color w:val="000000"/>
                <w:szCs w:val="20"/>
                <w:lang w:val="fr-FR"/>
              </w:rPr>
            </w:pPr>
            <w:r w:rsidRPr="00504735">
              <w:rPr>
                <w:rFonts w:eastAsia="Times New Roman" w:cstheme="minorHAnsi"/>
                <w:color w:val="000000"/>
                <w:szCs w:val="20"/>
              </w:rPr>
              <w:t>12 3</w:t>
            </w:r>
          </w:p>
        </w:tc>
      </w:tr>
      <w:tr w:rsidR="006C2E2B" w:rsidRPr="006974FC" w14:paraId="3D35C629" w14:textId="77777777" w:rsidTr="000C4C75">
        <w:trPr>
          <w:trHeight w:val="121"/>
        </w:trPr>
        <w:tc>
          <w:tcPr>
            <w:tcW w:w="343" w:type="pct"/>
          </w:tcPr>
          <w:p w14:paraId="3574347D"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
          <w:p w14:paraId="460E6BB0" w14:textId="73E965B0" w:rsidR="00AB77C6" w:rsidRPr="00504735" w:rsidRDefault="00AB77C6" w:rsidP="00AB77C6">
            <w:pPr>
              <w:rPr>
                <w:rFonts w:cstheme="minorHAnsi"/>
                <w:szCs w:val="20"/>
                <w:lang w:val="fr-FR"/>
              </w:rPr>
            </w:pPr>
            <w:r w:rsidRPr="00504735">
              <w:rPr>
                <w:rFonts w:cstheme="minorHAnsi"/>
                <w:szCs w:val="20"/>
              </w:rPr>
              <w:t>Small bowl for antiseptic solution</w:t>
            </w:r>
          </w:p>
        </w:tc>
        <w:tc>
          <w:tcPr>
            <w:tcW w:w="672" w:type="pct"/>
          </w:tcPr>
          <w:p w14:paraId="32461555" w14:textId="77777777" w:rsidR="00AB77C6" w:rsidRPr="00504735" w:rsidRDefault="00AB77C6" w:rsidP="00AB77C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822" w:type="pct"/>
            <w:shd w:val="clear" w:color="auto" w:fill="FFFFFF" w:themeFill="background1"/>
          </w:tcPr>
          <w:p w14:paraId="45AD21EA" w14:textId="77777777" w:rsidR="00AB77C6" w:rsidRPr="00504735" w:rsidRDefault="00AB77C6" w:rsidP="00AB77C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86" w:type="pct"/>
          </w:tcPr>
          <w:p w14:paraId="5194FC3E" w14:textId="35385B77" w:rsidR="00AB77C6" w:rsidRPr="00895F5D" w:rsidRDefault="00AB77C6" w:rsidP="00AB77C6">
            <w:pPr>
              <w:pStyle w:val="ListParagraph1"/>
              <w:ind w:left="0"/>
              <w:jc w:val="both"/>
              <w:rPr>
                <w:rFonts w:eastAsia="Times New Roman" w:cstheme="minorHAnsi"/>
                <w:color w:val="000000"/>
                <w:szCs w:val="20"/>
                <w:lang w:val="fr-FR"/>
              </w:rPr>
            </w:pPr>
            <w:r w:rsidRPr="00504735">
              <w:rPr>
                <w:rFonts w:eastAsia="Times New Roman" w:cstheme="minorHAnsi"/>
                <w:color w:val="000000"/>
                <w:szCs w:val="20"/>
              </w:rPr>
              <w:t>1        2       3</w:t>
            </w:r>
          </w:p>
        </w:tc>
        <w:tc>
          <w:tcPr>
            <w:tcW w:w="684" w:type="pct"/>
          </w:tcPr>
          <w:p w14:paraId="1DFAE527" w14:textId="36E02FC2" w:rsidR="00AB77C6" w:rsidRPr="00504735" w:rsidRDefault="00AB77C6" w:rsidP="000C4C75">
            <w:pPr>
              <w:pStyle w:val="ListParagraph1"/>
              <w:ind w:left="0"/>
              <w:jc w:val="both"/>
              <w:rPr>
                <w:rFonts w:eastAsia="Times New Roman" w:cstheme="minorHAnsi"/>
                <w:color w:val="000000"/>
                <w:szCs w:val="20"/>
                <w:lang w:val="fr-FR"/>
              </w:rPr>
            </w:pPr>
            <w:r w:rsidRPr="00895F5D">
              <w:rPr>
                <w:rFonts w:eastAsia="Times New Roman" w:cstheme="minorHAnsi"/>
                <w:color w:val="000000"/>
                <w:szCs w:val="20"/>
              </w:rPr>
              <w:t>12 3</w:t>
            </w:r>
          </w:p>
        </w:tc>
      </w:tr>
      <w:tr w:rsidR="006C2E2B" w:rsidRPr="006974FC" w14:paraId="5C5CD7F9" w14:textId="77777777" w:rsidTr="000C4C75">
        <w:trPr>
          <w:trHeight w:val="20"/>
        </w:trPr>
        <w:tc>
          <w:tcPr>
            <w:tcW w:w="343" w:type="pct"/>
          </w:tcPr>
          <w:p w14:paraId="52FFE730"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
          <w:p w14:paraId="3E55038A" w14:textId="7E267BC0" w:rsidR="00AB77C6" w:rsidRPr="00504735" w:rsidRDefault="00AB77C6" w:rsidP="00AB77C6">
            <w:pPr>
              <w:rPr>
                <w:rFonts w:cstheme="minorHAnsi"/>
                <w:szCs w:val="20"/>
                <w:lang w:val="fr-FR"/>
              </w:rPr>
            </w:pPr>
            <w:r w:rsidRPr="00504735">
              <w:rPr>
                <w:rFonts w:cstheme="minorHAnsi"/>
                <w:szCs w:val="20"/>
              </w:rPr>
              <w:t>Kidney-shaped plateau (Beans)</w:t>
            </w:r>
          </w:p>
        </w:tc>
        <w:tc>
          <w:tcPr>
            <w:tcW w:w="672" w:type="pct"/>
          </w:tcPr>
          <w:p w14:paraId="5E759C93" w14:textId="77777777" w:rsidR="00AB77C6" w:rsidRPr="00504735" w:rsidRDefault="00AB77C6" w:rsidP="00AB77C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822" w:type="pct"/>
            <w:shd w:val="clear" w:color="auto" w:fill="FFFFFF" w:themeFill="background1"/>
          </w:tcPr>
          <w:p w14:paraId="61048C44" w14:textId="77777777" w:rsidR="00AB77C6" w:rsidRPr="00504735" w:rsidRDefault="00AB77C6" w:rsidP="00AB77C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86" w:type="pct"/>
          </w:tcPr>
          <w:p w14:paraId="4D77DAF4" w14:textId="4E19C50A" w:rsidR="00AB77C6" w:rsidRPr="00895F5D" w:rsidRDefault="00AB77C6" w:rsidP="00AB77C6">
            <w:pPr>
              <w:pStyle w:val="ListParagraph1"/>
              <w:ind w:left="0"/>
              <w:jc w:val="both"/>
              <w:rPr>
                <w:rFonts w:eastAsia="Times New Roman" w:cstheme="minorHAnsi"/>
                <w:color w:val="000000"/>
                <w:szCs w:val="20"/>
                <w:lang w:val="fr-FR"/>
              </w:rPr>
            </w:pPr>
            <w:r w:rsidRPr="00504735">
              <w:rPr>
                <w:rFonts w:eastAsia="Times New Roman" w:cstheme="minorHAnsi"/>
                <w:color w:val="000000"/>
                <w:szCs w:val="20"/>
              </w:rPr>
              <w:t>1        2       3</w:t>
            </w:r>
          </w:p>
        </w:tc>
        <w:tc>
          <w:tcPr>
            <w:tcW w:w="684" w:type="pct"/>
          </w:tcPr>
          <w:p w14:paraId="0685F6E1" w14:textId="5B9DBD66" w:rsidR="00AB77C6" w:rsidRPr="00504735" w:rsidRDefault="00AB77C6" w:rsidP="000C4C75">
            <w:pPr>
              <w:pStyle w:val="ListParagraph1"/>
              <w:ind w:left="0"/>
              <w:jc w:val="both"/>
              <w:rPr>
                <w:rFonts w:eastAsia="Times New Roman" w:cstheme="minorHAnsi"/>
                <w:color w:val="000000"/>
                <w:szCs w:val="20"/>
                <w:lang w:val="fr-FR"/>
              </w:rPr>
            </w:pPr>
            <w:r w:rsidRPr="00895F5D">
              <w:rPr>
                <w:rFonts w:eastAsia="Times New Roman" w:cstheme="minorHAnsi"/>
                <w:color w:val="000000"/>
                <w:szCs w:val="20"/>
              </w:rPr>
              <w:t>12 3</w:t>
            </w:r>
          </w:p>
        </w:tc>
      </w:tr>
      <w:tr w:rsidR="006C2E2B" w:rsidRPr="006974FC" w14:paraId="2F82DD74" w14:textId="77777777" w:rsidTr="000C4C75">
        <w:trPr>
          <w:trHeight w:val="20"/>
        </w:trPr>
        <w:tc>
          <w:tcPr>
            <w:tcW w:w="343" w:type="pct"/>
          </w:tcPr>
          <w:p w14:paraId="70D65B2C"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
          <w:p w14:paraId="6A74A084" w14:textId="643D4202" w:rsidR="00AB77C6" w:rsidRPr="00504735" w:rsidRDefault="00AB77C6" w:rsidP="00AB77C6">
            <w:pPr>
              <w:rPr>
                <w:rFonts w:cstheme="minorHAnsi"/>
                <w:szCs w:val="20"/>
                <w:lang w:val="fr-FR"/>
              </w:rPr>
            </w:pPr>
            <w:r w:rsidRPr="00504735">
              <w:rPr>
                <w:rFonts w:cstheme="minorHAnsi"/>
                <w:szCs w:val="20"/>
              </w:rPr>
              <w:t>Sim or Cusco Vaginal Speculum - Large, Medium, Small</w:t>
            </w:r>
          </w:p>
        </w:tc>
        <w:tc>
          <w:tcPr>
            <w:tcW w:w="672" w:type="pct"/>
          </w:tcPr>
          <w:p w14:paraId="173ED9C6" w14:textId="77777777" w:rsidR="00AB77C6" w:rsidRPr="00504735" w:rsidRDefault="00AB77C6" w:rsidP="00AB77C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822" w:type="pct"/>
            <w:shd w:val="clear" w:color="auto" w:fill="FFFFFF" w:themeFill="background1"/>
          </w:tcPr>
          <w:p w14:paraId="61353108" w14:textId="77777777" w:rsidR="00AB77C6" w:rsidRPr="00504735" w:rsidRDefault="00AB77C6" w:rsidP="00AB77C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86" w:type="pct"/>
          </w:tcPr>
          <w:p w14:paraId="488FD8B3" w14:textId="4DA8DE2F" w:rsidR="00AB77C6" w:rsidRPr="00895F5D" w:rsidRDefault="00AB77C6" w:rsidP="00AB77C6">
            <w:pPr>
              <w:pStyle w:val="ListParagraph1"/>
              <w:ind w:left="0"/>
              <w:jc w:val="both"/>
              <w:rPr>
                <w:rFonts w:eastAsia="Times New Roman" w:cstheme="minorHAnsi"/>
                <w:color w:val="000000"/>
                <w:szCs w:val="20"/>
                <w:lang w:val="fr-FR"/>
              </w:rPr>
            </w:pPr>
            <w:r w:rsidRPr="00504735">
              <w:rPr>
                <w:rFonts w:eastAsia="Times New Roman" w:cstheme="minorHAnsi"/>
                <w:color w:val="000000"/>
                <w:szCs w:val="20"/>
              </w:rPr>
              <w:t>1        2       3</w:t>
            </w:r>
          </w:p>
        </w:tc>
        <w:tc>
          <w:tcPr>
            <w:tcW w:w="684" w:type="pct"/>
          </w:tcPr>
          <w:p w14:paraId="50A6F146" w14:textId="0A17A7DF" w:rsidR="00AB77C6" w:rsidRPr="00504735" w:rsidRDefault="00AB77C6" w:rsidP="000C4C75">
            <w:pPr>
              <w:pStyle w:val="ListParagraph1"/>
              <w:ind w:left="0"/>
              <w:jc w:val="both"/>
              <w:rPr>
                <w:rFonts w:eastAsia="Times New Roman" w:cstheme="minorHAnsi"/>
                <w:color w:val="000000"/>
                <w:szCs w:val="20"/>
                <w:lang w:val="fr-FR"/>
              </w:rPr>
            </w:pPr>
            <w:r w:rsidRPr="00895F5D">
              <w:rPr>
                <w:rFonts w:eastAsia="Times New Roman" w:cstheme="minorHAnsi"/>
                <w:color w:val="000000"/>
                <w:szCs w:val="20"/>
              </w:rPr>
              <w:t>12 3</w:t>
            </w:r>
          </w:p>
        </w:tc>
      </w:tr>
      <w:tr w:rsidR="006C2E2B" w:rsidRPr="006974FC" w14:paraId="7C8C14ED" w14:textId="77777777" w:rsidTr="000C4C75">
        <w:trPr>
          <w:trHeight w:val="20"/>
        </w:trPr>
        <w:tc>
          <w:tcPr>
            <w:tcW w:w="343" w:type="pct"/>
          </w:tcPr>
          <w:p w14:paraId="4A766882"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
          <w:p w14:paraId="3B941400" w14:textId="0FB63CF6" w:rsidR="00AB77C6" w:rsidRPr="00504735" w:rsidRDefault="00AB77C6" w:rsidP="00AB77C6">
            <w:pPr>
              <w:rPr>
                <w:rFonts w:cstheme="minorHAnsi"/>
                <w:szCs w:val="20"/>
                <w:lang w:val="fr-FR"/>
              </w:rPr>
            </w:pPr>
            <w:r w:rsidRPr="00504735">
              <w:rPr>
                <w:rFonts w:cstheme="minorHAnsi"/>
                <w:szCs w:val="20"/>
              </w:rPr>
              <w:t>Anterior Vaginal Wall Retractor (if Sim's Speculum is used)</w:t>
            </w:r>
          </w:p>
        </w:tc>
        <w:tc>
          <w:tcPr>
            <w:tcW w:w="672" w:type="pct"/>
          </w:tcPr>
          <w:p w14:paraId="3AD0167F" w14:textId="77777777" w:rsidR="00AB77C6" w:rsidRPr="00504735" w:rsidRDefault="00AB77C6" w:rsidP="00AB77C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822" w:type="pct"/>
          </w:tcPr>
          <w:p w14:paraId="5BFBDF73" w14:textId="77777777" w:rsidR="00AB77C6" w:rsidRPr="00504735" w:rsidRDefault="00AB77C6" w:rsidP="00AB77C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86" w:type="pct"/>
          </w:tcPr>
          <w:p w14:paraId="2D9400D3" w14:textId="62608AD6" w:rsidR="00AB77C6" w:rsidRPr="00895F5D" w:rsidRDefault="00AB77C6" w:rsidP="00AB77C6">
            <w:pPr>
              <w:pStyle w:val="ListParagraph1"/>
              <w:ind w:left="0"/>
              <w:jc w:val="both"/>
              <w:rPr>
                <w:rFonts w:eastAsia="Times New Roman" w:cstheme="minorHAnsi"/>
                <w:color w:val="000000"/>
                <w:szCs w:val="20"/>
                <w:lang w:val="fr-FR"/>
              </w:rPr>
            </w:pPr>
            <w:r w:rsidRPr="00504735">
              <w:rPr>
                <w:rFonts w:eastAsia="Times New Roman" w:cstheme="minorHAnsi"/>
                <w:color w:val="000000"/>
                <w:szCs w:val="20"/>
              </w:rPr>
              <w:t>1        2       3</w:t>
            </w:r>
          </w:p>
        </w:tc>
        <w:tc>
          <w:tcPr>
            <w:tcW w:w="684" w:type="pct"/>
          </w:tcPr>
          <w:p w14:paraId="68B82C65" w14:textId="517917D4" w:rsidR="00AB77C6" w:rsidRPr="00504735" w:rsidRDefault="00AB77C6" w:rsidP="000C4C75">
            <w:pPr>
              <w:pStyle w:val="ListParagraph1"/>
              <w:ind w:left="0"/>
              <w:jc w:val="both"/>
              <w:rPr>
                <w:rFonts w:eastAsia="Times New Roman" w:cstheme="minorHAnsi"/>
                <w:color w:val="000000"/>
                <w:szCs w:val="20"/>
                <w:lang w:val="fr-FR"/>
              </w:rPr>
            </w:pPr>
            <w:r w:rsidRPr="00895F5D">
              <w:rPr>
                <w:rFonts w:eastAsia="Times New Roman" w:cstheme="minorHAnsi"/>
                <w:color w:val="000000"/>
                <w:szCs w:val="20"/>
              </w:rPr>
              <w:t>12 3</w:t>
            </w:r>
          </w:p>
        </w:tc>
      </w:tr>
      <w:tr w:rsidR="006C2E2B" w:rsidRPr="006974FC" w14:paraId="4C6E1F96" w14:textId="77777777" w:rsidTr="000C4C75">
        <w:trPr>
          <w:trHeight w:val="20"/>
        </w:trPr>
        <w:tc>
          <w:tcPr>
            <w:tcW w:w="343" w:type="pct"/>
          </w:tcPr>
          <w:p w14:paraId="250BBA11"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
          <w:p w14:paraId="4DEDDC4A" w14:textId="7D1D6E8F" w:rsidR="00AB77C6" w:rsidRPr="00504735" w:rsidRDefault="00AB77C6" w:rsidP="00AB77C6">
            <w:pPr>
              <w:rPr>
                <w:rFonts w:cstheme="minorHAnsi"/>
                <w:szCs w:val="20"/>
                <w:lang w:val="fr-FR"/>
              </w:rPr>
            </w:pPr>
            <w:r w:rsidRPr="00504735">
              <w:rPr>
                <w:rFonts w:cstheme="minorHAnsi"/>
                <w:szCs w:val="20"/>
              </w:rPr>
              <w:t>Compress Clamp</w:t>
            </w:r>
          </w:p>
        </w:tc>
        <w:tc>
          <w:tcPr>
            <w:tcW w:w="672" w:type="pct"/>
          </w:tcPr>
          <w:p w14:paraId="3928F2FA" w14:textId="77777777" w:rsidR="00AB77C6" w:rsidRPr="00504735" w:rsidRDefault="00AB77C6" w:rsidP="00AB77C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822" w:type="pct"/>
          </w:tcPr>
          <w:p w14:paraId="72FE3077" w14:textId="77777777" w:rsidR="00AB77C6" w:rsidRPr="00504735" w:rsidRDefault="00AB77C6" w:rsidP="00AB77C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86" w:type="pct"/>
          </w:tcPr>
          <w:p w14:paraId="1F73E0A8" w14:textId="2CBB24CF" w:rsidR="00AB77C6" w:rsidRPr="00895F5D" w:rsidRDefault="00AB77C6" w:rsidP="00AB77C6">
            <w:pPr>
              <w:pStyle w:val="ListParagraph1"/>
              <w:ind w:left="0"/>
              <w:jc w:val="both"/>
              <w:rPr>
                <w:rFonts w:eastAsia="Times New Roman" w:cstheme="minorHAnsi"/>
                <w:color w:val="000000"/>
                <w:szCs w:val="20"/>
                <w:lang w:val="fr-FR"/>
              </w:rPr>
            </w:pPr>
            <w:r w:rsidRPr="00504735">
              <w:rPr>
                <w:rFonts w:eastAsia="Times New Roman" w:cstheme="minorHAnsi"/>
                <w:color w:val="000000"/>
                <w:szCs w:val="20"/>
              </w:rPr>
              <w:t>1        2       3</w:t>
            </w:r>
          </w:p>
        </w:tc>
        <w:tc>
          <w:tcPr>
            <w:tcW w:w="684" w:type="pct"/>
          </w:tcPr>
          <w:p w14:paraId="1C9648A8" w14:textId="21F06C35" w:rsidR="00AB77C6" w:rsidRPr="00504735" w:rsidRDefault="00AB77C6" w:rsidP="000C4C75">
            <w:pPr>
              <w:pStyle w:val="ListParagraph1"/>
              <w:ind w:left="0"/>
              <w:jc w:val="both"/>
              <w:rPr>
                <w:rFonts w:eastAsia="Times New Roman" w:cstheme="minorHAnsi"/>
                <w:color w:val="000000"/>
                <w:szCs w:val="20"/>
                <w:lang w:val="fr-FR"/>
              </w:rPr>
            </w:pPr>
            <w:r w:rsidRPr="00895F5D">
              <w:rPr>
                <w:rFonts w:eastAsia="Times New Roman" w:cstheme="minorHAnsi"/>
                <w:color w:val="000000"/>
                <w:szCs w:val="20"/>
              </w:rPr>
              <w:t>12 3</w:t>
            </w:r>
          </w:p>
        </w:tc>
      </w:tr>
      <w:tr w:rsidR="006C2E2B" w:rsidRPr="006974FC" w14:paraId="21FCAC84" w14:textId="77777777" w:rsidTr="000C4C75">
        <w:trPr>
          <w:trHeight w:val="20"/>
        </w:trPr>
        <w:tc>
          <w:tcPr>
            <w:tcW w:w="343" w:type="pct"/>
          </w:tcPr>
          <w:p w14:paraId="37BE8D11"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
          <w:p w14:paraId="24369B45" w14:textId="198DB143" w:rsidR="00AB77C6" w:rsidRPr="00504735" w:rsidRDefault="00AB77C6" w:rsidP="00AB77C6">
            <w:pPr>
              <w:rPr>
                <w:rFonts w:cstheme="minorHAnsi"/>
                <w:szCs w:val="20"/>
                <w:lang w:val="fr-FR"/>
              </w:rPr>
            </w:pPr>
            <w:r w:rsidRPr="00504735">
              <w:rPr>
                <w:rFonts w:cstheme="minorHAnsi"/>
                <w:szCs w:val="20"/>
              </w:rPr>
              <w:t>Curved vulsellum/tenaculum forceps</w:t>
            </w:r>
          </w:p>
        </w:tc>
        <w:tc>
          <w:tcPr>
            <w:tcW w:w="672" w:type="pct"/>
          </w:tcPr>
          <w:p w14:paraId="5DEF7497" w14:textId="77777777" w:rsidR="00AB77C6" w:rsidRPr="00504735" w:rsidRDefault="00AB77C6" w:rsidP="00AB77C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822" w:type="pct"/>
          </w:tcPr>
          <w:p w14:paraId="4658AC7B" w14:textId="77777777" w:rsidR="00AB77C6" w:rsidRPr="00504735" w:rsidRDefault="00AB77C6" w:rsidP="00AB77C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86" w:type="pct"/>
          </w:tcPr>
          <w:p w14:paraId="78F8A4CE" w14:textId="227FF6B6" w:rsidR="00AB77C6" w:rsidRPr="00906CCE" w:rsidRDefault="00AB77C6" w:rsidP="00AB77C6">
            <w:pPr>
              <w:pStyle w:val="ListParagraph1"/>
              <w:ind w:left="0"/>
              <w:jc w:val="both"/>
              <w:rPr>
                <w:rFonts w:eastAsia="Times New Roman" w:cstheme="minorHAnsi"/>
                <w:color w:val="000000"/>
                <w:szCs w:val="20"/>
                <w:lang w:val="fr-FR"/>
              </w:rPr>
            </w:pPr>
            <w:r w:rsidRPr="00504735">
              <w:rPr>
                <w:rFonts w:eastAsia="Times New Roman" w:cstheme="minorHAnsi"/>
                <w:color w:val="000000"/>
                <w:szCs w:val="20"/>
              </w:rPr>
              <w:t>1        2       3</w:t>
            </w:r>
          </w:p>
        </w:tc>
        <w:tc>
          <w:tcPr>
            <w:tcW w:w="684" w:type="pct"/>
          </w:tcPr>
          <w:p w14:paraId="52DDCC8A" w14:textId="3B7E57BC" w:rsidR="00AB77C6" w:rsidRPr="00504735" w:rsidRDefault="00AB77C6" w:rsidP="000C4C75">
            <w:pPr>
              <w:pStyle w:val="ListParagraph1"/>
              <w:ind w:left="0"/>
              <w:jc w:val="both"/>
              <w:rPr>
                <w:rFonts w:eastAsia="Times New Roman" w:cstheme="minorHAnsi"/>
                <w:color w:val="000000"/>
                <w:szCs w:val="20"/>
                <w:lang w:val="fr-FR"/>
              </w:rPr>
            </w:pPr>
            <w:r w:rsidRPr="00906CCE">
              <w:rPr>
                <w:rFonts w:eastAsia="Times New Roman" w:cstheme="minorHAnsi"/>
                <w:color w:val="000000"/>
                <w:szCs w:val="20"/>
              </w:rPr>
              <w:t>12 3</w:t>
            </w:r>
          </w:p>
        </w:tc>
      </w:tr>
      <w:tr w:rsidR="006C2E2B" w:rsidRPr="006974FC" w14:paraId="31A03D60" w14:textId="77777777" w:rsidTr="000C4C75">
        <w:trPr>
          <w:trHeight w:val="20"/>
        </w:trPr>
        <w:tc>
          <w:tcPr>
            <w:tcW w:w="343" w:type="pct"/>
          </w:tcPr>
          <w:p w14:paraId="75730A62"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
          <w:p w14:paraId="596247EA" w14:textId="0F7AADCE" w:rsidR="00AB77C6" w:rsidRPr="00504735" w:rsidRDefault="00AB77C6" w:rsidP="00AB77C6">
            <w:pPr>
              <w:rPr>
                <w:rFonts w:cstheme="minorHAnsi"/>
                <w:szCs w:val="20"/>
                <w:lang w:val="fr-FR"/>
              </w:rPr>
            </w:pPr>
            <w:r w:rsidRPr="00504735">
              <w:rPr>
                <w:rFonts w:cstheme="minorHAnsi"/>
                <w:szCs w:val="20"/>
              </w:rPr>
              <w:t>Sonde uterine</w:t>
            </w:r>
          </w:p>
        </w:tc>
        <w:tc>
          <w:tcPr>
            <w:tcW w:w="672" w:type="pct"/>
          </w:tcPr>
          <w:p w14:paraId="2A6DAEA8" w14:textId="77777777" w:rsidR="00AB77C6" w:rsidRPr="00504735" w:rsidRDefault="00AB77C6" w:rsidP="00AB77C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822" w:type="pct"/>
          </w:tcPr>
          <w:p w14:paraId="4CD223EB" w14:textId="77777777" w:rsidR="00AB77C6" w:rsidRPr="00504735" w:rsidRDefault="00AB77C6" w:rsidP="00AB77C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86" w:type="pct"/>
          </w:tcPr>
          <w:p w14:paraId="63992D12" w14:textId="222871F8" w:rsidR="00AB77C6" w:rsidRPr="00906CCE" w:rsidRDefault="00AB77C6" w:rsidP="00AB77C6">
            <w:pPr>
              <w:pStyle w:val="ListParagraph1"/>
              <w:ind w:left="0"/>
              <w:jc w:val="both"/>
              <w:rPr>
                <w:rFonts w:eastAsia="Times New Roman" w:cstheme="minorHAnsi"/>
                <w:color w:val="000000"/>
                <w:szCs w:val="20"/>
                <w:lang w:val="fr-FR"/>
              </w:rPr>
            </w:pPr>
            <w:r w:rsidRPr="00504735">
              <w:rPr>
                <w:rFonts w:eastAsia="Times New Roman" w:cstheme="minorHAnsi"/>
                <w:color w:val="000000"/>
                <w:szCs w:val="20"/>
              </w:rPr>
              <w:t>1        2       3</w:t>
            </w:r>
          </w:p>
        </w:tc>
        <w:tc>
          <w:tcPr>
            <w:tcW w:w="684" w:type="pct"/>
          </w:tcPr>
          <w:p w14:paraId="34B8D3C0" w14:textId="75D7670C" w:rsidR="00AB77C6" w:rsidRPr="00504735" w:rsidRDefault="00AB77C6" w:rsidP="000C4C75">
            <w:pPr>
              <w:pStyle w:val="ListParagraph1"/>
              <w:ind w:left="0"/>
              <w:jc w:val="both"/>
              <w:rPr>
                <w:rFonts w:eastAsia="Times New Roman" w:cstheme="minorHAnsi"/>
                <w:color w:val="000000"/>
                <w:szCs w:val="20"/>
                <w:lang w:val="fr-FR"/>
              </w:rPr>
            </w:pPr>
            <w:r w:rsidRPr="00906CCE">
              <w:rPr>
                <w:rFonts w:eastAsia="Times New Roman" w:cstheme="minorHAnsi"/>
                <w:color w:val="000000"/>
                <w:szCs w:val="20"/>
              </w:rPr>
              <w:t>12 3</w:t>
            </w:r>
          </w:p>
        </w:tc>
      </w:tr>
      <w:tr w:rsidR="006C2E2B" w:rsidRPr="006974FC" w14:paraId="21E7EA67" w14:textId="77777777" w:rsidTr="000C4C75">
        <w:trPr>
          <w:trHeight w:val="20"/>
        </w:trPr>
        <w:tc>
          <w:tcPr>
            <w:tcW w:w="343" w:type="pct"/>
          </w:tcPr>
          <w:p w14:paraId="6B5F506F"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
          <w:p w14:paraId="429D93E2" w14:textId="3EF11EBC" w:rsidR="00AB77C6" w:rsidRPr="00504735" w:rsidRDefault="00AB77C6" w:rsidP="00AB77C6">
            <w:pPr>
              <w:rPr>
                <w:rFonts w:cstheme="minorHAnsi"/>
                <w:szCs w:val="20"/>
                <w:lang w:val="fr-FR"/>
              </w:rPr>
            </w:pPr>
            <w:r w:rsidRPr="00504735">
              <w:rPr>
                <w:rFonts w:cstheme="minorHAnsi"/>
                <w:szCs w:val="20"/>
              </w:rPr>
              <w:t>Ciseaux de Mayo</w:t>
            </w:r>
          </w:p>
        </w:tc>
        <w:tc>
          <w:tcPr>
            <w:tcW w:w="672" w:type="pct"/>
          </w:tcPr>
          <w:p w14:paraId="323F0BC3" w14:textId="77777777" w:rsidR="00AB77C6" w:rsidRPr="00504735" w:rsidRDefault="00AB77C6" w:rsidP="00AB77C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822" w:type="pct"/>
          </w:tcPr>
          <w:p w14:paraId="37B2F655" w14:textId="77777777" w:rsidR="00AB77C6" w:rsidRPr="00504735" w:rsidRDefault="00AB77C6" w:rsidP="00AB77C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86" w:type="pct"/>
          </w:tcPr>
          <w:p w14:paraId="1D17741E" w14:textId="04A9065F" w:rsidR="00AB77C6" w:rsidRPr="00906CCE" w:rsidRDefault="00AB77C6" w:rsidP="00AB77C6">
            <w:pPr>
              <w:pStyle w:val="ListParagraph1"/>
              <w:ind w:left="0"/>
              <w:jc w:val="both"/>
              <w:rPr>
                <w:rFonts w:eastAsia="Times New Roman" w:cstheme="minorHAnsi"/>
                <w:color w:val="000000"/>
                <w:szCs w:val="20"/>
                <w:lang w:val="fr-FR"/>
              </w:rPr>
            </w:pPr>
            <w:r w:rsidRPr="00504735">
              <w:rPr>
                <w:rFonts w:eastAsia="Times New Roman" w:cstheme="minorHAnsi"/>
                <w:color w:val="000000"/>
                <w:szCs w:val="20"/>
              </w:rPr>
              <w:t>1        2       3</w:t>
            </w:r>
          </w:p>
        </w:tc>
        <w:tc>
          <w:tcPr>
            <w:tcW w:w="684" w:type="pct"/>
          </w:tcPr>
          <w:p w14:paraId="67A0E116" w14:textId="0662F32B" w:rsidR="00AB77C6" w:rsidRPr="00504735" w:rsidRDefault="00AB77C6" w:rsidP="000C4C75">
            <w:pPr>
              <w:pStyle w:val="ListParagraph1"/>
              <w:ind w:left="0"/>
              <w:jc w:val="both"/>
              <w:rPr>
                <w:rFonts w:eastAsia="Times New Roman" w:cstheme="minorHAnsi"/>
                <w:color w:val="000000"/>
                <w:szCs w:val="20"/>
                <w:lang w:val="fr-FR"/>
              </w:rPr>
            </w:pPr>
            <w:r w:rsidRPr="00906CCE">
              <w:rPr>
                <w:rFonts w:eastAsia="Times New Roman" w:cstheme="minorHAnsi"/>
                <w:color w:val="000000"/>
                <w:szCs w:val="20"/>
              </w:rPr>
              <w:t>12 3</w:t>
            </w:r>
          </w:p>
        </w:tc>
      </w:tr>
      <w:tr w:rsidR="006C2E2B" w:rsidRPr="006974FC" w14:paraId="079E0EBA" w14:textId="77777777" w:rsidTr="000C4C75">
        <w:trPr>
          <w:trHeight w:val="20"/>
        </w:trPr>
        <w:tc>
          <w:tcPr>
            <w:tcW w:w="343" w:type="pct"/>
          </w:tcPr>
          <w:p w14:paraId="591829FD"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
          <w:p w14:paraId="0F0FAE13" w14:textId="5DA1EB6C" w:rsidR="00AB77C6" w:rsidRPr="00504735" w:rsidRDefault="00AB77C6" w:rsidP="00AB77C6">
            <w:pPr>
              <w:rPr>
                <w:rFonts w:cstheme="minorHAnsi"/>
                <w:szCs w:val="20"/>
                <w:lang w:val="fr-FR"/>
              </w:rPr>
            </w:pPr>
            <w:r w:rsidRPr="00504735">
              <w:rPr>
                <w:rFonts w:cstheme="minorHAnsi"/>
                <w:szCs w:val="20"/>
              </w:rPr>
              <w:t>Straight clamp for long artery (for IUD removal)</w:t>
            </w:r>
          </w:p>
        </w:tc>
        <w:tc>
          <w:tcPr>
            <w:tcW w:w="672" w:type="pct"/>
          </w:tcPr>
          <w:p w14:paraId="6795B63D" w14:textId="77777777" w:rsidR="00AB77C6" w:rsidRPr="00504735" w:rsidRDefault="00AB77C6" w:rsidP="00AB77C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822" w:type="pct"/>
          </w:tcPr>
          <w:p w14:paraId="757D29DC" w14:textId="77777777" w:rsidR="00AB77C6" w:rsidRPr="00504735" w:rsidRDefault="00AB77C6" w:rsidP="00AB77C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86" w:type="pct"/>
          </w:tcPr>
          <w:p w14:paraId="331C23CE" w14:textId="636624BB" w:rsidR="00AB77C6" w:rsidRPr="00906CCE" w:rsidRDefault="00AB77C6" w:rsidP="00AB77C6">
            <w:pPr>
              <w:pStyle w:val="ListParagraph1"/>
              <w:ind w:left="0"/>
              <w:jc w:val="both"/>
              <w:rPr>
                <w:rFonts w:eastAsia="Times New Roman" w:cstheme="minorHAnsi"/>
                <w:color w:val="000000"/>
                <w:szCs w:val="20"/>
                <w:lang w:val="fr-FR"/>
              </w:rPr>
            </w:pPr>
            <w:r w:rsidRPr="00504735">
              <w:rPr>
                <w:rFonts w:eastAsia="Times New Roman" w:cstheme="minorHAnsi"/>
                <w:color w:val="000000"/>
                <w:szCs w:val="20"/>
              </w:rPr>
              <w:t>1        2       3</w:t>
            </w:r>
          </w:p>
        </w:tc>
        <w:tc>
          <w:tcPr>
            <w:tcW w:w="684" w:type="pct"/>
          </w:tcPr>
          <w:p w14:paraId="5DBBC5BF" w14:textId="27CE5EEB" w:rsidR="00AB77C6" w:rsidRPr="00504735" w:rsidRDefault="00AB77C6" w:rsidP="000C4C75">
            <w:pPr>
              <w:pStyle w:val="ListParagraph1"/>
              <w:ind w:left="0"/>
              <w:jc w:val="both"/>
              <w:rPr>
                <w:rFonts w:eastAsia="Times New Roman" w:cstheme="minorHAnsi"/>
                <w:color w:val="000000"/>
                <w:szCs w:val="20"/>
                <w:lang w:val="fr-FR"/>
              </w:rPr>
            </w:pPr>
            <w:r w:rsidRPr="00906CCE">
              <w:rPr>
                <w:rFonts w:eastAsia="Times New Roman" w:cstheme="minorHAnsi"/>
                <w:color w:val="000000"/>
                <w:szCs w:val="20"/>
              </w:rPr>
              <w:t>12 3</w:t>
            </w:r>
          </w:p>
        </w:tc>
      </w:tr>
      <w:tr w:rsidR="006C2E2B" w:rsidRPr="006974FC" w14:paraId="3390312E" w14:textId="77777777" w:rsidTr="000C4C75">
        <w:trPr>
          <w:trHeight w:val="20"/>
        </w:trPr>
        <w:tc>
          <w:tcPr>
            <w:tcW w:w="343" w:type="pct"/>
          </w:tcPr>
          <w:p w14:paraId="55A79CFB"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
          <w:p w14:paraId="1A3E37DB" w14:textId="2BFEFF9F" w:rsidR="00AB77C6" w:rsidRPr="00504735" w:rsidRDefault="00AB77C6" w:rsidP="00AB77C6">
            <w:pPr>
              <w:rPr>
                <w:rFonts w:cstheme="minorHAnsi"/>
                <w:szCs w:val="20"/>
                <w:cs/>
                <w:lang w:val="fr-FR"/>
              </w:rPr>
            </w:pPr>
            <w:r w:rsidRPr="00504735">
              <w:rPr>
                <w:rFonts w:cstheme="minorHAnsi"/>
                <w:szCs w:val="20"/>
              </w:rPr>
              <w:t>Medium Artery Forceps</w:t>
            </w:r>
          </w:p>
        </w:tc>
        <w:tc>
          <w:tcPr>
            <w:tcW w:w="672" w:type="pct"/>
          </w:tcPr>
          <w:p w14:paraId="5FF18AE6" w14:textId="77777777" w:rsidR="00AB77C6" w:rsidRPr="00504735" w:rsidRDefault="00AB77C6" w:rsidP="00AB77C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822" w:type="pct"/>
          </w:tcPr>
          <w:p w14:paraId="506A7830" w14:textId="77777777" w:rsidR="00AB77C6" w:rsidRPr="00504735" w:rsidRDefault="00AB77C6" w:rsidP="00AB77C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86" w:type="pct"/>
          </w:tcPr>
          <w:p w14:paraId="79CBA296" w14:textId="609BF8F1" w:rsidR="00AB77C6" w:rsidRPr="00906CCE" w:rsidRDefault="00AB77C6" w:rsidP="00AB77C6">
            <w:pPr>
              <w:pStyle w:val="ListParagraph1"/>
              <w:ind w:left="0"/>
              <w:jc w:val="both"/>
              <w:rPr>
                <w:rFonts w:eastAsia="Times New Roman" w:cstheme="minorHAnsi"/>
                <w:color w:val="000000"/>
                <w:szCs w:val="20"/>
                <w:lang w:val="fr-FR"/>
              </w:rPr>
            </w:pPr>
            <w:r w:rsidRPr="00504735">
              <w:rPr>
                <w:rFonts w:eastAsia="Times New Roman" w:cstheme="minorHAnsi"/>
                <w:color w:val="000000"/>
                <w:szCs w:val="20"/>
              </w:rPr>
              <w:t>1        2       3</w:t>
            </w:r>
          </w:p>
        </w:tc>
        <w:tc>
          <w:tcPr>
            <w:tcW w:w="684" w:type="pct"/>
          </w:tcPr>
          <w:p w14:paraId="1F91B317" w14:textId="599665C8" w:rsidR="00AB77C6" w:rsidRPr="00504735" w:rsidRDefault="00AB77C6" w:rsidP="000C4C75">
            <w:pPr>
              <w:pStyle w:val="ListParagraph1"/>
              <w:ind w:left="0"/>
              <w:jc w:val="both"/>
              <w:rPr>
                <w:rFonts w:eastAsia="Times New Roman" w:cstheme="minorHAnsi"/>
                <w:color w:val="000000"/>
                <w:szCs w:val="20"/>
                <w:lang w:val="fr-FR"/>
              </w:rPr>
            </w:pPr>
            <w:r w:rsidRPr="00906CCE">
              <w:rPr>
                <w:rFonts w:eastAsia="Times New Roman" w:cstheme="minorHAnsi"/>
                <w:color w:val="000000"/>
                <w:szCs w:val="20"/>
              </w:rPr>
              <w:t>12 3</w:t>
            </w:r>
          </w:p>
        </w:tc>
      </w:tr>
      <w:tr w:rsidR="006C2E2B" w:rsidRPr="006974FC" w14:paraId="42B10201" w14:textId="77777777" w:rsidTr="000C4C75">
        <w:trPr>
          <w:trHeight w:val="20"/>
        </w:trPr>
        <w:tc>
          <w:tcPr>
            <w:tcW w:w="343" w:type="pct"/>
          </w:tcPr>
          <w:p w14:paraId="3DBB718D"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
          <w:p w14:paraId="5AFFFEC5" w14:textId="75AF8BDC" w:rsidR="00AB77C6" w:rsidRPr="00504735" w:rsidRDefault="00AB77C6" w:rsidP="00AB77C6">
            <w:pPr>
              <w:rPr>
                <w:rFonts w:cstheme="minorHAnsi"/>
                <w:szCs w:val="20"/>
                <w:cs/>
                <w:lang w:val="fr-FR"/>
              </w:rPr>
            </w:pPr>
            <w:r w:rsidRPr="00504735">
              <w:rPr>
                <w:rFonts w:cstheme="minorHAnsi"/>
                <w:szCs w:val="20"/>
              </w:rPr>
              <w:t>Cotton swabs</w:t>
            </w:r>
          </w:p>
        </w:tc>
        <w:tc>
          <w:tcPr>
            <w:tcW w:w="672" w:type="pct"/>
          </w:tcPr>
          <w:p w14:paraId="29DDAF86" w14:textId="77777777" w:rsidR="00AB77C6" w:rsidRPr="00504735" w:rsidRDefault="00AB77C6" w:rsidP="00AB77C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822" w:type="pct"/>
          </w:tcPr>
          <w:p w14:paraId="38A366FF" w14:textId="77777777" w:rsidR="00AB77C6" w:rsidRPr="00504735" w:rsidRDefault="00AB77C6" w:rsidP="00AB77C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86" w:type="pct"/>
          </w:tcPr>
          <w:p w14:paraId="119A374B" w14:textId="5AAA1BAD" w:rsidR="00AB77C6" w:rsidRPr="00906CCE" w:rsidRDefault="00AB77C6" w:rsidP="00AB77C6">
            <w:pPr>
              <w:pStyle w:val="ListParagraph1"/>
              <w:ind w:left="0"/>
              <w:jc w:val="both"/>
              <w:rPr>
                <w:rFonts w:eastAsia="Times New Roman" w:cstheme="minorHAnsi"/>
                <w:color w:val="000000"/>
                <w:szCs w:val="20"/>
                <w:lang w:val="fr-FR"/>
              </w:rPr>
            </w:pPr>
            <w:r w:rsidRPr="00504735">
              <w:rPr>
                <w:rFonts w:eastAsia="Times New Roman" w:cstheme="minorHAnsi"/>
                <w:color w:val="000000"/>
                <w:szCs w:val="20"/>
              </w:rPr>
              <w:t>1        2       3</w:t>
            </w:r>
          </w:p>
        </w:tc>
        <w:tc>
          <w:tcPr>
            <w:tcW w:w="684" w:type="pct"/>
          </w:tcPr>
          <w:p w14:paraId="6FB30AC4" w14:textId="14295B24" w:rsidR="00AB77C6" w:rsidRPr="00504735" w:rsidRDefault="00AB77C6" w:rsidP="000C4C75">
            <w:pPr>
              <w:pStyle w:val="ListParagraph1"/>
              <w:ind w:left="0"/>
              <w:jc w:val="both"/>
              <w:rPr>
                <w:rFonts w:eastAsia="Times New Roman" w:cstheme="minorHAnsi"/>
                <w:color w:val="000000"/>
                <w:szCs w:val="20"/>
                <w:lang w:val="fr-FR"/>
              </w:rPr>
            </w:pPr>
            <w:r w:rsidRPr="00906CCE">
              <w:rPr>
                <w:rFonts w:eastAsia="Times New Roman" w:cstheme="minorHAnsi"/>
                <w:color w:val="000000"/>
                <w:szCs w:val="20"/>
              </w:rPr>
              <w:t>12 3</w:t>
            </w:r>
          </w:p>
        </w:tc>
      </w:tr>
      <w:tr w:rsidR="006C2E2B" w:rsidRPr="006974FC" w14:paraId="3C54EF8B" w14:textId="77777777" w:rsidTr="000C4C75">
        <w:trPr>
          <w:trHeight w:val="20"/>
        </w:trPr>
        <w:tc>
          <w:tcPr>
            <w:tcW w:w="343" w:type="pct"/>
          </w:tcPr>
          <w:p w14:paraId="1BA6C37F"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
          <w:p w14:paraId="67A69E86" w14:textId="7FF9FB8B" w:rsidR="00AB77C6" w:rsidRPr="00504735" w:rsidRDefault="00AB77C6" w:rsidP="00AB77C6">
            <w:pPr>
              <w:rPr>
                <w:rFonts w:cstheme="minorHAnsi"/>
                <w:szCs w:val="20"/>
                <w:lang w:val="fr-FR"/>
              </w:rPr>
            </w:pPr>
            <w:r w:rsidRPr="00504735">
              <w:rPr>
                <w:rFonts w:cstheme="minorHAnsi"/>
                <w:szCs w:val="20"/>
              </w:rPr>
              <w:t>Porte-tablets</w:t>
            </w:r>
          </w:p>
        </w:tc>
        <w:tc>
          <w:tcPr>
            <w:tcW w:w="672" w:type="pct"/>
          </w:tcPr>
          <w:p w14:paraId="7E1C6E24" w14:textId="77777777" w:rsidR="00AB77C6" w:rsidRPr="00504735" w:rsidRDefault="00AB77C6" w:rsidP="00AB77C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822" w:type="pct"/>
          </w:tcPr>
          <w:p w14:paraId="23BA57C3" w14:textId="77777777" w:rsidR="00AB77C6" w:rsidRPr="00504735" w:rsidRDefault="00AB77C6" w:rsidP="00AB77C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86" w:type="pct"/>
          </w:tcPr>
          <w:p w14:paraId="35C64E68" w14:textId="4AF4ABCA" w:rsidR="00AB77C6" w:rsidRPr="00906CCE" w:rsidRDefault="00AB77C6" w:rsidP="00AB77C6">
            <w:pPr>
              <w:pStyle w:val="ListParagraph1"/>
              <w:ind w:left="0"/>
              <w:jc w:val="both"/>
              <w:rPr>
                <w:rFonts w:eastAsia="Times New Roman" w:cstheme="minorHAnsi"/>
                <w:color w:val="000000"/>
                <w:szCs w:val="20"/>
                <w:lang w:val="fr-FR"/>
              </w:rPr>
            </w:pPr>
            <w:r w:rsidRPr="00504735">
              <w:rPr>
                <w:rFonts w:eastAsia="Times New Roman" w:cstheme="minorHAnsi"/>
                <w:color w:val="000000"/>
                <w:szCs w:val="20"/>
              </w:rPr>
              <w:t>1        2       3</w:t>
            </w:r>
          </w:p>
        </w:tc>
        <w:tc>
          <w:tcPr>
            <w:tcW w:w="684" w:type="pct"/>
          </w:tcPr>
          <w:p w14:paraId="3EC590E8" w14:textId="6447E919" w:rsidR="00AB77C6" w:rsidRPr="00504735" w:rsidRDefault="00AB77C6" w:rsidP="000C4C75">
            <w:pPr>
              <w:pStyle w:val="ListParagraph1"/>
              <w:ind w:left="0"/>
              <w:jc w:val="both"/>
              <w:rPr>
                <w:rFonts w:eastAsia="Times New Roman" w:cstheme="minorHAnsi"/>
                <w:color w:val="000000"/>
                <w:szCs w:val="20"/>
                <w:lang w:val="fr-FR"/>
              </w:rPr>
            </w:pPr>
            <w:r w:rsidRPr="00906CCE">
              <w:rPr>
                <w:rFonts w:eastAsia="Times New Roman" w:cstheme="minorHAnsi"/>
                <w:color w:val="000000"/>
                <w:szCs w:val="20"/>
              </w:rPr>
              <w:t>12 3</w:t>
            </w:r>
          </w:p>
        </w:tc>
      </w:tr>
      <w:tr w:rsidR="006C2E2B" w:rsidRPr="006974FC" w14:paraId="1E3CBC36" w14:textId="77777777" w:rsidTr="000C4C75">
        <w:trPr>
          <w:trHeight w:val="20"/>
        </w:trPr>
        <w:tc>
          <w:tcPr>
            <w:tcW w:w="343" w:type="pct"/>
          </w:tcPr>
          <w:p w14:paraId="21768A7B"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
          <w:p w14:paraId="5BAB4223" w14:textId="4CBAC21D" w:rsidR="00AB77C6" w:rsidRPr="00504735" w:rsidRDefault="00AB77C6" w:rsidP="00AB77C6">
            <w:pPr>
              <w:rPr>
                <w:rFonts w:cstheme="minorHAnsi"/>
                <w:szCs w:val="20"/>
                <w:lang w:val="fr-FR"/>
              </w:rPr>
            </w:pPr>
            <w:r w:rsidRPr="00504735">
              <w:rPr>
                <w:rFonts w:cstheme="minorHAnsi"/>
                <w:szCs w:val="20"/>
              </w:rPr>
              <w:t xml:space="preserve">Sim's Speculum </w:t>
            </w:r>
          </w:p>
        </w:tc>
        <w:tc>
          <w:tcPr>
            <w:tcW w:w="672" w:type="pct"/>
          </w:tcPr>
          <w:p w14:paraId="54150E0F" w14:textId="77777777" w:rsidR="00AB77C6" w:rsidRPr="00504735" w:rsidRDefault="00AB77C6" w:rsidP="00AB77C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822" w:type="pct"/>
          </w:tcPr>
          <w:p w14:paraId="46C92B04" w14:textId="77777777" w:rsidR="00AB77C6" w:rsidRPr="00504735" w:rsidRDefault="00AB77C6" w:rsidP="00AB77C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86" w:type="pct"/>
          </w:tcPr>
          <w:p w14:paraId="7DC9671D" w14:textId="276F4C76" w:rsidR="00AB77C6" w:rsidRPr="00906CCE" w:rsidRDefault="00AB77C6" w:rsidP="00AB77C6">
            <w:pPr>
              <w:pStyle w:val="ListParagraph1"/>
              <w:ind w:left="0"/>
              <w:jc w:val="both"/>
              <w:rPr>
                <w:rFonts w:eastAsia="Times New Roman" w:cstheme="minorHAnsi"/>
                <w:color w:val="000000"/>
                <w:szCs w:val="20"/>
                <w:lang w:val="fr-FR"/>
              </w:rPr>
            </w:pPr>
            <w:r w:rsidRPr="00504735">
              <w:rPr>
                <w:rFonts w:eastAsia="Times New Roman" w:cstheme="minorHAnsi"/>
                <w:color w:val="000000"/>
                <w:szCs w:val="20"/>
              </w:rPr>
              <w:t>1        2       3</w:t>
            </w:r>
          </w:p>
        </w:tc>
        <w:tc>
          <w:tcPr>
            <w:tcW w:w="684" w:type="pct"/>
          </w:tcPr>
          <w:p w14:paraId="2E8422ED" w14:textId="13BABBF5" w:rsidR="00AB77C6" w:rsidRPr="00504735" w:rsidRDefault="00AB77C6" w:rsidP="000C4C75">
            <w:pPr>
              <w:pStyle w:val="ListParagraph1"/>
              <w:ind w:left="0"/>
              <w:jc w:val="both"/>
              <w:rPr>
                <w:rFonts w:eastAsia="Times New Roman" w:cstheme="minorHAnsi"/>
                <w:color w:val="000000"/>
                <w:szCs w:val="20"/>
                <w:lang w:val="fr-FR"/>
              </w:rPr>
            </w:pPr>
            <w:r w:rsidRPr="00906CCE">
              <w:rPr>
                <w:rFonts w:eastAsia="Times New Roman" w:cstheme="minorHAnsi"/>
                <w:color w:val="000000"/>
                <w:szCs w:val="20"/>
              </w:rPr>
              <w:t>12 3</w:t>
            </w:r>
          </w:p>
        </w:tc>
      </w:tr>
      <w:tr w:rsidR="006C2E2B" w:rsidRPr="006974FC" w14:paraId="2C82C77D" w14:textId="77777777" w:rsidTr="000C4C75">
        <w:trPr>
          <w:trHeight w:val="20"/>
        </w:trPr>
        <w:tc>
          <w:tcPr>
            <w:tcW w:w="343" w:type="pct"/>
          </w:tcPr>
          <w:p w14:paraId="1B0D1C7E"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
          <w:p w14:paraId="610ABC14" w14:textId="5B7D523A" w:rsidR="00AB77C6" w:rsidRPr="00504735" w:rsidRDefault="00AB77C6" w:rsidP="00AB77C6">
            <w:pPr>
              <w:rPr>
                <w:rFonts w:cstheme="minorHAnsi"/>
                <w:szCs w:val="20"/>
                <w:lang w:val="fr-FR"/>
              </w:rPr>
            </w:pPr>
            <w:r w:rsidRPr="00504735">
              <w:rPr>
                <w:rFonts w:cstheme="minorHAnsi"/>
                <w:szCs w:val="20"/>
              </w:rPr>
              <w:t xml:space="preserve">Stainless steel tray with lid </w:t>
            </w:r>
          </w:p>
        </w:tc>
        <w:tc>
          <w:tcPr>
            <w:tcW w:w="672" w:type="pct"/>
          </w:tcPr>
          <w:p w14:paraId="73DE2ED8" w14:textId="77777777" w:rsidR="00AB77C6" w:rsidRPr="00504735" w:rsidRDefault="00AB77C6" w:rsidP="00AB77C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822" w:type="pct"/>
          </w:tcPr>
          <w:p w14:paraId="2DB7FDAB" w14:textId="77777777" w:rsidR="00AB77C6" w:rsidRPr="00504735" w:rsidRDefault="00AB77C6" w:rsidP="00AB77C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86" w:type="pct"/>
          </w:tcPr>
          <w:p w14:paraId="4FCFE58C" w14:textId="73D509CE" w:rsidR="00AB77C6" w:rsidRPr="00906CCE" w:rsidRDefault="00AB77C6" w:rsidP="00AB77C6">
            <w:pPr>
              <w:pStyle w:val="ListParagraph1"/>
              <w:ind w:left="0"/>
              <w:jc w:val="both"/>
              <w:rPr>
                <w:rFonts w:eastAsia="Times New Roman" w:cstheme="minorHAnsi"/>
                <w:color w:val="000000"/>
                <w:szCs w:val="20"/>
                <w:lang w:val="fr-FR"/>
              </w:rPr>
            </w:pPr>
            <w:r w:rsidRPr="00504735">
              <w:rPr>
                <w:rFonts w:eastAsia="Times New Roman" w:cstheme="minorHAnsi"/>
                <w:color w:val="000000"/>
                <w:szCs w:val="20"/>
              </w:rPr>
              <w:t>1        2       3</w:t>
            </w:r>
          </w:p>
        </w:tc>
        <w:tc>
          <w:tcPr>
            <w:tcW w:w="684" w:type="pct"/>
          </w:tcPr>
          <w:p w14:paraId="068B63DD" w14:textId="3285BDD2" w:rsidR="00AB77C6" w:rsidRPr="00504735" w:rsidRDefault="00AB77C6" w:rsidP="000C4C75">
            <w:pPr>
              <w:pStyle w:val="ListParagraph1"/>
              <w:ind w:left="0"/>
              <w:jc w:val="both"/>
              <w:rPr>
                <w:rFonts w:eastAsia="Times New Roman" w:cstheme="minorHAnsi"/>
                <w:color w:val="000000"/>
                <w:szCs w:val="20"/>
                <w:lang w:val="fr-FR"/>
              </w:rPr>
            </w:pPr>
            <w:r w:rsidRPr="00906CCE">
              <w:rPr>
                <w:rFonts w:eastAsia="Times New Roman" w:cstheme="minorHAnsi"/>
                <w:color w:val="000000"/>
                <w:szCs w:val="20"/>
              </w:rPr>
              <w:t>12 3</w:t>
            </w:r>
          </w:p>
        </w:tc>
      </w:tr>
      <w:tr w:rsidR="006C2E2B" w:rsidRPr="006974FC" w14:paraId="0F423226" w14:textId="77777777" w:rsidTr="000C4C75">
        <w:trPr>
          <w:trHeight w:val="77"/>
        </w:trPr>
        <w:tc>
          <w:tcPr>
            <w:tcW w:w="343" w:type="pct"/>
            <w:vMerge w:val="restart"/>
          </w:tcPr>
          <w:p w14:paraId="7D1456B5" w14:textId="77777777" w:rsidR="00AB77C6" w:rsidRPr="00504735" w:rsidRDefault="00AB77C6" w:rsidP="00AB77C6">
            <w:pPr>
              <w:pStyle w:val="ListParagraph1"/>
              <w:spacing w:after="0" w:line="240" w:lineRule="auto"/>
              <w:ind w:left="0"/>
              <w:rPr>
                <w:rFonts w:eastAsia="Arial Narrow" w:cstheme="minorHAnsi"/>
                <w:b/>
                <w:bCs/>
                <w:szCs w:val="20"/>
                <w:cs/>
                <w:lang w:val="fr-FR"/>
              </w:rPr>
            </w:pPr>
            <w:r w:rsidRPr="00504735">
              <w:rPr>
                <w:rFonts w:cstheme="minorHAnsi"/>
                <w:b/>
                <w:bCs/>
                <w:szCs w:val="20"/>
              </w:rPr>
              <w:t>604</w:t>
            </w:r>
          </w:p>
        </w:tc>
        <w:tc>
          <w:tcPr>
            <w:tcW w:w="1793" w:type="pct"/>
            <w:vMerge w:val="restart"/>
          </w:tcPr>
          <w:p w14:paraId="104F4C80" w14:textId="1D3A17CA" w:rsidR="00AB77C6" w:rsidRPr="00504735" w:rsidRDefault="00AB77C6" w:rsidP="00AB77C6">
            <w:pPr>
              <w:pStyle w:val="ListParagraph1"/>
              <w:spacing w:after="0" w:line="240" w:lineRule="auto"/>
              <w:ind w:left="0"/>
              <w:rPr>
                <w:rFonts w:cstheme="minorHAnsi"/>
                <w:b/>
                <w:bCs/>
                <w:szCs w:val="20"/>
                <w:lang w:val="fr-FR"/>
              </w:rPr>
            </w:pPr>
            <w:r w:rsidRPr="00504735">
              <w:rPr>
                <w:rFonts w:eastAsia="Arial Narrow" w:cstheme="minorHAnsi"/>
                <w:b/>
                <w:bCs/>
                <w:spacing w:val="-2"/>
                <w:szCs w:val="20"/>
              </w:rPr>
              <w:t>Are the following IUD supplies/consumables available and functional in the workroom and in the IUD corner?</w:t>
            </w:r>
          </w:p>
        </w:tc>
        <w:tc>
          <w:tcPr>
            <w:tcW w:w="672" w:type="pct"/>
            <w:shd w:val="clear" w:color="auto" w:fill="DEEAF6" w:themeFill="accent1" w:themeFillTint="33"/>
          </w:tcPr>
          <w:p w14:paraId="4D368FF5" w14:textId="6FFB2280" w:rsidR="00AB77C6" w:rsidRPr="00504735" w:rsidRDefault="00AB77C6" w:rsidP="00AB77C6">
            <w:pPr>
              <w:tabs>
                <w:tab w:val="left" w:pos="0"/>
                <w:tab w:val="right" w:leader="dot" w:pos="4092"/>
              </w:tabs>
              <w:jc w:val="center"/>
              <w:rPr>
                <w:rFonts w:cstheme="minorHAnsi"/>
                <w:b/>
                <w:szCs w:val="20"/>
                <w:lang w:val="fr-FR"/>
              </w:rPr>
            </w:pPr>
            <w:r w:rsidRPr="00504735">
              <w:rPr>
                <w:rFonts w:cstheme="minorHAnsi"/>
                <w:szCs w:val="20"/>
              </w:rPr>
              <w:t xml:space="preserve">Workroom </w:t>
            </w:r>
          </w:p>
        </w:tc>
        <w:tc>
          <w:tcPr>
            <w:tcW w:w="822" w:type="pct"/>
            <w:shd w:val="clear" w:color="auto" w:fill="DEEAF6" w:themeFill="accent1" w:themeFillTint="33"/>
          </w:tcPr>
          <w:p w14:paraId="413D9274" w14:textId="39839CB6" w:rsidR="00AB77C6" w:rsidRPr="00504735" w:rsidRDefault="00AB77C6" w:rsidP="00AB77C6">
            <w:pPr>
              <w:tabs>
                <w:tab w:val="left" w:pos="0"/>
                <w:tab w:val="right" w:leader="dot" w:pos="4092"/>
              </w:tabs>
              <w:jc w:val="center"/>
              <w:rPr>
                <w:rFonts w:cstheme="minorHAnsi"/>
                <w:b/>
                <w:szCs w:val="20"/>
                <w:lang w:val="fr-FR"/>
              </w:rPr>
            </w:pPr>
            <w:r w:rsidRPr="00504735">
              <w:rPr>
                <w:rFonts w:cstheme="minorHAnsi"/>
                <w:szCs w:val="20"/>
              </w:rPr>
              <w:t>Coin FP/ DIU</w:t>
            </w:r>
          </w:p>
        </w:tc>
        <w:tc>
          <w:tcPr>
            <w:tcW w:w="686" w:type="pct"/>
            <w:shd w:val="clear" w:color="auto" w:fill="DEEAF6" w:themeFill="accent1" w:themeFillTint="33"/>
          </w:tcPr>
          <w:p w14:paraId="7FEFF645" w14:textId="079D55BF" w:rsidR="00AB77C6" w:rsidRPr="00504735" w:rsidRDefault="00AB77C6" w:rsidP="000C4C75">
            <w:pPr>
              <w:tabs>
                <w:tab w:val="left" w:pos="0"/>
                <w:tab w:val="right" w:leader="dot" w:pos="4092"/>
              </w:tabs>
              <w:jc w:val="center"/>
              <w:rPr>
                <w:rFonts w:cstheme="minorHAnsi"/>
                <w:szCs w:val="20"/>
                <w:lang w:val="fr-FR"/>
              </w:rPr>
            </w:pPr>
            <w:r>
              <w:rPr>
                <w:rFonts w:cstheme="minorHAnsi"/>
                <w:szCs w:val="20"/>
              </w:rPr>
              <w:t>Other location</w:t>
            </w:r>
          </w:p>
        </w:tc>
        <w:tc>
          <w:tcPr>
            <w:tcW w:w="684" w:type="pct"/>
          </w:tcPr>
          <w:p w14:paraId="72284DEB" w14:textId="75A617E7" w:rsidR="00AB77C6" w:rsidRPr="00504735" w:rsidRDefault="00AB77C6" w:rsidP="00AB77C6">
            <w:pPr>
              <w:rPr>
                <w:rFonts w:cstheme="minorHAnsi"/>
                <w:szCs w:val="20"/>
                <w:lang w:val="fr-FR"/>
              </w:rPr>
            </w:pPr>
          </w:p>
        </w:tc>
      </w:tr>
      <w:tr w:rsidR="006C2E2B" w:rsidRPr="006974FC" w14:paraId="202DB885" w14:textId="77777777" w:rsidTr="000C4C75">
        <w:trPr>
          <w:trHeight w:val="20"/>
        </w:trPr>
        <w:tc>
          <w:tcPr>
            <w:tcW w:w="343" w:type="pct"/>
            <w:vMerge/>
          </w:tcPr>
          <w:p w14:paraId="798AA65B" w14:textId="77777777" w:rsidR="00AB77C6" w:rsidRPr="00504735" w:rsidRDefault="00AB77C6" w:rsidP="00AB77C6">
            <w:pPr>
              <w:pStyle w:val="ListParagraph1"/>
              <w:spacing w:after="0" w:line="240" w:lineRule="auto"/>
              <w:ind w:left="0"/>
              <w:rPr>
                <w:rFonts w:cstheme="minorHAnsi"/>
                <w:szCs w:val="20"/>
                <w:lang w:val="fr-FR"/>
              </w:rPr>
            </w:pPr>
          </w:p>
        </w:tc>
        <w:tc>
          <w:tcPr>
            <w:tcW w:w="1793" w:type="pct"/>
            <w:vMerge/>
          </w:tcPr>
          <w:p w14:paraId="571CE6FF" w14:textId="77777777" w:rsidR="00AB77C6" w:rsidRPr="00504735" w:rsidRDefault="00AB77C6" w:rsidP="00AB77C6">
            <w:pPr>
              <w:pStyle w:val="ListParagraph1"/>
              <w:spacing w:after="0" w:line="240" w:lineRule="auto"/>
              <w:ind w:left="0"/>
              <w:rPr>
                <w:rFonts w:cstheme="minorHAnsi"/>
                <w:szCs w:val="20"/>
                <w:lang w:val="fr-FR"/>
              </w:rPr>
            </w:pPr>
          </w:p>
        </w:tc>
        <w:tc>
          <w:tcPr>
            <w:tcW w:w="672" w:type="pct"/>
            <w:shd w:val="clear" w:color="auto" w:fill="D0CECE" w:themeFill="background2" w:themeFillShade="E6"/>
          </w:tcPr>
          <w:p w14:paraId="0AD69AE2" w14:textId="2DFBFA6E" w:rsidR="00AB77C6" w:rsidRPr="00504735" w:rsidRDefault="00AB77C6" w:rsidP="00AB77C6">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Available</w:t>
            </w:r>
            <w:r w:rsidRPr="00504735">
              <w:rPr>
                <w:rFonts w:eastAsia="Times New Roman" w:cstheme="minorHAnsi"/>
                <w:color w:val="000000"/>
                <w:szCs w:val="20"/>
              </w:rPr>
              <w:tab/>
              <w:t>1</w:t>
            </w:r>
          </w:p>
          <w:p w14:paraId="66008633" w14:textId="22528622" w:rsidR="00AB77C6" w:rsidRPr="00504735" w:rsidRDefault="00AB77C6" w:rsidP="00AB77C6">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Unavailable</w:t>
            </w:r>
            <w:r w:rsidRPr="00504735">
              <w:rPr>
                <w:rFonts w:eastAsia="Times New Roman" w:cstheme="minorHAnsi"/>
                <w:color w:val="000000"/>
                <w:szCs w:val="20"/>
              </w:rPr>
              <w:tab/>
              <w:t>2</w:t>
            </w:r>
          </w:p>
        </w:tc>
        <w:tc>
          <w:tcPr>
            <w:tcW w:w="822" w:type="pct"/>
            <w:shd w:val="clear" w:color="auto" w:fill="D0CECE" w:themeFill="background2" w:themeFillShade="E6"/>
          </w:tcPr>
          <w:p w14:paraId="10B06F85" w14:textId="77777777" w:rsidR="00AB77C6" w:rsidRPr="00504735" w:rsidRDefault="00AB77C6" w:rsidP="00AB77C6">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Available</w:t>
            </w:r>
            <w:r w:rsidRPr="00504735">
              <w:rPr>
                <w:rFonts w:eastAsia="Times New Roman" w:cstheme="minorHAnsi"/>
                <w:color w:val="000000"/>
                <w:szCs w:val="20"/>
              </w:rPr>
              <w:tab/>
              <w:t>1</w:t>
            </w:r>
          </w:p>
          <w:p w14:paraId="706C9A3F" w14:textId="5BB2F4A4" w:rsidR="00AB77C6" w:rsidRPr="00504735" w:rsidRDefault="00AB77C6" w:rsidP="00AB77C6">
            <w:pPr>
              <w:pStyle w:val="ListParagraph1"/>
              <w:tabs>
                <w:tab w:val="left" w:leader="dot" w:pos="1515"/>
              </w:tabs>
              <w:ind w:left="0"/>
              <w:rPr>
                <w:rFonts w:eastAsia="Times New Roman" w:cstheme="minorHAnsi"/>
                <w:color w:val="000000"/>
                <w:szCs w:val="20"/>
                <w:lang w:val="fr-FR"/>
              </w:rPr>
            </w:pPr>
            <w:r w:rsidRPr="00504735">
              <w:rPr>
                <w:rFonts w:eastAsia="Times New Roman" w:cstheme="minorHAnsi"/>
                <w:color w:val="000000"/>
                <w:szCs w:val="20"/>
              </w:rPr>
              <w:t>Unavailable</w:t>
            </w:r>
            <w:r w:rsidRPr="00504735">
              <w:rPr>
                <w:rFonts w:eastAsia="Times New Roman" w:cstheme="minorHAnsi"/>
                <w:color w:val="000000"/>
                <w:szCs w:val="20"/>
              </w:rPr>
              <w:tab/>
              <w:t>2</w:t>
            </w:r>
          </w:p>
        </w:tc>
        <w:tc>
          <w:tcPr>
            <w:tcW w:w="686" w:type="pct"/>
            <w:shd w:val="clear" w:color="auto" w:fill="D9D9D9" w:themeFill="background1" w:themeFillShade="D9"/>
          </w:tcPr>
          <w:p w14:paraId="39CD591D" w14:textId="77777777" w:rsidR="006C2E2B" w:rsidRPr="00504735" w:rsidRDefault="006C2E2B" w:rsidP="006C2E2B">
            <w:pPr>
              <w:pStyle w:val="ListParagraph1"/>
              <w:tabs>
                <w:tab w:val="left" w:leader="dot" w:pos="1701"/>
              </w:tabs>
              <w:ind w:left="0"/>
              <w:rPr>
                <w:rFonts w:eastAsia="Times New Roman" w:cstheme="minorHAnsi"/>
                <w:color w:val="000000"/>
                <w:szCs w:val="20"/>
                <w:lang w:val="fr-FR"/>
              </w:rPr>
            </w:pPr>
            <w:r w:rsidRPr="00504735">
              <w:rPr>
                <w:rFonts w:eastAsia="Times New Roman" w:cstheme="minorHAnsi"/>
                <w:color w:val="000000"/>
                <w:szCs w:val="20"/>
              </w:rPr>
              <w:t>Available</w:t>
            </w:r>
            <w:r w:rsidRPr="00504735">
              <w:rPr>
                <w:rFonts w:eastAsia="Times New Roman" w:cstheme="minorHAnsi"/>
                <w:color w:val="000000"/>
                <w:szCs w:val="20"/>
              </w:rPr>
              <w:tab/>
              <w:t>1</w:t>
            </w:r>
          </w:p>
          <w:p w14:paraId="0EDB3151" w14:textId="15E07EAF" w:rsidR="00AB77C6" w:rsidRPr="00504735" w:rsidRDefault="006C2E2B" w:rsidP="000C4C75">
            <w:pPr>
              <w:pStyle w:val="ListParagraph1"/>
              <w:ind w:left="0"/>
              <w:rPr>
                <w:rFonts w:eastAsia="Times New Roman" w:cstheme="minorHAnsi"/>
                <w:color w:val="000000"/>
                <w:szCs w:val="20"/>
                <w:lang w:val="fr-FR"/>
              </w:rPr>
            </w:pPr>
            <w:r w:rsidRPr="00504735">
              <w:rPr>
                <w:rFonts w:eastAsia="Times New Roman" w:cstheme="minorHAnsi"/>
                <w:color w:val="000000"/>
                <w:szCs w:val="20"/>
              </w:rPr>
              <w:t>Unavailable</w:t>
            </w:r>
            <w:r w:rsidRPr="00504735">
              <w:rPr>
                <w:rFonts w:eastAsia="Times New Roman" w:cstheme="minorHAnsi"/>
                <w:color w:val="000000"/>
                <w:szCs w:val="20"/>
              </w:rPr>
              <w:tab/>
              <w:t>2</w:t>
            </w:r>
          </w:p>
        </w:tc>
        <w:tc>
          <w:tcPr>
            <w:tcW w:w="684" w:type="pct"/>
          </w:tcPr>
          <w:p w14:paraId="11666497" w14:textId="33C7B0ED" w:rsidR="00AB77C6" w:rsidRPr="00504735" w:rsidRDefault="00AB77C6" w:rsidP="00AB77C6">
            <w:pPr>
              <w:pStyle w:val="ListParagraph1"/>
              <w:rPr>
                <w:rFonts w:eastAsia="Times New Roman" w:cstheme="minorHAnsi"/>
                <w:color w:val="000000"/>
                <w:szCs w:val="20"/>
                <w:lang w:val="fr-FR"/>
              </w:rPr>
            </w:pPr>
          </w:p>
        </w:tc>
      </w:tr>
    </w:tbl>
    <w:p w14:paraId="3AF6D555" w14:textId="278E609E" w:rsidR="00E00BFA" w:rsidRPr="00504735" w:rsidRDefault="00E00BFA">
      <w:pPr>
        <w:spacing w:after="160" w:line="259" w:lineRule="auto"/>
        <w:rPr>
          <w:rFonts w:cstheme="minorHAnsi"/>
          <w:sz w:val="20"/>
          <w:szCs w:val="20"/>
          <w:lang w:val="fr-FR"/>
        </w:rPr>
      </w:pPr>
    </w:p>
    <w:p w14:paraId="033C63E5" w14:textId="77777777" w:rsidR="00A432D0" w:rsidRPr="00504735" w:rsidRDefault="00A432D0">
      <w:pPr>
        <w:rPr>
          <w:rFonts w:cstheme="minorHAnsi"/>
          <w:sz w:val="20"/>
          <w:szCs w:val="20"/>
          <w:lang w:val="fr-FR"/>
        </w:rPr>
      </w:pPr>
    </w:p>
    <w:tbl>
      <w:tblPr>
        <w:tblStyle w:val="TableGrid"/>
        <w:tblW w:w="4938" w:type="pct"/>
        <w:tblInd w:w="279" w:type="dxa"/>
        <w:tblLayout w:type="fixed"/>
        <w:tblLook w:val="04A0" w:firstRow="1" w:lastRow="0" w:firstColumn="1" w:lastColumn="0" w:noHBand="0" w:noVBand="1"/>
      </w:tblPr>
      <w:tblGrid>
        <w:gridCol w:w="568"/>
        <w:gridCol w:w="4528"/>
        <w:gridCol w:w="2125"/>
        <w:gridCol w:w="1850"/>
        <w:gridCol w:w="1277"/>
      </w:tblGrid>
      <w:tr w:rsidR="00345EA1" w:rsidRPr="006974FC" w14:paraId="72B8A9E8" w14:textId="77777777" w:rsidTr="000C4C75">
        <w:trPr>
          <w:trHeight w:val="155"/>
        </w:trPr>
        <w:tc>
          <w:tcPr>
            <w:tcW w:w="274" w:type="pct"/>
            <w:shd w:val="clear" w:color="auto" w:fill="AEAAAA" w:themeFill="background2" w:themeFillShade="BF"/>
            <w:vAlign w:val="center"/>
          </w:tcPr>
          <w:p w14:paraId="1AC8D0FF" w14:textId="7A74FADD" w:rsidR="00345EA1" w:rsidRPr="00504735" w:rsidRDefault="00345EA1" w:rsidP="00345EA1">
            <w:pPr>
              <w:pStyle w:val="ListParagraph1"/>
              <w:spacing w:after="0" w:line="240" w:lineRule="auto"/>
              <w:ind w:left="0"/>
              <w:jc w:val="both"/>
              <w:rPr>
                <w:rFonts w:cstheme="minorHAnsi"/>
                <w:b/>
                <w:szCs w:val="20"/>
                <w:lang w:val="fr-FR"/>
              </w:rPr>
            </w:pPr>
            <w:r w:rsidRPr="00504735">
              <w:rPr>
                <w:rFonts w:eastAsia="Arial Narrow" w:cstheme="minorHAnsi"/>
                <w:b/>
                <w:bCs/>
                <w:spacing w:val="-2"/>
                <w:szCs w:val="20"/>
              </w:rPr>
              <w:t>NO. Q.</w:t>
            </w:r>
          </w:p>
        </w:tc>
        <w:tc>
          <w:tcPr>
            <w:tcW w:w="2188" w:type="pct"/>
            <w:shd w:val="clear" w:color="auto" w:fill="AEAAAA" w:themeFill="background2" w:themeFillShade="BF"/>
            <w:vAlign w:val="center"/>
          </w:tcPr>
          <w:p w14:paraId="2506990F" w14:textId="5CA1D304" w:rsidR="00345EA1" w:rsidRPr="00504735" w:rsidRDefault="00345EA1" w:rsidP="00345EA1">
            <w:pPr>
              <w:rPr>
                <w:rFonts w:cstheme="minorHAnsi"/>
                <w:b/>
                <w:szCs w:val="20"/>
                <w:lang w:val="fr-FR"/>
              </w:rPr>
            </w:pPr>
            <w:r w:rsidRPr="00504735">
              <w:rPr>
                <w:rFonts w:eastAsia="Arial Narrow" w:cstheme="minorHAnsi"/>
                <w:b/>
                <w:bCs/>
                <w:spacing w:val="-2"/>
                <w:szCs w:val="20"/>
              </w:rPr>
              <w:t>QUESTIONS AND FILTERS</w:t>
            </w:r>
          </w:p>
        </w:tc>
        <w:tc>
          <w:tcPr>
            <w:tcW w:w="1921" w:type="pct"/>
            <w:gridSpan w:val="2"/>
            <w:shd w:val="clear" w:color="auto" w:fill="AEAAAA" w:themeFill="background2" w:themeFillShade="BF"/>
            <w:vAlign w:val="center"/>
          </w:tcPr>
          <w:p w14:paraId="092AA6CD" w14:textId="0E1F09B7" w:rsidR="00345EA1" w:rsidRPr="00504735" w:rsidRDefault="00345EA1" w:rsidP="00345EA1">
            <w:pPr>
              <w:pStyle w:val="ListParagraph1"/>
              <w:ind w:left="0"/>
              <w:rPr>
                <w:rFonts w:eastAsia="Times New Roman" w:cstheme="minorHAnsi"/>
                <w:b/>
                <w:color w:val="000000"/>
                <w:szCs w:val="20"/>
                <w:lang w:val="fr-FR"/>
              </w:rPr>
            </w:pPr>
            <w:r w:rsidRPr="00504735">
              <w:rPr>
                <w:rFonts w:eastAsia="Times New Roman" w:cstheme="minorHAnsi"/>
                <w:b/>
                <w:bCs/>
                <w:spacing w:val="-2"/>
                <w:szCs w:val="20"/>
              </w:rPr>
              <w:t>CODING</w:t>
            </w:r>
          </w:p>
        </w:tc>
        <w:tc>
          <w:tcPr>
            <w:tcW w:w="617" w:type="pct"/>
            <w:shd w:val="clear" w:color="auto" w:fill="AEAAAA" w:themeFill="background2" w:themeFillShade="BF"/>
            <w:vAlign w:val="center"/>
          </w:tcPr>
          <w:p w14:paraId="444DAB7D" w14:textId="26110947" w:rsidR="00345EA1" w:rsidRPr="00504735" w:rsidRDefault="00345EA1" w:rsidP="00345EA1">
            <w:pPr>
              <w:pStyle w:val="ListParagraph1"/>
              <w:spacing w:after="0"/>
              <w:ind w:left="0"/>
              <w:rPr>
                <w:rFonts w:eastAsia="Times New Roman" w:cstheme="minorHAnsi"/>
                <w:b/>
                <w:color w:val="000000"/>
                <w:szCs w:val="20"/>
                <w:lang w:val="fr-FR"/>
              </w:rPr>
            </w:pPr>
            <w:r w:rsidRPr="00504735">
              <w:rPr>
                <w:rFonts w:eastAsia="Arial Narrow" w:cstheme="minorHAnsi"/>
                <w:b/>
                <w:bCs/>
                <w:spacing w:val="-2"/>
                <w:szCs w:val="20"/>
              </w:rPr>
              <w:t>SWITCH TO</w:t>
            </w:r>
          </w:p>
        </w:tc>
      </w:tr>
      <w:tr w:rsidR="00CF6AE0" w:rsidRPr="006974FC" w14:paraId="3E610D2E" w14:textId="77777777" w:rsidTr="000C4C75">
        <w:trPr>
          <w:trHeight w:val="20"/>
        </w:trPr>
        <w:tc>
          <w:tcPr>
            <w:tcW w:w="274" w:type="pct"/>
          </w:tcPr>
          <w:p w14:paraId="315B1EC5" w14:textId="77777777" w:rsidR="00CF6AE0" w:rsidRPr="00504735" w:rsidRDefault="00CF6AE0" w:rsidP="00CF6AE0">
            <w:pPr>
              <w:pStyle w:val="ListParagraph1"/>
              <w:numPr>
                <w:ilvl w:val="0"/>
                <w:numId w:val="22"/>
              </w:numPr>
              <w:spacing w:after="0" w:line="240" w:lineRule="auto"/>
              <w:jc w:val="center"/>
              <w:rPr>
                <w:rFonts w:cstheme="minorHAnsi"/>
                <w:szCs w:val="20"/>
                <w:lang w:val="fr-FR"/>
              </w:rPr>
            </w:pPr>
          </w:p>
        </w:tc>
        <w:tc>
          <w:tcPr>
            <w:tcW w:w="2188" w:type="pct"/>
          </w:tcPr>
          <w:p w14:paraId="0FB83E37" w14:textId="3A13957E" w:rsidR="00CF6AE0" w:rsidRPr="00504735" w:rsidRDefault="00CF6AE0" w:rsidP="00CF6AE0">
            <w:pPr>
              <w:rPr>
                <w:rFonts w:cstheme="minorHAnsi"/>
                <w:szCs w:val="20"/>
                <w:lang w:val="fr-FR"/>
              </w:rPr>
            </w:pPr>
            <w:r w:rsidRPr="00504735">
              <w:rPr>
                <w:rFonts w:cstheme="minorHAnsi"/>
                <w:szCs w:val="20"/>
              </w:rPr>
              <w:t>Dry sterile cotton swab</w:t>
            </w:r>
          </w:p>
        </w:tc>
        <w:tc>
          <w:tcPr>
            <w:tcW w:w="1027" w:type="pct"/>
          </w:tcPr>
          <w:p w14:paraId="2A3784DF" w14:textId="77777777" w:rsidR="00CF6AE0" w:rsidRPr="00504735" w:rsidRDefault="00CF6AE0" w:rsidP="00CF6AE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w:t>
            </w:r>
          </w:p>
        </w:tc>
        <w:tc>
          <w:tcPr>
            <w:tcW w:w="894" w:type="pct"/>
          </w:tcPr>
          <w:p w14:paraId="2EF11E07" w14:textId="77777777" w:rsidR="00CF6AE0" w:rsidRPr="00504735" w:rsidRDefault="00CF6AE0" w:rsidP="00CF6AE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w:t>
            </w:r>
          </w:p>
        </w:tc>
        <w:tc>
          <w:tcPr>
            <w:tcW w:w="617" w:type="pct"/>
            <w:vMerge w:val="restart"/>
          </w:tcPr>
          <w:p w14:paraId="7319C32A" w14:textId="77777777" w:rsidR="00CF6AE0" w:rsidRPr="00504735" w:rsidRDefault="00CF6AE0" w:rsidP="00CF6AE0">
            <w:pPr>
              <w:pStyle w:val="ListParagraph1"/>
              <w:rPr>
                <w:rFonts w:eastAsia="Times New Roman" w:cstheme="minorHAnsi"/>
                <w:color w:val="000000"/>
                <w:szCs w:val="20"/>
                <w:lang w:val="fr-FR"/>
              </w:rPr>
            </w:pPr>
          </w:p>
        </w:tc>
      </w:tr>
      <w:tr w:rsidR="00CF6AE0" w:rsidRPr="006974FC" w14:paraId="5BFE5CCF" w14:textId="77777777" w:rsidTr="000C4C75">
        <w:trPr>
          <w:trHeight w:val="121"/>
        </w:trPr>
        <w:tc>
          <w:tcPr>
            <w:tcW w:w="274" w:type="pct"/>
          </w:tcPr>
          <w:p w14:paraId="2C437F58" w14:textId="77777777" w:rsidR="00CF6AE0" w:rsidRPr="00504735" w:rsidRDefault="00CF6AE0" w:rsidP="00CF6AE0">
            <w:pPr>
              <w:pStyle w:val="ListParagraph1"/>
              <w:numPr>
                <w:ilvl w:val="0"/>
                <w:numId w:val="22"/>
              </w:numPr>
              <w:spacing w:after="0" w:line="240" w:lineRule="auto"/>
              <w:jc w:val="center"/>
              <w:rPr>
                <w:rFonts w:cstheme="minorHAnsi"/>
                <w:szCs w:val="20"/>
                <w:lang w:val="fr-FR"/>
              </w:rPr>
            </w:pPr>
          </w:p>
        </w:tc>
        <w:tc>
          <w:tcPr>
            <w:tcW w:w="2188" w:type="pct"/>
          </w:tcPr>
          <w:p w14:paraId="34792072" w14:textId="6210E443" w:rsidR="00CF6AE0" w:rsidRPr="00504735" w:rsidRDefault="00CF6AE0" w:rsidP="00CF6AE0">
            <w:pPr>
              <w:rPr>
                <w:rFonts w:cstheme="minorHAnsi"/>
                <w:szCs w:val="20"/>
                <w:lang w:val="fr-FR"/>
              </w:rPr>
            </w:pPr>
            <w:r w:rsidRPr="00504735">
              <w:rPr>
                <w:rFonts w:cstheme="minorHAnsi"/>
                <w:szCs w:val="20"/>
              </w:rPr>
              <w:t>Gloves (sterile/disinfected high-level surgical gloves or examination gloves)</w:t>
            </w:r>
          </w:p>
        </w:tc>
        <w:tc>
          <w:tcPr>
            <w:tcW w:w="1027" w:type="pct"/>
            <w:vAlign w:val="center"/>
          </w:tcPr>
          <w:p w14:paraId="25DE8836" w14:textId="77777777" w:rsidR="00CF6AE0" w:rsidRPr="00504735" w:rsidRDefault="00CF6AE0" w:rsidP="00CF6AE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w:t>
            </w:r>
          </w:p>
        </w:tc>
        <w:tc>
          <w:tcPr>
            <w:tcW w:w="894" w:type="pct"/>
            <w:vAlign w:val="center"/>
          </w:tcPr>
          <w:p w14:paraId="651C4E71" w14:textId="77777777" w:rsidR="00CF6AE0" w:rsidRPr="00504735" w:rsidRDefault="00CF6AE0" w:rsidP="00CF6AE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w:t>
            </w:r>
          </w:p>
        </w:tc>
        <w:tc>
          <w:tcPr>
            <w:tcW w:w="617" w:type="pct"/>
            <w:vMerge/>
          </w:tcPr>
          <w:p w14:paraId="09FA2231" w14:textId="77777777" w:rsidR="00CF6AE0" w:rsidRPr="00504735" w:rsidRDefault="00CF6AE0" w:rsidP="00CF6AE0">
            <w:pPr>
              <w:pStyle w:val="ListParagraph1"/>
              <w:rPr>
                <w:rFonts w:eastAsia="Times New Roman" w:cstheme="minorHAnsi"/>
                <w:color w:val="000000"/>
                <w:szCs w:val="20"/>
                <w:lang w:val="fr-FR"/>
              </w:rPr>
            </w:pPr>
          </w:p>
        </w:tc>
      </w:tr>
      <w:tr w:rsidR="00CF6AE0" w:rsidRPr="00DA37F2" w14:paraId="37AECABA" w14:textId="77777777" w:rsidTr="000C4C75">
        <w:trPr>
          <w:trHeight w:val="121"/>
        </w:trPr>
        <w:tc>
          <w:tcPr>
            <w:tcW w:w="274" w:type="pct"/>
          </w:tcPr>
          <w:p w14:paraId="483B5514" w14:textId="77777777" w:rsidR="00CF6AE0" w:rsidRPr="00504735" w:rsidRDefault="00CF6AE0" w:rsidP="00CF6AE0">
            <w:pPr>
              <w:pStyle w:val="ListParagraph1"/>
              <w:spacing w:after="0" w:line="240" w:lineRule="auto"/>
              <w:ind w:left="0"/>
              <w:rPr>
                <w:rFonts w:cstheme="minorHAnsi"/>
                <w:b/>
                <w:bCs/>
                <w:szCs w:val="20"/>
                <w:lang w:val="fr-FR"/>
              </w:rPr>
            </w:pPr>
            <w:r w:rsidRPr="00504735">
              <w:rPr>
                <w:rFonts w:cstheme="minorHAnsi"/>
                <w:b/>
                <w:bCs/>
                <w:szCs w:val="20"/>
              </w:rPr>
              <w:t>605</w:t>
            </w:r>
          </w:p>
        </w:tc>
        <w:tc>
          <w:tcPr>
            <w:tcW w:w="2188" w:type="pct"/>
          </w:tcPr>
          <w:p w14:paraId="6CF8C130" w14:textId="77777777" w:rsidR="00CF6AE0" w:rsidRPr="00504735" w:rsidRDefault="00CF6AE0" w:rsidP="00CF6AE0">
            <w:pPr>
              <w:spacing w:line="276" w:lineRule="auto"/>
              <w:rPr>
                <w:rFonts w:cstheme="minorHAnsi"/>
                <w:b/>
                <w:bCs/>
                <w:szCs w:val="20"/>
                <w:lang w:val="fr-FR"/>
              </w:rPr>
            </w:pPr>
            <w:r w:rsidRPr="00504735">
              <w:rPr>
                <w:rFonts w:cstheme="minorHAnsi"/>
                <w:b/>
                <w:bCs/>
                <w:szCs w:val="20"/>
              </w:rPr>
              <w:t>How many complete IUD kits are available in the health facility?</w:t>
            </w:r>
          </w:p>
          <w:p w14:paraId="273BBEFA" w14:textId="1E184FD7" w:rsidR="00CF6AE0" w:rsidRPr="00504735" w:rsidRDefault="00CF6AE0" w:rsidP="00CF6AE0">
            <w:pPr>
              <w:spacing w:line="276" w:lineRule="auto"/>
              <w:rPr>
                <w:rFonts w:cstheme="minorHAnsi"/>
                <w:b/>
                <w:bCs/>
                <w:szCs w:val="20"/>
                <w:lang w:val="fr-FR"/>
              </w:rPr>
            </w:pPr>
            <w:r w:rsidRPr="00504735">
              <w:rPr>
                <w:rFonts w:cstheme="minorHAnsi"/>
                <w:b/>
                <w:bCs/>
                <w:szCs w:val="20"/>
              </w:rPr>
              <w:t>SAVE "000" IF THERE ARE NONE</w:t>
            </w:r>
          </w:p>
        </w:tc>
        <w:tc>
          <w:tcPr>
            <w:tcW w:w="1921" w:type="pct"/>
            <w:gridSpan w:val="2"/>
          </w:tcPr>
          <w:p w14:paraId="3A1A4713" w14:textId="1445ABA8" w:rsidR="00CF6AE0" w:rsidRPr="00504735" w:rsidRDefault="00CF6AE0" w:rsidP="00CF6AE0">
            <w:pPr>
              <w:tabs>
                <w:tab w:val="right" w:leader="dot" w:pos="4092"/>
              </w:tabs>
              <w:spacing w:before="240"/>
              <w:rPr>
                <w:rFonts w:eastAsia="Arial Narrow" w:cstheme="minorHAnsi"/>
                <w:szCs w:val="20"/>
                <w:cs/>
                <w:lang w:val="fr-FR"/>
              </w:rPr>
            </w:pPr>
            <w:r w:rsidRPr="00504735">
              <w:rPr>
                <w:rFonts w:eastAsia="Arial Narrow" w:cstheme="minorHAnsi"/>
                <w:noProof/>
                <w:szCs w:val="20"/>
                <w:lang w:eastAsia="en-IN"/>
              </w:rPr>
              <w:t>Number of IUD Kits</w:t>
            </w:r>
            <w:r w:rsidRPr="00504735">
              <w:rPr>
                <w:rFonts w:eastAsia="Arial Narrow" w:cs="Mangal"/>
                <w:szCs w:val="20"/>
                <w:cs/>
              </w:rPr>
              <w:tab/>
            </w:r>
          </w:p>
          <w:p w14:paraId="1D257DF8" w14:textId="21CC0BB9" w:rsidR="00CF6AE0" w:rsidRPr="00504735" w:rsidRDefault="00CF6AE0" w:rsidP="00CF6AE0">
            <w:pPr>
              <w:tabs>
                <w:tab w:val="right" w:leader="dot" w:pos="4092"/>
              </w:tabs>
              <w:rPr>
                <w:rFonts w:eastAsia="Arial Narrow" w:cstheme="minorHAnsi"/>
                <w:szCs w:val="20"/>
                <w:cs/>
                <w:lang w:val="fr-FR"/>
              </w:rPr>
            </w:pPr>
          </w:p>
        </w:tc>
        <w:tc>
          <w:tcPr>
            <w:tcW w:w="617" w:type="pct"/>
          </w:tcPr>
          <w:p w14:paraId="425E534F" w14:textId="77777777" w:rsidR="00CF6AE0" w:rsidRPr="00504735" w:rsidRDefault="00CF6AE0" w:rsidP="00CF6AE0">
            <w:pPr>
              <w:pStyle w:val="ListParagraph1"/>
              <w:rPr>
                <w:rFonts w:eastAsia="Times New Roman" w:cstheme="minorHAnsi"/>
                <w:color w:val="000000"/>
                <w:szCs w:val="20"/>
                <w:lang w:val="fr-FR"/>
              </w:rPr>
            </w:pPr>
          </w:p>
        </w:tc>
      </w:tr>
      <w:tr w:rsidR="00CF6AE0" w:rsidRPr="00DA37F2" w14:paraId="55252412" w14:textId="77777777" w:rsidTr="000C4C75">
        <w:trPr>
          <w:trHeight w:val="121"/>
        </w:trPr>
        <w:tc>
          <w:tcPr>
            <w:tcW w:w="274" w:type="pct"/>
          </w:tcPr>
          <w:p w14:paraId="47A410EB" w14:textId="77777777" w:rsidR="00CF6AE0" w:rsidRPr="00504735" w:rsidRDefault="00CF6AE0" w:rsidP="00CF6AE0">
            <w:pPr>
              <w:pStyle w:val="ListParagraph1"/>
              <w:spacing w:after="0" w:line="240" w:lineRule="auto"/>
              <w:ind w:left="0"/>
              <w:rPr>
                <w:rFonts w:cstheme="minorHAnsi"/>
                <w:b/>
                <w:bCs/>
                <w:szCs w:val="20"/>
                <w:lang w:val="fr-FR"/>
              </w:rPr>
            </w:pPr>
            <w:r w:rsidRPr="00504735">
              <w:rPr>
                <w:rFonts w:cstheme="minorHAnsi"/>
                <w:b/>
                <w:bCs/>
                <w:szCs w:val="20"/>
              </w:rPr>
              <w:t>606</w:t>
            </w:r>
          </w:p>
        </w:tc>
        <w:tc>
          <w:tcPr>
            <w:tcW w:w="2188" w:type="pct"/>
          </w:tcPr>
          <w:p w14:paraId="2DBEDDC3" w14:textId="77777777" w:rsidR="00CF6AE0" w:rsidRPr="00504735" w:rsidRDefault="00CF6AE0" w:rsidP="00CF6AE0">
            <w:pPr>
              <w:spacing w:line="276" w:lineRule="auto"/>
              <w:rPr>
                <w:rFonts w:cstheme="minorHAnsi"/>
                <w:b/>
                <w:bCs/>
                <w:szCs w:val="20"/>
                <w:lang w:val="fr-FR"/>
              </w:rPr>
            </w:pPr>
            <w:r w:rsidRPr="00504735">
              <w:rPr>
                <w:rFonts w:cstheme="minorHAnsi"/>
                <w:b/>
                <w:bCs/>
                <w:szCs w:val="20"/>
              </w:rPr>
              <w:t>How many complete kits of PP IUDs are available in the health facility?</w:t>
            </w:r>
          </w:p>
          <w:p w14:paraId="7C29EEEB" w14:textId="0E4E51F1" w:rsidR="00CF6AE0" w:rsidRPr="00504735" w:rsidRDefault="00CF6AE0" w:rsidP="00CF6AE0">
            <w:pPr>
              <w:spacing w:line="276" w:lineRule="auto"/>
              <w:rPr>
                <w:rFonts w:cstheme="minorHAnsi"/>
                <w:b/>
                <w:bCs/>
                <w:szCs w:val="20"/>
                <w:lang w:val="fr-FR"/>
              </w:rPr>
            </w:pPr>
            <w:r w:rsidRPr="00504735">
              <w:rPr>
                <w:rFonts w:cstheme="minorHAnsi"/>
                <w:b/>
                <w:bCs/>
                <w:szCs w:val="20"/>
              </w:rPr>
              <w:t>SAVE "000" IF THERE ARE NONE</w:t>
            </w:r>
          </w:p>
        </w:tc>
        <w:tc>
          <w:tcPr>
            <w:tcW w:w="1921" w:type="pct"/>
            <w:gridSpan w:val="2"/>
          </w:tcPr>
          <w:p w14:paraId="6FBFAE9F" w14:textId="7EB6380C" w:rsidR="00CF6AE0" w:rsidRPr="00504735" w:rsidRDefault="00CF6AE0" w:rsidP="00CF6AE0">
            <w:pPr>
              <w:tabs>
                <w:tab w:val="right" w:leader="dot" w:pos="4092"/>
              </w:tabs>
              <w:spacing w:before="240"/>
              <w:rPr>
                <w:rFonts w:eastAsia="Arial Narrow" w:cstheme="minorHAnsi"/>
                <w:noProof/>
                <w:szCs w:val="20"/>
                <w:lang w:val="fr-FR" w:eastAsia="en-IN"/>
              </w:rPr>
            </w:pPr>
            <w:r w:rsidRPr="00504735">
              <w:rPr>
                <w:rFonts w:eastAsia="Arial Narrow" w:cstheme="minorHAnsi"/>
                <w:noProof/>
                <w:szCs w:val="20"/>
                <w:lang w:eastAsia="en-IN"/>
              </w:rPr>
              <w:t>Number of PP IUD kits</w:t>
            </w:r>
            <w:r w:rsidRPr="00504735">
              <w:rPr>
                <w:rFonts w:eastAsia="Arial Narrow" w:cstheme="minorHAnsi"/>
                <w:noProof/>
                <w:szCs w:val="20"/>
                <w:lang w:eastAsia="en-IN"/>
              </w:rPr>
              <w:tab/>
            </w:r>
          </w:p>
          <w:p w14:paraId="279AF057" w14:textId="5A1560C1" w:rsidR="00CF6AE0" w:rsidRPr="00504735" w:rsidRDefault="00CF6AE0" w:rsidP="00CF6AE0">
            <w:pPr>
              <w:tabs>
                <w:tab w:val="right" w:leader="dot" w:pos="4092"/>
              </w:tabs>
              <w:rPr>
                <w:rFonts w:eastAsia="Arial Narrow" w:cstheme="minorHAnsi"/>
                <w:noProof/>
                <w:szCs w:val="20"/>
                <w:lang w:val="fr-FR" w:eastAsia="en-IN"/>
              </w:rPr>
            </w:pPr>
          </w:p>
        </w:tc>
        <w:tc>
          <w:tcPr>
            <w:tcW w:w="617" w:type="pct"/>
          </w:tcPr>
          <w:p w14:paraId="7E0306B4" w14:textId="77777777" w:rsidR="00CF6AE0" w:rsidRPr="00504735" w:rsidRDefault="00CF6AE0" w:rsidP="00CF6AE0">
            <w:pPr>
              <w:pStyle w:val="ListParagraph1"/>
              <w:rPr>
                <w:rFonts w:eastAsia="Times New Roman" w:cstheme="minorHAnsi"/>
                <w:color w:val="000000"/>
                <w:szCs w:val="20"/>
                <w:lang w:val="fr-FR"/>
              </w:rPr>
            </w:pPr>
          </w:p>
        </w:tc>
      </w:tr>
      <w:tr w:rsidR="005F3F73" w:rsidRPr="006974FC" w14:paraId="45C81ED4" w14:textId="77777777" w:rsidTr="000C4C75">
        <w:trPr>
          <w:trHeight w:val="539"/>
          <w:tblHeader/>
        </w:trPr>
        <w:tc>
          <w:tcPr>
            <w:tcW w:w="274" w:type="pct"/>
            <w:shd w:val="clear" w:color="auto" w:fill="DEEAF6" w:themeFill="accent1" w:themeFillTint="33"/>
            <w:vAlign w:val="center"/>
          </w:tcPr>
          <w:p w14:paraId="0CE5A9F9" w14:textId="77777777" w:rsidR="005F3F73" w:rsidRPr="00504735" w:rsidRDefault="005F3F73" w:rsidP="00F87F70">
            <w:pPr>
              <w:tabs>
                <w:tab w:val="left" w:pos="-720"/>
              </w:tabs>
              <w:suppressAutoHyphens/>
              <w:jc w:val="center"/>
              <w:rPr>
                <w:rFonts w:eastAsia="Arial Narrow" w:cstheme="minorHAnsi"/>
                <w:b/>
                <w:bCs/>
                <w:spacing w:val="-2"/>
                <w:szCs w:val="20"/>
                <w:cs/>
                <w:lang w:val="fr-FR"/>
              </w:rPr>
            </w:pPr>
            <w:r w:rsidRPr="00504735">
              <w:rPr>
                <w:rFonts w:eastAsia="Arial Narrow" w:cstheme="minorHAnsi"/>
                <w:b/>
                <w:bCs/>
                <w:spacing w:val="-2"/>
                <w:szCs w:val="20"/>
              </w:rPr>
              <w:t>607</w:t>
            </w:r>
          </w:p>
        </w:tc>
        <w:tc>
          <w:tcPr>
            <w:tcW w:w="4109" w:type="pct"/>
            <w:gridSpan w:val="3"/>
            <w:shd w:val="clear" w:color="auto" w:fill="DEEAF6" w:themeFill="accent1" w:themeFillTint="33"/>
            <w:vAlign w:val="center"/>
          </w:tcPr>
          <w:p w14:paraId="096A2DB9" w14:textId="77777777" w:rsidR="00EF48B0" w:rsidRPr="00504735" w:rsidRDefault="00EF48B0" w:rsidP="00EF48B0">
            <w:pPr>
              <w:tabs>
                <w:tab w:val="left" w:pos="-720"/>
              </w:tabs>
              <w:suppressAutoHyphens/>
              <w:rPr>
                <w:rFonts w:cstheme="minorHAnsi"/>
                <w:b/>
                <w:noProof/>
                <w:szCs w:val="20"/>
                <w:lang w:val="fr-FR" w:eastAsia="en-IN"/>
              </w:rPr>
            </w:pPr>
            <w:r w:rsidRPr="00504735">
              <w:rPr>
                <w:rFonts w:cstheme="minorHAnsi"/>
                <w:b/>
                <w:noProof/>
                <w:szCs w:val="20"/>
                <w:lang w:eastAsia="en-IN"/>
              </w:rPr>
              <w:t>FEMALE STERILIZATION (MINI LAP)</w:t>
            </w:r>
          </w:p>
          <w:p w14:paraId="2E1B080A" w14:textId="755802F4" w:rsidR="005F3F73" w:rsidRPr="00504735" w:rsidRDefault="00EF48B0" w:rsidP="00EF48B0">
            <w:pPr>
              <w:keepNext/>
              <w:widowControl w:val="0"/>
              <w:tabs>
                <w:tab w:val="left" w:pos="0"/>
              </w:tabs>
              <w:suppressAutoHyphens/>
              <w:outlineLvl w:val="1"/>
              <w:rPr>
                <w:rFonts w:eastAsia="Times New Roman" w:cstheme="minorHAnsi"/>
                <w:b/>
                <w:bCs/>
                <w:spacing w:val="-2"/>
                <w:szCs w:val="20"/>
                <w:cs/>
                <w:lang w:val="fr-FR"/>
              </w:rPr>
            </w:pPr>
            <w:r w:rsidRPr="00504735">
              <w:rPr>
                <w:rFonts w:cstheme="minorHAnsi"/>
                <w:b/>
                <w:noProof/>
                <w:szCs w:val="20"/>
                <w:lang w:eastAsia="en-IN"/>
              </w:rPr>
              <w:t xml:space="preserve">Check: If 513Q ≠ 5 </w:t>
            </w:r>
          </w:p>
        </w:tc>
        <w:tc>
          <w:tcPr>
            <w:tcW w:w="617" w:type="pct"/>
            <w:shd w:val="clear" w:color="auto" w:fill="DEEAF6" w:themeFill="accent1" w:themeFillTint="33"/>
            <w:vAlign w:val="center"/>
          </w:tcPr>
          <w:p w14:paraId="5E103F72" w14:textId="77777777" w:rsidR="004001B6" w:rsidRPr="00504735" w:rsidRDefault="004001B6" w:rsidP="00F87F70">
            <w:pPr>
              <w:suppressAutoHyphens/>
              <w:ind w:left="-78" w:right="-102"/>
              <w:jc w:val="center"/>
              <w:rPr>
                <w:rFonts w:eastAsia="Arial Narrow" w:cstheme="minorHAnsi"/>
                <w:b/>
                <w:bCs/>
                <w:spacing w:val="-2"/>
                <w:szCs w:val="20"/>
                <w:cs/>
                <w:lang w:val="fr-FR"/>
              </w:rPr>
            </w:pPr>
          </w:p>
          <w:p w14:paraId="305EF41F" w14:textId="77777777" w:rsidR="005F3F73" w:rsidRPr="00504735" w:rsidRDefault="004001B6" w:rsidP="004001B6">
            <w:pPr>
              <w:suppressAutoHyphens/>
              <w:ind w:right="-102"/>
              <w:rPr>
                <w:rFonts w:eastAsia="Arial Narrow" w:cstheme="minorHAnsi"/>
                <w:b/>
                <w:bCs/>
                <w:spacing w:val="-2"/>
                <w:szCs w:val="20"/>
                <w:cs/>
                <w:lang w:val="fr-FR"/>
              </w:rPr>
            </w:pPr>
            <w:r w:rsidRPr="00504735">
              <w:rPr>
                <w:rFonts w:eastAsia="Arial Narrow" w:cs="Mangal"/>
                <w:b/>
                <w:bCs/>
                <w:spacing w:val="-2"/>
                <w:szCs w:val="20"/>
                <w:cs/>
              </w:rPr>
              <w:t xml:space="preserve">  610</w:t>
            </w:r>
          </w:p>
        </w:tc>
      </w:tr>
    </w:tbl>
    <w:tbl>
      <w:tblPr>
        <w:tblStyle w:val="TableGrid1"/>
        <w:tblW w:w="4938" w:type="pct"/>
        <w:tblInd w:w="279" w:type="dxa"/>
        <w:tblLook w:val="04A0" w:firstRow="1" w:lastRow="0" w:firstColumn="1" w:lastColumn="0" w:noHBand="0" w:noVBand="1"/>
      </w:tblPr>
      <w:tblGrid>
        <w:gridCol w:w="558"/>
        <w:gridCol w:w="4487"/>
        <w:gridCol w:w="1525"/>
        <w:gridCol w:w="1271"/>
        <w:gridCol w:w="1242"/>
        <w:gridCol w:w="1265"/>
      </w:tblGrid>
      <w:tr w:rsidR="00EF48B0" w:rsidRPr="006974FC" w14:paraId="74924C8D" w14:textId="77777777" w:rsidTr="000C4C75">
        <w:trPr>
          <w:trHeight w:val="700"/>
        </w:trPr>
        <w:tc>
          <w:tcPr>
            <w:tcW w:w="270" w:type="pct"/>
          </w:tcPr>
          <w:p w14:paraId="2953957E" w14:textId="77777777" w:rsidR="00EF48B0" w:rsidRPr="00E8509A" w:rsidRDefault="00EF48B0" w:rsidP="00EF48B0">
            <w:pPr>
              <w:jc w:val="center"/>
              <w:rPr>
                <w:rFonts w:cstheme="minorHAnsi"/>
                <w:b/>
                <w:bCs/>
                <w:sz w:val="18"/>
                <w:szCs w:val="18"/>
                <w:lang w:val="fr-FR"/>
              </w:rPr>
            </w:pPr>
            <w:r w:rsidRPr="00E8509A">
              <w:rPr>
                <w:rFonts w:eastAsia="Arial Narrow" w:cs="Mangal"/>
                <w:b/>
                <w:bCs/>
                <w:sz w:val="18"/>
                <w:szCs w:val="18"/>
                <w:cs/>
              </w:rPr>
              <w:t>608</w:t>
            </w:r>
          </w:p>
        </w:tc>
        <w:tc>
          <w:tcPr>
            <w:tcW w:w="2168" w:type="pct"/>
          </w:tcPr>
          <w:p w14:paraId="069ABA86" w14:textId="1ACEA624" w:rsidR="00EF48B0" w:rsidRPr="00504735" w:rsidRDefault="00EF48B0" w:rsidP="00EF48B0">
            <w:pPr>
              <w:suppressAutoHyphens/>
              <w:rPr>
                <w:rFonts w:cstheme="minorHAnsi"/>
                <w:b/>
                <w:bCs/>
                <w:spacing w:val="-2"/>
                <w:szCs w:val="20"/>
                <w:lang w:val="fr-FR"/>
              </w:rPr>
            </w:pPr>
            <w:r w:rsidRPr="00504735">
              <w:rPr>
                <w:rFonts w:cstheme="minorHAnsi"/>
                <w:b/>
                <w:bCs/>
                <w:szCs w:val="20"/>
              </w:rPr>
              <w:t>Are the following mini enema devices available and functional in the structure?</w:t>
            </w:r>
          </w:p>
        </w:tc>
        <w:tc>
          <w:tcPr>
            <w:tcW w:w="737" w:type="pct"/>
            <w:shd w:val="clear" w:color="auto" w:fill="BFBFBF" w:themeFill="background1" w:themeFillShade="BF"/>
          </w:tcPr>
          <w:p w14:paraId="78F25F8C" w14:textId="700AC931" w:rsidR="00EF48B0" w:rsidRPr="00504735" w:rsidRDefault="00EF48B0" w:rsidP="00EF48B0">
            <w:pPr>
              <w:pStyle w:val="ListParagraph1"/>
              <w:ind w:left="0"/>
              <w:jc w:val="center"/>
              <w:rPr>
                <w:rFonts w:eastAsia="Times New Roman" w:cstheme="minorHAnsi"/>
                <w:b/>
                <w:color w:val="000000"/>
                <w:szCs w:val="20"/>
                <w:lang w:val="fr-FR"/>
              </w:rPr>
            </w:pPr>
            <w:r w:rsidRPr="00504735">
              <w:rPr>
                <w:rFonts w:cstheme="minorHAnsi"/>
                <w:b/>
                <w:szCs w:val="20"/>
              </w:rPr>
              <w:t xml:space="preserve">Available and functional </w:t>
            </w:r>
          </w:p>
        </w:tc>
        <w:tc>
          <w:tcPr>
            <w:tcW w:w="614" w:type="pct"/>
            <w:shd w:val="clear" w:color="auto" w:fill="BFBFBF" w:themeFill="background1" w:themeFillShade="BF"/>
          </w:tcPr>
          <w:p w14:paraId="054878E5" w14:textId="5A0D9BC0" w:rsidR="00EF48B0" w:rsidRPr="00504735" w:rsidRDefault="00EF48B0" w:rsidP="00EF48B0">
            <w:pPr>
              <w:pStyle w:val="ListParagraph1"/>
              <w:ind w:left="0"/>
              <w:jc w:val="center"/>
              <w:rPr>
                <w:rFonts w:cstheme="minorHAnsi"/>
                <w:b/>
                <w:bCs/>
                <w:szCs w:val="20"/>
                <w:lang w:val="fr-FR"/>
              </w:rPr>
            </w:pPr>
            <w:r w:rsidRPr="00504735">
              <w:rPr>
                <w:rFonts w:cstheme="minorHAnsi"/>
                <w:b/>
                <w:szCs w:val="20"/>
              </w:rPr>
              <w:t xml:space="preserve">Available but not functional </w:t>
            </w:r>
          </w:p>
        </w:tc>
        <w:tc>
          <w:tcPr>
            <w:tcW w:w="600" w:type="pct"/>
            <w:shd w:val="clear" w:color="auto" w:fill="BFBFBF" w:themeFill="background1" w:themeFillShade="BF"/>
          </w:tcPr>
          <w:p w14:paraId="4852A68F" w14:textId="75A14683" w:rsidR="00EF48B0" w:rsidRPr="00504735" w:rsidRDefault="00EF48B0" w:rsidP="00EF48B0">
            <w:pPr>
              <w:tabs>
                <w:tab w:val="right" w:leader="dot" w:pos="4092"/>
              </w:tabs>
              <w:jc w:val="center"/>
              <w:rPr>
                <w:rFonts w:cstheme="minorHAnsi"/>
                <w:b/>
                <w:bCs/>
                <w:szCs w:val="20"/>
                <w:lang w:val="fr-FR"/>
              </w:rPr>
            </w:pPr>
            <w:r w:rsidRPr="00504735">
              <w:rPr>
                <w:rFonts w:cstheme="minorHAnsi"/>
                <w:b/>
                <w:szCs w:val="20"/>
              </w:rPr>
              <w:t>Unavailable</w:t>
            </w:r>
          </w:p>
        </w:tc>
        <w:tc>
          <w:tcPr>
            <w:tcW w:w="612" w:type="pct"/>
            <w:vMerge w:val="restart"/>
          </w:tcPr>
          <w:p w14:paraId="25CC8CB9" w14:textId="77777777" w:rsidR="00EF48B0" w:rsidRPr="00504735" w:rsidRDefault="00EF48B0" w:rsidP="00EF48B0">
            <w:pPr>
              <w:rPr>
                <w:rFonts w:cstheme="minorHAnsi"/>
                <w:b/>
                <w:bCs/>
                <w:szCs w:val="20"/>
                <w:lang w:val="fr-FR"/>
              </w:rPr>
            </w:pPr>
          </w:p>
          <w:p w14:paraId="333F67B4" w14:textId="77777777" w:rsidR="00EF48B0" w:rsidRPr="00504735" w:rsidRDefault="00EF48B0" w:rsidP="00EF48B0">
            <w:pPr>
              <w:rPr>
                <w:rFonts w:cstheme="minorHAnsi"/>
                <w:b/>
                <w:szCs w:val="20"/>
                <w:lang w:val="fr-FR"/>
              </w:rPr>
            </w:pPr>
          </w:p>
          <w:p w14:paraId="227A3DB5" w14:textId="77777777" w:rsidR="00EF48B0" w:rsidRPr="00504735" w:rsidRDefault="00EF48B0" w:rsidP="00EF48B0">
            <w:pPr>
              <w:rPr>
                <w:rFonts w:cstheme="minorHAnsi"/>
                <w:b/>
                <w:szCs w:val="20"/>
                <w:lang w:val="fr-FR"/>
              </w:rPr>
            </w:pPr>
          </w:p>
          <w:p w14:paraId="469E1003" w14:textId="77777777" w:rsidR="00EF48B0" w:rsidRPr="00504735" w:rsidRDefault="00EF48B0" w:rsidP="00EF48B0">
            <w:pPr>
              <w:rPr>
                <w:rFonts w:cstheme="minorHAnsi"/>
                <w:b/>
                <w:szCs w:val="20"/>
                <w:lang w:val="fr-FR"/>
              </w:rPr>
            </w:pPr>
          </w:p>
          <w:p w14:paraId="38D912F7" w14:textId="77777777" w:rsidR="00EF48B0" w:rsidRPr="00504735" w:rsidRDefault="00EF48B0" w:rsidP="00EF48B0">
            <w:pPr>
              <w:rPr>
                <w:rFonts w:cstheme="minorHAnsi"/>
                <w:b/>
                <w:szCs w:val="20"/>
                <w:lang w:val="fr-FR"/>
              </w:rPr>
            </w:pPr>
          </w:p>
          <w:p w14:paraId="7AB95954" w14:textId="77777777" w:rsidR="00EF48B0" w:rsidRPr="00504735" w:rsidRDefault="00EF48B0" w:rsidP="00EF48B0">
            <w:pPr>
              <w:rPr>
                <w:rFonts w:cstheme="minorHAnsi"/>
                <w:b/>
                <w:szCs w:val="20"/>
                <w:lang w:val="fr-FR"/>
              </w:rPr>
            </w:pPr>
          </w:p>
          <w:p w14:paraId="33A4F649" w14:textId="77777777" w:rsidR="00EF48B0" w:rsidRPr="00504735" w:rsidRDefault="00EF48B0" w:rsidP="00EF48B0">
            <w:pPr>
              <w:rPr>
                <w:rFonts w:cstheme="minorHAnsi"/>
                <w:b/>
                <w:szCs w:val="20"/>
                <w:lang w:val="fr-FR"/>
              </w:rPr>
            </w:pPr>
          </w:p>
          <w:p w14:paraId="5A891148" w14:textId="77777777" w:rsidR="00EF48B0" w:rsidRPr="00504735" w:rsidRDefault="00EF48B0" w:rsidP="00EF48B0">
            <w:pPr>
              <w:rPr>
                <w:rFonts w:cstheme="minorHAnsi"/>
                <w:b/>
                <w:szCs w:val="20"/>
                <w:lang w:val="fr-FR"/>
              </w:rPr>
            </w:pPr>
          </w:p>
          <w:p w14:paraId="5768CAED" w14:textId="77777777" w:rsidR="00EF48B0" w:rsidRPr="00504735" w:rsidRDefault="00EF48B0" w:rsidP="00EF48B0">
            <w:pPr>
              <w:rPr>
                <w:rFonts w:cstheme="minorHAnsi"/>
                <w:b/>
                <w:szCs w:val="20"/>
                <w:lang w:val="fr-FR"/>
              </w:rPr>
            </w:pPr>
          </w:p>
          <w:p w14:paraId="6A3DC2C8" w14:textId="77777777" w:rsidR="00EF48B0" w:rsidRPr="00504735" w:rsidRDefault="00EF48B0" w:rsidP="00EF48B0">
            <w:pPr>
              <w:rPr>
                <w:rFonts w:cstheme="minorHAnsi"/>
                <w:b/>
                <w:szCs w:val="20"/>
                <w:lang w:val="fr-FR"/>
              </w:rPr>
            </w:pPr>
          </w:p>
          <w:p w14:paraId="5E6666F2" w14:textId="77777777" w:rsidR="00EF48B0" w:rsidRPr="00504735" w:rsidRDefault="00EF48B0" w:rsidP="00EF48B0">
            <w:pPr>
              <w:rPr>
                <w:rFonts w:cstheme="minorHAnsi"/>
                <w:b/>
                <w:szCs w:val="20"/>
                <w:lang w:val="fr-FR"/>
              </w:rPr>
            </w:pPr>
          </w:p>
          <w:p w14:paraId="19882829" w14:textId="77777777" w:rsidR="00EF48B0" w:rsidRPr="00504735" w:rsidRDefault="00EF48B0" w:rsidP="00EF48B0">
            <w:pPr>
              <w:rPr>
                <w:rFonts w:cstheme="minorHAnsi"/>
                <w:b/>
                <w:szCs w:val="20"/>
                <w:lang w:val="fr-FR"/>
              </w:rPr>
            </w:pPr>
          </w:p>
          <w:p w14:paraId="177962FF" w14:textId="77777777" w:rsidR="00EF48B0" w:rsidRPr="00504735" w:rsidRDefault="00EF48B0" w:rsidP="00EF48B0">
            <w:pPr>
              <w:rPr>
                <w:rFonts w:cstheme="minorHAnsi"/>
                <w:b/>
                <w:szCs w:val="20"/>
                <w:lang w:val="fr-FR"/>
              </w:rPr>
            </w:pPr>
          </w:p>
          <w:p w14:paraId="26D789A9" w14:textId="77777777" w:rsidR="00EF48B0" w:rsidRPr="00504735" w:rsidRDefault="00EF48B0" w:rsidP="00EF48B0">
            <w:pPr>
              <w:rPr>
                <w:rFonts w:cstheme="minorHAnsi"/>
                <w:b/>
                <w:szCs w:val="20"/>
                <w:lang w:val="fr-FR"/>
              </w:rPr>
            </w:pPr>
          </w:p>
          <w:p w14:paraId="35C8D4A3" w14:textId="77777777" w:rsidR="00EF48B0" w:rsidRPr="00504735" w:rsidRDefault="00EF48B0" w:rsidP="00EF48B0">
            <w:pPr>
              <w:rPr>
                <w:rFonts w:cstheme="minorHAnsi"/>
                <w:b/>
                <w:szCs w:val="20"/>
                <w:lang w:val="fr-FR"/>
              </w:rPr>
            </w:pPr>
          </w:p>
        </w:tc>
      </w:tr>
      <w:tr w:rsidR="00EF48B0" w:rsidRPr="006974FC" w14:paraId="421FAFE8" w14:textId="77777777" w:rsidTr="000C4C75">
        <w:trPr>
          <w:trHeight w:val="20"/>
        </w:trPr>
        <w:tc>
          <w:tcPr>
            <w:tcW w:w="270" w:type="pct"/>
          </w:tcPr>
          <w:p w14:paraId="2B8FA72C"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410D16D4" w14:textId="17BCBFA1" w:rsidR="00EF48B0" w:rsidRPr="00504735" w:rsidRDefault="00EF48B0" w:rsidP="00EF48B0">
            <w:pPr>
              <w:rPr>
                <w:rFonts w:cstheme="minorHAnsi"/>
                <w:szCs w:val="20"/>
                <w:lang w:val="fr-FR"/>
              </w:rPr>
            </w:pPr>
            <w:r w:rsidRPr="00504735">
              <w:rPr>
                <w:rFonts w:cstheme="minorHAnsi"/>
                <w:szCs w:val="20"/>
              </w:rPr>
              <w:t>Sponge tweezers</w:t>
            </w:r>
          </w:p>
        </w:tc>
        <w:tc>
          <w:tcPr>
            <w:tcW w:w="737" w:type="pct"/>
          </w:tcPr>
          <w:p w14:paraId="2E31A6AC"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14" w:type="pct"/>
          </w:tcPr>
          <w:p w14:paraId="41D3DE4A"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0" w:type="pct"/>
          </w:tcPr>
          <w:p w14:paraId="7803937F"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612" w:type="pct"/>
            <w:vMerge/>
          </w:tcPr>
          <w:p w14:paraId="3C3E6E71"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64341990" w14:textId="77777777" w:rsidTr="000C4C75">
        <w:trPr>
          <w:trHeight w:val="20"/>
        </w:trPr>
        <w:tc>
          <w:tcPr>
            <w:tcW w:w="270" w:type="pct"/>
          </w:tcPr>
          <w:p w14:paraId="54AC1C5D"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69C907C1" w14:textId="6FD6A856" w:rsidR="00EF48B0" w:rsidRPr="00504735" w:rsidRDefault="00EF48B0" w:rsidP="00EF48B0">
            <w:pPr>
              <w:rPr>
                <w:rFonts w:cstheme="minorHAnsi"/>
                <w:szCs w:val="20"/>
                <w:lang w:val="fr-FR"/>
              </w:rPr>
            </w:pPr>
            <w:r w:rsidRPr="00504735">
              <w:rPr>
                <w:rFonts w:cstheme="minorHAnsi"/>
                <w:szCs w:val="20"/>
              </w:rPr>
              <w:t>Surgical sheet (towel with center hole)</w:t>
            </w:r>
          </w:p>
        </w:tc>
        <w:tc>
          <w:tcPr>
            <w:tcW w:w="737" w:type="pct"/>
          </w:tcPr>
          <w:p w14:paraId="603B6D80"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14" w:type="pct"/>
          </w:tcPr>
          <w:p w14:paraId="62E4A10A"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0" w:type="pct"/>
          </w:tcPr>
          <w:p w14:paraId="7802D8CB"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612" w:type="pct"/>
            <w:vMerge/>
          </w:tcPr>
          <w:p w14:paraId="2043CD9F"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1C79556C" w14:textId="77777777" w:rsidTr="000C4C75">
        <w:trPr>
          <w:trHeight w:val="20"/>
        </w:trPr>
        <w:tc>
          <w:tcPr>
            <w:tcW w:w="270" w:type="pct"/>
          </w:tcPr>
          <w:p w14:paraId="3DC58A1F"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5E5094D0" w14:textId="68489A18" w:rsidR="00EF48B0" w:rsidRPr="00504735" w:rsidRDefault="00EF48B0" w:rsidP="00EF48B0">
            <w:pPr>
              <w:rPr>
                <w:rFonts w:cstheme="minorHAnsi"/>
                <w:szCs w:val="20"/>
                <w:lang w:val="fr-FR"/>
              </w:rPr>
            </w:pPr>
            <w:r w:rsidRPr="00504735">
              <w:rPr>
                <w:rFonts w:cstheme="minorHAnsi"/>
                <w:szCs w:val="20"/>
              </w:rPr>
              <w:t>Seringue, 10 cc</w:t>
            </w:r>
          </w:p>
        </w:tc>
        <w:tc>
          <w:tcPr>
            <w:tcW w:w="737" w:type="pct"/>
          </w:tcPr>
          <w:p w14:paraId="5469C953"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14" w:type="pct"/>
          </w:tcPr>
          <w:p w14:paraId="795D6637"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0" w:type="pct"/>
          </w:tcPr>
          <w:p w14:paraId="0F274FDC"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612" w:type="pct"/>
            <w:vMerge/>
          </w:tcPr>
          <w:p w14:paraId="722F5268"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2A4CC1F8" w14:textId="77777777" w:rsidTr="000C4C75">
        <w:trPr>
          <w:trHeight w:val="20"/>
        </w:trPr>
        <w:tc>
          <w:tcPr>
            <w:tcW w:w="270" w:type="pct"/>
          </w:tcPr>
          <w:p w14:paraId="75CECA9A"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193F62E5" w14:textId="4430174C" w:rsidR="00EF48B0" w:rsidRPr="00504735" w:rsidRDefault="00EF48B0" w:rsidP="00EF48B0">
            <w:pPr>
              <w:rPr>
                <w:rFonts w:cstheme="minorHAnsi"/>
                <w:szCs w:val="20"/>
                <w:lang w:val="fr-FR"/>
              </w:rPr>
            </w:pPr>
            <w:r w:rsidRPr="00504735">
              <w:rPr>
                <w:rFonts w:cstheme="minorHAnsi"/>
                <w:szCs w:val="20"/>
              </w:rPr>
              <w:t>Needle, 22G, 1V2</w:t>
            </w:r>
          </w:p>
        </w:tc>
        <w:tc>
          <w:tcPr>
            <w:tcW w:w="737" w:type="pct"/>
          </w:tcPr>
          <w:p w14:paraId="2FC1A2DD"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14" w:type="pct"/>
          </w:tcPr>
          <w:p w14:paraId="3291D08D"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0" w:type="pct"/>
          </w:tcPr>
          <w:p w14:paraId="1EFA8A04"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612" w:type="pct"/>
            <w:vMerge/>
          </w:tcPr>
          <w:p w14:paraId="0C8D784C"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70B08CD4" w14:textId="77777777" w:rsidTr="000C4C75">
        <w:trPr>
          <w:trHeight w:val="20"/>
        </w:trPr>
        <w:tc>
          <w:tcPr>
            <w:tcW w:w="270" w:type="pct"/>
          </w:tcPr>
          <w:p w14:paraId="5DBA1013"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46077F98" w14:textId="426086CD" w:rsidR="00EF48B0" w:rsidRPr="00504735" w:rsidRDefault="00EF48B0" w:rsidP="00EF48B0">
            <w:pPr>
              <w:rPr>
                <w:rFonts w:cstheme="minorHAnsi"/>
                <w:szCs w:val="20"/>
                <w:lang w:val="fr-FR"/>
              </w:rPr>
            </w:pPr>
            <w:r w:rsidRPr="00504735">
              <w:rPr>
                <w:rFonts w:cstheme="minorHAnsi"/>
                <w:szCs w:val="20"/>
              </w:rPr>
              <w:t>Bistoury</w:t>
            </w:r>
          </w:p>
        </w:tc>
        <w:tc>
          <w:tcPr>
            <w:tcW w:w="737" w:type="pct"/>
          </w:tcPr>
          <w:p w14:paraId="28B6CA21"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14" w:type="pct"/>
          </w:tcPr>
          <w:p w14:paraId="07751AA6"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0" w:type="pct"/>
          </w:tcPr>
          <w:p w14:paraId="328C10CC"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612" w:type="pct"/>
            <w:vMerge/>
          </w:tcPr>
          <w:p w14:paraId="426D2851"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7D20941F" w14:textId="77777777" w:rsidTr="000C4C75">
        <w:trPr>
          <w:trHeight w:val="20"/>
        </w:trPr>
        <w:tc>
          <w:tcPr>
            <w:tcW w:w="270" w:type="pct"/>
          </w:tcPr>
          <w:p w14:paraId="4017A65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66542A4B" w14:textId="499B4DE7" w:rsidR="00EF48B0" w:rsidRPr="00504735" w:rsidRDefault="00EF48B0" w:rsidP="00EF48B0">
            <w:pPr>
              <w:rPr>
                <w:rFonts w:cstheme="minorHAnsi"/>
                <w:szCs w:val="20"/>
                <w:lang w:val="fr-FR"/>
              </w:rPr>
            </w:pPr>
            <w:r w:rsidRPr="00504735">
              <w:rPr>
                <w:rFonts w:cstheme="minorHAnsi"/>
                <w:szCs w:val="20"/>
              </w:rPr>
              <w:t>Scalpel Blade Size 15</w:t>
            </w:r>
          </w:p>
        </w:tc>
        <w:tc>
          <w:tcPr>
            <w:tcW w:w="737" w:type="pct"/>
          </w:tcPr>
          <w:p w14:paraId="45E77A47"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14" w:type="pct"/>
          </w:tcPr>
          <w:p w14:paraId="5C4AD95F"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0" w:type="pct"/>
          </w:tcPr>
          <w:p w14:paraId="3E81FAB6"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612" w:type="pct"/>
            <w:vMerge/>
          </w:tcPr>
          <w:p w14:paraId="1B7BF2DC"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6F5919E0" w14:textId="77777777" w:rsidTr="000C4C75">
        <w:trPr>
          <w:trHeight w:val="20"/>
        </w:trPr>
        <w:tc>
          <w:tcPr>
            <w:tcW w:w="270" w:type="pct"/>
          </w:tcPr>
          <w:p w14:paraId="65DF5DEC"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45231FE5" w14:textId="6C257C4B" w:rsidR="00EF48B0" w:rsidRPr="00504735" w:rsidRDefault="00EF48B0" w:rsidP="00EF48B0">
            <w:pPr>
              <w:rPr>
                <w:rFonts w:cstheme="minorHAnsi"/>
                <w:szCs w:val="20"/>
                <w:lang w:val="fr-FR"/>
              </w:rPr>
            </w:pPr>
            <w:r w:rsidRPr="00504735">
              <w:rPr>
                <w:rFonts w:cstheme="minorHAnsi"/>
                <w:szCs w:val="20"/>
              </w:rPr>
              <w:t>Pince d'Allis</w:t>
            </w:r>
          </w:p>
        </w:tc>
        <w:tc>
          <w:tcPr>
            <w:tcW w:w="737" w:type="pct"/>
          </w:tcPr>
          <w:p w14:paraId="6F8B6303"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14" w:type="pct"/>
          </w:tcPr>
          <w:p w14:paraId="51626D97"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0" w:type="pct"/>
          </w:tcPr>
          <w:p w14:paraId="48130B4D"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612" w:type="pct"/>
            <w:vMerge/>
          </w:tcPr>
          <w:p w14:paraId="1DA573D3"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46928583" w14:textId="77777777" w:rsidTr="000C4C75">
        <w:trPr>
          <w:trHeight w:val="20"/>
        </w:trPr>
        <w:tc>
          <w:tcPr>
            <w:tcW w:w="270" w:type="pct"/>
          </w:tcPr>
          <w:p w14:paraId="4842975E"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3DB5C7B1" w14:textId="248D42C4" w:rsidR="00EF48B0" w:rsidRPr="00504735" w:rsidRDefault="00EF48B0" w:rsidP="00EF48B0">
            <w:pPr>
              <w:rPr>
                <w:rFonts w:cstheme="minorHAnsi"/>
                <w:szCs w:val="20"/>
                <w:lang w:val="fr-FR"/>
              </w:rPr>
            </w:pPr>
            <w:r w:rsidRPr="00504735">
              <w:rPr>
                <w:rFonts w:cstheme="minorHAnsi"/>
                <w:szCs w:val="20"/>
              </w:rPr>
              <w:t>Clamp for medium arteries straight</w:t>
            </w:r>
          </w:p>
        </w:tc>
        <w:tc>
          <w:tcPr>
            <w:tcW w:w="737" w:type="pct"/>
          </w:tcPr>
          <w:p w14:paraId="01BAA347"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14" w:type="pct"/>
          </w:tcPr>
          <w:p w14:paraId="70168354"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0" w:type="pct"/>
          </w:tcPr>
          <w:p w14:paraId="2AB911A0"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612" w:type="pct"/>
            <w:vMerge/>
          </w:tcPr>
          <w:p w14:paraId="18E5E518"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7F65BAEA" w14:textId="77777777" w:rsidTr="000C4C75">
        <w:trPr>
          <w:trHeight w:val="20"/>
        </w:trPr>
        <w:tc>
          <w:tcPr>
            <w:tcW w:w="270" w:type="pct"/>
          </w:tcPr>
          <w:p w14:paraId="7E18CA7A"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181CACFF" w14:textId="773C0D26" w:rsidR="00EF48B0" w:rsidRPr="00504735" w:rsidRDefault="00EF48B0" w:rsidP="00EF48B0">
            <w:pPr>
              <w:rPr>
                <w:rFonts w:cstheme="minorHAnsi"/>
                <w:szCs w:val="20"/>
                <w:lang w:val="fr-FR"/>
              </w:rPr>
            </w:pPr>
            <w:r w:rsidRPr="00504735">
              <w:rPr>
                <w:rFonts w:cstheme="minorHAnsi"/>
                <w:szCs w:val="20"/>
              </w:rPr>
              <w:t>Curved Medium Artery Clamp</w:t>
            </w:r>
          </w:p>
        </w:tc>
        <w:tc>
          <w:tcPr>
            <w:tcW w:w="737" w:type="pct"/>
          </w:tcPr>
          <w:p w14:paraId="1F258416"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14" w:type="pct"/>
          </w:tcPr>
          <w:p w14:paraId="7D490479"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0" w:type="pct"/>
          </w:tcPr>
          <w:p w14:paraId="753D96E8"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612" w:type="pct"/>
            <w:vMerge/>
          </w:tcPr>
          <w:p w14:paraId="56D33359"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5F0F1931" w14:textId="77777777" w:rsidTr="000C4C75">
        <w:trPr>
          <w:trHeight w:val="243"/>
        </w:trPr>
        <w:tc>
          <w:tcPr>
            <w:tcW w:w="270" w:type="pct"/>
          </w:tcPr>
          <w:p w14:paraId="7CC09E3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048188F5" w14:textId="5E1FBC2E" w:rsidR="00EF48B0" w:rsidRPr="00504735" w:rsidRDefault="00EF48B0" w:rsidP="00EF48B0">
            <w:pPr>
              <w:rPr>
                <w:rFonts w:cstheme="minorHAnsi"/>
                <w:szCs w:val="20"/>
                <w:lang w:val="fr-FR"/>
              </w:rPr>
            </w:pPr>
            <w:r w:rsidRPr="00504735">
              <w:rPr>
                <w:rFonts w:cstheme="minorHAnsi"/>
                <w:szCs w:val="20"/>
              </w:rPr>
              <w:t>Holder</w:t>
            </w:r>
          </w:p>
        </w:tc>
        <w:tc>
          <w:tcPr>
            <w:tcW w:w="737" w:type="pct"/>
          </w:tcPr>
          <w:p w14:paraId="786FD9AB"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14" w:type="pct"/>
          </w:tcPr>
          <w:p w14:paraId="75FE7DF0"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0" w:type="pct"/>
          </w:tcPr>
          <w:p w14:paraId="3F32541A"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612" w:type="pct"/>
            <w:vMerge/>
          </w:tcPr>
          <w:p w14:paraId="08D1434A"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225C60FD" w14:textId="77777777" w:rsidTr="000C4C75">
        <w:trPr>
          <w:trHeight w:val="243"/>
        </w:trPr>
        <w:tc>
          <w:tcPr>
            <w:tcW w:w="270" w:type="pct"/>
          </w:tcPr>
          <w:p w14:paraId="6146463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5FFF9406" w14:textId="78C56E8E" w:rsidR="00EF48B0" w:rsidRPr="00504735" w:rsidRDefault="00EF48B0" w:rsidP="00EF48B0">
            <w:pPr>
              <w:rPr>
                <w:rFonts w:cstheme="minorHAnsi"/>
                <w:szCs w:val="20"/>
                <w:lang w:val="fr-FR"/>
              </w:rPr>
            </w:pPr>
            <w:r w:rsidRPr="00504735">
              <w:rPr>
                <w:rFonts w:cstheme="minorHAnsi"/>
                <w:szCs w:val="20"/>
              </w:rPr>
              <w:t>Straight scissors</w:t>
            </w:r>
          </w:p>
        </w:tc>
        <w:tc>
          <w:tcPr>
            <w:tcW w:w="737" w:type="pct"/>
          </w:tcPr>
          <w:p w14:paraId="6ADE9C4B"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14" w:type="pct"/>
          </w:tcPr>
          <w:p w14:paraId="791EDB95"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0" w:type="pct"/>
          </w:tcPr>
          <w:p w14:paraId="2FDAEA87"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612" w:type="pct"/>
            <w:vMerge/>
          </w:tcPr>
          <w:p w14:paraId="7C63F935"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3556C0CC" w14:textId="77777777" w:rsidTr="000C4C75">
        <w:trPr>
          <w:trHeight w:val="243"/>
        </w:trPr>
        <w:tc>
          <w:tcPr>
            <w:tcW w:w="270" w:type="pct"/>
          </w:tcPr>
          <w:p w14:paraId="4D0191C4"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5041ED76" w14:textId="32CD095E" w:rsidR="00EF48B0" w:rsidRPr="00504735" w:rsidRDefault="00EF48B0" w:rsidP="00EF48B0">
            <w:pPr>
              <w:rPr>
                <w:rFonts w:cstheme="minorHAnsi"/>
                <w:szCs w:val="20"/>
                <w:lang w:val="fr-FR"/>
              </w:rPr>
            </w:pPr>
            <w:r w:rsidRPr="00504735">
              <w:rPr>
                <w:rFonts w:cstheme="minorHAnsi"/>
                <w:szCs w:val="20"/>
              </w:rPr>
              <w:t>Curved scissors</w:t>
            </w:r>
          </w:p>
        </w:tc>
        <w:tc>
          <w:tcPr>
            <w:tcW w:w="737" w:type="pct"/>
          </w:tcPr>
          <w:p w14:paraId="0C3F98DE"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14" w:type="pct"/>
          </w:tcPr>
          <w:p w14:paraId="7ED83DAF"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0" w:type="pct"/>
          </w:tcPr>
          <w:p w14:paraId="48C355E3"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612" w:type="pct"/>
            <w:vMerge/>
          </w:tcPr>
          <w:p w14:paraId="08C2D44A"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5BA852F3" w14:textId="77777777" w:rsidTr="000C4C75">
        <w:trPr>
          <w:trHeight w:val="243"/>
        </w:trPr>
        <w:tc>
          <w:tcPr>
            <w:tcW w:w="270" w:type="pct"/>
          </w:tcPr>
          <w:p w14:paraId="5C2F288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1831A0E7" w14:textId="6D8C7A47" w:rsidR="00EF48B0" w:rsidRPr="00504735" w:rsidRDefault="00EF48B0" w:rsidP="00EF48B0">
            <w:pPr>
              <w:rPr>
                <w:rFonts w:cstheme="minorHAnsi"/>
                <w:szCs w:val="20"/>
                <w:lang w:val="fr-FR"/>
              </w:rPr>
            </w:pPr>
            <w:r w:rsidRPr="00504735">
              <w:rPr>
                <w:rFonts w:cstheme="minorHAnsi"/>
                <w:szCs w:val="20"/>
              </w:rPr>
              <w:t>Babcock Clamp (Medium Size)</w:t>
            </w:r>
          </w:p>
        </w:tc>
        <w:tc>
          <w:tcPr>
            <w:tcW w:w="737" w:type="pct"/>
          </w:tcPr>
          <w:p w14:paraId="42F66EB2"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14" w:type="pct"/>
          </w:tcPr>
          <w:p w14:paraId="03018606"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0" w:type="pct"/>
          </w:tcPr>
          <w:p w14:paraId="6C7F421C"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612" w:type="pct"/>
            <w:vMerge/>
          </w:tcPr>
          <w:p w14:paraId="69181346"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665B02D7" w14:textId="77777777" w:rsidTr="000C4C75">
        <w:trPr>
          <w:trHeight w:val="243"/>
        </w:trPr>
        <w:tc>
          <w:tcPr>
            <w:tcW w:w="270" w:type="pct"/>
          </w:tcPr>
          <w:p w14:paraId="63830B0B"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354B8BE0" w14:textId="31F7A4CD" w:rsidR="00EF48B0" w:rsidRPr="00504735" w:rsidRDefault="00EF48B0" w:rsidP="00EF48B0">
            <w:pPr>
              <w:rPr>
                <w:rFonts w:cstheme="minorHAnsi"/>
                <w:szCs w:val="20"/>
                <w:lang w:val="fr-FR"/>
              </w:rPr>
            </w:pPr>
            <w:r w:rsidRPr="00504735">
              <w:rPr>
                <w:rFonts w:cstheme="minorHAnsi"/>
                <w:szCs w:val="20"/>
              </w:rPr>
              <w:t>Small Langenbeck Clamp (Right Angle Abdominal)</w:t>
            </w:r>
          </w:p>
        </w:tc>
        <w:tc>
          <w:tcPr>
            <w:tcW w:w="737" w:type="pct"/>
          </w:tcPr>
          <w:p w14:paraId="2E41D2EA"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14" w:type="pct"/>
          </w:tcPr>
          <w:p w14:paraId="2E4519E0"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0" w:type="pct"/>
          </w:tcPr>
          <w:p w14:paraId="2BFE6910"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612" w:type="pct"/>
            <w:vMerge/>
          </w:tcPr>
          <w:p w14:paraId="5A11579D"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67D2C8A1" w14:textId="77777777" w:rsidTr="000C4C75">
        <w:trPr>
          <w:trHeight w:val="243"/>
        </w:trPr>
        <w:tc>
          <w:tcPr>
            <w:tcW w:w="270" w:type="pct"/>
          </w:tcPr>
          <w:p w14:paraId="4C88E605"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3AED2795" w14:textId="5CC9407C" w:rsidR="00EF48B0" w:rsidRPr="00504735" w:rsidRDefault="00EF48B0" w:rsidP="00EF48B0">
            <w:pPr>
              <w:rPr>
                <w:rFonts w:cstheme="minorHAnsi"/>
                <w:szCs w:val="20"/>
                <w:lang w:val="fr-FR"/>
              </w:rPr>
            </w:pPr>
            <w:r w:rsidRPr="00504735">
              <w:rPr>
                <w:rFonts w:cstheme="minorHAnsi"/>
                <w:szCs w:val="20"/>
              </w:rPr>
              <w:t>Toothed dissection forceps</w:t>
            </w:r>
          </w:p>
        </w:tc>
        <w:tc>
          <w:tcPr>
            <w:tcW w:w="737" w:type="pct"/>
          </w:tcPr>
          <w:p w14:paraId="371449D5"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14" w:type="pct"/>
          </w:tcPr>
          <w:p w14:paraId="20614DE4"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0" w:type="pct"/>
          </w:tcPr>
          <w:p w14:paraId="4FF5F1AE"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612" w:type="pct"/>
            <w:vMerge/>
          </w:tcPr>
          <w:p w14:paraId="29456F7D"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1811ED1C" w14:textId="77777777" w:rsidTr="000C4C75">
        <w:trPr>
          <w:trHeight w:val="243"/>
        </w:trPr>
        <w:tc>
          <w:tcPr>
            <w:tcW w:w="270" w:type="pct"/>
          </w:tcPr>
          <w:p w14:paraId="1C67A78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4F919943" w14:textId="4EC96548" w:rsidR="00EF48B0" w:rsidRPr="00504735" w:rsidRDefault="00EF48B0" w:rsidP="00EF48B0">
            <w:pPr>
              <w:rPr>
                <w:rFonts w:cstheme="minorHAnsi"/>
                <w:szCs w:val="20"/>
                <w:lang w:val="fr-FR"/>
              </w:rPr>
            </w:pPr>
            <w:r w:rsidRPr="00504735">
              <w:rPr>
                <w:rFonts w:cstheme="minorHAnsi"/>
                <w:szCs w:val="20"/>
              </w:rPr>
              <w:t>Non-toothed dissecting forceps</w:t>
            </w:r>
          </w:p>
        </w:tc>
        <w:tc>
          <w:tcPr>
            <w:tcW w:w="737" w:type="pct"/>
          </w:tcPr>
          <w:p w14:paraId="1FB18F49"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14" w:type="pct"/>
          </w:tcPr>
          <w:p w14:paraId="79D2A53A"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0" w:type="pct"/>
          </w:tcPr>
          <w:p w14:paraId="2119ADBD"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612" w:type="pct"/>
            <w:vMerge/>
          </w:tcPr>
          <w:p w14:paraId="712AF550"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2C890427" w14:textId="77777777" w:rsidTr="000C4C75">
        <w:trPr>
          <w:trHeight w:val="243"/>
        </w:trPr>
        <w:tc>
          <w:tcPr>
            <w:tcW w:w="270" w:type="pct"/>
          </w:tcPr>
          <w:p w14:paraId="02C20625"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68726B0B" w14:textId="5D5E98C7" w:rsidR="00EF48B0" w:rsidRPr="00504735" w:rsidRDefault="00EF48B0" w:rsidP="00EF48B0">
            <w:pPr>
              <w:rPr>
                <w:rFonts w:cstheme="minorHAnsi"/>
                <w:szCs w:val="20"/>
                <w:lang w:val="fr-FR"/>
              </w:rPr>
            </w:pPr>
            <w:r w:rsidRPr="00504735">
              <w:rPr>
                <w:rFonts w:cstheme="minorHAnsi"/>
                <w:szCs w:val="20"/>
              </w:rPr>
              <w:t>Uterus Lifter (for interval procedure)</w:t>
            </w:r>
          </w:p>
        </w:tc>
        <w:tc>
          <w:tcPr>
            <w:tcW w:w="737" w:type="pct"/>
          </w:tcPr>
          <w:p w14:paraId="08816848"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14" w:type="pct"/>
          </w:tcPr>
          <w:p w14:paraId="678A501F"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0" w:type="pct"/>
          </w:tcPr>
          <w:p w14:paraId="4030976B"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612" w:type="pct"/>
            <w:vMerge/>
          </w:tcPr>
          <w:p w14:paraId="232DBBC4"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2AB74D25" w14:textId="77777777" w:rsidTr="000C4C75">
        <w:trPr>
          <w:trHeight w:val="243"/>
        </w:trPr>
        <w:tc>
          <w:tcPr>
            <w:tcW w:w="270" w:type="pct"/>
          </w:tcPr>
          <w:p w14:paraId="1F711D9E"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5189FAE2" w14:textId="61016B32" w:rsidR="00EF48B0" w:rsidRPr="00504735" w:rsidRDefault="00EF48B0" w:rsidP="00EF48B0">
            <w:pPr>
              <w:rPr>
                <w:rFonts w:cstheme="minorHAnsi"/>
                <w:szCs w:val="20"/>
                <w:lang w:val="fr-FR"/>
              </w:rPr>
            </w:pPr>
            <w:r w:rsidRPr="00504735">
              <w:rPr>
                <w:rFonts w:cstheme="minorHAnsi"/>
                <w:szCs w:val="20"/>
              </w:rPr>
              <w:t>Vaginal Speculum, Sim Medium</w:t>
            </w:r>
          </w:p>
        </w:tc>
        <w:tc>
          <w:tcPr>
            <w:tcW w:w="737" w:type="pct"/>
          </w:tcPr>
          <w:p w14:paraId="356A8AB1"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14" w:type="pct"/>
          </w:tcPr>
          <w:p w14:paraId="535772EE"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0" w:type="pct"/>
          </w:tcPr>
          <w:p w14:paraId="5CE0EB00"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612" w:type="pct"/>
            <w:vMerge/>
          </w:tcPr>
          <w:p w14:paraId="3BA45756"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0E50FAC4" w14:textId="77777777" w:rsidTr="000C4C75">
        <w:trPr>
          <w:trHeight w:val="243"/>
        </w:trPr>
        <w:tc>
          <w:tcPr>
            <w:tcW w:w="270" w:type="pct"/>
          </w:tcPr>
          <w:p w14:paraId="5517422E"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7852D252" w14:textId="060C5FF5" w:rsidR="00EF48B0" w:rsidRPr="00504735" w:rsidRDefault="00EF48B0" w:rsidP="00EF48B0">
            <w:pPr>
              <w:rPr>
                <w:rFonts w:cstheme="minorHAnsi"/>
                <w:szCs w:val="20"/>
                <w:lang w:val="fr-FR"/>
              </w:rPr>
            </w:pPr>
            <w:r w:rsidRPr="00504735">
              <w:rPr>
                <w:rFonts w:cstheme="minorHAnsi"/>
                <w:szCs w:val="20"/>
              </w:rPr>
              <w:t>Small stainless steel bowl</w:t>
            </w:r>
          </w:p>
        </w:tc>
        <w:tc>
          <w:tcPr>
            <w:tcW w:w="737" w:type="pct"/>
          </w:tcPr>
          <w:p w14:paraId="1C5B9E69"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14" w:type="pct"/>
          </w:tcPr>
          <w:p w14:paraId="01D8D71F"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0" w:type="pct"/>
          </w:tcPr>
          <w:p w14:paraId="76C183D8"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612" w:type="pct"/>
            <w:vMerge/>
          </w:tcPr>
          <w:p w14:paraId="78EBEF87"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7FA4E9B8" w14:textId="77777777" w:rsidTr="000C4C75">
        <w:trPr>
          <w:trHeight w:val="243"/>
        </w:trPr>
        <w:tc>
          <w:tcPr>
            <w:tcW w:w="270" w:type="pct"/>
          </w:tcPr>
          <w:p w14:paraId="53B0FA42"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477D93A3" w14:textId="121BD6B7" w:rsidR="00EF48B0" w:rsidRPr="00504735" w:rsidRDefault="00EF48B0" w:rsidP="00EF48B0">
            <w:pPr>
              <w:rPr>
                <w:rFonts w:cstheme="minorHAnsi"/>
                <w:szCs w:val="20"/>
                <w:lang w:val="fr-FR"/>
              </w:rPr>
            </w:pPr>
            <w:r w:rsidRPr="00504735">
              <w:rPr>
                <w:rFonts w:cstheme="minorHAnsi"/>
                <w:szCs w:val="20"/>
              </w:rPr>
              <w:t>Vulsellum</w:t>
            </w:r>
          </w:p>
        </w:tc>
        <w:tc>
          <w:tcPr>
            <w:tcW w:w="737" w:type="pct"/>
          </w:tcPr>
          <w:p w14:paraId="3795B001"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14" w:type="pct"/>
          </w:tcPr>
          <w:p w14:paraId="048DDD66"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0" w:type="pct"/>
          </w:tcPr>
          <w:p w14:paraId="51734D06"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612" w:type="pct"/>
            <w:vMerge/>
          </w:tcPr>
          <w:p w14:paraId="4F5EB725"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349192C6" w14:textId="77777777" w:rsidTr="000C4C75">
        <w:trPr>
          <w:trHeight w:val="243"/>
        </w:trPr>
        <w:tc>
          <w:tcPr>
            <w:tcW w:w="270" w:type="pct"/>
          </w:tcPr>
          <w:p w14:paraId="74A72B88"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4C3DEBA1" w14:textId="5E5CD8F9" w:rsidR="00EF48B0" w:rsidRPr="00504735" w:rsidRDefault="00EF48B0" w:rsidP="00EF48B0">
            <w:pPr>
              <w:rPr>
                <w:rFonts w:cstheme="minorHAnsi"/>
                <w:szCs w:val="20"/>
                <w:lang w:val="fr-FR"/>
              </w:rPr>
            </w:pPr>
            <w:r w:rsidRPr="00504735">
              <w:rPr>
                <w:rFonts w:cstheme="minorHAnsi"/>
                <w:szCs w:val="20"/>
              </w:rPr>
              <w:t>Tubal hook</w:t>
            </w:r>
          </w:p>
        </w:tc>
        <w:tc>
          <w:tcPr>
            <w:tcW w:w="737" w:type="pct"/>
          </w:tcPr>
          <w:p w14:paraId="7E8556A0"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14" w:type="pct"/>
          </w:tcPr>
          <w:p w14:paraId="5C5941D8"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0" w:type="pct"/>
          </w:tcPr>
          <w:p w14:paraId="673FCFE9"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612" w:type="pct"/>
            <w:vMerge/>
          </w:tcPr>
          <w:p w14:paraId="161812AF"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2FCEFAB9" w14:textId="77777777" w:rsidTr="000C4C75">
        <w:trPr>
          <w:trHeight w:val="243"/>
        </w:trPr>
        <w:tc>
          <w:tcPr>
            <w:tcW w:w="270" w:type="pct"/>
          </w:tcPr>
          <w:p w14:paraId="4FB88F8B"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7667AAA0" w14:textId="4C763B1C" w:rsidR="00EF48B0" w:rsidRPr="00504735" w:rsidRDefault="00EF48B0" w:rsidP="00EF48B0">
            <w:pPr>
              <w:rPr>
                <w:rFonts w:cstheme="minorHAnsi"/>
                <w:szCs w:val="20"/>
                <w:lang w:val="fr-FR"/>
              </w:rPr>
            </w:pPr>
            <w:r w:rsidRPr="00504735">
              <w:rPr>
                <w:rFonts w:cstheme="minorHAnsi"/>
                <w:szCs w:val="20"/>
              </w:rPr>
              <w:t>Chromic Catgut in "O"</w:t>
            </w:r>
          </w:p>
        </w:tc>
        <w:tc>
          <w:tcPr>
            <w:tcW w:w="737" w:type="pct"/>
          </w:tcPr>
          <w:p w14:paraId="0209A1E2"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14" w:type="pct"/>
          </w:tcPr>
          <w:p w14:paraId="469401FD"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0" w:type="pct"/>
          </w:tcPr>
          <w:p w14:paraId="371D2B2B"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612" w:type="pct"/>
            <w:vMerge/>
          </w:tcPr>
          <w:p w14:paraId="750DDC72"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45DDAC98" w14:textId="77777777" w:rsidTr="000C4C75">
        <w:trPr>
          <w:trHeight w:val="243"/>
        </w:trPr>
        <w:tc>
          <w:tcPr>
            <w:tcW w:w="270" w:type="pct"/>
          </w:tcPr>
          <w:p w14:paraId="3275680B"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5D2549DB" w14:textId="7B6347F3" w:rsidR="00EF48B0" w:rsidRPr="00504735" w:rsidRDefault="00EF48B0" w:rsidP="00EF48B0">
            <w:pPr>
              <w:rPr>
                <w:rFonts w:cstheme="minorHAnsi"/>
                <w:szCs w:val="20"/>
                <w:lang w:val="fr-FR"/>
              </w:rPr>
            </w:pPr>
            <w:r w:rsidRPr="00504735">
              <w:rPr>
                <w:rFonts w:cstheme="minorHAnsi"/>
                <w:szCs w:val="20"/>
              </w:rPr>
              <w:t>Small curved hand with round body</w:t>
            </w:r>
          </w:p>
        </w:tc>
        <w:tc>
          <w:tcPr>
            <w:tcW w:w="737" w:type="pct"/>
          </w:tcPr>
          <w:p w14:paraId="7A8F4AEB"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14" w:type="pct"/>
          </w:tcPr>
          <w:p w14:paraId="663A1CF1"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0" w:type="pct"/>
          </w:tcPr>
          <w:p w14:paraId="5E754841"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612" w:type="pct"/>
            <w:vMerge/>
          </w:tcPr>
          <w:p w14:paraId="5461C55F"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0753604D" w14:textId="77777777" w:rsidTr="000C4C75">
        <w:trPr>
          <w:trHeight w:val="243"/>
        </w:trPr>
        <w:tc>
          <w:tcPr>
            <w:tcW w:w="270" w:type="pct"/>
          </w:tcPr>
          <w:p w14:paraId="6433305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1AD158E3" w14:textId="745DE1C2" w:rsidR="00EF48B0" w:rsidRPr="00504735" w:rsidRDefault="00EF48B0" w:rsidP="00EF48B0">
            <w:pPr>
              <w:rPr>
                <w:rFonts w:cstheme="minorHAnsi"/>
                <w:szCs w:val="20"/>
                <w:lang w:val="fr-FR"/>
              </w:rPr>
            </w:pPr>
            <w:r w:rsidRPr="00504735">
              <w:rPr>
                <w:rFonts w:cstheme="minorHAnsi"/>
                <w:szCs w:val="20"/>
              </w:rPr>
              <w:t>Small cutting needle</w:t>
            </w:r>
          </w:p>
        </w:tc>
        <w:tc>
          <w:tcPr>
            <w:tcW w:w="737" w:type="pct"/>
          </w:tcPr>
          <w:p w14:paraId="6C4BBE8D"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14" w:type="pct"/>
          </w:tcPr>
          <w:p w14:paraId="30DA0901"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0" w:type="pct"/>
          </w:tcPr>
          <w:p w14:paraId="379846DA"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612" w:type="pct"/>
            <w:vMerge/>
          </w:tcPr>
          <w:p w14:paraId="67E2EAB7"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45AE9187" w14:textId="77777777" w:rsidTr="000C4C75">
        <w:trPr>
          <w:trHeight w:val="243"/>
        </w:trPr>
        <w:tc>
          <w:tcPr>
            <w:tcW w:w="270" w:type="pct"/>
          </w:tcPr>
          <w:p w14:paraId="24A21A14"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79CF3C44" w14:textId="44137634" w:rsidR="00EF48B0" w:rsidRPr="00504735" w:rsidRDefault="00EF48B0" w:rsidP="00EF48B0">
            <w:pPr>
              <w:rPr>
                <w:rFonts w:cstheme="minorHAnsi"/>
                <w:szCs w:val="20"/>
                <w:lang w:val="fr-FR"/>
              </w:rPr>
            </w:pPr>
            <w:r w:rsidRPr="00504735">
              <w:rPr>
                <w:rFonts w:cstheme="minorHAnsi"/>
                <w:szCs w:val="20"/>
              </w:rPr>
              <w:t>Non-absorbable suture material</w:t>
            </w:r>
          </w:p>
        </w:tc>
        <w:tc>
          <w:tcPr>
            <w:tcW w:w="737" w:type="pct"/>
          </w:tcPr>
          <w:p w14:paraId="1E47F617"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14" w:type="pct"/>
          </w:tcPr>
          <w:p w14:paraId="49B88DB9"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0" w:type="pct"/>
          </w:tcPr>
          <w:p w14:paraId="4821C2FB"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612" w:type="pct"/>
            <w:vMerge/>
          </w:tcPr>
          <w:p w14:paraId="5241E9AE"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7E667102" w14:textId="77777777" w:rsidTr="000C4C75">
        <w:trPr>
          <w:trHeight w:val="243"/>
        </w:trPr>
        <w:tc>
          <w:tcPr>
            <w:tcW w:w="270" w:type="pct"/>
          </w:tcPr>
          <w:p w14:paraId="5511AF4C"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227EECD9" w14:textId="5B0D4CA2" w:rsidR="00EF48B0" w:rsidRPr="00504735" w:rsidRDefault="00EF48B0" w:rsidP="00EF48B0">
            <w:pPr>
              <w:rPr>
                <w:rFonts w:cstheme="minorHAnsi"/>
                <w:szCs w:val="20"/>
                <w:lang w:val="fr-FR"/>
              </w:rPr>
            </w:pPr>
            <w:r w:rsidRPr="00504735">
              <w:rPr>
                <w:rFonts w:cstheme="minorHAnsi"/>
                <w:szCs w:val="20"/>
              </w:rPr>
              <w:t>Stainless steel kidney tray</w:t>
            </w:r>
          </w:p>
        </w:tc>
        <w:tc>
          <w:tcPr>
            <w:tcW w:w="737" w:type="pct"/>
          </w:tcPr>
          <w:p w14:paraId="7A510C6E"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14" w:type="pct"/>
          </w:tcPr>
          <w:p w14:paraId="1256E2BB"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00" w:type="pct"/>
          </w:tcPr>
          <w:p w14:paraId="2A44E2B2"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612" w:type="pct"/>
            <w:vMerge/>
          </w:tcPr>
          <w:p w14:paraId="2FB99A6F" w14:textId="77777777" w:rsidR="00EF48B0" w:rsidRPr="00504735" w:rsidRDefault="00EF48B0" w:rsidP="00EF48B0">
            <w:pPr>
              <w:pStyle w:val="ListParagraph1"/>
              <w:rPr>
                <w:rFonts w:eastAsia="Times New Roman" w:cstheme="minorHAnsi"/>
                <w:color w:val="000000"/>
                <w:szCs w:val="20"/>
                <w:lang w:val="fr-FR"/>
              </w:rPr>
            </w:pPr>
          </w:p>
        </w:tc>
      </w:tr>
    </w:tbl>
    <w:tbl>
      <w:tblPr>
        <w:tblStyle w:val="TableGrid"/>
        <w:tblW w:w="4748" w:type="pct"/>
        <w:tblInd w:w="279" w:type="dxa"/>
        <w:tblLayout w:type="fixed"/>
        <w:tblLook w:val="04A0" w:firstRow="1" w:lastRow="0" w:firstColumn="1" w:lastColumn="0" w:noHBand="0" w:noVBand="1"/>
      </w:tblPr>
      <w:tblGrid>
        <w:gridCol w:w="567"/>
        <w:gridCol w:w="4529"/>
        <w:gridCol w:w="3976"/>
        <w:gridCol w:w="852"/>
        <w:gridCol w:w="26"/>
      </w:tblGrid>
      <w:tr w:rsidR="000753A5" w:rsidRPr="00DA37F2" w14:paraId="363C7038" w14:textId="77777777" w:rsidTr="000753A5">
        <w:trPr>
          <w:gridAfter w:val="1"/>
          <w:wAfter w:w="13" w:type="pct"/>
          <w:trHeight w:val="121"/>
        </w:trPr>
        <w:tc>
          <w:tcPr>
            <w:tcW w:w="285" w:type="pct"/>
          </w:tcPr>
          <w:p w14:paraId="3B0A4E04" w14:textId="77777777" w:rsidR="000753A5" w:rsidRPr="00504735" w:rsidRDefault="000753A5" w:rsidP="00F87F70">
            <w:pPr>
              <w:pStyle w:val="ListParagraph1"/>
              <w:spacing w:after="0" w:line="240" w:lineRule="auto"/>
              <w:ind w:left="0"/>
              <w:rPr>
                <w:rFonts w:cstheme="minorHAnsi"/>
                <w:b/>
                <w:bCs/>
                <w:szCs w:val="20"/>
                <w:lang w:val="fr-FR"/>
              </w:rPr>
            </w:pPr>
            <w:r w:rsidRPr="00504735">
              <w:rPr>
                <w:rFonts w:cstheme="minorHAnsi"/>
                <w:b/>
                <w:bCs/>
                <w:szCs w:val="20"/>
              </w:rPr>
              <w:t>609</w:t>
            </w:r>
          </w:p>
        </w:tc>
        <w:tc>
          <w:tcPr>
            <w:tcW w:w="2276" w:type="pct"/>
          </w:tcPr>
          <w:p w14:paraId="006A98D6" w14:textId="77777777" w:rsidR="00EF48B0" w:rsidRPr="00504735" w:rsidRDefault="00EF48B0" w:rsidP="00EF48B0">
            <w:pPr>
              <w:spacing w:line="276" w:lineRule="auto"/>
              <w:rPr>
                <w:rFonts w:cstheme="minorHAnsi"/>
                <w:b/>
                <w:bCs/>
                <w:szCs w:val="20"/>
                <w:lang w:val="fr-FR"/>
              </w:rPr>
            </w:pPr>
            <w:r w:rsidRPr="00504735">
              <w:rPr>
                <w:rFonts w:cstheme="minorHAnsi"/>
                <w:b/>
                <w:bCs/>
                <w:szCs w:val="20"/>
              </w:rPr>
              <w:t>How many complete Mini Lap kits are available in the facility?</w:t>
            </w:r>
          </w:p>
          <w:p w14:paraId="155FC5B3" w14:textId="1475F79A" w:rsidR="00171E01" w:rsidRPr="00504735" w:rsidRDefault="00EF48B0" w:rsidP="00EF48B0">
            <w:pPr>
              <w:spacing w:line="276" w:lineRule="auto"/>
              <w:rPr>
                <w:rFonts w:cstheme="minorHAnsi"/>
                <w:b/>
                <w:bCs/>
                <w:szCs w:val="20"/>
                <w:lang w:val="fr-FR"/>
              </w:rPr>
            </w:pPr>
            <w:r w:rsidRPr="00504735">
              <w:rPr>
                <w:rFonts w:cstheme="minorHAnsi"/>
                <w:b/>
                <w:bCs/>
                <w:szCs w:val="20"/>
              </w:rPr>
              <w:t>SAVE "000" IF THERE ARE NONE</w:t>
            </w:r>
          </w:p>
        </w:tc>
        <w:tc>
          <w:tcPr>
            <w:tcW w:w="1998" w:type="pct"/>
          </w:tcPr>
          <w:p w14:paraId="16301A21" w14:textId="35D8566A" w:rsidR="000753A5" w:rsidRPr="00504735" w:rsidRDefault="00EF48B0" w:rsidP="000753A5">
            <w:pPr>
              <w:tabs>
                <w:tab w:val="right" w:leader="dot" w:pos="4092"/>
              </w:tabs>
              <w:spacing w:before="240"/>
              <w:rPr>
                <w:rFonts w:eastAsia="Arial Narrow" w:cstheme="minorHAnsi"/>
                <w:noProof/>
                <w:szCs w:val="20"/>
                <w:lang w:val="fr-FR" w:eastAsia="en-IN"/>
              </w:rPr>
            </w:pPr>
            <w:r w:rsidRPr="00504735">
              <w:rPr>
                <w:rFonts w:eastAsia="Arial Narrow" w:cstheme="minorHAnsi"/>
                <w:noProof/>
                <w:szCs w:val="20"/>
                <w:lang w:eastAsia="en-IN"/>
              </w:rPr>
              <w:t>Number of Mini Lap Kits</w:t>
            </w:r>
            <w:r w:rsidR="000753A5" w:rsidRPr="00504735">
              <w:rPr>
                <w:rFonts w:eastAsia="Arial Narrow" w:cstheme="minorHAnsi"/>
                <w:noProof/>
                <w:szCs w:val="20"/>
                <w:lang w:eastAsia="en-IN"/>
              </w:rPr>
              <w:tab/>
            </w:r>
          </w:p>
          <w:p w14:paraId="4E671D02" w14:textId="7B47FD6D" w:rsidR="00ED27B1" w:rsidRPr="00504735" w:rsidRDefault="00ED27B1" w:rsidP="009608E8">
            <w:pPr>
              <w:tabs>
                <w:tab w:val="right" w:leader="dot" w:pos="4092"/>
              </w:tabs>
              <w:rPr>
                <w:rFonts w:eastAsia="Arial Narrow" w:cstheme="minorHAnsi"/>
                <w:noProof/>
                <w:szCs w:val="20"/>
                <w:lang w:val="fr-FR" w:eastAsia="en-IN"/>
              </w:rPr>
            </w:pPr>
          </w:p>
        </w:tc>
        <w:tc>
          <w:tcPr>
            <w:tcW w:w="428" w:type="pct"/>
          </w:tcPr>
          <w:p w14:paraId="64D0B855" w14:textId="77777777" w:rsidR="000753A5" w:rsidRPr="00504735" w:rsidRDefault="000753A5" w:rsidP="00F87F70">
            <w:pPr>
              <w:pStyle w:val="ListParagraph1"/>
              <w:rPr>
                <w:rFonts w:eastAsia="Times New Roman" w:cstheme="minorHAnsi"/>
                <w:color w:val="000000"/>
                <w:szCs w:val="20"/>
                <w:lang w:val="fr-FR"/>
              </w:rPr>
            </w:pPr>
          </w:p>
        </w:tc>
      </w:tr>
      <w:tr w:rsidR="005F0C08" w:rsidRPr="006974FC" w14:paraId="54E65B4D" w14:textId="77777777" w:rsidTr="000753A5">
        <w:trPr>
          <w:trHeight w:val="539"/>
          <w:tblHeader/>
        </w:trPr>
        <w:tc>
          <w:tcPr>
            <w:tcW w:w="285" w:type="pct"/>
            <w:shd w:val="clear" w:color="auto" w:fill="DEEAF6" w:themeFill="accent1" w:themeFillTint="33"/>
            <w:vAlign w:val="center"/>
          </w:tcPr>
          <w:p w14:paraId="47A9D7EE" w14:textId="77777777" w:rsidR="005F0C08" w:rsidRPr="00504735" w:rsidRDefault="000753A5" w:rsidP="00F87F70">
            <w:pPr>
              <w:tabs>
                <w:tab w:val="left" w:pos="-720"/>
              </w:tabs>
              <w:suppressAutoHyphens/>
              <w:jc w:val="center"/>
              <w:rPr>
                <w:rFonts w:eastAsia="Arial Narrow" w:cstheme="minorHAnsi"/>
                <w:b/>
                <w:bCs/>
                <w:spacing w:val="-2"/>
                <w:szCs w:val="20"/>
                <w:cs/>
                <w:lang w:val="fr-FR"/>
              </w:rPr>
            </w:pPr>
            <w:r w:rsidRPr="00504735">
              <w:rPr>
                <w:rFonts w:eastAsia="Arial Narrow" w:cstheme="minorHAnsi"/>
                <w:b/>
                <w:bCs/>
                <w:spacing w:val="-2"/>
                <w:szCs w:val="20"/>
              </w:rPr>
              <w:t>610</w:t>
            </w:r>
          </w:p>
        </w:tc>
        <w:tc>
          <w:tcPr>
            <w:tcW w:w="4274" w:type="pct"/>
            <w:gridSpan w:val="2"/>
            <w:shd w:val="clear" w:color="auto" w:fill="DEEAF6" w:themeFill="accent1" w:themeFillTint="33"/>
            <w:vAlign w:val="center"/>
          </w:tcPr>
          <w:p w14:paraId="0886924F" w14:textId="77777777" w:rsidR="00EF48B0" w:rsidRPr="00504735" w:rsidRDefault="00EF48B0" w:rsidP="00EF48B0">
            <w:pPr>
              <w:tabs>
                <w:tab w:val="left" w:pos="-720"/>
              </w:tabs>
              <w:suppressAutoHyphens/>
              <w:jc w:val="center"/>
              <w:rPr>
                <w:rFonts w:cstheme="minorHAnsi"/>
                <w:b/>
                <w:noProof/>
                <w:szCs w:val="20"/>
                <w:lang w:val="fr-FR" w:eastAsia="en-IN"/>
              </w:rPr>
            </w:pPr>
            <w:r w:rsidRPr="00504735">
              <w:rPr>
                <w:rFonts w:cstheme="minorHAnsi"/>
                <w:b/>
                <w:noProof/>
                <w:szCs w:val="20"/>
                <w:lang w:eastAsia="en-IN"/>
              </w:rPr>
              <w:t>FEMALE STERILIZATION (LAPAROSCOPIC)</w:t>
            </w:r>
          </w:p>
          <w:p w14:paraId="3F796940" w14:textId="48AA1121" w:rsidR="005F0C08" w:rsidRPr="00504735" w:rsidRDefault="00EF48B0" w:rsidP="00EF48B0">
            <w:pPr>
              <w:tabs>
                <w:tab w:val="left" w:leader="dot" w:pos="2160"/>
                <w:tab w:val="left" w:pos="2520"/>
              </w:tabs>
              <w:suppressAutoHyphens/>
              <w:spacing w:before="60" w:after="60"/>
              <w:rPr>
                <w:rFonts w:eastAsia="Times New Roman" w:cstheme="minorHAnsi"/>
                <w:b/>
                <w:bCs/>
                <w:spacing w:val="-2"/>
                <w:szCs w:val="20"/>
                <w:cs/>
                <w:lang w:val="fr-FR"/>
              </w:rPr>
            </w:pPr>
            <w:r w:rsidRPr="00504735">
              <w:rPr>
                <w:rFonts w:cstheme="minorHAnsi"/>
                <w:b/>
                <w:noProof/>
                <w:szCs w:val="20"/>
                <w:lang w:eastAsia="en-IN"/>
              </w:rPr>
              <w:t xml:space="preserve">Check: If 513P ≠ 5  </w:t>
            </w:r>
          </w:p>
        </w:tc>
        <w:tc>
          <w:tcPr>
            <w:tcW w:w="441" w:type="pct"/>
            <w:gridSpan w:val="2"/>
            <w:shd w:val="clear" w:color="auto" w:fill="DEEAF6" w:themeFill="accent1" w:themeFillTint="33"/>
            <w:vAlign w:val="center"/>
          </w:tcPr>
          <w:p w14:paraId="2FC78E4C" w14:textId="77777777" w:rsidR="005F0C08" w:rsidRPr="00504735" w:rsidRDefault="005F0C08" w:rsidP="00F87F70">
            <w:pPr>
              <w:suppressAutoHyphens/>
              <w:ind w:left="-78" w:right="-102"/>
              <w:jc w:val="center"/>
              <w:rPr>
                <w:rFonts w:eastAsia="Arial Narrow" w:cstheme="minorHAnsi"/>
                <w:b/>
                <w:bCs/>
                <w:spacing w:val="-2"/>
                <w:szCs w:val="20"/>
                <w:cs/>
                <w:lang w:val="fr-FR"/>
              </w:rPr>
            </w:pPr>
          </w:p>
          <w:p w14:paraId="15AACF7B" w14:textId="77777777" w:rsidR="00EE78CA" w:rsidRPr="00504735" w:rsidRDefault="00EE78CA" w:rsidP="00EE78CA">
            <w:pPr>
              <w:suppressAutoHyphens/>
              <w:ind w:right="-102"/>
              <w:rPr>
                <w:rFonts w:eastAsia="Arial Narrow" w:cstheme="minorHAnsi"/>
                <w:b/>
                <w:bCs/>
                <w:spacing w:val="-2"/>
                <w:szCs w:val="20"/>
                <w:cs/>
                <w:lang w:val="fr-FR"/>
              </w:rPr>
            </w:pPr>
            <w:r w:rsidRPr="00504735">
              <w:rPr>
                <w:rFonts w:eastAsia="Arial Narrow" w:cs="Mangal"/>
                <w:b/>
                <w:bCs/>
                <w:spacing w:val="-2"/>
                <w:szCs w:val="20"/>
                <w:cs/>
              </w:rPr>
              <w:t>613</w:t>
            </w:r>
          </w:p>
        </w:tc>
      </w:tr>
    </w:tbl>
    <w:tbl>
      <w:tblPr>
        <w:tblStyle w:val="TableGrid1"/>
        <w:tblW w:w="4735" w:type="pct"/>
        <w:tblInd w:w="279" w:type="dxa"/>
        <w:tblLook w:val="04A0" w:firstRow="1" w:lastRow="0" w:firstColumn="1" w:lastColumn="0" w:noHBand="0" w:noVBand="1"/>
      </w:tblPr>
      <w:tblGrid>
        <w:gridCol w:w="561"/>
        <w:gridCol w:w="4485"/>
        <w:gridCol w:w="1524"/>
        <w:gridCol w:w="1270"/>
        <w:gridCol w:w="1242"/>
        <w:gridCol w:w="841"/>
      </w:tblGrid>
      <w:tr w:rsidR="00EF48B0" w:rsidRPr="006974FC" w14:paraId="29D8633A" w14:textId="77777777" w:rsidTr="00EF48B0">
        <w:trPr>
          <w:trHeight w:val="718"/>
        </w:trPr>
        <w:tc>
          <w:tcPr>
            <w:tcW w:w="282" w:type="pct"/>
          </w:tcPr>
          <w:p w14:paraId="24498CF7" w14:textId="77777777" w:rsidR="00EF48B0" w:rsidRPr="00E8509A" w:rsidRDefault="00EF48B0" w:rsidP="00EF48B0">
            <w:pPr>
              <w:rPr>
                <w:rFonts w:cstheme="minorHAnsi"/>
                <w:b/>
                <w:bCs/>
                <w:sz w:val="18"/>
                <w:szCs w:val="18"/>
                <w:lang w:val="fr-FR"/>
              </w:rPr>
            </w:pPr>
            <w:r w:rsidRPr="00E8509A">
              <w:rPr>
                <w:rFonts w:eastAsia="Arial Narrow" w:cs="Mangal"/>
                <w:b/>
                <w:bCs/>
                <w:sz w:val="18"/>
                <w:szCs w:val="18"/>
                <w:cs/>
              </w:rPr>
              <w:t>611</w:t>
            </w:r>
          </w:p>
        </w:tc>
        <w:tc>
          <w:tcPr>
            <w:tcW w:w="2260" w:type="pct"/>
          </w:tcPr>
          <w:p w14:paraId="34B19A1A" w14:textId="296694AA" w:rsidR="00EF48B0" w:rsidRPr="00504735" w:rsidRDefault="00EF48B0" w:rsidP="00EF48B0">
            <w:pPr>
              <w:suppressAutoHyphens/>
              <w:rPr>
                <w:rFonts w:cstheme="minorHAnsi"/>
                <w:b/>
                <w:bCs/>
                <w:spacing w:val="-2"/>
                <w:szCs w:val="20"/>
                <w:lang w:val="fr-FR"/>
              </w:rPr>
            </w:pPr>
            <w:r w:rsidRPr="00504735">
              <w:rPr>
                <w:rFonts w:cstheme="minorHAnsi"/>
                <w:b/>
                <w:bCs/>
                <w:szCs w:val="20"/>
              </w:rPr>
              <w:t>Are the following laparoscopy equipment available and functional in the facility?</w:t>
            </w:r>
          </w:p>
        </w:tc>
        <w:tc>
          <w:tcPr>
            <w:tcW w:w="768" w:type="pct"/>
            <w:shd w:val="clear" w:color="auto" w:fill="BFBFBF" w:themeFill="background1" w:themeFillShade="BF"/>
          </w:tcPr>
          <w:p w14:paraId="1C719E08" w14:textId="04731050" w:rsidR="00EF48B0" w:rsidRPr="00504735" w:rsidRDefault="00EF48B0" w:rsidP="00EF48B0">
            <w:pPr>
              <w:pStyle w:val="ListParagraph1"/>
              <w:ind w:left="0"/>
              <w:jc w:val="center"/>
              <w:rPr>
                <w:rFonts w:eastAsia="Times New Roman" w:cstheme="minorHAnsi"/>
                <w:b/>
                <w:color w:val="000000"/>
                <w:szCs w:val="20"/>
                <w:lang w:val="fr-FR"/>
              </w:rPr>
            </w:pPr>
            <w:r w:rsidRPr="00504735">
              <w:rPr>
                <w:rFonts w:cstheme="minorHAnsi"/>
                <w:b/>
                <w:szCs w:val="20"/>
              </w:rPr>
              <w:t xml:space="preserve">Available and functional </w:t>
            </w:r>
          </w:p>
        </w:tc>
        <w:tc>
          <w:tcPr>
            <w:tcW w:w="640" w:type="pct"/>
            <w:shd w:val="clear" w:color="auto" w:fill="BFBFBF" w:themeFill="background1" w:themeFillShade="BF"/>
          </w:tcPr>
          <w:p w14:paraId="4DC8506D" w14:textId="7DF0F057" w:rsidR="00EF48B0" w:rsidRPr="00504735" w:rsidRDefault="00EF48B0" w:rsidP="00EF48B0">
            <w:pPr>
              <w:pStyle w:val="ListParagraph1"/>
              <w:ind w:left="0"/>
              <w:jc w:val="center"/>
              <w:rPr>
                <w:rFonts w:cstheme="minorHAnsi"/>
                <w:b/>
                <w:bCs/>
                <w:szCs w:val="20"/>
                <w:lang w:val="fr-FR"/>
              </w:rPr>
            </w:pPr>
            <w:r w:rsidRPr="00504735">
              <w:rPr>
                <w:rFonts w:cstheme="minorHAnsi"/>
                <w:b/>
                <w:szCs w:val="20"/>
              </w:rPr>
              <w:t xml:space="preserve">Available but not functional </w:t>
            </w:r>
          </w:p>
        </w:tc>
        <w:tc>
          <w:tcPr>
            <w:tcW w:w="626" w:type="pct"/>
            <w:shd w:val="clear" w:color="auto" w:fill="BFBFBF" w:themeFill="background1" w:themeFillShade="BF"/>
          </w:tcPr>
          <w:p w14:paraId="18C2564B" w14:textId="266753F3" w:rsidR="00EF48B0" w:rsidRPr="00504735" w:rsidRDefault="00EF48B0" w:rsidP="00EF48B0">
            <w:pPr>
              <w:tabs>
                <w:tab w:val="right" w:leader="dot" w:pos="4092"/>
              </w:tabs>
              <w:jc w:val="center"/>
              <w:rPr>
                <w:rFonts w:cstheme="minorHAnsi"/>
                <w:b/>
                <w:bCs/>
                <w:szCs w:val="20"/>
                <w:lang w:val="fr-FR"/>
              </w:rPr>
            </w:pPr>
            <w:r w:rsidRPr="00504735">
              <w:rPr>
                <w:rFonts w:cstheme="minorHAnsi"/>
                <w:b/>
                <w:szCs w:val="20"/>
              </w:rPr>
              <w:t>Unavailable</w:t>
            </w:r>
          </w:p>
        </w:tc>
        <w:tc>
          <w:tcPr>
            <w:tcW w:w="424" w:type="pct"/>
            <w:vMerge w:val="restart"/>
          </w:tcPr>
          <w:p w14:paraId="727535EA" w14:textId="77777777" w:rsidR="00EF48B0" w:rsidRPr="00504735" w:rsidRDefault="00EF48B0" w:rsidP="00EF48B0">
            <w:pPr>
              <w:rPr>
                <w:rFonts w:cstheme="minorHAnsi"/>
                <w:b/>
                <w:bCs/>
                <w:szCs w:val="20"/>
                <w:lang w:val="fr-FR"/>
              </w:rPr>
            </w:pPr>
          </w:p>
          <w:p w14:paraId="15A23477" w14:textId="77777777" w:rsidR="00EF48B0" w:rsidRPr="00504735" w:rsidRDefault="00EF48B0" w:rsidP="00EF48B0">
            <w:pPr>
              <w:rPr>
                <w:rFonts w:cstheme="minorHAnsi"/>
                <w:b/>
                <w:szCs w:val="20"/>
                <w:lang w:val="fr-FR"/>
              </w:rPr>
            </w:pPr>
          </w:p>
          <w:p w14:paraId="0AC386C9" w14:textId="77777777" w:rsidR="00EF48B0" w:rsidRPr="00504735" w:rsidRDefault="00EF48B0" w:rsidP="00EF48B0">
            <w:pPr>
              <w:rPr>
                <w:rFonts w:cstheme="minorHAnsi"/>
                <w:b/>
                <w:szCs w:val="20"/>
                <w:lang w:val="fr-FR"/>
              </w:rPr>
            </w:pPr>
          </w:p>
          <w:p w14:paraId="0A16806D" w14:textId="77777777" w:rsidR="00EF48B0" w:rsidRPr="00504735" w:rsidRDefault="00EF48B0" w:rsidP="00EF48B0">
            <w:pPr>
              <w:rPr>
                <w:rFonts w:cstheme="minorHAnsi"/>
                <w:b/>
                <w:szCs w:val="20"/>
                <w:lang w:val="fr-FR"/>
              </w:rPr>
            </w:pPr>
          </w:p>
          <w:p w14:paraId="1C4979F1" w14:textId="77777777" w:rsidR="00EF48B0" w:rsidRPr="00504735" w:rsidRDefault="00EF48B0" w:rsidP="00EF48B0">
            <w:pPr>
              <w:rPr>
                <w:rFonts w:cstheme="minorHAnsi"/>
                <w:b/>
                <w:szCs w:val="20"/>
                <w:lang w:val="fr-FR"/>
              </w:rPr>
            </w:pPr>
          </w:p>
          <w:p w14:paraId="49D7C9B3" w14:textId="77777777" w:rsidR="00EF48B0" w:rsidRPr="00504735" w:rsidRDefault="00EF48B0" w:rsidP="00EF48B0">
            <w:pPr>
              <w:rPr>
                <w:rFonts w:cstheme="minorHAnsi"/>
                <w:b/>
                <w:szCs w:val="20"/>
                <w:lang w:val="fr-FR"/>
              </w:rPr>
            </w:pPr>
          </w:p>
          <w:p w14:paraId="7661A5E0" w14:textId="77777777" w:rsidR="00EF48B0" w:rsidRPr="00504735" w:rsidRDefault="00EF48B0" w:rsidP="00EF48B0">
            <w:pPr>
              <w:rPr>
                <w:rFonts w:cstheme="minorHAnsi"/>
                <w:b/>
                <w:szCs w:val="20"/>
                <w:lang w:val="fr-FR"/>
              </w:rPr>
            </w:pPr>
          </w:p>
          <w:p w14:paraId="1B257804" w14:textId="77777777" w:rsidR="00EF48B0" w:rsidRPr="00504735" w:rsidRDefault="00EF48B0" w:rsidP="00EF48B0">
            <w:pPr>
              <w:rPr>
                <w:rFonts w:cstheme="minorHAnsi"/>
                <w:b/>
                <w:szCs w:val="20"/>
                <w:lang w:val="fr-FR"/>
              </w:rPr>
            </w:pPr>
          </w:p>
          <w:p w14:paraId="0779EBD3" w14:textId="77777777" w:rsidR="00EF48B0" w:rsidRPr="00504735" w:rsidRDefault="00EF48B0" w:rsidP="00EF48B0">
            <w:pPr>
              <w:rPr>
                <w:rFonts w:cstheme="minorHAnsi"/>
                <w:b/>
                <w:szCs w:val="20"/>
                <w:lang w:val="fr-FR"/>
              </w:rPr>
            </w:pPr>
          </w:p>
          <w:p w14:paraId="6B58C43C" w14:textId="77777777" w:rsidR="00EF48B0" w:rsidRPr="00504735" w:rsidRDefault="00EF48B0" w:rsidP="00EF48B0">
            <w:pPr>
              <w:rPr>
                <w:rFonts w:cstheme="minorHAnsi"/>
                <w:b/>
                <w:szCs w:val="20"/>
                <w:lang w:val="fr-FR"/>
              </w:rPr>
            </w:pPr>
          </w:p>
          <w:p w14:paraId="476D0FAF" w14:textId="77777777" w:rsidR="00EF48B0" w:rsidRPr="00504735" w:rsidRDefault="00EF48B0" w:rsidP="00EF48B0">
            <w:pPr>
              <w:rPr>
                <w:rFonts w:cstheme="minorHAnsi"/>
                <w:b/>
                <w:szCs w:val="20"/>
                <w:lang w:val="fr-FR"/>
              </w:rPr>
            </w:pPr>
          </w:p>
          <w:p w14:paraId="3DFF76FA" w14:textId="77777777" w:rsidR="00EF48B0" w:rsidRPr="00504735" w:rsidRDefault="00EF48B0" w:rsidP="00EF48B0">
            <w:pPr>
              <w:rPr>
                <w:rFonts w:cstheme="minorHAnsi"/>
                <w:b/>
                <w:szCs w:val="20"/>
                <w:lang w:val="fr-FR"/>
              </w:rPr>
            </w:pPr>
          </w:p>
          <w:p w14:paraId="0C843CD3" w14:textId="77777777" w:rsidR="00EF48B0" w:rsidRPr="00504735" w:rsidRDefault="00EF48B0" w:rsidP="00EF48B0">
            <w:pPr>
              <w:rPr>
                <w:rFonts w:cstheme="minorHAnsi"/>
                <w:b/>
                <w:szCs w:val="20"/>
                <w:lang w:val="fr-FR"/>
              </w:rPr>
            </w:pPr>
          </w:p>
          <w:p w14:paraId="481E22A0" w14:textId="77777777" w:rsidR="00EF48B0" w:rsidRPr="00504735" w:rsidRDefault="00EF48B0" w:rsidP="00EF48B0">
            <w:pPr>
              <w:rPr>
                <w:rFonts w:cstheme="minorHAnsi"/>
                <w:b/>
                <w:szCs w:val="20"/>
                <w:lang w:val="fr-FR"/>
              </w:rPr>
            </w:pPr>
          </w:p>
          <w:p w14:paraId="472321E7" w14:textId="77777777" w:rsidR="00EF48B0" w:rsidRPr="00504735" w:rsidRDefault="00EF48B0" w:rsidP="00EF48B0">
            <w:pPr>
              <w:rPr>
                <w:rFonts w:cstheme="minorHAnsi"/>
                <w:b/>
                <w:szCs w:val="20"/>
                <w:lang w:val="fr-FR"/>
              </w:rPr>
            </w:pPr>
          </w:p>
        </w:tc>
      </w:tr>
      <w:tr w:rsidR="00EF48B0" w:rsidRPr="006974FC" w14:paraId="720946A0" w14:textId="77777777" w:rsidTr="00EF48B0">
        <w:trPr>
          <w:trHeight w:val="20"/>
        </w:trPr>
        <w:tc>
          <w:tcPr>
            <w:tcW w:w="282" w:type="pct"/>
          </w:tcPr>
          <w:p w14:paraId="6D636669"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195CA8C8" w14:textId="4C986F26" w:rsidR="00EF48B0" w:rsidRPr="00504735" w:rsidRDefault="00EF48B0" w:rsidP="00EF48B0">
            <w:pPr>
              <w:rPr>
                <w:rFonts w:cstheme="minorHAnsi"/>
                <w:szCs w:val="20"/>
                <w:lang w:val="fr-FR"/>
              </w:rPr>
            </w:pPr>
            <w:r w:rsidRPr="00504735">
              <w:rPr>
                <w:rFonts w:cstheme="minorHAnsi"/>
                <w:szCs w:val="20"/>
              </w:rPr>
              <w:t>Veress Needle</w:t>
            </w:r>
          </w:p>
        </w:tc>
        <w:tc>
          <w:tcPr>
            <w:tcW w:w="768" w:type="pct"/>
          </w:tcPr>
          <w:p w14:paraId="12C3C405"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7B43B29A"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6F27C663"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63F2BB53"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05B39624" w14:textId="77777777" w:rsidTr="00EF48B0">
        <w:trPr>
          <w:trHeight w:val="20"/>
        </w:trPr>
        <w:tc>
          <w:tcPr>
            <w:tcW w:w="282" w:type="pct"/>
          </w:tcPr>
          <w:p w14:paraId="68E76268"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FB71A68" w14:textId="2FB616A9" w:rsidR="00EF48B0" w:rsidRPr="00504735" w:rsidRDefault="00EF48B0" w:rsidP="00EF48B0">
            <w:pPr>
              <w:rPr>
                <w:rFonts w:cstheme="minorHAnsi"/>
                <w:szCs w:val="20"/>
                <w:lang w:val="fr-FR"/>
              </w:rPr>
            </w:pPr>
            <w:r w:rsidRPr="00504735">
              <w:rPr>
                <w:rFonts w:cstheme="minorHAnsi"/>
                <w:szCs w:val="20"/>
              </w:rPr>
              <w:t>Light source for the laparoscope</w:t>
            </w:r>
          </w:p>
        </w:tc>
        <w:tc>
          <w:tcPr>
            <w:tcW w:w="768" w:type="pct"/>
          </w:tcPr>
          <w:p w14:paraId="7E7CCD76"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14E3253A"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6917D133"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51C17508"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760DB038" w14:textId="77777777" w:rsidTr="00EF48B0">
        <w:trPr>
          <w:trHeight w:val="20"/>
        </w:trPr>
        <w:tc>
          <w:tcPr>
            <w:tcW w:w="282" w:type="pct"/>
          </w:tcPr>
          <w:p w14:paraId="55939B93"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1AC42E98" w14:textId="6C1D44EA" w:rsidR="00EF48B0" w:rsidRPr="00504735" w:rsidRDefault="00EF48B0" w:rsidP="00EF48B0">
            <w:pPr>
              <w:rPr>
                <w:rFonts w:cstheme="minorHAnsi"/>
                <w:szCs w:val="20"/>
                <w:lang w:val="fr-FR"/>
              </w:rPr>
            </w:pPr>
            <w:r w:rsidRPr="00504735">
              <w:rPr>
                <w:rFonts w:cstheme="minorHAnsi"/>
                <w:szCs w:val="20"/>
              </w:rPr>
              <w:t>Replacement bulb for light source</w:t>
            </w:r>
          </w:p>
        </w:tc>
        <w:tc>
          <w:tcPr>
            <w:tcW w:w="768" w:type="pct"/>
          </w:tcPr>
          <w:p w14:paraId="733C4F0A"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6BB119F5"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043DB86E"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4ED90124"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12A9CDD4" w14:textId="77777777" w:rsidTr="00EF48B0">
        <w:trPr>
          <w:trHeight w:val="20"/>
        </w:trPr>
        <w:tc>
          <w:tcPr>
            <w:tcW w:w="282" w:type="pct"/>
          </w:tcPr>
          <w:p w14:paraId="062E5500"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3A7F8FD5" w14:textId="53BBEE5A" w:rsidR="00EF48B0" w:rsidRPr="00504735" w:rsidRDefault="00EF48B0" w:rsidP="00EF48B0">
            <w:pPr>
              <w:rPr>
                <w:rFonts w:cstheme="minorHAnsi"/>
                <w:szCs w:val="20"/>
                <w:lang w:val="fr-FR"/>
              </w:rPr>
            </w:pPr>
            <w:r w:rsidRPr="00504735">
              <w:rPr>
                <w:rFonts w:cstheme="minorHAnsi"/>
                <w:szCs w:val="20"/>
              </w:rPr>
              <w:t>Emergency light source for laparoscope</w:t>
            </w:r>
          </w:p>
        </w:tc>
        <w:tc>
          <w:tcPr>
            <w:tcW w:w="768" w:type="pct"/>
          </w:tcPr>
          <w:p w14:paraId="4ABDA603"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68968D71"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72BD0569"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5885736C"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11BDD846" w14:textId="77777777" w:rsidTr="00EF48B0">
        <w:trPr>
          <w:trHeight w:val="20"/>
        </w:trPr>
        <w:tc>
          <w:tcPr>
            <w:tcW w:w="282" w:type="pct"/>
          </w:tcPr>
          <w:p w14:paraId="1749FE75"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CB38A13" w14:textId="6DC2BE08" w:rsidR="00EF48B0" w:rsidRPr="00504735" w:rsidRDefault="00EF48B0" w:rsidP="00EF48B0">
            <w:pPr>
              <w:rPr>
                <w:rFonts w:cstheme="minorHAnsi"/>
                <w:szCs w:val="20"/>
                <w:lang w:val="fr-FR"/>
              </w:rPr>
            </w:pPr>
            <w:r w:rsidRPr="00504735">
              <w:rPr>
                <w:rFonts w:cstheme="minorHAnsi"/>
                <w:szCs w:val="20"/>
              </w:rPr>
              <w:t>Fiber optic cable</w:t>
            </w:r>
          </w:p>
        </w:tc>
        <w:tc>
          <w:tcPr>
            <w:tcW w:w="768" w:type="pct"/>
          </w:tcPr>
          <w:p w14:paraId="5EC4BDE3"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3CB59624"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1D4DB367"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48E84578"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7C8DAB0B" w14:textId="77777777" w:rsidTr="00EF48B0">
        <w:trPr>
          <w:trHeight w:val="20"/>
        </w:trPr>
        <w:tc>
          <w:tcPr>
            <w:tcW w:w="282" w:type="pct"/>
          </w:tcPr>
          <w:p w14:paraId="3B1EBA70"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24E33FB1" w14:textId="3E5DD6EC" w:rsidR="00EF48B0" w:rsidRPr="00504735" w:rsidRDefault="00EF48B0" w:rsidP="00EF48B0">
            <w:pPr>
              <w:rPr>
                <w:rFonts w:cstheme="minorHAnsi"/>
                <w:szCs w:val="20"/>
                <w:lang w:val="fr-FR"/>
              </w:rPr>
            </w:pPr>
            <w:r w:rsidRPr="00504735">
              <w:rPr>
                <w:rFonts w:cstheme="minorHAnsi"/>
                <w:szCs w:val="20"/>
              </w:rPr>
              <w:t>Trocar with cannula</w:t>
            </w:r>
          </w:p>
        </w:tc>
        <w:tc>
          <w:tcPr>
            <w:tcW w:w="768" w:type="pct"/>
          </w:tcPr>
          <w:p w14:paraId="3D0F3D72"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0CB51795"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1A566874"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7FF1DBE4"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3934D281" w14:textId="77777777" w:rsidTr="00EF48B0">
        <w:trPr>
          <w:trHeight w:val="20"/>
        </w:trPr>
        <w:tc>
          <w:tcPr>
            <w:tcW w:w="282" w:type="pct"/>
          </w:tcPr>
          <w:p w14:paraId="61E7B084"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106BAAF9" w14:textId="0D02F400" w:rsidR="00EF48B0" w:rsidRPr="00504735" w:rsidRDefault="00EF48B0" w:rsidP="00EF48B0">
            <w:pPr>
              <w:rPr>
                <w:rFonts w:cstheme="minorHAnsi"/>
                <w:szCs w:val="20"/>
                <w:lang w:val="fr-FR"/>
              </w:rPr>
            </w:pPr>
            <w:r w:rsidRPr="00504735">
              <w:rPr>
                <w:rFonts w:cstheme="minorHAnsi"/>
                <w:szCs w:val="20"/>
              </w:rPr>
              <w:t xml:space="preserve">Operative laparoscope or </w:t>
            </w:r>
            <w:proofErr w:type="spellStart"/>
            <w:r w:rsidRPr="00504735">
              <w:rPr>
                <w:rFonts w:cstheme="minorHAnsi"/>
                <w:szCs w:val="20"/>
              </w:rPr>
              <w:t>laparocator</w:t>
            </w:r>
            <w:proofErr w:type="spellEnd"/>
          </w:p>
        </w:tc>
        <w:tc>
          <w:tcPr>
            <w:tcW w:w="768" w:type="pct"/>
          </w:tcPr>
          <w:p w14:paraId="0D8ABEF8"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1ECCDF87"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34A7F0B2"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29C9AE6A"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328E5142" w14:textId="77777777" w:rsidTr="00EF48B0">
        <w:trPr>
          <w:trHeight w:val="20"/>
        </w:trPr>
        <w:tc>
          <w:tcPr>
            <w:tcW w:w="282" w:type="pct"/>
          </w:tcPr>
          <w:p w14:paraId="3A7C68F8"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51D3BE38" w14:textId="426A9900" w:rsidR="00EF48B0" w:rsidRPr="00504735" w:rsidRDefault="00EF48B0" w:rsidP="00EF48B0">
            <w:pPr>
              <w:rPr>
                <w:rFonts w:cstheme="minorHAnsi"/>
                <w:szCs w:val="20"/>
                <w:lang w:val="fr-FR"/>
              </w:rPr>
            </w:pPr>
            <w:r w:rsidRPr="00504735">
              <w:rPr>
                <w:rFonts w:cstheme="minorHAnsi"/>
                <w:szCs w:val="20"/>
              </w:rPr>
              <w:t>Carbon dioxide bottle</w:t>
            </w:r>
          </w:p>
        </w:tc>
        <w:tc>
          <w:tcPr>
            <w:tcW w:w="768" w:type="pct"/>
          </w:tcPr>
          <w:p w14:paraId="4335592A"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70AA6C88"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55129A29"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45B1015E"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235EF1A6" w14:textId="77777777" w:rsidTr="00EF48B0">
        <w:trPr>
          <w:trHeight w:val="20"/>
        </w:trPr>
        <w:tc>
          <w:tcPr>
            <w:tcW w:w="282" w:type="pct"/>
          </w:tcPr>
          <w:p w14:paraId="18D03037"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5D65C4A" w14:textId="58898AB2" w:rsidR="00EF48B0" w:rsidRPr="00504735" w:rsidRDefault="00EF48B0" w:rsidP="00EF48B0">
            <w:pPr>
              <w:rPr>
                <w:rFonts w:cstheme="minorHAnsi"/>
                <w:szCs w:val="20"/>
                <w:lang w:val="fr-FR"/>
              </w:rPr>
            </w:pPr>
            <w:r w:rsidRPr="00504735">
              <w:rPr>
                <w:rFonts w:cstheme="minorHAnsi"/>
                <w:szCs w:val="20"/>
              </w:rPr>
              <w:t>Pneumoperitoneum insufflation device</w:t>
            </w:r>
          </w:p>
        </w:tc>
        <w:tc>
          <w:tcPr>
            <w:tcW w:w="768" w:type="pct"/>
          </w:tcPr>
          <w:p w14:paraId="0B9F401A"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776AE847"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5B5DECE5"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3D55E5D5"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1C864779" w14:textId="77777777" w:rsidTr="00EF48B0">
        <w:trPr>
          <w:trHeight w:val="243"/>
        </w:trPr>
        <w:tc>
          <w:tcPr>
            <w:tcW w:w="282" w:type="pct"/>
          </w:tcPr>
          <w:p w14:paraId="0C693BE8"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3C2BFB83" w14:textId="5DFF6ED9" w:rsidR="00EF48B0" w:rsidRPr="00504735" w:rsidRDefault="00EF48B0" w:rsidP="00EF48B0">
            <w:pPr>
              <w:rPr>
                <w:rFonts w:cstheme="minorHAnsi"/>
                <w:szCs w:val="20"/>
                <w:lang w:val="fr-FR"/>
              </w:rPr>
            </w:pPr>
            <w:proofErr w:type="spellStart"/>
            <w:r w:rsidRPr="00504735">
              <w:rPr>
                <w:rFonts w:cstheme="minorHAnsi"/>
                <w:szCs w:val="20"/>
              </w:rPr>
              <w:t>Falope</w:t>
            </w:r>
            <w:proofErr w:type="spellEnd"/>
            <w:r w:rsidRPr="00504735">
              <w:rPr>
                <w:rFonts w:cstheme="minorHAnsi"/>
                <w:szCs w:val="20"/>
              </w:rPr>
              <w:t xml:space="preserve"> Ring Charger</w:t>
            </w:r>
          </w:p>
        </w:tc>
        <w:tc>
          <w:tcPr>
            <w:tcW w:w="768" w:type="pct"/>
          </w:tcPr>
          <w:p w14:paraId="7E5CAE52"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449888E8"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2AC915B5"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7F528A08"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4D289CDA" w14:textId="77777777" w:rsidTr="00EF48B0">
        <w:trPr>
          <w:trHeight w:val="243"/>
        </w:trPr>
        <w:tc>
          <w:tcPr>
            <w:tcW w:w="282" w:type="pct"/>
          </w:tcPr>
          <w:p w14:paraId="6670BC74"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DFAA3A2" w14:textId="2E330FCD" w:rsidR="00EF48B0" w:rsidRPr="00504735" w:rsidRDefault="00EF48B0" w:rsidP="00EF48B0">
            <w:pPr>
              <w:rPr>
                <w:rFonts w:cstheme="minorHAnsi"/>
                <w:szCs w:val="20"/>
                <w:lang w:val="fr-FR"/>
              </w:rPr>
            </w:pPr>
            <w:proofErr w:type="spellStart"/>
            <w:r w:rsidRPr="00504735">
              <w:rPr>
                <w:rFonts w:cstheme="minorHAnsi"/>
                <w:szCs w:val="20"/>
              </w:rPr>
              <w:t>Falope</w:t>
            </w:r>
            <w:proofErr w:type="spellEnd"/>
            <w:r w:rsidRPr="00504735">
              <w:rPr>
                <w:rFonts w:cstheme="minorHAnsi"/>
                <w:szCs w:val="20"/>
              </w:rPr>
              <w:t xml:space="preserve"> ring</w:t>
            </w:r>
          </w:p>
        </w:tc>
        <w:tc>
          <w:tcPr>
            <w:tcW w:w="768" w:type="pct"/>
          </w:tcPr>
          <w:p w14:paraId="63642A22"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14B1419B"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6F2E9652"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6949BEC6"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7ADB7208" w14:textId="77777777" w:rsidTr="00EF48B0">
        <w:trPr>
          <w:trHeight w:val="243"/>
        </w:trPr>
        <w:tc>
          <w:tcPr>
            <w:tcW w:w="282" w:type="pct"/>
          </w:tcPr>
          <w:p w14:paraId="2A1638C1"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318C0A9F" w14:textId="15D4B883" w:rsidR="00EF48B0" w:rsidRPr="00504735" w:rsidRDefault="00EF48B0" w:rsidP="00EF48B0">
            <w:pPr>
              <w:rPr>
                <w:rFonts w:cstheme="minorHAnsi"/>
                <w:szCs w:val="20"/>
                <w:lang w:val="fr-FR"/>
              </w:rPr>
            </w:pPr>
            <w:r w:rsidRPr="00504735">
              <w:rPr>
                <w:rFonts w:cstheme="minorHAnsi"/>
                <w:szCs w:val="20"/>
              </w:rPr>
              <w:t>Toothed dissection forceps</w:t>
            </w:r>
          </w:p>
        </w:tc>
        <w:tc>
          <w:tcPr>
            <w:tcW w:w="768" w:type="pct"/>
          </w:tcPr>
          <w:p w14:paraId="64804CAD"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290A7DAA"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12839D0E"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5E2CE1B3"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5EAE4224" w14:textId="77777777" w:rsidTr="00EF48B0">
        <w:trPr>
          <w:trHeight w:val="243"/>
        </w:trPr>
        <w:tc>
          <w:tcPr>
            <w:tcW w:w="282" w:type="pct"/>
          </w:tcPr>
          <w:p w14:paraId="4FB28D39"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FE0A857" w14:textId="3B232D05" w:rsidR="00EF48B0" w:rsidRPr="00504735" w:rsidRDefault="00EF48B0" w:rsidP="00EF48B0">
            <w:pPr>
              <w:rPr>
                <w:rFonts w:cstheme="minorHAnsi"/>
                <w:szCs w:val="20"/>
                <w:lang w:val="fr-FR"/>
              </w:rPr>
            </w:pPr>
            <w:r w:rsidRPr="00504735">
              <w:rPr>
                <w:rFonts w:cstheme="minorHAnsi"/>
                <w:szCs w:val="20"/>
              </w:rPr>
              <w:t>Scalpel with blade No. 11</w:t>
            </w:r>
          </w:p>
        </w:tc>
        <w:tc>
          <w:tcPr>
            <w:tcW w:w="768" w:type="pct"/>
          </w:tcPr>
          <w:p w14:paraId="38A6C2E9"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70902C0C"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65F6CC88"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48116721"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05651830" w14:textId="77777777" w:rsidTr="00EF48B0">
        <w:trPr>
          <w:trHeight w:val="243"/>
        </w:trPr>
        <w:tc>
          <w:tcPr>
            <w:tcW w:w="282" w:type="pct"/>
          </w:tcPr>
          <w:p w14:paraId="5E2C4128"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62CC92D1" w14:textId="6CA13457" w:rsidR="00EF48B0" w:rsidRPr="00504735" w:rsidRDefault="00EF48B0" w:rsidP="00EF48B0">
            <w:pPr>
              <w:rPr>
                <w:rFonts w:cstheme="minorHAnsi"/>
                <w:szCs w:val="20"/>
                <w:lang w:val="fr-FR"/>
              </w:rPr>
            </w:pPr>
            <w:r w:rsidRPr="00504735">
              <w:rPr>
                <w:rFonts w:cstheme="minorHAnsi"/>
                <w:szCs w:val="20"/>
              </w:rPr>
              <w:t>Spéculum vaginal de Sim</w:t>
            </w:r>
          </w:p>
        </w:tc>
        <w:tc>
          <w:tcPr>
            <w:tcW w:w="768" w:type="pct"/>
          </w:tcPr>
          <w:p w14:paraId="5D293C5B"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11FD667F"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4151DE25"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7CC3FA45"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539798C1" w14:textId="77777777" w:rsidTr="00EF48B0">
        <w:trPr>
          <w:trHeight w:val="243"/>
        </w:trPr>
        <w:tc>
          <w:tcPr>
            <w:tcW w:w="282" w:type="pct"/>
          </w:tcPr>
          <w:p w14:paraId="125DAB4D"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2E8175DA" w14:textId="68F306B5" w:rsidR="00EF48B0" w:rsidRPr="00504735" w:rsidRDefault="00EF48B0" w:rsidP="00EF48B0">
            <w:pPr>
              <w:rPr>
                <w:rFonts w:cstheme="minorHAnsi"/>
                <w:szCs w:val="20"/>
                <w:lang w:val="fr-FR"/>
              </w:rPr>
            </w:pPr>
            <w:r w:rsidRPr="00504735">
              <w:rPr>
                <w:rFonts w:cstheme="minorHAnsi"/>
                <w:szCs w:val="20"/>
              </w:rPr>
              <w:t>Uterine tube</w:t>
            </w:r>
          </w:p>
        </w:tc>
        <w:tc>
          <w:tcPr>
            <w:tcW w:w="768" w:type="pct"/>
          </w:tcPr>
          <w:p w14:paraId="3792ED9C"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1AB2431B"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43C51696"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7B003FAC"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41FC8060" w14:textId="77777777" w:rsidTr="00EF48B0">
        <w:trPr>
          <w:trHeight w:val="243"/>
        </w:trPr>
        <w:tc>
          <w:tcPr>
            <w:tcW w:w="282" w:type="pct"/>
          </w:tcPr>
          <w:p w14:paraId="79CBF3E9"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20591CA5" w14:textId="344FBEB8" w:rsidR="00EF48B0" w:rsidRPr="00504735" w:rsidRDefault="00EF48B0" w:rsidP="00EF48B0">
            <w:pPr>
              <w:rPr>
                <w:rFonts w:cstheme="minorHAnsi"/>
                <w:szCs w:val="20"/>
                <w:lang w:val="fr-FR"/>
              </w:rPr>
            </w:pPr>
            <w:r w:rsidRPr="00504735">
              <w:rPr>
                <w:rFonts w:cstheme="minorHAnsi"/>
                <w:szCs w:val="20"/>
              </w:rPr>
              <w:t>Uterus Lift</w:t>
            </w:r>
          </w:p>
        </w:tc>
        <w:tc>
          <w:tcPr>
            <w:tcW w:w="768" w:type="pct"/>
          </w:tcPr>
          <w:p w14:paraId="15ACA81B"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1BB9D633"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435B1375"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18063A6F"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0F428301" w14:textId="77777777" w:rsidTr="00EF48B0">
        <w:trPr>
          <w:trHeight w:val="243"/>
        </w:trPr>
        <w:tc>
          <w:tcPr>
            <w:tcW w:w="282" w:type="pct"/>
          </w:tcPr>
          <w:p w14:paraId="0ED5CABB"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3ACF11F8" w14:textId="2AFA49AE" w:rsidR="00EF48B0" w:rsidRPr="00504735" w:rsidRDefault="00EF48B0" w:rsidP="00EF48B0">
            <w:pPr>
              <w:rPr>
                <w:rFonts w:cstheme="minorHAnsi"/>
                <w:szCs w:val="20"/>
                <w:lang w:val="fr-FR"/>
              </w:rPr>
            </w:pPr>
            <w:r w:rsidRPr="00504735">
              <w:rPr>
                <w:rFonts w:cstheme="minorHAnsi"/>
                <w:szCs w:val="20"/>
              </w:rPr>
              <w:t>Vulsellum</w:t>
            </w:r>
          </w:p>
        </w:tc>
        <w:tc>
          <w:tcPr>
            <w:tcW w:w="768" w:type="pct"/>
          </w:tcPr>
          <w:p w14:paraId="34F12D1D"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235C7918"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2D9E531B"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2DE6EDEE"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39F3BFB7" w14:textId="77777777" w:rsidTr="00EF48B0">
        <w:trPr>
          <w:trHeight w:val="243"/>
        </w:trPr>
        <w:tc>
          <w:tcPr>
            <w:tcW w:w="282" w:type="pct"/>
          </w:tcPr>
          <w:p w14:paraId="05A8720B"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2A2BB7B6" w14:textId="3C8FB0FB" w:rsidR="00EF48B0" w:rsidRPr="00504735" w:rsidRDefault="00EF48B0" w:rsidP="00EF48B0">
            <w:pPr>
              <w:rPr>
                <w:rFonts w:cstheme="minorHAnsi"/>
                <w:szCs w:val="20"/>
                <w:lang w:val="fr-FR"/>
              </w:rPr>
            </w:pPr>
            <w:r w:rsidRPr="00504735">
              <w:rPr>
                <w:rFonts w:cstheme="minorHAnsi"/>
                <w:szCs w:val="20"/>
              </w:rPr>
              <w:t>Straight scissors</w:t>
            </w:r>
          </w:p>
        </w:tc>
        <w:tc>
          <w:tcPr>
            <w:tcW w:w="768" w:type="pct"/>
          </w:tcPr>
          <w:p w14:paraId="6A337EEE"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54996B0B"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1CAC6522"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1CB07E8E"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2468CB1B" w14:textId="77777777" w:rsidTr="00EF48B0">
        <w:trPr>
          <w:trHeight w:val="243"/>
        </w:trPr>
        <w:tc>
          <w:tcPr>
            <w:tcW w:w="282" w:type="pct"/>
          </w:tcPr>
          <w:p w14:paraId="570E96D0"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65BC8067" w14:textId="6C9759CC" w:rsidR="00EF48B0" w:rsidRPr="00504735" w:rsidRDefault="00EF48B0" w:rsidP="00EF48B0">
            <w:pPr>
              <w:rPr>
                <w:rFonts w:cstheme="minorHAnsi"/>
                <w:szCs w:val="20"/>
                <w:lang w:val="fr-FR"/>
              </w:rPr>
            </w:pPr>
            <w:r w:rsidRPr="00504735">
              <w:rPr>
                <w:rFonts w:cstheme="minorHAnsi"/>
                <w:szCs w:val="20"/>
              </w:rPr>
              <w:t>Holder</w:t>
            </w:r>
          </w:p>
        </w:tc>
        <w:tc>
          <w:tcPr>
            <w:tcW w:w="768" w:type="pct"/>
          </w:tcPr>
          <w:p w14:paraId="0B96DD44"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35B3381F"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377CBC81"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47586007"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079C3F9B" w14:textId="77777777" w:rsidTr="00EF48B0">
        <w:trPr>
          <w:trHeight w:val="243"/>
        </w:trPr>
        <w:tc>
          <w:tcPr>
            <w:tcW w:w="282" w:type="pct"/>
          </w:tcPr>
          <w:p w14:paraId="63448720"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5700B8EE" w14:textId="5514DCFC" w:rsidR="00EF48B0" w:rsidRPr="00504735" w:rsidRDefault="00EF48B0" w:rsidP="00EF48B0">
            <w:pPr>
              <w:rPr>
                <w:rFonts w:cstheme="minorHAnsi"/>
                <w:szCs w:val="20"/>
                <w:lang w:val="fr-FR"/>
              </w:rPr>
            </w:pPr>
            <w:r w:rsidRPr="00504735">
              <w:rPr>
                <w:rFonts w:cstheme="minorHAnsi"/>
                <w:szCs w:val="20"/>
              </w:rPr>
              <w:t>Sponge tweezers</w:t>
            </w:r>
          </w:p>
        </w:tc>
        <w:tc>
          <w:tcPr>
            <w:tcW w:w="768" w:type="pct"/>
          </w:tcPr>
          <w:p w14:paraId="51C3684A"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5084B2F4"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0DD20CD7"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4E43518C"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00D0E43F" w14:textId="77777777" w:rsidTr="00EF48B0">
        <w:trPr>
          <w:trHeight w:val="243"/>
        </w:trPr>
        <w:tc>
          <w:tcPr>
            <w:tcW w:w="282" w:type="pct"/>
          </w:tcPr>
          <w:p w14:paraId="1040C553"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1FDEB47B" w14:textId="59D572E6" w:rsidR="00EF48B0" w:rsidRPr="00504735" w:rsidRDefault="00EF48B0" w:rsidP="00EF48B0">
            <w:pPr>
              <w:rPr>
                <w:rFonts w:cstheme="minorHAnsi"/>
                <w:szCs w:val="20"/>
                <w:lang w:val="fr-FR"/>
              </w:rPr>
            </w:pPr>
            <w:r w:rsidRPr="00504735">
              <w:rPr>
                <w:rFonts w:cstheme="minorHAnsi"/>
                <w:szCs w:val="20"/>
              </w:rPr>
              <w:t>Catgut Suture, 0 or 00</w:t>
            </w:r>
          </w:p>
        </w:tc>
        <w:tc>
          <w:tcPr>
            <w:tcW w:w="768" w:type="pct"/>
          </w:tcPr>
          <w:p w14:paraId="3DBE966B"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539D6880"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58BEEA57" w14:textId="77777777" w:rsidR="00EF48B0" w:rsidRPr="00504735" w:rsidRDefault="00EF48B0" w:rsidP="00EF48B0">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4" w:type="pct"/>
            <w:vMerge/>
          </w:tcPr>
          <w:p w14:paraId="2F30DE67" w14:textId="77777777" w:rsidR="00EF48B0" w:rsidRPr="00504735" w:rsidRDefault="00EF48B0" w:rsidP="00EF48B0">
            <w:pPr>
              <w:pStyle w:val="ListParagraph1"/>
              <w:rPr>
                <w:rFonts w:eastAsia="Times New Roman" w:cstheme="minorHAnsi"/>
                <w:color w:val="000000"/>
                <w:szCs w:val="20"/>
                <w:lang w:val="fr-FR"/>
              </w:rPr>
            </w:pPr>
          </w:p>
        </w:tc>
      </w:tr>
      <w:tr w:rsidR="00EF48B0" w:rsidRPr="006974FC" w14:paraId="339E7DE1" w14:textId="77777777" w:rsidTr="00EF48B0">
        <w:trPr>
          <w:trHeight w:val="243"/>
        </w:trPr>
        <w:tc>
          <w:tcPr>
            <w:tcW w:w="282" w:type="pct"/>
          </w:tcPr>
          <w:p w14:paraId="68D0FBA8" w14:textId="77777777" w:rsidR="00EF48B0" w:rsidRPr="00504735" w:rsidRDefault="00EF48B0" w:rsidP="00EF48B0">
            <w:pPr>
              <w:pStyle w:val="ListParagraph1"/>
              <w:spacing w:after="0" w:line="240" w:lineRule="auto"/>
              <w:ind w:left="0"/>
              <w:rPr>
                <w:rFonts w:cstheme="minorHAnsi"/>
                <w:szCs w:val="20"/>
                <w:lang w:val="fr-FR"/>
              </w:rPr>
            </w:pPr>
            <w:r w:rsidRPr="00504735">
              <w:rPr>
                <w:rFonts w:cstheme="minorHAnsi"/>
                <w:szCs w:val="20"/>
              </w:rPr>
              <w:t>612</w:t>
            </w:r>
          </w:p>
        </w:tc>
        <w:tc>
          <w:tcPr>
            <w:tcW w:w="2260" w:type="pct"/>
          </w:tcPr>
          <w:p w14:paraId="345353C5" w14:textId="3F5FF5C1" w:rsidR="00EF48B0" w:rsidRPr="00504735" w:rsidRDefault="00EF48B0" w:rsidP="00EF48B0">
            <w:pPr>
              <w:rPr>
                <w:rFonts w:cstheme="minorHAnsi"/>
                <w:szCs w:val="20"/>
                <w:lang w:val="fr-FR"/>
              </w:rPr>
            </w:pPr>
            <w:r w:rsidRPr="00504735">
              <w:rPr>
                <w:rFonts w:cstheme="minorHAnsi"/>
                <w:szCs w:val="20"/>
              </w:rPr>
              <w:t>How many complete female sterilization kits (LAP) are available in the structure?</w:t>
            </w:r>
          </w:p>
        </w:tc>
        <w:tc>
          <w:tcPr>
            <w:tcW w:w="2034" w:type="pct"/>
            <w:gridSpan w:val="3"/>
          </w:tcPr>
          <w:p w14:paraId="7BC1758B" w14:textId="00C61ED8" w:rsidR="00EF48B0" w:rsidRPr="00504735" w:rsidRDefault="00EF48B0" w:rsidP="00EF48B0">
            <w:pPr>
              <w:tabs>
                <w:tab w:val="right" w:leader="dot" w:pos="4092"/>
              </w:tabs>
              <w:spacing w:before="240"/>
              <w:rPr>
                <w:rFonts w:eastAsia="Arial Narrow" w:cstheme="minorHAnsi"/>
                <w:noProof/>
                <w:szCs w:val="20"/>
                <w:lang w:val="fr-FR" w:eastAsia="en-IN"/>
              </w:rPr>
            </w:pPr>
            <w:r w:rsidRPr="00504735">
              <w:rPr>
                <w:rFonts w:eastAsia="Arial Narrow" w:cstheme="minorHAnsi"/>
                <w:noProof/>
                <w:szCs w:val="20"/>
                <w:lang w:eastAsia="en-IN"/>
              </w:rPr>
              <w:t>Number of LAP Kits</w:t>
            </w:r>
            <w:r w:rsidRPr="00504735">
              <w:rPr>
                <w:rFonts w:eastAsia="Arial Narrow" w:cstheme="minorHAnsi"/>
                <w:noProof/>
                <w:szCs w:val="20"/>
                <w:lang w:eastAsia="en-IN"/>
              </w:rPr>
              <w:tab/>
            </w:r>
          </w:p>
          <w:p w14:paraId="47C7528D" w14:textId="57A738B4" w:rsidR="00EF48B0" w:rsidRPr="00504735" w:rsidRDefault="00EF48B0" w:rsidP="00EF48B0">
            <w:pPr>
              <w:tabs>
                <w:tab w:val="right" w:leader="dot" w:pos="4092"/>
              </w:tabs>
              <w:rPr>
                <w:rFonts w:eastAsia="Arial Narrow" w:cstheme="minorHAnsi"/>
                <w:noProof/>
                <w:szCs w:val="20"/>
                <w:lang w:val="fr-FR" w:eastAsia="en-IN"/>
              </w:rPr>
            </w:pPr>
          </w:p>
        </w:tc>
        <w:tc>
          <w:tcPr>
            <w:tcW w:w="424" w:type="pct"/>
          </w:tcPr>
          <w:p w14:paraId="44B6CB35" w14:textId="77777777" w:rsidR="00EF48B0" w:rsidRPr="00504735" w:rsidRDefault="00EF48B0" w:rsidP="00EF48B0">
            <w:pPr>
              <w:pStyle w:val="ListParagraph1"/>
              <w:rPr>
                <w:rFonts w:eastAsia="Times New Roman" w:cstheme="minorHAnsi"/>
                <w:color w:val="000000"/>
                <w:szCs w:val="20"/>
                <w:lang w:val="fr-FR"/>
              </w:rPr>
            </w:pPr>
          </w:p>
        </w:tc>
      </w:tr>
    </w:tbl>
    <w:tbl>
      <w:tblPr>
        <w:tblStyle w:val="TableGrid"/>
        <w:tblW w:w="4748" w:type="pct"/>
        <w:tblInd w:w="279" w:type="dxa"/>
        <w:tblLayout w:type="fixed"/>
        <w:tblLook w:val="04A0" w:firstRow="1" w:lastRow="0" w:firstColumn="1" w:lastColumn="0" w:noHBand="0" w:noVBand="1"/>
      </w:tblPr>
      <w:tblGrid>
        <w:gridCol w:w="567"/>
        <w:gridCol w:w="8505"/>
        <w:gridCol w:w="878"/>
      </w:tblGrid>
      <w:tr w:rsidR="000A28AD" w:rsidRPr="006974FC" w14:paraId="06C3AB6B" w14:textId="77777777" w:rsidTr="00F87F70">
        <w:trPr>
          <w:trHeight w:val="539"/>
          <w:tblHeader/>
        </w:trPr>
        <w:tc>
          <w:tcPr>
            <w:tcW w:w="285" w:type="pct"/>
            <w:shd w:val="clear" w:color="auto" w:fill="DEEAF6" w:themeFill="accent1" w:themeFillTint="33"/>
            <w:vAlign w:val="center"/>
          </w:tcPr>
          <w:p w14:paraId="62500178" w14:textId="77777777" w:rsidR="000A28AD" w:rsidRPr="00504735" w:rsidRDefault="00EE78CA" w:rsidP="00F87F70">
            <w:pPr>
              <w:tabs>
                <w:tab w:val="left" w:pos="-720"/>
              </w:tabs>
              <w:suppressAutoHyphens/>
              <w:jc w:val="center"/>
              <w:rPr>
                <w:rFonts w:eastAsia="Arial Narrow" w:cstheme="minorHAnsi"/>
                <w:b/>
                <w:bCs/>
                <w:spacing w:val="-2"/>
                <w:szCs w:val="20"/>
                <w:cs/>
                <w:lang w:val="fr-FR"/>
              </w:rPr>
            </w:pPr>
            <w:r w:rsidRPr="00504735">
              <w:rPr>
                <w:rFonts w:eastAsia="Arial Narrow" w:cstheme="minorHAnsi"/>
                <w:b/>
                <w:bCs/>
                <w:spacing w:val="-2"/>
                <w:szCs w:val="20"/>
              </w:rPr>
              <w:t>613</w:t>
            </w:r>
          </w:p>
        </w:tc>
        <w:tc>
          <w:tcPr>
            <w:tcW w:w="4274" w:type="pct"/>
            <w:shd w:val="clear" w:color="auto" w:fill="DEEAF6" w:themeFill="accent1" w:themeFillTint="33"/>
            <w:vAlign w:val="center"/>
          </w:tcPr>
          <w:p w14:paraId="2775BE18" w14:textId="102891A6" w:rsidR="00EF48B0" w:rsidRPr="00504735" w:rsidRDefault="00EF48B0" w:rsidP="00EF48B0">
            <w:pPr>
              <w:tabs>
                <w:tab w:val="left" w:leader="dot" w:pos="2160"/>
                <w:tab w:val="left" w:pos="2520"/>
              </w:tabs>
              <w:suppressAutoHyphens/>
              <w:spacing w:before="60" w:after="60"/>
              <w:rPr>
                <w:rFonts w:cstheme="minorHAnsi"/>
                <w:b/>
                <w:szCs w:val="20"/>
                <w:lang w:val="fr-FR"/>
              </w:rPr>
            </w:pPr>
            <w:r w:rsidRPr="00504735">
              <w:rPr>
                <w:rFonts w:cstheme="minorHAnsi"/>
                <w:b/>
                <w:szCs w:val="20"/>
              </w:rPr>
              <w:t>MALE STERILIZATION (VSB (NO-SCALPEL VASECTOMY))</w:t>
            </w:r>
          </w:p>
          <w:p w14:paraId="0C599D05" w14:textId="13C879D0" w:rsidR="000A28AD" w:rsidRPr="00504735" w:rsidRDefault="00EF48B0" w:rsidP="00EF48B0">
            <w:pPr>
              <w:tabs>
                <w:tab w:val="left" w:leader="dot" w:pos="2160"/>
                <w:tab w:val="left" w:pos="2520"/>
              </w:tabs>
              <w:suppressAutoHyphens/>
              <w:spacing w:before="60" w:after="60"/>
              <w:rPr>
                <w:rFonts w:eastAsia="Times New Roman" w:cstheme="minorHAnsi"/>
                <w:b/>
                <w:bCs/>
                <w:spacing w:val="-2"/>
                <w:szCs w:val="20"/>
                <w:cs/>
                <w:lang w:val="fr-FR"/>
              </w:rPr>
            </w:pPr>
            <w:r w:rsidRPr="00504735">
              <w:rPr>
                <w:rFonts w:cstheme="minorHAnsi"/>
                <w:b/>
                <w:szCs w:val="20"/>
              </w:rPr>
              <w:t xml:space="preserve">Check: If 513T ≠ 5 </w:t>
            </w:r>
          </w:p>
        </w:tc>
        <w:tc>
          <w:tcPr>
            <w:tcW w:w="441" w:type="pct"/>
            <w:shd w:val="clear" w:color="auto" w:fill="DEEAF6" w:themeFill="accent1" w:themeFillTint="33"/>
            <w:vAlign w:val="center"/>
          </w:tcPr>
          <w:p w14:paraId="64E99325" w14:textId="77777777" w:rsidR="00EE78CA" w:rsidRPr="00504735" w:rsidRDefault="00EE78CA" w:rsidP="00F87F70">
            <w:pPr>
              <w:suppressAutoHyphens/>
              <w:ind w:left="-78" w:right="-102"/>
              <w:jc w:val="center"/>
              <w:rPr>
                <w:rFonts w:eastAsia="Arial Narrow" w:cstheme="minorHAnsi"/>
                <w:b/>
                <w:bCs/>
                <w:spacing w:val="-2"/>
                <w:szCs w:val="20"/>
                <w:cs/>
                <w:lang w:val="fr-FR"/>
              </w:rPr>
            </w:pPr>
          </w:p>
          <w:p w14:paraId="6FBED379" w14:textId="5F90C012" w:rsidR="000A28AD" w:rsidRPr="00504735" w:rsidRDefault="00EE78CA" w:rsidP="00B64B3B">
            <w:pPr>
              <w:suppressAutoHyphens/>
              <w:ind w:right="-102"/>
              <w:rPr>
                <w:rFonts w:eastAsia="Arial Narrow" w:cstheme="minorHAnsi"/>
                <w:b/>
                <w:bCs/>
                <w:spacing w:val="-2"/>
                <w:szCs w:val="20"/>
                <w:cs/>
                <w:lang w:val="fr-FR"/>
              </w:rPr>
            </w:pPr>
            <w:r w:rsidRPr="00504735">
              <w:rPr>
                <w:rFonts w:eastAsia="Arial Narrow" w:cs="Mangal"/>
                <w:b/>
                <w:bCs/>
                <w:spacing w:val="-2"/>
                <w:szCs w:val="20"/>
                <w:cs/>
              </w:rPr>
              <w:t xml:space="preserve">  616</w:t>
            </w:r>
          </w:p>
        </w:tc>
      </w:tr>
    </w:tbl>
    <w:tbl>
      <w:tblPr>
        <w:tblStyle w:val="TableGrid1"/>
        <w:tblW w:w="4735" w:type="pct"/>
        <w:tblInd w:w="279" w:type="dxa"/>
        <w:tblLook w:val="04A0" w:firstRow="1" w:lastRow="0" w:firstColumn="1" w:lastColumn="0" w:noHBand="0" w:noVBand="1"/>
      </w:tblPr>
      <w:tblGrid>
        <w:gridCol w:w="563"/>
        <w:gridCol w:w="4485"/>
        <w:gridCol w:w="1524"/>
        <w:gridCol w:w="1270"/>
        <w:gridCol w:w="1242"/>
        <w:gridCol w:w="839"/>
      </w:tblGrid>
      <w:tr w:rsidR="004B601D" w:rsidRPr="006974FC" w14:paraId="5C6AF64F" w14:textId="77777777" w:rsidTr="004B601D">
        <w:trPr>
          <w:trHeight w:val="718"/>
        </w:trPr>
        <w:tc>
          <w:tcPr>
            <w:tcW w:w="283" w:type="pct"/>
          </w:tcPr>
          <w:p w14:paraId="1B93CF10" w14:textId="77777777" w:rsidR="004B601D" w:rsidRPr="00E8509A" w:rsidRDefault="004B601D" w:rsidP="004B601D">
            <w:pPr>
              <w:rPr>
                <w:rFonts w:cstheme="minorHAnsi"/>
                <w:b/>
                <w:bCs/>
                <w:sz w:val="18"/>
                <w:szCs w:val="18"/>
                <w:lang w:val="fr-FR"/>
              </w:rPr>
            </w:pPr>
            <w:r w:rsidRPr="00E8509A">
              <w:rPr>
                <w:rFonts w:eastAsia="Arial Narrow" w:cs="Mangal"/>
                <w:b/>
                <w:bCs/>
                <w:sz w:val="18"/>
                <w:szCs w:val="18"/>
                <w:cs/>
              </w:rPr>
              <w:t>614</w:t>
            </w:r>
          </w:p>
        </w:tc>
        <w:tc>
          <w:tcPr>
            <w:tcW w:w="2260" w:type="pct"/>
          </w:tcPr>
          <w:p w14:paraId="107B4C37" w14:textId="60CBA4D2" w:rsidR="004B601D" w:rsidRPr="00504735" w:rsidRDefault="004B601D" w:rsidP="004B601D">
            <w:pPr>
              <w:rPr>
                <w:rFonts w:cstheme="minorHAnsi"/>
                <w:b/>
                <w:bCs/>
                <w:szCs w:val="20"/>
                <w:lang w:val="fr-FR"/>
              </w:rPr>
            </w:pPr>
            <w:r w:rsidRPr="00504735">
              <w:rPr>
                <w:rFonts w:cstheme="minorHAnsi"/>
                <w:b/>
                <w:bCs/>
                <w:szCs w:val="20"/>
              </w:rPr>
              <w:t>Are the following VSB (no-scalpel vasectomy) equipment available and functional in the facility?</w:t>
            </w:r>
          </w:p>
        </w:tc>
        <w:tc>
          <w:tcPr>
            <w:tcW w:w="768" w:type="pct"/>
            <w:shd w:val="clear" w:color="auto" w:fill="BFBFBF" w:themeFill="background1" w:themeFillShade="BF"/>
          </w:tcPr>
          <w:p w14:paraId="6527A4AF" w14:textId="646A8769" w:rsidR="004B601D" w:rsidRPr="00504735" w:rsidRDefault="004B601D" w:rsidP="004B601D">
            <w:pPr>
              <w:pStyle w:val="ListParagraph1"/>
              <w:ind w:left="0"/>
              <w:jc w:val="center"/>
              <w:rPr>
                <w:rFonts w:eastAsia="Times New Roman" w:cstheme="minorHAnsi"/>
                <w:b/>
                <w:color w:val="000000"/>
                <w:szCs w:val="20"/>
                <w:lang w:val="fr-FR"/>
              </w:rPr>
            </w:pPr>
            <w:r w:rsidRPr="00504735">
              <w:rPr>
                <w:rFonts w:cstheme="minorHAnsi"/>
                <w:b/>
                <w:szCs w:val="20"/>
              </w:rPr>
              <w:t xml:space="preserve">Available and functional </w:t>
            </w:r>
          </w:p>
        </w:tc>
        <w:tc>
          <w:tcPr>
            <w:tcW w:w="640" w:type="pct"/>
            <w:shd w:val="clear" w:color="auto" w:fill="BFBFBF" w:themeFill="background1" w:themeFillShade="BF"/>
          </w:tcPr>
          <w:p w14:paraId="3CE5AB16" w14:textId="699A0E5D" w:rsidR="004B601D" w:rsidRPr="00504735" w:rsidRDefault="004B601D" w:rsidP="004B601D">
            <w:pPr>
              <w:pStyle w:val="ListParagraph1"/>
              <w:ind w:left="0"/>
              <w:jc w:val="center"/>
              <w:rPr>
                <w:rFonts w:cstheme="minorHAnsi"/>
                <w:b/>
                <w:bCs/>
                <w:szCs w:val="20"/>
                <w:lang w:val="fr-FR"/>
              </w:rPr>
            </w:pPr>
            <w:r w:rsidRPr="00504735">
              <w:rPr>
                <w:rFonts w:cstheme="minorHAnsi"/>
                <w:b/>
                <w:szCs w:val="20"/>
              </w:rPr>
              <w:t xml:space="preserve">Available but not functional </w:t>
            </w:r>
          </w:p>
        </w:tc>
        <w:tc>
          <w:tcPr>
            <w:tcW w:w="626" w:type="pct"/>
            <w:shd w:val="clear" w:color="auto" w:fill="BFBFBF" w:themeFill="background1" w:themeFillShade="BF"/>
          </w:tcPr>
          <w:p w14:paraId="51E138D8" w14:textId="07B2DB46" w:rsidR="004B601D" w:rsidRPr="00504735" w:rsidRDefault="004B601D" w:rsidP="004B601D">
            <w:pPr>
              <w:tabs>
                <w:tab w:val="right" w:leader="dot" w:pos="4092"/>
              </w:tabs>
              <w:jc w:val="center"/>
              <w:rPr>
                <w:rFonts w:cstheme="minorHAnsi"/>
                <w:b/>
                <w:bCs/>
                <w:szCs w:val="20"/>
                <w:lang w:val="fr-FR"/>
              </w:rPr>
            </w:pPr>
            <w:r w:rsidRPr="00504735">
              <w:rPr>
                <w:rFonts w:cstheme="minorHAnsi"/>
                <w:b/>
                <w:szCs w:val="20"/>
              </w:rPr>
              <w:t>Unavailable</w:t>
            </w:r>
          </w:p>
        </w:tc>
        <w:tc>
          <w:tcPr>
            <w:tcW w:w="423" w:type="pct"/>
            <w:vMerge w:val="restart"/>
          </w:tcPr>
          <w:p w14:paraId="484E85BE" w14:textId="77777777" w:rsidR="004B601D" w:rsidRPr="00504735" w:rsidRDefault="004B601D" w:rsidP="004B601D">
            <w:pPr>
              <w:rPr>
                <w:rFonts w:cstheme="minorHAnsi"/>
                <w:b/>
                <w:bCs/>
                <w:szCs w:val="20"/>
                <w:lang w:val="fr-FR"/>
              </w:rPr>
            </w:pPr>
          </w:p>
          <w:p w14:paraId="076DAA9C" w14:textId="77777777" w:rsidR="004B601D" w:rsidRPr="00504735" w:rsidRDefault="004B601D" w:rsidP="004B601D">
            <w:pPr>
              <w:rPr>
                <w:rFonts w:cstheme="minorHAnsi"/>
                <w:b/>
                <w:szCs w:val="20"/>
                <w:lang w:val="fr-FR"/>
              </w:rPr>
            </w:pPr>
          </w:p>
          <w:p w14:paraId="1536DB52" w14:textId="77777777" w:rsidR="004B601D" w:rsidRPr="00504735" w:rsidRDefault="004B601D" w:rsidP="004B601D">
            <w:pPr>
              <w:rPr>
                <w:rFonts w:cstheme="minorHAnsi"/>
                <w:b/>
                <w:szCs w:val="20"/>
                <w:lang w:val="fr-FR"/>
              </w:rPr>
            </w:pPr>
          </w:p>
          <w:p w14:paraId="7488988D" w14:textId="77777777" w:rsidR="004B601D" w:rsidRPr="00504735" w:rsidRDefault="004B601D" w:rsidP="004B601D">
            <w:pPr>
              <w:rPr>
                <w:rFonts w:cstheme="minorHAnsi"/>
                <w:b/>
                <w:szCs w:val="20"/>
                <w:lang w:val="fr-FR"/>
              </w:rPr>
            </w:pPr>
          </w:p>
          <w:p w14:paraId="3751492B" w14:textId="77777777" w:rsidR="004B601D" w:rsidRPr="00504735" w:rsidRDefault="004B601D" w:rsidP="004B601D">
            <w:pPr>
              <w:rPr>
                <w:rFonts w:cstheme="minorHAnsi"/>
                <w:b/>
                <w:szCs w:val="20"/>
                <w:lang w:val="fr-FR"/>
              </w:rPr>
            </w:pPr>
          </w:p>
          <w:p w14:paraId="4470B87C" w14:textId="77777777" w:rsidR="004B601D" w:rsidRPr="00504735" w:rsidRDefault="004B601D" w:rsidP="004B601D">
            <w:pPr>
              <w:rPr>
                <w:rFonts w:cstheme="minorHAnsi"/>
                <w:b/>
                <w:szCs w:val="20"/>
                <w:lang w:val="fr-FR"/>
              </w:rPr>
            </w:pPr>
          </w:p>
          <w:p w14:paraId="336239ED" w14:textId="77777777" w:rsidR="004B601D" w:rsidRPr="00504735" w:rsidRDefault="004B601D" w:rsidP="004B601D">
            <w:pPr>
              <w:rPr>
                <w:rFonts w:cstheme="minorHAnsi"/>
                <w:b/>
                <w:szCs w:val="20"/>
                <w:lang w:val="fr-FR"/>
              </w:rPr>
            </w:pPr>
          </w:p>
          <w:p w14:paraId="5A54FA82" w14:textId="77777777" w:rsidR="004B601D" w:rsidRPr="00504735" w:rsidRDefault="004B601D" w:rsidP="004B601D">
            <w:pPr>
              <w:rPr>
                <w:rFonts w:cstheme="minorHAnsi"/>
                <w:b/>
                <w:szCs w:val="20"/>
                <w:lang w:val="fr-FR"/>
              </w:rPr>
            </w:pPr>
          </w:p>
          <w:p w14:paraId="091B3D06" w14:textId="77777777" w:rsidR="004B601D" w:rsidRPr="00504735" w:rsidRDefault="004B601D" w:rsidP="004B601D">
            <w:pPr>
              <w:rPr>
                <w:rFonts w:cstheme="minorHAnsi"/>
                <w:b/>
                <w:szCs w:val="20"/>
                <w:lang w:val="fr-FR"/>
              </w:rPr>
            </w:pPr>
          </w:p>
          <w:p w14:paraId="7500C2F4" w14:textId="77777777" w:rsidR="004B601D" w:rsidRPr="00504735" w:rsidRDefault="004B601D" w:rsidP="004B601D">
            <w:pPr>
              <w:rPr>
                <w:rFonts w:cstheme="minorHAnsi"/>
                <w:b/>
                <w:szCs w:val="20"/>
                <w:lang w:val="fr-FR"/>
              </w:rPr>
            </w:pPr>
          </w:p>
          <w:p w14:paraId="3943F830" w14:textId="77777777" w:rsidR="004B601D" w:rsidRPr="00504735" w:rsidRDefault="004B601D" w:rsidP="004B601D">
            <w:pPr>
              <w:rPr>
                <w:rFonts w:cstheme="minorHAnsi"/>
                <w:b/>
                <w:szCs w:val="20"/>
                <w:lang w:val="fr-FR"/>
              </w:rPr>
            </w:pPr>
          </w:p>
          <w:p w14:paraId="7F95127D" w14:textId="77777777" w:rsidR="004B601D" w:rsidRPr="00504735" w:rsidRDefault="004B601D" w:rsidP="004B601D">
            <w:pPr>
              <w:rPr>
                <w:rFonts w:cstheme="minorHAnsi"/>
                <w:b/>
                <w:szCs w:val="20"/>
                <w:lang w:val="fr-FR"/>
              </w:rPr>
            </w:pPr>
          </w:p>
          <w:p w14:paraId="14F34970" w14:textId="77777777" w:rsidR="004B601D" w:rsidRPr="00504735" w:rsidRDefault="004B601D" w:rsidP="004B601D">
            <w:pPr>
              <w:rPr>
                <w:rFonts w:cstheme="minorHAnsi"/>
                <w:b/>
                <w:szCs w:val="20"/>
                <w:lang w:val="fr-FR"/>
              </w:rPr>
            </w:pPr>
          </w:p>
          <w:p w14:paraId="54550343" w14:textId="77777777" w:rsidR="004B601D" w:rsidRPr="00504735" w:rsidRDefault="004B601D" w:rsidP="004B601D">
            <w:pPr>
              <w:rPr>
                <w:rFonts w:cstheme="minorHAnsi"/>
                <w:b/>
                <w:szCs w:val="20"/>
                <w:lang w:val="fr-FR"/>
              </w:rPr>
            </w:pPr>
          </w:p>
        </w:tc>
      </w:tr>
      <w:tr w:rsidR="004B601D" w:rsidRPr="006974FC" w14:paraId="583F122E" w14:textId="77777777" w:rsidTr="004B601D">
        <w:trPr>
          <w:trHeight w:val="20"/>
        </w:trPr>
        <w:tc>
          <w:tcPr>
            <w:tcW w:w="283" w:type="pct"/>
          </w:tcPr>
          <w:p w14:paraId="0E780DCB"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2EB5D719" w14:textId="36B6715E" w:rsidR="004B601D" w:rsidRPr="00504735" w:rsidRDefault="004B601D" w:rsidP="004B601D">
            <w:pPr>
              <w:rPr>
                <w:rFonts w:cstheme="minorHAnsi"/>
                <w:szCs w:val="20"/>
                <w:lang w:val="fr-FR"/>
              </w:rPr>
            </w:pPr>
            <w:r w:rsidRPr="00504735">
              <w:rPr>
                <w:rFonts w:cstheme="minorHAnsi"/>
                <w:szCs w:val="20"/>
              </w:rPr>
              <w:t>Surgical sheet (towel with center hole)</w:t>
            </w:r>
          </w:p>
        </w:tc>
        <w:tc>
          <w:tcPr>
            <w:tcW w:w="768" w:type="pct"/>
          </w:tcPr>
          <w:p w14:paraId="1109B652"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3CA43245"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022949AD"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3" w:type="pct"/>
            <w:vMerge/>
          </w:tcPr>
          <w:p w14:paraId="04FC25B4" w14:textId="77777777" w:rsidR="004B601D" w:rsidRPr="00504735" w:rsidRDefault="004B601D" w:rsidP="004B601D">
            <w:pPr>
              <w:pStyle w:val="ListParagraph1"/>
              <w:rPr>
                <w:rFonts w:eastAsia="Times New Roman" w:cstheme="minorHAnsi"/>
                <w:color w:val="000000"/>
                <w:szCs w:val="20"/>
                <w:lang w:val="fr-FR"/>
              </w:rPr>
            </w:pPr>
          </w:p>
        </w:tc>
      </w:tr>
      <w:tr w:rsidR="004B601D" w:rsidRPr="006974FC" w14:paraId="202420CB" w14:textId="77777777" w:rsidTr="004B601D">
        <w:trPr>
          <w:trHeight w:val="20"/>
        </w:trPr>
        <w:tc>
          <w:tcPr>
            <w:tcW w:w="283" w:type="pct"/>
          </w:tcPr>
          <w:p w14:paraId="06A94A7E"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279B7B86" w14:textId="6524D57E" w:rsidR="004B601D" w:rsidRPr="00504735" w:rsidRDefault="004B601D" w:rsidP="004B601D">
            <w:pPr>
              <w:rPr>
                <w:rFonts w:cstheme="minorHAnsi"/>
                <w:szCs w:val="20"/>
                <w:lang w:val="fr-FR"/>
              </w:rPr>
            </w:pPr>
            <w:r w:rsidRPr="00504735">
              <w:rPr>
                <w:rFonts w:cstheme="minorHAnsi"/>
                <w:szCs w:val="20"/>
              </w:rPr>
              <w:t>Small stainless steel bowl</w:t>
            </w:r>
          </w:p>
        </w:tc>
        <w:tc>
          <w:tcPr>
            <w:tcW w:w="768" w:type="pct"/>
          </w:tcPr>
          <w:p w14:paraId="12DE7C8E"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7C5D01E3"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171E6B69"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3" w:type="pct"/>
            <w:vMerge/>
          </w:tcPr>
          <w:p w14:paraId="050B5E0F" w14:textId="77777777" w:rsidR="004B601D" w:rsidRPr="00504735" w:rsidRDefault="004B601D" w:rsidP="004B601D">
            <w:pPr>
              <w:pStyle w:val="ListParagraph1"/>
              <w:rPr>
                <w:rFonts w:eastAsia="Times New Roman" w:cstheme="minorHAnsi"/>
                <w:color w:val="000000"/>
                <w:szCs w:val="20"/>
                <w:lang w:val="fr-FR"/>
              </w:rPr>
            </w:pPr>
          </w:p>
        </w:tc>
      </w:tr>
      <w:tr w:rsidR="004B601D" w:rsidRPr="006974FC" w14:paraId="558548EC" w14:textId="77777777" w:rsidTr="004B601D">
        <w:trPr>
          <w:trHeight w:val="20"/>
        </w:trPr>
        <w:tc>
          <w:tcPr>
            <w:tcW w:w="283" w:type="pct"/>
          </w:tcPr>
          <w:p w14:paraId="250AE031"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2D47867A" w14:textId="324E9C90" w:rsidR="004B601D" w:rsidRPr="00504735" w:rsidRDefault="004B601D" w:rsidP="004B601D">
            <w:pPr>
              <w:rPr>
                <w:rFonts w:cstheme="minorHAnsi"/>
                <w:szCs w:val="20"/>
                <w:lang w:val="fr-FR"/>
              </w:rPr>
            </w:pPr>
            <w:r w:rsidRPr="00504735">
              <w:rPr>
                <w:rFonts w:cstheme="minorHAnsi"/>
                <w:szCs w:val="20"/>
              </w:rPr>
              <w:t>Sponge holder</w:t>
            </w:r>
          </w:p>
        </w:tc>
        <w:tc>
          <w:tcPr>
            <w:tcW w:w="768" w:type="pct"/>
          </w:tcPr>
          <w:p w14:paraId="2BFEC585"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67EC58EE"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711C8597"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3" w:type="pct"/>
            <w:vMerge/>
          </w:tcPr>
          <w:p w14:paraId="6E3DD79B" w14:textId="77777777" w:rsidR="004B601D" w:rsidRPr="00504735" w:rsidRDefault="004B601D" w:rsidP="004B601D">
            <w:pPr>
              <w:pStyle w:val="ListParagraph1"/>
              <w:rPr>
                <w:rFonts w:eastAsia="Times New Roman" w:cstheme="minorHAnsi"/>
                <w:color w:val="000000"/>
                <w:szCs w:val="20"/>
                <w:lang w:val="fr-FR"/>
              </w:rPr>
            </w:pPr>
          </w:p>
        </w:tc>
      </w:tr>
      <w:tr w:rsidR="004B601D" w:rsidRPr="006974FC" w14:paraId="05D371D6" w14:textId="77777777" w:rsidTr="004B601D">
        <w:trPr>
          <w:trHeight w:val="20"/>
        </w:trPr>
        <w:tc>
          <w:tcPr>
            <w:tcW w:w="283" w:type="pct"/>
          </w:tcPr>
          <w:p w14:paraId="754B6A0F"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6930C9F7" w14:textId="7B522F70" w:rsidR="004B601D" w:rsidRPr="00504735" w:rsidRDefault="004B601D" w:rsidP="004B601D">
            <w:pPr>
              <w:rPr>
                <w:rFonts w:cstheme="minorHAnsi"/>
                <w:szCs w:val="20"/>
                <w:lang w:val="fr-FR"/>
              </w:rPr>
            </w:pPr>
            <w:r w:rsidRPr="00504735">
              <w:rPr>
                <w:rFonts w:cstheme="minorHAnsi"/>
                <w:szCs w:val="20"/>
              </w:rPr>
              <w:t>Surgical tray with lid (small)</w:t>
            </w:r>
          </w:p>
        </w:tc>
        <w:tc>
          <w:tcPr>
            <w:tcW w:w="768" w:type="pct"/>
          </w:tcPr>
          <w:p w14:paraId="0FC10723"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7B3B8D99"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36B41627"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3" w:type="pct"/>
            <w:vMerge/>
          </w:tcPr>
          <w:p w14:paraId="35C29B7A" w14:textId="77777777" w:rsidR="004B601D" w:rsidRPr="00504735" w:rsidRDefault="004B601D" w:rsidP="004B601D">
            <w:pPr>
              <w:pStyle w:val="ListParagraph1"/>
              <w:rPr>
                <w:rFonts w:eastAsia="Times New Roman" w:cstheme="minorHAnsi"/>
                <w:color w:val="000000"/>
                <w:szCs w:val="20"/>
                <w:lang w:val="fr-FR"/>
              </w:rPr>
            </w:pPr>
          </w:p>
        </w:tc>
      </w:tr>
      <w:tr w:rsidR="004B601D" w:rsidRPr="006974FC" w14:paraId="5D413113" w14:textId="77777777" w:rsidTr="004B601D">
        <w:trPr>
          <w:trHeight w:val="20"/>
        </w:trPr>
        <w:tc>
          <w:tcPr>
            <w:tcW w:w="283" w:type="pct"/>
          </w:tcPr>
          <w:p w14:paraId="1BC2E268"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1E746415" w14:textId="710D359B" w:rsidR="004B601D" w:rsidRPr="00504735" w:rsidRDefault="004B601D" w:rsidP="004B601D">
            <w:pPr>
              <w:rPr>
                <w:rFonts w:cstheme="minorHAnsi"/>
                <w:szCs w:val="20"/>
                <w:lang w:val="fr-FR"/>
              </w:rPr>
            </w:pPr>
            <w:r w:rsidRPr="00504735">
              <w:rPr>
                <w:rFonts w:cstheme="minorHAnsi"/>
                <w:szCs w:val="20"/>
              </w:rPr>
              <w:t>Ciseaux Metazenbaum</w:t>
            </w:r>
          </w:p>
        </w:tc>
        <w:tc>
          <w:tcPr>
            <w:tcW w:w="768" w:type="pct"/>
          </w:tcPr>
          <w:p w14:paraId="72304B39"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41C2C27E"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67AC2E1E"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3" w:type="pct"/>
            <w:vMerge/>
          </w:tcPr>
          <w:p w14:paraId="537226A4" w14:textId="77777777" w:rsidR="004B601D" w:rsidRPr="00504735" w:rsidRDefault="004B601D" w:rsidP="004B601D">
            <w:pPr>
              <w:pStyle w:val="ListParagraph1"/>
              <w:rPr>
                <w:rFonts w:eastAsia="Times New Roman" w:cstheme="minorHAnsi"/>
                <w:color w:val="000000"/>
                <w:szCs w:val="20"/>
                <w:lang w:val="fr-FR"/>
              </w:rPr>
            </w:pPr>
          </w:p>
        </w:tc>
      </w:tr>
      <w:tr w:rsidR="004B601D" w:rsidRPr="006974FC" w14:paraId="03ACDACD" w14:textId="77777777" w:rsidTr="004B601D">
        <w:trPr>
          <w:trHeight w:val="20"/>
        </w:trPr>
        <w:tc>
          <w:tcPr>
            <w:tcW w:w="283" w:type="pct"/>
          </w:tcPr>
          <w:p w14:paraId="29049B64"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30CA1DFA" w14:textId="643A5B5F" w:rsidR="004B601D" w:rsidRPr="00504735" w:rsidRDefault="004B601D" w:rsidP="004B601D">
            <w:pPr>
              <w:rPr>
                <w:rFonts w:cstheme="minorHAnsi"/>
                <w:szCs w:val="20"/>
                <w:lang w:val="fr-FR"/>
              </w:rPr>
            </w:pPr>
            <w:r w:rsidRPr="00504735">
              <w:rPr>
                <w:rFonts w:cstheme="minorHAnsi"/>
                <w:szCs w:val="20"/>
              </w:rPr>
              <w:t>Extracutaneous canal fixation ring forceps</w:t>
            </w:r>
          </w:p>
        </w:tc>
        <w:tc>
          <w:tcPr>
            <w:tcW w:w="768" w:type="pct"/>
          </w:tcPr>
          <w:p w14:paraId="54ECC0B5"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19A9C522"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20FC79FA"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3" w:type="pct"/>
            <w:vMerge/>
          </w:tcPr>
          <w:p w14:paraId="10E03062" w14:textId="77777777" w:rsidR="004B601D" w:rsidRPr="00504735" w:rsidRDefault="004B601D" w:rsidP="004B601D">
            <w:pPr>
              <w:pStyle w:val="ListParagraph1"/>
              <w:rPr>
                <w:rFonts w:eastAsia="Times New Roman" w:cstheme="minorHAnsi"/>
                <w:color w:val="000000"/>
                <w:szCs w:val="20"/>
                <w:lang w:val="fr-FR"/>
              </w:rPr>
            </w:pPr>
          </w:p>
        </w:tc>
      </w:tr>
      <w:tr w:rsidR="004B601D" w:rsidRPr="006974FC" w14:paraId="6D8F3D20" w14:textId="77777777" w:rsidTr="004B601D">
        <w:trPr>
          <w:trHeight w:val="20"/>
        </w:trPr>
        <w:tc>
          <w:tcPr>
            <w:tcW w:w="283" w:type="pct"/>
          </w:tcPr>
          <w:p w14:paraId="19528A9F"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0E9CA652" w14:textId="25B159CF" w:rsidR="004B601D" w:rsidRPr="00504735" w:rsidRDefault="004B601D" w:rsidP="004B601D">
            <w:pPr>
              <w:rPr>
                <w:rFonts w:cstheme="minorHAnsi"/>
                <w:szCs w:val="20"/>
                <w:lang w:val="fr-FR"/>
              </w:rPr>
            </w:pPr>
            <w:r w:rsidRPr="00504735">
              <w:rPr>
                <w:rFonts w:cstheme="minorHAnsi"/>
                <w:szCs w:val="20"/>
              </w:rPr>
              <w:t>Vascular Dissection Forceps</w:t>
            </w:r>
          </w:p>
        </w:tc>
        <w:tc>
          <w:tcPr>
            <w:tcW w:w="768" w:type="pct"/>
          </w:tcPr>
          <w:p w14:paraId="2AA53FE1"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20905509"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5C1AF9E2"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3" w:type="pct"/>
            <w:vMerge/>
          </w:tcPr>
          <w:p w14:paraId="11F1351C" w14:textId="77777777" w:rsidR="004B601D" w:rsidRPr="00504735" w:rsidRDefault="004B601D" w:rsidP="004B601D">
            <w:pPr>
              <w:pStyle w:val="ListParagraph1"/>
              <w:rPr>
                <w:rFonts w:eastAsia="Times New Roman" w:cstheme="minorHAnsi"/>
                <w:color w:val="000000"/>
                <w:szCs w:val="20"/>
                <w:lang w:val="fr-FR"/>
              </w:rPr>
            </w:pPr>
          </w:p>
        </w:tc>
      </w:tr>
      <w:tr w:rsidR="004B601D" w:rsidRPr="006974FC" w14:paraId="73C6BDC4" w14:textId="77777777" w:rsidTr="004B601D">
        <w:trPr>
          <w:trHeight w:val="20"/>
        </w:trPr>
        <w:tc>
          <w:tcPr>
            <w:tcW w:w="283" w:type="pct"/>
          </w:tcPr>
          <w:p w14:paraId="2B28D92E"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59208A8F" w14:textId="676BBF13" w:rsidR="004B601D" w:rsidRPr="00504735" w:rsidRDefault="004B601D" w:rsidP="004B601D">
            <w:pPr>
              <w:rPr>
                <w:rFonts w:cstheme="minorHAnsi"/>
                <w:szCs w:val="20"/>
                <w:lang w:val="fr-FR"/>
              </w:rPr>
            </w:pPr>
            <w:r w:rsidRPr="00504735">
              <w:rPr>
                <w:rFonts w:cstheme="minorHAnsi"/>
                <w:szCs w:val="20"/>
              </w:rPr>
              <w:t>Non-absorbable suture (2-0 silk)</w:t>
            </w:r>
          </w:p>
        </w:tc>
        <w:tc>
          <w:tcPr>
            <w:tcW w:w="768" w:type="pct"/>
          </w:tcPr>
          <w:p w14:paraId="5070696A"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0388DCB5"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3487AD06"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3" w:type="pct"/>
            <w:vMerge/>
          </w:tcPr>
          <w:p w14:paraId="54058B88" w14:textId="77777777" w:rsidR="004B601D" w:rsidRPr="00504735" w:rsidRDefault="004B601D" w:rsidP="004B601D">
            <w:pPr>
              <w:pStyle w:val="ListParagraph1"/>
              <w:rPr>
                <w:rFonts w:eastAsia="Times New Roman" w:cstheme="minorHAnsi"/>
                <w:color w:val="000000"/>
                <w:szCs w:val="20"/>
                <w:lang w:val="fr-FR"/>
              </w:rPr>
            </w:pPr>
          </w:p>
        </w:tc>
      </w:tr>
      <w:tr w:rsidR="004B601D" w:rsidRPr="006974FC" w14:paraId="61C451C1" w14:textId="77777777" w:rsidTr="004B601D">
        <w:trPr>
          <w:trHeight w:val="77"/>
        </w:trPr>
        <w:tc>
          <w:tcPr>
            <w:tcW w:w="283" w:type="pct"/>
          </w:tcPr>
          <w:p w14:paraId="2A6AEE7B"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634BBC46" w14:textId="08D5DE4E" w:rsidR="004B601D" w:rsidRPr="00504735" w:rsidRDefault="004B601D" w:rsidP="004B601D">
            <w:pPr>
              <w:rPr>
                <w:rFonts w:cstheme="minorHAnsi"/>
                <w:szCs w:val="20"/>
                <w:lang w:val="fr-FR"/>
              </w:rPr>
            </w:pPr>
            <w:r w:rsidRPr="00504735">
              <w:rPr>
                <w:rFonts w:cstheme="minorHAnsi"/>
                <w:szCs w:val="20"/>
              </w:rPr>
              <w:t xml:space="preserve">5% </w:t>
            </w:r>
            <w:proofErr w:type="spellStart"/>
            <w:r w:rsidRPr="00504735">
              <w:rPr>
                <w:rFonts w:cstheme="minorHAnsi"/>
                <w:szCs w:val="20"/>
              </w:rPr>
              <w:t>iodophore</w:t>
            </w:r>
            <w:proofErr w:type="spellEnd"/>
            <w:r w:rsidRPr="00504735">
              <w:rPr>
                <w:rFonts w:cstheme="minorHAnsi"/>
                <w:szCs w:val="20"/>
              </w:rPr>
              <w:t xml:space="preserve"> solutions.</w:t>
            </w:r>
          </w:p>
        </w:tc>
        <w:tc>
          <w:tcPr>
            <w:tcW w:w="768" w:type="pct"/>
          </w:tcPr>
          <w:p w14:paraId="6B82B03B"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40" w:type="pct"/>
          </w:tcPr>
          <w:p w14:paraId="0FAFA95E"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26" w:type="pct"/>
          </w:tcPr>
          <w:p w14:paraId="61013E35" w14:textId="77777777" w:rsidR="004B601D" w:rsidRPr="00504735" w:rsidRDefault="004B601D" w:rsidP="004B601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23" w:type="pct"/>
            <w:vMerge/>
          </w:tcPr>
          <w:p w14:paraId="07BC66E7" w14:textId="77777777" w:rsidR="004B601D" w:rsidRPr="00504735" w:rsidRDefault="004B601D" w:rsidP="004B601D">
            <w:pPr>
              <w:pStyle w:val="ListParagraph1"/>
              <w:rPr>
                <w:rFonts w:eastAsia="Times New Roman" w:cstheme="minorHAnsi"/>
                <w:color w:val="000000"/>
                <w:szCs w:val="20"/>
                <w:lang w:val="fr-FR"/>
              </w:rPr>
            </w:pPr>
          </w:p>
        </w:tc>
      </w:tr>
      <w:tr w:rsidR="004B601D" w:rsidRPr="00DA37F2" w14:paraId="44901093" w14:textId="77777777" w:rsidTr="004B601D">
        <w:trPr>
          <w:trHeight w:val="243"/>
        </w:trPr>
        <w:tc>
          <w:tcPr>
            <w:tcW w:w="283" w:type="pct"/>
          </w:tcPr>
          <w:p w14:paraId="73A830E4" w14:textId="4F255778" w:rsidR="004B601D" w:rsidRPr="00504735" w:rsidRDefault="004B601D" w:rsidP="004B601D">
            <w:pPr>
              <w:pStyle w:val="ListParagraph1"/>
              <w:spacing w:after="0" w:line="240" w:lineRule="auto"/>
              <w:ind w:left="0"/>
              <w:rPr>
                <w:rFonts w:cstheme="minorHAnsi"/>
                <w:b/>
                <w:bCs/>
                <w:szCs w:val="20"/>
                <w:lang w:val="fr-FR"/>
              </w:rPr>
            </w:pPr>
            <w:r w:rsidRPr="00504735">
              <w:rPr>
                <w:rFonts w:cstheme="minorHAnsi"/>
                <w:b/>
                <w:bCs/>
                <w:szCs w:val="20"/>
              </w:rPr>
              <w:t>615</w:t>
            </w:r>
          </w:p>
        </w:tc>
        <w:tc>
          <w:tcPr>
            <w:tcW w:w="2260" w:type="pct"/>
          </w:tcPr>
          <w:p w14:paraId="51375A10" w14:textId="471D9A4F" w:rsidR="004B601D" w:rsidRPr="00504735" w:rsidRDefault="004B601D" w:rsidP="004B601D">
            <w:pPr>
              <w:rPr>
                <w:rFonts w:cstheme="minorHAnsi"/>
                <w:b/>
                <w:bCs/>
                <w:szCs w:val="20"/>
                <w:lang w:val="fr-FR"/>
              </w:rPr>
            </w:pPr>
            <w:r w:rsidRPr="00504735">
              <w:rPr>
                <w:rFonts w:cstheme="minorHAnsi"/>
                <w:b/>
                <w:bCs/>
                <w:szCs w:val="20"/>
              </w:rPr>
              <w:t>How many complete VSB (no-scalpel vasectomy) kits are available in the health facility?</w:t>
            </w:r>
          </w:p>
          <w:p w14:paraId="1668A29A" w14:textId="5970AC27" w:rsidR="004B601D" w:rsidRPr="00504735" w:rsidRDefault="004B601D" w:rsidP="004B601D">
            <w:pPr>
              <w:rPr>
                <w:rFonts w:cstheme="minorHAnsi"/>
                <w:b/>
                <w:bCs/>
                <w:szCs w:val="20"/>
                <w:lang w:val="fr-FR"/>
              </w:rPr>
            </w:pPr>
            <w:r w:rsidRPr="00504735">
              <w:rPr>
                <w:rFonts w:cstheme="minorHAnsi"/>
                <w:b/>
                <w:bCs/>
                <w:szCs w:val="20"/>
              </w:rPr>
              <w:t>SAVE "000" IF THERE ARE NONE</w:t>
            </w:r>
          </w:p>
        </w:tc>
        <w:tc>
          <w:tcPr>
            <w:tcW w:w="2034" w:type="pct"/>
            <w:gridSpan w:val="3"/>
          </w:tcPr>
          <w:p w14:paraId="4732A684" w14:textId="1E15F625" w:rsidR="004B601D" w:rsidRPr="00504735" w:rsidRDefault="004B601D" w:rsidP="004B601D">
            <w:pPr>
              <w:tabs>
                <w:tab w:val="right" w:leader="dot" w:pos="4092"/>
              </w:tabs>
              <w:spacing w:before="240"/>
              <w:rPr>
                <w:rFonts w:eastAsia="Arial Narrow" w:cstheme="minorHAnsi"/>
                <w:noProof/>
                <w:szCs w:val="20"/>
                <w:lang w:val="fr-FR" w:eastAsia="en-IN"/>
              </w:rPr>
            </w:pPr>
            <w:r w:rsidRPr="00504735">
              <w:rPr>
                <w:rFonts w:eastAsia="Arial Narrow" w:cstheme="minorHAnsi"/>
                <w:noProof/>
                <w:szCs w:val="20"/>
                <w:lang w:eastAsia="en-IN"/>
              </w:rPr>
              <w:t>Number of VSB (no-scalpel vasectomy) kits</w:t>
            </w:r>
            <w:r w:rsidRPr="00504735">
              <w:rPr>
                <w:rFonts w:eastAsia="Arial Narrow" w:cstheme="minorHAnsi"/>
                <w:noProof/>
                <w:szCs w:val="20"/>
                <w:lang w:eastAsia="en-IN"/>
              </w:rPr>
              <w:tab/>
            </w:r>
          </w:p>
          <w:p w14:paraId="7D2AF51C" w14:textId="57DC2618" w:rsidR="004B601D" w:rsidRPr="00504735" w:rsidRDefault="004B601D" w:rsidP="004B601D">
            <w:pPr>
              <w:tabs>
                <w:tab w:val="right" w:leader="dot" w:pos="4092"/>
              </w:tabs>
              <w:rPr>
                <w:rFonts w:eastAsia="Arial Narrow" w:cstheme="minorHAnsi"/>
                <w:noProof/>
                <w:szCs w:val="20"/>
                <w:lang w:val="fr-FR" w:eastAsia="en-IN"/>
              </w:rPr>
            </w:pPr>
          </w:p>
        </w:tc>
        <w:tc>
          <w:tcPr>
            <w:tcW w:w="423" w:type="pct"/>
          </w:tcPr>
          <w:p w14:paraId="740A273C" w14:textId="77777777" w:rsidR="004B601D" w:rsidRPr="00504735" w:rsidRDefault="004B601D" w:rsidP="004B601D">
            <w:pPr>
              <w:pStyle w:val="ListParagraph1"/>
              <w:rPr>
                <w:rFonts w:eastAsia="Times New Roman" w:cstheme="minorHAnsi"/>
                <w:color w:val="000000"/>
                <w:szCs w:val="20"/>
                <w:lang w:val="fr-FR"/>
              </w:rPr>
            </w:pPr>
          </w:p>
        </w:tc>
      </w:tr>
    </w:tbl>
    <w:p w14:paraId="65D8A0E8" w14:textId="77777777" w:rsidR="00967FAA" w:rsidRPr="00504735" w:rsidRDefault="00967FAA">
      <w:pPr>
        <w:rPr>
          <w:rFonts w:cstheme="minorHAnsi"/>
          <w:sz w:val="20"/>
          <w:szCs w:val="20"/>
          <w:lang w:val="fr-FR"/>
        </w:rPr>
      </w:pPr>
    </w:p>
    <w:p w14:paraId="42A1C563" w14:textId="057C6058" w:rsidR="00F56DC6" w:rsidRPr="00504735" w:rsidRDefault="00F56DC6">
      <w:pPr>
        <w:spacing w:after="160" w:line="259" w:lineRule="auto"/>
        <w:rPr>
          <w:rFonts w:cstheme="minorHAnsi"/>
          <w:sz w:val="20"/>
          <w:szCs w:val="20"/>
          <w:lang w:val="fr-FR"/>
        </w:rPr>
      </w:pPr>
      <w:r w:rsidRPr="00504735">
        <w:rPr>
          <w:rFonts w:cstheme="minorHAnsi"/>
          <w:sz w:val="20"/>
          <w:szCs w:val="20"/>
        </w:rPr>
        <w:br w:type="page"/>
      </w:r>
    </w:p>
    <w:p w14:paraId="531E5063" w14:textId="77777777" w:rsidR="00967FAA" w:rsidRPr="00504735" w:rsidRDefault="00967FAA">
      <w:pPr>
        <w:rPr>
          <w:rFonts w:cstheme="minorHAnsi"/>
          <w:sz w:val="20"/>
          <w:szCs w:val="20"/>
          <w:lang w:val="fr-FR"/>
        </w:rPr>
      </w:pPr>
    </w:p>
    <w:tbl>
      <w:tblPr>
        <w:tblStyle w:val="TableGrid"/>
        <w:tblW w:w="5006" w:type="pct"/>
        <w:tblLook w:val="04A0" w:firstRow="1" w:lastRow="0" w:firstColumn="1" w:lastColumn="0" w:noHBand="0" w:noVBand="1"/>
      </w:tblPr>
      <w:tblGrid>
        <w:gridCol w:w="522"/>
        <w:gridCol w:w="2731"/>
        <w:gridCol w:w="1326"/>
        <w:gridCol w:w="1278"/>
        <w:gridCol w:w="1721"/>
        <w:gridCol w:w="2048"/>
        <w:gridCol w:w="865"/>
      </w:tblGrid>
      <w:tr w:rsidR="004B601D" w:rsidRPr="006974FC" w14:paraId="350F9842" w14:textId="77777777" w:rsidTr="00BA4676">
        <w:trPr>
          <w:trHeight w:val="529"/>
        </w:trPr>
        <w:tc>
          <w:tcPr>
            <w:tcW w:w="253" w:type="pct"/>
            <w:shd w:val="clear" w:color="auto" w:fill="AEAAAA" w:themeFill="background2" w:themeFillShade="BF"/>
            <w:vAlign w:val="center"/>
          </w:tcPr>
          <w:p w14:paraId="4CFED59C" w14:textId="32749164" w:rsidR="004B601D" w:rsidRPr="00504735" w:rsidRDefault="00760CD1" w:rsidP="004B601D">
            <w:pPr>
              <w:pStyle w:val="ListParagraph1"/>
              <w:spacing w:after="0" w:line="240" w:lineRule="auto"/>
              <w:ind w:left="0"/>
              <w:jc w:val="both"/>
              <w:rPr>
                <w:rFonts w:cstheme="minorHAnsi"/>
                <w:b/>
                <w:szCs w:val="20"/>
                <w:lang w:val="fr-FR"/>
              </w:rPr>
            </w:pPr>
            <w:r>
              <w:rPr>
                <w:rFonts w:eastAsia="Arial Narrow" w:cstheme="minorHAnsi"/>
                <w:b/>
                <w:bCs/>
                <w:spacing w:val="-2"/>
                <w:szCs w:val="20"/>
                <w:cs/>
              </w:rPr>
              <w:t>#</w:t>
            </w:r>
          </w:p>
        </w:tc>
        <w:tc>
          <w:tcPr>
            <w:tcW w:w="1942" w:type="pct"/>
            <w:gridSpan w:val="2"/>
            <w:shd w:val="clear" w:color="auto" w:fill="AEAAAA" w:themeFill="background2" w:themeFillShade="BF"/>
            <w:vAlign w:val="center"/>
          </w:tcPr>
          <w:p w14:paraId="67558DDF" w14:textId="4B334236" w:rsidR="004B601D" w:rsidRPr="00504735" w:rsidRDefault="004B601D" w:rsidP="004B601D">
            <w:pPr>
              <w:rPr>
                <w:rFonts w:cstheme="minorHAnsi"/>
                <w:b/>
                <w:szCs w:val="20"/>
                <w:lang w:val="fr-FR"/>
              </w:rPr>
            </w:pPr>
            <w:r w:rsidRPr="00504735">
              <w:rPr>
                <w:rFonts w:eastAsia="Arial Narrow" w:cstheme="minorHAnsi"/>
                <w:b/>
                <w:bCs/>
                <w:spacing w:val="-2"/>
                <w:szCs w:val="20"/>
              </w:rPr>
              <w:t>QUESTIONS AND FILTERS</w:t>
            </w:r>
          </w:p>
        </w:tc>
        <w:tc>
          <w:tcPr>
            <w:tcW w:w="2417" w:type="pct"/>
            <w:gridSpan w:val="3"/>
            <w:shd w:val="clear" w:color="auto" w:fill="AEAAAA" w:themeFill="background2" w:themeFillShade="BF"/>
            <w:vAlign w:val="center"/>
          </w:tcPr>
          <w:p w14:paraId="583099CC" w14:textId="2F3C3062" w:rsidR="004B601D" w:rsidRPr="00504735" w:rsidRDefault="004B601D" w:rsidP="004B601D">
            <w:pPr>
              <w:pStyle w:val="ListParagraph1"/>
              <w:ind w:left="0"/>
              <w:rPr>
                <w:rFonts w:eastAsia="Times New Roman" w:cstheme="minorHAnsi"/>
                <w:b/>
                <w:color w:val="000000"/>
                <w:szCs w:val="20"/>
                <w:lang w:val="fr-FR"/>
              </w:rPr>
            </w:pPr>
            <w:r w:rsidRPr="00504735">
              <w:rPr>
                <w:rFonts w:eastAsia="Times New Roman" w:cstheme="minorHAnsi"/>
                <w:b/>
                <w:bCs/>
                <w:spacing w:val="-2"/>
                <w:szCs w:val="20"/>
              </w:rPr>
              <w:t>CODING</w:t>
            </w:r>
          </w:p>
        </w:tc>
        <w:tc>
          <w:tcPr>
            <w:tcW w:w="388" w:type="pct"/>
            <w:shd w:val="clear" w:color="auto" w:fill="AEAAAA" w:themeFill="background2" w:themeFillShade="BF"/>
            <w:vAlign w:val="center"/>
          </w:tcPr>
          <w:p w14:paraId="5B8915A1" w14:textId="5E548AAC" w:rsidR="004B601D" w:rsidRPr="00504735" w:rsidRDefault="004B601D" w:rsidP="004B601D">
            <w:pPr>
              <w:pStyle w:val="ListParagraph1"/>
              <w:spacing w:after="0"/>
              <w:ind w:left="0"/>
              <w:rPr>
                <w:rFonts w:eastAsia="Times New Roman" w:cstheme="minorHAnsi"/>
                <w:b/>
                <w:color w:val="000000"/>
                <w:szCs w:val="20"/>
                <w:lang w:val="fr-FR"/>
              </w:rPr>
            </w:pPr>
            <w:r w:rsidRPr="00504735">
              <w:rPr>
                <w:rFonts w:eastAsia="Arial Narrow" w:cstheme="minorHAnsi"/>
                <w:b/>
                <w:bCs/>
                <w:spacing w:val="-2"/>
                <w:szCs w:val="20"/>
              </w:rPr>
              <w:t>SWITCH TO</w:t>
            </w:r>
          </w:p>
        </w:tc>
      </w:tr>
      <w:tr w:rsidR="00BA4676" w:rsidRPr="00DA37F2" w14:paraId="1E4E6C26" w14:textId="77777777" w:rsidTr="00C15983">
        <w:trPr>
          <w:trHeight w:val="331"/>
        </w:trPr>
        <w:tc>
          <w:tcPr>
            <w:tcW w:w="253" w:type="pct"/>
          </w:tcPr>
          <w:p w14:paraId="3250DC7E" w14:textId="77777777" w:rsidR="00BA4676" w:rsidRPr="00504735" w:rsidRDefault="00BA4676" w:rsidP="00BA4676">
            <w:pPr>
              <w:jc w:val="center"/>
              <w:rPr>
                <w:rFonts w:eastAsia="Arial Narrow" w:cstheme="minorHAnsi"/>
                <w:b/>
                <w:szCs w:val="20"/>
                <w:lang w:val="fr-FR"/>
              </w:rPr>
            </w:pPr>
          </w:p>
        </w:tc>
        <w:tc>
          <w:tcPr>
            <w:tcW w:w="4359" w:type="pct"/>
            <w:gridSpan w:val="5"/>
          </w:tcPr>
          <w:p w14:paraId="6327904F" w14:textId="596D6B33" w:rsidR="00BA4676" w:rsidRPr="00504735" w:rsidRDefault="00BA4676" w:rsidP="00BA4676">
            <w:pPr>
              <w:tabs>
                <w:tab w:val="right" w:leader="dot" w:pos="4092"/>
              </w:tabs>
              <w:jc w:val="center"/>
              <w:rPr>
                <w:rFonts w:eastAsia="Arial Narrow" w:cstheme="minorHAnsi"/>
                <w:b/>
                <w:szCs w:val="20"/>
                <w:lang w:val="fr-FR"/>
              </w:rPr>
            </w:pPr>
            <w:r w:rsidRPr="00504735">
              <w:rPr>
                <w:rFonts w:eastAsia="Arial Narrow" w:cstheme="minorHAnsi"/>
                <w:b/>
                <w:szCs w:val="20"/>
              </w:rPr>
              <w:t>FP COMMODITIES IN HEALTH CARE</w:t>
            </w:r>
          </w:p>
        </w:tc>
        <w:tc>
          <w:tcPr>
            <w:tcW w:w="388" w:type="pct"/>
          </w:tcPr>
          <w:p w14:paraId="7FD80BEC" w14:textId="77777777" w:rsidR="00BA4676" w:rsidRPr="00504735" w:rsidRDefault="00BA4676" w:rsidP="00BA4676">
            <w:pPr>
              <w:jc w:val="center"/>
              <w:rPr>
                <w:rFonts w:eastAsia="Arial Narrow" w:cstheme="minorHAnsi"/>
                <w:b/>
                <w:szCs w:val="20"/>
                <w:lang w:val="fr-FR"/>
              </w:rPr>
            </w:pPr>
          </w:p>
        </w:tc>
      </w:tr>
      <w:tr w:rsidR="00BA4676" w:rsidRPr="00DA37F2" w14:paraId="44087BEE" w14:textId="77777777" w:rsidTr="00BA4676">
        <w:trPr>
          <w:trHeight w:val="420"/>
        </w:trPr>
        <w:tc>
          <w:tcPr>
            <w:tcW w:w="253" w:type="pct"/>
          </w:tcPr>
          <w:p w14:paraId="4197BAC2" w14:textId="04716EDC" w:rsidR="00BA4676" w:rsidRPr="00504735" w:rsidRDefault="00BA4676" w:rsidP="00BA4676">
            <w:pPr>
              <w:jc w:val="center"/>
              <w:rPr>
                <w:rFonts w:cstheme="minorHAnsi"/>
                <w:szCs w:val="20"/>
                <w:lang w:val="fr-FR"/>
              </w:rPr>
            </w:pPr>
          </w:p>
        </w:tc>
        <w:tc>
          <w:tcPr>
            <w:tcW w:w="1306" w:type="pct"/>
          </w:tcPr>
          <w:p w14:paraId="74E46CDB" w14:textId="383D7679" w:rsidR="00BA4676" w:rsidRPr="00504735" w:rsidRDefault="00BA4676" w:rsidP="00BA4676">
            <w:pPr>
              <w:suppressAutoHyphens/>
              <w:rPr>
                <w:rFonts w:cstheme="minorHAnsi"/>
                <w:bCs/>
                <w:spacing w:val="-2"/>
                <w:szCs w:val="20"/>
                <w:lang w:val="fr-FR"/>
              </w:rPr>
            </w:pPr>
            <w:r w:rsidRPr="00504735">
              <w:rPr>
                <w:rFonts w:eastAsia="Arial Narrow" w:cstheme="minorHAnsi"/>
                <w:spacing w:val="-2"/>
                <w:szCs w:val="20"/>
              </w:rPr>
              <w:t>Inputs</w:t>
            </w:r>
          </w:p>
        </w:tc>
        <w:tc>
          <w:tcPr>
            <w:tcW w:w="636" w:type="pct"/>
          </w:tcPr>
          <w:p w14:paraId="1F0E8FCE" w14:textId="1C1D60F2" w:rsidR="00BA4676" w:rsidRPr="00504735" w:rsidRDefault="00BA4676" w:rsidP="00BA4676">
            <w:pPr>
              <w:pStyle w:val="ListParagraph1"/>
              <w:ind w:left="0"/>
              <w:rPr>
                <w:rFonts w:eastAsia="Times New Roman" w:cstheme="minorHAnsi"/>
                <w:b/>
                <w:bCs/>
                <w:color w:val="000000"/>
                <w:szCs w:val="20"/>
                <w:lang w:val="fr-FR"/>
              </w:rPr>
            </w:pPr>
            <w:r w:rsidRPr="00504735">
              <w:rPr>
                <w:rFonts w:eastAsia="Times New Roman" w:cstheme="minorHAnsi"/>
                <w:b/>
                <w:bCs/>
                <w:color w:val="000000"/>
                <w:szCs w:val="20"/>
              </w:rPr>
              <w:t>616. Availability</w:t>
            </w:r>
          </w:p>
          <w:p w14:paraId="0CAF8983" w14:textId="77777777" w:rsidR="00BA4676" w:rsidRPr="00504735" w:rsidRDefault="00BA4676" w:rsidP="00BA4676">
            <w:pPr>
              <w:pStyle w:val="ListParagraph1"/>
              <w:ind w:left="0"/>
              <w:rPr>
                <w:rFonts w:eastAsia="Times New Roman" w:cstheme="minorHAnsi"/>
                <w:color w:val="000000"/>
                <w:szCs w:val="20"/>
                <w:lang w:val="fr-FR"/>
              </w:rPr>
            </w:pPr>
          </w:p>
          <w:p w14:paraId="453B187E" w14:textId="77777777" w:rsidR="00BA4676" w:rsidRPr="00504735" w:rsidRDefault="00BA4676" w:rsidP="00BA4676">
            <w:pPr>
              <w:pStyle w:val="ListParagraph1"/>
              <w:ind w:left="0"/>
              <w:rPr>
                <w:rFonts w:eastAsia="Times New Roman" w:cstheme="minorHAnsi"/>
                <w:color w:val="000000"/>
                <w:szCs w:val="20"/>
                <w:lang w:val="fr-FR"/>
              </w:rPr>
            </w:pPr>
          </w:p>
          <w:p w14:paraId="07277291" w14:textId="77777777" w:rsidR="00BA4676" w:rsidRPr="00504735" w:rsidRDefault="00BA4676" w:rsidP="00BA4676">
            <w:pPr>
              <w:pStyle w:val="ListParagraph1"/>
              <w:ind w:left="0"/>
              <w:rPr>
                <w:rFonts w:eastAsia="Times New Roman" w:cstheme="minorHAnsi"/>
                <w:color w:val="000000"/>
                <w:szCs w:val="20"/>
                <w:lang w:val="fr-FR"/>
              </w:rPr>
            </w:pPr>
            <w:r w:rsidRPr="00504735">
              <w:rPr>
                <w:rFonts w:eastAsia="Times New Roman" w:cstheme="minorHAnsi"/>
                <w:color w:val="000000"/>
                <w:szCs w:val="20"/>
              </w:rPr>
              <w:t xml:space="preserve">In stock and observed-1, </w:t>
            </w:r>
          </w:p>
          <w:p w14:paraId="48D6CD25" w14:textId="5B366320" w:rsidR="00FD00A3" w:rsidRDefault="00BA4676" w:rsidP="00BA4676">
            <w:pPr>
              <w:pStyle w:val="ListParagraph1"/>
              <w:ind w:left="0"/>
              <w:rPr>
                <w:rFonts w:eastAsia="Times New Roman" w:cstheme="minorHAnsi"/>
                <w:color w:val="000000"/>
                <w:szCs w:val="20"/>
                <w:lang w:val="fr-FR"/>
              </w:rPr>
            </w:pPr>
            <w:r w:rsidRPr="00504735">
              <w:rPr>
                <w:rFonts w:eastAsia="Times New Roman" w:cstheme="minorHAnsi"/>
                <w:color w:val="000000"/>
                <w:szCs w:val="20"/>
              </w:rPr>
              <w:t>In stock but not observed-2, Out of stock-3,</w:t>
            </w:r>
          </w:p>
          <w:p w14:paraId="3FBCF2EB" w14:textId="237B05FE" w:rsidR="00FD00A3" w:rsidRPr="00504735" w:rsidRDefault="00FD00A3" w:rsidP="00BA4676">
            <w:pPr>
              <w:pStyle w:val="ListParagraph1"/>
              <w:ind w:left="0"/>
              <w:rPr>
                <w:rFonts w:eastAsia="Times New Roman" w:cstheme="minorHAnsi"/>
                <w:color w:val="000000"/>
                <w:szCs w:val="20"/>
                <w:lang w:val="fr-FR"/>
              </w:rPr>
            </w:pPr>
            <w:r>
              <w:rPr>
                <w:rFonts w:eastAsia="Times New Roman" w:cstheme="minorHAnsi"/>
                <w:color w:val="000000"/>
                <w:szCs w:val="20"/>
              </w:rPr>
              <w:t>Not applicable (product never ordered by the pharmacy)</w:t>
            </w:r>
          </w:p>
          <w:p w14:paraId="5F7271AC" w14:textId="77777777" w:rsidR="00BA4676" w:rsidRPr="00504735" w:rsidRDefault="00BA4676" w:rsidP="00BA4676">
            <w:pPr>
              <w:pStyle w:val="ListParagraph1"/>
              <w:rPr>
                <w:rFonts w:eastAsia="Times New Roman" w:cstheme="minorHAnsi"/>
                <w:color w:val="000000"/>
                <w:szCs w:val="20"/>
                <w:lang w:val="fr-FR"/>
              </w:rPr>
            </w:pPr>
          </w:p>
          <w:p w14:paraId="6CE471D0" w14:textId="447FC2D4" w:rsidR="00BA4676" w:rsidRPr="00504735" w:rsidRDefault="00BA4676" w:rsidP="00BA4676">
            <w:pPr>
              <w:pStyle w:val="ListParagraph1"/>
              <w:ind w:left="0"/>
              <w:rPr>
                <w:rFonts w:eastAsia="Times New Roman" w:cstheme="minorHAnsi"/>
                <w:b/>
                <w:color w:val="000000"/>
                <w:szCs w:val="20"/>
                <w:lang w:val="fr-FR"/>
              </w:rPr>
            </w:pPr>
            <w:r w:rsidRPr="00504735">
              <w:rPr>
                <w:rFonts w:eastAsia="Times New Roman" w:cstheme="minorHAnsi"/>
                <w:b/>
                <w:color w:val="000000"/>
                <w:szCs w:val="20"/>
              </w:rPr>
              <w:t xml:space="preserve">[If answer= 3, go to 609]  </w:t>
            </w:r>
          </w:p>
        </w:tc>
        <w:tc>
          <w:tcPr>
            <w:tcW w:w="613" w:type="pct"/>
          </w:tcPr>
          <w:p w14:paraId="71E7A0A9" w14:textId="2E1CEBB2" w:rsidR="00BA4676" w:rsidRPr="00504735" w:rsidRDefault="00BA4676" w:rsidP="00BA4676">
            <w:pPr>
              <w:pStyle w:val="ListParagraph1"/>
              <w:ind w:left="0"/>
              <w:rPr>
                <w:rFonts w:cstheme="minorHAnsi"/>
                <w:b/>
                <w:szCs w:val="20"/>
                <w:lang w:val="fr-FR"/>
              </w:rPr>
            </w:pPr>
            <w:r w:rsidRPr="00504735">
              <w:rPr>
                <w:rFonts w:cstheme="minorHAnsi"/>
                <w:b/>
                <w:szCs w:val="20"/>
              </w:rPr>
              <w:t>617. Has this product been out of stock in the last three months?</w:t>
            </w:r>
          </w:p>
          <w:p w14:paraId="5E0B606A" w14:textId="77777777" w:rsidR="00BA4676" w:rsidRPr="00504735" w:rsidRDefault="00BA4676" w:rsidP="00BA4676">
            <w:pPr>
              <w:pStyle w:val="ListParagraph1"/>
              <w:ind w:left="0"/>
              <w:rPr>
                <w:rFonts w:cstheme="minorHAnsi"/>
                <w:bCs/>
                <w:szCs w:val="20"/>
                <w:lang w:val="fr-FR"/>
              </w:rPr>
            </w:pPr>
            <w:r w:rsidRPr="00504735">
              <w:rPr>
                <w:rFonts w:cstheme="minorHAnsi"/>
                <w:bCs/>
                <w:szCs w:val="20"/>
              </w:rPr>
              <w:t>Yes-1</w:t>
            </w:r>
          </w:p>
          <w:p w14:paraId="757EA76F" w14:textId="77777777" w:rsidR="00BA4676" w:rsidRPr="00504735" w:rsidRDefault="00BA4676" w:rsidP="00BA4676">
            <w:pPr>
              <w:pStyle w:val="ListParagraph1"/>
              <w:ind w:left="0"/>
              <w:rPr>
                <w:rFonts w:cstheme="minorHAnsi"/>
                <w:bCs/>
                <w:szCs w:val="20"/>
                <w:lang w:val="fr-FR"/>
              </w:rPr>
            </w:pPr>
            <w:r w:rsidRPr="00504735">
              <w:rPr>
                <w:rFonts w:cstheme="minorHAnsi"/>
                <w:bCs/>
                <w:szCs w:val="20"/>
              </w:rPr>
              <w:t>Not -2</w:t>
            </w:r>
          </w:p>
          <w:p w14:paraId="16EA40DE" w14:textId="77777777" w:rsidR="00BA4676" w:rsidRPr="00504735" w:rsidRDefault="00BA4676" w:rsidP="00BA4676">
            <w:pPr>
              <w:pStyle w:val="ListParagraph1"/>
              <w:ind w:left="0"/>
              <w:rPr>
                <w:rFonts w:cstheme="minorHAnsi"/>
                <w:b/>
                <w:bCs/>
                <w:szCs w:val="20"/>
                <w:lang w:val="fr-FR"/>
              </w:rPr>
            </w:pPr>
            <w:r w:rsidRPr="00504735">
              <w:rPr>
                <w:rFonts w:cstheme="minorHAnsi"/>
                <w:b/>
                <w:bCs/>
                <w:szCs w:val="20"/>
              </w:rPr>
              <w:t>[If answer =2</w:t>
            </w:r>
          </w:p>
          <w:p w14:paraId="7ADD06C9" w14:textId="33C73BB9" w:rsidR="00BA4676" w:rsidRPr="00504735" w:rsidRDefault="00BA4676" w:rsidP="00BA4676">
            <w:pPr>
              <w:pStyle w:val="ListParagraph1"/>
              <w:ind w:left="0"/>
              <w:rPr>
                <w:rFonts w:cstheme="minorHAnsi"/>
                <w:b/>
                <w:bCs/>
                <w:szCs w:val="20"/>
                <w:lang w:val="fr-FR"/>
              </w:rPr>
            </w:pPr>
            <w:r w:rsidRPr="00504735">
              <w:rPr>
                <w:rFonts w:cstheme="minorHAnsi"/>
                <w:b/>
                <w:bCs/>
                <w:szCs w:val="20"/>
              </w:rPr>
              <w:t>Proceed to the next product]</w:t>
            </w:r>
          </w:p>
        </w:tc>
        <w:tc>
          <w:tcPr>
            <w:tcW w:w="824" w:type="pct"/>
          </w:tcPr>
          <w:p w14:paraId="3EC318C0" w14:textId="268AE5F4" w:rsidR="00BA4676" w:rsidRPr="00504735" w:rsidRDefault="00BA4676" w:rsidP="00BA4676">
            <w:pPr>
              <w:rPr>
                <w:rFonts w:cstheme="minorHAnsi"/>
                <w:b/>
                <w:szCs w:val="20"/>
                <w:lang w:val="fr-FR"/>
              </w:rPr>
            </w:pPr>
            <w:r w:rsidRPr="00504735">
              <w:rPr>
                <w:rFonts w:cstheme="minorHAnsi"/>
                <w:b/>
                <w:szCs w:val="20"/>
              </w:rPr>
              <w:t>618. How long (in months) has this product not been available in the health facility?</w:t>
            </w:r>
          </w:p>
          <w:p w14:paraId="5D995E08" w14:textId="77777777" w:rsidR="00BA4676" w:rsidRPr="00504735" w:rsidRDefault="00BA4676" w:rsidP="00BA4676">
            <w:pPr>
              <w:rPr>
                <w:rFonts w:cstheme="minorHAnsi"/>
                <w:bCs/>
                <w:szCs w:val="20"/>
                <w:lang w:val="fr-FR"/>
              </w:rPr>
            </w:pPr>
          </w:p>
          <w:p w14:paraId="2F79CFBF" w14:textId="5FB94267" w:rsidR="00BA4676" w:rsidRPr="00504735" w:rsidRDefault="00BA4676" w:rsidP="00BA4676">
            <w:pPr>
              <w:tabs>
                <w:tab w:val="right" w:leader="dot" w:pos="4092"/>
              </w:tabs>
              <w:rPr>
                <w:rFonts w:cstheme="minorHAnsi"/>
                <w:b/>
                <w:bCs/>
                <w:szCs w:val="20"/>
                <w:lang w:val="fr-FR"/>
              </w:rPr>
            </w:pPr>
            <w:r w:rsidRPr="00504735">
              <w:rPr>
                <w:rFonts w:cstheme="minorHAnsi"/>
                <w:b/>
                <w:bCs/>
                <w:szCs w:val="20"/>
              </w:rPr>
              <w:t>[SAVE "0" IF LESS THAN ONE MONTH]</w:t>
            </w:r>
          </w:p>
        </w:tc>
        <w:tc>
          <w:tcPr>
            <w:tcW w:w="980" w:type="pct"/>
          </w:tcPr>
          <w:p w14:paraId="57B1DAFC" w14:textId="39A496C3" w:rsidR="00BA4676" w:rsidRPr="00504735" w:rsidRDefault="00BA4676" w:rsidP="00BA4676">
            <w:pPr>
              <w:rPr>
                <w:rFonts w:cstheme="minorHAnsi"/>
                <w:b/>
                <w:szCs w:val="20"/>
                <w:lang w:val="fr-FR"/>
              </w:rPr>
            </w:pPr>
            <w:r w:rsidRPr="00504735">
              <w:rPr>
                <w:rFonts w:cstheme="minorHAnsi"/>
                <w:b/>
                <w:szCs w:val="20"/>
              </w:rPr>
              <w:t xml:space="preserve">619. Reasons for non-availability </w:t>
            </w:r>
          </w:p>
          <w:p w14:paraId="5D2AEBB5" w14:textId="77777777" w:rsidR="00BA4676" w:rsidRPr="00504735" w:rsidRDefault="00BA4676" w:rsidP="00BA4676">
            <w:pPr>
              <w:rPr>
                <w:rFonts w:cstheme="minorHAnsi"/>
                <w:bCs/>
                <w:szCs w:val="20"/>
                <w:lang w:val="fr-FR"/>
              </w:rPr>
            </w:pPr>
          </w:p>
          <w:p w14:paraId="52A169C0" w14:textId="77777777" w:rsidR="00BA4676" w:rsidRPr="00504735" w:rsidRDefault="00BA4676" w:rsidP="00BA4676">
            <w:pPr>
              <w:rPr>
                <w:rFonts w:cstheme="minorHAnsi"/>
                <w:bCs/>
                <w:szCs w:val="20"/>
                <w:lang w:val="fr-FR"/>
              </w:rPr>
            </w:pPr>
            <w:r w:rsidRPr="00504735">
              <w:rPr>
                <w:rFonts w:cstheme="minorHAnsi"/>
                <w:bCs/>
                <w:szCs w:val="20"/>
              </w:rPr>
              <w:t>No supply received-1, budget constraints-2, limited purchase options-3</w:t>
            </w:r>
          </w:p>
          <w:p w14:paraId="1562D347" w14:textId="77777777" w:rsidR="00BA4676" w:rsidRPr="00504735" w:rsidRDefault="00BA4676" w:rsidP="00BA4676">
            <w:pPr>
              <w:rPr>
                <w:rFonts w:cstheme="minorHAnsi"/>
                <w:bCs/>
                <w:szCs w:val="20"/>
                <w:lang w:val="fr-FR"/>
              </w:rPr>
            </w:pPr>
            <w:r w:rsidRPr="00504735">
              <w:rPr>
                <w:rFonts w:cstheme="minorHAnsi"/>
                <w:bCs/>
                <w:szCs w:val="20"/>
              </w:rPr>
              <w:t>Quality Assurance Issues-4</w:t>
            </w:r>
          </w:p>
          <w:p w14:paraId="06B4B55F" w14:textId="0B500D2F" w:rsidR="00BA4676" w:rsidRPr="00504735" w:rsidRDefault="00BA4676" w:rsidP="00BA4676">
            <w:pPr>
              <w:rPr>
                <w:rFonts w:cstheme="minorHAnsi"/>
                <w:bCs/>
                <w:szCs w:val="20"/>
                <w:lang w:val="fr-FR"/>
              </w:rPr>
            </w:pPr>
            <w:r w:rsidRPr="00504735">
              <w:rPr>
                <w:rFonts w:cstheme="minorHAnsi"/>
                <w:bCs/>
                <w:szCs w:val="20"/>
              </w:rPr>
              <w:t>Other (specify)-5</w:t>
            </w:r>
          </w:p>
        </w:tc>
        <w:tc>
          <w:tcPr>
            <w:tcW w:w="388" w:type="pct"/>
          </w:tcPr>
          <w:p w14:paraId="5D9EB70E" w14:textId="77777777" w:rsidR="00BA4676" w:rsidRPr="00504735" w:rsidRDefault="00BA4676" w:rsidP="00BA4676">
            <w:pPr>
              <w:rPr>
                <w:rFonts w:cstheme="minorHAnsi"/>
                <w:b/>
                <w:szCs w:val="20"/>
                <w:lang w:val="fr-FR"/>
              </w:rPr>
            </w:pPr>
          </w:p>
          <w:p w14:paraId="2CE1811C" w14:textId="77777777" w:rsidR="00BA4676" w:rsidRPr="00504735" w:rsidRDefault="00BA4676" w:rsidP="00BA4676">
            <w:pPr>
              <w:rPr>
                <w:rFonts w:cstheme="minorHAnsi"/>
                <w:b/>
                <w:szCs w:val="20"/>
                <w:lang w:val="fr-FR"/>
              </w:rPr>
            </w:pPr>
          </w:p>
          <w:p w14:paraId="6222CDA9" w14:textId="77777777" w:rsidR="00BA4676" w:rsidRPr="00504735" w:rsidRDefault="00BA4676" w:rsidP="00BA4676">
            <w:pPr>
              <w:rPr>
                <w:rFonts w:cstheme="minorHAnsi"/>
                <w:b/>
                <w:szCs w:val="20"/>
                <w:lang w:val="fr-FR"/>
              </w:rPr>
            </w:pPr>
          </w:p>
          <w:p w14:paraId="6C38B8F7" w14:textId="77777777" w:rsidR="00BA4676" w:rsidRPr="00504735" w:rsidRDefault="00BA4676" w:rsidP="00BA4676">
            <w:pPr>
              <w:rPr>
                <w:rFonts w:cstheme="minorHAnsi"/>
                <w:b/>
                <w:szCs w:val="20"/>
                <w:lang w:val="fr-FR"/>
              </w:rPr>
            </w:pPr>
          </w:p>
          <w:p w14:paraId="4121AD77" w14:textId="2894D502" w:rsidR="00BA4676" w:rsidRPr="00504735" w:rsidRDefault="00BA4676" w:rsidP="00BA4676">
            <w:pPr>
              <w:rPr>
                <w:rFonts w:cstheme="minorHAnsi"/>
                <w:b/>
                <w:szCs w:val="20"/>
                <w:lang w:val="fr-FR"/>
              </w:rPr>
            </w:pPr>
          </w:p>
        </w:tc>
      </w:tr>
      <w:tr w:rsidR="00BA4676" w:rsidRPr="006974FC" w14:paraId="7BB01C7E" w14:textId="77777777" w:rsidTr="00BA4676">
        <w:trPr>
          <w:cantSplit/>
          <w:trHeight w:val="301"/>
        </w:trPr>
        <w:tc>
          <w:tcPr>
            <w:tcW w:w="253" w:type="pct"/>
          </w:tcPr>
          <w:p w14:paraId="1487412A"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23DBAAB9" w14:textId="3CFA7C93" w:rsidR="00BA4676" w:rsidRPr="00504735" w:rsidRDefault="00BA4676" w:rsidP="00BA4676">
            <w:pPr>
              <w:pStyle w:val="ListParagraph1"/>
              <w:spacing w:after="0" w:line="276" w:lineRule="auto"/>
              <w:ind w:left="0"/>
              <w:rPr>
                <w:rFonts w:cstheme="minorHAnsi"/>
                <w:szCs w:val="20"/>
                <w:lang w:val="fr-FR"/>
              </w:rPr>
            </w:pPr>
            <w:r w:rsidRPr="00504735">
              <w:rPr>
                <w:rFonts w:cstheme="minorHAnsi"/>
                <w:szCs w:val="20"/>
              </w:rPr>
              <w:t>Male condom</w:t>
            </w:r>
          </w:p>
        </w:tc>
        <w:tc>
          <w:tcPr>
            <w:tcW w:w="636" w:type="pct"/>
          </w:tcPr>
          <w:p w14:paraId="3D31331B"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13" w:type="pct"/>
          </w:tcPr>
          <w:p w14:paraId="2382599E" w14:textId="224BEB91" w:rsidR="00BA4676" w:rsidRPr="00504735" w:rsidRDefault="00BA4676" w:rsidP="00BA4676">
            <w:pPr>
              <w:jc w:val="center"/>
              <w:rPr>
                <w:rFonts w:cstheme="minorHAnsi"/>
                <w:bCs/>
                <w:szCs w:val="20"/>
                <w:lang w:val="fr-FR"/>
              </w:rPr>
            </w:pPr>
            <w:r w:rsidRPr="00504735">
              <w:rPr>
                <w:rFonts w:cstheme="minorHAnsi"/>
                <w:bCs/>
                <w:szCs w:val="20"/>
              </w:rPr>
              <w:t>1       2</w:t>
            </w:r>
          </w:p>
        </w:tc>
        <w:tc>
          <w:tcPr>
            <w:tcW w:w="824" w:type="pct"/>
          </w:tcPr>
          <w:p w14:paraId="5AB4CED3" w14:textId="661082E1" w:rsidR="00BA4676" w:rsidRPr="00504735" w:rsidRDefault="00BA4676" w:rsidP="00BA4676">
            <w:pPr>
              <w:rPr>
                <w:rFonts w:cstheme="minorHAnsi"/>
                <w:bCs/>
                <w:szCs w:val="20"/>
                <w:lang w:val="fr-FR"/>
              </w:rPr>
            </w:pPr>
            <w:r w:rsidRPr="00504735">
              <w:rPr>
                <w:rFonts w:cstheme="minorHAnsi"/>
                <w:bCs/>
                <w:noProof/>
                <w:szCs w:val="20"/>
                <w:lang w:eastAsia="en-IN"/>
              </w:rPr>
              <mc:AlternateContent>
                <mc:Choice Requires="wpg">
                  <w:drawing>
                    <wp:anchor distT="0" distB="0" distL="114300" distR="114300" simplePos="0" relativeHeight="252185600" behindDoc="0" locked="0" layoutInCell="1" allowOverlap="1" wp14:anchorId="2279EC06" wp14:editId="5B2F23EE">
                      <wp:simplePos x="0" y="0"/>
                      <wp:positionH relativeFrom="column">
                        <wp:posOffset>138772</wp:posOffset>
                      </wp:positionH>
                      <wp:positionV relativeFrom="paragraph">
                        <wp:posOffset>43446</wp:posOffset>
                      </wp:positionV>
                      <wp:extent cx="433710" cy="144000"/>
                      <wp:effectExtent l="0" t="0" r="23495" b="27940"/>
                      <wp:wrapNone/>
                      <wp:docPr id="139" name="Group 139"/>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39" style="position:absolute;margin-left:10.95pt;margin-top:3.4pt;width:34.15pt;height:11.35pt;z-index:252185600"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" w14:anchorId="00BC3788">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group>
                  </w:pict>
                </mc:Fallback>
              </mc:AlternateContent>
            </w:r>
          </w:p>
        </w:tc>
        <w:tc>
          <w:tcPr>
            <w:tcW w:w="980" w:type="pct"/>
          </w:tcPr>
          <w:p w14:paraId="656F58FB" w14:textId="77777777" w:rsidR="00BA4676" w:rsidRPr="00504735" w:rsidRDefault="00BA4676" w:rsidP="00BA4676">
            <w:pPr>
              <w:rPr>
                <w:rFonts w:cstheme="minorHAnsi"/>
                <w:bCs/>
                <w:szCs w:val="20"/>
                <w:lang w:val="fr-FR"/>
              </w:rPr>
            </w:pPr>
            <w:r w:rsidRPr="00504735">
              <w:rPr>
                <w:rFonts w:cstheme="minorHAnsi"/>
                <w:bCs/>
                <w:szCs w:val="20"/>
              </w:rPr>
              <w:t>1     2    3    4    5</w:t>
            </w:r>
          </w:p>
        </w:tc>
        <w:tc>
          <w:tcPr>
            <w:tcW w:w="388" w:type="pct"/>
            <w:vMerge w:val="restart"/>
            <w:vAlign w:val="center"/>
          </w:tcPr>
          <w:p w14:paraId="7BB57756" w14:textId="77777777" w:rsidR="00BA4676" w:rsidRPr="00504735" w:rsidRDefault="00BA4676" w:rsidP="00BA4676">
            <w:pPr>
              <w:rPr>
                <w:rFonts w:cstheme="minorHAnsi"/>
                <w:bCs/>
                <w:szCs w:val="20"/>
                <w:lang w:val="fr-FR"/>
              </w:rPr>
            </w:pPr>
          </w:p>
        </w:tc>
      </w:tr>
      <w:tr w:rsidR="00BA4676" w:rsidRPr="006974FC" w14:paraId="5E62043C" w14:textId="77777777" w:rsidTr="00BA4676">
        <w:trPr>
          <w:cantSplit/>
          <w:trHeight w:val="307"/>
        </w:trPr>
        <w:tc>
          <w:tcPr>
            <w:tcW w:w="253" w:type="pct"/>
          </w:tcPr>
          <w:p w14:paraId="2E421086"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3780BD2C" w14:textId="1419C9DC" w:rsidR="00BA4676" w:rsidRPr="00504735" w:rsidRDefault="00BA4676" w:rsidP="00BA4676">
            <w:pPr>
              <w:pStyle w:val="ListParagraph1"/>
              <w:spacing w:after="0" w:line="276" w:lineRule="auto"/>
              <w:ind w:left="0"/>
              <w:jc w:val="both"/>
              <w:rPr>
                <w:rFonts w:cstheme="minorHAnsi"/>
                <w:spacing w:val="-2"/>
                <w:szCs w:val="20"/>
                <w:lang w:val="fr-FR"/>
              </w:rPr>
            </w:pPr>
            <w:r w:rsidRPr="00504735">
              <w:rPr>
                <w:rFonts w:cstheme="minorHAnsi"/>
                <w:szCs w:val="20"/>
              </w:rPr>
              <w:t>Female condom</w:t>
            </w:r>
          </w:p>
        </w:tc>
        <w:tc>
          <w:tcPr>
            <w:tcW w:w="636" w:type="pct"/>
          </w:tcPr>
          <w:p w14:paraId="60E6085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13" w:type="pct"/>
          </w:tcPr>
          <w:p w14:paraId="73D9E244" w14:textId="6D023F6C" w:rsidR="00BA4676" w:rsidRPr="00504735" w:rsidRDefault="00BA4676" w:rsidP="00BA4676">
            <w:pPr>
              <w:jc w:val="center"/>
              <w:rPr>
                <w:rFonts w:cstheme="minorHAnsi"/>
                <w:bCs/>
                <w:szCs w:val="20"/>
                <w:lang w:val="fr-FR"/>
              </w:rPr>
            </w:pPr>
            <w:r w:rsidRPr="00504735">
              <w:rPr>
                <w:rFonts w:cstheme="minorHAnsi"/>
                <w:bCs/>
                <w:szCs w:val="20"/>
              </w:rPr>
              <w:t>1       2</w:t>
            </w:r>
          </w:p>
        </w:tc>
        <w:tc>
          <w:tcPr>
            <w:tcW w:w="824" w:type="pct"/>
          </w:tcPr>
          <w:p w14:paraId="08CA388D" w14:textId="61F03CC8" w:rsidR="00BA4676" w:rsidRPr="00504735" w:rsidRDefault="00BA4676" w:rsidP="00BA4676">
            <w:pPr>
              <w:rPr>
                <w:rFonts w:cstheme="minorHAnsi"/>
                <w:bCs/>
                <w:szCs w:val="20"/>
                <w:lang w:val="fr-FR"/>
              </w:rPr>
            </w:pPr>
            <w:r w:rsidRPr="00504735">
              <w:rPr>
                <w:rFonts w:cstheme="minorHAnsi"/>
                <w:bCs/>
                <w:noProof/>
                <w:szCs w:val="20"/>
                <w:lang w:eastAsia="en-IN"/>
              </w:rPr>
              <mc:AlternateContent>
                <mc:Choice Requires="wpg">
                  <w:drawing>
                    <wp:anchor distT="0" distB="0" distL="114300" distR="114300" simplePos="0" relativeHeight="252180480" behindDoc="0" locked="0" layoutInCell="1" allowOverlap="1" wp14:anchorId="3030BBA1" wp14:editId="1CAFB015">
                      <wp:simplePos x="0" y="0"/>
                      <wp:positionH relativeFrom="column">
                        <wp:posOffset>137795</wp:posOffset>
                      </wp:positionH>
                      <wp:positionV relativeFrom="paragraph">
                        <wp:posOffset>81714</wp:posOffset>
                      </wp:positionV>
                      <wp:extent cx="433710" cy="144000"/>
                      <wp:effectExtent l="0" t="0" r="23495" b="27940"/>
                      <wp:wrapNone/>
                      <wp:docPr id="1920869326" name="Group 1920869326"/>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920869327"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29"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920869326" style="position:absolute;margin-left:10.85pt;margin-top:6.45pt;width:34.15pt;height:11.35pt;z-index:252180480"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" w14:anchorId="019B380E">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"/>
                    </v:group>
                  </w:pict>
                </mc:Fallback>
              </mc:AlternateContent>
            </w:r>
          </w:p>
        </w:tc>
        <w:tc>
          <w:tcPr>
            <w:tcW w:w="980" w:type="pct"/>
          </w:tcPr>
          <w:p w14:paraId="50E837C9" w14:textId="77777777" w:rsidR="00BA4676" w:rsidRPr="00504735" w:rsidRDefault="00BA4676" w:rsidP="00BA4676">
            <w:pPr>
              <w:rPr>
                <w:rFonts w:cstheme="minorHAnsi"/>
                <w:bCs/>
                <w:szCs w:val="20"/>
                <w:lang w:val="fr-FR"/>
              </w:rPr>
            </w:pPr>
            <w:r w:rsidRPr="00504735">
              <w:rPr>
                <w:rFonts w:cstheme="minorHAnsi"/>
                <w:bCs/>
                <w:szCs w:val="20"/>
              </w:rPr>
              <w:t>1     2    3    4    5</w:t>
            </w:r>
          </w:p>
        </w:tc>
        <w:tc>
          <w:tcPr>
            <w:tcW w:w="388" w:type="pct"/>
            <w:vMerge/>
            <w:vAlign w:val="center"/>
          </w:tcPr>
          <w:p w14:paraId="77B10D8E" w14:textId="77777777" w:rsidR="00BA4676" w:rsidRPr="00504735" w:rsidRDefault="00BA4676" w:rsidP="00BA4676">
            <w:pPr>
              <w:rPr>
                <w:rFonts w:cstheme="minorHAnsi"/>
                <w:bCs/>
                <w:szCs w:val="20"/>
                <w:lang w:val="fr-FR"/>
              </w:rPr>
            </w:pPr>
          </w:p>
        </w:tc>
      </w:tr>
      <w:tr w:rsidR="00BA4676" w:rsidRPr="006974FC" w14:paraId="6252AB16" w14:textId="77777777" w:rsidTr="00BA4676">
        <w:trPr>
          <w:cantSplit/>
          <w:trHeight w:val="20"/>
        </w:trPr>
        <w:tc>
          <w:tcPr>
            <w:tcW w:w="253" w:type="pct"/>
          </w:tcPr>
          <w:p w14:paraId="7149512E"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24BC3452" w14:textId="0CF5DF6E" w:rsidR="00BA4676" w:rsidRPr="00504735" w:rsidRDefault="000621C9" w:rsidP="00BA4676">
            <w:pPr>
              <w:pStyle w:val="ListParagraph1"/>
              <w:spacing w:after="0" w:line="276" w:lineRule="auto"/>
              <w:ind w:left="0"/>
              <w:jc w:val="both"/>
              <w:rPr>
                <w:rFonts w:cstheme="minorHAnsi"/>
                <w:szCs w:val="20"/>
                <w:lang w:val="fr-FR"/>
              </w:rPr>
            </w:pPr>
            <w:r>
              <w:t>Emergency contraceptive pill (PKU)</w:t>
            </w:r>
          </w:p>
        </w:tc>
        <w:tc>
          <w:tcPr>
            <w:tcW w:w="636" w:type="pct"/>
          </w:tcPr>
          <w:p w14:paraId="632FE2C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13" w:type="pct"/>
          </w:tcPr>
          <w:p w14:paraId="3F1B3CCA" w14:textId="77777777" w:rsidR="00BA4676" w:rsidRPr="00504735" w:rsidRDefault="00BA4676" w:rsidP="00BA4676">
            <w:pPr>
              <w:jc w:val="center"/>
              <w:rPr>
                <w:rFonts w:cstheme="minorHAnsi"/>
                <w:bCs/>
                <w:szCs w:val="20"/>
                <w:lang w:val="fr-FR"/>
              </w:rPr>
            </w:pPr>
            <w:r w:rsidRPr="00504735">
              <w:rPr>
                <w:rFonts w:cstheme="minorHAnsi"/>
                <w:bCs/>
                <w:szCs w:val="20"/>
              </w:rPr>
              <w:t>1       2</w:t>
            </w:r>
          </w:p>
        </w:tc>
        <w:tc>
          <w:tcPr>
            <w:tcW w:w="824" w:type="pct"/>
          </w:tcPr>
          <w:p w14:paraId="12F7E515" w14:textId="3A824B1D" w:rsidR="00BA4676" w:rsidRPr="00504735" w:rsidRDefault="00BA4676" w:rsidP="00BA4676">
            <w:pPr>
              <w:rPr>
                <w:rFonts w:cstheme="minorHAnsi"/>
                <w:bCs/>
                <w:szCs w:val="20"/>
                <w:lang w:val="fr-FR"/>
              </w:rPr>
            </w:pPr>
            <w:r w:rsidRPr="00504735">
              <w:rPr>
                <w:rFonts w:cstheme="minorHAnsi"/>
                <w:bCs/>
                <w:noProof/>
                <w:szCs w:val="20"/>
                <w:lang w:eastAsia="en-IN"/>
              </w:rPr>
              <mc:AlternateContent>
                <mc:Choice Requires="wpg">
                  <w:drawing>
                    <wp:anchor distT="0" distB="0" distL="114300" distR="114300" simplePos="0" relativeHeight="252186624" behindDoc="0" locked="0" layoutInCell="1" allowOverlap="1" wp14:anchorId="3388665C" wp14:editId="2722D297">
                      <wp:simplePos x="0" y="0"/>
                      <wp:positionH relativeFrom="column">
                        <wp:posOffset>138772</wp:posOffset>
                      </wp:positionH>
                      <wp:positionV relativeFrom="paragraph">
                        <wp:posOffset>75418</wp:posOffset>
                      </wp:positionV>
                      <wp:extent cx="433710" cy="144000"/>
                      <wp:effectExtent l="0" t="0" r="23495" b="27940"/>
                      <wp:wrapNone/>
                      <wp:docPr id="142" name="Group 142"/>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3"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42" style="position:absolute;margin-left:10.95pt;margin-top:5.95pt;width:34.15pt;height:11.35pt;z-index:252186624"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" w14:anchorId="5507BDF1">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mwwAAANwAAAAPAAAAZHJzL2Rvd25yZXYueG1sRE9La8JA&#10;EL4L/odlBG+6qZ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XyxeJsMAAADcAAAADwAA&#10;AAAAAAAAAAAAAAAHAgAAZHJzL2Rvd25yZXYueG1sUEsFBgAAAAADAAMAtwAAAPcCAAAAAA==&#10;"/>
                    </v:group>
                  </w:pict>
                </mc:Fallback>
              </mc:AlternateContent>
            </w:r>
          </w:p>
        </w:tc>
        <w:tc>
          <w:tcPr>
            <w:tcW w:w="980" w:type="pct"/>
          </w:tcPr>
          <w:p w14:paraId="4B1C05FC" w14:textId="77777777" w:rsidR="00BA4676" w:rsidRPr="00504735" w:rsidRDefault="00BA4676" w:rsidP="00BA4676">
            <w:pPr>
              <w:rPr>
                <w:rFonts w:cstheme="minorHAnsi"/>
                <w:bCs/>
                <w:szCs w:val="20"/>
                <w:lang w:val="fr-FR"/>
              </w:rPr>
            </w:pPr>
            <w:r w:rsidRPr="00504735">
              <w:rPr>
                <w:rFonts w:cstheme="minorHAnsi"/>
                <w:bCs/>
                <w:szCs w:val="20"/>
              </w:rPr>
              <w:t>1     2    3    4    5</w:t>
            </w:r>
          </w:p>
        </w:tc>
        <w:tc>
          <w:tcPr>
            <w:tcW w:w="388" w:type="pct"/>
            <w:vMerge/>
            <w:vAlign w:val="center"/>
          </w:tcPr>
          <w:p w14:paraId="0D1E6699" w14:textId="77777777" w:rsidR="00BA4676" w:rsidRPr="00504735" w:rsidRDefault="00BA4676" w:rsidP="00BA4676">
            <w:pPr>
              <w:rPr>
                <w:rFonts w:cstheme="minorHAnsi"/>
                <w:bCs/>
                <w:szCs w:val="20"/>
                <w:lang w:val="fr-FR"/>
              </w:rPr>
            </w:pPr>
          </w:p>
        </w:tc>
      </w:tr>
      <w:tr w:rsidR="00BA4676" w:rsidRPr="006974FC" w14:paraId="29BAF193" w14:textId="77777777" w:rsidTr="00BA4676">
        <w:trPr>
          <w:cantSplit/>
          <w:trHeight w:val="20"/>
        </w:trPr>
        <w:tc>
          <w:tcPr>
            <w:tcW w:w="253" w:type="pct"/>
          </w:tcPr>
          <w:p w14:paraId="187A4AFA"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269B2673" w14:textId="0904FD3F" w:rsidR="00BA4676" w:rsidRPr="00504735" w:rsidRDefault="00BA4676" w:rsidP="00BA4676">
            <w:pPr>
              <w:pStyle w:val="ListParagraph1"/>
              <w:spacing w:after="0" w:line="276" w:lineRule="auto"/>
              <w:ind w:left="0"/>
              <w:jc w:val="both"/>
              <w:rPr>
                <w:rFonts w:cstheme="minorHAnsi"/>
                <w:spacing w:val="-2"/>
                <w:szCs w:val="20"/>
                <w:lang w:val="fr-FR"/>
              </w:rPr>
            </w:pPr>
            <w:r w:rsidRPr="00504735">
              <w:rPr>
                <w:rFonts w:cstheme="minorHAnsi"/>
                <w:szCs w:val="20"/>
              </w:rPr>
              <w:t xml:space="preserve">Injectable-Depot Check </w:t>
            </w:r>
          </w:p>
        </w:tc>
        <w:tc>
          <w:tcPr>
            <w:tcW w:w="636" w:type="pct"/>
          </w:tcPr>
          <w:p w14:paraId="291EC42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13" w:type="pct"/>
          </w:tcPr>
          <w:p w14:paraId="1C57AC64" w14:textId="77777777" w:rsidR="00BA4676" w:rsidRPr="00504735" w:rsidRDefault="00BA4676" w:rsidP="00BA4676">
            <w:pPr>
              <w:jc w:val="center"/>
              <w:rPr>
                <w:rFonts w:cstheme="minorHAnsi"/>
                <w:bCs/>
                <w:szCs w:val="20"/>
                <w:lang w:val="fr-FR"/>
              </w:rPr>
            </w:pPr>
            <w:r w:rsidRPr="00504735">
              <w:rPr>
                <w:rFonts w:cstheme="minorHAnsi"/>
                <w:bCs/>
                <w:szCs w:val="20"/>
              </w:rPr>
              <w:t>1       2</w:t>
            </w:r>
          </w:p>
        </w:tc>
        <w:tc>
          <w:tcPr>
            <w:tcW w:w="824" w:type="pct"/>
          </w:tcPr>
          <w:p w14:paraId="6A7D2FD9" w14:textId="6A24808D" w:rsidR="00BA4676" w:rsidRPr="00504735" w:rsidRDefault="00BA4676" w:rsidP="00BA4676">
            <w:pPr>
              <w:rPr>
                <w:rFonts w:cstheme="minorHAnsi"/>
                <w:bCs/>
                <w:szCs w:val="20"/>
                <w:lang w:val="fr-FR"/>
              </w:rPr>
            </w:pPr>
            <w:r w:rsidRPr="00504735">
              <w:rPr>
                <w:rFonts w:cstheme="minorHAnsi"/>
                <w:bCs/>
                <w:noProof/>
                <w:szCs w:val="20"/>
                <w:lang w:eastAsia="en-IN"/>
              </w:rPr>
              <mc:AlternateContent>
                <mc:Choice Requires="wpg">
                  <w:drawing>
                    <wp:anchor distT="0" distB="0" distL="114300" distR="114300" simplePos="0" relativeHeight="252181504" behindDoc="0" locked="0" layoutInCell="1" allowOverlap="1" wp14:anchorId="792A620E" wp14:editId="60572926">
                      <wp:simplePos x="0" y="0"/>
                      <wp:positionH relativeFrom="column">
                        <wp:posOffset>138068</wp:posOffset>
                      </wp:positionH>
                      <wp:positionV relativeFrom="paragraph">
                        <wp:posOffset>84126</wp:posOffset>
                      </wp:positionV>
                      <wp:extent cx="433705" cy="143510"/>
                      <wp:effectExtent l="0" t="0" r="23495" b="27940"/>
                      <wp:wrapNone/>
                      <wp:docPr id="1920869333" name="Group 1920869333"/>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34"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35"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920869333" style="position:absolute;margin-left:10.85pt;margin-top:6.6pt;width:34.15pt;height:11.3pt;z-index:252181504"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" w14:anchorId="1F0745A8">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gJ1yAAAAOMAAAAPAAAAZHJzL2Rvd25yZXYueG1sRE+9bsIw&#10;EN4r8Q7WIXUrNkmF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CeagJ1yAAAAOMA&#10;AAAPAAAAAAAAAAAAAAAAAAcCAABkcnMvZG93bnJldi54bWxQSwUGAAAAAAMAAwC3AAAA/AI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qfu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DxJqfuyAAAAOMA&#10;AAAPAAAAAAAAAAAAAAAAAAcCAABkcnMvZG93bnJldi54bWxQSwUGAAAAAAMAAwC3AAAA/AIAAAAA&#10;"/>
                    </v:group>
                  </w:pict>
                </mc:Fallback>
              </mc:AlternateContent>
            </w:r>
          </w:p>
        </w:tc>
        <w:tc>
          <w:tcPr>
            <w:tcW w:w="980" w:type="pct"/>
          </w:tcPr>
          <w:p w14:paraId="5FA18886" w14:textId="77777777" w:rsidR="00BA4676" w:rsidRPr="00504735" w:rsidRDefault="00BA4676" w:rsidP="00BA4676">
            <w:pPr>
              <w:rPr>
                <w:rFonts w:cstheme="minorHAnsi"/>
                <w:bCs/>
                <w:szCs w:val="20"/>
                <w:lang w:val="fr-FR"/>
              </w:rPr>
            </w:pPr>
            <w:r w:rsidRPr="00504735">
              <w:rPr>
                <w:rFonts w:cstheme="minorHAnsi"/>
                <w:bCs/>
                <w:szCs w:val="20"/>
              </w:rPr>
              <w:t>1     2    3    4    5</w:t>
            </w:r>
          </w:p>
        </w:tc>
        <w:tc>
          <w:tcPr>
            <w:tcW w:w="388" w:type="pct"/>
            <w:vMerge/>
            <w:vAlign w:val="center"/>
          </w:tcPr>
          <w:p w14:paraId="52FF5DB6" w14:textId="77777777" w:rsidR="00BA4676" w:rsidRPr="00504735" w:rsidRDefault="00BA4676" w:rsidP="00BA4676">
            <w:pPr>
              <w:rPr>
                <w:rFonts w:cstheme="minorHAnsi"/>
                <w:bCs/>
                <w:szCs w:val="20"/>
                <w:lang w:val="fr-FR"/>
              </w:rPr>
            </w:pPr>
          </w:p>
        </w:tc>
      </w:tr>
      <w:tr w:rsidR="00BA4676" w:rsidRPr="006974FC" w14:paraId="6954A325" w14:textId="77777777" w:rsidTr="00BA4676">
        <w:trPr>
          <w:cantSplit/>
          <w:trHeight w:val="20"/>
        </w:trPr>
        <w:tc>
          <w:tcPr>
            <w:tcW w:w="253" w:type="pct"/>
          </w:tcPr>
          <w:p w14:paraId="03D261CF"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38FEE7AA" w14:textId="428A9673" w:rsidR="00BA4676" w:rsidRPr="00504735" w:rsidRDefault="00BA4676" w:rsidP="00BA4676">
            <w:pPr>
              <w:pStyle w:val="ListParagraph1"/>
              <w:spacing w:after="0" w:line="276" w:lineRule="auto"/>
              <w:ind w:left="0"/>
              <w:jc w:val="both"/>
              <w:rPr>
                <w:rFonts w:cstheme="minorHAnsi"/>
                <w:spacing w:val="-2"/>
                <w:szCs w:val="20"/>
                <w:lang w:val="fr-FR"/>
              </w:rPr>
            </w:pPr>
            <w:r w:rsidRPr="00504735">
              <w:rPr>
                <w:rFonts w:cstheme="minorHAnsi"/>
                <w:szCs w:val="20"/>
              </w:rPr>
              <w:t>Injectable - Sayana Press</w:t>
            </w:r>
          </w:p>
        </w:tc>
        <w:tc>
          <w:tcPr>
            <w:tcW w:w="636" w:type="pct"/>
          </w:tcPr>
          <w:p w14:paraId="260A37B5"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13" w:type="pct"/>
          </w:tcPr>
          <w:p w14:paraId="7107D126" w14:textId="77777777" w:rsidR="00BA4676" w:rsidRPr="00504735" w:rsidRDefault="00BA4676" w:rsidP="00BA4676">
            <w:pPr>
              <w:jc w:val="center"/>
              <w:rPr>
                <w:rFonts w:cstheme="minorHAnsi"/>
                <w:bCs/>
                <w:szCs w:val="20"/>
                <w:lang w:val="fr-FR"/>
              </w:rPr>
            </w:pPr>
            <w:r w:rsidRPr="00504735">
              <w:rPr>
                <w:rFonts w:cstheme="minorHAnsi"/>
                <w:bCs/>
                <w:szCs w:val="20"/>
              </w:rPr>
              <w:t>1       2</w:t>
            </w:r>
          </w:p>
        </w:tc>
        <w:tc>
          <w:tcPr>
            <w:tcW w:w="824" w:type="pct"/>
          </w:tcPr>
          <w:p w14:paraId="53EF9A10" w14:textId="7DF5AFC9" w:rsidR="00BA4676" w:rsidRPr="00504735" w:rsidRDefault="00BA4676" w:rsidP="00BA4676">
            <w:pPr>
              <w:rPr>
                <w:rFonts w:cstheme="minorHAnsi"/>
                <w:bCs/>
                <w:szCs w:val="20"/>
                <w:lang w:val="fr-FR"/>
              </w:rPr>
            </w:pPr>
            <w:r w:rsidRPr="00504735">
              <w:rPr>
                <w:rFonts w:cstheme="minorHAnsi"/>
                <w:bCs/>
                <w:noProof/>
                <w:szCs w:val="20"/>
                <w:lang w:eastAsia="en-IN"/>
              </w:rPr>
              <mc:AlternateContent>
                <mc:Choice Requires="wpg">
                  <w:drawing>
                    <wp:anchor distT="0" distB="0" distL="114300" distR="114300" simplePos="0" relativeHeight="252187648" behindDoc="0" locked="0" layoutInCell="1" allowOverlap="1" wp14:anchorId="5565B66B" wp14:editId="3FFEEC40">
                      <wp:simplePos x="0" y="0"/>
                      <wp:positionH relativeFrom="column">
                        <wp:posOffset>132377</wp:posOffset>
                      </wp:positionH>
                      <wp:positionV relativeFrom="paragraph">
                        <wp:posOffset>75419</wp:posOffset>
                      </wp:positionV>
                      <wp:extent cx="433710" cy="144000"/>
                      <wp:effectExtent l="0" t="0" r="23495" b="27940"/>
                      <wp:wrapNone/>
                      <wp:docPr id="155" name="Group 155"/>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55" style="position:absolute;margin-left:10.4pt;margin-top:5.95pt;width:34.15pt;height:11.35pt;z-index:252187648"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" w14:anchorId="3ADE9163">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group>
                  </w:pict>
                </mc:Fallback>
              </mc:AlternateContent>
            </w:r>
          </w:p>
        </w:tc>
        <w:tc>
          <w:tcPr>
            <w:tcW w:w="980" w:type="pct"/>
          </w:tcPr>
          <w:p w14:paraId="29F62A03" w14:textId="77777777" w:rsidR="00BA4676" w:rsidRPr="00504735" w:rsidRDefault="00BA4676" w:rsidP="00BA4676">
            <w:pPr>
              <w:rPr>
                <w:rFonts w:cstheme="minorHAnsi"/>
                <w:bCs/>
                <w:szCs w:val="20"/>
                <w:lang w:val="fr-FR"/>
              </w:rPr>
            </w:pPr>
            <w:r w:rsidRPr="00504735">
              <w:rPr>
                <w:rFonts w:cstheme="minorHAnsi"/>
                <w:bCs/>
                <w:szCs w:val="20"/>
              </w:rPr>
              <w:t>1     2    3    4    5</w:t>
            </w:r>
          </w:p>
        </w:tc>
        <w:tc>
          <w:tcPr>
            <w:tcW w:w="388" w:type="pct"/>
            <w:vMerge/>
            <w:vAlign w:val="center"/>
          </w:tcPr>
          <w:p w14:paraId="63B67287" w14:textId="77777777" w:rsidR="00BA4676" w:rsidRPr="00504735" w:rsidRDefault="00BA4676" w:rsidP="00BA4676">
            <w:pPr>
              <w:rPr>
                <w:rFonts w:cstheme="minorHAnsi"/>
                <w:bCs/>
                <w:szCs w:val="20"/>
                <w:lang w:val="fr-FR"/>
              </w:rPr>
            </w:pPr>
          </w:p>
        </w:tc>
      </w:tr>
      <w:tr w:rsidR="00BA4676" w:rsidRPr="006974FC" w14:paraId="5078D0FB" w14:textId="77777777" w:rsidTr="00BA4676">
        <w:trPr>
          <w:cantSplit/>
          <w:trHeight w:val="20"/>
        </w:trPr>
        <w:tc>
          <w:tcPr>
            <w:tcW w:w="253" w:type="pct"/>
          </w:tcPr>
          <w:p w14:paraId="6F03B72D"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7C973966" w14:textId="63C6DCB3"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rPr>
              <w:t>Implants</w:t>
            </w:r>
          </w:p>
        </w:tc>
        <w:tc>
          <w:tcPr>
            <w:tcW w:w="636" w:type="pct"/>
          </w:tcPr>
          <w:p w14:paraId="5081E83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13" w:type="pct"/>
          </w:tcPr>
          <w:p w14:paraId="22B6E1BF" w14:textId="77777777" w:rsidR="00BA4676" w:rsidRPr="00504735" w:rsidRDefault="00BA4676" w:rsidP="00BA4676">
            <w:pPr>
              <w:jc w:val="center"/>
              <w:rPr>
                <w:rFonts w:cstheme="minorHAnsi"/>
                <w:bCs/>
                <w:szCs w:val="20"/>
                <w:lang w:val="fr-FR"/>
              </w:rPr>
            </w:pPr>
            <w:r w:rsidRPr="00504735">
              <w:rPr>
                <w:rFonts w:cstheme="minorHAnsi"/>
                <w:bCs/>
                <w:szCs w:val="20"/>
              </w:rPr>
              <w:t>1       2</w:t>
            </w:r>
          </w:p>
        </w:tc>
        <w:tc>
          <w:tcPr>
            <w:tcW w:w="824" w:type="pct"/>
          </w:tcPr>
          <w:p w14:paraId="5CFF2CB5" w14:textId="6C04C6FA" w:rsidR="00BA4676" w:rsidRPr="00504735" w:rsidRDefault="00BA4676" w:rsidP="00BA4676">
            <w:pPr>
              <w:rPr>
                <w:rFonts w:cstheme="minorHAnsi"/>
                <w:bCs/>
                <w:szCs w:val="20"/>
                <w:lang w:val="fr-FR"/>
              </w:rPr>
            </w:pPr>
          </w:p>
        </w:tc>
        <w:tc>
          <w:tcPr>
            <w:tcW w:w="980" w:type="pct"/>
          </w:tcPr>
          <w:p w14:paraId="4463112B" w14:textId="77777777" w:rsidR="00BA4676" w:rsidRPr="00504735" w:rsidRDefault="00BA4676" w:rsidP="00BA4676">
            <w:pPr>
              <w:rPr>
                <w:rFonts w:cstheme="minorHAnsi"/>
                <w:bCs/>
                <w:szCs w:val="20"/>
                <w:lang w:val="fr-FR"/>
              </w:rPr>
            </w:pPr>
            <w:r w:rsidRPr="00504735">
              <w:rPr>
                <w:rFonts w:cstheme="minorHAnsi"/>
                <w:bCs/>
                <w:szCs w:val="20"/>
              </w:rPr>
              <w:t>1     2    3    4    5</w:t>
            </w:r>
          </w:p>
        </w:tc>
        <w:tc>
          <w:tcPr>
            <w:tcW w:w="388" w:type="pct"/>
            <w:vMerge/>
            <w:vAlign w:val="center"/>
          </w:tcPr>
          <w:p w14:paraId="27966A4D" w14:textId="77777777" w:rsidR="00BA4676" w:rsidRPr="00504735" w:rsidRDefault="00BA4676" w:rsidP="00BA4676">
            <w:pPr>
              <w:rPr>
                <w:rFonts w:cstheme="minorHAnsi"/>
                <w:bCs/>
                <w:szCs w:val="20"/>
                <w:lang w:val="fr-FR"/>
              </w:rPr>
            </w:pPr>
          </w:p>
        </w:tc>
      </w:tr>
      <w:tr w:rsidR="00BA4676" w:rsidRPr="006974FC" w14:paraId="2FB590A5" w14:textId="77777777" w:rsidTr="00BA4676">
        <w:trPr>
          <w:cantSplit/>
          <w:trHeight w:val="20"/>
        </w:trPr>
        <w:tc>
          <w:tcPr>
            <w:tcW w:w="253" w:type="pct"/>
          </w:tcPr>
          <w:p w14:paraId="45F61230"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0C248F96" w14:textId="4F8941A6" w:rsidR="00BA4676" w:rsidRPr="00504735" w:rsidRDefault="005E3079" w:rsidP="00BA4676">
            <w:pPr>
              <w:pStyle w:val="ListParagraph1"/>
              <w:spacing w:after="0" w:line="276" w:lineRule="auto"/>
              <w:ind w:left="0"/>
              <w:rPr>
                <w:rFonts w:cstheme="minorHAnsi"/>
                <w:szCs w:val="20"/>
                <w:lang w:val="fr-FR"/>
              </w:rPr>
            </w:pPr>
            <w:r w:rsidRPr="00EA271F">
              <w:t xml:space="preserve">Oral contraceptive pills (PCO) </w:t>
            </w:r>
          </w:p>
        </w:tc>
        <w:tc>
          <w:tcPr>
            <w:tcW w:w="636" w:type="pct"/>
          </w:tcPr>
          <w:p w14:paraId="71A5204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13" w:type="pct"/>
          </w:tcPr>
          <w:p w14:paraId="66D4BCED" w14:textId="77777777" w:rsidR="00BA4676" w:rsidRPr="00504735" w:rsidRDefault="00BA4676" w:rsidP="00BA4676">
            <w:pPr>
              <w:jc w:val="center"/>
              <w:rPr>
                <w:rFonts w:cstheme="minorHAnsi"/>
                <w:bCs/>
                <w:szCs w:val="20"/>
                <w:lang w:val="fr-FR"/>
              </w:rPr>
            </w:pPr>
            <w:r w:rsidRPr="00504735">
              <w:rPr>
                <w:rFonts w:cstheme="minorHAnsi"/>
                <w:bCs/>
                <w:szCs w:val="20"/>
              </w:rPr>
              <w:t>1       2</w:t>
            </w:r>
          </w:p>
        </w:tc>
        <w:tc>
          <w:tcPr>
            <w:tcW w:w="824" w:type="pct"/>
          </w:tcPr>
          <w:p w14:paraId="0A60CEA8" w14:textId="31BA2286" w:rsidR="00BA4676" w:rsidRPr="00504735" w:rsidRDefault="00BA4676" w:rsidP="00BA4676">
            <w:pPr>
              <w:rPr>
                <w:rFonts w:cstheme="minorHAnsi"/>
                <w:bCs/>
                <w:szCs w:val="20"/>
                <w:lang w:val="fr-FR"/>
              </w:rPr>
            </w:pPr>
            <w:r w:rsidRPr="00504735">
              <w:rPr>
                <w:rFonts w:cstheme="minorHAnsi"/>
                <w:bCs/>
                <w:noProof/>
                <w:szCs w:val="20"/>
                <w:lang w:eastAsia="en-IN"/>
              </w:rPr>
              <mc:AlternateContent>
                <mc:Choice Requires="wpg">
                  <w:drawing>
                    <wp:anchor distT="0" distB="0" distL="114300" distR="114300" simplePos="0" relativeHeight="252188672" behindDoc="0" locked="0" layoutInCell="1" allowOverlap="1" wp14:anchorId="4CCB4F43" wp14:editId="7756FCA9">
                      <wp:simplePos x="0" y="0"/>
                      <wp:positionH relativeFrom="column">
                        <wp:posOffset>138772</wp:posOffset>
                      </wp:positionH>
                      <wp:positionV relativeFrom="paragraph">
                        <wp:posOffset>68389</wp:posOffset>
                      </wp:positionV>
                      <wp:extent cx="433710" cy="144000"/>
                      <wp:effectExtent l="0" t="0" r="23495" b="27940"/>
                      <wp:wrapNone/>
                      <wp:docPr id="158" name="Group 158"/>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9"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58" style="position:absolute;margin-left:10.95pt;margin-top:5.4pt;width:34.15pt;height:11.35pt;z-index:252188672"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" w14:anchorId="2134FDA9">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kSwwAAANwAAAAPAAAAZHJzL2Rvd25yZXYueG1sRE9Na8JA&#10;EL0X/A/LCL01Gy2W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xCb5EsMAAADcAAAADwAA&#10;AAAAAAAAAAAAAAAHAgAAZHJzL2Rvd25yZXYueG1sUEsFBgAAAAADAAMAtwAAAPcCA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group>
                  </w:pict>
                </mc:Fallback>
              </mc:AlternateContent>
            </w:r>
            <w:r w:rsidRPr="00504735">
              <w:rPr>
                <w:rFonts w:cstheme="minorHAnsi"/>
                <w:bCs/>
                <w:noProof/>
                <w:szCs w:val="20"/>
                <w:lang w:eastAsia="en-IN"/>
              </w:rPr>
              <mc:AlternateContent>
                <mc:Choice Requires="wpg">
                  <w:drawing>
                    <wp:anchor distT="0" distB="0" distL="114300" distR="114300" simplePos="0" relativeHeight="252182528" behindDoc="0" locked="0" layoutInCell="1" allowOverlap="1" wp14:anchorId="28F9DC38" wp14:editId="7754D25A">
                      <wp:simplePos x="0" y="0"/>
                      <wp:positionH relativeFrom="column">
                        <wp:posOffset>138430</wp:posOffset>
                      </wp:positionH>
                      <wp:positionV relativeFrom="paragraph">
                        <wp:posOffset>-191135</wp:posOffset>
                      </wp:positionV>
                      <wp:extent cx="433705" cy="143510"/>
                      <wp:effectExtent l="0" t="0" r="23495" b="27940"/>
                      <wp:wrapNone/>
                      <wp:docPr id="1920869339" name="Group 1920869339"/>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920869339" style="position:absolute;margin-left:10.9pt;margin-top:-15.05pt;width:34.15pt;height:11.3pt;z-index:252182528"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" w14:anchorId="39C220EB">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3cLywAAAOMAAAAPAAAAZHJzL2Rvd25yZXYueG1sRI9BT8Mw&#10;DIXvSPyHyEjcWLIOTW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C5V3cLywAA&#10;AOMAAAAPAAAAAAAAAAAAAAAAAAcCAABkcnMvZG93bnJldi54bWxQSwUGAAAAAAMAAwC3AAAA/wIA&#10;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"/>
                    </v:group>
                  </w:pict>
                </mc:Fallback>
              </mc:AlternateContent>
            </w:r>
          </w:p>
        </w:tc>
        <w:tc>
          <w:tcPr>
            <w:tcW w:w="980" w:type="pct"/>
          </w:tcPr>
          <w:p w14:paraId="3EE4AE7D" w14:textId="77777777" w:rsidR="00BA4676" w:rsidRPr="00504735" w:rsidRDefault="00BA4676" w:rsidP="00BA4676">
            <w:pPr>
              <w:rPr>
                <w:rFonts w:cstheme="minorHAnsi"/>
                <w:bCs/>
                <w:szCs w:val="20"/>
                <w:lang w:val="fr-FR"/>
              </w:rPr>
            </w:pPr>
            <w:r w:rsidRPr="00504735">
              <w:rPr>
                <w:rFonts w:cstheme="minorHAnsi"/>
                <w:bCs/>
                <w:szCs w:val="20"/>
              </w:rPr>
              <w:t>1     2    3    4    5</w:t>
            </w:r>
          </w:p>
        </w:tc>
        <w:tc>
          <w:tcPr>
            <w:tcW w:w="388" w:type="pct"/>
            <w:vMerge/>
            <w:vAlign w:val="center"/>
          </w:tcPr>
          <w:p w14:paraId="6606D8BC" w14:textId="77777777" w:rsidR="00BA4676" w:rsidRPr="00504735" w:rsidRDefault="00BA4676" w:rsidP="00BA4676">
            <w:pPr>
              <w:rPr>
                <w:rFonts w:cstheme="minorHAnsi"/>
                <w:bCs/>
                <w:szCs w:val="20"/>
                <w:lang w:val="fr-FR"/>
              </w:rPr>
            </w:pPr>
          </w:p>
        </w:tc>
      </w:tr>
      <w:tr w:rsidR="00BA4676" w:rsidRPr="006974FC" w14:paraId="310A2FDF" w14:textId="77777777" w:rsidTr="00BA4676">
        <w:trPr>
          <w:cantSplit/>
          <w:trHeight w:val="20"/>
        </w:trPr>
        <w:tc>
          <w:tcPr>
            <w:tcW w:w="253" w:type="pct"/>
          </w:tcPr>
          <w:p w14:paraId="637AD671"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7A819858" w14:textId="68FAE9A6"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rPr>
              <w:t xml:space="preserve">Progesterone-only pills </w:t>
            </w:r>
          </w:p>
        </w:tc>
        <w:tc>
          <w:tcPr>
            <w:tcW w:w="636" w:type="pct"/>
          </w:tcPr>
          <w:p w14:paraId="58BE6C5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13" w:type="pct"/>
          </w:tcPr>
          <w:p w14:paraId="1C502A7E" w14:textId="77777777" w:rsidR="00BA4676" w:rsidRPr="00504735" w:rsidRDefault="00BA4676" w:rsidP="00BA4676">
            <w:pPr>
              <w:jc w:val="center"/>
              <w:rPr>
                <w:rFonts w:cstheme="minorHAnsi"/>
                <w:bCs/>
                <w:szCs w:val="20"/>
                <w:lang w:val="fr-FR"/>
              </w:rPr>
            </w:pPr>
            <w:r w:rsidRPr="00504735">
              <w:rPr>
                <w:rFonts w:cstheme="minorHAnsi"/>
                <w:bCs/>
                <w:szCs w:val="20"/>
              </w:rPr>
              <w:t>1       2</w:t>
            </w:r>
          </w:p>
        </w:tc>
        <w:tc>
          <w:tcPr>
            <w:tcW w:w="824" w:type="pct"/>
          </w:tcPr>
          <w:p w14:paraId="4A7ADD2B" w14:textId="23278D51" w:rsidR="00BA4676" w:rsidRPr="00504735" w:rsidRDefault="00BA4676" w:rsidP="00BA4676">
            <w:pPr>
              <w:rPr>
                <w:rFonts w:cstheme="minorHAnsi"/>
                <w:bCs/>
                <w:szCs w:val="20"/>
                <w:lang w:val="fr-FR"/>
              </w:rPr>
            </w:pPr>
            <w:r w:rsidRPr="00504735">
              <w:rPr>
                <w:rFonts w:cstheme="minorHAnsi"/>
                <w:bCs/>
                <w:noProof/>
                <w:szCs w:val="20"/>
                <w:lang w:eastAsia="en-IN"/>
              </w:rPr>
              <mc:AlternateContent>
                <mc:Choice Requires="wpg">
                  <w:drawing>
                    <wp:anchor distT="0" distB="0" distL="114300" distR="114300" simplePos="0" relativeHeight="252183552" behindDoc="0" locked="0" layoutInCell="1" allowOverlap="1" wp14:anchorId="28600A93" wp14:editId="48D25A22">
                      <wp:simplePos x="0" y="0"/>
                      <wp:positionH relativeFrom="column">
                        <wp:posOffset>139065</wp:posOffset>
                      </wp:positionH>
                      <wp:positionV relativeFrom="paragraph">
                        <wp:posOffset>47753</wp:posOffset>
                      </wp:positionV>
                      <wp:extent cx="433705" cy="143510"/>
                      <wp:effectExtent l="0" t="0" r="23495" b="27940"/>
                      <wp:wrapNone/>
                      <wp:docPr id="1920869345" name="Group 1920869345"/>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920869345" style="position:absolute;margin-left:10.95pt;margin-top:3.75pt;width:34.15pt;height:11.3pt;z-index:252183552"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" w14:anchorId="0AE2E378">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"/>
                    </v:group>
                  </w:pict>
                </mc:Fallback>
              </mc:AlternateContent>
            </w:r>
          </w:p>
        </w:tc>
        <w:tc>
          <w:tcPr>
            <w:tcW w:w="980" w:type="pct"/>
          </w:tcPr>
          <w:p w14:paraId="668399B4" w14:textId="77777777" w:rsidR="00BA4676" w:rsidRPr="00504735" w:rsidRDefault="00BA4676" w:rsidP="00BA4676">
            <w:pPr>
              <w:rPr>
                <w:rFonts w:cstheme="minorHAnsi"/>
                <w:bCs/>
                <w:szCs w:val="20"/>
                <w:lang w:val="fr-FR"/>
              </w:rPr>
            </w:pPr>
            <w:r w:rsidRPr="00504735">
              <w:rPr>
                <w:rFonts w:cstheme="minorHAnsi"/>
                <w:bCs/>
                <w:szCs w:val="20"/>
              </w:rPr>
              <w:t>1     2    3    4    5</w:t>
            </w:r>
          </w:p>
        </w:tc>
        <w:tc>
          <w:tcPr>
            <w:tcW w:w="388" w:type="pct"/>
            <w:vMerge/>
            <w:vAlign w:val="center"/>
          </w:tcPr>
          <w:p w14:paraId="61AC7B7C" w14:textId="77777777" w:rsidR="00BA4676" w:rsidRPr="00504735" w:rsidRDefault="00BA4676" w:rsidP="00BA4676">
            <w:pPr>
              <w:rPr>
                <w:rFonts w:cstheme="minorHAnsi"/>
                <w:bCs/>
                <w:szCs w:val="20"/>
                <w:lang w:val="fr-FR"/>
              </w:rPr>
            </w:pPr>
          </w:p>
        </w:tc>
      </w:tr>
      <w:tr w:rsidR="00BA4676" w:rsidRPr="006974FC" w14:paraId="55AB81E3" w14:textId="77777777" w:rsidTr="00BA4676">
        <w:trPr>
          <w:cantSplit/>
          <w:trHeight w:val="20"/>
        </w:trPr>
        <w:tc>
          <w:tcPr>
            <w:tcW w:w="253" w:type="pct"/>
          </w:tcPr>
          <w:p w14:paraId="6EDB4019"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6C36E0DC" w14:textId="1717B5B2"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rPr>
              <w:t>SAYS</w:t>
            </w:r>
          </w:p>
        </w:tc>
        <w:tc>
          <w:tcPr>
            <w:tcW w:w="636" w:type="pct"/>
          </w:tcPr>
          <w:p w14:paraId="105D59C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13" w:type="pct"/>
          </w:tcPr>
          <w:p w14:paraId="6849D286" w14:textId="77777777" w:rsidR="00BA4676" w:rsidRPr="00504735" w:rsidRDefault="00BA4676" w:rsidP="00BA4676">
            <w:pPr>
              <w:jc w:val="center"/>
              <w:rPr>
                <w:rFonts w:cstheme="minorHAnsi"/>
                <w:bCs/>
                <w:szCs w:val="20"/>
                <w:lang w:val="fr-FR"/>
              </w:rPr>
            </w:pPr>
            <w:r w:rsidRPr="00504735">
              <w:rPr>
                <w:rFonts w:cstheme="minorHAnsi"/>
                <w:bCs/>
                <w:szCs w:val="20"/>
              </w:rPr>
              <w:t>1       2</w:t>
            </w:r>
          </w:p>
        </w:tc>
        <w:tc>
          <w:tcPr>
            <w:tcW w:w="824" w:type="pct"/>
          </w:tcPr>
          <w:p w14:paraId="731E5776" w14:textId="5F27DA80" w:rsidR="00BA4676" w:rsidRPr="00504735" w:rsidRDefault="00BA4676" w:rsidP="00BA4676">
            <w:pPr>
              <w:rPr>
                <w:rFonts w:cstheme="minorHAnsi"/>
                <w:bCs/>
                <w:szCs w:val="20"/>
                <w:lang w:val="fr-FR"/>
              </w:rPr>
            </w:pPr>
            <w:r w:rsidRPr="00504735">
              <w:rPr>
                <w:rFonts w:cstheme="minorHAnsi"/>
                <w:bCs/>
                <w:noProof/>
                <w:szCs w:val="20"/>
                <w:lang w:eastAsia="en-IN"/>
              </w:rPr>
              <mc:AlternateContent>
                <mc:Choice Requires="wpg">
                  <w:drawing>
                    <wp:anchor distT="0" distB="0" distL="114300" distR="114300" simplePos="0" relativeHeight="252189696" behindDoc="0" locked="0" layoutInCell="1" allowOverlap="1" wp14:anchorId="16F64B20" wp14:editId="5B75E963">
                      <wp:simplePos x="0" y="0"/>
                      <wp:positionH relativeFrom="column">
                        <wp:posOffset>138772</wp:posOffset>
                      </wp:positionH>
                      <wp:positionV relativeFrom="paragraph">
                        <wp:posOffset>49206</wp:posOffset>
                      </wp:positionV>
                      <wp:extent cx="433710" cy="144000"/>
                      <wp:effectExtent l="0" t="0" r="23495" b="27940"/>
                      <wp:wrapNone/>
                      <wp:docPr id="161" name="Group 161"/>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62"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3"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1" style="position:absolute;margin-left:10.95pt;margin-top:3.85pt;width:34.15pt;height:11.35pt;z-index:252189696"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" w14:anchorId="43925C2E">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"/>
                    </v:group>
                  </w:pict>
                </mc:Fallback>
              </mc:AlternateContent>
            </w:r>
          </w:p>
        </w:tc>
        <w:tc>
          <w:tcPr>
            <w:tcW w:w="980" w:type="pct"/>
          </w:tcPr>
          <w:p w14:paraId="6E0E4293" w14:textId="77777777" w:rsidR="00BA4676" w:rsidRPr="00504735" w:rsidRDefault="00BA4676" w:rsidP="00BA4676">
            <w:pPr>
              <w:rPr>
                <w:rFonts w:cstheme="minorHAnsi"/>
                <w:bCs/>
                <w:szCs w:val="20"/>
                <w:lang w:val="fr-FR"/>
              </w:rPr>
            </w:pPr>
            <w:r w:rsidRPr="00504735">
              <w:rPr>
                <w:rFonts w:cstheme="minorHAnsi"/>
                <w:bCs/>
                <w:szCs w:val="20"/>
              </w:rPr>
              <w:t>1     2    3    4    5</w:t>
            </w:r>
          </w:p>
        </w:tc>
        <w:tc>
          <w:tcPr>
            <w:tcW w:w="388" w:type="pct"/>
            <w:vMerge/>
            <w:vAlign w:val="center"/>
          </w:tcPr>
          <w:p w14:paraId="341CF338" w14:textId="77777777" w:rsidR="00BA4676" w:rsidRPr="00504735" w:rsidRDefault="00BA4676" w:rsidP="00BA4676">
            <w:pPr>
              <w:rPr>
                <w:rFonts w:cstheme="minorHAnsi"/>
                <w:bCs/>
                <w:szCs w:val="20"/>
                <w:lang w:val="fr-FR"/>
              </w:rPr>
            </w:pPr>
          </w:p>
        </w:tc>
      </w:tr>
      <w:tr w:rsidR="00BA4676" w:rsidRPr="006974FC" w14:paraId="58F50014" w14:textId="77777777" w:rsidTr="00BA4676">
        <w:trPr>
          <w:cantSplit/>
          <w:trHeight w:val="20"/>
        </w:trPr>
        <w:tc>
          <w:tcPr>
            <w:tcW w:w="253" w:type="pct"/>
          </w:tcPr>
          <w:p w14:paraId="2FA2B370"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0FCA9E97" w14:textId="02398193"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rPr>
              <w:t>Tubal Rings</w:t>
            </w:r>
          </w:p>
        </w:tc>
        <w:tc>
          <w:tcPr>
            <w:tcW w:w="636" w:type="pct"/>
          </w:tcPr>
          <w:p w14:paraId="6B32C49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13" w:type="pct"/>
          </w:tcPr>
          <w:p w14:paraId="15ACEED6" w14:textId="77777777" w:rsidR="00BA4676" w:rsidRPr="00504735" w:rsidRDefault="00BA4676" w:rsidP="00BA4676">
            <w:pPr>
              <w:jc w:val="center"/>
              <w:rPr>
                <w:rFonts w:cstheme="minorHAnsi"/>
                <w:bCs/>
                <w:szCs w:val="20"/>
                <w:lang w:val="fr-FR"/>
              </w:rPr>
            </w:pPr>
            <w:r w:rsidRPr="00504735">
              <w:rPr>
                <w:rFonts w:cstheme="minorHAnsi"/>
                <w:bCs/>
                <w:szCs w:val="20"/>
              </w:rPr>
              <w:t>1       2</w:t>
            </w:r>
          </w:p>
        </w:tc>
        <w:tc>
          <w:tcPr>
            <w:tcW w:w="824" w:type="pct"/>
          </w:tcPr>
          <w:p w14:paraId="265345B6" w14:textId="789A4DBB" w:rsidR="00BA4676" w:rsidRPr="00504735" w:rsidRDefault="00BA4676" w:rsidP="00BA4676">
            <w:pPr>
              <w:rPr>
                <w:rFonts w:cstheme="minorHAnsi"/>
                <w:bCs/>
                <w:szCs w:val="20"/>
                <w:lang w:val="fr-FR"/>
              </w:rPr>
            </w:pPr>
            <w:r w:rsidRPr="00504735">
              <w:rPr>
                <w:rFonts w:cstheme="minorHAnsi"/>
                <w:bCs/>
                <w:noProof/>
                <w:szCs w:val="20"/>
                <w:lang w:eastAsia="en-IN"/>
              </w:rPr>
              <mc:AlternateContent>
                <mc:Choice Requires="wpg">
                  <w:drawing>
                    <wp:anchor distT="0" distB="0" distL="114300" distR="114300" simplePos="0" relativeHeight="252184576" behindDoc="0" locked="0" layoutInCell="1" allowOverlap="1" wp14:anchorId="29D159AA" wp14:editId="297AC1C7">
                      <wp:simplePos x="0" y="0"/>
                      <wp:positionH relativeFrom="column">
                        <wp:posOffset>144145</wp:posOffset>
                      </wp:positionH>
                      <wp:positionV relativeFrom="paragraph">
                        <wp:posOffset>64858</wp:posOffset>
                      </wp:positionV>
                      <wp:extent cx="433705" cy="143510"/>
                      <wp:effectExtent l="0" t="0" r="23495" b="27940"/>
                      <wp:wrapNone/>
                      <wp:docPr id="1920869351" name="Group 1920869351"/>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52"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53"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920869351" style="position:absolute;margin-left:11.35pt;margin-top:5.1pt;width:34.15pt;height:11.3pt;z-index:252184576"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" w14:anchorId="3265D8ED">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H+h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"/>
                    </v:group>
                  </w:pict>
                </mc:Fallback>
              </mc:AlternateContent>
            </w:r>
          </w:p>
        </w:tc>
        <w:tc>
          <w:tcPr>
            <w:tcW w:w="980" w:type="pct"/>
          </w:tcPr>
          <w:p w14:paraId="63A612E8" w14:textId="77777777" w:rsidR="00BA4676" w:rsidRPr="00504735" w:rsidRDefault="00BA4676" w:rsidP="00BA4676">
            <w:pPr>
              <w:rPr>
                <w:rFonts w:cstheme="minorHAnsi"/>
                <w:bCs/>
                <w:szCs w:val="20"/>
                <w:lang w:val="fr-FR"/>
              </w:rPr>
            </w:pPr>
            <w:r w:rsidRPr="00504735">
              <w:rPr>
                <w:rFonts w:cstheme="minorHAnsi"/>
                <w:bCs/>
                <w:szCs w:val="20"/>
              </w:rPr>
              <w:t>1     2    3    4    5</w:t>
            </w:r>
          </w:p>
        </w:tc>
        <w:tc>
          <w:tcPr>
            <w:tcW w:w="388" w:type="pct"/>
            <w:vMerge/>
            <w:vAlign w:val="center"/>
          </w:tcPr>
          <w:p w14:paraId="75304C88" w14:textId="77777777" w:rsidR="00BA4676" w:rsidRPr="00504735" w:rsidRDefault="00BA4676" w:rsidP="00BA4676">
            <w:pPr>
              <w:rPr>
                <w:rFonts w:cstheme="minorHAnsi"/>
                <w:bCs/>
                <w:szCs w:val="20"/>
                <w:lang w:val="fr-FR"/>
              </w:rPr>
            </w:pPr>
          </w:p>
        </w:tc>
      </w:tr>
      <w:tr w:rsidR="00BA4676" w:rsidRPr="006974FC" w14:paraId="4955429A" w14:textId="77777777" w:rsidTr="00BA4676">
        <w:trPr>
          <w:cantSplit/>
          <w:trHeight w:val="77"/>
        </w:trPr>
        <w:tc>
          <w:tcPr>
            <w:tcW w:w="253" w:type="pct"/>
          </w:tcPr>
          <w:p w14:paraId="4A10F713"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07E37EC1" w14:textId="12918FFB"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rPr>
              <w:t>Pregnancy Test Kits</w:t>
            </w:r>
          </w:p>
        </w:tc>
        <w:tc>
          <w:tcPr>
            <w:tcW w:w="636" w:type="pct"/>
          </w:tcPr>
          <w:p w14:paraId="3D82665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1        2       3</w:t>
            </w:r>
          </w:p>
        </w:tc>
        <w:tc>
          <w:tcPr>
            <w:tcW w:w="613" w:type="pct"/>
          </w:tcPr>
          <w:p w14:paraId="4E9CE23C" w14:textId="77777777" w:rsidR="00BA4676" w:rsidRPr="00504735" w:rsidRDefault="00BA4676" w:rsidP="00BA4676">
            <w:pPr>
              <w:jc w:val="center"/>
              <w:rPr>
                <w:rFonts w:cstheme="minorHAnsi"/>
                <w:bCs/>
                <w:szCs w:val="20"/>
                <w:lang w:val="fr-FR"/>
              </w:rPr>
            </w:pPr>
            <w:r w:rsidRPr="00504735">
              <w:rPr>
                <w:rFonts w:cstheme="minorHAnsi"/>
                <w:bCs/>
                <w:szCs w:val="20"/>
              </w:rPr>
              <w:t>1       2</w:t>
            </w:r>
          </w:p>
        </w:tc>
        <w:tc>
          <w:tcPr>
            <w:tcW w:w="824" w:type="pct"/>
          </w:tcPr>
          <w:p w14:paraId="739FEE56" w14:textId="55875B52" w:rsidR="00BA4676" w:rsidRPr="00504735" w:rsidRDefault="00BA4676" w:rsidP="00BA4676">
            <w:pPr>
              <w:rPr>
                <w:rFonts w:cstheme="minorHAnsi"/>
                <w:bCs/>
                <w:szCs w:val="20"/>
                <w:lang w:val="fr-FR"/>
              </w:rPr>
            </w:pPr>
            <w:r w:rsidRPr="00504735">
              <w:rPr>
                <w:rFonts w:cstheme="minorHAnsi"/>
                <w:bCs/>
                <w:noProof/>
                <w:szCs w:val="20"/>
                <w:lang w:eastAsia="en-IN"/>
              </w:rPr>
              <mc:AlternateContent>
                <mc:Choice Requires="wpg">
                  <w:drawing>
                    <wp:anchor distT="0" distB="0" distL="114300" distR="114300" simplePos="0" relativeHeight="252190720" behindDoc="0" locked="0" layoutInCell="1" allowOverlap="1" wp14:anchorId="44C74942" wp14:editId="74EB6C6E">
                      <wp:simplePos x="0" y="0"/>
                      <wp:positionH relativeFrom="column">
                        <wp:posOffset>141886</wp:posOffset>
                      </wp:positionH>
                      <wp:positionV relativeFrom="paragraph">
                        <wp:posOffset>32221</wp:posOffset>
                      </wp:positionV>
                      <wp:extent cx="433710" cy="144000"/>
                      <wp:effectExtent l="0" t="0" r="23495" b="27940"/>
                      <wp:wrapNone/>
                      <wp:docPr id="164" name="Group 164"/>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374230645"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6"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4" style="position:absolute;margin-left:11.15pt;margin-top:2.55pt;width:34.15pt;height:11.35pt;z-index:252190720"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" w14:anchorId="007745AB">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"/>
                    </v:group>
                  </w:pict>
                </mc:Fallback>
              </mc:AlternateContent>
            </w:r>
          </w:p>
        </w:tc>
        <w:tc>
          <w:tcPr>
            <w:tcW w:w="980" w:type="pct"/>
          </w:tcPr>
          <w:p w14:paraId="59875193" w14:textId="77777777" w:rsidR="00BA4676" w:rsidRPr="00504735" w:rsidRDefault="00BA4676" w:rsidP="00BA4676">
            <w:pPr>
              <w:rPr>
                <w:rFonts w:cstheme="minorHAnsi"/>
                <w:bCs/>
                <w:szCs w:val="20"/>
                <w:lang w:val="fr-FR"/>
              </w:rPr>
            </w:pPr>
            <w:r w:rsidRPr="00504735">
              <w:rPr>
                <w:rFonts w:cstheme="minorHAnsi"/>
                <w:bCs/>
                <w:szCs w:val="20"/>
              </w:rPr>
              <w:t>1     2    3    4    5</w:t>
            </w:r>
          </w:p>
        </w:tc>
        <w:tc>
          <w:tcPr>
            <w:tcW w:w="388" w:type="pct"/>
            <w:vMerge/>
            <w:vAlign w:val="center"/>
          </w:tcPr>
          <w:p w14:paraId="375169D1" w14:textId="77777777" w:rsidR="00BA4676" w:rsidRPr="00504735" w:rsidRDefault="00BA4676" w:rsidP="00BA4676">
            <w:pPr>
              <w:rPr>
                <w:rFonts w:cstheme="minorHAnsi"/>
                <w:bCs/>
                <w:szCs w:val="20"/>
                <w:lang w:val="fr-FR"/>
              </w:rPr>
            </w:pPr>
          </w:p>
        </w:tc>
      </w:tr>
    </w:tbl>
    <w:tbl>
      <w:tblPr>
        <w:tblStyle w:val="TableGrid1"/>
        <w:tblW w:w="5000" w:type="pct"/>
        <w:tblInd w:w="-5" w:type="dxa"/>
        <w:tblLook w:val="04A0" w:firstRow="1" w:lastRow="0" w:firstColumn="1" w:lastColumn="0" w:noHBand="0" w:noVBand="1"/>
      </w:tblPr>
      <w:tblGrid>
        <w:gridCol w:w="550"/>
        <w:gridCol w:w="4889"/>
        <w:gridCol w:w="1507"/>
        <w:gridCol w:w="1417"/>
        <w:gridCol w:w="1417"/>
        <w:gridCol w:w="698"/>
      </w:tblGrid>
      <w:tr w:rsidR="000B00F4" w:rsidRPr="006974FC" w14:paraId="5AE40E65" w14:textId="77777777" w:rsidTr="009608E8">
        <w:trPr>
          <w:trHeight w:val="718"/>
        </w:trPr>
        <w:tc>
          <w:tcPr>
            <w:tcW w:w="262" w:type="pct"/>
          </w:tcPr>
          <w:p w14:paraId="66E8F951" w14:textId="54E1A8DC" w:rsidR="000B00F4" w:rsidRPr="00504735" w:rsidRDefault="000B00F4" w:rsidP="000B00F4">
            <w:pPr>
              <w:rPr>
                <w:rFonts w:cstheme="minorHAnsi"/>
                <w:b/>
                <w:bCs/>
                <w:szCs w:val="20"/>
                <w:lang w:val="fr-FR"/>
              </w:rPr>
            </w:pPr>
            <w:r w:rsidRPr="00504735">
              <w:rPr>
                <w:rFonts w:cstheme="minorHAnsi"/>
                <w:b/>
                <w:bCs/>
                <w:szCs w:val="20"/>
              </w:rPr>
              <w:t>620</w:t>
            </w:r>
          </w:p>
        </w:tc>
        <w:tc>
          <w:tcPr>
            <w:tcW w:w="2333" w:type="pct"/>
          </w:tcPr>
          <w:p w14:paraId="12B17D6F" w14:textId="21F07873" w:rsidR="000B00F4" w:rsidRPr="00504735" w:rsidRDefault="000B00F4" w:rsidP="000B00F4">
            <w:pPr>
              <w:suppressAutoHyphens/>
              <w:rPr>
                <w:rFonts w:cstheme="minorHAnsi"/>
                <w:b/>
                <w:bCs/>
                <w:spacing w:val="-2"/>
                <w:szCs w:val="20"/>
                <w:lang w:val="fr-FR"/>
              </w:rPr>
            </w:pPr>
            <w:r w:rsidRPr="00504735">
              <w:rPr>
                <w:rFonts w:cstheme="minorHAnsi"/>
                <w:b/>
                <w:bCs/>
                <w:szCs w:val="20"/>
              </w:rPr>
              <w:t xml:space="preserve">Please indicate the availability of other supplies in the PSA. Record the responses as follows: </w:t>
            </w:r>
          </w:p>
        </w:tc>
        <w:tc>
          <w:tcPr>
            <w:tcW w:w="719" w:type="pct"/>
            <w:shd w:val="clear" w:color="auto" w:fill="BFBFBF" w:themeFill="background1" w:themeFillShade="BF"/>
            <w:vAlign w:val="center"/>
          </w:tcPr>
          <w:p w14:paraId="3E25B91B" w14:textId="7CF63F22" w:rsidR="000B00F4" w:rsidRPr="00504735" w:rsidRDefault="000B00F4" w:rsidP="000B00F4">
            <w:pPr>
              <w:pStyle w:val="ListParagraph1"/>
              <w:ind w:left="0"/>
              <w:jc w:val="center"/>
              <w:rPr>
                <w:rFonts w:eastAsia="Times New Roman" w:cstheme="minorHAnsi"/>
                <w:b/>
                <w:color w:val="000000"/>
                <w:szCs w:val="20"/>
                <w:lang w:val="fr-FR"/>
              </w:rPr>
            </w:pPr>
            <w:r w:rsidRPr="00504735">
              <w:rPr>
                <w:rFonts w:eastAsia="Times New Roman" w:cstheme="minorHAnsi"/>
                <w:b/>
                <w:color w:val="000000"/>
                <w:szCs w:val="20"/>
              </w:rPr>
              <w:t>In stock and observed</w:t>
            </w:r>
          </w:p>
        </w:tc>
        <w:tc>
          <w:tcPr>
            <w:tcW w:w="676" w:type="pct"/>
            <w:shd w:val="clear" w:color="auto" w:fill="BFBFBF" w:themeFill="background1" w:themeFillShade="BF"/>
            <w:vAlign w:val="center"/>
          </w:tcPr>
          <w:p w14:paraId="483B19F9" w14:textId="30CF2439" w:rsidR="000B00F4" w:rsidRPr="00504735" w:rsidRDefault="000B00F4" w:rsidP="000B00F4">
            <w:pPr>
              <w:pStyle w:val="ListParagraph1"/>
              <w:spacing w:after="0"/>
              <w:ind w:left="0"/>
              <w:jc w:val="center"/>
              <w:rPr>
                <w:rFonts w:cstheme="minorHAnsi"/>
                <w:b/>
                <w:bCs/>
                <w:szCs w:val="20"/>
                <w:lang w:val="fr-FR"/>
              </w:rPr>
            </w:pPr>
            <w:r w:rsidRPr="00504735">
              <w:rPr>
                <w:rFonts w:eastAsia="Times New Roman" w:cstheme="minorHAnsi"/>
                <w:b/>
                <w:color w:val="000000"/>
                <w:szCs w:val="20"/>
              </w:rPr>
              <w:t>In stock but not observed</w:t>
            </w:r>
          </w:p>
        </w:tc>
        <w:tc>
          <w:tcPr>
            <w:tcW w:w="676" w:type="pct"/>
            <w:shd w:val="clear" w:color="auto" w:fill="BFBFBF" w:themeFill="background1" w:themeFillShade="BF"/>
            <w:vAlign w:val="center"/>
          </w:tcPr>
          <w:p w14:paraId="1E604525" w14:textId="60BF3E8D" w:rsidR="000B00F4" w:rsidRPr="00504735" w:rsidRDefault="000B00F4" w:rsidP="000B00F4">
            <w:pPr>
              <w:tabs>
                <w:tab w:val="right" w:leader="dot" w:pos="4092"/>
              </w:tabs>
              <w:jc w:val="center"/>
              <w:rPr>
                <w:rFonts w:cstheme="minorHAnsi"/>
                <w:b/>
                <w:bCs/>
                <w:szCs w:val="20"/>
                <w:lang w:val="fr-FR"/>
              </w:rPr>
            </w:pPr>
            <w:r w:rsidRPr="00504735">
              <w:rPr>
                <w:rFonts w:cstheme="minorHAnsi"/>
                <w:b/>
                <w:bCs/>
                <w:szCs w:val="20"/>
              </w:rPr>
              <w:t>Out of stock</w:t>
            </w:r>
          </w:p>
        </w:tc>
        <w:tc>
          <w:tcPr>
            <w:tcW w:w="333" w:type="pct"/>
          </w:tcPr>
          <w:p w14:paraId="6E494E31" w14:textId="77777777" w:rsidR="000B00F4" w:rsidRPr="00504735" w:rsidRDefault="000B00F4" w:rsidP="000B00F4">
            <w:pPr>
              <w:rPr>
                <w:rFonts w:cstheme="minorHAnsi"/>
                <w:b/>
                <w:szCs w:val="20"/>
                <w:lang w:val="fr-FR"/>
              </w:rPr>
            </w:pPr>
          </w:p>
          <w:p w14:paraId="0D499F05" w14:textId="77777777" w:rsidR="000B00F4" w:rsidRPr="00504735" w:rsidRDefault="000B00F4" w:rsidP="000B00F4">
            <w:pPr>
              <w:rPr>
                <w:rFonts w:cstheme="minorHAnsi"/>
                <w:b/>
                <w:szCs w:val="20"/>
                <w:lang w:val="fr-FR"/>
              </w:rPr>
            </w:pPr>
          </w:p>
          <w:p w14:paraId="5C6647F9" w14:textId="77777777" w:rsidR="000B00F4" w:rsidRPr="00504735" w:rsidRDefault="000B00F4" w:rsidP="000B00F4">
            <w:pPr>
              <w:rPr>
                <w:rFonts w:cstheme="minorHAnsi"/>
                <w:b/>
                <w:szCs w:val="20"/>
                <w:lang w:val="fr-FR"/>
              </w:rPr>
            </w:pPr>
          </w:p>
        </w:tc>
      </w:tr>
      <w:tr w:rsidR="00BA4676" w:rsidRPr="006974FC" w14:paraId="011D6973" w14:textId="77777777" w:rsidTr="009608E8">
        <w:trPr>
          <w:trHeight w:val="235"/>
        </w:trPr>
        <w:tc>
          <w:tcPr>
            <w:tcW w:w="262" w:type="pct"/>
          </w:tcPr>
          <w:p w14:paraId="7A092AF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CC1D2EB" w14:textId="6803F5DB" w:rsidR="00BA4676" w:rsidRPr="00504735" w:rsidRDefault="00BA4676" w:rsidP="00BA4676">
            <w:pPr>
              <w:rPr>
                <w:rFonts w:cstheme="minorHAnsi"/>
                <w:szCs w:val="20"/>
                <w:lang w:val="fr-FR"/>
              </w:rPr>
            </w:pPr>
            <w:r w:rsidRPr="00504735">
              <w:rPr>
                <w:rFonts w:cstheme="minorHAnsi"/>
                <w:szCs w:val="20"/>
              </w:rPr>
              <w:t>Compressed iron and folic acid</w:t>
            </w:r>
          </w:p>
        </w:tc>
        <w:tc>
          <w:tcPr>
            <w:tcW w:w="719" w:type="pct"/>
          </w:tcPr>
          <w:p w14:paraId="42C55A0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281AFA5C"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2E036A06" w14:textId="77777777" w:rsidR="00BA4676" w:rsidRPr="00504735" w:rsidRDefault="00BA4676" w:rsidP="00BA4676">
            <w:pPr>
              <w:pStyle w:val="ListParagraph1"/>
              <w:spacing w:after="0"/>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val="restart"/>
          </w:tcPr>
          <w:p w14:paraId="54073069" w14:textId="77777777" w:rsidR="00BA4676" w:rsidRPr="00504735" w:rsidRDefault="00BA4676" w:rsidP="00BA4676">
            <w:pPr>
              <w:rPr>
                <w:rFonts w:cstheme="minorHAnsi"/>
                <w:b/>
                <w:szCs w:val="20"/>
                <w:lang w:val="fr-FR"/>
              </w:rPr>
            </w:pPr>
          </w:p>
          <w:p w14:paraId="32D909E2" w14:textId="77777777" w:rsidR="00BA4676" w:rsidRPr="00504735" w:rsidRDefault="00BA4676" w:rsidP="00BA4676">
            <w:pPr>
              <w:rPr>
                <w:rFonts w:cstheme="minorHAnsi"/>
                <w:b/>
                <w:szCs w:val="20"/>
                <w:lang w:val="fr-FR"/>
              </w:rPr>
            </w:pPr>
          </w:p>
          <w:p w14:paraId="4B5CDF7E" w14:textId="77777777" w:rsidR="00BA4676" w:rsidRPr="00504735" w:rsidRDefault="00BA4676" w:rsidP="00BA4676">
            <w:pPr>
              <w:rPr>
                <w:rFonts w:cstheme="minorHAnsi"/>
                <w:b/>
                <w:szCs w:val="20"/>
                <w:lang w:val="fr-FR"/>
              </w:rPr>
            </w:pPr>
          </w:p>
          <w:p w14:paraId="44F6CE0C" w14:textId="77777777" w:rsidR="00BA4676" w:rsidRPr="00504735" w:rsidRDefault="00BA4676" w:rsidP="00BA4676">
            <w:pPr>
              <w:rPr>
                <w:rFonts w:cstheme="minorHAnsi"/>
                <w:b/>
                <w:szCs w:val="20"/>
                <w:lang w:val="fr-FR"/>
              </w:rPr>
            </w:pPr>
          </w:p>
          <w:p w14:paraId="4B4B8411" w14:textId="77777777" w:rsidR="00BA4676" w:rsidRPr="00504735" w:rsidRDefault="00BA4676" w:rsidP="00BA4676">
            <w:pPr>
              <w:rPr>
                <w:rFonts w:cstheme="minorHAnsi"/>
                <w:b/>
                <w:szCs w:val="20"/>
                <w:lang w:val="fr-FR"/>
              </w:rPr>
            </w:pPr>
          </w:p>
          <w:p w14:paraId="2B16549F" w14:textId="77777777" w:rsidR="00BA4676" w:rsidRPr="00504735" w:rsidRDefault="00BA4676" w:rsidP="00BA4676">
            <w:pPr>
              <w:rPr>
                <w:rFonts w:cstheme="minorHAnsi"/>
                <w:b/>
                <w:szCs w:val="20"/>
                <w:lang w:val="fr-FR"/>
              </w:rPr>
            </w:pPr>
          </w:p>
          <w:p w14:paraId="12B92671" w14:textId="77777777" w:rsidR="00BA4676" w:rsidRPr="00504735" w:rsidRDefault="00BA4676" w:rsidP="00BA4676">
            <w:pPr>
              <w:rPr>
                <w:rFonts w:cstheme="minorHAnsi"/>
                <w:b/>
                <w:szCs w:val="20"/>
                <w:lang w:val="fr-FR"/>
              </w:rPr>
            </w:pPr>
          </w:p>
          <w:p w14:paraId="640465E3" w14:textId="77777777" w:rsidR="00BA4676" w:rsidRPr="00504735" w:rsidRDefault="00BA4676" w:rsidP="00BA4676">
            <w:pPr>
              <w:rPr>
                <w:rFonts w:cstheme="minorHAnsi"/>
                <w:b/>
                <w:szCs w:val="20"/>
                <w:lang w:val="fr-FR"/>
              </w:rPr>
            </w:pPr>
          </w:p>
          <w:p w14:paraId="17C58F15" w14:textId="77777777" w:rsidR="00BA4676" w:rsidRPr="00504735" w:rsidRDefault="00BA4676" w:rsidP="00BA4676">
            <w:pPr>
              <w:rPr>
                <w:rFonts w:cstheme="minorHAnsi"/>
                <w:b/>
                <w:szCs w:val="20"/>
                <w:lang w:val="fr-FR"/>
              </w:rPr>
            </w:pPr>
          </w:p>
          <w:p w14:paraId="110ED566" w14:textId="77777777" w:rsidR="00BA4676" w:rsidRPr="00504735" w:rsidRDefault="00BA4676" w:rsidP="00BA4676">
            <w:pPr>
              <w:rPr>
                <w:rFonts w:eastAsia="Times New Roman" w:cstheme="minorHAnsi"/>
                <w:color w:val="000000"/>
                <w:szCs w:val="20"/>
                <w:lang w:val="fr-FR"/>
              </w:rPr>
            </w:pPr>
          </w:p>
        </w:tc>
      </w:tr>
      <w:tr w:rsidR="00BA4676" w:rsidRPr="006974FC" w14:paraId="2212EFDE" w14:textId="77777777" w:rsidTr="004645BC">
        <w:trPr>
          <w:trHeight w:val="20"/>
        </w:trPr>
        <w:tc>
          <w:tcPr>
            <w:tcW w:w="262" w:type="pct"/>
          </w:tcPr>
          <w:p w14:paraId="6063078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2242945" w14:textId="25C68312" w:rsidR="00BA4676" w:rsidRPr="00504735" w:rsidRDefault="00BA4676" w:rsidP="00BA4676">
            <w:pPr>
              <w:rPr>
                <w:rFonts w:cstheme="minorHAnsi"/>
                <w:szCs w:val="20"/>
                <w:lang w:val="fr-FR"/>
              </w:rPr>
            </w:pPr>
            <w:r w:rsidRPr="00504735">
              <w:rPr>
                <w:rFonts w:cstheme="minorHAnsi"/>
                <w:szCs w:val="20"/>
              </w:rPr>
              <w:t>Iron and Injectable Folic Acid</w:t>
            </w:r>
          </w:p>
        </w:tc>
        <w:tc>
          <w:tcPr>
            <w:tcW w:w="719" w:type="pct"/>
          </w:tcPr>
          <w:p w14:paraId="50502AF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2E8CF29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7044434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5D6F21D"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70E3E4F4" w14:textId="77777777" w:rsidTr="004645BC">
        <w:trPr>
          <w:trHeight w:val="20"/>
        </w:trPr>
        <w:tc>
          <w:tcPr>
            <w:tcW w:w="262" w:type="pct"/>
          </w:tcPr>
          <w:p w14:paraId="4B88ED5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F070131" w14:textId="312EA828" w:rsidR="00BA4676" w:rsidRPr="00504735" w:rsidRDefault="00BA4676" w:rsidP="00BA4676">
            <w:pPr>
              <w:rPr>
                <w:rFonts w:cstheme="minorHAnsi"/>
                <w:szCs w:val="20"/>
                <w:lang w:val="fr-FR"/>
              </w:rPr>
            </w:pPr>
            <w:r w:rsidRPr="00504735">
              <w:rPr>
                <w:rFonts w:cstheme="minorHAnsi"/>
                <w:szCs w:val="20"/>
              </w:rPr>
              <w:t xml:space="preserve">Sulfate de zinc                                 </w:t>
            </w:r>
          </w:p>
        </w:tc>
        <w:tc>
          <w:tcPr>
            <w:tcW w:w="719" w:type="pct"/>
          </w:tcPr>
          <w:p w14:paraId="2AC5B10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7D255FE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1DDC7B75"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2E78F1E0"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550703F4" w14:textId="77777777" w:rsidTr="004645BC">
        <w:trPr>
          <w:trHeight w:val="20"/>
        </w:trPr>
        <w:tc>
          <w:tcPr>
            <w:tcW w:w="262" w:type="pct"/>
          </w:tcPr>
          <w:p w14:paraId="71D368E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66BBD3B" w14:textId="2199D19F" w:rsidR="00BA4676" w:rsidRPr="00504735" w:rsidRDefault="00BA4676" w:rsidP="00BA4676">
            <w:pPr>
              <w:rPr>
                <w:rFonts w:cstheme="minorHAnsi"/>
                <w:szCs w:val="20"/>
                <w:lang w:val="fr-FR"/>
              </w:rPr>
            </w:pPr>
            <w:r w:rsidRPr="00504735">
              <w:rPr>
                <w:rFonts w:cstheme="minorHAnsi"/>
                <w:szCs w:val="20"/>
              </w:rPr>
              <w:t xml:space="preserve">Iron and folic acid syrup                                   </w:t>
            </w:r>
          </w:p>
        </w:tc>
        <w:tc>
          <w:tcPr>
            <w:tcW w:w="719" w:type="pct"/>
          </w:tcPr>
          <w:p w14:paraId="7E476881"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1481288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39FCB31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2E6E357F"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696B6820" w14:textId="77777777" w:rsidTr="004645BC">
        <w:trPr>
          <w:trHeight w:val="20"/>
        </w:trPr>
        <w:tc>
          <w:tcPr>
            <w:tcW w:w="262" w:type="pct"/>
          </w:tcPr>
          <w:p w14:paraId="092F980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1E8566F" w14:textId="45E3FDE6" w:rsidR="00BA4676" w:rsidRPr="00504735" w:rsidRDefault="00BA4676" w:rsidP="00BA4676">
            <w:pPr>
              <w:rPr>
                <w:rFonts w:cstheme="minorHAnsi"/>
                <w:szCs w:val="20"/>
                <w:lang w:val="fr-FR"/>
              </w:rPr>
            </w:pPr>
            <w:r w:rsidRPr="00504735">
              <w:rPr>
                <w:rFonts w:cstheme="minorHAnsi"/>
                <w:szCs w:val="20"/>
              </w:rPr>
              <w:t xml:space="preserve">Vitamin A syrup                                   </w:t>
            </w:r>
          </w:p>
        </w:tc>
        <w:tc>
          <w:tcPr>
            <w:tcW w:w="719" w:type="pct"/>
          </w:tcPr>
          <w:p w14:paraId="4948868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7E5E280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7D32D22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21B64B17"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00555064" w14:textId="77777777" w:rsidTr="004645BC">
        <w:trPr>
          <w:trHeight w:val="20"/>
        </w:trPr>
        <w:tc>
          <w:tcPr>
            <w:tcW w:w="262" w:type="pct"/>
          </w:tcPr>
          <w:p w14:paraId="58868B5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C9D2C4D" w14:textId="74E0D496" w:rsidR="00BA4676" w:rsidRPr="00504735" w:rsidRDefault="00BA4676" w:rsidP="00BA4676">
            <w:pPr>
              <w:rPr>
                <w:rFonts w:cstheme="minorHAnsi"/>
                <w:szCs w:val="20"/>
                <w:lang w:val="fr-FR"/>
              </w:rPr>
            </w:pPr>
            <w:r w:rsidRPr="00504735">
              <w:rPr>
                <w:rFonts w:cstheme="minorHAnsi"/>
                <w:szCs w:val="20"/>
              </w:rPr>
              <w:t xml:space="preserve">Fer Sucrose Injectable                </w:t>
            </w:r>
          </w:p>
        </w:tc>
        <w:tc>
          <w:tcPr>
            <w:tcW w:w="719" w:type="pct"/>
          </w:tcPr>
          <w:p w14:paraId="74B964A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075857D5"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632E3A2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7F79D7B6"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382B2575" w14:textId="77777777" w:rsidTr="004645BC">
        <w:trPr>
          <w:trHeight w:val="20"/>
        </w:trPr>
        <w:tc>
          <w:tcPr>
            <w:tcW w:w="262" w:type="pct"/>
          </w:tcPr>
          <w:p w14:paraId="63F9B5C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DBEE4D6" w14:textId="2711D158" w:rsidR="00BA4676" w:rsidRPr="00504735" w:rsidRDefault="00BA4676" w:rsidP="00BA4676">
            <w:pPr>
              <w:rPr>
                <w:rFonts w:cstheme="minorHAnsi"/>
                <w:szCs w:val="20"/>
                <w:lang w:val="fr-FR"/>
              </w:rPr>
            </w:pPr>
            <w:r w:rsidRPr="00504735">
              <w:rPr>
                <w:rFonts w:cstheme="minorHAnsi"/>
                <w:szCs w:val="20"/>
              </w:rPr>
              <w:t>Oxytocin Injections (</w:t>
            </w:r>
            <w:proofErr w:type="spellStart"/>
            <w:r w:rsidRPr="00504735">
              <w:rPr>
                <w:rFonts w:cstheme="minorHAnsi"/>
                <w:szCs w:val="20"/>
              </w:rPr>
              <w:t>Syntocinon</w:t>
            </w:r>
            <w:proofErr w:type="spellEnd"/>
            <w:r w:rsidRPr="00504735">
              <w:rPr>
                <w:rFonts w:cstheme="minorHAnsi"/>
                <w:szCs w:val="20"/>
              </w:rPr>
              <w:t>/</w:t>
            </w:r>
            <w:proofErr w:type="gramStart"/>
            <w:r w:rsidRPr="00504735">
              <w:rPr>
                <w:rFonts w:cstheme="minorHAnsi"/>
                <w:szCs w:val="20"/>
              </w:rPr>
              <w:t xml:space="preserve">Pitocin)   </w:t>
            </w:r>
            <w:proofErr w:type="gramEnd"/>
            <w:r w:rsidRPr="00504735">
              <w:rPr>
                <w:rFonts w:cstheme="minorHAnsi"/>
                <w:szCs w:val="20"/>
              </w:rPr>
              <w:t xml:space="preserve">                      </w:t>
            </w:r>
          </w:p>
        </w:tc>
        <w:tc>
          <w:tcPr>
            <w:tcW w:w="719" w:type="pct"/>
          </w:tcPr>
          <w:p w14:paraId="1F5DDCA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6EE6D6B2"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28C7575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26D5A3A"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1F3FE2DE" w14:textId="77777777" w:rsidTr="004645BC">
        <w:trPr>
          <w:trHeight w:val="20"/>
        </w:trPr>
        <w:tc>
          <w:tcPr>
            <w:tcW w:w="262" w:type="pct"/>
          </w:tcPr>
          <w:p w14:paraId="6A48D0C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67F040B" w14:textId="13C2BA90" w:rsidR="00BA4676" w:rsidRPr="00504735" w:rsidRDefault="00BA4676" w:rsidP="00BA4676">
            <w:pPr>
              <w:rPr>
                <w:rFonts w:cstheme="minorHAnsi"/>
                <w:szCs w:val="20"/>
                <w:lang w:val="fr-FR"/>
              </w:rPr>
            </w:pPr>
            <w:r w:rsidRPr="00504735">
              <w:rPr>
                <w:rFonts w:cstheme="minorHAnsi"/>
                <w:szCs w:val="20"/>
              </w:rPr>
              <w:t xml:space="preserve">Hyoscine Butyl Bromide Injectable                  </w:t>
            </w:r>
          </w:p>
        </w:tc>
        <w:tc>
          <w:tcPr>
            <w:tcW w:w="719" w:type="pct"/>
          </w:tcPr>
          <w:p w14:paraId="51CADCFB"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6E8C71DB"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1CF8D53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1119A0F0"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3A0A454C" w14:textId="77777777" w:rsidTr="004645BC">
        <w:trPr>
          <w:trHeight w:val="20"/>
        </w:trPr>
        <w:tc>
          <w:tcPr>
            <w:tcW w:w="262" w:type="pct"/>
          </w:tcPr>
          <w:p w14:paraId="70EF23A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137C909" w14:textId="21499617" w:rsidR="00BA4676" w:rsidRPr="00504735" w:rsidRDefault="00BA4676" w:rsidP="00BA4676">
            <w:pPr>
              <w:rPr>
                <w:rFonts w:cstheme="minorHAnsi"/>
                <w:szCs w:val="20"/>
                <w:lang w:val="fr-FR"/>
              </w:rPr>
            </w:pPr>
            <w:r w:rsidRPr="00504735">
              <w:rPr>
                <w:rFonts w:cstheme="minorHAnsi"/>
                <w:szCs w:val="20"/>
              </w:rPr>
              <w:t xml:space="preserve">Methergine/ Methylergometrine Injectable                     </w:t>
            </w:r>
          </w:p>
        </w:tc>
        <w:tc>
          <w:tcPr>
            <w:tcW w:w="719" w:type="pct"/>
          </w:tcPr>
          <w:p w14:paraId="7428326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4522E5AC"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66D1D751"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1B3E247B"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235BB850" w14:textId="77777777" w:rsidTr="004645BC">
        <w:trPr>
          <w:trHeight w:val="20"/>
        </w:trPr>
        <w:tc>
          <w:tcPr>
            <w:tcW w:w="262" w:type="pct"/>
          </w:tcPr>
          <w:p w14:paraId="37113A72"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AFBE5FB" w14:textId="41EF972A" w:rsidR="00BA4676" w:rsidRPr="00504735" w:rsidRDefault="00BA4676" w:rsidP="00BA4676">
            <w:pPr>
              <w:rPr>
                <w:rFonts w:cstheme="minorHAnsi"/>
                <w:szCs w:val="20"/>
                <w:lang w:val="fr-FR"/>
              </w:rPr>
            </w:pPr>
            <w:r w:rsidRPr="00504735">
              <w:rPr>
                <w:rFonts w:cstheme="minorHAnsi"/>
                <w:szCs w:val="20"/>
              </w:rPr>
              <w:t xml:space="preserve">Methylergometrine Tablets                        </w:t>
            </w:r>
          </w:p>
        </w:tc>
        <w:tc>
          <w:tcPr>
            <w:tcW w:w="719" w:type="pct"/>
          </w:tcPr>
          <w:p w14:paraId="1CB29B5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0AFEF5B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7225000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10804174"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723BEC98" w14:textId="77777777" w:rsidTr="004645BC">
        <w:trPr>
          <w:trHeight w:val="20"/>
        </w:trPr>
        <w:tc>
          <w:tcPr>
            <w:tcW w:w="262" w:type="pct"/>
          </w:tcPr>
          <w:p w14:paraId="10BA9F3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27BE09E" w14:textId="18411A96" w:rsidR="00BA4676" w:rsidRPr="00504735" w:rsidRDefault="00BA4676" w:rsidP="00BA4676">
            <w:pPr>
              <w:rPr>
                <w:rFonts w:cstheme="minorHAnsi"/>
                <w:szCs w:val="20"/>
                <w:lang w:val="fr-FR"/>
              </w:rPr>
            </w:pPr>
            <w:r w:rsidRPr="00504735">
              <w:rPr>
                <w:rFonts w:cstheme="minorHAnsi"/>
                <w:szCs w:val="20"/>
              </w:rPr>
              <w:t xml:space="preserve">Misoprostol Tablet/ Prostodine Injection                         </w:t>
            </w:r>
          </w:p>
        </w:tc>
        <w:tc>
          <w:tcPr>
            <w:tcW w:w="719" w:type="pct"/>
          </w:tcPr>
          <w:p w14:paraId="4564F81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4D8EA3BC"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742C362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5F26E56A"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3CA012B7" w14:textId="77777777" w:rsidTr="004645BC">
        <w:trPr>
          <w:trHeight w:val="20"/>
        </w:trPr>
        <w:tc>
          <w:tcPr>
            <w:tcW w:w="262" w:type="pct"/>
          </w:tcPr>
          <w:p w14:paraId="7FF0824B"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8C379D9" w14:textId="31D6F4AE" w:rsidR="00BA4676" w:rsidRPr="00504735" w:rsidRDefault="00BA4676" w:rsidP="00BA4676">
            <w:pPr>
              <w:rPr>
                <w:rFonts w:cstheme="minorHAnsi"/>
                <w:szCs w:val="20"/>
                <w:lang w:val="fr-FR"/>
              </w:rPr>
            </w:pPr>
            <w:r w:rsidRPr="00504735">
              <w:rPr>
                <w:rFonts w:cstheme="minorHAnsi"/>
                <w:szCs w:val="20"/>
              </w:rPr>
              <w:t xml:space="preserve">Magnesium Sulphate Injection                          </w:t>
            </w:r>
          </w:p>
        </w:tc>
        <w:tc>
          <w:tcPr>
            <w:tcW w:w="719" w:type="pct"/>
          </w:tcPr>
          <w:p w14:paraId="0E26446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6D1A598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26E9D93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743F54AB"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4B67E828" w14:textId="77777777" w:rsidTr="004645BC">
        <w:trPr>
          <w:trHeight w:val="20"/>
        </w:trPr>
        <w:tc>
          <w:tcPr>
            <w:tcW w:w="262" w:type="pct"/>
          </w:tcPr>
          <w:p w14:paraId="63FAD43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8AC24BD" w14:textId="1D0B8B43" w:rsidR="00BA4676" w:rsidRPr="00504735" w:rsidRDefault="00BA4676" w:rsidP="00BA4676">
            <w:pPr>
              <w:rPr>
                <w:rFonts w:cstheme="minorHAnsi"/>
                <w:szCs w:val="20"/>
                <w:lang w:val="fr-FR"/>
              </w:rPr>
            </w:pPr>
            <w:r w:rsidRPr="00504735">
              <w:rPr>
                <w:rFonts w:cstheme="minorHAnsi"/>
                <w:szCs w:val="20"/>
              </w:rPr>
              <w:t>Betamethasone / Dexamethasone Injection</w:t>
            </w:r>
          </w:p>
        </w:tc>
        <w:tc>
          <w:tcPr>
            <w:tcW w:w="719" w:type="pct"/>
          </w:tcPr>
          <w:p w14:paraId="6F0A2992"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73E9A7B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65D51ED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3C0CA021"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1B3FB870" w14:textId="77777777" w:rsidTr="004645BC">
        <w:trPr>
          <w:trHeight w:val="20"/>
        </w:trPr>
        <w:tc>
          <w:tcPr>
            <w:tcW w:w="262" w:type="pct"/>
          </w:tcPr>
          <w:p w14:paraId="6C421C06"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F39F5AF" w14:textId="5DE3904D" w:rsidR="00BA4676" w:rsidRPr="00504735" w:rsidRDefault="00BA4676" w:rsidP="00BA4676">
            <w:pPr>
              <w:rPr>
                <w:rFonts w:cstheme="minorHAnsi"/>
                <w:szCs w:val="20"/>
                <w:lang w:val="fr-FR"/>
              </w:rPr>
            </w:pPr>
            <w:r w:rsidRPr="00504735">
              <w:rPr>
                <w:rFonts w:cstheme="minorHAnsi"/>
                <w:szCs w:val="20"/>
              </w:rPr>
              <w:t xml:space="preserve">Nifedipine/tablets                              </w:t>
            </w:r>
          </w:p>
        </w:tc>
        <w:tc>
          <w:tcPr>
            <w:tcW w:w="719" w:type="pct"/>
          </w:tcPr>
          <w:p w14:paraId="2D931CC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7FC4E9B1"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04629DB"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5EC08874"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033C2CBF" w14:textId="77777777" w:rsidTr="004645BC">
        <w:trPr>
          <w:trHeight w:val="20"/>
        </w:trPr>
        <w:tc>
          <w:tcPr>
            <w:tcW w:w="262" w:type="pct"/>
          </w:tcPr>
          <w:p w14:paraId="7693628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F38881A" w14:textId="3AAA84C1" w:rsidR="00BA4676" w:rsidRPr="00504735" w:rsidRDefault="00BA4676" w:rsidP="00BA4676">
            <w:pPr>
              <w:rPr>
                <w:rFonts w:cstheme="minorHAnsi"/>
                <w:szCs w:val="20"/>
                <w:lang w:val="fr-FR"/>
              </w:rPr>
            </w:pPr>
            <w:r w:rsidRPr="00504735">
              <w:rPr>
                <w:rFonts w:cstheme="minorHAnsi"/>
                <w:szCs w:val="20"/>
              </w:rPr>
              <w:t xml:space="preserve">Hydralazine Injectable                </w:t>
            </w:r>
          </w:p>
        </w:tc>
        <w:tc>
          <w:tcPr>
            <w:tcW w:w="719" w:type="pct"/>
          </w:tcPr>
          <w:p w14:paraId="06CA0F0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10AE971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14E7459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7668655"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2A639743" w14:textId="77777777" w:rsidTr="004645BC">
        <w:trPr>
          <w:trHeight w:val="20"/>
        </w:trPr>
        <w:tc>
          <w:tcPr>
            <w:tcW w:w="262" w:type="pct"/>
          </w:tcPr>
          <w:p w14:paraId="368D41E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425FC55" w14:textId="189EBD98" w:rsidR="00BA4676" w:rsidRPr="00504735" w:rsidRDefault="00BA4676" w:rsidP="00BA4676">
            <w:pPr>
              <w:rPr>
                <w:rFonts w:cstheme="minorHAnsi"/>
                <w:szCs w:val="20"/>
                <w:lang w:val="fr-FR"/>
              </w:rPr>
            </w:pPr>
            <w:r w:rsidRPr="00504735">
              <w:rPr>
                <w:rFonts w:cstheme="minorHAnsi"/>
                <w:szCs w:val="20"/>
              </w:rPr>
              <w:t xml:space="preserve">Diazepam Injectable                                                                                                                    </w:t>
            </w:r>
          </w:p>
        </w:tc>
        <w:tc>
          <w:tcPr>
            <w:tcW w:w="719" w:type="pct"/>
          </w:tcPr>
          <w:p w14:paraId="204E295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7193B322"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A4C0DB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62B73B1C"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0DA4D9AA" w14:textId="77777777" w:rsidTr="004645BC">
        <w:trPr>
          <w:trHeight w:val="20"/>
        </w:trPr>
        <w:tc>
          <w:tcPr>
            <w:tcW w:w="262" w:type="pct"/>
          </w:tcPr>
          <w:p w14:paraId="49AEA301"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BB04A02" w14:textId="48D5C159" w:rsidR="00BA4676" w:rsidRPr="00504735" w:rsidRDefault="00BA4676" w:rsidP="00BA4676">
            <w:pPr>
              <w:rPr>
                <w:rFonts w:cstheme="minorHAnsi"/>
                <w:szCs w:val="20"/>
                <w:lang w:val="fr-FR"/>
              </w:rPr>
            </w:pPr>
            <w:r w:rsidRPr="00504735">
              <w:rPr>
                <w:rFonts w:cstheme="minorHAnsi"/>
                <w:szCs w:val="20"/>
              </w:rPr>
              <w:t xml:space="preserve">Amoxycillin Tablets                                </w:t>
            </w:r>
          </w:p>
        </w:tc>
        <w:tc>
          <w:tcPr>
            <w:tcW w:w="719" w:type="pct"/>
          </w:tcPr>
          <w:p w14:paraId="4514171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2EC71B4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276D928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319A75C5"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58CC8343" w14:textId="77777777" w:rsidTr="004645BC">
        <w:trPr>
          <w:trHeight w:val="20"/>
        </w:trPr>
        <w:tc>
          <w:tcPr>
            <w:tcW w:w="262" w:type="pct"/>
          </w:tcPr>
          <w:p w14:paraId="083F131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6CC4C5E" w14:textId="53E8EF97" w:rsidR="00BA4676" w:rsidRPr="00504735" w:rsidRDefault="00BA4676" w:rsidP="00BA4676">
            <w:pPr>
              <w:rPr>
                <w:rFonts w:cstheme="minorHAnsi"/>
                <w:szCs w:val="20"/>
                <w:lang w:val="fr-FR"/>
              </w:rPr>
            </w:pPr>
            <w:proofErr w:type="spellStart"/>
            <w:r w:rsidRPr="00504735">
              <w:rPr>
                <w:rFonts w:cstheme="minorHAnsi"/>
                <w:szCs w:val="20"/>
              </w:rPr>
              <w:t>Amoxycilline</w:t>
            </w:r>
            <w:proofErr w:type="spellEnd"/>
            <w:r w:rsidRPr="00504735">
              <w:rPr>
                <w:rFonts w:cstheme="minorHAnsi"/>
                <w:szCs w:val="20"/>
              </w:rPr>
              <w:t xml:space="preserve"> Injectable                                </w:t>
            </w:r>
          </w:p>
        </w:tc>
        <w:tc>
          <w:tcPr>
            <w:tcW w:w="719" w:type="pct"/>
          </w:tcPr>
          <w:p w14:paraId="169AAB6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46ADA48B"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0E8E4F7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48AB849"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046A8FDE" w14:textId="77777777" w:rsidTr="004645BC">
        <w:trPr>
          <w:trHeight w:val="20"/>
        </w:trPr>
        <w:tc>
          <w:tcPr>
            <w:tcW w:w="262" w:type="pct"/>
          </w:tcPr>
          <w:p w14:paraId="38D48AC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CDC4A7C" w14:textId="64F0C92E" w:rsidR="00BA4676" w:rsidRPr="00504735" w:rsidRDefault="00BA4676" w:rsidP="00BA4676">
            <w:pPr>
              <w:rPr>
                <w:rFonts w:cstheme="minorHAnsi"/>
                <w:szCs w:val="20"/>
                <w:lang w:val="fr-FR"/>
              </w:rPr>
            </w:pPr>
            <w:r w:rsidRPr="00504735">
              <w:rPr>
                <w:rFonts w:cstheme="minorHAnsi"/>
                <w:szCs w:val="20"/>
              </w:rPr>
              <w:t xml:space="preserve">Ampicillin Tablets                               </w:t>
            </w:r>
          </w:p>
        </w:tc>
        <w:tc>
          <w:tcPr>
            <w:tcW w:w="719" w:type="pct"/>
          </w:tcPr>
          <w:p w14:paraId="3A22434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4F7ABDAC"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32CB5E01"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3EE22321"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77B3DD6A" w14:textId="77777777" w:rsidTr="004645BC">
        <w:trPr>
          <w:trHeight w:val="20"/>
        </w:trPr>
        <w:tc>
          <w:tcPr>
            <w:tcW w:w="262" w:type="pct"/>
          </w:tcPr>
          <w:p w14:paraId="071DFA3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413C24E" w14:textId="60A09418" w:rsidR="00BA4676" w:rsidRPr="00504735" w:rsidRDefault="00BA4676" w:rsidP="00BA4676">
            <w:pPr>
              <w:rPr>
                <w:rFonts w:cstheme="minorHAnsi"/>
                <w:szCs w:val="20"/>
                <w:lang w:val="fr-FR"/>
              </w:rPr>
            </w:pPr>
            <w:r w:rsidRPr="00504735">
              <w:rPr>
                <w:rFonts w:cstheme="minorHAnsi"/>
                <w:szCs w:val="20"/>
              </w:rPr>
              <w:t xml:space="preserve">Ampicilline Injectable                             </w:t>
            </w:r>
          </w:p>
        </w:tc>
        <w:tc>
          <w:tcPr>
            <w:tcW w:w="719" w:type="pct"/>
          </w:tcPr>
          <w:p w14:paraId="2511ED0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3BBECBFB"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21A43CF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34C4A9D3"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1761D0BA" w14:textId="77777777" w:rsidTr="004645BC">
        <w:trPr>
          <w:trHeight w:val="20"/>
        </w:trPr>
        <w:tc>
          <w:tcPr>
            <w:tcW w:w="262" w:type="pct"/>
          </w:tcPr>
          <w:p w14:paraId="4A421C9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54F10FC" w14:textId="3A1A89B5" w:rsidR="00BA4676" w:rsidRPr="00504735" w:rsidRDefault="00BA4676" w:rsidP="00BA4676">
            <w:pPr>
              <w:rPr>
                <w:rFonts w:cstheme="minorHAnsi"/>
                <w:szCs w:val="20"/>
                <w:lang w:val="fr-FR"/>
              </w:rPr>
            </w:pPr>
            <w:r w:rsidRPr="00504735">
              <w:rPr>
                <w:rFonts w:cstheme="minorHAnsi"/>
                <w:szCs w:val="20"/>
              </w:rPr>
              <w:t xml:space="preserve">Tinidazole Tablets                                </w:t>
            </w:r>
          </w:p>
        </w:tc>
        <w:tc>
          <w:tcPr>
            <w:tcW w:w="719" w:type="pct"/>
          </w:tcPr>
          <w:p w14:paraId="254B8EBB"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5EAF671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0A1297F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65C20C5"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33A565D8" w14:textId="77777777" w:rsidTr="004645BC">
        <w:trPr>
          <w:trHeight w:val="20"/>
        </w:trPr>
        <w:tc>
          <w:tcPr>
            <w:tcW w:w="262" w:type="pct"/>
          </w:tcPr>
          <w:p w14:paraId="1E913B0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4922BA6" w14:textId="5169439E" w:rsidR="00BA4676" w:rsidRPr="00504735" w:rsidRDefault="00BA4676" w:rsidP="00BA4676">
            <w:pPr>
              <w:rPr>
                <w:rFonts w:cstheme="minorHAnsi"/>
                <w:szCs w:val="20"/>
                <w:lang w:val="fr-FR"/>
              </w:rPr>
            </w:pPr>
            <w:r w:rsidRPr="00504735">
              <w:rPr>
                <w:rFonts w:cstheme="minorHAnsi"/>
                <w:szCs w:val="20"/>
              </w:rPr>
              <w:t xml:space="preserve">Cloxacillin Tablets                               </w:t>
            </w:r>
          </w:p>
        </w:tc>
        <w:tc>
          <w:tcPr>
            <w:tcW w:w="719" w:type="pct"/>
          </w:tcPr>
          <w:p w14:paraId="36A14A4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64AC8BB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A78F59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1D71D92D"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35D49740" w14:textId="77777777" w:rsidTr="004645BC">
        <w:trPr>
          <w:trHeight w:val="20"/>
        </w:trPr>
        <w:tc>
          <w:tcPr>
            <w:tcW w:w="262" w:type="pct"/>
          </w:tcPr>
          <w:p w14:paraId="6B40E8C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42F2E47" w14:textId="055BBAFD" w:rsidR="00BA4676" w:rsidRPr="00504735" w:rsidRDefault="00BA4676" w:rsidP="00BA4676">
            <w:pPr>
              <w:rPr>
                <w:rFonts w:cstheme="minorHAnsi"/>
                <w:szCs w:val="20"/>
                <w:lang w:val="fr-FR"/>
              </w:rPr>
            </w:pPr>
            <w:r w:rsidRPr="00504735">
              <w:rPr>
                <w:rFonts w:cstheme="minorHAnsi"/>
                <w:szCs w:val="20"/>
              </w:rPr>
              <w:t xml:space="preserve">Erythromycin Tablets                              </w:t>
            </w:r>
          </w:p>
        </w:tc>
        <w:tc>
          <w:tcPr>
            <w:tcW w:w="719" w:type="pct"/>
          </w:tcPr>
          <w:p w14:paraId="110F29B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0DC1309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772178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7EFC72FF"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2FC20D8B" w14:textId="77777777" w:rsidTr="004645BC">
        <w:trPr>
          <w:trHeight w:val="20"/>
        </w:trPr>
        <w:tc>
          <w:tcPr>
            <w:tcW w:w="262" w:type="pct"/>
          </w:tcPr>
          <w:p w14:paraId="37BB3A6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4BC7E8D" w14:textId="316ECE4C" w:rsidR="00BA4676" w:rsidRPr="00504735" w:rsidRDefault="00BA4676" w:rsidP="00BA4676">
            <w:pPr>
              <w:rPr>
                <w:rFonts w:cstheme="minorHAnsi"/>
                <w:szCs w:val="20"/>
                <w:lang w:val="fr-FR"/>
              </w:rPr>
            </w:pPr>
            <w:r w:rsidRPr="00504735">
              <w:rPr>
                <w:rFonts w:cstheme="minorHAnsi"/>
                <w:szCs w:val="20"/>
              </w:rPr>
              <w:t xml:space="preserve">Gentamycine Injectable                                                                                                    </w:t>
            </w:r>
          </w:p>
        </w:tc>
        <w:tc>
          <w:tcPr>
            <w:tcW w:w="719" w:type="pct"/>
          </w:tcPr>
          <w:p w14:paraId="6E4FA7BC"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00E2C03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15F42365"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51FE9C61"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4E920717" w14:textId="77777777" w:rsidTr="004645BC">
        <w:trPr>
          <w:trHeight w:val="20"/>
        </w:trPr>
        <w:tc>
          <w:tcPr>
            <w:tcW w:w="262" w:type="pct"/>
          </w:tcPr>
          <w:p w14:paraId="428E56A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99E1CC0" w14:textId="1F0FC0AE" w:rsidR="00BA4676" w:rsidRPr="00504735" w:rsidRDefault="00BA4676" w:rsidP="00BA4676">
            <w:pPr>
              <w:rPr>
                <w:rFonts w:cstheme="minorHAnsi"/>
                <w:szCs w:val="20"/>
                <w:lang w:val="fr-FR"/>
              </w:rPr>
            </w:pPr>
            <w:r w:rsidRPr="00504735">
              <w:rPr>
                <w:rFonts w:cstheme="minorHAnsi"/>
                <w:szCs w:val="20"/>
              </w:rPr>
              <w:t>Metronidazole Tablet</w:t>
            </w:r>
          </w:p>
        </w:tc>
        <w:tc>
          <w:tcPr>
            <w:tcW w:w="719" w:type="pct"/>
          </w:tcPr>
          <w:p w14:paraId="71C1EFC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3818931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21CEAAB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10775F5C"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48C8BDA2" w14:textId="77777777" w:rsidTr="004645BC">
        <w:trPr>
          <w:trHeight w:val="20"/>
        </w:trPr>
        <w:tc>
          <w:tcPr>
            <w:tcW w:w="262" w:type="pct"/>
          </w:tcPr>
          <w:p w14:paraId="5326DFC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564FBF7" w14:textId="0573E4E3" w:rsidR="00BA4676" w:rsidRPr="00504735" w:rsidRDefault="00BA4676" w:rsidP="00BA4676">
            <w:pPr>
              <w:rPr>
                <w:rFonts w:cstheme="minorHAnsi"/>
                <w:szCs w:val="20"/>
                <w:lang w:val="fr-FR"/>
              </w:rPr>
            </w:pPr>
            <w:r w:rsidRPr="00504735">
              <w:rPr>
                <w:rFonts w:cstheme="minorHAnsi"/>
                <w:szCs w:val="20"/>
              </w:rPr>
              <w:t xml:space="preserve">Métronidazole Injectable                                                                                                                                </w:t>
            </w:r>
          </w:p>
        </w:tc>
        <w:tc>
          <w:tcPr>
            <w:tcW w:w="719" w:type="pct"/>
          </w:tcPr>
          <w:p w14:paraId="5E22FE8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7F8C86E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D1FDBF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5A45F4AF"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4815FFB8" w14:textId="77777777" w:rsidTr="004645BC">
        <w:trPr>
          <w:trHeight w:val="20"/>
        </w:trPr>
        <w:tc>
          <w:tcPr>
            <w:tcW w:w="262" w:type="pct"/>
          </w:tcPr>
          <w:p w14:paraId="581FC472"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5C02606" w14:textId="5AEAEDA6" w:rsidR="00BA4676" w:rsidRPr="00504735" w:rsidRDefault="00BA4676" w:rsidP="00BA4676">
            <w:pPr>
              <w:rPr>
                <w:rFonts w:cstheme="minorHAnsi"/>
                <w:szCs w:val="20"/>
                <w:lang w:val="fr-FR"/>
              </w:rPr>
            </w:pPr>
            <w:r w:rsidRPr="00504735">
              <w:rPr>
                <w:rFonts w:cstheme="minorHAnsi"/>
                <w:szCs w:val="20"/>
              </w:rPr>
              <w:t xml:space="preserve">Albendazole /Mebendazole Injectable                                                                                                                            </w:t>
            </w:r>
          </w:p>
        </w:tc>
        <w:tc>
          <w:tcPr>
            <w:tcW w:w="719" w:type="pct"/>
          </w:tcPr>
          <w:p w14:paraId="477FA18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066385D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33134B6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63F5E6C"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6215FFA3" w14:textId="77777777" w:rsidTr="004645BC">
        <w:trPr>
          <w:trHeight w:val="20"/>
        </w:trPr>
        <w:tc>
          <w:tcPr>
            <w:tcW w:w="262" w:type="pct"/>
          </w:tcPr>
          <w:p w14:paraId="0F000F5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0581EE5" w14:textId="38571E09" w:rsidR="00BA4676" w:rsidRPr="00504735" w:rsidRDefault="00BA4676" w:rsidP="00BA4676">
            <w:pPr>
              <w:rPr>
                <w:rFonts w:cstheme="minorHAnsi"/>
                <w:szCs w:val="20"/>
                <w:lang w:val="fr-FR"/>
              </w:rPr>
            </w:pPr>
            <w:r w:rsidRPr="00504735">
              <w:rPr>
                <w:rFonts w:cstheme="minorHAnsi"/>
                <w:szCs w:val="20"/>
              </w:rPr>
              <w:t xml:space="preserve">Albendazole Sirop                            </w:t>
            </w:r>
          </w:p>
        </w:tc>
        <w:tc>
          <w:tcPr>
            <w:tcW w:w="719" w:type="pct"/>
          </w:tcPr>
          <w:p w14:paraId="1FA5FED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3E2DB101"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79EC50B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79E1AF7B"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69736CAE" w14:textId="77777777" w:rsidTr="004645BC">
        <w:trPr>
          <w:trHeight w:val="20"/>
        </w:trPr>
        <w:tc>
          <w:tcPr>
            <w:tcW w:w="262" w:type="pct"/>
          </w:tcPr>
          <w:p w14:paraId="00FCF71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3A01642" w14:textId="79FF13DA" w:rsidR="00BA4676" w:rsidRPr="00504735" w:rsidRDefault="00BA4676" w:rsidP="00BA4676">
            <w:pPr>
              <w:rPr>
                <w:rFonts w:cstheme="minorHAnsi"/>
                <w:szCs w:val="20"/>
                <w:lang w:val="fr-FR"/>
              </w:rPr>
            </w:pPr>
            <w:r w:rsidRPr="00504735">
              <w:rPr>
                <w:rFonts w:cstheme="minorHAnsi"/>
                <w:szCs w:val="20"/>
              </w:rPr>
              <w:t xml:space="preserve">Dicyclomine Tablets                                </w:t>
            </w:r>
          </w:p>
        </w:tc>
        <w:tc>
          <w:tcPr>
            <w:tcW w:w="719" w:type="pct"/>
          </w:tcPr>
          <w:p w14:paraId="2F82A0D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41614CA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CC6767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74BBF358"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32B1B6F0" w14:textId="77777777" w:rsidTr="004645BC">
        <w:trPr>
          <w:trHeight w:val="20"/>
        </w:trPr>
        <w:tc>
          <w:tcPr>
            <w:tcW w:w="262" w:type="pct"/>
          </w:tcPr>
          <w:p w14:paraId="0C1D36D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7CD9199" w14:textId="09DAEAEA" w:rsidR="00BA4676" w:rsidRPr="00504735" w:rsidRDefault="00BA4676" w:rsidP="00BA4676">
            <w:pPr>
              <w:rPr>
                <w:rFonts w:cstheme="minorHAnsi"/>
                <w:szCs w:val="20"/>
                <w:lang w:val="fr-FR"/>
              </w:rPr>
            </w:pPr>
            <w:r w:rsidRPr="00504735">
              <w:rPr>
                <w:rFonts w:cstheme="minorHAnsi"/>
                <w:szCs w:val="20"/>
              </w:rPr>
              <w:t xml:space="preserve">Paracetamol / Diclofenac (Voveran) Tablets </w:t>
            </w:r>
          </w:p>
        </w:tc>
        <w:tc>
          <w:tcPr>
            <w:tcW w:w="719" w:type="pct"/>
          </w:tcPr>
          <w:p w14:paraId="04577CF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2B61D62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6361D93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3BD698D3"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3AAF9D90" w14:textId="77777777" w:rsidTr="004645BC">
        <w:trPr>
          <w:trHeight w:val="20"/>
        </w:trPr>
        <w:tc>
          <w:tcPr>
            <w:tcW w:w="262" w:type="pct"/>
          </w:tcPr>
          <w:p w14:paraId="66C3D852"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24EB868" w14:textId="02160D2A" w:rsidR="00BA4676" w:rsidRPr="00504735" w:rsidRDefault="00BA4676" w:rsidP="00BA4676">
            <w:pPr>
              <w:rPr>
                <w:rFonts w:cstheme="minorHAnsi"/>
                <w:szCs w:val="20"/>
                <w:lang w:val="fr-FR"/>
              </w:rPr>
            </w:pPr>
            <w:r w:rsidRPr="00504735">
              <w:rPr>
                <w:rFonts w:cstheme="minorHAnsi"/>
                <w:szCs w:val="20"/>
              </w:rPr>
              <w:t xml:space="preserve">Ibuprofen Tablets                                 </w:t>
            </w:r>
          </w:p>
        </w:tc>
        <w:tc>
          <w:tcPr>
            <w:tcW w:w="719" w:type="pct"/>
          </w:tcPr>
          <w:p w14:paraId="21050F8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5A30714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0F77729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7474AA21"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46582601" w14:textId="77777777" w:rsidTr="004645BC">
        <w:trPr>
          <w:trHeight w:val="20"/>
        </w:trPr>
        <w:tc>
          <w:tcPr>
            <w:tcW w:w="262" w:type="pct"/>
          </w:tcPr>
          <w:p w14:paraId="7E3C749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052293C" w14:textId="6258C5B3" w:rsidR="00BA4676" w:rsidRPr="00504735" w:rsidRDefault="00BA4676" w:rsidP="00BA4676">
            <w:pPr>
              <w:rPr>
                <w:rFonts w:cstheme="minorHAnsi"/>
                <w:szCs w:val="20"/>
                <w:lang w:val="fr-FR"/>
              </w:rPr>
            </w:pPr>
            <w:r w:rsidRPr="00504735">
              <w:rPr>
                <w:rFonts w:cstheme="minorHAnsi"/>
                <w:szCs w:val="20"/>
              </w:rPr>
              <w:t>Paracetamol / Diclofenac Sodium (</w:t>
            </w:r>
            <w:proofErr w:type="spellStart"/>
            <w:r w:rsidRPr="00504735">
              <w:rPr>
                <w:rFonts w:cstheme="minorHAnsi"/>
                <w:szCs w:val="20"/>
              </w:rPr>
              <w:t>Voveran</w:t>
            </w:r>
            <w:proofErr w:type="spellEnd"/>
            <w:r w:rsidRPr="00504735">
              <w:rPr>
                <w:rFonts w:cstheme="minorHAnsi"/>
                <w:szCs w:val="20"/>
              </w:rPr>
              <w:t xml:space="preserve">) Injectable                                                                                                                                                                    </w:t>
            </w:r>
          </w:p>
        </w:tc>
        <w:tc>
          <w:tcPr>
            <w:tcW w:w="719" w:type="pct"/>
          </w:tcPr>
          <w:p w14:paraId="1B04D53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2374608B"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2A88BD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570A6F2E"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33CB88FB" w14:textId="77777777" w:rsidTr="004645BC">
        <w:trPr>
          <w:trHeight w:val="20"/>
        </w:trPr>
        <w:tc>
          <w:tcPr>
            <w:tcW w:w="262" w:type="pct"/>
          </w:tcPr>
          <w:p w14:paraId="3EB6DC9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83959BC" w14:textId="1B9BD8C9" w:rsidR="00BA4676" w:rsidRPr="00504735" w:rsidRDefault="00BA4676" w:rsidP="00BA4676">
            <w:pPr>
              <w:rPr>
                <w:rFonts w:cstheme="minorHAnsi"/>
                <w:szCs w:val="20"/>
                <w:lang w:val="fr-FR"/>
              </w:rPr>
            </w:pPr>
            <w:r w:rsidRPr="00504735">
              <w:rPr>
                <w:rFonts w:cstheme="minorHAnsi"/>
                <w:szCs w:val="20"/>
              </w:rPr>
              <w:t xml:space="preserve">Chloramphenicol Ophthalmic Ointment                          </w:t>
            </w:r>
          </w:p>
        </w:tc>
        <w:tc>
          <w:tcPr>
            <w:tcW w:w="719" w:type="pct"/>
          </w:tcPr>
          <w:p w14:paraId="1B3442B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3EF0098C"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19AB1A0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5411392E"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194C5B0F" w14:textId="77777777" w:rsidTr="004645BC">
        <w:trPr>
          <w:trHeight w:val="20"/>
        </w:trPr>
        <w:tc>
          <w:tcPr>
            <w:tcW w:w="262" w:type="pct"/>
          </w:tcPr>
          <w:p w14:paraId="2252D4E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EBEAC4F" w14:textId="388C545D" w:rsidR="00BA4676" w:rsidRPr="00504735" w:rsidRDefault="00BA4676" w:rsidP="00BA4676">
            <w:pPr>
              <w:rPr>
                <w:rFonts w:cstheme="minorHAnsi"/>
                <w:szCs w:val="20"/>
                <w:lang w:val="fr-FR"/>
              </w:rPr>
            </w:pPr>
            <w:r w:rsidRPr="00504735">
              <w:rPr>
                <w:rFonts w:cstheme="minorHAnsi"/>
                <w:szCs w:val="20"/>
              </w:rPr>
              <w:t xml:space="preserve">Adrenaline Injection                                                                                                                                   </w:t>
            </w:r>
          </w:p>
        </w:tc>
        <w:tc>
          <w:tcPr>
            <w:tcW w:w="719" w:type="pct"/>
          </w:tcPr>
          <w:p w14:paraId="53E53F5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1CBBFB5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72A639C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6E038D30"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1675C903" w14:textId="77777777" w:rsidTr="004645BC">
        <w:trPr>
          <w:trHeight w:val="20"/>
        </w:trPr>
        <w:tc>
          <w:tcPr>
            <w:tcW w:w="262" w:type="pct"/>
          </w:tcPr>
          <w:p w14:paraId="214E023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8B83241" w14:textId="1A242215" w:rsidR="00BA4676" w:rsidRPr="00504735" w:rsidRDefault="00BA4676" w:rsidP="00BA4676">
            <w:pPr>
              <w:rPr>
                <w:rFonts w:cstheme="minorHAnsi"/>
                <w:szCs w:val="20"/>
                <w:lang w:val="fr-FR"/>
              </w:rPr>
            </w:pPr>
            <w:r w:rsidRPr="00504735">
              <w:rPr>
                <w:rFonts w:cstheme="minorHAnsi"/>
                <w:szCs w:val="20"/>
              </w:rPr>
              <w:t xml:space="preserve">Amikacine Injectable                                                                                                                                    </w:t>
            </w:r>
          </w:p>
        </w:tc>
        <w:tc>
          <w:tcPr>
            <w:tcW w:w="719" w:type="pct"/>
          </w:tcPr>
          <w:p w14:paraId="5D6CB08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2DBCAE0B"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3A6D99A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19ACD50B"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0C1D7BE6" w14:textId="77777777" w:rsidTr="004645BC">
        <w:trPr>
          <w:trHeight w:val="20"/>
        </w:trPr>
        <w:tc>
          <w:tcPr>
            <w:tcW w:w="262" w:type="pct"/>
          </w:tcPr>
          <w:p w14:paraId="3FAD2C8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19289AA" w14:textId="3A5FA243" w:rsidR="00BA4676" w:rsidRPr="00504735" w:rsidRDefault="00BA4676" w:rsidP="00BA4676">
            <w:pPr>
              <w:rPr>
                <w:rFonts w:cstheme="minorHAnsi"/>
                <w:szCs w:val="20"/>
                <w:lang w:val="fr-FR"/>
              </w:rPr>
            </w:pPr>
            <w:r w:rsidRPr="00504735">
              <w:rPr>
                <w:rFonts w:cstheme="minorHAnsi"/>
                <w:szCs w:val="20"/>
              </w:rPr>
              <w:t xml:space="preserve">Xylocaine/Lidocaine/Linocaine Injection                                                                                                                           </w:t>
            </w:r>
          </w:p>
        </w:tc>
        <w:tc>
          <w:tcPr>
            <w:tcW w:w="719" w:type="pct"/>
          </w:tcPr>
          <w:p w14:paraId="1DB82F4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3DFB703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720CE69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73F7FFCE"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028F2A90" w14:textId="77777777" w:rsidTr="004645BC">
        <w:trPr>
          <w:trHeight w:val="20"/>
        </w:trPr>
        <w:tc>
          <w:tcPr>
            <w:tcW w:w="262" w:type="pct"/>
          </w:tcPr>
          <w:p w14:paraId="6226D5F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6EBFD91" w14:textId="6DA3DF1B" w:rsidR="00BA4676" w:rsidRPr="00504735" w:rsidRDefault="00BA4676" w:rsidP="00BA4676">
            <w:pPr>
              <w:rPr>
                <w:rFonts w:cstheme="minorHAnsi"/>
                <w:szCs w:val="20"/>
                <w:lang w:val="fr-FR"/>
              </w:rPr>
            </w:pPr>
            <w:proofErr w:type="spellStart"/>
            <w:r w:rsidRPr="00504735">
              <w:rPr>
                <w:rFonts w:cstheme="minorHAnsi"/>
                <w:szCs w:val="20"/>
              </w:rPr>
              <w:t>Sensorcaine</w:t>
            </w:r>
            <w:proofErr w:type="spellEnd"/>
            <w:r w:rsidRPr="00504735">
              <w:rPr>
                <w:rFonts w:cstheme="minorHAnsi"/>
                <w:szCs w:val="20"/>
              </w:rPr>
              <w:t xml:space="preserve"> Injectable                                                                                                                                    </w:t>
            </w:r>
          </w:p>
        </w:tc>
        <w:tc>
          <w:tcPr>
            <w:tcW w:w="719" w:type="pct"/>
          </w:tcPr>
          <w:p w14:paraId="266B4F1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7DC4D2C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02D8194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374F918A"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69CA2E38" w14:textId="77777777" w:rsidTr="004645BC">
        <w:trPr>
          <w:trHeight w:val="20"/>
        </w:trPr>
        <w:tc>
          <w:tcPr>
            <w:tcW w:w="262" w:type="pct"/>
          </w:tcPr>
          <w:p w14:paraId="49608F1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85EF2E1" w14:textId="01E0B006" w:rsidR="00BA4676" w:rsidRPr="00504735" w:rsidRDefault="00C532B3" w:rsidP="00BA4676">
            <w:pPr>
              <w:rPr>
                <w:rFonts w:cstheme="minorHAnsi"/>
                <w:szCs w:val="20"/>
                <w:lang w:val="fr-FR"/>
              </w:rPr>
            </w:pPr>
            <w:r w:rsidRPr="00504735">
              <w:rPr>
                <w:rFonts w:cstheme="minorHAnsi"/>
                <w:szCs w:val="20"/>
              </w:rPr>
              <w:t xml:space="preserve">Phénobarbital Injectable                                                                                                                                 </w:t>
            </w:r>
          </w:p>
        </w:tc>
        <w:tc>
          <w:tcPr>
            <w:tcW w:w="719" w:type="pct"/>
          </w:tcPr>
          <w:p w14:paraId="0D9853B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27D0733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02E1CA4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2B18999F"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424FDE60" w14:textId="77777777" w:rsidTr="004645BC">
        <w:trPr>
          <w:trHeight w:val="20"/>
        </w:trPr>
        <w:tc>
          <w:tcPr>
            <w:tcW w:w="262" w:type="pct"/>
          </w:tcPr>
          <w:p w14:paraId="0C5C19C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4567FD3" w14:textId="543E9E69" w:rsidR="00BA4676" w:rsidRPr="00504735" w:rsidRDefault="00BA4676" w:rsidP="00BA4676">
            <w:pPr>
              <w:rPr>
                <w:rFonts w:cstheme="minorHAnsi"/>
                <w:szCs w:val="20"/>
                <w:lang w:val="fr-FR"/>
              </w:rPr>
            </w:pPr>
            <w:r w:rsidRPr="00504735">
              <w:rPr>
                <w:rFonts w:cstheme="minorHAnsi"/>
                <w:szCs w:val="20"/>
              </w:rPr>
              <w:t xml:space="preserve">Phenytoin Injection                                                                                                                                    </w:t>
            </w:r>
          </w:p>
        </w:tc>
        <w:tc>
          <w:tcPr>
            <w:tcW w:w="719" w:type="pct"/>
          </w:tcPr>
          <w:p w14:paraId="45729DE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591FFE4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3B6BE54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3548BB8D"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4E2BF0CA" w14:textId="77777777" w:rsidTr="004645BC">
        <w:trPr>
          <w:trHeight w:val="20"/>
        </w:trPr>
        <w:tc>
          <w:tcPr>
            <w:tcW w:w="262" w:type="pct"/>
          </w:tcPr>
          <w:p w14:paraId="0D12CDA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5689C7F" w14:textId="75D8D4D3" w:rsidR="00BA4676" w:rsidRPr="00504735" w:rsidRDefault="00BA4676" w:rsidP="00BA4676">
            <w:pPr>
              <w:rPr>
                <w:rFonts w:cstheme="minorHAnsi"/>
                <w:szCs w:val="20"/>
                <w:lang w:val="fr-FR"/>
              </w:rPr>
            </w:pPr>
            <w:r w:rsidRPr="00504735">
              <w:rPr>
                <w:rFonts w:cstheme="minorHAnsi"/>
                <w:szCs w:val="20"/>
              </w:rPr>
              <w:t xml:space="preserve">Ceftriaxone Sodium Injection                                                                                                                                </w:t>
            </w:r>
          </w:p>
        </w:tc>
        <w:tc>
          <w:tcPr>
            <w:tcW w:w="719" w:type="pct"/>
          </w:tcPr>
          <w:p w14:paraId="39486E4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2ABB983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79CAA06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6D78CBB6"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487E965B" w14:textId="77777777" w:rsidTr="004645BC">
        <w:trPr>
          <w:trHeight w:val="20"/>
        </w:trPr>
        <w:tc>
          <w:tcPr>
            <w:tcW w:w="262" w:type="pct"/>
          </w:tcPr>
          <w:p w14:paraId="06C14FF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125CE16" w14:textId="62C75B30" w:rsidR="00BA4676" w:rsidRPr="00504735" w:rsidRDefault="00BA4676" w:rsidP="00BA4676">
            <w:pPr>
              <w:rPr>
                <w:rFonts w:cstheme="minorHAnsi"/>
                <w:szCs w:val="20"/>
                <w:lang w:val="fr-FR"/>
              </w:rPr>
            </w:pPr>
            <w:proofErr w:type="spellStart"/>
            <w:proofErr w:type="gramStart"/>
            <w:r w:rsidRPr="00504735">
              <w:rPr>
                <w:rFonts w:cstheme="minorHAnsi"/>
                <w:szCs w:val="20"/>
              </w:rPr>
              <w:t>Cefotoxamine</w:t>
            </w:r>
            <w:proofErr w:type="spellEnd"/>
            <w:r w:rsidRPr="00504735">
              <w:rPr>
                <w:rFonts w:cstheme="minorHAnsi"/>
                <w:szCs w:val="20"/>
              </w:rPr>
              <w:t xml:space="preserve">  Injectable</w:t>
            </w:r>
            <w:proofErr w:type="gramEnd"/>
            <w:r w:rsidRPr="00504735">
              <w:rPr>
                <w:rFonts w:cstheme="minorHAnsi"/>
                <w:szCs w:val="20"/>
              </w:rPr>
              <w:t xml:space="preserve">                                                                                                                                </w:t>
            </w:r>
          </w:p>
        </w:tc>
        <w:tc>
          <w:tcPr>
            <w:tcW w:w="719" w:type="pct"/>
          </w:tcPr>
          <w:p w14:paraId="625FF88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16CE71B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08EE54E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3A3CC5D7"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59587DEB" w14:textId="77777777" w:rsidTr="004645BC">
        <w:trPr>
          <w:trHeight w:val="20"/>
        </w:trPr>
        <w:tc>
          <w:tcPr>
            <w:tcW w:w="262" w:type="pct"/>
          </w:tcPr>
          <w:p w14:paraId="3B5B055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DE7A940" w14:textId="10A21A55" w:rsidR="00BA4676" w:rsidRPr="00504735" w:rsidRDefault="00BA4676" w:rsidP="00BA4676">
            <w:pPr>
              <w:rPr>
                <w:rFonts w:cstheme="minorHAnsi"/>
                <w:szCs w:val="20"/>
                <w:lang w:val="fr-FR"/>
              </w:rPr>
            </w:pPr>
            <w:r w:rsidRPr="00504735">
              <w:rPr>
                <w:rFonts w:cstheme="minorHAnsi"/>
                <w:szCs w:val="20"/>
              </w:rPr>
              <w:t xml:space="preserve">Promethazine HCL Injectable                                                                                                                                 </w:t>
            </w:r>
          </w:p>
        </w:tc>
        <w:tc>
          <w:tcPr>
            <w:tcW w:w="719" w:type="pct"/>
          </w:tcPr>
          <w:p w14:paraId="2B54D84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70F95E4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29A29EC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5EB17814"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7D114B78" w14:textId="77777777" w:rsidTr="004645BC">
        <w:trPr>
          <w:trHeight w:val="20"/>
        </w:trPr>
        <w:tc>
          <w:tcPr>
            <w:tcW w:w="262" w:type="pct"/>
          </w:tcPr>
          <w:p w14:paraId="32E3745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AF40560" w14:textId="5F4D8DC0" w:rsidR="00BA4676" w:rsidRPr="00504735" w:rsidRDefault="00BA4676" w:rsidP="00BA4676">
            <w:pPr>
              <w:rPr>
                <w:rFonts w:cstheme="minorHAnsi"/>
                <w:szCs w:val="20"/>
                <w:lang w:val="fr-FR"/>
              </w:rPr>
            </w:pPr>
            <w:r w:rsidRPr="00504735">
              <w:rPr>
                <w:rFonts w:cstheme="minorHAnsi"/>
                <w:szCs w:val="20"/>
              </w:rPr>
              <w:t xml:space="preserve">Sodium Chloride Injection                                                                                                                                 </w:t>
            </w:r>
          </w:p>
        </w:tc>
        <w:tc>
          <w:tcPr>
            <w:tcW w:w="719" w:type="pct"/>
          </w:tcPr>
          <w:p w14:paraId="5E7F1BC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4D5A5ED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1EF53001"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3F3F5E4B"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625AD1AA" w14:textId="77777777" w:rsidTr="004645BC">
        <w:trPr>
          <w:trHeight w:val="20"/>
        </w:trPr>
        <w:tc>
          <w:tcPr>
            <w:tcW w:w="262" w:type="pct"/>
          </w:tcPr>
          <w:p w14:paraId="1B892DD6"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8B02C4D" w14:textId="7245A315" w:rsidR="00BA4676" w:rsidRPr="00504735" w:rsidRDefault="00BA4676" w:rsidP="00BA4676">
            <w:pPr>
              <w:rPr>
                <w:rFonts w:cstheme="minorHAnsi"/>
                <w:szCs w:val="20"/>
                <w:lang w:val="fr-FR"/>
              </w:rPr>
            </w:pPr>
            <w:r w:rsidRPr="00504735">
              <w:rPr>
                <w:rFonts w:cstheme="minorHAnsi"/>
                <w:szCs w:val="20"/>
              </w:rPr>
              <w:t xml:space="preserve">Gluconate de calcium Injectable                                                                                                                                 </w:t>
            </w:r>
          </w:p>
        </w:tc>
        <w:tc>
          <w:tcPr>
            <w:tcW w:w="719" w:type="pct"/>
          </w:tcPr>
          <w:p w14:paraId="19A083B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3DE9627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3D72388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61F07F91"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2461B58D" w14:textId="77777777" w:rsidTr="004645BC">
        <w:trPr>
          <w:trHeight w:val="20"/>
        </w:trPr>
        <w:tc>
          <w:tcPr>
            <w:tcW w:w="262" w:type="pct"/>
          </w:tcPr>
          <w:p w14:paraId="512A477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E05735B" w14:textId="1016FC8C" w:rsidR="00BA4676" w:rsidRPr="00504735" w:rsidRDefault="00BA4676" w:rsidP="00BA4676">
            <w:pPr>
              <w:rPr>
                <w:rFonts w:cstheme="minorHAnsi"/>
                <w:szCs w:val="20"/>
                <w:lang w:val="fr-FR"/>
              </w:rPr>
            </w:pPr>
            <w:r w:rsidRPr="00504735">
              <w:rPr>
                <w:rFonts w:cstheme="minorHAnsi"/>
                <w:szCs w:val="20"/>
              </w:rPr>
              <w:t xml:space="preserve">Drotaverine Injectable                                                                                                                </w:t>
            </w:r>
          </w:p>
        </w:tc>
        <w:tc>
          <w:tcPr>
            <w:tcW w:w="719" w:type="pct"/>
          </w:tcPr>
          <w:p w14:paraId="122747F2"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07FFD93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7D3E008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4EA82A0B"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1BBB5693" w14:textId="77777777" w:rsidTr="004645BC">
        <w:trPr>
          <w:trHeight w:val="20"/>
        </w:trPr>
        <w:tc>
          <w:tcPr>
            <w:tcW w:w="262" w:type="pct"/>
          </w:tcPr>
          <w:p w14:paraId="537E959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A3EE5D4" w14:textId="1441C6EB" w:rsidR="00BA4676" w:rsidRPr="00504735" w:rsidRDefault="00BA4676" w:rsidP="00BA4676">
            <w:pPr>
              <w:rPr>
                <w:rFonts w:cstheme="minorHAnsi"/>
                <w:szCs w:val="20"/>
                <w:lang w:val="fr-FR"/>
              </w:rPr>
            </w:pPr>
            <w:r w:rsidRPr="00504735">
              <w:rPr>
                <w:rFonts w:cstheme="minorHAnsi"/>
                <w:szCs w:val="20"/>
              </w:rPr>
              <w:t xml:space="preserve">Atropine Sulphate Injectable                                                                                                                                 </w:t>
            </w:r>
          </w:p>
        </w:tc>
        <w:tc>
          <w:tcPr>
            <w:tcW w:w="719" w:type="pct"/>
          </w:tcPr>
          <w:p w14:paraId="1A03D38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1FD6AFE5"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0A26B37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9BFBCD1"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696ACE3B" w14:textId="77777777" w:rsidTr="004645BC">
        <w:trPr>
          <w:trHeight w:val="20"/>
        </w:trPr>
        <w:tc>
          <w:tcPr>
            <w:tcW w:w="262" w:type="pct"/>
          </w:tcPr>
          <w:p w14:paraId="7CF5052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ED40C33" w14:textId="49128F48" w:rsidR="00BA4676" w:rsidRPr="00504735" w:rsidRDefault="00BA4676" w:rsidP="00BA4676">
            <w:pPr>
              <w:rPr>
                <w:rFonts w:cstheme="minorHAnsi"/>
                <w:szCs w:val="20"/>
                <w:lang w:val="fr-FR"/>
              </w:rPr>
            </w:pPr>
            <w:proofErr w:type="spellStart"/>
            <w:proofErr w:type="gramStart"/>
            <w:r w:rsidRPr="00504735">
              <w:rPr>
                <w:rFonts w:cstheme="minorHAnsi"/>
                <w:szCs w:val="20"/>
              </w:rPr>
              <w:t>Ethamsylate</w:t>
            </w:r>
            <w:proofErr w:type="spellEnd"/>
            <w:r w:rsidRPr="00504735">
              <w:rPr>
                <w:rFonts w:cstheme="minorHAnsi"/>
                <w:szCs w:val="20"/>
              </w:rPr>
              <w:t xml:space="preserve">  Injectable</w:t>
            </w:r>
            <w:proofErr w:type="gramEnd"/>
            <w:r w:rsidRPr="00504735">
              <w:rPr>
                <w:rFonts w:cstheme="minorHAnsi"/>
                <w:szCs w:val="20"/>
              </w:rPr>
              <w:t xml:space="preserve">                                                                                                                                 </w:t>
            </w:r>
          </w:p>
        </w:tc>
        <w:tc>
          <w:tcPr>
            <w:tcW w:w="719" w:type="pct"/>
          </w:tcPr>
          <w:p w14:paraId="07E4E8C2"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73C200F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74ACD1A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24F51672"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2BABACFB" w14:textId="77777777" w:rsidTr="004645BC">
        <w:trPr>
          <w:trHeight w:val="20"/>
        </w:trPr>
        <w:tc>
          <w:tcPr>
            <w:tcW w:w="262" w:type="pct"/>
          </w:tcPr>
          <w:p w14:paraId="41769DD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E91932C" w14:textId="37041E9F" w:rsidR="00BA4676" w:rsidRPr="00504735" w:rsidRDefault="00BA4676" w:rsidP="00BA4676">
            <w:pPr>
              <w:rPr>
                <w:rFonts w:cstheme="minorHAnsi"/>
                <w:szCs w:val="20"/>
                <w:lang w:val="fr-FR"/>
              </w:rPr>
            </w:pPr>
            <w:proofErr w:type="spellStart"/>
            <w:r w:rsidRPr="00504735">
              <w:rPr>
                <w:rFonts w:cstheme="minorHAnsi"/>
                <w:szCs w:val="20"/>
              </w:rPr>
              <w:t>Fortwin</w:t>
            </w:r>
            <w:proofErr w:type="spellEnd"/>
            <w:r w:rsidRPr="00504735">
              <w:rPr>
                <w:rFonts w:cstheme="minorHAnsi"/>
                <w:szCs w:val="20"/>
              </w:rPr>
              <w:t xml:space="preserve"> Injectable                                                                                                                                      </w:t>
            </w:r>
          </w:p>
        </w:tc>
        <w:tc>
          <w:tcPr>
            <w:tcW w:w="719" w:type="pct"/>
          </w:tcPr>
          <w:p w14:paraId="31C7F1E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5E98DD2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2968E2A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37CC176E"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1BC400AA" w14:textId="77777777" w:rsidTr="004645BC">
        <w:trPr>
          <w:trHeight w:val="20"/>
        </w:trPr>
        <w:tc>
          <w:tcPr>
            <w:tcW w:w="262" w:type="pct"/>
          </w:tcPr>
          <w:p w14:paraId="7417E0B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3159E68" w14:textId="08948077" w:rsidR="00BA4676" w:rsidRPr="00504735" w:rsidRDefault="00BA4676" w:rsidP="00BA4676">
            <w:pPr>
              <w:rPr>
                <w:rFonts w:cstheme="minorHAnsi"/>
                <w:szCs w:val="20"/>
                <w:lang w:val="fr-FR"/>
              </w:rPr>
            </w:pPr>
            <w:r w:rsidRPr="00504735">
              <w:rPr>
                <w:rFonts w:cstheme="minorHAnsi"/>
                <w:szCs w:val="20"/>
              </w:rPr>
              <w:t xml:space="preserve">Frusemide Injectable                                                                                                                                    </w:t>
            </w:r>
          </w:p>
        </w:tc>
        <w:tc>
          <w:tcPr>
            <w:tcW w:w="719" w:type="pct"/>
          </w:tcPr>
          <w:p w14:paraId="7F6ADD6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41BCF8FC"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09A8AE7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273AF489"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0EB53248" w14:textId="77777777" w:rsidTr="004645BC">
        <w:trPr>
          <w:trHeight w:val="20"/>
        </w:trPr>
        <w:tc>
          <w:tcPr>
            <w:tcW w:w="262" w:type="pct"/>
          </w:tcPr>
          <w:p w14:paraId="495A4BE1"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81DD394" w14:textId="5BE6E0AB" w:rsidR="00BA4676" w:rsidRPr="00504735" w:rsidRDefault="00BA4676" w:rsidP="00BA4676">
            <w:pPr>
              <w:rPr>
                <w:rFonts w:cstheme="minorHAnsi"/>
                <w:szCs w:val="20"/>
                <w:lang w:val="fr-FR"/>
              </w:rPr>
            </w:pPr>
            <w:r w:rsidRPr="00504735">
              <w:rPr>
                <w:rFonts w:cstheme="minorHAnsi"/>
                <w:szCs w:val="20"/>
              </w:rPr>
              <w:t xml:space="preserve">Vecoronium Bromide Injection                                                                                                                                </w:t>
            </w:r>
          </w:p>
        </w:tc>
        <w:tc>
          <w:tcPr>
            <w:tcW w:w="719" w:type="pct"/>
          </w:tcPr>
          <w:p w14:paraId="1B4A8A4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15A720B5"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79E769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2538CA4A"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0B5671C1" w14:textId="77777777" w:rsidTr="004645BC">
        <w:trPr>
          <w:trHeight w:val="20"/>
        </w:trPr>
        <w:tc>
          <w:tcPr>
            <w:tcW w:w="262" w:type="pct"/>
          </w:tcPr>
          <w:p w14:paraId="5856ACE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032FA79" w14:textId="69CD43C7" w:rsidR="00BA4676" w:rsidRPr="00504735" w:rsidRDefault="00BA4676" w:rsidP="00BA4676">
            <w:pPr>
              <w:rPr>
                <w:rFonts w:cstheme="minorHAnsi"/>
                <w:szCs w:val="20"/>
                <w:lang w:val="fr-FR"/>
              </w:rPr>
            </w:pPr>
            <w:r w:rsidRPr="00504735">
              <w:rPr>
                <w:rFonts w:cstheme="minorHAnsi"/>
                <w:szCs w:val="20"/>
              </w:rPr>
              <w:t xml:space="preserve">Pentanol de sodium Injectable                                                                                                                                </w:t>
            </w:r>
          </w:p>
        </w:tc>
        <w:tc>
          <w:tcPr>
            <w:tcW w:w="719" w:type="pct"/>
          </w:tcPr>
          <w:p w14:paraId="0EBFB96B"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6C38FFF5"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61C03BC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26C26982"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2D677556" w14:textId="77777777" w:rsidTr="004645BC">
        <w:trPr>
          <w:trHeight w:val="20"/>
        </w:trPr>
        <w:tc>
          <w:tcPr>
            <w:tcW w:w="262" w:type="pct"/>
          </w:tcPr>
          <w:p w14:paraId="0E569E3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C00075C" w14:textId="15C1F33F" w:rsidR="00BA4676" w:rsidRPr="00504735" w:rsidRDefault="00BA4676" w:rsidP="00BA4676">
            <w:pPr>
              <w:rPr>
                <w:rFonts w:cstheme="minorHAnsi"/>
                <w:szCs w:val="20"/>
                <w:lang w:val="fr-FR"/>
              </w:rPr>
            </w:pPr>
            <w:proofErr w:type="spellStart"/>
            <w:r w:rsidRPr="00504735">
              <w:rPr>
                <w:rFonts w:cstheme="minorHAnsi"/>
                <w:szCs w:val="20"/>
              </w:rPr>
              <w:t>Etophylline+Théophylline</w:t>
            </w:r>
            <w:proofErr w:type="spellEnd"/>
            <w:r w:rsidRPr="00504735">
              <w:rPr>
                <w:rFonts w:cstheme="minorHAnsi"/>
                <w:szCs w:val="20"/>
              </w:rPr>
              <w:t xml:space="preserve"> Injectable                    </w:t>
            </w:r>
          </w:p>
        </w:tc>
        <w:tc>
          <w:tcPr>
            <w:tcW w:w="719" w:type="pct"/>
          </w:tcPr>
          <w:p w14:paraId="18271F6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2FED6B9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2467021"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234872C3"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0287BE97" w14:textId="77777777" w:rsidTr="004645BC">
        <w:trPr>
          <w:trHeight w:val="20"/>
        </w:trPr>
        <w:tc>
          <w:tcPr>
            <w:tcW w:w="262" w:type="pct"/>
          </w:tcPr>
          <w:p w14:paraId="750D3D8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7FF5E35" w14:textId="1D180291" w:rsidR="00BA4676" w:rsidRPr="00504735" w:rsidRDefault="00BA4676" w:rsidP="00BA4676">
            <w:pPr>
              <w:rPr>
                <w:rFonts w:cstheme="minorHAnsi"/>
                <w:szCs w:val="20"/>
                <w:lang w:val="fr-FR"/>
              </w:rPr>
            </w:pPr>
            <w:proofErr w:type="spellStart"/>
            <w:r w:rsidRPr="00504735">
              <w:rPr>
                <w:rFonts w:cstheme="minorHAnsi"/>
                <w:szCs w:val="20"/>
              </w:rPr>
              <w:t>Demperidon</w:t>
            </w:r>
            <w:proofErr w:type="spellEnd"/>
            <w:r w:rsidRPr="00504735">
              <w:rPr>
                <w:rFonts w:cstheme="minorHAnsi"/>
                <w:szCs w:val="20"/>
              </w:rPr>
              <w:t xml:space="preserve"> Gout                              </w:t>
            </w:r>
          </w:p>
        </w:tc>
        <w:tc>
          <w:tcPr>
            <w:tcW w:w="719" w:type="pct"/>
          </w:tcPr>
          <w:p w14:paraId="3ACDE73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082B887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091EF72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3FC564F"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2C654C39" w14:textId="77777777" w:rsidTr="004645BC">
        <w:trPr>
          <w:trHeight w:val="20"/>
        </w:trPr>
        <w:tc>
          <w:tcPr>
            <w:tcW w:w="262" w:type="pct"/>
          </w:tcPr>
          <w:p w14:paraId="2CA7489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897FF34" w14:textId="22812EBD" w:rsidR="00BA4676" w:rsidRPr="00504735" w:rsidRDefault="00BA4676" w:rsidP="00BA4676">
            <w:pPr>
              <w:rPr>
                <w:rFonts w:cstheme="minorHAnsi"/>
                <w:szCs w:val="20"/>
                <w:lang w:val="fr-FR"/>
              </w:rPr>
            </w:pPr>
            <w:r w:rsidRPr="00504735">
              <w:rPr>
                <w:rFonts w:cstheme="minorHAnsi"/>
                <w:szCs w:val="20"/>
              </w:rPr>
              <w:t xml:space="preserve">Bicarbonate de sodium Injectable                                                                                                                               </w:t>
            </w:r>
          </w:p>
        </w:tc>
        <w:tc>
          <w:tcPr>
            <w:tcW w:w="719" w:type="pct"/>
          </w:tcPr>
          <w:p w14:paraId="6A26498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59DF9F8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72F6DB12"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33F3F1F"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36948E79" w14:textId="77777777" w:rsidTr="004645BC">
        <w:trPr>
          <w:trHeight w:val="20"/>
        </w:trPr>
        <w:tc>
          <w:tcPr>
            <w:tcW w:w="262" w:type="pct"/>
          </w:tcPr>
          <w:p w14:paraId="4529F6E2"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5F11437" w14:textId="5A9C013A" w:rsidR="00BA4676" w:rsidRPr="00504735" w:rsidRDefault="00BA4676" w:rsidP="00BA4676">
            <w:pPr>
              <w:rPr>
                <w:rFonts w:cstheme="minorHAnsi"/>
                <w:szCs w:val="20"/>
                <w:lang w:val="fr-FR"/>
              </w:rPr>
            </w:pPr>
            <w:r w:rsidRPr="00504735">
              <w:rPr>
                <w:rFonts w:cstheme="minorHAnsi"/>
                <w:szCs w:val="20"/>
              </w:rPr>
              <w:t xml:space="preserve">Povidone iodine ointment                            </w:t>
            </w:r>
          </w:p>
        </w:tc>
        <w:tc>
          <w:tcPr>
            <w:tcW w:w="719" w:type="pct"/>
          </w:tcPr>
          <w:p w14:paraId="3CA1733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18CD30B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12D19C8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E6E3FDC"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0D62B170" w14:textId="77777777" w:rsidTr="004645BC">
        <w:trPr>
          <w:trHeight w:val="20"/>
        </w:trPr>
        <w:tc>
          <w:tcPr>
            <w:tcW w:w="262" w:type="pct"/>
          </w:tcPr>
          <w:p w14:paraId="7C2A909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7FA12DB" w14:textId="37310ADE" w:rsidR="00BA4676" w:rsidRPr="00504735" w:rsidRDefault="00BA4676" w:rsidP="00BA4676">
            <w:pPr>
              <w:rPr>
                <w:rFonts w:cstheme="minorHAnsi"/>
                <w:szCs w:val="20"/>
                <w:lang w:val="fr-FR"/>
              </w:rPr>
            </w:pPr>
            <w:r w:rsidRPr="00504735">
              <w:rPr>
                <w:rFonts w:cstheme="minorHAnsi"/>
                <w:szCs w:val="20"/>
              </w:rPr>
              <w:t xml:space="preserve">ORS in sachets                               </w:t>
            </w:r>
          </w:p>
        </w:tc>
        <w:tc>
          <w:tcPr>
            <w:tcW w:w="719" w:type="pct"/>
          </w:tcPr>
          <w:p w14:paraId="1FB203F2"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0B4E311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51BDC81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78B330C3"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7FA2D7D9" w14:textId="77777777" w:rsidTr="004645BC">
        <w:trPr>
          <w:trHeight w:val="20"/>
        </w:trPr>
        <w:tc>
          <w:tcPr>
            <w:tcW w:w="262" w:type="pct"/>
          </w:tcPr>
          <w:p w14:paraId="1E3DCE4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41E9923" w14:textId="4F82B7C2" w:rsidR="00BA4676" w:rsidRPr="00504735" w:rsidRDefault="00BA4676" w:rsidP="00BA4676">
            <w:pPr>
              <w:rPr>
                <w:rFonts w:cstheme="minorHAnsi"/>
                <w:szCs w:val="20"/>
                <w:lang w:val="fr-FR"/>
              </w:rPr>
            </w:pPr>
            <w:r w:rsidRPr="00504735">
              <w:rPr>
                <w:rFonts w:cstheme="minorHAnsi"/>
                <w:szCs w:val="20"/>
              </w:rPr>
              <w:t xml:space="preserve">Lactate de Ringer / NS / DNS (500 ml)                     </w:t>
            </w:r>
          </w:p>
        </w:tc>
        <w:tc>
          <w:tcPr>
            <w:tcW w:w="719" w:type="pct"/>
          </w:tcPr>
          <w:p w14:paraId="64E5A16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586E4735"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19AEA515"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5BFFCE86"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423B9D7A" w14:textId="77777777" w:rsidTr="004645BC">
        <w:trPr>
          <w:trHeight w:val="20"/>
        </w:trPr>
        <w:tc>
          <w:tcPr>
            <w:tcW w:w="262" w:type="pct"/>
          </w:tcPr>
          <w:p w14:paraId="253F92A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2E8C218" w14:textId="2C9C4321" w:rsidR="00BA4676" w:rsidRPr="00504735" w:rsidRDefault="00BA4676" w:rsidP="00BA4676">
            <w:pPr>
              <w:rPr>
                <w:rFonts w:cstheme="minorHAnsi"/>
                <w:szCs w:val="20"/>
                <w:lang w:val="fr-FR"/>
              </w:rPr>
            </w:pPr>
            <w:r w:rsidRPr="00504735">
              <w:rPr>
                <w:rFonts w:cstheme="minorHAnsi"/>
                <w:szCs w:val="20"/>
              </w:rPr>
              <w:t xml:space="preserve">10% or 25% dextrose ampoules                          </w:t>
            </w:r>
          </w:p>
        </w:tc>
        <w:tc>
          <w:tcPr>
            <w:tcW w:w="719" w:type="pct"/>
          </w:tcPr>
          <w:p w14:paraId="066ACE8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4A814F7B"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5DD2FDF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266F116"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6CFAB6F6" w14:textId="77777777" w:rsidTr="004645BC">
        <w:trPr>
          <w:trHeight w:val="20"/>
        </w:trPr>
        <w:tc>
          <w:tcPr>
            <w:tcW w:w="262" w:type="pct"/>
          </w:tcPr>
          <w:p w14:paraId="04152BE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B426B47" w14:textId="757FB599" w:rsidR="00BA4676" w:rsidRPr="00504735" w:rsidRDefault="00BA4676" w:rsidP="00BA4676">
            <w:pPr>
              <w:rPr>
                <w:rFonts w:cstheme="minorHAnsi"/>
                <w:szCs w:val="20"/>
                <w:lang w:val="fr-FR"/>
              </w:rPr>
            </w:pPr>
            <w:r w:rsidRPr="00504735">
              <w:rPr>
                <w:rFonts w:cstheme="minorHAnsi"/>
                <w:szCs w:val="20"/>
              </w:rPr>
              <w:t xml:space="preserve">Nevirapine Tablets                                </w:t>
            </w:r>
          </w:p>
        </w:tc>
        <w:tc>
          <w:tcPr>
            <w:tcW w:w="719" w:type="pct"/>
          </w:tcPr>
          <w:p w14:paraId="7E1A504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528639D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0266A23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3668C92E"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285FB1F5" w14:textId="77777777" w:rsidTr="004645BC">
        <w:trPr>
          <w:trHeight w:val="20"/>
        </w:trPr>
        <w:tc>
          <w:tcPr>
            <w:tcW w:w="262" w:type="pct"/>
          </w:tcPr>
          <w:p w14:paraId="6949F69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5872A52" w14:textId="61B3B909" w:rsidR="00BA4676" w:rsidRPr="00504735" w:rsidRDefault="00BA4676" w:rsidP="00BA4676">
            <w:pPr>
              <w:rPr>
                <w:rFonts w:cstheme="minorHAnsi"/>
                <w:szCs w:val="20"/>
                <w:lang w:val="fr-FR"/>
              </w:rPr>
            </w:pPr>
            <w:r w:rsidRPr="00504735">
              <w:rPr>
                <w:rFonts w:cstheme="minorHAnsi"/>
                <w:szCs w:val="20"/>
              </w:rPr>
              <w:t xml:space="preserve">Nevirapine Syrup            </w:t>
            </w:r>
          </w:p>
        </w:tc>
        <w:tc>
          <w:tcPr>
            <w:tcW w:w="719" w:type="pct"/>
          </w:tcPr>
          <w:p w14:paraId="3D6F6F9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7718F1F5"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130738B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1718AADE"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6E8DB169" w14:textId="77777777" w:rsidTr="004645BC">
        <w:trPr>
          <w:trHeight w:val="20"/>
        </w:trPr>
        <w:tc>
          <w:tcPr>
            <w:tcW w:w="262" w:type="pct"/>
          </w:tcPr>
          <w:p w14:paraId="7A3ADD6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F4C39EB" w14:textId="7C92F141" w:rsidR="00BA4676" w:rsidRPr="00504735" w:rsidRDefault="00BA4676" w:rsidP="00BA4676">
            <w:pPr>
              <w:rPr>
                <w:rFonts w:cstheme="minorHAnsi"/>
                <w:szCs w:val="20"/>
                <w:lang w:val="fr-FR"/>
              </w:rPr>
            </w:pPr>
            <w:r w:rsidRPr="00504735">
              <w:rPr>
                <w:rFonts w:cstheme="minorHAnsi"/>
                <w:szCs w:val="20"/>
              </w:rPr>
              <w:t xml:space="preserve">Bupivacaine Injectable                             </w:t>
            </w:r>
          </w:p>
        </w:tc>
        <w:tc>
          <w:tcPr>
            <w:tcW w:w="719" w:type="pct"/>
          </w:tcPr>
          <w:p w14:paraId="6A56B81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1BE26F9B"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58E047D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2F306489"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04433316" w14:textId="77777777" w:rsidTr="004645BC">
        <w:trPr>
          <w:trHeight w:val="20"/>
        </w:trPr>
        <w:tc>
          <w:tcPr>
            <w:tcW w:w="262" w:type="pct"/>
          </w:tcPr>
          <w:p w14:paraId="4CDBFA96"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E2926A2" w14:textId="6EA91026" w:rsidR="00BA4676" w:rsidRPr="00504735" w:rsidRDefault="00BA4676" w:rsidP="00BA4676">
            <w:pPr>
              <w:rPr>
                <w:rFonts w:cstheme="minorHAnsi"/>
                <w:szCs w:val="20"/>
                <w:lang w:val="fr-FR"/>
              </w:rPr>
            </w:pPr>
            <w:r w:rsidRPr="00504735">
              <w:rPr>
                <w:rFonts w:cstheme="minorHAnsi"/>
                <w:szCs w:val="20"/>
              </w:rPr>
              <w:t xml:space="preserve">Thiopentone (Pentothal) / Ketamine / Propofol Injectable                                                                                                              </w:t>
            </w:r>
          </w:p>
        </w:tc>
        <w:tc>
          <w:tcPr>
            <w:tcW w:w="719" w:type="pct"/>
          </w:tcPr>
          <w:p w14:paraId="7BBBDC0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70F50E2C"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042DA42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65FF0A83"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7B38C034" w14:textId="77777777" w:rsidTr="004645BC">
        <w:trPr>
          <w:trHeight w:val="20"/>
        </w:trPr>
        <w:tc>
          <w:tcPr>
            <w:tcW w:w="262" w:type="pct"/>
          </w:tcPr>
          <w:p w14:paraId="210B914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3D068A4" w14:textId="57701F79" w:rsidR="00BA4676" w:rsidRPr="00504735" w:rsidRDefault="00BA4676" w:rsidP="00BA4676">
            <w:pPr>
              <w:rPr>
                <w:rFonts w:cstheme="minorHAnsi"/>
                <w:szCs w:val="20"/>
                <w:lang w:val="fr-FR"/>
              </w:rPr>
            </w:pPr>
            <w:r w:rsidRPr="00504735">
              <w:rPr>
                <w:rFonts w:cstheme="minorHAnsi"/>
                <w:szCs w:val="20"/>
              </w:rPr>
              <w:t xml:space="preserve">Isoflurane/ Enfluorine / Stale                        </w:t>
            </w:r>
          </w:p>
        </w:tc>
        <w:tc>
          <w:tcPr>
            <w:tcW w:w="719" w:type="pct"/>
          </w:tcPr>
          <w:p w14:paraId="7D4B495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4C49B92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35083C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2DD34A1"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6339EADF" w14:textId="77777777" w:rsidTr="004645BC">
        <w:trPr>
          <w:trHeight w:val="20"/>
        </w:trPr>
        <w:tc>
          <w:tcPr>
            <w:tcW w:w="262" w:type="pct"/>
          </w:tcPr>
          <w:p w14:paraId="4B32822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BB8EFDB" w14:textId="218ADC64" w:rsidR="00BA4676" w:rsidRPr="00504735" w:rsidRDefault="00BA4676" w:rsidP="00BA4676">
            <w:pPr>
              <w:rPr>
                <w:rFonts w:cstheme="minorHAnsi"/>
                <w:szCs w:val="20"/>
                <w:lang w:val="fr-FR"/>
              </w:rPr>
            </w:pPr>
            <w:r w:rsidRPr="00504735">
              <w:rPr>
                <w:rFonts w:cstheme="minorHAnsi"/>
                <w:szCs w:val="20"/>
              </w:rPr>
              <w:t>Colloïdes (Hemaccel /</w:t>
            </w:r>
            <w:proofErr w:type="gramStart"/>
            <w:r w:rsidRPr="00504735">
              <w:rPr>
                <w:rFonts w:cstheme="minorHAnsi"/>
                <w:szCs w:val="20"/>
              </w:rPr>
              <w:t xml:space="preserve">Venofundin)   </w:t>
            </w:r>
            <w:proofErr w:type="gramEnd"/>
            <w:r w:rsidRPr="00504735">
              <w:rPr>
                <w:rFonts w:cstheme="minorHAnsi"/>
                <w:szCs w:val="20"/>
              </w:rPr>
              <w:t xml:space="preserve">                    </w:t>
            </w:r>
          </w:p>
        </w:tc>
        <w:tc>
          <w:tcPr>
            <w:tcW w:w="719" w:type="pct"/>
          </w:tcPr>
          <w:p w14:paraId="30D699E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33DAD16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6CA0A692"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6A2331C9"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53FBFC77" w14:textId="77777777" w:rsidTr="004645BC">
        <w:trPr>
          <w:trHeight w:val="20"/>
        </w:trPr>
        <w:tc>
          <w:tcPr>
            <w:tcW w:w="262" w:type="pct"/>
          </w:tcPr>
          <w:p w14:paraId="3FF45AB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C48A899" w14:textId="1047CCC2" w:rsidR="00BA4676" w:rsidRPr="00504735" w:rsidRDefault="00BA4676" w:rsidP="00BA4676">
            <w:pPr>
              <w:rPr>
                <w:rFonts w:cstheme="minorHAnsi"/>
                <w:szCs w:val="20"/>
                <w:lang w:val="fr-FR"/>
              </w:rPr>
            </w:pPr>
            <w:proofErr w:type="spellStart"/>
            <w:r w:rsidRPr="00504735">
              <w:rPr>
                <w:rFonts w:cstheme="minorHAnsi"/>
                <w:szCs w:val="20"/>
              </w:rPr>
              <w:t>Isolyte</w:t>
            </w:r>
            <w:proofErr w:type="spellEnd"/>
            <w:r w:rsidRPr="00504735">
              <w:rPr>
                <w:rFonts w:cstheme="minorHAnsi"/>
                <w:szCs w:val="20"/>
              </w:rPr>
              <w:t xml:space="preserve"> P (Pediatric IV </w:t>
            </w:r>
            <w:proofErr w:type="gramStart"/>
            <w:r w:rsidRPr="00504735">
              <w:rPr>
                <w:rFonts w:cstheme="minorHAnsi"/>
                <w:szCs w:val="20"/>
              </w:rPr>
              <w:t xml:space="preserve">Fluids)   </w:t>
            </w:r>
            <w:proofErr w:type="gramEnd"/>
            <w:r w:rsidRPr="00504735">
              <w:rPr>
                <w:rFonts w:cstheme="minorHAnsi"/>
                <w:szCs w:val="20"/>
              </w:rPr>
              <w:t xml:space="preserve">                        </w:t>
            </w:r>
          </w:p>
        </w:tc>
        <w:tc>
          <w:tcPr>
            <w:tcW w:w="719" w:type="pct"/>
          </w:tcPr>
          <w:p w14:paraId="2A78BD11"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74F9F39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3402CD7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6A90E708"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2CDBFBAA" w14:textId="77777777" w:rsidTr="004645BC">
        <w:trPr>
          <w:trHeight w:val="20"/>
        </w:trPr>
        <w:tc>
          <w:tcPr>
            <w:tcW w:w="262" w:type="pct"/>
          </w:tcPr>
          <w:p w14:paraId="051143E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26723F4" w14:textId="23CD74D4" w:rsidR="00BA4676" w:rsidRPr="00504735" w:rsidRDefault="00BA4676" w:rsidP="00BA4676">
            <w:pPr>
              <w:rPr>
                <w:rFonts w:cstheme="minorHAnsi"/>
                <w:szCs w:val="20"/>
                <w:lang w:val="fr-FR"/>
              </w:rPr>
            </w:pPr>
            <w:r w:rsidRPr="00504735">
              <w:rPr>
                <w:rFonts w:cstheme="minorHAnsi"/>
                <w:szCs w:val="20"/>
              </w:rPr>
              <w:t xml:space="preserve">Injectable tetanus vaccine                               </w:t>
            </w:r>
          </w:p>
        </w:tc>
        <w:tc>
          <w:tcPr>
            <w:tcW w:w="719" w:type="pct"/>
          </w:tcPr>
          <w:p w14:paraId="49DB071B"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72AC6AE1"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5B8D22F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50822BED"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56FF8166" w14:textId="77777777" w:rsidTr="004645BC">
        <w:trPr>
          <w:trHeight w:val="20"/>
        </w:trPr>
        <w:tc>
          <w:tcPr>
            <w:tcW w:w="262" w:type="pct"/>
          </w:tcPr>
          <w:p w14:paraId="0E52771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CAE4D2C" w14:textId="7E586025" w:rsidR="00BA4676" w:rsidRPr="00504735" w:rsidRDefault="00BA4676" w:rsidP="00BA4676">
            <w:pPr>
              <w:rPr>
                <w:rFonts w:cstheme="minorHAnsi"/>
                <w:szCs w:val="20"/>
                <w:lang w:val="fr-FR"/>
              </w:rPr>
            </w:pPr>
            <w:r w:rsidRPr="00504735">
              <w:rPr>
                <w:rFonts w:cstheme="minorHAnsi"/>
                <w:szCs w:val="20"/>
              </w:rPr>
              <w:t xml:space="preserve">Vaccin BCG injectable                               </w:t>
            </w:r>
          </w:p>
        </w:tc>
        <w:tc>
          <w:tcPr>
            <w:tcW w:w="719" w:type="pct"/>
          </w:tcPr>
          <w:p w14:paraId="15D358D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6804115C"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7F1AEDC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4720F90F"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6A4780C6" w14:textId="77777777" w:rsidTr="004645BC">
        <w:trPr>
          <w:trHeight w:val="20"/>
        </w:trPr>
        <w:tc>
          <w:tcPr>
            <w:tcW w:w="262" w:type="pct"/>
          </w:tcPr>
          <w:p w14:paraId="231414C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46EC1C8" w14:textId="454B794E" w:rsidR="00BA4676" w:rsidRPr="00CC3640" w:rsidRDefault="00BA4676" w:rsidP="00BA4676">
            <w:pPr>
              <w:rPr>
                <w:rFonts w:cstheme="minorHAnsi"/>
                <w:szCs w:val="20"/>
                <w:lang w:val="it-IT"/>
              </w:rPr>
            </w:pPr>
            <w:r w:rsidRPr="00CC3640">
              <w:rPr>
                <w:rFonts w:cstheme="minorHAnsi"/>
                <w:szCs w:val="20"/>
              </w:rPr>
              <w:t xml:space="preserve">Oral vaccine against polio (VPO)                                                                                          </w:t>
            </w:r>
          </w:p>
        </w:tc>
        <w:tc>
          <w:tcPr>
            <w:tcW w:w="719" w:type="pct"/>
          </w:tcPr>
          <w:p w14:paraId="380CF02C"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63668BA5"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7008139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0E4F2E9"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346DB32C" w14:textId="77777777" w:rsidTr="004645BC">
        <w:trPr>
          <w:trHeight w:val="20"/>
        </w:trPr>
        <w:tc>
          <w:tcPr>
            <w:tcW w:w="262" w:type="pct"/>
          </w:tcPr>
          <w:p w14:paraId="54242B9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AA9D265" w14:textId="1C07A7A9" w:rsidR="00BA4676" w:rsidRPr="00504735" w:rsidRDefault="00BA4676" w:rsidP="00BA4676">
            <w:pPr>
              <w:rPr>
                <w:rFonts w:cstheme="minorHAnsi"/>
                <w:szCs w:val="20"/>
                <w:lang w:val="fr-FR"/>
              </w:rPr>
            </w:pPr>
            <w:r w:rsidRPr="00504735">
              <w:rPr>
                <w:rFonts w:cstheme="minorHAnsi"/>
                <w:szCs w:val="20"/>
              </w:rPr>
              <w:t xml:space="preserve">Penta vaccine                               </w:t>
            </w:r>
          </w:p>
        </w:tc>
        <w:tc>
          <w:tcPr>
            <w:tcW w:w="719" w:type="pct"/>
          </w:tcPr>
          <w:p w14:paraId="2FF9348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0661C01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6F140FE5"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6FB2AB97" w14:textId="77777777" w:rsidR="00BA4676" w:rsidRPr="00504735" w:rsidRDefault="00BA4676" w:rsidP="00BA4676">
            <w:pPr>
              <w:pStyle w:val="ListParagraph1"/>
              <w:rPr>
                <w:rFonts w:eastAsia="Times New Roman" w:cstheme="minorHAnsi"/>
                <w:color w:val="000000"/>
                <w:szCs w:val="20"/>
                <w:lang w:val="fr-FR"/>
              </w:rPr>
            </w:pPr>
          </w:p>
        </w:tc>
      </w:tr>
      <w:tr w:rsidR="00DF405A" w:rsidRPr="006974FC" w14:paraId="5D0ABFCE" w14:textId="77777777" w:rsidTr="004645BC">
        <w:trPr>
          <w:trHeight w:val="20"/>
        </w:trPr>
        <w:tc>
          <w:tcPr>
            <w:tcW w:w="262" w:type="pct"/>
          </w:tcPr>
          <w:p w14:paraId="4DA35079" w14:textId="77777777" w:rsidR="00DF405A" w:rsidRPr="00504735" w:rsidRDefault="00DF405A" w:rsidP="00DF405A">
            <w:pPr>
              <w:pStyle w:val="ListParagraph1"/>
              <w:numPr>
                <w:ilvl w:val="0"/>
                <w:numId w:val="28"/>
              </w:numPr>
              <w:spacing w:after="0" w:line="240" w:lineRule="auto"/>
              <w:jc w:val="center"/>
              <w:rPr>
                <w:rFonts w:cstheme="minorHAnsi"/>
                <w:szCs w:val="20"/>
                <w:lang w:val="fr-FR"/>
              </w:rPr>
            </w:pPr>
          </w:p>
        </w:tc>
        <w:tc>
          <w:tcPr>
            <w:tcW w:w="2333" w:type="pct"/>
          </w:tcPr>
          <w:p w14:paraId="0D5300A3" w14:textId="53CEC263" w:rsidR="00DF405A" w:rsidRPr="00504735" w:rsidRDefault="00DF405A" w:rsidP="00DF405A">
            <w:pPr>
              <w:rPr>
                <w:rFonts w:cstheme="minorHAnsi"/>
                <w:szCs w:val="20"/>
                <w:lang w:val="fr-FR"/>
              </w:rPr>
            </w:pPr>
            <w:r>
              <w:rPr>
                <w:rFonts w:cstheme="minorHAnsi"/>
                <w:szCs w:val="20"/>
              </w:rPr>
              <w:t>Vaccine HEB0</w:t>
            </w:r>
          </w:p>
        </w:tc>
        <w:tc>
          <w:tcPr>
            <w:tcW w:w="719" w:type="pct"/>
          </w:tcPr>
          <w:p w14:paraId="444C160D" w14:textId="340BE448" w:rsidR="00DF405A" w:rsidRPr="00504735" w:rsidRDefault="00DF405A" w:rsidP="00DF405A">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35F6CA56" w14:textId="47416E54" w:rsidR="00DF405A" w:rsidRPr="00504735" w:rsidRDefault="00DF405A" w:rsidP="00DF405A">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57BD285F" w14:textId="343273FE" w:rsidR="00DF405A" w:rsidRPr="00504735" w:rsidRDefault="00DF405A" w:rsidP="00DF405A">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EC2AA45" w14:textId="77777777" w:rsidR="00DF405A" w:rsidRPr="00504735" w:rsidRDefault="00DF405A" w:rsidP="00DF405A">
            <w:pPr>
              <w:pStyle w:val="ListParagraph1"/>
              <w:rPr>
                <w:rFonts w:eastAsia="Times New Roman" w:cstheme="minorHAnsi"/>
                <w:color w:val="000000"/>
                <w:szCs w:val="20"/>
                <w:lang w:val="fr-FR"/>
              </w:rPr>
            </w:pPr>
          </w:p>
        </w:tc>
      </w:tr>
      <w:tr w:rsidR="00DF405A" w:rsidRPr="006974FC" w14:paraId="7EA91051" w14:textId="77777777" w:rsidTr="004645BC">
        <w:trPr>
          <w:trHeight w:val="20"/>
        </w:trPr>
        <w:tc>
          <w:tcPr>
            <w:tcW w:w="262" w:type="pct"/>
          </w:tcPr>
          <w:p w14:paraId="006D1828" w14:textId="77777777" w:rsidR="00DF405A" w:rsidRPr="00504735" w:rsidRDefault="00DF405A" w:rsidP="00DF405A">
            <w:pPr>
              <w:pStyle w:val="ListParagraph1"/>
              <w:numPr>
                <w:ilvl w:val="0"/>
                <w:numId w:val="28"/>
              </w:numPr>
              <w:spacing w:after="0" w:line="240" w:lineRule="auto"/>
              <w:jc w:val="center"/>
              <w:rPr>
                <w:rFonts w:cstheme="minorHAnsi"/>
                <w:szCs w:val="20"/>
                <w:lang w:val="fr-FR"/>
              </w:rPr>
            </w:pPr>
          </w:p>
        </w:tc>
        <w:tc>
          <w:tcPr>
            <w:tcW w:w="2333" w:type="pct"/>
          </w:tcPr>
          <w:p w14:paraId="74447398" w14:textId="53587E19" w:rsidR="00DF405A" w:rsidRPr="00504735" w:rsidRDefault="00DF405A" w:rsidP="00DF405A">
            <w:pPr>
              <w:rPr>
                <w:rFonts w:cstheme="minorHAnsi"/>
                <w:szCs w:val="20"/>
                <w:lang w:val="fr-FR"/>
              </w:rPr>
            </w:pPr>
            <w:r>
              <w:rPr>
                <w:rFonts w:cstheme="minorHAnsi"/>
                <w:szCs w:val="20"/>
              </w:rPr>
              <w:t>Vaccin PNEUMO</w:t>
            </w:r>
          </w:p>
        </w:tc>
        <w:tc>
          <w:tcPr>
            <w:tcW w:w="719" w:type="pct"/>
          </w:tcPr>
          <w:p w14:paraId="01138FDA" w14:textId="0E98AB32" w:rsidR="00DF405A" w:rsidRPr="00504735" w:rsidRDefault="00DF405A" w:rsidP="00DF405A">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66823FFC" w14:textId="11EC616D" w:rsidR="00DF405A" w:rsidRPr="00504735" w:rsidRDefault="00DF405A" w:rsidP="00DF405A">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2DDDA3AE" w14:textId="34625848" w:rsidR="00DF405A" w:rsidRPr="00504735" w:rsidRDefault="00DF405A" w:rsidP="00DF405A">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2ADD1631" w14:textId="77777777" w:rsidR="00DF405A" w:rsidRPr="00504735" w:rsidRDefault="00DF405A" w:rsidP="00DF405A">
            <w:pPr>
              <w:pStyle w:val="ListParagraph1"/>
              <w:rPr>
                <w:rFonts w:eastAsia="Times New Roman" w:cstheme="minorHAnsi"/>
                <w:color w:val="000000"/>
                <w:szCs w:val="20"/>
                <w:lang w:val="fr-FR"/>
              </w:rPr>
            </w:pPr>
          </w:p>
        </w:tc>
      </w:tr>
      <w:tr w:rsidR="00DF405A" w:rsidRPr="006974FC" w14:paraId="79EC5800" w14:textId="77777777" w:rsidTr="004645BC">
        <w:trPr>
          <w:trHeight w:val="20"/>
        </w:trPr>
        <w:tc>
          <w:tcPr>
            <w:tcW w:w="262" w:type="pct"/>
          </w:tcPr>
          <w:p w14:paraId="36E3EE4F" w14:textId="77777777" w:rsidR="00DF405A" w:rsidRPr="00504735" w:rsidRDefault="00DF405A" w:rsidP="00DF405A">
            <w:pPr>
              <w:pStyle w:val="ListParagraph1"/>
              <w:numPr>
                <w:ilvl w:val="0"/>
                <w:numId w:val="28"/>
              </w:numPr>
              <w:spacing w:after="0" w:line="240" w:lineRule="auto"/>
              <w:jc w:val="center"/>
              <w:rPr>
                <w:rFonts w:cstheme="minorHAnsi"/>
                <w:szCs w:val="20"/>
                <w:lang w:val="fr-FR"/>
              </w:rPr>
            </w:pPr>
          </w:p>
        </w:tc>
        <w:tc>
          <w:tcPr>
            <w:tcW w:w="2333" w:type="pct"/>
          </w:tcPr>
          <w:p w14:paraId="613A2257" w14:textId="4B6AE17E" w:rsidR="00DF405A" w:rsidRPr="00504735" w:rsidRDefault="00DF405A" w:rsidP="00DF405A">
            <w:pPr>
              <w:rPr>
                <w:rFonts w:cstheme="minorHAnsi"/>
                <w:szCs w:val="20"/>
                <w:lang w:val="fr-FR"/>
              </w:rPr>
            </w:pPr>
            <w:r>
              <w:rPr>
                <w:rFonts w:cstheme="minorHAnsi"/>
                <w:szCs w:val="20"/>
              </w:rPr>
              <w:t>Vaccin Rotavirus</w:t>
            </w:r>
          </w:p>
        </w:tc>
        <w:tc>
          <w:tcPr>
            <w:tcW w:w="719" w:type="pct"/>
          </w:tcPr>
          <w:p w14:paraId="0E44550D" w14:textId="3BE19926" w:rsidR="00DF405A" w:rsidRPr="00504735" w:rsidRDefault="00DF405A" w:rsidP="00DF405A">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6E7F8759" w14:textId="58BD1C39" w:rsidR="00DF405A" w:rsidRPr="00504735" w:rsidRDefault="00DF405A" w:rsidP="00DF405A">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2D7840F1" w14:textId="69F0933E" w:rsidR="00DF405A" w:rsidRPr="00504735" w:rsidRDefault="00DF405A" w:rsidP="00DF405A">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79602EB2" w14:textId="77777777" w:rsidR="00DF405A" w:rsidRPr="00504735" w:rsidRDefault="00DF405A" w:rsidP="00DF405A">
            <w:pPr>
              <w:pStyle w:val="ListParagraph1"/>
              <w:rPr>
                <w:rFonts w:eastAsia="Times New Roman" w:cstheme="minorHAnsi"/>
                <w:color w:val="000000"/>
                <w:szCs w:val="20"/>
                <w:lang w:val="fr-FR"/>
              </w:rPr>
            </w:pPr>
          </w:p>
        </w:tc>
      </w:tr>
      <w:tr w:rsidR="00BA4676" w:rsidRPr="006974FC" w14:paraId="0D83CFC2" w14:textId="77777777" w:rsidTr="004645BC">
        <w:trPr>
          <w:trHeight w:val="20"/>
        </w:trPr>
        <w:tc>
          <w:tcPr>
            <w:tcW w:w="262" w:type="pct"/>
          </w:tcPr>
          <w:p w14:paraId="6F7F677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5B02655" w14:textId="1B0D9FD0" w:rsidR="00BA4676" w:rsidRPr="00504735" w:rsidRDefault="00BA4676" w:rsidP="00BA4676">
            <w:pPr>
              <w:rPr>
                <w:rFonts w:cstheme="minorHAnsi"/>
                <w:szCs w:val="20"/>
                <w:lang w:val="fr-FR"/>
              </w:rPr>
            </w:pPr>
            <w:r w:rsidRPr="00504735">
              <w:rPr>
                <w:rFonts w:cstheme="minorHAnsi"/>
                <w:szCs w:val="20"/>
              </w:rPr>
              <w:t xml:space="preserve">Injectable Measles Vaccine                                                                                                                            </w:t>
            </w:r>
          </w:p>
        </w:tc>
        <w:tc>
          <w:tcPr>
            <w:tcW w:w="719" w:type="pct"/>
          </w:tcPr>
          <w:p w14:paraId="51BB3B0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16D5806C"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17AC7E2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4F6FC275"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2876ED8C" w14:textId="77777777" w:rsidTr="004645BC">
        <w:trPr>
          <w:trHeight w:val="20"/>
        </w:trPr>
        <w:tc>
          <w:tcPr>
            <w:tcW w:w="262" w:type="pct"/>
          </w:tcPr>
          <w:p w14:paraId="14C6035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B7C0857" w14:textId="6CB7C32D" w:rsidR="00BA4676" w:rsidRPr="00504735" w:rsidRDefault="00BA4676" w:rsidP="00BA4676">
            <w:pPr>
              <w:rPr>
                <w:rFonts w:cstheme="minorHAnsi"/>
                <w:szCs w:val="20"/>
                <w:lang w:val="fr-FR"/>
              </w:rPr>
            </w:pPr>
            <w:r w:rsidRPr="00504735">
              <w:rPr>
                <w:rFonts w:cstheme="minorHAnsi"/>
                <w:szCs w:val="20"/>
              </w:rPr>
              <w:t xml:space="preserve">Vit A Injectable                                                                                                                                  </w:t>
            </w:r>
          </w:p>
        </w:tc>
        <w:tc>
          <w:tcPr>
            <w:tcW w:w="719" w:type="pct"/>
          </w:tcPr>
          <w:p w14:paraId="3058A741"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5415448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EF3AA31"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74D4F2E3"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3F2F1353" w14:textId="77777777" w:rsidTr="004645BC">
        <w:trPr>
          <w:trHeight w:val="20"/>
        </w:trPr>
        <w:tc>
          <w:tcPr>
            <w:tcW w:w="262" w:type="pct"/>
          </w:tcPr>
          <w:p w14:paraId="7583C9BB"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BDEFBC6" w14:textId="60C78BCF" w:rsidR="00BA4676" w:rsidRPr="00504735" w:rsidRDefault="00BA4676" w:rsidP="00BA4676">
            <w:pPr>
              <w:rPr>
                <w:rFonts w:cstheme="minorHAnsi"/>
                <w:szCs w:val="20"/>
                <w:lang w:val="fr-FR"/>
              </w:rPr>
            </w:pPr>
            <w:r w:rsidRPr="00504735">
              <w:rPr>
                <w:rFonts w:cstheme="minorHAnsi"/>
                <w:szCs w:val="20"/>
              </w:rPr>
              <w:t xml:space="preserve">Vit K Injectable                                                                                                                                     </w:t>
            </w:r>
          </w:p>
        </w:tc>
        <w:tc>
          <w:tcPr>
            <w:tcW w:w="719" w:type="pct"/>
          </w:tcPr>
          <w:p w14:paraId="146DCA0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52ED1682"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6C85657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5493A508"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713B78ED" w14:textId="77777777" w:rsidTr="004645BC">
        <w:trPr>
          <w:trHeight w:val="20"/>
        </w:trPr>
        <w:tc>
          <w:tcPr>
            <w:tcW w:w="262" w:type="pct"/>
          </w:tcPr>
          <w:p w14:paraId="0C0534D1"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EC7EB5A" w14:textId="683DCC5C" w:rsidR="00BA4676" w:rsidRPr="00504735" w:rsidRDefault="00BA4676" w:rsidP="00BA4676">
            <w:pPr>
              <w:rPr>
                <w:rFonts w:cstheme="minorHAnsi"/>
                <w:szCs w:val="20"/>
                <w:lang w:val="fr-FR"/>
              </w:rPr>
            </w:pPr>
            <w:r w:rsidRPr="00504735">
              <w:rPr>
                <w:rFonts w:cstheme="minorHAnsi"/>
                <w:szCs w:val="20"/>
              </w:rPr>
              <w:t xml:space="preserve">Condoms                                   </w:t>
            </w:r>
          </w:p>
        </w:tc>
        <w:tc>
          <w:tcPr>
            <w:tcW w:w="719" w:type="pct"/>
          </w:tcPr>
          <w:p w14:paraId="169CA2BB"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121B9AE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81267E2"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5282C63"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24AC736D" w14:textId="77777777" w:rsidTr="004645BC">
        <w:trPr>
          <w:trHeight w:val="20"/>
        </w:trPr>
        <w:tc>
          <w:tcPr>
            <w:tcW w:w="262" w:type="pct"/>
          </w:tcPr>
          <w:p w14:paraId="119B075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374ABEF" w14:textId="18F9A6C2" w:rsidR="00BA4676" w:rsidRPr="00504735" w:rsidRDefault="00BA4676" w:rsidP="00BA4676">
            <w:pPr>
              <w:rPr>
                <w:rFonts w:cstheme="minorHAnsi"/>
                <w:szCs w:val="20"/>
                <w:lang w:val="fr-FR"/>
              </w:rPr>
            </w:pPr>
            <w:r w:rsidRPr="00504735">
              <w:rPr>
                <w:rFonts w:cstheme="minorHAnsi"/>
                <w:szCs w:val="20"/>
              </w:rPr>
              <w:t xml:space="preserve">Oral contraceptive pills (OCP, Mala D.) </w:t>
            </w:r>
          </w:p>
        </w:tc>
        <w:tc>
          <w:tcPr>
            <w:tcW w:w="719" w:type="pct"/>
          </w:tcPr>
          <w:p w14:paraId="2DF4ACD1"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1E96A23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13DA257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32DB5DDB"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4D384BA5" w14:textId="77777777" w:rsidTr="004645BC">
        <w:trPr>
          <w:trHeight w:val="20"/>
        </w:trPr>
        <w:tc>
          <w:tcPr>
            <w:tcW w:w="262" w:type="pct"/>
          </w:tcPr>
          <w:p w14:paraId="06D4E06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FB1DE62" w14:textId="73AB981C" w:rsidR="00BA4676" w:rsidRPr="00504735" w:rsidRDefault="00BA4676" w:rsidP="00BA4676">
            <w:pPr>
              <w:rPr>
                <w:rFonts w:cstheme="minorHAnsi"/>
                <w:szCs w:val="20"/>
                <w:lang w:val="fr-FR"/>
              </w:rPr>
            </w:pPr>
            <w:r w:rsidRPr="00504735">
              <w:rPr>
                <w:rFonts w:cstheme="minorHAnsi"/>
                <w:szCs w:val="20"/>
              </w:rPr>
              <w:t xml:space="preserve">Injectable contraceptives               </w:t>
            </w:r>
          </w:p>
        </w:tc>
        <w:tc>
          <w:tcPr>
            <w:tcW w:w="719" w:type="pct"/>
          </w:tcPr>
          <w:p w14:paraId="55AD1EF5"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6D89702C"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CA139A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602D8446"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3599E58E" w14:textId="77777777" w:rsidTr="004645BC">
        <w:trPr>
          <w:trHeight w:val="20"/>
        </w:trPr>
        <w:tc>
          <w:tcPr>
            <w:tcW w:w="262" w:type="pct"/>
          </w:tcPr>
          <w:p w14:paraId="03BAC71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F74A881" w14:textId="6500EA7B" w:rsidR="00BA4676" w:rsidRPr="00504735" w:rsidRDefault="00BA4676" w:rsidP="00BA4676">
            <w:pPr>
              <w:rPr>
                <w:rFonts w:cstheme="minorHAnsi"/>
                <w:szCs w:val="20"/>
                <w:lang w:val="fr-FR"/>
              </w:rPr>
            </w:pPr>
            <w:r w:rsidRPr="00504735">
              <w:rPr>
                <w:rFonts w:cstheme="minorHAnsi"/>
                <w:szCs w:val="20"/>
              </w:rPr>
              <w:t xml:space="preserve">DCIU (Copper </w:t>
            </w:r>
            <w:proofErr w:type="gramStart"/>
            <w:r w:rsidRPr="00504735">
              <w:rPr>
                <w:rFonts w:cstheme="minorHAnsi"/>
                <w:szCs w:val="20"/>
              </w:rPr>
              <w:t xml:space="preserve">T)   </w:t>
            </w:r>
            <w:proofErr w:type="gramEnd"/>
            <w:r w:rsidRPr="00504735">
              <w:rPr>
                <w:rFonts w:cstheme="minorHAnsi"/>
                <w:szCs w:val="20"/>
              </w:rPr>
              <w:t xml:space="preserve">                            </w:t>
            </w:r>
          </w:p>
        </w:tc>
        <w:tc>
          <w:tcPr>
            <w:tcW w:w="719" w:type="pct"/>
          </w:tcPr>
          <w:p w14:paraId="29712CF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75D6B9DF"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9A59E6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71BB32D4"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04E820F8" w14:textId="77777777" w:rsidTr="004645BC">
        <w:trPr>
          <w:trHeight w:val="20"/>
        </w:trPr>
        <w:tc>
          <w:tcPr>
            <w:tcW w:w="262" w:type="pct"/>
          </w:tcPr>
          <w:p w14:paraId="6C0839D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2A01BB1" w14:textId="2F2E343C" w:rsidR="00BA4676" w:rsidRPr="00504735" w:rsidRDefault="00BA4676" w:rsidP="00BA4676">
            <w:pPr>
              <w:rPr>
                <w:rFonts w:cstheme="minorHAnsi"/>
                <w:szCs w:val="20"/>
                <w:lang w:val="fr-FR"/>
              </w:rPr>
            </w:pPr>
            <w:r w:rsidRPr="00504735">
              <w:rPr>
                <w:rFonts w:cstheme="minorHAnsi"/>
                <w:szCs w:val="20"/>
              </w:rPr>
              <w:t xml:space="preserve">Urethral catheters                               </w:t>
            </w:r>
          </w:p>
        </w:tc>
        <w:tc>
          <w:tcPr>
            <w:tcW w:w="719" w:type="pct"/>
          </w:tcPr>
          <w:p w14:paraId="2353117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44D1FCF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6E2577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74413701"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0ABA5647" w14:textId="77777777" w:rsidTr="004645BC">
        <w:trPr>
          <w:trHeight w:val="20"/>
        </w:trPr>
        <w:tc>
          <w:tcPr>
            <w:tcW w:w="262" w:type="pct"/>
          </w:tcPr>
          <w:p w14:paraId="58458A7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EDD8577" w14:textId="21EE81CE" w:rsidR="00BA4676" w:rsidRPr="00504735" w:rsidRDefault="00BA4676" w:rsidP="00BA4676">
            <w:pPr>
              <w:rPr>
                <w:rFonts w:cstheme="minorHAnsi"/>
                <w:szCs w:val="20"/>
                <w:lang w:val="fr-FR"/>
              </w:rPr>
            </w:pPr>
            <w:r w:rsidRPr="00504735">
              <w:rPr>
                <w:rFonts w:cstheme="minorHAnsi"/>
                <w:szCs w:val="20"/>
              </w:rPr>
              <w:t xml:space="preserve">Canules IV                                    </w:t>
            </w:r>
          </w:p>
        </w:tc>
        <w:tc>
          <w:tcPr>
            <w:tcW w:w="719" w:type="pct"/>
          </w:tcPr>
          <w:p w14:paraId="135613B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683EA26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5E9243B"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1C1FCAF8"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37631E15" w14:textId="77777777" w:rsidTr="004645BC">
        <w:trPr>
          <w:trHeight w:val="20"/>
        </w:trPr>
        <w:tc>
          <w:tcPr>
            <w:tcW w:w="262" w:type="pct"/>
          </w:tcPr>
          <w:p w14:paraId="298C8E8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0449561" w14:textId="6D26FE8E" w:rsidR="00BA4676" w:rsidRPr="00504735" w:rsidRDefault="00BA4676" w:rsidP="00BA4676">
            <w:pPr>
              <w:rPr>
                <w:rFonts w:cstheme="minorHAnsi"/>
                <w:szCs w:val="20"/>
                <w:lang w:val="fr-FR"/>
              </w:rPr>
            </w:pPr>
            <w:r w:rsidRPr="00504735">
              <w:rPr>
                <w:rFonts w:cstheme="minorHAnsi"/>
                <w:szCs w:val="20"/>
              </w:rPr>
              <w:t xml:space="preserve">Disposable/AD syringes                           </w:t>
            </w:r>
          </w:p>
        </w:tc>
        <w:tc>
          <w:tcPr>
            <w:tcW w:w="719" w:type="pct"/>
          </w:tcPr>
          <w:p w14:paraId="322376E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1594DBB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0ABD37D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18134C4E"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255E15C6" w14:textId="77777777" w:rsidTr="004645BC">
        <w:trPr>
          <w:trHeight w:val="20"/>
        </w:trPr>
        <w:tc>
          <w:tcPr>
            <w:tcW w:w="262" w:type="pct"/>
          </w:tcPr>
          <w:p w14:paraId="7085EBF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CBB1303" w14:textId="0AF91F65" w:rsidR="00BA4676" w:rsidRPr="00504735" w:rsidRDefault="00BA4676" w:rsidP="00BA4676">
            <w:pPr>
              <w:rPr>
                <w:rFonts w:cstheme="minorHAnsi"/>
                <w:szCs w:val="20"/>
                <w:lang w:val="fr-FR"/>
              </w:rPr>
            </w:pPr>
            <w:r w:rsidRPr="00504735">
              <w:rPr>
                <w:rFonts w:cstheme="minorHAnsi"/>
                <w:szCs w:val="20"/>
              </w:rPr>
              <w:t xml:space="preserve">Disposable gloves                              </w:t>
            </w:r>
          </w:p>
        </w:tc>
        <w:tc>
          <w:tcPr>
            <w:tcW w:w="719" w:type="pct"/>
          </w:tcPr>
          <w:p w14:paraId="0FD54CA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04EA987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36E788A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6B729229"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6915319A" w14:textId="77777777" w:rsidTr="004645BC">
        <w:trPr>
          <w:trHeight w:val="20"/>
        </w:trPr>
        <w:tc>
          <w:tcPr>
            <w:tcW w:w="262" w:type="pct"/>
          </w:tcPr>
          <w:p w14:paraId="25760F8B"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D3F0D54" w14:textId="3F8D4283" w:rsidR="00BA4676" w:rsidRPr="00504735" w:rsidRDefault="00BA4676" w:rsidP="00BA4676">
            <w:pPr>
              <w:rPr>
                <w:rFonts w:cstheme="minorHAnsi"/>
                <w:szCs w:val="20"/>
                <w:lang w:val="fr-FR"/>
              </w:rPr>
            </w:pPr>
            <w:r w:rsidRPr="00504735">
              <w:rPr>
                <w:rFonts w:cstheme="minorHAnsi"/>
                <w:szCs w:val="20"/>
              </w:rPr>
              <w:t xml:space="preserve">Albumin/urine sugar strips                            </w:t>
            </w:r>
          </w:p>
        </w:tc>
        <w:tc>
          <w:tcPr>
            <w:tcW w:w="719" w:type="pct"/>
          </w:tcPr>
          <w:p w14:paraId="36EF3472"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11BBC69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6BBE6C2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3478064"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01F91A2C" w14:textId="77777777" w:rsidTr="004645BC">
        <w:trPr>
          <w:trHeight w:val="20"/>
        </w:trPr>
        <w:tc>
          <w:tcPr>
            <w:tcW w:w="262" w:type="pct"/>
          </w:tcPr>
          <w:p w14:paraId="6D1CC06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30E3000" w14:textId="32C9916C" w:rsidR="00BA4676" w:rsidRPr="00504735" w:rsidRDefault="00BA4676" w:rsidP="00BA4676">
            <w:pPr>
              <w:rPr>
                <w:rFonts w:cstheme="minorHAnsi"/>
                <w:szCs w:val="20"/>
                <w:lang w:val="fr-FR"/>
              </w:rPr>
            </w:pPr>
            <w:r w:rsidRPr="00504735">
              <w:rPr>
                <w:rFonts w:cstheme="minorHAnsi"/>
                <w:szCs w:val="20"/>
              </w:rPr>
              <w:t xml:space="preserve">Urine Pregnancy Test Kits                            </w:t>
            </w:r>
          </w:p>
        </w:tc>
        <w:tc>
          <w:tcPr>
            <w:tcW w:w="719" w:type="pct"/>
          </w:tcPr>
          <w:p w14:paraId="525417C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7F21652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3F3309B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2408D5A6"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739CBA9C" w14:textId="77777777" w:rsidTr="004645BC">
        <w:trPr>
          <w:trHeight w:val="20"/>
        </w:trPr>
        <w:tc>
          <w:tcPr>
            <w:tcW w:w="262" w:type="pct"/>
          </w:tcPr>
          <w:p w14:paraId="4C6DCDCB"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B7CCD5A" w14:textId="22983035" w:rsidR="00BA4676" w:rsidRPr="00504735" w:rsidRDefault="00BA4676" w:rsidP="00BA4676">
            <w:pPr>
              <w:rPr>
                <w:rFonts w:cstheme="minorHAnsi"/>
                <w:szCs w:val="20"/>
                <w:lang w:val="fr-FR"/>
              </w:rPr>
            </w:pPr>
            <w:r w:rsidRPr="00504735">
              <w:rPr>
                <w:rFonts w:cstheme="minorHAnsi"/>
                <w:szCs w:val="20"/>
              </w:rPr>
              <w:t xml:space="preserve">Absorbent cotton                      </w:t>
            </w:r>
          </w:p>
        </w:tc>
        <w:tc>
          <w:tcPr>
            <w:tcW w:w="719" w:type="pct"/>
          </w:tcPr>
          <w:p w14:paraId="6DDEAFB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1306E36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0A4ED8F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DE70AF9"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6B5966D8" w14:textId="77777777" w:rsidTr="004645BC">
        <w:trPr>
          <w:trHeight w:val="20"/>
        </w:trPr>
        <w:tc>
          <w:tcPr>
            <w:tcW w:w="262" w:type="pct"/>
          </w:tcPr>
          <w:p w14:paraId="5EAFEFC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E8F7280" w14:textId="58D105E1" w:rsidR="00BA4676" w:rsidRPr="00504735" w:rsidRDefault="00BA4676" w:rsidP="00BA4676">
            <w:pPr>
              <w:rPr>
                <w:rFonts w:cstheme="minorHAnsi"/>
                <w:szCs w:val="20"/>
                <w:lang w:val="fr-FR"/>
              </w:rPr>
            </w:pPr>
            <w:r w:rsidRPr="00504735">
              <w:rPr>
                <w:rFonts w:cstheme="minorHAnsi"/>
                <w:szCs w:val="20"/>
              </w:rPr>
              <w:t xml:space="preserve">Gaze Absorbente                        </w:t>
            </w:r>
          </w:p>
        </w:tc>
        <w:tc>
          <w:tcPr>
            <w:tcW w:w="719" w:type="pct"/>
          </w:tcPr>
          <w:p w14:paraId="002868F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294FF572"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7B87D9D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25BD5457"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7280F642" w14:textId="77777777" w:rsidTr="004645BC">
        <w:trPr>
          <w:trHeight w:val="20"/>
        </w:trPr>
        <w:tc>
          <w:tcPr>
            <w:tcW w:w="262" w:type="pct"/>
          </w:tcPr>
          <w:p w14:paraId="5FCB531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640A069" w14:textId="2C0B5D52" w:rsidR="00BA4676" w:rsidRPr="00504735" w:rsidRDefault="00BA4676" w:rsidP="00BA4676">
            <w:pPr>
              <w:rPr>
                <w:rFonts w:cstheme="minorHAnsi"/>
                <w:szCs w:val="20"/>
                <w:lang w:val="fr-FR"/>
              </w:rPr>
            </w:pPr>
            <w:r w:rsidRPr="00504735">
              <w:rPr>
                <w:rFonts w:cstheme="minorHAnsi"/>
                <w:szCs w:val="20"/>
              </w:rPr>
              <w:t xml:space="preserve">Sanitary napkins                        </w:t>
            </w:r>
          </w:p>
        </w:tc>
        <w:tc>
          <w:tcPr>
            <w:tcW w:w="719" w:type="pct"/>
          </w:tcPr>
          <w:p w14:paraId="48568EF2"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3BB6B99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6BFAFAB2"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16706FE2"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4CE5299E" w14:textId="77777777" w:rsidTr="004645BC">
        <w:trPr>
          <w:trHeight w:val="20"/>
        </w:trPr>
        <w:tc>
          <w:tcPr>
            <w:tcW w:w="262" w:type="pct"/>
          </w:tcPr>
          <w:p w14:paraId="587434E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D1EE76B" w14:textId="05846269" w:rsidR="00BA4676" w:rsidRPr="00504735" w:rsidRDefault="00BA4676" w:rsidP="00BA4676">
            <w:pPr>
              <w:rPr>
                <w:rFonts w:cstheme="minorHAnsi"/>
                <w:szCs w:val="20"/>
                <w:lang w:val="fr-FR"/>
              </w:rPr>
            </w:pPr>
            <w:r w:rsidRPr="00504735">
              <w:rPr>
                <w:rFonts w:cstheme="minorHAnsi"/>
                <w:szCs w:val="20"/>
              </w:rPr>
              <w:t xml:space="preserve">Surgical gloves                          </w:t>
            </w:r>
          </w:p>
        </w:tc>
        <w:tc>
          <w:tcPr>
            <w:tcW w:w="719" w:type="pct"/>
          </w:tcPr>
          <w:p w14:paraId="25A1021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2CD9D68B"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3C085016"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25F541AC"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3E130B4F" w14:textId="77777777" w:rsidTr="004645BC">
        <w:trPr>
          <w:trHeight w:val="20"/>
        </w:trPr>
        <w:tc>
          <w:tcPr>
            <w:tcW w:w="262" w:type="pct"/>
          </w:tcPr>
          <w:p w14:paraId="0E7A6CD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9AE30CD" w14:textId="5E7710D3" w:rsidR="00BA4676" w:rsidRPr="00504735" w:rsidRDefault="00BA4676" w:rsidP="00BA4676">
            <w:pPr>
              <w:rPr>
                <w:rFonts w:cstheme="minorHAnsi"/>
                <w:szCs w:val="20"/>
                <w:lang w:val="fr-FR"/>
              </w:rPr>
            </w:pPr>
            <w:r w:rsidRPr="00504735">
              <w:rPr>
                <w:rFonts w:cstheme="minorHAnsi"/>
                <w:szCs w:val="20"/>
              </w:rPr>
              <w:t xml:space="preserve">Surgical Spirits                          </w:t>
            </w:r>
          </w:p>
        </w:tc>
        <w:tc>
          <w:tcPr>
            <w:tcW w:w="719" w:type="pct"/>
          </w:tcPr>
          <w:p w14:paraId="7A92E0E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6FCA826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6F9F27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7DD70CCD"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3D260242" w14:textId="77777777" w:rsidTr="004645BC">
        <w:trPr>
          <w:trHeight w:val="20"/>
        </w:trPr>
        <w:tc>
          <w:tcPr>
            <w:tcW w:w="262" w:type="pct"/>
          </w:tcPr>
          <w:p w14:paraId="7BA5B2D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ECA8D1E" w14:textId="1A84ABDB" w:rsidR="00BA4676" w:rsidRPr="00504735" w:rsidRDefault="00BA4676" w:rsidP="00BA4676">
            <w:pPr>
              <w:rPr>
                <w:rFonts w:cstheme="minorHAnsi"/>
                <w:szCs w:val="20"/>
                <w:lang w:val="fr-FR"/>
              </w:rPr>
            </w:pPr>
            <w:r w:rsidRPr="00504735">
              <w:rPr>
                <w:rFonts w:cstheme="minorHAnsi"/>
                <w:szCs w:val="20"/>
              </w:rPr>
              <w:t xml:space="preserve">Ruban chirurgical                           </w:t>
            </w:r>
          </w:p>
        </w:tc>
        <w:tc>
          <w:tcPr>
            <w:tcW w:w="719" w:type="pct"/>
          </w:tcPr>
          <w:p w14:paraId="5B94759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696F01F5"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62AAFC61"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54A0F00D"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3E4682BE" w14:textId="77777777" w:rsidTr="004645BC">
        <w:trPr>
          <w:trHeight w:val="20"/>
        </w:trPr>
        <w:tc>
          <w:tcPr>
            <w:tcW w:w="262" w:type="pct"/>
          </w:tcPr>
          <w:p w14:paraId="7631682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07599A0" w14:textId="185F60AF" w:rsidR="00BA4676" w:rsidRPr="00504735" w:rsidRDefault="00BA4676" w:rsidP="00BA4676">
            <w:pPr>
              <w:rPr>
                <w:rFonts w:cstheme="minorHAnsi"/>
                <w:szCs w:val="20"/>
                <w:lang w:val="fr-FR"/>
              </w:rPr>
            </w:pPr>
            <w:r w:rsidRPr="00504735">
              <w:rPr>
                <w:rFonts w:cstheme="minorHAnsi"/>
                <w:szCs w:val="20"/>
              </w:rPr>
              <w:t xml:space="preserve">Solution d'iode povidone                       </w:t>
            </w:r>
          </w:p>
        </w:tc>
        <w:tc>
          <w:tcPr>
            <w:tcW w:w="719" w:type="pct"/>
          </w:tcPr>
          <w:p w14:paraId="1A9379E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26B8402D"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0582CD1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06030E41"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725C2DC0" w14:textId="77777777" w:rsidTr="004645BC">
        <w:trPr>
          <w:trHeight w:val="20"/>
        </w:trPr>
        <w:tc>
          <w:tcPr>
            <w:tcW w:w="262" w:type="pct"/>
          </w:tcPr>
          <w:p w14:paraId="3212968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E259B47" w14:textId="6B48C739" w:rsidR="00BA4676" w:rsidRPr="00504735" w:rsidRDefault="00BA4676" w:rsidP="00BA4676">
            <w:pPr>
              <w:rPr>
                <w:rFonts w:cstheme="minorHAnsi"/>
                <w:szCs w:val="20"/>
                <w:lang w:val="fr-FR"/>
              </w:rPr>
            </w:pPr>
            <w:r w:rsidRPr="00504735">
              <w:rPr>
                <w:rFonts w:cstheme="minorHAnsi"/>
                <w:szCs w:val="20"/>
              </w:rPr>
              <w:t xml:space="preserve">Reagents for ABO and Rh antibodies          </w:t>
            </w:r>
          </w:p>
        </w:tc>
        <w:tc>
          <w:tcPr>
            <w:tcW w:w="719" w:type="pct"/>
          </w:tcPr>
          <w:p w14:paraId="53C2AB4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6E320E12"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1152C0B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2EB86089"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12ECF57D" w14:textId="77777777" w:rsidTr="004645BC">
        <w:trPr>
          <w:trHeight w:val="20"/>
        </w:trPr>
        <w:tc>
          <w:tcPr>
            <w:tcW w:w="262" w:type="pct"/>
          </w:tcPr>
          <w:p w14:paraId="5554119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5349F69" w14:textId="0FAE9586" w:rsidR="00BA4676" w:rsidRPr="00504735" w:rsidRDefault="00BA4676" w:rsidP="00BA4676">
            <w:pPr>
              <w:rPr>
                <w:rFonts w:cstheme="minorHAnsi"/>
                <w:szCs w:val="20"/>
                <w:lang w:val="fr-FR"/>
              </w:rPr>
            </w:pPr>
            <w:r w:rsidRPr="00504735">
              <w:rPr>
                <w:rFonts w:cstheme="minorHAnsi"/>
                <w:szCs w:val="20"/>
              </w:rPr>
              <w:t xml:space="preserve">HIV Test Kits                                </w:t>
            </w:r>
          </w:p>
        </w:tc>
        <w:tc>
          <w:tcPr>
            <w:tcW w:w="719" w:type="pct"/>
          </w:tcPr>
          <w:p w14:paraId="1ED43DC9"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4F531C2A"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426C506C"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50561EEB"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0A41959C" w14:textId="77777777" w:rsidTr="004645BC">
        <w:trPr>
          <w:trHeight w:val="20"/>
        </w:trPr>
        <w:tc>
          <w:tcPr>
            <w:tcW w:w="262" w:type="pct"/>
          </w:tcPr>
          <w:p w14:paraId="2792874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B5C00CA" w14:textId="5FA84A1B" w:rsidR="00BA4676" w:rsidRPr="00504735" w:rsidRDefault="00033E1F" w:rsidP="00BA4676">
            <w:pPr>
              <w:rPr>
                <w:rFonts w:cstheme="minorHAnsi"/>
                <w:szCs w:val="20"/>
                <w:lang w:val="fr-FR"/>
              </w:rPr>
            </w:pPr>
            <w:r>
              <w:rPr>
                <w:rFonts w:cstheme="minorHAnsi"/>
                <w:szCs w:val="20"/>
              </w:rPr>
              <w:t xml:space="preserve">Maternal and Newborn Health Record                                 </w:t>
            </w:r>
          </w:p>
        </w:tc>
        <w:tc>
          <w:tcPr>
            <w:tcW w:w="719" w:type="pct"/>
          </w:tcPr>
          <w:p w14:paraId="53970AFE"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648D824C"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23CC7727"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7603C8F7"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5203CE48" w14:textId="77777777" w:rsidTr="004645BC">
        <w:trPr>
          <w:trHeight w:val="20"/>
        </w:trPr>
        <w:tc>
          <w:tcPr>
            <w:tcW w:w="262" w:type="pct"/>
          </w:tcPr>
          <w:p w14:paraId="1115281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3B09AFA" w14:textId="1DBD83B0" w:rsidR="00BA4676" w:rsidRPr="00504735" w:rsidRDefault="00BA4676" w:rsidP="00BA4676">
            <w:pPr>
              <w:rPr>
                <w:rFonts w:cstheme="minorHAnsi"/>
                <w:szCs w:val="20"/>
                <w:lang w:val="fr-FR"/>
              </w:rPr>
            </w:pPr>
            <w:r w:rsidRPr="00504735">
              <w:rPr>
                <w:rFonts w:cstheme="minorHAnsi"/>
                <w:szCs w:val="20"/>
              </w:rPr>
              <w:t xml:space="preserve">Vaccination cards for children under 5 years old                           </w:t>
            </w:r>
          </w:p>
        </w:tc>
        <w:tc>
          <w:tcPr>
            <w:tcW w:w="719" w:type="pct"/>
          </w:tcPr>
          <w:p w14:paraId="59365CBC"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1590722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61777A63"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3F9F015B" w14:textId="77777777" w:rsidR="00BA4676" w:rsidRPr="00504735" w:rsidRDefault="00BA4676" w:rsidP="00BA4676">
            <w:pPr>
              <w:pStyle w:val="ListParagraph1"/>
              <w:rPr>
                <w:rFonts w:eastAsia="Times New Roman" w:cstheme="minorHAnsi"/>
                <w:color w:val="000000"/>
                <w:szCs w:val="20"/>
                <w:lang w:val="fr-FR"/>
              </w:rPr>
            </w:pPr>
          </w:p>
        </w:tc>
      </w:tr>
      <w:tr w:rsidR="00BA4676" w:rsidRPr="006974FC" w14:paraId="284302EF" w14:textId="77777777" w:rsidTr="004645BC">
        <w:trPr>
          <w:trHeight w:val="20"/>
        </w:trPr>
        <w:tc>
          <w:tcPr>
            <w:tcW w:w="262" w:type="pct"/>
          </w:tcPr>
          <w:p w14:paraId="770D924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EB15368" w14:textId="4841380C" w:rsidR="00BA4676" w:rsidRPr="00504735" w:rsidRDefault="00BA4676" w:rsidP="00BA4676">
            <w:pPr>
              <w:rPr>
                <w:rFonts w:cstheme="minorHAnsi"/>
                <w:szCs w:val="20"/>
                <w:lang w:val="fr-FR"/>
              </w:rPr>
            </w:pPr>
            <w:r w:rsidRPr="00504735">
              <w:rPr>
                <w:rFonts w:cstheme="minorHAnsi"/>
                <w:szCs w:val="20"/>
              </w:rPr>
              <w:t xml:space="preserve">Partograph/childbirth care guide charts          </w:t>
            </w:r>
          </w:p>
        </w:tc>
        <w:tc>
          <w:tcPr>
            <w:tcW w:w="719" w:type="pct"/>
          </w:tcPr>
          <w:p w14:paraId="53D99DD0"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676" w:type="pct"/>
          </w:tcPr>
          <w:p w14:paraId="5E881704"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676" w:type="pct"/>
          </w:tcPr>
          <w:p w14:paraId="25E7E838" w14:textId="77777777" w:rsidR="00BA4676" w:rsidRPr="00504735" w:rsidRDefault="00BA4676" w:rsidP="00BA4676">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333" w:type="pct"/>
            <w:vMerge/>
          </w:tcPr>
          <w:p w14:paraId="4CC4782C" w14:textId="77777777" w:rsidR="00BA4676" w:rsidRPr="00504735" w:rsidRDefault="00BA4676" w:rsidP="00BA4676">
            <w:pPr>
              <w:pStyle w:val="ListParagraph1"/>
              <w:rPr>
                <w:rFonts w:eastAsia="Times New Roman" w:cstheme="minorHAnsi"/>
                <w:color w:val="000000"/>
                <w:szCs w:val="20"/>
                <w:lang w:val="fr-FR"/>
              </w:rPr>
            </w:pPr>
          </w:p>
        </w:tc>
      </w:tr>
    </w:tbl>
    <w:p w14:paraId="2DD44139" w14:textId="77777777" w:rsidR="004645BC" w:rsidRDefault="004645BC">
      <w:pPr>
        <w:rPr>
          <w:rFonts w:cstheme="minorHAnsi"/>
          <w:sz w:val="20"/>
          <w:szCs w:val="20"/>
          <w:lang w:val="fr-FR"/>
        </w:rPr>
      </w:pPr>
    </w:p>
    <w:p w14:paraId="0C5E2B89" w14:textId="77777777" w:rsidR="00EB69F9" w:rsidRPr="00504735" w:rsidRDefault="00EB69F9">
      <w:pPr>
        <w:rPr>
          <w:rFonts w:cstheme="minorHAnsi"/>
          <w:sz w:val="20"/>
          <w:szCs w:val="20"/>
          <w:lang w:val="fr-FR"/>
        </w:rPr>
      </w:pPr>
    </w:p>
    <w:p w14:paraId="42D6FC9A" w14:textId="1C575716" w:rsidR="004F5DCE" w:rsidRDefault="000B00F4" w:rsidP="004F5DCE">
      <w:pPr>
        <w:keepNext/>
        <w:widowControl w:val="0"/>
        <w:suppressAutoHyphens/>
        <w:jc w:val="center"/>
        <w:outlineLvl w:val="1"/>
        <w:rPr>
          <w:rFonts w:eastAsia="Arial Narrow" w:cstheme="minorHAnsi"/>
          <w:b/>
          <w:bCs/>
          <w:sz w:val="24"/>
          <w:szCs w:val="24"/>
          <w:lang w:val="fr-FR"/>
        </w:rPr>
      </w:pPr>
      <w:bookmarkStart w:id="24" w:name="_Hlk167439353"/>
      <w:r w:rsidRPr="00504735">
        <w:rPr>
          <w:rFonts w:eastAsia="Arial Narrow" w:cstheme="minorHAnsi"/>
          <w:b/>
          <w:bCs/>
          <w:sz w:val="24"/>
          <w:szCs w:val="24"/>
        </w:rPr>
        <w:t>SECTION 7: ADVISORY SERVICES</w:t>
      </w:r>
    </w:p>
    <w:p w14:paraId="5831F9F3" w14:textId="77777777" w:rsidR="00371916" w:rsidRPr="00504735" w:rsidRDefault="00371916" w:rsidP="004F5DCE">
      <w:pPr>
        <w:keepNext/>
        <w:widowControl w:val="0"/>
        <w:suppressAutoHyphens/>
        <w:jc w:val="center"/>
        <w:outlineLvl w:val="1"/>
        <w:rPr>
          <w:rFonts w:eastAsia="Arial Narrow" w:cstheme="minorHAnsi"/>
          <w:b/>
          <w:bCs/>
          <w:sz w:val="24"/>
          <w:szCs w:val="24"/>
          <w:cs/>
          <w:lang w:val="fr-FR"/>
        </w:rPr>
      </w:pPr>
    </w:p>
    <w:tbl>
      <w:tblPr>
        <w:tblStyle w:val="TableGrid"/>
        <w:tblW w:w="5004" w:type="pct"/>
        <w:jc w:val="center"/>
        <w:tblLook w:val="04A0" w:firstRow="1" w:lastRow="0" w:firstColumn="1" w:lastColumn="0" w:noHBand="0" w:noVBand="1"/>
      </w:tblPr>
      <w:tblGrid>
        <w:gridCol w:w="589"/>
        <w:gridCol w:w="4811"/>
        <w:gridCol w:w="2233"/>
        <w:gridCol w:w="2066"/>
        <w:gridCol w:w="787"/>
      </w:tblGrid>
      <w:tr w:rsidR="000B00F4" w:rsidRPr="006974FC" w14:paraId="12560ACC" w14:textId="77777777" w:rsidTr="00347618">
        <w:trPr>
          <w:trHeight w:val="233"/>
          <w:tblHeader/>
          <w:jc w:val="center"/>
        </w:trPr>
        <w:tc>
          <w:tcPr>
            <w:tcW w:w="287" w:type="pct"/>
            <w:shd w:val="clear" w:color="auto" w:fill="BFBFBF" w:themeFill="background1" w:themeFillShade="BF"/>
            <w:vAlign w:val="center"/>
          </w:tcPr>
          <w:bookmarkEnd w:id="24"/>
          <w:p w14:paraId="4CA57211" w14:textId="022A2E66" w:rsidR="000B00F4" w:rsidRPr="00504735" w:rsidRDefault="00371916" w:rsidP="000B00F4">
            <w:pPr>
              <w:tabs>
                <w:tab w:val="left" w:pos="-720"/>
              </w:tabs>
              <w:suppressAutoHyphens/>
              <w:jc w:val="center"/>
              <w:rPr>
                <w:rFonts w:cstheme="minorHAnsi"/>
                <w:b/>
                <w:spacing w:val="-2"/>
                <w:szCs w:val="20"/>
                <w:rtl/>
                <w:cs/>
                <w:lang w:val="fr-FR"/>
              </w:rPr>
            </w:pPr>
            <w:r>
              <w:rPr>
                <w:rFonts w:eastAsia="Arial Narrow" w:cstheme="minorHAnsi"/>
                <w:b/>
                <w:bCs/>
                <w:spacing w:val="-2"/>
                <w:szCs w:val="20"/>
                <w:cs/>
              </w:rPr>
              <w:t>#</w:t>
            </w:r>
          </w:p>
        </w:tc>
        <w:tc>
          <w:tcPr>
            <w:tcW w:w="2300" w:type="pct"/>
            <w:shd w:val="clear" w:color="auto" w:fill="BFBFBF" w:themeFill="background1" w:themeFillShade="BF"/>
            <w:vAlign w:val="center"/>
          </w:tcPr>
          <w:p w14:paraId="0215D304" w14:textId="19F0DD03" w:rsidR="000B00F4" w:rsidRPr="00504735" w:rsidRDefault="000B00F4" w:rsidP="000B00F4">
            <w:pPr>
              <w:suppressAutoHyphens/>
              <w:rPr>
                <w:rFonts w:cstheme="minorHAnsi"/>
                <w:b/>
                <w:spacing w:val="-2"/>
                <w:szCs w:val="20"/>
                <w:rtl/>
                <w:cs/>
                <w:lang w:val="fr-FR"/>
              </w:rPr>
            </w:pPr>
            <w:r w:rsidRPr="00504735">
              <w:rPr>
                <w:rFonts w:eastAsia="Arial Narrow" w:cstheme="minorHAnsi"/>
                <w:b/>
                <w:bCs/>
                <w:spacing w:val="-2"/>
                <w:szCs w:val="20"/>
              </w:rPr>
              <w:t>QUESTIONS AND FILTERS</w:t>
            </w:r>
          </w:p>
        </w:tc>
        <w:tc>
          <w:tcPr>
            <w:tcW w:w="2062" w:type="pct"/>
            <w:gridSpan w:val="2"/>
            <w:shd w:val="clear" w:color="auto" w:fill="BFBFBF" w:themeFill="background1" w:themeFillShade="BF"/>
            <w:vAlign w:val="center"/>
          </w:tcPr>
          <w:p w14:paraId="1A4CF5F4" w14:textId="7A1579D7" w:rsidR="000B00F4" w:rsidRPr="00504735" w:rsidRDefault="000B00F4" w:rsidP="000B00F4">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rPr>
              <w:t>CODING</w:t>
            </w:r>
          </w:p>
        </w:tc>
        <w:tc>
          <w:tcPr>
            <w:tcW w:w="351" w:type="pct"/>
            <w:shd w:val="clear" w:color="auto" w:fill="BFBFBF" w:themeFill="background1" w:themeFillShade="BF"/>
            <w:vAlign w:val="center"/>
          </w:tcPr>
          <w:p w14:paraId="15845FA5" w14:textId="2C158C50" w:rsidR="000B00F4" w:rsidRPr="00504735" w:rsidRDefault="000B00F4" w:rsidP="000B00F4">
            <w:pPr>
              <w:suppressAutoHyphens/>
              <w:ind w:left="-78" w:right="-102"/>
              <w:jc w:val="center"/>
              <w:rPr>
                <w:rFonts w:cstheme="minorHAnsi"/>
                <w:b/>
                <w:spacing w:val="-2"/>
                <w:szCs w:val="20"/>
                <w:lang w:val="fr-FR"/>
              </w:rPr>
            </w:pPr>
            <w:r w:rsidRPr="00504735">
              <w:rPr>
                <w:rFonts w:eastAsia="Arial Narrow" w:cstheme="minorHAnsi"/>
                <w:b/>
                <w:bCs/>
                <w:spacing w:val="-2"/>
                <w:szCs w:val="20"/>
              </w:rPr>
              <w:t>SWITCH TO</w:t>
            </w:r>
          </w:p>
        </w:tc>
      </w:tr>
      <w:tr w:rsidR="0014729D" w:rsidRPr="006974FC" w14:paraId="31ADA911" w14:textId="77777777" w:rsidTr="00347618">
        <w:trPr>
          <w:trHeight w:val="530"/>
          <w:jc w:val="center"/>
        </w:trPr>
        <w:tc>
          <w:tcPr>
            <w:tcW w:w="287" w:type="pct"/>
          </w:tcPr>
          <w:p w14:paraId="09E8DD06" w14:textId="77777777" w:rsidR="0014729D" w:rsidRPr="00504735" w:rsidRDefault="0014729D" w:rsidP="0014729D">
            <w:pPr>
              <w:jc w:val="center"/>
              <w:rPr>
                <w:rFonts w:cstheme="minorHAnsi"/>
                <w:b/>
                <w:bCs/>
                <w:szCs w:val="20"/>
                <w:lang w:val="fr-FR"/>
              </w:rPr>
            </w:pPr>
            <w:r w:rsidRPr="00504735">
              <w:rPr>
                <w:rFonts w:cstheme="minorHAnsi"/>
                <w:b/>
                <w:bCs/>
                <w:szCs w:val="20"/>
              </w:rPr>
              <w:t>701</w:t>
            </w:r>
          </w:p>
        </w:tc>
        <w:tc>
          <w:tcPr>
            <w:tcW w:w="2300" w:type="pct"/>
          </w:tcPr>
          <w:p w14:paraId="4573E966" w14:textId="562FCE9D" w:rsidR="0014729D" w:rsidRPr="00504735" w:rsidRDefault="0014729D" w:rsidP="0014729D">
            <w:pPr>
              <w:pStyle w:val="ListParagraph1"/>
              <w:spacing w:after="0"/>
              <w:ind w:left="0"/>
              <w:rPr>
                <w:rFonts w:cstheme="minorHAnsi"/>
                <w:b/>
                <w:bCs/>
                <w:spacing w:val="-2"/>
                <w:szCs w:val="20"/>
                <w:lang w:val="fr-FR"/>
              </w:rPr>
            </w:pPr>
            <w:r w:rsidRPr="00504735">
              <w:rPr>
                <w:rFonts w:cstheme="minorHAnsi"/>
                <w:b/>
                <w:bCs/>
                <w:szCs w:val="20"/>
              </w:rPr>
              <w:t>Does this EPS have a private area for FP advice?</w:t>
            </w:r>
          </w:p>
        </w:tc>
        <w:tc>
          <w:tcPr>
            <w:tcW w:w="2062" w:type="pct"/>
            <w:gridSpan w:val="2"/>
          </w:tcPr>
          <w:p w14:paraId="0ACDCD11" w14:textId="2812285F"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1440C4F1" w14:textId="5BA39AE7" w:rsidR="0014729D" w:rsidRPr="00504735" w:rsidRDefault="0014729D" w:rsidP="0014729D">
            <w:pPr>
              <w:tabs>
                <w:tab w:val="right" w:leader="dot" w:pos="4092"/>
              </w:tabs>
              <w:rPr>
                <w:rFonts w:eastAsia="Arial Narrow" w:cstheme="minorHAnsi"/>
                <w:szCs w:val="20"/>
                <w:lang w:val="fr-FR"/>
              </w:rPr>
            </w:pPr>
            <w:r w:rsidRPr="00504735">
              <w:rPr>
                <w:rFonts w:eastAsia="Arial Narrow" w:cstheme="minorHAnsi"/>
                <w:szCs w:val="20"/>
              </w:rPr>
              <w:t>Not</w:t>
            </w:r>
            <w:r w:rsidRPr="00504735">
              <w:rPr>
                <w:rFonts w:eastAsia="Arial Narrow" w:cs="Mangal"/>
                <w:szCs w:val="20"/>
                <w:cs/>
              </w:rPr>
              <w:tab/>
              <w:t>2</w:t>
            </w:r>
          </w:p>
        </w:tc>
        <w:tc>
          <w:tcPr>
            <w:tcW w:w="351" w:type="pct"/>
          </w:tcPr>
          <w:p w14:paraId="13D01B22" w14:textId="77777777" w:rsidR="0014729D" w:rsidRPr="00504735" w:rsidRDefault="0014729D" w:rsidP="0014729D">
            <w:pPr>
              <w:rPr>
                <w:rFonts w:cstheme="minorHAnsi"/>
                <w:b/>
                <w:bCs/>
                <w:szCs w:val="20"/>
                <w:lang w:val="fr-FR"/>
              </w:rPr>
            </w:pPr>
          </w:p>
        </w:tc>
      </w:tr>
      <w:tr w:rsidR="0014729D" w:rsidRPr="006974FC" w14:paraId="53DFACAA" w14:textId="77777777" w:rsidTr="00347618">
        <w:trPr>
          <w:trHeight w:val="89"/>
          <w:jc w:val="center"/>
        </w:trPr>
        <w:tc>
          <w:tcPr>
            <w:tcW w:w="287" w:type="pct"/>
          </w:tcPr>
          <w:p w14:paraId="6E3BB01D" w14:textId="77777777" w:rsidR="0014729D" w:rsidRPr="00504735" w:rsidRDefault="0014729D" w:rsidP="0014729D">
            <w:pPr>
              <w:jc w:val="center"/>
              <w:rPr>
                <w:rFonts w:eastAsia="Arial Narrow" w:cstheme="minorHAnsi"/>
                <w:b/>
                <w:bCs/>
                <w:szCs w:val="20"/>
                <w:cs/>
                <w:lang w:val="fr-FR"/>
              </w:rPr>
            </w:pPr>
            <w:r w:rsidRPr="00504735">
              <w:rPr>
                <w:rFonts w:eastAsia="Arial Narrow" w:cstheme="minorHAnsi"/>
                <w:b/>
                <w:bCs/>
                <w:szCs w:val="20"/>
              </w:rPr>
              <w:t>702</w:t>
            </w:r>
          </w:p>
        </w:tc>
        <w:tc>
          <w:tcPr>
            <w:tcW w:w="2300" w:type="pct"/>
          </w:tcPr>
          <w:p w14:paraId="02E0388F" w14:textId="6B4E54F8" w:rsidR="0014729D" w:rsidRPr="00504735" w:rsidRDefault="0014729D" w:rsidP="0014729D">
            <w:pPr>
              <w:pStyle w:val="ListParagraph1"/>
              <w:spacing w:after="0"/>
              <w:ind w:left="0"/>
              <w:rPr>
                <w:rFonts w:cstheme="minorHAnsi"/>
                <w:b/>
                <w:bCs/>
                <w:spacing w:val="-2"/>
                <w:szCs w:val="20"/>
                <w:lang w:val="fr-FR"/>
              </w:rPr>
            </w:pPr>
            <w:r w:rsidRPr="00504735">
              <w:rPr>
                <w:rFonts w:cstheme="minorHAnsi"/>
                <w:b/>
                <w:bCs/>
                <w:szCs w:val="20"/>
              </w:rPr>
              <w:t>Is a FP advisor available in this space?</w:t>
            </w:r>
          </w:p>
        </w:tc>
        <w:tc>
          <w:tcPr>
            <w:tcW w:w="2062" w:type="pct"/>
            <w:gridSpan w:val="2"/>
          </w:tcPr>
          <w:p w14:paraId="7CF81932" w14:textId="77777777"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183DB9C3" w14:textId="54EBA0A1" w:rsidR="0014729D" w:rsidRPr="00504735" w:rsidRDefault="0014729D" w:rsidP="0014729D">
            <w:pPr>
              <w:tabs>
                <w:tab w:val="right" w:leader="dot" w:pos="4092"/>
              </w:tabs>
              <w:rPr>
                <w:rFonts w:eastAsia="Arial Narrow" w:cstheme="minorHAnsi"/>
                <w:szCs w:val="20"/>
                <w:lang w:val="fr-FR"/>
              </w:rPr>
            </w:pPr>
            <w:r w:rsidRPr="00504735">
              <w:rPr>
                <w:rFonts w:eastAsia="Arial Narrow" w:cstheme="minorHAnsi"/>
                <w:szCs w:val="20"/>
              </w:rPr>
              <w:t>Not</w:t>
            </w:r>
            <w:r w:rsidRPr="00504735">
              <w:rPr>
                <w:rFonts w:eastAsia="Arial Narrow" w:cs="Mangal"/>
                <w:szCs w:val="20"/>
                <w:cs/>
              </w:rPr>
              <w:tab/>
              <w:t>2</w:t>
            </w:r>
          </w:p>
        </w:tc>
        <w:tc>
          <w:tcPr>
            <w:tcW w:w="351" w:type="pct"/>
          </w:tcPr>
          <w:p w14:paraId="130C2477" w14:textId="77777777" w:rsidR="0014729D" w:rsidRPr="00504735" w:rsidRDefault="0014729D" w:rsidP="0014729D">
            <w:pPr>
              <w:rPr>
                <w:rFonts w:cstheme="minorHAnsi"/>
                <w:b/>
                <w:bCs/>
                <w:szCs w:val="20"/>
                <w:lang w:val="fr-FR"/>
              </w:rPr>
            </w:pPr>
          </w:p>
        </w:tc>
      </w:tr>
      <w:tr w:rsidR="0014729D" w:rsidRPr="006974FC" w14:paraId="088FB0B7" w14:textId="77777777" w:rsidTr="00347618">
        <w:trPr>
          <w:trHeight w:val="50"/>
          <w:jc w:val="center"/>
        </w:trPr>
        <w:tc>
          <w:tcPr>
            <w:tcW w:w="287" w:type="pct"/>
          </w:tcPr>
          <w:p w14:paraId="46EFE1E1" w14:textId="77777777" w:rsidR="0014729D" w:rsidRPr="00504735" w:rsidRDefault="0014729D" w:rsidP="0014729D">
            <w:pPr>
              <w:jc w:val="center"/>
              <w:rPr>
                <w:rFonts w:cstheme="minorHAnsi"/>
                <w:b/>
                <w:bCs/>
                <w:szCs w:val="20"/>
                <w:lang w:val="fr-FR"/>
              </w:rPr>
            </w:pPr>
            <w:r w:rsidRPr="00504735">
              <w:rPr>
                <w:rFonts w:cstheme="minorHAnsi"/>
                <w:b/>
                <w:bCs/>
                <w:szCs w:val="20"/>
              </w:rPr>
              <w:t>703</w:t>
            </w:r>
          </w:p>
        </w:tc>
        <w:tc>
          <w:tcPr>
            <w:tcW w:w="2300" w:type="pct"/>
          </w:tcPr>
          <w:p w14:paraId="7BB952B2" w14:textId="2F2B4A1E" w:rsidR="0014729D" w:rsidRPr="00504735" w:rsidRDefault="0014729D" w:rsidP="0014729D">
            <w:pPr>
              <w:pStyle w:val="ListParagraph1"/>
              <w:spacing w:after="0"/>
              <w:ind w:left="0"/>
              <w:rPr>
                <w:rFonts w:cstheme="minorHAnsi"/>
                <w:b/>
                <w:bCs/>
                <w:spacing w:val="-2"/>
                <w:szCs w:val="20"/>
                <w:lang w:val="fr-FR"/>
              </w:rPr>
            </w:pPr>
            <w:r w:rsidRPr="00504735">
              <w:rPr>
                <w:rFonts w:cstheme="minorHAnsi"/>
                <w:b/>
                <w:bCs/>
                <w:szCs w:val="20"/>
              </w:rPr>
              <w:t xml:space="preserve">Is FP counselling provided by someone other than the counsellor? </w:t>
            </w:r>
          </w:p>
        </w:tc>
        <w:tc>
          <w:tcPr>
            <w:tcW w:w="2062" w:type="pct"/>
            <w:gridSpan w:val="2"/>
          </w:tcPr>
          <w:p w14:paraId="7668DE53" w14:textId="77777777"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7EE34323" w14:textId="3026007A" w:rsidR="0014729D" w:rsidRPr="00504735" w:rsidRDefault="0014729D" w:rsidP="0014729D">
            <w:pPr>
              <w:tabs>
                <w:tab w:val="right" w:leader="dot" w:pos="4092"/>
              </w:tabs>
              <w:rPr>
                <w:rFonts w:eastAsia="Arial Narrow" w:cstheme="minorHAnsi"/>
                <w:szCs w:val="20"/>
                <w:lang w:val="fr-FR"/>
              </w:rPr>
            </w:pPr>
            <w:r w:rsidRPr="00504735">
              <w:rPr>
                <w:rFonts w:eastAsia="Arial Narrow" w:cstheme="minorHAnsi"/>
                <w:szCs w:val="20"/>
              </w:rPr>
              <w:t>Not</w:t>
            </w:r>
            <w:r w:rsidRPr="00504735">
              <w:rPr>
                <w:rFonts w:eastAsia="Arial Narrow" w:cs="Mangal"/>
                <w:szCs w:val="20"/>
                <w:cs/>
              </w:rPr>
              <w:tab/>
              <w:t>2</w:t>
            </w:r>
          </w:p>
        </w:tc>
        <w:tc>
          <w:tcPr>
            <w:tcW w:w="351" w:type="pct"/>
          </w:tcPr>
          <w:p w14:paraId="6F937F83" w14:textId="77777777" w:rsidR="0014729D" w:rsidRPr="00504735" w:rsidRDefault="0014729D" w:rsidP="0014729D">
            <w:pPr>
              <w:spacing w:before="240"/>
              <w:rPr>
                <w:rFonts w:cstheme="minorHAnsi"/>
                <w:b/>
                <w:bCs/>
                <w:szCs w:val="20"/>
                <w:lang w:val="fr-FR"/>
              </w:rPr>
            </w:pPr>
          </w:p>
        </w:tc>
      </w:tr>
      <w:tr w:rsidR="0014729D" w:rsidRPr="006974FC" w14:paraId="41E64995" w14:textId="77777777" w:rsidTr="00347618">
        <w:trPr>
          <w:trHeight w:val="50"/>
          <w:jc w:val="center"/>
        </w:trPr>
        <w:tc>
          <w:tcPr>
            <w:tcW w:w="287" w:type="pct"/>
          </w:tcPr>
          <w:p w14:paraId="0B7B1428" w14:textId="77777777" w:rsidR="0014729D" w:rsidRPr="00504735" w:rsidRDefault="0014729D" w:rsidP="0014729D">
            <w:pPr>
              <w:jc w:val="center"/>
              <w:rPr>
                <w:rFonts w:cstheme="minorHAnsi"/>
                <w:b/>
                <w:bCs/>
                <w:szCs w:val="20"/>
                <w:cs/>
                <w:lang w:val="fr-FR"/>
              </w:rPr>
            </w:pPr>
            <w:r w:rsidRPr="00504735">
              <w:rPr>
                <w:rFonts w:cstheme="minorHAnsi"/>
                <w:b/>
                <w:bCs/>
                <w:szCs w:val="20"/>
              </w:rPr>
              <w:t>704</w:t>
            </w:r>
          </w:p>
        </w:tc>
        <w:tc>
          <w:tcPr>
            <w:tcW w:w="2300" w:type="pct"/>
          </w:tcPr>
          <w:p w14:paraId="0BC0F470" w14:textId="3844D4E9" w:rsidR="0014729D" w:rsidRPr="00504735" w:rsidRDefault="0014729D" w:rsidP="0014729D">
            <w:pPr>
              <w:pStyle w:val="ListParagraph1"/>
              <w:spacing w:after="0"/>
              <w:ind w:left="0"/>
              <w:rPr>
                <w:rFonts w:cstheme="minorHAnsi"/>
                <w:b/>
                <w:bCs/>
                <w:spacing w:val="-2"/>
                <w:szCs w:val="20"/>
                <w:cs/>
                <w:lang w:val="fr-FR"/>
              </w:rPr>
            </w:pPr>
            <w:r w:rsidRPr="00504735">
              <w:rPr>
                <w:rFonts w:cstheme="minorHAnsi"/>
                <w:b/>
                <w:bCs/>
                <w:szCs w:val="20"/>
              </w:rPr>
              <w:t>Do women with HIV/AIDS receive FP counselling as part of the prevention of mother-to-child transmission (PMTCT)?</w:t>
            </w:r>
          </w:p>
        </w:tc>
        <w:tc>
          <w:tcPr>
            <w:tcW w:w="2062" w:type="pct"/>
            <w:gridSpan w:val="2"/>
          </w:tcPr>
          <w:p w14:paraId="6ED4611E" w14:textId="77777777"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0FAC7EBE" w14:textId="649EB20F" w:rsidR="0014729D" w:rsidRPr="00504735" w:rsidRDefault="0014729D" w:rsidP="0014729D">
            <w:pPr>
              <w:tabs>
                <w:tab w:val="right" w:leader="dot" w:pos="4092"/>
              </w:tabs>
              <w:rPr>
                <w:rFonts w:eastAsia="Arial Narrow" w:cstheme="minorHAnsi"/>
                <w:szCs w:val="20"/>
                <w:lang w:val="fr-FR"/>
              </w:rPr>
            </w:pPr>
            <w:r w:rsidRPr="00504735">
              <w:rPr>
                <w:rFonts w:eastAsia="Arial Narrow" w:cstheme="minorHAnsi"/>
                <w:szCs w:val="20"/>
              </w:rPr>
              <w:t>Not</w:t>
            </w:r>
            <w:r w:rsidRPr="00504735">
              <w:rPr>
                <w:rFonts w:eastAsia="Arial Narrow" w:cs="Mangal"/>
                <w:szCs w:val="20"/>
                <w:cs/>
              </w:rPr>
              <w:tab/>
              <w:t>2</w:t>
            </w:r>
          </w:p>
        </w:tc>
        <w:tc>
          <w:tcPr>
            <w:tcW w:w="351" w:type="pct"/>
          </w:tcPr>
          <w:p w14:paraId="67870561" w14:textId="77777777" w:rsidR="0014729D" w:rsidRPr="00504735" w:rsidRDefault="0014729D" w:rsidP="0014729D">
            <w:pPr>
              <w:spacing w:before="240"/>
              <w:rPr>
                <w:rFonts w:cstheme="minorHAnsi"/>
                <w:b/>
                <w:bCs/>
                <w:szCs w:val="20"/>
                <w:lang w:val="fr-FR"/>
              </w:rPr>
            </w:pPr>
          </w:p>
        </w:tc>
      </w:tr>
      <w:tr w:rsidR="0014729D" w:rsidRPr="006974FC" w14:paraId="2045CA88" w14:textId="77777777" w:rsidTr="00347618">
        <w:trPr>
          <w:trHeight w:val="50"/>
          <w:jc w:val="center"/>
        </w:trPr>
        <w:tc>
          <w:tcPr>
            <w:tcW w:w="287" w:type="pct"/>
          </w:tcPr>
          <w:p w14:paraId="3AA1AFD2" w14:textId="7A387780" w:rsidR="0014729D" w:rsidRPr="00504735" w:rsidRDefault="0014729D" w:rsidP="0014729D">
            <w:pPr>
              <w:jc w:val="center"/>
              <w:rPr>
                <w:rFonts w:cstheme="minorHAnsi"/>
                <w:b/>
                <w:bCs/>
                <w:szCs w:val="20"/>
                <w:cs/>
                <w:lang w:val="fr-FR"/>
              </w:rPr>
            </w:pPr>
            <w:r w:rsidRPr="00504735">
              <w:rPr>
                <w:rFonts w:cstheme="minorHAnsi"/>
                <w:b/>
                <w:bCs/>
                <w:szCs w:val="20"/>
              </w:rPr>
              <w:lastRenderedPageBreak/>
              <w:t>705</w:t>
            </w:r>
          </w:p>
        </w:tc>
        <w:tc>
          <w:tcPr>
            <w:tcW w:w="2300" w:type="pct"/>
          </w:tcPr>
          <w:p w14:paraId="67E2EB32" w14:textId="0A2C540C" w:rsidR="0014729D" w:rsidRPr="00504735" w:rsidRDefault="0014729D" w:rsidP="0014729D">
            <w:pPr>
              <w:pStyle w:val="ListParagraph1"/>
              <w:spacing w:after="0"/>
              <w:ind w:left="0"/>
              <w:rPr>
                <w:rFonts w:cstheme="minorHAnsi"/>
                <w:b/>
                <w:bCs/>
                <w:spacing w:val="-2"/>
                <w:szCs w:val="20"/>
                <w:lang w:val="fr-FR"/>
              </w:rPr>
            </w:pPr>
            <w:r w:rsidRPr="00504735">
              <w:rPr>
                <w:rFonts w:cstheme="minorHAnsi"/>
                <w:b/>
                <w:bCs/>
                <w:szCs w:val="20"/>
              </w:rPr>
              <w:t>Does this PE offer FP advice to teens?</w:t>
            </w:r>
          </w:p>
        </w:tc>
        <w:tc>
          <w:tcPr>
            <w:tcW w:w="2062" w:type="pct"/>
            <w:gridSpan w:val="2"/>
          </w:tcPr>
          <w:p w14:paraId="4F8D729D" w14:textId="77777777"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670A51ED" w14:textId="0072D285" w:rsidR="0014729D" w:rsidRPr="00504735" w:rsidRDefault="0014729D" w:rsidP="0014729D">
            <w:pPr>
              <w:tabs>
                <w:tab w:val="right" w:leader="dot" w:pos="4092"/>
              </w:tabs>
              <w:rPr>
                <w:rFonts w:eastAsia="Arial Narrow" w:cstheme="minorHAnsi"/>
                <w:szCs w:val="20"/>
                <w:lang w:val="fr-FR"/>
              </w:rPr>
            </w:pPr>
            <w:r w:rsidRPr="00504735">
              <w:rPr>
                <w:rFonts w:eastAsia="Arial Narrow" w:cstheme="minorHAnsi"/>
                <w:szCs w:val="20"/>
              </w:rPr>
              <w:t>Not</w:t>
            </w:r>
            <w:r w:rsidRPr="00504735">
              <w:rPr>
                <w:rFonts w:eastAsia="Arial Narrow" w:cs="Mangal"/>
                <w:szCs w:val="20"/>
                <w:cs/>
              </w:rPr>
              <w:tab/>
              <w:t>2</w:t>
            </w:r>
          </w:p>
        </w:tc>
        <w:tc>
          <w:tcPr>
            <w:tcW w:w="351" w:type="pct"/>
          </w:tcPr>
          <w:p w14:paraId="11F5DDAC" w14:textId="77777777" w:rsidR="0014729D" w:rsidRPr="00504735" w:rsidRDefault="0014729D" w:rsidP="0014729D">
            <w:pPr>
              <w:spacing w:before="240"/>
              <w:rPr>
                <w:rFonts w:cstheme="minorHAnsi"/>
                <w:b/>
                <w:bCs/>
                <w:szCs w:val="20"/>
                <w:lang w:val="fr-FR"/>
              </w:rPr>
            </w:pPr>
          </w:p>
        </w:tc>
      </w:tr>
      <w:tr w:rsidR="0014729D" w:rsidRPr="006974FC" w14:paraId="50520BA1" w14:textId="77777777" w:rsidTr="00347618">
        <w:trPr>
          <w:trHeight w:val="376"/>
          <w:jc w:val="center"/>
        </w:trPr>
        <w:tc>
          <w:tcPr>
            <w:tcW w:w="287" w:type="pct"/>
          </w:tcPr>
          <w:p w14:paraId="30777BFA" w14:textId="634D6056" w:rsidR="0014729D" w:rsidRPr="00504735" w:rsidRDefault="0014729D" w:rsidP="0014729D">
            <w:pPr>
              <w:jc w:val="center"/>
              <w:rPr>
                <w:rFonts w:cstheme="minorHAnsi"/>
                <w:b/>
                <w:bCs/>
                <w:szCs w:val="20"/>
                <w:lang w:val="fr-FR"/>
              </w:rPr>
            </w:pPr>
            <w:r w:rsidRPr="00504735">
              <w:rPr>
                <w:rFonts w:eastAsia="Arial Narrow" w:cstheme="minorHAnsi"/>
                <w:b/>
                <w:bCs/>
                <w:szCs w:val="20"/>
              </w:rPr>
              <w:t>706</w:t>
            </w:r>
          </w:p>
        </w:tc>
        <w:tc>
          <w:tcPr>
            <w:tcW w:w="2300" w:type="pct"/>
          </w:tcPr>
          <w:p w14:paraId="72DC04FA" w14:textId="4CCB01F3" w:rsidR="0014729D" w:rsidRPr="00504735" w:rsidRDefault="0014729D" w:rsidP="0014729D">
            <w:pPr>
              <w:suppressAutoHyphens/>
              <w:rPr>
                <w:rFonts w:cstheme="minorHAnsi"/>
                <w:b/>
                <w:bCs/>
                <w:spacing w:val="-2"/>
                <w:szCs w:val="20"/>
                <w:lang w:val="fr-FR"/>
              </w:rPr>
            </w:pPr>
            <w:r w:rsidRPr="00504735">
              <w:rPr>
                <w:rFonts w:cstheme="minorHAnsi"/>
                <w:b/>
                <w:bCs/>
                <w:szCs w:val="20"/>
              </w:rPr>
              <w:t>Availability of general elements for family planning counselling</w:t>
            </w:r>
          </w:p>
        </w:tc>
        <w:tc>
          <w:tcPr>
            <w:tcW w:w="1071" w:type="pct"/>
            <w:shd w:val="clear" w:color="auto" w:fill="BFBFBF" w:themeFill="background1" w:themeFillShade="BF"/>
            <w:vAlign w:val="center"/>
          </w:tcPr>
          <w:p w14:paraId="7DB7DEE1" w14:textId="2F60BC62" w:rsidR="0014729D" w:rsidRPr="00504735" w:rsidRDefault="0014729D" w:rsidP="0014729D">
            <w:pPr>
              <w:tabs>
                <w:tab w:val="right" w:leader="dot" w:pos="4092"/>
              </w:tabs>
              <w:jc w:val="center"/>
              <w:rPr>
                <w:rFonts w:cstheme="minorHAnsi"/>
                <w:b/>
                <w:bCs/>
                <w:szCs w:val="20"/>
                <w:lang w:val="fr-FR"/>
              </w:rPr>
            </w:pPr>
            <w:r w:rsidRPr="00504735">
              <w:rPr>
                <w:rFonts w:cstheme="minorHAnsi"/>
                <w:b/>
                <w:bCs/>
                <w:szCs w:val="20"/>
              </w:rPr>
              <w:t>Available</w:t>
            </w:r>
          </w:p>
        </w:tc>
        <w:tc>
          <w:tcPr>
            <w:tcW w:w="988" w:type="pct"/>
            <w:shd w:val="clear" w:color="auto" w:fill="BFBFBF" w:themeFill="background1" w:themeFillShade="BF"/>
            <w:vAlign w:val="center"/>
          </w:tcPr>
          <w:p w14:paraId="11EE6BE1" w14:textId="44188BE1" w:rsidR="0014729D" w:rsidRPr="00504735" w:rsidRDefault="0014729D" w:rsidP="0014729D">
            <w:pPr>
              <w:tabs>
                <w:tab w:val="right" w:leader="dot" w:pos="4092"/>
              </w:tabs>
              <w:jc w:val="center"/>
              <w:rPr>
                <w:rFonts w:cstheme="minorHAnsi"/>
                <w:b/>
                <w:bCs/>
                <w:szCs w:val="20"/>
                <w:lang w:val="fr-FR"/>
              </w:rPr>
            </w:pPr>
            <w:r w:rsidRPr="00504735">
              <w:rPr>
                <w:rFonts w:cstheme="minorHAnsi"/>
                <w:b/>
                <w:bCs/>
                <w:szCs w:val="20"/>
              </w:rPr>
              <w:t>Unavailable</w:t>
            </w:r>
          </w:p>
        </w:tc>
        <w:tc>
          <w:tcPr>
            <w:tcW w:w="354" w:type="pct"/>
            <w:vMerge w:val="restart"/>
          </w:tcPr>
          <w:p w14:paraId="02AD603F" w14:textId="77777777" w:rsidR="0014729D" w:rsidRPr="00504735" w:rsidRDefault="0014729D" w:rsidP="0014729D">
            <w:pPr>
              <w:rPr>
                <w:rFonts w:cstheme="minorHAnsi"/>
                <w:szCs w:val="20"/>
                <w:lang w:val="fr-FR"/>
              </w:rPr>
            </w:pPr>
          </w:p>
        </w:tc>
      </w:tr>
      <w:tr w:rsidR="009A73D4" w:rsidRPr="006974FC" w14:paraId="20BD6ACC" w14:textId="77777777" w:rsidTr="00347618">
        <w:tblPrEx>
          <w:jc w:val="left"/>
        </w:tblPrEx>
        <w:trPr>
          <w:cantSplit/>
          <w:trHeight w:val="20"/>
        </w:trPr>
        <w:tc>
          <w:tcPr>
            <w:tcW w:w="287" w:type="pct"/>
            <w:vAlign w:val="center"/>
          </w:tcPr>
          <w:p w14:paraId="769508E9"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4E83D94A" w14:textId="1F60EBFB"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rPr>
              <w:t>Wayfinding Signs</w:t>
            </w:r>
          </w:p>
        </w:tc>
        <w:tc>
          <w:tcPr>
            <w:tcW w:w="1071" w:type="pct"/>
          </w:tcPr>
          <w:p w14:paraId="3333D575" w14:textId="77777777" w:rsidR="009A73D4" w:rsidRPr="00504735" w:rsidRDefault="009A73D4" w:rsidP="009A73D4">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6690C0B8" w14:textId="77777777" w:rsidR="009A73D4" w:rsidRPr="00504735" w:rsidRDefault="009A73D4" w:rsidP="009A73D4">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5A3E3D2A" w14:textId="77777777" w:rsidR="009A73D4" w:rsidRPr="00504735" w:rsidRDefault="009A73D4" w:rsidP="009A73D4">
            <w:pPr>
              <w:pStyle w:val="ListParagraph1"/>
              <w:rPr>
                <w:rFonts w:eastAsia="Times New Roman" w:cstheme="minorHAnsi"/>
                <w:color w:val="000000"/>
                <w:szCs w:val="20"/>
                <w:lang w:val="fr-FR"/>
              </w:rPr>
            </w:pPr>
          </w:p>
        </w:tc>
      </w:tr>
      <w:tr w:rsidR="009A73D4" w:rsidRPr="006974FC" w14:paraId="50CC73D8" w14:textId="77777777" w:rsidTr="00347618">
        <w:tblPrEx>
          <w:jc w:val="left"/>
        </w:tblPrEx>
        <w:trPr>
          <w:cantSplit/>
          <w:trHeight w:val="20"/>
        </w:trPr>
        <w:tc>
          <w:tcPr>
            <w:tcW w:w="287" w:type="pct"/>
            <w:vAlign w:val="center"/>
          </w:tcPr>
          <w:p w14:paraId="1DB6D539"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0A1EBFA1" w14:textId="7E5424FB" w:rsidR="009A73D4" w:rsidRPr="00504735" w:rsidRDefault="009A73D4" w:rsidP="009A73D4">
            <w:pPr>
              <w:pStyle w:val="ListParagraph1"/>
              <w:spacing w:after="0" w:line="240" w:lineRule="auto"/>
              <w:ind w:left="0"/>
              <w:rPr>
                <w:rFonts w:cstheme="minorHAnsi"/>
                <w:b/>
                <w:color w:val="000000"/>
                <w:szCs w:val="20"/>
                <w:cs/>
                <w:lang w:val="fr-FR"/>
              </w:rPr>
            </w:pPr>
            <w:r w:rsidRPr="00504735">
              <w:rPr>
                <w:rFonts w:cstheme="minorHAnsi"/>
                <w:szCs w:val="20"/>
              </w:rPr>
              <w:t>Medical Screen</w:t>
            </w:r>
          </w:p>
        </w:tc>
        <w:tc>
          <w:tcPr>
            <w:tcW w:w="1071" w:type="pct"/>
          </w:tcPr>
          <w:p w14:paraId="58AA47BF" w14:textId="77777777" w:rsidR="009A73D4" w:rsidRPr="00504735" w:rsidRDefault="009A73D4" w:rsidP="009A73D4">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178F5670" w14:textId="77777777" w:rsidR="009A73D4" w:rsidRPr="00504735" w:rsidRDefault="009A73D4" w:rsidP="009A73D4">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70F3B750" w14:textId="77777777" w:rsidR="009A73D4" w:rsidRPr="00504735" w:rsidRDefault="009A73D4" w:rsidP="009A73D4">
            <w:pPr>
              <w:pStyle w:val="ListParagraph1"/>
              <w:rPr>
                <w:rFonts w:eastAsia="Times New Roman" w:cstheme="minorHAnsi"/>
                <w:color w:val="000000"/>
                <w:szCs w:val="20"/>
                <w:lang w:val="fr-FR"/>
              </w:rPr>
            </w:pPr>
          </w:p>
        </w:tc>
      </w:tr>
      <w:tr w:rsidR="009A73D4" w:rsidRPr="006974FC" w14:paraId="7F0DBDC5" w14:textId="77777777" w:rsidTr="00347618">
        <w:tblPrEx>
          <w:jc w:val="left"/>
        </w:tblPrEx>
        <w:trPr>
          <w:cantSplit/>
          <w:trHeight w:val="20"/>
        </w:trPr>
        <w:tc>
          <w:tcPr>
            <w:tcW w:w="287" w:type="pct"/>
            <w:vAlign w:val="center"/>
          </w:tcPr>
          <w:p w14:paraId="4E850201"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5FAAC6B7" w14:textId="27E471FF" w:rsidR="009A73D4" w:rsidRPr="00504735" w:rsidRDefault="009A73D4" w:rsidP="009A73D4">
            <w:pPr>
              <w:pStyle w:val="ListParagraph1"/>
              <w:spacing w:after="0" w:line="240" w:lineRule="auto"/>
              <w:ind w:left="0"/>
              <w:rPr>
                <w:rFonts w:cstheme="minorHAnsi"/>
                <w:szCs w:val="20"/>
                <w:lang w:val="fr-FR"/>
              </w:rPr>
            </w:pPr>
            <w:r w:rsidRPr="00504735">
              <w:rPr>
                <w:rFonts w:cstheme="minorHAnsi"/>
                <w:szCs w:val="20"/>
              </w:rPr>
              <w:t>Armoire d’arrangement</w:t>
            </w:r>
          </w:p>
        </w:tc>
        <w:tc>
          <w:tcPr>
            <w:tcW w:w="1071" w:type="pct"/>
          </w:tcPr>
          <w:p w14:paraId="359638F7" w14:textId="77777777" w:rsidR="009A73D4" w:rsidRPr="00504735" w:rsidRDefault="009A73D4" w:rsidP="009A73D4">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5F143771" w14:textId="77777777" w:rsidR="009A73D4" w:rsidRPr="00504735" w:rsidRDefault="009A73D4" w:rsidP="009A73D4">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259FD07B" w14:textId="77777777" w:rsidR="009A73D4" w:rsidRPr="00504735" w:rsidRDefault="009A73D4" w:rsidP="009A73D4">
            <w:pPr>
              <w:pStyle w:val="ListParagraph1"/>
              <w:rPr>
                <w:rFonts w:eastAsia="Times New Roman" w:cstheme="minorHAnsi"/>
                <w:color w:val="000000"/>
                <w:szCs w:val="20"/>
                <w:lang w:val="fr-FR"/>
              </w:rPr>
            </w:pPr>
          </w:p>
        </w:tc>
      </w:tr>
      <w:tr w:rsidR="0014729D" w:rsidRPr="006974FC" w14:paraId="7C68ED8F" w14:textId="77777777" w:rsidTr="00347618">
        <w:tblPrEx>
          <w:jc w:val="left"/>
        </w:tblPrEx>
        <w:trPr>
          <w:cantSplit/>
          <w:trHeight w:val="20"/>
        </w:trPr>
        <w:tc>
          <w:tcPr>
            <w:tcW w:w="287" w:type="pct"/>
            <w:vAlign w:val="center"/>
          </w:tcPr>
          <w:p w14:paraId="4D362C85" w14:textId="77777777" w:rsidR="0014729D" w:rsidRPr="00504735" w:rsidRDefault="0014729D" w:rsidP="0014729D">
            <w:pPr>
              <w:pStyle w:val="ListParagraph1"/>
              <w:numPr>
                <w:ilvl w:val="0"/>
                <w:numId w:val="29"/>
              </w:numPr>
              <w:spacing w:after="0" w:line="240" w:lineRule="auto"/>
              <w:rPr>
                <w:rFonts w:cstheme="minorHAnsi"/>
                <w:szCs w:val="20"/>
                <w:lang w:val="fr-FR"/>
              </w:rPr>
            </w:pPr>
          </w:p>
        </w:tc>
        <w:tc>
          <w:tcPr>
            <w:tcW w:w="2300" w:type="pct"/>
          </w:tcPr>
          <w:p w14:paraId="3256D132" w14:textId="70D1BBDC" w:rsidR="0014729D" w:rsidRPr="00504735" w:rsidRDefault="0014729D" w:rsidP="0014729D">
            <w:pPr>
              <w:pStyle w:val="ListParagraph1"/>
              <w:spacing w:after="0" w:line="240" w:lineRule="auto"/>
              <w:ind w:left="0"/>
              <w:rPr>
                <w:rFonts w:cstheme="minorHAnsi"/>
                <w:szCs w:val="20"/>
                <w:lang w:val="fr-FR"/>
              </w:rPr>
            </w:pPr>
            <w:r w:rsidRPr="00504735">
              <w:rPr>
                <w:rFonts w:cstheme="minorHAnsi"/>
                <w:szCs w:val="20"/>
              </w:rPr>
              <w:t>Table</w:t>
            </w:r>
          </w:p>
        </w:tc>
        <w:tc>
          <w:tcPr>
            <w:tcW w:w="1071" w:type="pct"/>
          </w:tcPr>
          <w:p w14:paraId="47A42DB3" w14:textId="77777777" w:rsidR="0014729D" w:rsidRPr="00504735" w:rsidRDefault="0014729D" w:rsidP="0014729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007A1142" w14:textId="77777777" w:rsidR="0014729D" w:rsidRPr="00504735" w:rsidRDefault="0014729D" w:rsidP="0014729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65F4D3A9" w14:textId="77777777" w:rsidR="0014729D" w:rsidRPr="00504735" w:rsidRDefault="0014729D" w:rsidP="0014729D">
            <w:pPr>
              <w:pStyle w:val="ListParagraph1"/>
              <w:rPr>
                <w:rFonts w:eastAsia="Times New Roman" w:cstheme="minorHAnsi"/>
                <w:color w:val="000000"/>
                <w:szCs w:val="20"/>
                <w:lang w:val="fr-FR"/>
              </w:rPr>
            </w:pPr>
          </w:p>
        </w:tc>
      </w:tr>
      <w:tr w:rsidR="0014729D" w:rsidRPr="006974FC" w14:paraId="5ED10A5D" w14:textId="77777777" w:rsidTr="00347618">
        <w:tblPrEx>
          <w:jc w:val="left"/>
        </w:tblPrEx>
        <w:trPr>
          <w:cantSplit/>
          <w:trHeight w:val="20"/>
        </w:trPr>
        <w:tc>
          <w:tcPr>
            <w:tcW w:w="287" w:type="pct"/>
            <w:vAlign w:val="center"/>
          </w:tcPr>
          <w:p w14:paraId="606E7338" w14:textId="77777777" w:rsidR="0014729D" w:rsidRPr="00504735" w:rsidRDefault="0014729D" w:rsidP="0014729D">
            <w:pPr>
              <w:pStyle w:val="ListParagraph1"/>
              <w:numPr>
                <w:ilvl w:val="0"/>
                <w:numId w:val="29"/>
              </w:numPr>
              <w:spacing w:after="0" w:line="240" w:lineRule="auto"/>
              <w:rPr>
                <w:rFonts w:cstheme="minorHAnsi"/>
                <w:szCs w:val="20"/>
                <w:lang w:val="fr-FR"/>
              </w:rPr>
            </w:pPr>
          </w:p>
        </w:tc>
        <w:tc>
          <w:tcPr>
            <w:tcW w:w="2300" w:type="pct"/>
          </w:tcPr>
          <w:p w14:paraId="08471752" w14:textId="3AF9CEDB" w:rsidR="0014729D" w:rsidRPr="00504735" w:rsidRDefault="0014729D" w:rsidP="0014729D">
            <w:pPr>
              <w:pStyle w:val="ListParagraph1"/>
              <w:spacing w:after="0" w:line="240" w:lineRule="auto"/>
              <w:ind w:left="0"/>
              <w:rPr>
                <w:rFonts w:cstheme="minorHAnsi"/>
                <w:szCs w:val="20"/>
                <w:lang w:val="fr-FR"/>
              </w:rPr>
            </w:pPr>
            <w:r w:rsidRPr="00504735">
              <w:rPr>
                <w:rFonts w:cstheme="minorHAnsi"/>
                <w:szCs w:val="20"/>
              </w:rPr>
              <w:t>Chair</w:t>
            </w:r>
          </w:p>
        </w:tc>
        <w:tc>
          <w:tcPr>
            <w:tcW w:w="1071" w:type="pct"/>
          </w:tcPr>
          <w:p w14:paraId="2A564E73" w14:textId="77777777" w:rsidR="0014729D" w:rsidRPr="00504735" w:rsidRDefault="0014729D" w:rsidP="0014729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4C0C6B51" w14:textId="77777777" w:rsidR="0014729D" w:rsidRPr="00504735" w:rsidRDefault="0014729D" w:rsidP="0014729D">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137DDE97" w14:textId="77777777" w:rsidR="0014729D" w:rsidRPr="00504735" w:rsidRDefault="0014729D" w:rsidP="0014729D">
            <w:pPr>
              <w:pStyle w:val="ListParagraph1"/>
              <w:rPr>
                <w:rFonts w:eastAsia="Times New Roman" w:cstheme="minorHAnsi"/>
                <w:color w:val="000000"/>
                <w:szCs w:val="20"/>
                <w:lang w:val="fr-FR"/>
              </w:rPr>
            </w:pPr>
          </w:p>
        </w:tc>
      </w:tr>
      <w:tr w:rsidR="009A73D4" w:rsidRPr="006974FC" w14:paraId="67222B99" w14:textId="77777777" w:rsidTr="00347618">
        <w:tblPrEx>
          <w:jc w:val="left"/>
        </w:tblPrEx>
        <w:trPr>
          <w:cantSplit/>
          <w:trHeight w:val="20"/>
        </w:trPr>
        <w:tc>
          <w:tcPr>
            <w:tcW w:w="287" w:type="pct"/>
            <w:vAlign w:val="center"/>
          </w:tcPr>
          <w:p w14:paraId="148784E1"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2E015F37" w14:textId="373BB4F9" w:rsidR="009A73D4" w:rsidRPr="00504735" w:rsidRDefault="009A73D4" w:rsidP="009A73D4">
            <w:pPr>
              <w:pStyle w:val="ListParagraph1"/>
              <w:spacing w:after="0" w:line="240" w:lineRule="auto"/>
              <w:ind w:left="0"/>
              <w:rPr>
                <w:rFonts w:cstheme="minorHAnsi"/>
                <w:szCs w:val="20"/>
                <w:lang w:val="fr-FR"/>
              </w:rPr>
            </w:pPr>
            <w:r w:rsidRPr="00504735">
              <w:rPr>
                <w:rFonts w:cstheme="minorHAnsi"/>
                <w:szCs w:val="20"/>
              </w:rPr>
              <w:t>Client Record</w:t>
            </w:r>
          </w:p>
        </w:tc>
        <w:tc>
          <w:tcPr>
            <w:tcW w:w="1071" w:type="pct"/>
          </w:tcPr>
          <w:p w14:paraId="05AE92A8" w14:textId="77777777" w:rsidR="009A73D4" w:rsidRPr="00504735" w:rsidRDefault="009A73D4" w:rsidP="009A73D4">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153CEA0F" w14:textId="77777777" w:rsidR="009A73D4" w:rsidRPr="00504735" w:rsidRDefault="009A73D4" w:rsidP="009A73D4">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5CEC0FAC" w14:textId="77777777" w:rsidR="009A73D4" w:rsidRPr="00504735" w:rsidRDefault="009A73D4" w:rsidP="009A73D4">
            <w:pPr>
              <w:pStyle w:val="ListParagraph1"/>
              <w:rPr>
                <w:rFonts w:eastAsia="Times New Roman" w:cstheme="minorHAnsi"/>
                <w:color w:val="000000"/>
                <w:szCs w:val="20"/>
                <w:lang w:val="fr-FR"/>
              </w:rPr>
            </w:pPr>
          </w:p>
        </w:tc>
      </w:tr>
      <w:tr w:rsidR="009A73D4" w:rsidRPr="006974FC" w14:paraId="623F6D44" w14:textId="77777777" w:rsidTr="00347618">
        <w:tblPrEx>
          <w:jc w:val="left"/>
        </w:tblPrEx>
        <w:trPr>
          <w:cantSplit/>
          <w:trHeight w:val="20"/>
        </w:trPr>
        <w:tc>
          <w:tcPr>
            <w:tcW w:w="287" w:type="pct"/>
            <w:vAlign w:val="center"/>
          </w:tcPr>
          <w:p w14:paraId="24EF7EED"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12E5049F" w14:textId="2BC7D17E"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rPr>
              <w:t>Oral contraceptive pill stock</w:t>
            </w:r>
          </w:p>
        </w:tc>
        <w:tc>
          <w:tcPr>
            <w:tcW w:w="1071" w:type="pct"/>
          </w:tcPr>
          <w:p w14:paraId="76EEF5EA" w14:textId="77777777" w:rsidR="009A73D4" w:rsidRPr="00504735" w:rsidRDefault="009A73D4" w:rsidP="009A73D4">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485D0E04" w14:textId="77777777" w:rsidR="009A73D4" w:rsidRPr="00504735" w:rsidRDefault="009A73D4" w:rsidP="009A73D4">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34EF7A9B" w14:textId="77777777" w:rsidR="009A73D4" w:rsidRPr="00504735" w:rsidRDefault="009A73D4" w:rsidP="009A73D4">
            <w:pPr>
              <w:pStyle w:val="ListParagraph1"/>
              <w:rPr>
                <w:rFonts w:eastAsia="Times New Roman" w:cstheme="minorHAnsi"/>
                <w:color w:val="000000"/>
                <w:szCs w:val="20"/>
                <w:lang w:val="fr-FR"/>
              </w:rPr>
            </w:pPr>
          </w:p>
        </w:tc>
      </w:tr>
      <w:tr w:rsidR="009A73D4" w:rsidRPr="006974FC" w14:paraId="4D79F05F" w14:textId="77777777" w:rsidTr="00347618">
        <w:tblPrEx>
          <w:jc w:val="left"/>
        </w:tblPrEx>
        <w:trPr>
          <w:cantSplit/>
          <w:trHeight w:val="20"/>
        </w:trPr>
        <w:tc>
          <w:tcPr>
            <w:tcW w:w="287" w:type="pct"/>
            <w:vAlign w:val="center"/>
          </w:tcPr>
          <w:p w14:paraId="364FA531"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28811A53" w14:textId="7AB25959"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rPr>
              <w:t>Emergency contraceptive pill stock</w:t>
            </w:r>
          </w:p>
        </w:tc>
        <w:tc>
          <w:tcPr>
            <w:tcW w:w="1071" w:type="pct"/>
          </w:tcPr>
          <w:p w14:paraId="7BDBAD9A" w14:textId="77777777" w:rsidR="009A73D4" w:rsidRPr="00504735" w:rsidRDefault="009A73D4" w:rsidP="009A73D4">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359FE9C7" w14:textId="77777777" w:rsidR="009A73D4" w:rsidRPr="00504735" w:rsidRDefault="009A73D4" w:rsidP="009A73D4">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52D84272" w14:textId="77777777" w:rsidR="009A73D4" w:rsidRPr="00504735" w:rsidRDefault="009A73D4" w:rsidP="009A73D4">
            <w:pPr>
              <w:pStyle w:val="ListParagraph1"/>
              <w:rPr>
                <w:rFonts w:eastAsia="Times New Roman" w:cstheme="minorHAnsi"/>
                <w:color w:val="000000"/>
                <w:szCs w:val="20"/>
                <w:lang w:val="fr-FR"/>
              </w:rPr>
            </w:pPr>
          </w:p>
        </w:tc>
      </w:tr>
      <w:tr w:rsidR="009A73D4" w:rsidRPr="006974FC" w14:paraId="71B7EE44" w14:textId="77777777" w:rsidTr="00347618">
        <w:tblPrEx>
          <w:jc w:val="left"/>
        </w:tblPrEx>
        <w:trPr>
          <w:cantSplit/>
          <w:trHeight w:val="20"/>
        </w:trPr>
        <w:tc>
          <w:tcPr>
            <w:tcW w:w="287" w:type="pct"/>
            <w:vAlign w:val="center"/>
          </w:tcPr>
          <w:p w14:paraId="5A0747FF"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6461F985" w14:textId="456CF5EE"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rPr>
              <w:t>Stock of condoms (male)</w:t>
            </w:r>
          </w:p>
        </w:tc>
        <w:tc>
          <w:tcPr>
            <w:tcW w:w="1071" w:type="pct"/>
          </w:tcPr>
          <w:p w14:paraId="1DAE5523" w14:textId="77777777" w:rsidR="009A73D4" w:rsidRPr="00504735" w:rsidRDefault="009A73D4" w:rsidP="009A73D4">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4404CFD2" w14:textId="77777777" w:rsidR="009A73D4" w:rsidRPr="00504735" w:rsidRDefault="009A73D4" w:rsidP="009A73D4">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07A5764C" w14:textId="77777777" w:rsidR="009A73D4" w:rsidRPr="00504735" w:rsidRDefault="009A73D4" w:rsidP="009A73D4">
            <w:pPr>
              <w:pStyle w:val="ListParagraph1"/>
              <w:rPr>
                <w:rFonts w:eastAsia="Times New Roman" w:cstheme="minorHAnsi"/>
                <w:color w:val="000000"/>
                <w:szCs w:val="20"/>
                <w:lang w:val="fr-FR"/>
              </w:rPr>
            </w:pPr>
          </w:p>
        </w:tc>
      </w:tr>
      <w:tr w:rsidR="009A73D4" w:rsidRPr="006974FC" w14:paraId="609A60B5" w14:textId="77777777" w:rsidTr="00347618">
        <w:tblPrEx>
          <w:jc w:val="left"/>
        </w:tblPrEx>
        <w:trPr>
          <w:cantSplit/>
          <w:trHeight w:val="50"/>
        </w:trPr>
        <w:tc>
          <w:tcPr>
            <w:tcW w:w="287" w:type="pct"/>
            <w:vAlign w:val="center"/>
          </w:tcPr>
          <w:p w14:paraId="383C8A6F"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0597952D" w14:textId="6DDD4B38"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rPr>
              <w:t>Stock of condoms (female)</w:t>
            </w:r>
          </w:p>
        </w:tc>
        <w:tc>
          <w:tcPr>
            <w:tcW w:w="1071" w:type="pct"/>
          </w:tcPr>
          <w:p w14:paraId="23429273" w14:textId="77777777" w:rsidR="009A73D4" w:rsidRPr="00504735" w:rsidRDefault="009A73D4" w:rsidP="009A73D4">
            <w:pPr>
              <w:pStyle w:val="ListParagraph1"/>
              <w:spacing w:after="0"/>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4BF91AF8" w14:textId="77777777" w:rsidR="009A73D4" w:rsidRPr="00504735" w:rsidRDefault="009A73D4" w:rsidP="009A73D4">
            <w:pPr>
              <w:pStyle w:val="ListParagraph1"/>
              <w:spacing w:after="0"/>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2E8C8A17" w14:textId="77777777" w:rsidR="009A73D4" w:rsidRPr="00504735" w:rsidRDefault="009A73D4" w:rsidP="009A73D4">
            <w:pPr>
              <w:pStyle w:val="ListParagraph1"/>
              <w:rPr>
                <w:rFonts w:eastAsia="Times New Roman" w:cstheme="minorHAnsi"/>
                <w:color w:val="000000"/>
                <w:szCs w:val="20"/>
                <w:lang w:val="fr-FR"/>
              </w:rPr>
            </w:pPr>
          </w:p>
        </w:tc>
      </w:tr>
      <w:tr w:rsidR="00347618" w:rsidRPr="006974FC" w14:paraId="21D34F54" w14:textId="77777777" w:rsidTr="00347618">
        <w:trPr>
          <w:trHeight w:val="376"/>
          <w:jc w:val="center"/>
        </w:trPr>
        <w:tc>
          <w:tcPr>
            <w:tcW w:w="287" w:type="pct"/>
          </w:tcPr>
          <w:p w14:paraId="1D7CDD1E" w14:textId="2A75A061" w:rsidR="00347618" w:rsidRPr="00504735" w:rsidRDefault="00347618" w:rsidP="00347618">
            <w:pPr>
              <w:jc w:val="center"/>
              <w:rPr>
                <w:rFonts w:cstheme="minorHAnsi"/>
                <w:b/>
                <w:bCs/>
                <w:szCs w:val="20"/>
                <w:lang w:val="fr-FR"/>
              </w:rPr>
            </w:pPr>
            <w:r w:rsidRPr="00504735">
              <w:rPr>
                <w:rFonts w:eastAsia="Arial Narrow" w:cstheme="minorHAnsi"/>
                <w:b/>
                <w:bCs/>
                <w:szCs w:val="20"/>
              </w:rPr>
              <w:t>707</w:t>
            </w:r>
          </w:p>
        </w:tc>
        <w:tc>
          <w:tcPr>
            <w:tcW w:w="2300" w:type="pct"/>
          </w:tcPr>
          <w:p w14:paraId="5A3B87D0" w14:textId="7999E392" w:rsidR="00347618" w:rsidRPr="00504735" w:rsidRDefault="00347618" w:rsidP="00347618">
            <w:pPr>
              <w:suppressAutoHyphens/>
              <w:rPr>
                <w:rFonts w:cstheme="minorHAnsi"/>
                <w:b/>
                <w:bCs/>
                <w:spacing w:val="-2"/>
                <w:szCs w:val="20"/>
                <w:lang w:val="fr-FR"/>
              </w:rPr>
            </w:pPr>
            <w:r w:rsidRPr="00504735">
              <w:rPr>
                <w:rFonts w:cstheme="minorHAnsi"/>
                <w:b/>
                <w:bCs/>
                <w:szCs w:val="20"/>
              </w:rPr>
              <w:t>Availability of working tools for consulting</w:t>
            </w:r>
          </w:p>
        </w:tc>
        <w:tc>
          <w:tcPr>
            <w:tcW w:w="1071" w:type="pct"/>
            <w:shd w:val="clear" w:color="auto" w:fill="BFBFBF" w:themeFill="background1" w:themeFillShade="BF"/>
            <w:vAlign w:val="center"/>
          </w:tcPr>
          <w:p w14:paraId="38D60E14" w14:textId="748DE685" w:rsidR="00347618" w:rsidRPr="00504735" w:rsidRDefault="00347618" w:rsidP="00347618">
            <w:pPr>
              <w:tabs>
                <w:tab w:val="right" w:leader="dot" w:pos="4092"/>
              </w:tabs>
              <w:jc w:val="center"/>
              <w:rPr>
                <w:rFonts w:cstheme="minorHAnsi"/>
                <w:b/>
                <w:bCs/>
                <w:szCs w:val="20"/>
                <w:lang w:val="fr-FR"/>
              </w:rPr>
            </w:pPr>
            <w:r w:rsidRPr="00504735">
              <w:rPr>
                <w:rFonts w:cstheme="minorHAnsi"/>
                <w:b/>
                <w:bCs/>
                <w:szCs w:val="20"/>
              </w:rPr>
              <w:t>Available</w:t>
            </w:r>
          </w:p>
        </w:tc>
        <w:tc>
          <w:tcPr>
            <w:tcW w:w="988" w:type="pct"/>
            <w:shd w:val="clear" w:color="auto" w:fill="BFBFBF" w:themeFill="background1" w:themeFillShade="BF"/>
            <w:vAlign w:val="center"/>
          </w:tcPr>
          <w:p w14:paraId="06E6F51A" w14:textId="1B08F01E" w:rsidR="00347618" w:rsidRPr="00504735" w:rsidRDefault="00347618" w:rsidP="00347618">
            <w:pPr>
              <w:tabs>
                <w:tab w:val="right" w:leader="dot" w:pos="4092"/>
              </w:tabs>
              <w:jc w:val="center"/>
              <w:rPr>
                <w:rFonts w:cstheme="minorHAnsi"/>
                <w:b/>
                <w:bCs/>
                <w:szCs w:val="20"/>
                <w:lang w:val="fr-FR"/>
              </w:rPr>
            </w:pPr>
            <w:r w:rsidRPr="00504735">
              <w:rPr>
                <w:rFonts w:cstheme="minorHAnsi"/>
                <w:b/>
                <w:bCs/>
                <w:szCs w:val="20"/>
              </w:rPr>
              <w:t>Unavailable</w:t>
            </w:r>
          </w:p>
        </w:tc>
        <w:tc>
          <w:tcPr>
            <w:tcW w:w="354" w:type="pct"/>
            <w:vMerge w:val="restart"/>
          </w:tcPr>
          <w:p w14:paraId="6555A622" w14:textId="77777777" w:rsidR="00347618" w:rsidRPr="00504735" w:rsidRDefault="00347618" w:rsidP="00347618">
            <w:pPr>
              <w:rPr>
                <w:rFonts w:cstheme="minorHAnsi"/>
                <w:szCs w:val="20"/>
                <w:lang w:val="fr-FR"/>
              </w:rPr>
            </w:pPr>
          </w:p>
        </w:tc>
      </w:tr>
      <w:tr w:rsidR="00347618" w:rsidRPr="006974FC" w14:paraId="2170BC3C" w14:textId="77777777" w:rsidTr="00347618">
        <w:tblPrEx>
          <w:jc w:val="left"/>
        </w:tblPrEx>
        <w:trPr>
          <w:trHeight w:val="20"/>
        </w:trPr>
        <w:tc>
          <w:tcPr>
            <w:tcW w:w="287" w:type="pct"/>
          </w:tcPr>
          <w:p w14:paraId="42970F59"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3834AE43" w14:textId="140B7CE2" w:rsidR="00347618" w:rsidRPr="00504735" w:rsidRDefault="00347618" w:rsidP="00347618">
            <w:pPr>
              <w:rPr>
                <w:rFonts w:cstheme="minorHAnsi"/>
                <w:szCs w:val="20"/>
                <w:lang w:val="fr-FR"/>
              </w:rPr>
            </w:pPr>
            <w:r w:rsidRPr="00504735">
              <w:rPr>
                <w:rFonts w:cstheme="minorHAnsi"/>
                <w:szCs w:val="20"/>
              </w:rPr>
              <w:t>OCP Sample Pills for Demonstration</w:t>
            </w:r>
          </w:p>
        </w:tc>
        <w:tc>
          <w:tcPr>
            <w:tcW w:w="1071" w:type="pct"/>
          </w:tcPr>
          <w:p w14:paraId="580E0D84"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2E295E3E"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04112979" w14:textId="77777777" w:rsidR="00347618" w:rsidRPr="00504735" w:rsidRDefault="00347618" w:rsidP="00347618">
            <w:pPr>
              <w:pStyle w:val="ListParagraph1"/>
              <w:rPr>
                <w:rFonts w:eastAsia="Times New Roman" w:cstheme="minorHAnsi"/>
                <w:color w:val="000000"/>
                <w:szCs w:val="20"/>
                <w:lang w:val="fr-FR"/>
              </w:rPr>
            </w:pPr>
          </w:p>
        </w:tc>
      </w:tr>
      <w:tr w:rsidR="00347618" w:rsidRPr="006974FC" w14:paraId="527F2AE3" w14:textId="77777777" w:rsidTr="00347618">
        <w:tblPrEx>
          <w:jc w:val="left"/>
        </w:tblPrEx>
        <w:trPr>
          <w:trHeight w:val="20"/>
        </w:trPr>
        <w:tc>
          <w:tcPr>
            <w:tcW w:w="287" w:type="pct"/>
          </w:tcPr>
          <w:p w14:paraId="7CF202E4"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6B65CE66" w14:textId="1F916F09" w:rsidR="00347618" w:rsidRPr="00504735" w:rsidRDefault="00347618" w:rsidP="00347618">
            <w:pPr>
              <w:rPr>
                <w:rFonts w:cstheme="minorHAnsi"/>
                <w:szCs w:val="20"/>
                <w:lang w:val="fr-FR"/>
              </w:rPr>
            </w:pPr>
            <w:r w:rsidRPr="00504735">
              <w:rPr>
                <w:rFonts w:cstheme="minorHAnsi"/>
                <w:szCs w:val="20"/>
              </w:rPr>
              <w:t>Samples of DCEU for demonstration</w:t>
            </w:r>
          </w:p>
        </w:tc>
        <w:tc>
          <w:tcPr>
            <w:tcW w:w="1071" w:type="pct"/>
          </w:tcPr>
          <w:p w14:paraId="3BAC1CB6"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54D63D1F"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39F3A148" w14:textId="77777777" w:rsidR="00347618" w:rsidRPr="00504735" w:rsidRDefault="00347618" w:rsidP="00347618">
            <w:pPr>
              <w:pStyle w:val="ListParagraph1"/>
              <w:rPr>
                <w:rFonts w:eastAsia="Times New Roman" w:cstheme="minorHAnsi"/>
                <w:color w:val="000000"/>
                <w:szCs w:val="20"/>
                <w:lang w:val="fr-FR"/>
              </w:rPr>
            </w:pPr>
          </w:p>
        </w:tc>
      </w:tr>
      <w:tr w:rsidR="00347618" w:rsidRPr="006974FC" w14:paraId="45CD3FA1" w14:textId="77777777" w:rsidTr="00347618">
        <w:tblPrEx>
          <w:jc w:val="left"/>
        </w:tblPrEx>
        <w:trPr>
          <w:trHeight w:val="20"/>
        </w:trPr>
        <w:tc>
          <w:tcPr>
            <w:tcW w:w="287" w:type="pct"/>
          </w:tcPr>
          <w:p w14:paraId="739D173C"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6C9151A7" w14:textId="00DDF527" w:rsidR="00347618" w:rsidRPr="00504735" w:rsidRDefault="00347618" w:rsidP="00347618">
            <w:pPr>
              <w:rPr>
                <w:rFonts w:cstheme="minorHAnsi"/>
                <w:szCs w:val="20"/>
                <w:lang w:val="fr-FR"/>
              </w:rPr>
            </w:pPr>
            <w:r w:rsidRPr="00504735">
              <w:rPr>
                <w:rFonts w:cstheme="minorHAnsi"/>
                <w:szCs w:val="20"/>
              </w:rPr>
              <w:t>Condom samples for demonstration</w:t>
            </w:r>
          </w:p>
        </w:tc>
        <w:tc>
          <w:tcPr>
            <w:tcW w:w="1071" w:type="pct"/>
          </w:tcPr>
          <w:p w14:paraId="1DF6736C"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12B6C48A"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089E8E7E" w14:textId="77777777" w:rsidR="00347618" w:rsidRPr="00504735" w:rsidRDefault="00347618" w:rsidP="00347618">
            <w:pPr>
              <w:pStyle w:val="ListParagraph1"/>
              <w:rPr>
                <w:rFonts w:eastAsia="Times New Roman" w:cstheme="minorHAnsi"/>
                <w:color w:val="000000"/>
                <w:szCs w:val="20"/>
                <w:lang w:val="fr-FR"/>
              </w:rPr>
            </w:pPr>
          </w:p>
        </w:tc>
      </w:tr>
      <w:tr w:rsidR="00347618" w:rsidRPr="006974FC" w14:paraId="7198BBB5" w14:textId="77777777" w:rsidTr="00347618">
        <w:tblPrEx>
          <w:jc w:val="left"/>
        </w:tblPrEx>
        <w:trPr>
          <w:trHeight w:val="20"/>
        </w:trPr>
        <w:tc>
          <w:tcPr>
            <w:tcW w:w="287" w:type="pct"/>
          </w:tcPr>
          <w:p w14:paraId="6E0EE4BE"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4C6A4462" w14:textId="0A7932CC" w:rsidR="00347618" w:rsidRPr="00504735" w:rsidRDefault="00347618" w:rsidP="00347618">
            <w:pPr>
              <w:rPr>
                <w:rFonts w:cstheme="minorHAnsi"/>
                <w:szCs w:val="20"/>
                <w:lang w:val="fr-FR"/>
              </w:rPr>
            </w:pPr>
            <w:r w:rsidRPr="00504735">
              <w:rPr>
                <w:rFonts w:cstheme="minorHAnsi"/>
                <w:szCs w:val="20"/>
              </w:rPr>
              <w:t>Penis model for demonstration</w:t>
            </w:r>
          </w:p>
        </w:tc>
        <w:tc>
          <w:tcPr>
            <w:tcW w:w="1071" w:type="pct"/>
          </w:tcPr>
          <w:p w14:paraId="23CE4B14"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3C231230"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287D7FB3" w14:textId="77777777" w:rsidR="00347618" w:rsidRPr="00504735" w:rsidRDefault="00347618" w:rsidP="00347618">
            <w:pPr>
              <w:pStyle w:val="ListParagraph1"/>
              <w:rPr>
                <w:rFonts w:eastAsia="Times New Roman" w:cstheme="minorHAnsi"/>
                <w:color w:val="000000"/>
                <w:szCs w:val="20"/>
                <w:lang w:val="fr-FR"/>
              </w:rPr>
            </w:pPr>
          </w:p>
        </w:tc>
      </w:tr>
      <w:tr w:rsidR="00347618" w:rsidRPr="006974FC" w14:paraId="04CCA2C0" w14:textId="77777777" w:rsidTr="00347618">
        <w:tblPrEx>
          <w:jc w:val="left"/>
        </w:tblPrEx>
        <w:trPr>
          <w:trHeight w:val="20"/>
        </w:trPr>
        <w:tc>
          <w:tcPr>
            <w:tcW w:w="287" w:type="pct"/>
          </w:tcPr>
          <w:p w14:paraId="0B660C1D"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64EB63AA" w14:textId="67201FAE" w:rsidR="00347618" w:rsidRPr="00504735" w:rsidRDefault="00347618" w:rsidP="00347618">
            <w:pPr>
              <w:rPr>
                <w:rFonts w:cstheme="minorHAnsi"/>
                <w:szCs w:val="20"/>
                <w:lang w:val="fr-FR"/>
              </w:rPr>
            </w:pPr>
            <w:r w:rsidRPr="00504735">
              <w:rPr>
                <w:rFonts w:cstheme="minorHAnsi"/>
                <w:szCs w:val="20"/>
              </w:rPr>
              <w:t>Flipbook for Consulting</w:t>
            </w:r>
          </w:p>
        </w:tc>
        <w:tc>
          <w:tcPr>
            <w:tcW w:w="1071" w:type="pct"/>
          </w:tcPr>
          <w:p w14:paraId="355B5443"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0BBC7093"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57376FE6" w14:textId="77777777" w:rsidR="00347618" w:rsidRPr="00504735" w:rsidRDefault="00347618" w:rsidP="00347618">
            <w:pPr>
              <w:pStyle w:val="ListParagraph1"/>
              <w:rPr>
                <w:rFonts w:eastAsia="Times New Roman" w:cstheme="minorHAnsi"/>
                <w:color w:val="000000"/>
                <w:szCs w:val="20"/>
                <w:lang w:val="fr-FR"/>
              </w:rPr>
            </w:pPr>
          </w:p>
        </w:tc>
      </w:tr>
      <w:tr w:rsidR="00347618" w:rsidRPr="006974FC" w14:paraId="3A11A2B6" w14:textId="77777777" w:rsidTr="00347618">
        <w:tblPrEx>
          <w:jc w:val="left"/>
        </w:tblPrEx>
        <w:trPr>
          <w:trHeight w:val="20"/>
        </w:trPr>
        <w:tc>
          <w:tcPr>
            <w:tcW w:w="287" w:type="pct"/>
          </w:tcPr>
          <w:p w14:paraId="398C4B36"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562E1794" w14:textId="11E358B9" w:rsidR="00347618" w:rsidRPr="00504735" w:rsidRDefault="00347618" w:rsidP="00347618">
            <w:pPr>
              <w:rPr>
                <w:rFonts w:cstheme="minorHAnsi"/>
                <w:szCs w:val="20"/>
                <w:lang w:val="fr-FR"/>
              </w:rPr>
            </w:pPr>
            <w:r w:rsidRPr="00504735">
              <w:rPr>
                <w:rFonts w:cstheme="minorHAnsi"/>
                <w:szCs w:val="20"/>
              </w:rPr>
              <w:t>MEC Wheel</w:t>
            </w:r>
          </w:p>
        </w:tc>
        <w:tc>
          <w:tcPr>
            <w:tcW w:w="1071" w:type="pct"/>
          </w:tcPr>
          <w:p w14:paraId="414B751D"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06D8A60A"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40669291" w14:textId="77777777" w:rsidR="00347618" w:rsidRPr="00504735" w:rsidRDefault="00347618" w:rsidP="00347618">
            <w:pPr>
              <w:pStyle w:val="ListParagraph1"/>
              <w:rPr>
                <w:rFonts w:eastAsia="Times New Roman" w:cstheme="minorHAnsi"/>
                <w:color w:val="000000"/>
                <w:szCs w:val="20"/>
                <w:lang w:val="fr-FR"/>
              </w:rPr>
            </w:pPr>
          </w:p>
        </w:tc>
      </w:tr>
      <w:tr w:rsidR="00347618" w:rsidRPr="006974FC" w14:paraId="1F74CBCA" w14:textId="77777777" w:rsidTr="00347618">
        <w:trPr>
          <w:trHeight w:val="376"/>
          <w:jc w:val="center"/>
        </w:trPr>
        <w:tc>
          <w:tcPr>
            <w:tcW w:w="287" w:type="pct"/>
          </w:tcPr>
          <w:p w14:paraId="519BF862" w14:textId="7D967A9B" w:rsidR="00347618" w:rsidRPr="00504735" w:rsidRDefault="00347618" w:rsidP="00347618">
            <w:pPr>
              <w:jc w:val="center"/>
              <w:rPr>
                <w:rFonts w:cstheme="minorHAnsi"/>
                <w:b/>
                <w:bCs/>
                <w:szCs w:val="20"/>
                <w:lang w:val="fr-FR"/>
              </w:rPr>
            </w:pPr>
            <w:r w:rsidRPr="00504735">
              <w:rPr>
                <w:rFonts w:eastAsia="Arial Narrow" w:cstheme="minorHAnsi"/>
                <w:b/>
                <w:bCs/>
                <w:szCs w:val="20"/>
              </w:rPr>
              <w:t>708</w:t>
            </w:r>
          </w:p>
        </w:tc>
        <w:tc>
          <w:tcPr>
            <w:tcW w:w="2300" w:type="pct"/>
          </w:tcPr>
          <w:p w14:paraId="6794A064" w14:textId="04565F40" w:rsidR="00347618" w:rsidRPr="00504735" w:rsidRDefault="00347618" w:rsidP="00347618">
            <w:pPr>
              <w:suppressAutoHyphens/>
              <w:rPr>
                <w:rFonts w:cstheme="minorHAnsi"/>
                <w:b/>
                <w:bCs/>
                <w:spacing w:val="-2"/>
                <w:szCs w:val="20"/>
                <w:lang w:val="fr-FR"/>
              </w:rPr>
            </w:pPr>
            <w:r w:rsidRPr="00504735">
              <w:rPr>
                <w:rFonts w:cstheme="minorHAnsi"/>
                <w:b/>
                <w:bCs/>
                <w:szCs w:val="20"/>
              </w:rPr>
              <w:t>Availability of IEC equipment for consulting</w:t>
            </w:r>
          </w:p>
        </w:tc>
        <w:tc>
          <w:tcPr>
            <w:tcW w:w="1071" w:type="pct"/>
            <w:shd w:val="clear" w:color="auto" w:fill="BFBFBF" w:themeFill="background1" w:themeFillShade="BF"/>
            <w:vAlign w:val="center"/>
          </w:tcPr>
          <w:p w14:paraId="4BD9FF88" w14:textId="2BC6AC1F" w:rsidR="00347618" w:rsidRPr="00504735" w:rsidRDefault="00347618" w:rsidP="00347618">
            <w:pPr>
              <w:tabs>
                <w:tab w:val="right" w:leader="dot" w:pos="4092"/>
              </w:tabs>
              <w:jc w:val="center"/>
              <w:rPr>
                <w:rFonts w:cstheme="minorHAnsi"/>
                <w:b/>
                <w:bCs/>
                <w:szCs w:val="20"/>
                <w:lang w:val="fr-FR"/>
              </w:rPr>
            </w:pPr>
            <w:r w:rsidRPr="00504735">
              <w:rPr>
                <w:rFonts w:cstheme="minorHAnsi"/>
                <w:b/>
                <w:bCs/>
                <w:szCs w:val="20"/>
              </w:rPr>
              <w:t>Available</w:t>
            </w:r>
          </w:p>
        </w:tc>
        <w:tc>
          <w:tcPr>
            <w:tcW w:w="988" w:type="pct"/>
            <w:shd w:val="clear" w:color="auto" w:fill="BFBFBF" w:themeFill="background1" w:themeFillShade="BF"/>
            <w:vAlign w:val="center"/>
          </w:tcPr>
          <w:p w14:paraId="052CF122" w14:textId="67591077" w:rsidR="00347618" w:rsidRPr="00504735" w:rsidRDefault="00347618" w:rsidP="00347618">
            <w:pPr>
              <w:tabs>
                <w:tab w:val="right" w:leader="dot" w:pos="4092"/>
              </w:tabs>
              <w:jc w:val="center"/>
              <w:rPr>
                <w:rFonts w:cstheme="minorHAnsi"/>
                <w:b/>
                <w:bCs/>
                <w:szCs w:val="20"/>
                <w:lang w:val="fr-FR"/>
              </w:rPr>
            </w:pPr>
            <w:r w:rsidRPr="00504735">
              <w:rPr>
                <w:rFonts w:cstheme="minorHAnsi"/>
                <w:b/>
                <w:bCs/>
                <w:szCs w:val="20"/>
              </w:rPr>
              <w:t>Unavailable</w:t>
            </w:r>
          </w:p>
        </w:tc>
        <w:tc>
          <w:tcPr>
            <w:tcW w:w="354" w:type="pct"/>
            <w:vMerge w:val="restart"/>
          </w:tcPr>
          <w:p w14:paraId="282B47F8" w14:textId="77777777" w:rsidR="00347618" w:rsidRPr="00504735" w:rsidRDefault="00347618" w:rsidP="00347618">
            <w:pPr>
              <w:rPr>
                <w:rFonts w:cstheme="minorHAnsi"/>
                <w:szCs w:val="20"/>
                <w:lang w:val="fr-FR"/>
              </w:rPr>
            </w:pPr>
          </w:p>
        </w:tc>
      </w:tr>
      <w:tr w:rsidR="00347618" w:rsidRPr="006974FC" w14:paraId="6B23C70B" w14:textId="77777777" w:rsidTr="00347618">
        <w:tblPrEx>
          <w:jc w:val="left"/>
        </w:tblPrEx>
        <w:trPr>
          <w:trHeight w:val="20"/>
        </w:trPr>
        <w:tc>
          <w:tcPr>
            <w:tcW w:w="287" w:type="pct"/>
          </w:tcPr>
          <w:p w14:paraId="5EBABDED"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3D151A1E" w14:textId="61A0F4B3" w:rsidR="00347618" w:rsidRPr="00504735" w:rsidRDefault="00347618" w:rsidP="00347618">
            <w:pPr>
              <w:rPr>
                <w:rFonts w:cstheme="minorHAnsi"/>
                <w:szCs w:val="20"/>
                <w:lang w:val="fr-FR"/>
              </w:rPr>
            </w:pPr>
            <w:r w:rsidRPr="00504735">
              <w:rPr>
                <w:rFonts w:cstheme="minorHAnsi"/>
                <w:szCs w:val="20"/>
              </w:rPr>
              <w:t>SAYS</w:t>
            </w:r>
          </w:p>
        </w:tc>
        <w:tc>
          <w:tcPr>
            <w:tcW w:w="1071" w:type="pct"/>
          </w:tcPr>
          <w:p w14:paraId="6D97D5C0"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74F01351"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39221246" w14:textId="77777777" w:rsidR="00347618" w:rsidRPr="00504735" w:rsidRDefault="00347618" w:rsidP="00347618">
            <w:pPr>
              <w:pStyle w:val="ListParagraph1"/>
              <w:rPr>
                <w:rFonts w:eastAsia="Times New Roman" w:cstheme="minorHAnsi"/>
                <w:color w:val="000000"/>
                <w:szCs w:val="20"/>
                <w:lang w:val="fr-FR"/>
              </w:rPr>
            </w:pPr>
          </w:p>
        </w:tc>
      </w:tr>
      <w:tr w:rsidR="00347618" w:rsidRPr="006974FC" w14:paraId="07D661ED" w14:textId="77777777" w:rsidTr="00347618">
        <w:tblPrEx>
          <w:jc w:val="left"/>
        </w:tblPrEx>
        <w:trPr>
          <w:trHeight w:val="20"/>
        </w:trPr>
        <w:tc>
          <w:tcPr>
            <w:tcW w:w="287" w:type="pct"/>
          </w:tcPr>
          <w:p w14:paraId="5697D300"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19869752" w14:textId="2E3EBA7B" w:rsidR="00347618" w:rsidRPr="00504735" w:rsidRDefault="00347618" w:rsidP="00347618">
            <w:pPr>
              <w:rPr>
                <w:rFonts w:cstheme="minorHAnsi"/>
                <w:szCs w:val="20"/>
                <w:lang w:val="fr-FR"/>
              </w:rPr>
            </w:pPr>
            <w:r w:rsidRPr="00504735">
              <w:rPr>
                <w:rFonts w:cstheme="minorHAnsi"/>
                <w:szCs w:val="20"/>
              </w:rPr>
              <w:t>Condom</w:t>
            </w:r>
          </w:p>
        </w:tc>
        <w:tc>
          <w:tcPr>
            <w:tcW w:w="1071" w:type="pct"/>
          </w:tcPr>
          <w:p w14:paraId="5B67E2FA"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3B7B87E2"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0D18B4A2" w14:textId="77777777" w:rsidR="00347618" w:rsidRPr="00504735" w:rsidRDefault="00347618" w:rsidP="00347618">
            <w:pPr>
              <w:pStyle w:val="ListParagraph1"/>
              <w:rPr>
                <w:rFonts w:eastAsia="Times New Roman" w:cstheme="minorHAnsi"/>
                <w:color w:val="000000"/>
                <w:szCs w:val="20"/>
                <w:lang w:val="fr-FR"/>
              </w:rPr>
            </w:pPr>
          </w:p>
        </w:tc>
      </w:tr>
      <w:tr w:rsidR="00347618" w:rsidRPr="006974FC" w14:paraId="21EE85DD" w14:textId="77777777" w:rsidTr="00347618">
        <w:tblPrEx>
          <w:jc w:val="left"/>
        </w:tblPrEx>
        <w:trPr>
          <w:trHeight w:val="20"/>
        </w:trPr>
        <w:tc>
          <w:tcPr>
            <w:tcW w:w="287" w:type="pct"/>
          </w:tcPr>
          <w:p w14:paraId="467787FB"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72A87B93" w14:textId="7E9ABA07" w:rsidR="00347618" w:rsidRPr="00504735" w:rsidRDefault="00347618" w:rsidP="00347618">
            <w:pPr>
              <w:rPr>
                <w:rFonts w:cstheme="minorHAnsi"/>
                <w:szCs w:val="20"/>
                <w:lang w:val="fr-FR"/>
              </w:rPr>
            </w:pPr>
            <w:r w:rsidRPr="00504735">
              <w:rPr>
                <w:rFonts w:cstheme="minorHAnsi"/>
                <w:szCs w:val="20"/>
              </w:rPr>
              <w:t>PAFP</w:t>
            </w:r>
          </w:p>
        </w:tc>
        <w:tc>
          <w:tcPr>
            <w:tcW w:w="1071" w:type="pct"/>
          </w:tcPr>
          <w:p w14:paraId="4499BCF9"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58F37EFD"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105B8448" w14:textId="77777777" w:rsidR="00347618" w:rsidRPr="00504735" w:rsidRDefault="00347618" w:rsidP="00347618">
            <w:pPr>
              <w:pStyle w:val="ListParagraph1"/>
              <w:rPr>
                <w:rFonts w:eastAsia="Times New Roman" w:cstheme="minorHAnsi"/>
                <w:color w:val="000000"/>
                <w:szCs w:val="20"/>
                <w:lang w:val="fr-FR"/>
              </w:rPr>
            </w:pPr>
          </w:p>
        </w:tc>
      </w:tr>
      <w:tr w:rsidR="00347618" w:rsidRPr="006974FC" w14:paraId="297C6AC5" w14:textId="77777777" w:rsidTr="00347618">
        <w:tblPrEx>
          <w:jc w:val="left"/>
        </w:tblPrEx>
        <w:trPr>
          <w:trHeight w:val="20"/>
        </w:trPr>
        <w:tc>
          <w:tcPr>
            <w:tcW w:w="287" w:type="pct"/>
          </w:tcPr>
          <w:p w14:paraId="5692429B"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44120D8C" w14:textId="70101D94" w:rsidR="00347618" w:rsidRPr="00504735" w:rsidRDefault="00347618" w:rsidP="00347618">
            <w:pPr>
              <w:rPr>
                <w:rFonts w:cstheme="minorHAnsi"/>
                <w:szCs w:val="20"/>
                <w:lang w:val="fr-FR"/>
              </w:rPr>
            </w:pPr>
            <w:r w:rsidRPr="00504735">
              <w:rPr>
                <w:rFonts w:cstheme="minorHAnsi"/>
                <w:szCs w:val="20"/>
              </w:rPr>
              <w:t xml:space="preserve">PPFP </w:t>
            </w:r>
          </w:p>
        </w:tc>
        <w:tc>
          <w:tcPr>
            <w:tcW w:w="1071" w:type="pct"/>
          </w:tcPr>
          <w:p w14:paraId="039E9A84"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769A6795"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1C84B0B9" w14:textId="77777777" w:rsidR="00347618" w:rsidRPr="00504735" w:rsidRDefault="00347618" w:rsidP="00347618">
            <w:pPr>
              <w:pStyle w:val="ListParagraph1"/>
              <w:rPr>
                <w:rFonts w:eastAsia="Times New Roman" w:cstheme="minorHAnsi"/>
                <w:color w:val="000000"/>
                <w:szCs w:val="20"/>
                <w:lang w:val="fr-FR"/>
              </w:rPr>
            </w:pPr>
          </w:p>
        </w:tc>
      </w:tr>
      <w:tr w:rsidR="00347618" w:rsidRPr="006974FC" w14:paraId="426E6260" w14:textId="77777777" w:rsidTr="00347618">
        <w:tblPrEx>
          <w:jc w:val="left"/>
        </w:tblPrEx>
        <w:trPr>
          <w:trHeight w:val="20"/>
        </w:trPr>
        <w:tc>
          <w:tcPr>
            <w:tcW w:w="287" w:type="pct"/>
          </w:tcPr>
          <w:p w14:paraId="2518DEEF"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462D48B9" w14:textId="33B7456D" w:rsidR="00347618" w:rsidRPr="00504735" w:rsidRDefault="00347618" w:rsidP="00347618">
            <w:pPr>
              <w:rPr>
                <w:rFonts w:cstheme="minorHAnsi"/>
                <w:szCs w:val="20"/>
                <w:lang w:val="fr-FR"/>
              </w:rPr>
            </w:pPr>
            <w:r w:rsidRPr="00504735">
              <w:rPr>
                <w:rFonts w:cstheme="minorHAnsi"/>
                <w:szCs w:val="20"/>
              </w:rPr>
              <w:t>Injectable contraceptives</w:t>
            </w:r>
          </w:p>
        </w:tc>
        <w:tc>
          <w:tcPr>
            <w:tcW w:w="1071" w:type="pct"/>
          </w:tcPr>
          <w:p w14:paraId="524BA923"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3BA48BF1"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3299696E" w14:textId="77777777" w:rsidR="00347618" w:rsidRPr="00504735" w:rsidRDefault="00347618" w:rsidP="00347618">
            <w:pPr>
              <w:pStyle w:val="ListParagraph1"/>
              <w:rPr>
                <w:rFonts w:eastAsia="Times New Roman" w:cstheme="minorHAnsi"/>
                <w:color w:val="000000"/>
                <w:szCs w:val="20"/>
                <w:lang w:val="fr-FR"/>
              </w:rPr>
            </w:pPr>
          </w:p>
        </w:tc>
      </w:tr>
      <w:tr w:rsidR="00347618" w:rsidRPr="006974FC" w14:paraId="5877E3E9" w14:textId="77777777" w:rsidTr="00347618">
        <w:tblPrEx>
          <w:jc w:val="left"/>
        </w:tblPrEx>
        <w:trPr>
          <w:trHeight w:val="20"/>
        </w:trPr>
        <w:tc>
          <w:tcPr>
            <w:tcW w:w="287" w:type="pct"/>
          </w:tcPr>
          <w:p w14:paraId="1FC0C64F"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4184787A" w14:textId="2D06802E" w:rsidR="00347618" w:rsidRPr="00504735" w:rsidRDefault="00347618" w:rsidP="00347618">
            <w:pPr>
              <w:rPr>
                <w:rFonts w:cstheme="minorHAnsi"/>
                <w:szCs w:val="20"/>
                <w:lang w:val="fr-FR"/>
              </w:rPr>
            </w:pPr>
            <w:r w:rsidRPr="00504735">
              <w:rPr>
                <w:rFonts w:cstheme="minorHAnsi"/>
                <w:szCs w:val="20"/>
              </w:rPr>
              <w:t>Implants</w:t>
            </w:r>
          </w:p>
        </w:tc>
        <w:tc>
          <w:tcPr>
            <w:tcW w:w="1071" w:type="pct"/>
          </w:tcPr>
          <w:p w14:paraId="120EA781"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573CC8C4"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51EEFD4A" w14:textId="77777777" w:rsidR="00347618" w:rsidRPr="00504735" w:rsidRDefault="00347618" w:rsidP="00347618">
            <w:pPr>
              <w:pStyle w:val="ListParagraph1"/>
              <w:rPr>
                <w:rFonts w:eastAsia="Times New Roman" w:cstheme="minorHAnsi"/>
                <w:color w:val="000000"/>
                <w:szCs w:val="20"/>
                <w:lang w:val="fr-FR"/>
              </w:rPr>
            </w:pPr>
          </w:p>
        </w:tc>
      </w:tr>
      <w:tr w:rsidR="00347618" w:rsidRPr="006974FC" w14:paraId="1C90B052" w14:textId="77777777" w:rsidTr="00347618">
        <w:tblPrEx>
          <w:jc w:val="left"/>
        </w:tblPrEx>
        <w:trPr>
          <w:trHeight w:val="20"/>
        </w:trPr>
        <w:tc>
          <w:tcPr>
            <w:tcW w:w="287" w:type="pct"/>
          </w:tcPr>
          <w:p w14:paraId="0A6F4E4B"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6B1B5541" w14:textId="76D86B87" w:rsidR="00347618" w:rsidRPr="00504735" w:rsidRDefault="004F1554" w:rsidP="00347618">
            <w:pPr>
              <w:rPr>
                <w:rFonts w:cstheme="minorHAnsi"/>
                <w:szCs w:val="20"/>
                <w:lang w:val="fr-FR"/>
              </w:rPr>
            </w:pPr>
            <w:r>
              <w:rPr>
                <w:rFonts w:cstheme="minorHAnsi"/>
                <w:szCs w:val="20"/>
              </w:rPr>
              <w:t>Oral contraceptive pills</w:t>
            </w:r>
          </w:p>
        </w:tc>
        <w:tc>
          <w:tcPr>
            <w:tcW w:w="1071" w:type="pct"/>
          </w:tcPr>
          <w:p w14:paraId="12A29FCB"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03D8E7EC"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3345EC8D" w14:textId="77777777" w:rsidR="00347618" w:rsidRPr="00504735" w:rsidRDefault="00347618" w:rsidP="00347618">
            <w:pPr>
              <w:pStyle w:val="ListParagraph1"/>
              <w:rPr>
                <w:rFonts w:eastAsia="Times New Roman" w:cstheme="minorHAnsi"/>
                <w:color w:val="000000"/>
                <w:szCs w:val="20"/>
                <w:lang w:val="fr-FR"/>
              </w:rPr>
            </w:pPr>
          </w:p>
        </w:tc>
      </w:tr>
      <w:tr w:rsidR="00347618" w:rsidRPr="006974FC" w14:paraId="24086ADA" w14:textId="77777777" w:rsidTr="00347618">
        <w:tblPrEx>
          <w:jc w:val="left"/>
        </w:tblPrEx>
        <w:trPr>
          <w:trHeight w:val="20"/>
        </w:trPr>
        <w:tc>
          <w:tcPr>
            <w:tcW w:w="287" w:type="pct"/>
          </w:tcPr>
          <w:p w14:paraId="75C8FE1F"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3AC9DE47" w14:textId="2855F9C6" w:rsidR="00347618" w:rsidRPr="00504735" w:rsidRDefault="00347618" w:rsidP="00347618">
            <w:pPr>
              <w:rPr>
                <w:rFonts w:cstheme="minorHAnsi"/>
                <w:szCs w:val="20"/>
                <w:lang w:val="fr-FR"/>
              </w:rPr>
            </w:pPr>
            <w:r w:rsidRPr="00504735">
              <w:rPr>
                <w:rFonts w:cstheme="minorHAnsi"/>
                <w:szCs w:val="20"/>
              </w:rPr>
              <w:t>Female sterilization</w:t>
            </w:r>
          </w:p>
        </w:tc>
        <w:tc>
          <w:tcPr>
            <w:tcW w:w="1071" w:type="pct"/>
          </w:tcPr>
          <w:p w14:paraId="6D611CBC"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41985B6C"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0CF81348" w14:textId="77777777" w:rsidR="00347618" w:rsidRPr="00504735" w:rsidRDefault="00347618" w:rsidP="00347618">
            <w:pPr>
              <w:pStyle w:val="ListParagraph1"/>
              <w:rPr>
                <w:rFonts w:eastAsia="Times New Roman" w:cstheme="minorHAnsi"/>
                <w:color w:val="000000"/>
                <w:szCs w:val="20"/>
                <w:lang w:val="fr-FR"/>
              </w:rPr>
            </w:pPr>
          </w:p>
        </w:tc>
      </w:tr>
      <w:tr w:rsidR="00347618" w:rsidRPr="006974FC" w14:paraId="4A4CC8E3" w14:textId="77777777" w:rsidTr="00347618">
        <w:tblPrEx>
          <w:jc w:val="left"/>
        </w:tblPrEx>
        <w:trPr>
          <w:trHeight w:val="20"/>
        </w:trPr>
        <w:tc>
          <w:tcPr>
            <w:tcW w:w="287" w:type="pct"/>
          </w:tcPr>
          <w:p w14:paraId="71F801C9"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52697EFE" w14:textId="33FDF142" w:rsidR="00347618" w:rsidRPr="00504735" w:rsidRDefault="00347618" w:rsidP="00347618">
            <w:pPr>
              <w:rPr>
                <w:rFonts w:cstheme="minorHAnsi"/>
                <w:szCs w:val="20"/>
                <w:lang w:val="fr-FR"/>
              </w:rPr>
            </w:pPr>
            <w:r w:rsidRPr="00504735">
              <w:rPr>
                <w:rFonts w:cstheme="minorHAnsi"/>
                <w:szCs w:val="20"/>
              </w:rPr>
              <w:t>Male sterilization</w:t>
            </w:r>
          </w:p>
        </w:tc>
        <w:tc>
          <w:tcPr>
            <w:tcW w:w="1071" w:type="pct"/>
          </w:tcPr>
          <w:p w14:paraId="3439C398"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988" w:type="pct"/>
          </w:tcPr>
          <w:p w14:paraId="27117896" w14:textId="77777777" w:rsidR="00347618" w:rsidRPr="00504735" w:rsidRDefault="00347618" w:rsidP="00347618">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354" w:type="pct"/>
            <w:vMerge/>
          </w:tcPr>
          <w:p w14:paraId="644BC837" w14:textId="77777777" w:rsidR="00347618" w:rsidRPr="00504735" w:rsidRDefault="00347618" w:rsidP="00347618">
            <w:pPr>
              <w:pStyle w:val="ListParagraph1"/>
              <w:rPr>
                <w:rFonts w:eastAsia="Times New Roman" w:cstheme="minorHAnsi"/>
                <w:color w:val="000000"/>
                <w:szCs w:val="20"/>
                <w:lang w:val="fr-FR"/>
              </w:rPr>
            </w:pPr>
          </w:p>
        </w:tc>
      </w:tr>
    </w:tbl>
    <w:p w14:paraId="7EC37D4F" w14:textId="155C29BB" w:rsidR="004F5DCE" w:rsidRPr="00504735" w:rsidRDefault="004F5DCE" w:rsidP="004F5DCE">
      <w:pPr>
        <w:rPr>
          <w:rFonts w:cstheme="minorHAnsi"/>
          <w:sz w:val="20"/>
          <w:szCs w:val="20"/>
          <w:lang w:val="fr-FR"/>
        </w:rPr>
      </w:pPr>
    </w:p>
    <w:p w14:paraId="0BB9B617" w14:textId="77777777" w:rsidR="00B64B3B" w:rsidRPr="00504735" w:rsidRDefault="00B64B3B" w:rsidP="004F5DCE">
      <w:pPr>
        <w:rPr>
          <w:rFonts w:cstheme="minorHAnsi"/>
          <w:sz w:val="20"/>
          <w:szCs w:val="20"/>
          <w:lang w:val="fr-FR"/>
        </w:rPr>
      </w:pPr>
    </w:p>
    <w:p w14:paraId="2CAB3F87" w14:textId="03264E7F" w:rsidR="004F5DCE" w:rsidRPr="00504735" w:rsidRDefault="00347618" w:rsidP="004F5DCE">
      <w:pPr>
        <w:keepNext/>
        <w:widowControl w:val="0"/>
        <w:suppressAutoHyphens/>
        <w:jc w:val="center"/>
        <w:outlineLvl w:val="1"/>
        <w:rPr>
          <w:rFonts w:eastAsia="Arial Narrow" w:cstheme="minorHAnsi"/>
          <w:b/>
          <w:bCs/>
          <w:sz w:val="20"/>
          <w:szCs w:val="20"/>
          <w:cs/>
          <w:lang w:val="fr-FR"/>
        </w:rPr>
      </w:pPr>
      <w:bookmarkStart w:id="25" w:name="_Hlk167441063"/>
      <w:r w:rsidRPr="00504735">
        <w:rPr>
          <w:rFonts w:eastAsia="Arial Narrow" w:cstheme="minorHAnsi"/>
          <w:b/>
          <w:bCs/>
          <w:sz w:val="20"/>
          <w:szCs w:val="20"/>
        </w:rPr>
        <w:t>SECTION 8: PROVISION AND MONITORING OF FP SERVICES</w:t>
      </w:r>
    </w:p>
    <w:tbl>
      <w:tblPr>
        <w:tblStyle w:val="TableGrid"/>
        <w:tblW w:w="5004" w:type="pct"/>
        <w:jc w:val="center"/>
        <w:tblLook w:val="04A0" w:firstRow="1" w:lastRow="0" w:firstColumn="1" w:lastColumn="0" w:noHBand="0" w:noVBand="1"/>
      </w:tblPr>
      <w:tblGrid>
        <w:gridCol w:w="595"/>
        <w:gridCol w:w="24"/>
        <w:gridCol w:w="2076"/>
        <w:gridCol w:w="1392"/>
        <w:gridCol w:w="1292"/>
        <w:gridCol w:w="21"/>
        <w:gridCol w:w="1120"/>
        <w:gridCol w:w="139"/>
        <w:gridCol w:w="975"/>
        <w:gridCol w:w="1034"/>
        <w:gridCol w:w="19"/>
        <w:gridCol w:w="1011"/>
        <w:gridCol w:w="67"/>
        <w:gridCol w:w="721"/>
      </w:tblGrid>
      <w:tr w:rsidR="00347618" w:rsidRPr="006974FC" w14:paraId="34182211" w14:textId="77777777" w:rsidTr="003D1481">
        <w:trPr>
          <w:trHeight w:val="233"/>
          <w:tblHeader/>
          <w:jc w:val="center"/>
        </w:trPr>
        <w:tc>
          <w:tcPr>
            <w:tcW w:w="298" w:type="pct"/>
            <w:gridSpan w:val="2"/>
            <w:shd w:val="clear" w:color="auto" w:fill="BFBFBF" w:themeFill="background1" w:themeFillShade="BF"/>
            <w:vAlign w:val="center"/>
          </w:tcPr>
          <w:bookmarkEnd w:id="25"/>
          <w:p w14:paraId="40B0F363" w14:textId="1022B40C" w:rsidR="00347618" w:rsidRPr="00504735" w:rsidRDefault="00347618" w:rsidP="00347618">
            <w:pPr>
              <w:tabs>
                <w:tab w:val="left" w:pos="-720"/>
              </w:tabs>
              <w:suppressAutoHyphens/>
              <w:jc w:val="center"/>
              <w:rPr>
                <w:rFonts w:cstheme="minorHAnsi"/>
                <w:b/>
                <w:spacing w:val="-2"/>
                <w:szCs w:val="20"/>
                <w:rtl/>
                <w:cs/>
                <w:lang w:val="fr-FR"/>
              </w:rPr>
            </w:pPr>
            <w:r w:rsidRPr="00504735">
              <w:rPr>
                <w:rFonts w:eastAsia="Arial Narrow" w:cstheme="minorHAnsi"/>
                <w:b/>
                <w:bCs/>
                <w:spacing w:val="-2"/>
                <w:szCs w:val="20"/>
              </w:rPr>
              <w:t>NO. Q.</w:t>
            </w:r>
          </w:p>
        </w:tc>
        <w:tc>
          <w:tcPr>
            <w:tcW w:w="2290" w:type="pct"/>
            <w:gridSpan w:val="4"/>
            <w:shd w:val="clear" w:color="auto" w:fill="BFBFBF" w:themeFill="background1" w:themeFillShade="BF"/>
            <w:vAlign w:val="center"/>
          </w:tcPr>
          <w:p w14:paraId="5F75F288" w14:textId="30200FDE" w:rsidR="00347618" w:rsidRPr="00504735" w:rsidRDefault="00347618" w:rsidP="00347618">
            <w:pPr>
              <w:suppressAutoHyphens/>
              <w:rPr>
                <w:rFonts w:cstheme="minorHAnsi"/>
                <w:b/>
                <w:spacing w:val="-2"/>
                <w:szCs w:val="20"/>
                <w:rtl/>
                <w:cs/>
                <w:lang w:val="fr-FR"/>
              </w:rPr>
            </w:pPr>
            <w:r w:rsidRPr="00504735">
              <w:rPr>
                <w:rFonts w:eastAsia="Arial Narrow" w:cstheme="minorHAnsi"/>
                <w:b/>
                <w:bCs/>
                <w:spacing w:val="-2"/>
                <w:szCs w:val="20"/>
              </w:rPr>
              <w:t>QUESTIONS AND FILTERS</w:t>
            </w:r>
          </w:p>
        </w:tc>
        <w:tc>
          <w:tcPr>
            <w:tcW w:w="2061" w:type="pct"/>
            <w:gridSpan w:val="6"/>
            <w:shd w:val="clear" w:color="auto" w:fill="BFBFBF" w:themeFill="background1" w:themeFillShade="BF"/>
            <w:vAlign w:val="center"/>
          </w:tcPr>
          <w:p w14:paraId="4AE635E1" w14:textId="768AF17D" w:rsidR="00347618" w:rsidRPr="00504735" w:rsidRDefault="00347618" w:rsidP="00347618">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rPr>
              <w:t>CODING</w:t>
            </w:r>
          </w:p>
        </w:tc>
        <w:tc>
          <w:tcPr>
            <w:tcW w:w="351" w:type="pct"/>
            <w:gridSpan w:val="2"/>
            <w:shd w:val="clear" w:color="auto" w:fill="BFBFBF" w:themeFill="background1" w:themeFillShade="BF"/>
            <w:vAlign w:val="center"/>
          </w:tcPr>
          <w:p w14:paraId="7CADD6D8" w14:textId="1E2D0658" w:rsidR="00347618" w:rsidRPr="00504735" w:rsidRDefault="00347618" w:rsidP="00347618">
            <w:pPr>
              <w:suppressAutoHyphens/>
              <w:ind w:left="-78" w:right="-102"/>
              <w:jc w:val="center"/>
              <w:rPr>
                <w:rFonts w:cstheme="minorHAnsi"/>
                <w:b/>
                <w:spacing w:val="-2"/>
                <w:szCs w:val="20"/>
                <w:lang w:val="fr-FR"/>
              </w:rPr>
            </w:pPr>
            <w:r w:rsidRPr="00504735">
              <w:rPr>
                <w:rFonts w:eastAsia="Arial Narrow" w:cstheme="minorHAnsi"/>
                <w:b/>
                <w:bCs/>
                <w:spacing w:val="-2"/>
                <w:szCs w:val="20"/>
              </w:rPr>
              <w:t>SWITCH TO</w:t>
            </w:r>
          </w:p>
        </w:tc>
      </w:tr>
      <w:tr w:rsidR="00BD43D2" w:rsidRPr="006974FC" w14:paraId="6FEE1CC5" w14:textId="77777777" w:rsidTr="003D1481">
        <w:tblPrEx>
          <w:jc w:val="left"/>
        </w:tblPrEx>
        <w:trPr>
          <w:trHeight w:val="747"/>
        </w:trPr>
        <w:tc>
          <w:tcPr>
            <w:tcW w:w="286" w:type="pct"/>
            <w:shd w:val="clear" w:color="auto" w:fill="auto"/>
          </w:tcPr>
          <w:p w14:paraId="02D5529C" w14:textId="77777777" w:rsidR="00BD43D2" w:rsidRPr="00504735" w:rsidRDefault="00BD43D2" w:rsidP="006532E3">
            <w:pPr>
              <w:jc w:val="center"/>
              <w:rPr>
                <w:rFonts w:cstheme="minorHAnsi"/>
                <w:b/>
                <w:bCs/>
                <w:szCs w:val="20"/>
                <w:lang w:val="fr-FR"/>
              </w:rPr>
            </w:pPr>
          </w:p>
        </w:tc>
        <w:tc>
          <w:tcPr>
            <w:tcW w:w="1006" w:type="pct"/>
            <w:gridSpan w:val="2"/>
            <w:shd w:val="clear" w:color="auto" w:fill="auto"/>
            <w:vAlign w:val="center"/>
          </w:tcPr>
          <w:p w14:paraId="4CCEEB69" w14:textId="18E3D061" w:rsidR="00BD43D2" w:rsidRPr="00504735" w:rsidRDefault="00347618" w:rsidP="00B64B3B">
            <w:pPr>
              <w:suppressAutoHyphens/>
              <w:rPr>
                <w:rFonts w:cstheme="minorHAnsi"/>
                <w:b/>
                <w:bCs/>
                <w:spacing w:val="-2"/>
                <w:szCs w:val="20"/>
                <w:lang w:val="fr-FR"/>
              </w:rPr>
            </w:pPr>
            <w:r w:rsidRPr="00504735">
              <w:rPr>
                <w:rFonts w:cstheme="minorHAnsi"/>
                <w:b/>
                <w:bCs/>
                <w:spacing w:val="-2"/>
                <w:szCs w:val="20"/>
              </w:rPr>
              <w:t>Services de PF</w:t>
            </w:r>
          </w:p>
        </w:tc>
        <w:tc>
          <w:tcPr>
            <w:tcW w:w="666" w:type="pct"/>
            <w:shd w:val="clear" w:color="auto" w:fill="auto"/>
          </w:tcPr>
          <w:p w14:paraId="3929F297" w14:textId="2BBC4473" w:rsidR="00BD43D2" w:rsidRPr="00504735" w:rsidRDefault="00347618" w:rsidP="006532E3">
            <w:pPr>
              <w:rPr>
                <w:rFonts w:cstheme="minorHAnsi"/>
                <w:b/>
                <w:bCs/>
                <w:szCs w:val="20"/>
                <w:lang w:val="fr-FR"/>
              </w:rPr>
            </w:pPr>
            <w:r w:rsidRPr="00504735">
              <w:rPr>
                <w:rFonts w:cstheme="minorHAnsi"/>
                <w:b/>
                <w:bCs/>
                <w:szCs w:val="20"/>
              </w:rPr>
              <w:t>801. Total FP visits (new and ongoing) in the last completed month for each method</w:t>
            </w:r>
          </w:p>
        </w:tc>
        <w:tc>
          <w:tcPr>
            <w:tcW w:w="618" w:type="pct"/>
            <w:shd w:val="clear" w:color="auto" w:fill="auto"/>
          </w:tcPr>
          <w:p w14:paraId="194C545D" w14:textId="58618BDD" w:rsidR="00BD43D2" w:rsidRPr="00504735" w:rsidRDefault="00347618" w:rsidP="006532E3">
            <w:pPr>
              <w:rPr>
                <w:rFonts w:cstheme="minorHAnsi"/>
                <w:b/>
                <w:bCs/>
                <w:szCs w:val="20"/>
                <w:lang w:val="fr-FR"/>
              </w:rPr>
            </w:pPr>
            <w:r w:rsidRPr="00504735">
              <w:rPr>
                <w:rFonts w:cstheme="minorHAnsi"/>
                <w:b/>
                <w:bCs/>
                <w:szCs w:val="20"/>
              </w:rPr>
              <w:t>802. Number of new clients who received FP services in the last month completed for each method</w:t>
            </w:r>
          </w:p>
        </w:tc>
        <w:tc>
          <w:tcPr>
            <w:tcW w:w="616" w:type="pct"/>
            <w:gridSpan w:val="3"/>
            <w:shd w:val="clear" w:color="auto" w:fill="auto"/>
          </w:tcPr>
          <w:p w14:paraId="204D2E88" w14:textId="47F0AB30" w:rsidR="00BD43D2" w:rsidRPr="00504735" w:rsidRDefault="00347618" w:rsidP="006532E3">
            <w:pPr>
              <w:rPr>
                <w:rFonts w:cstheme="minorHAnsi"/>
                <w:b/>
                <w:bCs/>
                <w:szCs w:val="20"/>
                <w:lang w:val="fr-FR"/>
              </w:rPr>
            </w:pPr>
            <w:r w:rsidRPr="00504735">
              <w:rPr>
                <w:rFonts w:cstheme="minorHAnsi"/>
                <w:b/>
                <w:bCs/>
                <w:szCs w:val="20"/>
              </w:rPr>
              <w:t>803. Total number of FP products supplied in the last completed month for each method</w:t>
            </w:r>
          </w:p>
        </w:tc>
        <w:tc>
          <w:tcPr>
            <w:tcW w:w="972" w:type="pct"/>
            <w:gridSpan w:val="3"/>
            <w:shd w:val="clear" w:color="auto" w:fill="auto"/>
          </w:tcPr>
          <w:p w14:paraId="4BFEDA77" w14:textId="3C81D99B" w:rsidR="00BD43D2" w:rsidRPr="00504735" w:rsidRDefault="00347618" w:rsidP="006532E3">
            <w:pPr>
              <w:rPr>
                <w:rFonts w:cstheme="minorHAnsi"/>
                <w:b/>
                <w:bCs/>
                <w:szCs w:val="20"/>
                <w:lang w:val="fr-FR"/>
              </w:rPr>
            </w:pPr>
            <w:r w:rsidRPr="00504735">
              <w:rPr>
                <w:rFonts w:cstheme="minorHAnsi"/>
                <w:b/>
                <w:bCs/>
                <w:szCs w:val="20"/>
              </w:rPr>
              <w:t>804. Reference period (date)</w:t>
            </w:r>
          </w:p>
        </w:tc>
        <w:tc>
          <w:tcPr>
            <w:tcW w:w="514" w:type="pct"/>
            <w:gridSpan w:val="2"/>
            <w:shd w:val="clear" w:color="auto" w:fill="auto"/>
          </w:tcPr>
          <w:p w14:paraId="0B0FF6E1" w14:textId="471C5001" w:rsidR="00BD43D2" w:rsidRPr="00504735" w:rsidRDefault="00347618" w:rsidP="006532E3">
            <w:pPr>
              <w:rPr>
                <w:rFonts w:cstheme="minorHAnsi"/>
                <w:b/>
                <w:bCs/>
                <w:szCs w:val="20"/>
                <w:lang w:val="fr-FR"/>
              </w:rPr>
            </w:pPr>
            <w:r w:rsidRPr="00504735">
              <w:rPr>
                <w:rFonts w:cstheme="minorHAnsi"/>
                <w:b/>
                <w:bCs/>
                <w:szCs w:val="20"/>
              </w:rPr>
              <w:t>805. Name of Register</w:t>
            </w:r>
          </w:p>
        </w:tc>
        <w:tc>
          <w:tcPr>
            <w:tcW w:w="322" w:type="pct"/>
            <w:vMerge w:val="restart"/>
            <w:shd w:val="clear" w:color="auto" w:fill="auto"/>
          </w:tcPr>
          <w:p w14:paraId="7E7EBB93" w14:textId="77777777" w:rsidR="00BD43D2" w:rsidRPr="00504735" w:rsidRDefault="00BD43D2" w:rsidP="006532E3">
            <w:pPr>
              <w:rPr>
                <w:rFonts w:cstheme="minorHAnsi"/>
                <w:b/>
                <w:bCs/>
                <w:szCs w:val="20"/>
                <w:lang w:val="fr-FR"/>
              </w:rPr>
            </w:pPr>
          </w:p>
          <w:p w14:paraId="5EEEEC30" w14:textId="77777777" w:rsidR="00BD43D2" w:rsidRPr="00504735" w:rsidRDefault="00BD43D2" w:rsidP="006532E3">
            <w:pPr>
              <w:rPr>
                <w:rFonts w:cstheme="minorHAnsi"/>
                <w:b/>
                <w:bCs/>
                <w:szCs w:val="20"/>
                <w:lang w:val="fr-FR"/>
              </w:rPr>
            </w:pPr>
          </w:p>
          <w:p w14:paraId="0EE7DBF6" w14:textId="77777777" w:rsidR="00BD43D2" w:rsidRPr="00504735" w:rsidRDefault="00BD43D2" w:rsidP="006532E3">
            <w:pPr>
              <w:rPr>
                <w:rFonts w:cstheme="minorHAnsi"/>
                <w:b/>
                <w:bCs/>
                <w:szCs w:val="20"/>
                <w:lang w:val="fr-FR"/>
              </w:rPr>
            </w:pPr>
          </w:p>
        </w:tc>
      </w:tr>
      <w:tr w:rsidR="003D1481" w:rsidRPr="006974FC" w14:paraId="45A74F98" w14:textId="77777777" w:rsidTr="003D1481">
        <w:tblPrEx>
          <w:jc w:val="left"/>
        </w:tblPrEx>
        <w:trPr>
          <w:trHeight w:val="20"/>
        </w:trPr>
        <w:tc>
          <w:tcPr>
            <w:tcW w:w="286" w:type="pct"/>
          </w:tcPr>
          <w:p w14:paraId="1CD29872"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66083D3F" w14:textId="77777777" w:rsidR="003D1481" w:rsidRPr="00504735" w:rsidRDefault="003D1481" w:rsidP="003D1481">
            <w:pPr>
              <w:rPr>
                <w:rFonts w:cstheme="minorHAnsi"/>
                <w:bCs/>
                <w:szCs w:val="20"/>
                <w:lang w:val="fr-FR"/>
              </w:rPr>
            </w:pPr>
            <w:r w:rsidRPr="00504735">
              <w:rPr>
                <w:rFonts w:cstheme="minorHAnsi"/>
                <w:bCs/>
                <w:szCs w:val="20"/>
              </w:rPr>
              <w:t>Pills</w:t>
            </w:r>
          </w:p>
          <w:p w14:paraId="562F1006" w14:textId="0D2BD7F3" w:rsidR="003D1481" w:rsidRPr="00504735" w:rsidRDefault="003D1481" w:rsidP="003D1481">
            <w:pPr>
              <w:rPr>
                <w:rFonts w:cstheme="minorHAnsi"/>
                <w:b/>
                <w:bCs/>
                <w:szCs w:val="20"/>
                <w:lang w:val="fr-FR"/>
              </w:rPr>
            </w:pPr>
          </w:p>
        </w:tc>
        <w:tc>
          <w:tcPr>
            <w:tcW w:w="666" w:type="pct"/>
          </w:tcPr>
          <w:p w14:paraId="6686A260" w14:textId="0665B817"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192768" behindDoc="0" locked="0" layoutInCell="1" allowOverlap="1" wp14:anchorId="039B72B4" wp14:editId="7D8C282C">
                      <wp:simplePos x="0" y="0"/>
                      <wp:positionH relativeFrom="margin">
                        <wp:posOffset>99695</wp:posOffset>
                      </wp:positionH>
                      <wp:positionV relativeFrom="margin">
                        <wp:posOffset>31750</wp:posOffset>
                      </wp:positionV>
                      <wp:extent cx="432435" cy="152400"/>
                      <wp:effectExtent l="0" t="0" r="24765" b="19050"/>
                      <wp:wrapSquare wrapText="bothSides"/>
                      <wp:docPr id="171" name="Group 171"/>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12" name="Group 1374230612"/>
                              <wpg:cNvGrpSpPr/>
                              <wpg:grpSpPr>
                                <a:xfrm>
                                  <a:off x="0" y="0"/>
                                  <a:ext cx="293370" cy="152400"/>
                                  <a:chOff x="8711" y="2856"/>
                                  <a:chExt cx="1080" cy="360"/>
                                </a:xfrm>
                              </wpg:grpSpPr>
                              <wps:wsp>
                                <wps:cNvPr id="13742306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15"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71" style="position:absolute;margin-left:7.85pt;margin-top:2.5pt;width:34.05pt;height:12pt;z-index:25219276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" w14:anchorId="4D7C07BB">
                      <v:group id="Group 1374230612"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"/>
                      <w10:wrap type="square" anchorx="margin" anchory="margin"/>
                    </v:group>
                  </w:pict>
                </mc:Fallback>
              </mc:AlternateContent>
            </w:r>
          </w:p>
        </w:tc>
        <w:tc>
          <w:tcPr>
            <w:tcW w:w="618" w:type="pct"/>
          </w:tcPr>
          <w:p w14:paraId="561021CD" w14:textId="1AB52B29" w:rsidR="003D1481" w:rsidRPr="00504735" w:rsidRDefault="003D1481" w:rsidP="003D1481">
            <w:pP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193792" behindDoc="0" locked="0" layoutInCell="1" allowOverlap="1" wp14:anchorId="04EE1673" wp14:editId="3CDFF3FF">
                      <wp:simplePos x="0" y="0"/>
                      <wp:positionH relativeFrom="margin">
                        <wp:posOffset>102235</wp:posOffset>
                      </wp:positionH>
                      <wp:positionV relativeFrom="margin">
                        <wp:posOffset>29845</wp:posOffset>
                      </wp:positionV>
                      <wp:extent cx="432435" cy="152400"/>
                      <wp:effectExtent l="0" t="0" r="24765" b="19050"/>
                      <wp:wrapSquare wrapText="bothSides"/>
                      <wp:docPr id="1374230616" name="Group 1374230616"/>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96265660" name="Group 996265660"/>
                              <wpg:cNvGrpSpPr/>
                              <wpg:grpSpPr>
                                <a:xfrm>
                                  <a:off x="0" y="0"/>
                                  <a:ext cx="293370" cy="152400"/>
                                  <a:chOff x="8711" y="2856"/>
                                  <a:chExt cx="1080" cy="360"/>
                                </a:xfrm>
                              </wpg:grpSpPr>
                              <wps:wsp>
                                <wps:cNvPr id="9962656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962656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99626566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374230616" style="position:absolute;margin-left:8.05pt;margin-top:2.35pt;width:34.05pt;height:12pt;z-index:25219379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DgYBY96QIAAJ0LAAAOAAAA&#10;AAAAAAAAAAAAAC4CAABkcnMvZTJvRG9jLnhtbFBLAQItABQABgAIAAAAIQAJaMd/3QAAAAYBAAAP&#10;AAAAAAAAAAAAAAAAAEMFAABkcnMvZG93bnJldi54bWxQSwUGAAAAAAQABADzAAAATQYAAAAA&#10;" w14:anchorId="3BC63014">
                      <v:group id="Group 99626566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"/>
                      <w10:wrap type="square" anchorx="margin" anchory="margin"/>
                    </v:group>
                  </w:pict>
                </mc:Fallback>
              </mc:AlternateContent>
            </w:r>
          </w:p>
        </w:tc>
        <w:tc>
          <w:tcPr>
            <w:tcW w:w="616" w:type="pct"/>
            <w:gridSpan w:val="3"/>
          </w:tcPr>
          <w:p w14:paraId="43EDA903" w14:textId="27601E4F"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194816" behindDoc="0" locked="0" layoutInCell="1" allowOverlap="1" wp14:anchorId="76A05CA5" wp14:editId="010F0C13">
                      <wp:simplePos x="0" y="0"/>
                      <wp:positionH relativeFrom="margin">
                        <wp:posOffset>99695</wp:posOffset>
                      </wp:positionH>
                      <wp:positionV relativeFrom="margin">
                        <wp:posOffset>31750</wp:posOffset>
                      </wp:positionV>
                      <wp:extent cx="432435" cy="152400"/>
                      <wp:effectExtent l="0" t="0" r="24765" b="19050"/>
                      <wp:wrapSquare wrapText="bothSides"/>
                      <wp:docPr id="320" name="Group 32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1" name="Group 321"/>
                              <wpg:cNvGrpSpPr/>
                              <wpg:grpSpPr>
                                <a:xfrm>
                                  <a:off x="0" y="0"/>
                                  <a:ext cx="293370" cy="152400"/>
                                  <a:chOff x="8711" y="2856"/>
                                  <a:chExt cx="1080" cy="360"/>
                                </a:xfrm>
                              </wpg:grpSpPr>
                              <wps:wsp>
                                <wps:cNvPr id="3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20" style="position:absolute;margin-left:7.85pt;margin-top:2.5pt;width:34.05pt;height:12pt;z-index:25219481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ws4w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B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" w14:anchorId="7697BCB0">
                      <v:group id="Group 32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"/>
                      <w10:wrap type="square" anchorx="margin" anchory="margin"/>
                    </v:group>
                  </w:pict>
                </mc:Fallback>
              </mc:AlternateContent>
            </w:r>
          </w:p>
        </w:tc>
        <w:tc>
          <w:tcPr>
            <w:tcW w:w="972" w:type="pct"/>
            <w:gridSpan w:val="3"/>
          </w:tcPr>
          <w:p w14:paraId="4B30032F" w14:textId="3945F1F7" w:rsidR="003D1481" w:rsidRPr="00504735" w:rsidRDefault="003D1481" w:rsidP="00DF6643">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Also__/__/____</w:t>
            </w:r>
          </w:p>
          <w:p w14:paraId="0BF6FDB7" w14:textId="4DB9A814"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514" w:type="pct"/>
            <w:gridSpan w:val="2"/>
          </w:tcPr>
          <w:p w14:paraId="1D700E94" w14:textId="77777777" w:rsidR="003D1481" w:rsidRPr="00504735" w:rsidRDefault="003D1481" w:rsidP="003D1481">
            <w:pPr>
              <w:pStyle w:val="ListParagraph1"/>
              <w:spacing w:after="0"/>
              <w:ind w:left="0"/>
              <w:rPr>
                <w:rFonts w:eastAsia="Times New Roman" w:cstheme="minorHAnsi"/>
                <w:color w:val="000000"/>
                <w:szCs w:val="20"/>
                <w:lang w:val="fr-FR"/>
              </w:rPr>
            </w:pPr>
          </w:p>
          <w:p w14:paraId="6EEC06F9"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_______</w:t>
            </w:r>
          </w:p>
        </w:tc>
        <w:tc>
          <w:tcPr>
            <w:tcW w:w="322" w:type="pct"/>
            <w:vMerge/>
          </w:tcPr>
          <w:p w14:paraId="6FD47C09" w14:textId="77777777" w:rsidR="003D1481" w:rsidRPr="00504735" w:rsidRDefault="003D1481" w:rsidP="003D1481">
            <w:pPr>
              <w:pStyle w:val="ListParagraph1"/>
              <w:spacing w:after="0"/>
              <w:rPr>
                <w:rFonts w:eastAsia="Times New Roman" w:cstheme="minorHAnsi"/>
                <w:color w:val="000000"/>
                <w:szCs w:val="20"/>
                <w:lang w:val="fr-FR"/>
              </w:rPr>
            </w:pPr>
          </w:p>
        </w:tc>
      </w:tr>
      <w:tr w:rsidR="003D1481" w:rsidRPr="006974FC" w14:paraId="0BCE03BA" w14:textId="77777777" w:rsidTr="003D1481">
        <w:tblPrEx>
          <w:jc w:val="left"/>
        </w:tblPrEx>
        <w:trPr>
          <w:trHeight w:val="20"/>
        </w:trPr>
        <w:tc>
          <w:tcPr>
            <w:tcW w:w="286" w:type="pct"/>
          </w:tcPr>
          <w:p w14:paraId="3EA54A78"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79AF6AD8" w14:textId="77777777" w:rsidR="003D1481" w:rsidRPr="00504735" w:rsidRDefault="003D1481" w:rsidP="003D1481">
            <w:pPr>
              <w:rPr>
                <w:rFonts w:cstheme="minorHAnsi"/>
                <w:bCs/>
                <w:szCs w:val="20"/>
                <w:lang w:val="fr-FR"/>
              </w:rPr>
            </w:pPr>
            <w:r w:rsidRPr="00504735">
              <w:rPr>
                <w:rFonts w:cstheme="minorHAnsi"/>
                <w:bCs/>
                <w:szCs w:val="20"/>
              </w:rPr>
              <w:t>Injectable</w:t>
            </w:r>
          </w:p>
          <w:p w14:paraId="6626A5AC" w14:textId="65228E06" w:rsidR="003D1481" w:rsidRPr="00504735" w:rsidRDefault="003D1481" w:rsidP="003D1481">
            <w:pPr>
              <w:rPr>
                <w:rFonts w:cstheme="minorHAnsi"/>
                <w:b/>
                <w:bCs/>
                <w:szCs w:val="20"/>
                <w:lang w:val="fr-FR"/>
              </w:rPr>
            </w:pPr>
          </w:p>
        </w:tc>
        <w:tc>
          <w:tcPr>
            <w:tcW w:w="666" w:type="pct"/>
          </w:tcPr>
          <w:p w14:paraId="73AEADA5" w14:textId="291D61CD"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195840" behindDoc="0" locked="0" layoutInCell="1" allowOverlap="1" wp14:anchorId="394ED832" wp14:editId="20C8BED9">
                      <wp:simplePos x="0" y="0"/>
                      <wp:positionH relativeFrom="margin">
                        <wp:posOffset>99695</wp:posOffset>
                      </wp:positionH>
                      <wp:positionV relativeFrom="margin">
                        <wp:posOffset>31750</wp:posOffset>
                      </wp:positionV>
                      <wp:extent cx="432435" cy="152400"/>
                      <wp:effectExtent l="0" t="0" r="24765" b="19050"/>
                      <wp:wrapSquare wrapText="bothSides"/>
                      <wp:docPr id="325" name="Group 32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6" name="Group 326"/>
                              <wpg:cNvGrpSpPr/>
                              <wpg:grpSpPr>
                                <a:xfrm>
                                  <a:off x="0" y="0"/>
                                  <a:ext cx="293370" cy="152400"/>
                                  <a:chOff x="8711" y="2856"/>
                                  <a:chExt cx="1080" cy="360"/>
                                </a:xfrm>
                              </wpg:grpSpPr>
                              <wps:wsp>
                                <wps:cNvPr id="3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25" style="position:absolute;margin-left:7.85pt;margin-top:2.5pt;width:34.05pt;height:12pt;z-index:25219584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" w14:anchorId="15E04EE0">
                      <v:group id="Group 32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"/>
                      <w10:wrap type="square" anchorx="margin" anchory="margin"/>
                    </v:group>
                  </w:pict>
                </mc:Fallback>
              </mc:AlternateContent>
            </w:r>
          </w:p>
        </w:tc>
        <w:tc>
          <w:tcPr>
            <w:tcW w:w="618" w:type="pct"/>
          </w:tcPr>
          <w:p w14:paraId="0F487DF1" w14:textId="7B9A994B" w:rsidR="003D1481" w:rsidRPr="00504735" w:rsidRDefault="003D1481" w:rsidP="003D1481">
            <w:pP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196864" behindDoc="0" locked="0" layoutInCell="1" allowOverlap="1" wp14:anchorId="504E511D" wp14:editId="678AADE8">
                      <wp:simplePos x="0" y="0"/>
                      <wp:positionH relativeFrom="margin">
                        <wp:posOffset>102235</wp:posOffset>
                      </wp:positionH>
                      <wp:positionV relativeFrom="margin">
                        <wp:posOffset>29845</wp:posOffset>
                      </wp:positionV>
                      <wp:extent cx="432435" cy="152400"/>
                      <wp:effectExtent l="0" t="0" r="24765" b="19050"/>
                      <wp:wrapSquare wrapText="bothSides"/>
                      <wp:docPr id="330" name="Group 33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31" name="Group 331"/>
                              <wpg:cNvGrpSpPr/>
                              <wpg:grpSpPr>
                                <a:xfrm>
                                  <a:off x="0" y="0"/>
                                  <a:ext cx="293370" cy="152400"/>
                                  <a:chOff x="8711" y="2856"/>
                                  <a:chExt cx="1080" cy="360"/>
                                </a:xfrm>
                              </wpg:grpSpPr>
                              <wps:wsp>
                                <wps:cNvPr id="3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3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30" style="position:absolute;margin-left:8.05pt;margin-top:2.35pt;width:34.05pt;height:12pt;z-index:25219686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" w14:anchorId="2D202156">
                      <v:group id="Group 33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w10:wrap type="square" anchorx="margin" anchory="margin"/>
                    </v:group>
                  </w:pict>
                </mc:Fallback>
              </mc:AlternateContent>
            </w:r>
          </w:p>
        </w:tc>
        <w:tc>
          <w:tcPr>
            <w:tcW w:w="616" w:type="pct"/>
            <w:gridSpan w:val="3"/>
          </w:tcPr>
          <w:p w14:paraId="6B1448B6" w14:textId="286C72FD"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197888" behindDoc="0" locked="0" layoutInCell="1" allowOverlap="1" wp14:anchorId="4E3E9E75" wp14:editId="5351CE09">
                      <wp:simplePos x="0" y="0"/>
                      <wp:positionH relativeFrom="margin">
                        <wp:posOffset>99695</wp:posOffset>
                      </wp:positionH>
                      <wp:positionV relativeFrom="margin">
                        <wp:posOffset>31750</wp:posOffset>
                      </wp:positionV>
                      <wp:extent cx="432435" cy="152400"/>
                      <wp:effectExtent l="0" t="0" r="24765" b="19050"/>
                      <wp:wrapSquare wrapText="bothSides"/>
                      <wp:docPr id="335" name="Group 3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36" name="Group 336"/>
                              <wpg:cNvGrpSpPr/>
                              <wpg:grpSpPr>
                                <a:xfrm>
                                  <a:off x="0" y="0"/>
                                  <a:ext cx="293370" cy="152400"/>
                                  <a:chOff x="8711" y="2856"/>
                                  <a:chExt cx="1080" cy="360"/>
                                </a:xfrm>
                              </wpg:grpSpPr>
                              <wps:wsp>
                                <wps:cNvPr id="3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35" style="position:absolute;margin-left:7.85pt;margin-top:2.5pt;width:34.05pt;height:12pt;z-index:25219788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35Y4Q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BRC35Y4QIAAHELAAAOAAAAAAAAAAAAAAAA&#10;AC4CAABkcnMvZTJvRG9jLnhtbFBLAQItABQABgAIAAAAIQCaf3dk3AAAAAYBAAAPAAAAAAAAAAAA&#10;AAAAADsFAABkcnMvZG93bnJldi54bWxQSwUGAAAAAAQABADzAAAARAYAAAAA&#10;" w14:anchorId="2F1D381C">
                      <v:group id="Group 33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"/>
                      <w10:wrap type="square" anchorx="margin" anchory="margin"/>
                    </v:group>
                  </w:pict>
                </mc:Fallback>
              </mc:AlternateContent>
            </w:r>
          </w:p>
        </w:tc>
        <w:tc>
          <w:tcPr>
            <w:tcW w:w="972" w:type="pct"/>
            <w:gridSpan w:val="3"/>
          </w:tcPr>
          <w:p w14:paraId="17E274FE" w14:textId="3A038FA8" w:rsidR="003D1481" w:rsidRPr="00504735" w:rsidRDefault="003D1481" w:rsidP="00DF6643">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From__/__/____</w:t>
            </w:r>
          </w:p>
          <w:p w14:paraId="691FFD38" w14:textId="65AEE9FF"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514" w:type="pct"/>
            <w:gridSpan w:val="2"/>
          </w:tcPr>
          <w:p w14:paraId="0B423785" w14:textId="77777777" w:rsidR="003D1481" w:rsidRPr="00504735" w:rsidRDefault="003D1481" w:rsidP="003D1481">
            <w:pPr>
              <w:pStyle w:val="ListParagraph1"/>
              <w:spacing w:after="0"/>
              <w:ind w:left="0"/>
              <w:rPr>
                <w:rFonts w:eastAsia="Times New Roman" w:cstheme="minorHAnsi"/>
                <w:color w:val="000000"/>
                <w:szCs w:val="20"/>
                <w:lang w:val="fr-FR"/>
              </w:rPr>
            </w:pPr>
          </w:p>
          <w:p w14:paraId="0658AB8F"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_______</w:t>
            </w:r>
          </w:p>
        </w:tc>
        <w:tc>
          <w:tcPr>
            <w:tcW w:w="322" w:type="pct"/>
            <w:vMerge/>
          </w:tcPr>
          <w:p w14:paraId="12BA2FF2" w14:textId="77777777" w:rsidR="003D1481" w:rsidRPr="00504735" w:rsidRDefault="003D1481" w:rsidP="003D1481">
            <w:pPr>
              <w:pStyle w:val="ListParagraph1"/>
              <w:spacing w:after="0"/>
              <w:rPr>
                <w:rFonts w:eastAsia="Times New Roman" w:cstheme="minorHAnsi"/>
                <w:color w:val="000000"/>
                <w:szCs w:val="20"/>
                <w:lang w:val="fr-FR"/>
              </w:rPr>
            </w:pPr>
          </w:p>
        </w:tc>
      </w:tr>
      <w:tr w:rsidR="003D1481" w:rsidRPr="006974FC" w14:paraId="749CD56C" w14:textId="77777777" w:rsidTr="003D1481">
        <w:tblPrEx>
          <w:jc w:val="left"/>
        </w:tblPrEx>
        <w:trPr>
          <w:trHeight w:val="20"/>
        </w:trPr>
        <w:tc>
          <w:tcPr>
            <w:tcW w:w="286" w:type="pct"/>
          </w:tcPr>
          <w:p w14:paraId="79719B82"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1667B920" w14:textId="5A32C567" w:rsidR="003D1481" w:rsidRPr="00504735" w:rsidRDefault="003D1481" w:rsidP="003D1481">
            <w:pPr>
              <w:rPr>
                <w:rFonts w:cstheme="minorHAnsi"/>
                <w:b/>
                <w:bCs/>
                <w:szCs w:val="20"/>
                <w:lang w:val="fr-FR"/>
              </w:rPr>
            </w:pPr>
            <w:r w:rsidRPr="00504735">
              <w:rPr>
                <w:rFonts w:cstheme="minorHAnsi"/>
                <w:bCs/>
                <w:szCs w:val="20"/>
              </w:rPr>
              <w:t xml:space="preserve">Male condom </w:t>
            </w:r>
          </w:p>
        </w:tc>
        <w:tc>
          <w:tcPr>
            <w:tcW w:w="666" w:type="pct"/>
          </w:tcPr>
          <w:p w14:paraId="2435AD82" w14:textId="6A93A8FB"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198912" behindDoc="0" locked="0" layoutInCell="1" allowOverlap="1" wp14:anchorId="045A1FD1" wp14:editId="108341A9">
                      <wp:simplePos x="0" y="0"/>
                      <wp:positionH relativeFrom="margin">
                        <wp:posOffset>99695</wp:posOffset>
                      </wp:positionH>
                      <wp:positionV relativeFrom="margin">
                        <wp:posOffset>31750</wp:posOffset>
                      </wp:positionV>
                      <wp:extent cx="432435" cy="152400"/>
                      <wp:effectExtent l="0" t="0" r="24765" b="19050"/>
                      <wp:wrapSquare wrapText="bothSides"/>
                      <wp:docPr id="340" name="Group 34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41" name="Group 341"/>
                              <wpg:cNvGrpSpPr/>
                              <wpg:grpSpPr>
                                <a:xfrm>
                                  <a:off x="0" y="0"/>
                                  <a:ext cx="293370" cy="152400"/>
                                  <a:chOff x="8711" y="2856"/>
                                  <a:chExt cx="1080" cy="360"/>
                                </a:xfrm>
                              </wpg:grpSpPr>
                              <wps:wsp>
                                <wps:cNvPr id="3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4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40" style="position:absolute;margin-left:7.85pt;margin-top:2.5pt;width:34.05pt;height:12pt;z-index:25219891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Mq5I2jmAgAAcQsAAA4AAAAAAAAA&#10;AAAAAAAALgIAAGRycy9lMm9Eb2MueG1sUEsBAi0AFAAGAAgAAAAhAJp/d2TcAAAABgEAAA8AAAAA&#10;AAAAAAAAAAAAQAUAAGRycy9kb3ducmV2LnhtbFBLBQYAAAAABAAEAPMAAABJBgAAAAA=&#10;" w14:anchorId="52DBC664">
                      <v:group id="Group 34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zbExQAAANwAAAAPAAAAZHJzL2Rvd25yZXYueG1sRI9Pa8JA&#10;FMTvhX6H5RV6azY1Im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CN0zbE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"/>
                      <w10:wrap type="square" anchorx="margin" anchory="margin"/>
                    </v:group>
                  </w:pict>
                </mc:Fallback>
              </mc:AlternateContent>
            </w:r>
          </w:p>
        </w:tc>
        <w:tc>
          <w:tcPr>
            <w:tcW w:w="618" w:type="pct"/>
          </w:tcPr>
          <w:p w14:paraId="3A4E2680" w14:textId="4BE8639A" w:rsidR="003D1481" w:rsidRPr="00504735" w:rsidRDefault="003D1481" w:rsidP="003D1481">
            <w:pP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199936" behindDoc="0" locked="0" layoutInCell="1" allowOverlap="1" wp14:anchorId="167AB4BB" wp14:editId="7C743695">
                      <wp:simplePos x="0" y="0"/>
                      <wp:positionH relativeFrom="margin">
                        <wp:posOffset>102235</wp:posOffset>
                      </wp:positionH>
                      <wp:positionV relativeFrom="margin">
                        <wp:posOffset>29845</wp:posOffset>
                      </wp:positionV>
                      <wp:extent cx="432435" cy="152400"/>
                      <wp:effectExtent l="0" t="0" r="24765" b="19050"/>
                      <wp:wrapSquare wrapText="bothSides"/>
                      <wp:docPr id="345" name="Group 34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46" name="Group 346"/>
                              <wpg:cNvGrpSpPr/>
                              <wpg:grpSpPr>
                                <a:xfrm>
                                  <a:off x="0" y="0"/>
                                  <a:ext cx="293370" cy="152400"/>
                                  <a:chOff x="8711" y="2856"/>
                                  <a:chExt cx="1080" cy="360"/>
                                </a:xfrm>
                              </wpg:grpSpPr>
                              <wps:wsp>
                                <wps:cNvPr id="34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4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45" style="position:absolute;margin-left:8.05pt;margin-top:2.35pt;width:34.05pt;height:12pt;z-index:25219993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" w14:anchorId="5A3DA8E1">
                      <v:group id="Group 34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wEuxQAAANwAAAAPAAAAZHJzL2Rvd25yZXYueG1sRI9Ba8JA&#10;FITvhf6H5RV6azZqK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DsOwEuxQAAANwAAAAP&#10;AAAAAAAAAAAAAAAAAAcCAABkcnMvZG93bnJldi54bWxQSwUGAAAAAAMAAwC3AAAA+QIAAAAA&#10;"/>
                      <w10:wrap type="square" anchorx="margin" anchory="margin"/>
                    </v:group>
                  </w:pict>
                </mc:Fallback>
              </mc:AlternateContent>
            </w:r>
          </w:p>
        </w:tc>
        <w:tc>
          <w:tcPr>
            <w:tcW w:w="616" w:type="pct"/>
            <w:gridSpan w:val="3"/>
          </w:tcPr>
          <w:p w14:paraId="6327C0E8" w14:textId="113178AF"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00960" behindDoc="0" locked="0" layoutInCell="1" allowOverlap="1" wp14:anchorId="115EEB5E" wp14:editId="017824BB">
                      <wp:simplePos x="0" y="0"/>
                      <wp:positionH relativeFrom="margin">
                        <wp:posOffset>99695</wp:posOffset>
                      </wp:positionH>
                      <wp:positionV relativeFrom="margin">
                        <wp:posOffset>31750</wp:posOffset>
                      </wp:positionV>
                      <wp:extent cx="432435" cy="152400"/>
                      <wp:effectExtent l="0" t="0" r="24765" b="19050"/>
                      <wp:wrapSquare wrapText="bothSides"/>
                      <wp:docPr id="350" name="Group 35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1" name="Group 351"/>
                              <wpg:cNvGrpSpPr/>
                              <wpg:grpSpPr>
                                <a:xfrm>
                                  <a:off x="0" y="0"/>
                                  <a:ext cx="293370" cy="152400"/>
                                  <a:chOff x="8711" y="2856"/>
                                  <a:chExt cx="1080" cy="360"/>
                                </a:xfrm>
                              </wpg:grpSpPr>
                              <wps:wsp>
                                <wps:cNvPr id="3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50" style="position:absolute;margin-left:7.85pt;margin-top:2.5pt;width:34.05pt;height:12pt;z-index:25220096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uHA4g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J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BiCo4cxyOEM4BVMJNhi1v1emrYcrqcq8gJ18FyMXl5ClrHQI7rzqnAU2tr6egJbjY7QM&#10;2hM8YNm/o+U8iPbP8Cstbdf/P2m5awsno2h4jKKnrJzQXaa2gR/2Xj+cTGYHvbdvNLva+Fo+oZae&#10;snw6nsK9zrWb7g5qL45D2ZXb3U158QQ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NNLhwOICAABxCwAADgAAAAAAAAAAAAAA&#10;AAAuAgAAZHJzL2Uyb0RvYy54bWxQSwECLQAUAAYACAAAACEAmn93ZNwAAAAGAQAADwAAAAAAAAAA&#10;AAAAAAA8BQAAZHJzL2Rvd25yZXYueG1sUEsFBgAAAAAEAAQA8wAAAEUGAAAAAA==&#10;" w14:anchorId="258C12B6">
                      <v:group id="Group 35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WCxQAAANwAAAAPAAAAZHJzL2Rvd25yZXYueG1sRI9Pa8JA&#10;FMTvQr/D8gq96cZIpa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BnRgWC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qAZxQAAANwAAAAPAAAAZHJzL2Rvd25yZXYueG1sRI9Pa8JA&#10;FMTvhX6H5RV6azY1KG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AICqAZ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"/>
                      <w10:wrap type="square" anchorx="margin" anchory="margin"/>
                    </v:group>
                  </w:pict>
                </mc:Fallback>
              </mc:AlternateContent>
            </w:r>
          </w:p>
        </w:tc>
        <w:tc>
          <w:tcPr>
            <w:tcW w:w="972" w:type="pct"/>
            <w:gridSpan w:val="3"/>
          </w:tcPr>
          <w:p w14:paraId="534E3D45" w14:textId="0E92EC8B" w:rsidR="003D1481" w:rsidRPr="00504735" w:rsidRDefault="003D1481" w:rsidP="00DF6643">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From__/__/____</w:t>
            </w:r>
          </w:p>
          <w:p w14:paraId="73DBC94E" w14:textId="7B9167C4"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514" w:type="pct"/>
            <w:gridSpan w:val="2"/>
          </w:tcPr>
          <w:p w14:paraId="51C6B131" w14:textId="77777777" w:rsidR="003D1481" w:rsidRPr="00504735" w:rsidRDefault="003D1481" w:rsidP="003D1481">
            <w:pPr>
              <w:pStyle w:val="ListParagraph1"/>
              <w:spacing w:after="0"/>
              <w:ind w:left="0"/>
              <w:rPr>
                <w:rFonts w:eastAsia="Times New Roman" w:cstheme="minorHAnsi"/>
                <w:color w:val="000000"/>
                <w:szCs w:val="20"/>
                <w:lang w:val="fr-FR"/>
              </w:rPr>
            </w:pPr>
          </w:p>
          <w:p w14:paraId="4E888861"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_______</w:t>
            </w:r>
          </w:p>
        </w:tc>
        <w:tc>
          <w:tcPr>
            <w:tcW w:w="322" w:type="pct"/>
            <w:vMerge/>
          </w:tcPr>
          <w:p w14:paraId="66E4DA70" w14:textId="77777777" w:rsidR="003D1481" w:rsidRPr="00504735" w:rsidRDefault="003D1481" w:rsidP="003D1481">
            <w:pPr>
              <w:pStyle w:val="ListParagraph1"/>
              <w:spacing w:after="0"/>
              <w:rPr>
                <w:rFonts w:eastAsia="Times New Roman" w:cstheme="minorHAnsi"/>
                <w:color w:val="000000"/>
                <w:szCs w:val="20"/>
                <w:lang w:val="fr-FR"/>
              </w:rPr>
            </w:pPr>
          </w:p>
        </w:tc>
      </w:tr>
      <w:tr w:rsidR="003D1481" w:rsidRPr="006974FC" w14:paraId="03D50F29" w14:textId="77777777" w:rsidTr="003D1481">
        <w:tblPrEx>
          <w:jc w:val="left"/>
        </w:tblPrEx>
        <w:trPr>
          <w:trHeight w:val="20"/>
        </w:trPr>
        <w:tc>
          <w:tcPr>
            <w:tcW w:w="286" w:type="pct"/>
          </w:tcPr>
          <w:p w14:paraId="3FB48F2A"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0CE50CB6" w14:textId="71DF6C5C" w:rsidR="003D1481" w:rsidRPr="00504735" w:rsidRDefault="003D1481" w:rsidP="003D1481">
            <w:pPr>
              <w:rPr>
                <w:rFonts w:cstheme="minorHAnsi"/>
                <w:b/>
                <w:bCs/>
                <w:szCs w:val="20"/>
                <w:lang w:val="fr-FR"/>
              </w:rPr>
            </w:pPr>
            <w:r w:rsidRPr="00504735">
              <w:rPr>
                <w:rFonts w:cstheme="minorHAnsi"/>
                <w:bCs/>
                <w:szCs w:val="20"/>
              </w:rPr>
              <w:t>Female condom</w:t>
            </w:r>
          </w:p>
        </w:tc>
        <w:tc>
          <w:tcPr>
            <w:tcW w:w="666" w:type="pct"/>
          </w:tcPr>
          <w:p w14:paraId="4A255C69" w14:textId="1996FEBB"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01984" behindDoc="0" locked="0" layoutInCell="1" allowOverlap="1" wp14:anchorId="7925DA85" wp14:editId="3C3D1030">
                      <wp:simplePos x="0" y="0"/>
                      <wp:positionH relativeFrom="margin">
                        <wp:posOffset>99695</wp:posOffset>
                      </wp:positionH>
                      <wp:positionV relativeFrom="margin">
                        <wp:posOffset>31750</wp:posOffset>
                      </wp:positionV>
                      <wp:extent cx="432435" cy="152400"/>
                      <wp:effectExtent l="0" t="0" r="24765" b="19050"/>
                      <wp:wrapSquare wrapText="bothSides"/>
                      <wp:docPr id="355" name="Group 35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6" name="Group 356"/>
                              <wpg:cNvGrpSpPr/>
                              <wpg:grpSpPr>
                                <a:xfrm>
                                  <a:off x="0" y="0"/>
                                  <a:ext cx="293370" cy="152400"/>
                                  <a:chOff x="8711" y="2856"/>
                                  <a:chExt cx="1080" cy="360"/>
                                </a:xfrm>
                              </wpg:grpSpPr>
                              <wps:wsp>
                                <wps:cNvPr id="35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55" style="position:absolute;margin-left:7.85pt;margin-top:2.5pt;width:34.05pt;height:12pt;z-index:25220198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Ec4g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138RHOICAABxCwAADgAAAAAAAAAAAAAA&#10;AAAuAgAAZHJzL2Uyb0RvYy54bWxQSwECLQAUAAYACAAAACEAmn93ZNwAAAAGAQAADwAAAAAAAAAA&#10;AAAAAAA8BQAAZHJzL2Rvd25yZXYueG1sUEsFBgAAAAAEAAQA8wAAAEUGAAAAAA==&#10;" w14:anchorId="63060B7E">
                      <v:group id="Group 35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aYa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8RT+z4QjIBd/AAAA//8DAFBLAQItABQABgAIAAAAIQDb4fbL7gAAAIUBAAATAAAAAAAAAAAA&#10;AAAAAAAAAABbQ29udGVudF9UeXBlc10ueG1sUEsBAi0AFAAGAAgAAAAhAFr0LFu/AAAAFQEAAAsA&#10;AAAAAAAAAAAAAAAAHwEAAF9yZWxzLy5yZWxzUEsBAi0AFAAGAAgAAAAhAHcxphr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fzxQAAANwAAAAPAAAAZHJzL2Rvd25yZXYueG1sRI9Ba8JA&#10;FITvhf6H5RV6azYqL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Bp4pfzxQAAANwAAAAP&#10;AAAAAAAAAAAAAAAAAAcCAABkcnMvZG93bnJldi54bWxQSwUGAAAAAAMAAwC3AAAA+QIAAAAA&#10;"/>
                      <w10:wrap type="square" anchorx="margin" anchory="margin"/>
                    </v:group>
                  </w:pict>
                </mc:Fallback>
              </mc:AlternateContent>
            </w:r>
          </w:p>
        </w:tc>
        <w:tc>
          <w:tcPr>
            <w:tcW w:w="618" w:type="pct"/>
          </w:tcPr>
          <w:p w14:paraId="16570E20" w14:textId="3E61B498" w:rsidR="003D1481" w:rsidRPr="00504735" w:rsidRDefault="003D1481" w:rsidP="003D1481">
            <w:pP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03008" behindDoc="0" locked="0" layoutInCell="1" allowOverlap="1" wp14:anchorId="0DA2C7CC" wp14:editId="38D7A617">
                      <wp:simplePos x="0" y="0"/>
                      <wp:positionH relativeFrom="margin">
                        <wp:posOffset>102235</wp:posOffset>
                      </wp:positionH>
                      <wp:positionV relativeFrom="margin">
                        <wp:posOffset>29845</wp:posOffset>
                      </wp:positionV>
                      <wp:extent cx="432435" cy="152400"/>
                      <wp:effectExtent l="0" t="0" r="24765" b="19050"/>
                      <wp:wrapSquare wrapText="bothSides"/>
                      <wp:docPr id="360" name="Group 36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1" name="Group 361"/>
                              <wpg:cNvGrpSpPr/>
                              <wpg:grpSpPr>
                                <a:xfrm>
                                  <a:off x="0" y="0"/>
                                  <a:ext cx="293370" cy="152400"/>
                                  <a:chOff x="8711" y="2856"/>
                                  <a:chExt cx="1080" cy="360"/>
                                </a:xfrm>
                              </wpg:grpSpPr>
                              <wps:wsp>
                                <wps:cNvPr id="36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6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60" style="position:absolute;margin-left:8.05pt;margin-top:2.35pt;width:34.05pt;height:12pt;z-index:25220300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K2fIDuECAABxCwAADgAAAAAAAAAAAAAA&#10;AAAuAgAAZHJzL2Uyb0RvYy54bWxQSwECLQAUAAYACAAAACEACWjHf90AAAAGAQAADwAAAAAAAAAA&#10;AAAAAAA7BQAAZHJzL2Rvd25yZXYueG1sUEsFBgAAAAAEAAQA8wAAAEUGAAAAAA==&#10;" w14:anchorId="50FD18A9">
                      <v:group id="Group 36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Wyn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"/>
                      <w10:wrap type="square" anchorx="margin" anchory="margin"/>
                    </v:group>
                  </w:pict>
                </mc:Fallback>
              </mc:AlternateContent>
            </w:r>
          </w:p>
        </w:tc>
        <w:tc>
          <w:tcPr>
            <w:tcW w:w="616" w:type="pct"/>
            <w:gridSpan w:val="3"/>
          </w:tcPr>
          <w:p w14:paraId="24C59D45" w14:textId="1669A76B"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04032" behindDoc="0" locked="0" layoutInCell="1" allowOverlap="1" wp14:anchorId="440B970C" wp14:editId="0BAE8745">
                      <wp:simplePos x="0" y="0"/>
                      <wp:positionH relativeFrom="margin">
                        <wp:posOffset>99695</wp:posOffset>
                      </wp:positionH>
                      <wp:positionV relativeFrom="margin">
                        <wp:posOffset>31750</wp:posOffset>
                      </wp:positionV>
                      <wp:extent cx="432435" cy="152400"/>
                      <wp:effectExtent l="0" t="0" r="24765" b="19050"/>
                      <wp:wrapSquare wrapText="bothSides"/>
                      <wp:docPr id="368" name="Group 36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9" name="Group 369"/>
                              <wpg:cNvGrpSpPr/>
                              <wpg:grpSpPr>
                                <a:xfrm>
                                  <a:off x="0" y="0"/>
                                  <a:ext cx="293370" cy="152400"/>
                                  <a:chOff x="8711" y="2856"/>
                                  <a:chExt cx="1080" cy="360"/>
                                </a:xfrm>
                              </wpg:grpSpPr>
                              <wps:wsp>
                                <wps:cNvPr id="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68" style="position:absolute;margin-left:7.85pt;margin-top:2.5pt;width:34.05pt;height:12pt;z-index:25220403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hd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Agcuhd4QIAAHELAAAOAAAAAAAAAAAAAAAA&#10;AC4CAABkcnMvZTJvRG9jLnhtbFBLAQItABQABgAIAAAAIQCaf3dk3AAAAAYBAAAPAAAAAAAAAAAA&#10;AAAAADsFAABkcnMvZG93bnJldi54bWxQSwUGAAAAAAQABADzAAAARAYAAAAA&#10;" w14:anchorId="332B9CB8">
                      <v:group id="Group 369"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"/>
                      <w10:wrap type="square" anchorx="margin" anchory="margin"/>
                    </v:group>
                  </w:pict>
                </mc:Fallback>
              </mc:AlternateContent>
            </w:r>
          </w:p>
        </w:tc>
        <w:tc>
          <w:tcPr>
            <w:tcW w:w="972" w:type="pct"/>
            <w:gridSpan w:val="3"/>
          </w:tcPr>
          <w:p w14:paraId="2AA21284" w14:textId="541BAFCE" w:rsidR="003D1481" w:rsidRPr="00504735" w:rsidRDefault="003D1481" w:rsidP="00DF6643">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From__/__/____</w:t>
            </w:r>
          </w:p>
          <w:p w14:paraId="6E719B35" w14:textId="26AD1A69"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514" w:type="pct"/>
            <w:gridSpan w:val="2"/>
          </w:tcPr>
          <w:p w14:paraId="175C3226" w14:textId="77777777" w:rsidR="003D1481" w:rsidRPr="00504735" w:rsidRDefault="003D1481" w:rsidP="003D1481">
            <w:pPr>
              <w:pStyle w:val="ListParagraph1"/>
              <w:spacing w:after="0"/>
              <w:ind w:left="0"/>
              <w:rPr>
                <w:rFonts w:eastAsia="Times New Roman" w:cstheme="minorHAnsi"/>
                <w:color w:val="000000"/>
                <w:szCs w:val="20"/>
                <w:lang w:val="fr-FR"/>
              </w:rPr>
            </w:pPr>
          </w:p>
          <w:p w14:paraId="46FC92E0"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_______</w:t>
            </w:r>
          </w:p>
        </w:tc>
        <w:tc>
          <w:tcPr>
            <w:tcW w:w="322" w:type="pct"/>
            <w:vMerge/>
          </w:tcPr>
          <w:p w14:paraId="629B889E" w14:textId="77777777" w:rsidR="003D1481" w:rsidRPr="00504735" w:rsidRDefault="003D1481" w:rsidP="003D1481">
            <w:pPr>
              <w:pStyle w:val="ListParagraph1"/>
              <w:spacing w:after="0"/>
              <w:rPr>
                <w:rFonts w:eastAsia="Times New Roman" w:cstheme="minorHAnsi"/>
                <w:color w:val="000000"/>
                <w:szCs w:val="20"/>
                <w:lang w:val="fr-FR"/>
              </w:rPr>
            </w:pPr>
          </w:p>
        </w:tc>
      </w:tr>
      <w:tr w:rsidR="003D1481" w:rsidRPr="006974FC" w14:paraId="45E8F4FF" w14:textId="77777777" w:rsidTr="003D1481">
        <w:tblPrEx>
          <w:jc w:val="left"/>
        </w:tblPrEx>
        <w:trPr>
          <w:trHeight w:val="20"/>
        </w:trPr>
        <w:tc>
          <w:tcPr>
            <w:tcW w:w="286" w:type="pct"/>
          </w:tcPr>
          <w:p w14:paraId="1FB351BE"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58F829AC" w14:textId="77777777" w:rsidR="003D1481" w:rsidRPr="00504735" w:rsidRDefault="003D1481" w:rsidP="003D1481">
            <w:pPr>
              <w:rPr>
                <w:rFonts w:cstheme="minorHAnsi"/>
                <w:bCs/>
                <w:szCs w:val="20"/>
                <w:lang w:val="fr-FR"/>
              </w:rPr>
            </w:pPr>
            <w:r w:rsidRPr="00504735">
              <w:rPr>
                <w:rFonts w:cstheme="minorHAnsi"/>
                <w:bCs/>
                <w:szCs w:val="20"/>
              </w:rPr>
              <w:t>Contraception d’urgence</w:t>
            </w:r>
          </w:p>
          <w:p w14:paraId="3D53A231" w14:textId="234CEBA0" w:rsidR="003D1481" w:rsidRPr="00504735" w:rsidRDefault="003D1481" w:rsidP="003D1481">
            <w:pPr>
              <w:rPr>
                <w:rFonts w:cstheme="minorHAnsi"/>
                <w:b/>
                <w:bCs/>
                <w:szCs w:val="20"/>
                <w:lang w:val="fr-FR"/>
              </w:rPr>
            </w:pPr>
          </w:p>
        </w:tc>
        <w:tc>
          <w:tcPr>
            <w:tcW w:w="666" w:type="pct"/>
          </w:tcPr>
          <w:p w14:paraId="4C82062B" w14:textId="3622E13E"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05056" behindDoc="0" locked="0" layoutInCell="1" allowOverlap="1" wp14:anchorId="418828B9" wp14:editId="1F8F2610">
                      <wp:simplePos x="0" y="0"/>
                      <wp:positionH relativeFrom="margin">
                        <wp:posOffset>99695</wp:posOffset>
                      </wp:positionH>
                      <wp:positionV relativeFrom="margin">
                        <wp:posOffset>31750</wp:posOffset>
                      </wp:positionV>
                      <wp:extent cx="432435" cy="152400"/>
                      <wp:effectExtent l="0" t="0" r="24765" b="19050"/>
                      <wp:wrapSquare wrapText="bothSides"/>
                      <wp:docPr id="373" name="Group 37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4" name="Group 374"/>
                              <wpg:cNvGrpSpPr/>
                              <wpg:grpSpPr>
                                <a:xfrm>
                                  <a:off x="0" y="0"/>
                                  <a:ext cx="293370" cy="152400"/>
                                  <a:chOff x="8711" y="2856"/>
                                  <a:chExt cx="1080" cy="360"/>
                                </a:xfrm>
                              </wpg:grpSpPr>
                              <wps:wsp>
                                <wps:cNvPr id="37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73" style="position:absolute;margin-left:7.85pt;margin-top:2.5pt;width:34.05pt;height:12pt;z-index:25220505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" w14:anchorId="282503CD">
                      <v:group id="Group 374"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GW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6Rj+z4QjIBd/AAAA//8DAFBLAQItABQABgAIAAAAIQDb4fbL7gAAAIUBAAATAAAAAAAAAAAA&#10;AAAAAAAAAABbQ29udGVudF9UeXBlc10ueG1sUEsBAi0AFAAGAAgAAAAhAFr0LFu/AAAAFQEAAAsA&#10;AAAAAAAAAAAAAAAAHwEAAF9yZWxzLy5yZWxzUEsBAi0AFAAGAAgAAAAhAKMawZb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h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cl/J0JR0CufwEAAP//AwBQSwECLQAUAAYACAAAACEA2+H2y+4AAACFAQAAEwAAAAAAAAAA&#10;AAAAAAAAAAAAW0NvbnRlbnRfVHlwZXNdLnhtbFBLAQItABQABgAIAAAAIQBa9CxbvwAAABUBAAAL&#10;AAAAAAAAAAAAAAAAAB8BAABfcmVscy8ucmVsc1BLAQItABQABgAIAAAAIQBTyF/h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"/>
                      <w10:wrap type="square" anchorx="margin" anchory="margin"/>
                    </v:group>
                  </w:pict>
                </mc:Fallback>
              </mc:AlternateContent>
            </w:r>
          </w:p>
        </w:tc>
        <w:tc>
          <w:tcPr>
            <w:tcW w:w="618" w:type="pct"/>
          </w:tcPr>
          <w:p w14:paraId="33338DB1" w14:textId="3CC5E445" w:rsidR="003D1481" w:rsidRPr="00504735" w:rsidRDefault="003D1481" w:rsidP="003D1481">
            <w:pP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06080" behindDoc="0" locked="0" layoutInCell="1" allowOverlap="1" wp14:anchorId="51B3FA05" wp14:editId="008B733A">
                      <wp:simplePos x="0" y="0"/>
                      <wp:positionH relativeFrom="margin">
                        <wp:posOffset>102235</wp:posOffset>
                      </wp:positionH>
                      <wp:positionV relativeFrom="margin">
                        <wp:posOffset>29845</wp:posOffset>
                      </wp:positionV>
                      <wp:extent cx="432435" cy="152400"/>
                      <wp:effectExtent l="0" t="0" r="24765" b="19050"/>
                      <wp:wrapSquare wrapText="bothSides"/>
                      <wp:docPr id="378" name="Group 37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9" name="Group 379"/>
                              <wpg:cNvGrpSpPr/>
                              <wpg:grpSpPr>
                                <a:xfrm>
                                  <a:off x="0" y="0"/>
                                  <a:ext cx="293370" cy="152400"/>
                                  <a:chOff x="8711" y="2856"/>
                                  <a:chExt cx="1080" cy="360"/>
                                </a:xfrm>
                              </wpg:grpSpPr>
                              <wps:wsp>
                                <wps:cNvPr id="38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8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78" style="position:absolute;margin-left:8.05pt;margin-top:2.35pt;width:34.05pt;height:12pt;z-index:25220608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W6N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jdlujeECAABxCwAADgAAAAAAAAAAAAAA&#10;AAAuAgAAZHJzL2Uyb0RvYy54bWxQSwECLQAUAAYACAAAACEACWjHf90AAAAGAQAADwAAAAAAAAAA&#10;AAAAAAA7BQAAZHJzL2Rvd25yZXYueG1sUEsFBgAAAAAEAAQA8wAAAEUGAAAAAA==&#10;" w14:anchorId="334E42B7">
                      <v:group id="Group 379"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"/>
                      <w10:wrap type="square" anchorx="margin" anchory="margin"/>
                    </v:group>
                  </w:pict>
                </mc:Fallback>
              </mc:AlternateContent>
            </w:r>
          </w:p>
        </w:tc>
        <w:tc>
          <w:tcPr>
            <w:tcW w:w="616" w:type="pct"/>
            <w:gridSpan w:val="3"/>
          </w:tcPr>
          <w:p w14:paraId="5BCF929F" w14:textId="49B785B7"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07104" behindDoc="0" locked="0" layoutInCell="1" allowOverlap="1" wp14:anchorId="00D030A5" wp14:editId="4DE6E2BD">
                      <wp:simplePos x="0" y="0"/>
                      <wp:positionH relativeFrom="margin">
                        <wp:posOffset>99695</wp:posOffset>
                      </wp:positionH>
                      <wp:positionV relativeFrom="margin">
                        <wp:posOffset>31750</wp:posOffset>
                      </wp:positionV>
                      <wp:extent cx="432435" cy="152400"/>
                      <wp:effectExtent l="0" t="0" r="24765" b="19050"/>
                      <wp:wrapSquare wrapText="bothSides"/>
                      <wp:docPr id="383" name="Group 38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48" name="Group 448"/>
                              <wpg:cNvGrpSpPr/>
                              <wpg:grpSpPr>
                                <a:xfrm>
                                  <a:off x="0" y="0"/>
                                  <a:ext cx="293370" cy="152400"/>
                                  <a:chOff x="8711" y="2856"/>
                                  <a:chExt cx="1080" cy="360"/>
                                </a:xfrm>
                              </wpg:grpSpPr>
                              <wps:wsp>
                                <wps:cNvPr id="4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83" style="position:absolute;margin-left:7.85pt;margin-top:2.5pt;width:34.05pt;height:12pt;z-index:25220710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EoOTNLmAgAAcQsAAA4AAAAAAAAA&#10;AAAAAAAALgIAAGRycy9lMm9Eb2MueG1sUEsBAi0AFAAGAAgAAAAhAJp/d2TcAAAABgEAAA8AAAAA&#10;AAAAAAAAAAAAQAUAAGRycy9kb3ducmV2LnhtbFBLBQYAAAAABAAEAPMAAABJBgAAAAA=&#10;" w14:anchorId="6E0027BB">
                      <v:group id="Group 44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"/>
                      <w10:wrap type="square" anchorx="margin" anchory="margin"/>
                    </v:group>
                  </w:pict>
                </mc:Fallback>
              </mc:AlternateContent>
            </w:r>
          </w:p>
        </w:tc>
        <w:tc>
          <w:tcPr>
            <w:tcW w:w="972" w:type="pct"/>
            <w:gridSpan w:val="3"/>
          </w:tcPr>
          <w:p w14:paraId="00EDFF87" w14:textId="4230FB95" w:rsidR="003D1481" w:rsidRPr="00504735" w:rsidRDefault="003D1481" w:rsidP="00DF6643">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From__/__/____</w:t>
            </w:r>
          </w:p>
          <w:p w14:paraId="1A9C17AA" w14:textId="45708ED2"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514" w:type="pct"/>
            <w:gridSpan w:val="2"/>
          </w:tcPr>
          <w:p w14:paraId="71449FFC" w14:textId="77777777" w:rsidR="003D1481" w:rsidRPr="00504735" w:rsidRDefault="003D1481" w:rsidP="003D1481">
            <w:pPr>
              <w:pStyle w:val="ListParagraph1"/>
              <w:spacing w:after="0"/>
              <w:ind w:left="0"/>
              <w:rPr>
                <w:rFonts w:eastAsia="Times New Roman" w:cstheme="minorHAnsi"/>
                <w:color w:val="000000"/>
                <w:szCs w:val="20"/>
                <w:lang w:val="fr-FR"/>
              </w:rPr>
            </w:pPr>
          </w:p>
          <w:p w14:paraId="70BA6E78"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_______</w:t>
            </w:r>
          </w:p>
        </w:tc>
        <w:tc>
          <w:tcPr>
            <w:tcW w:w="322" w:type="pct"/>
            <w:vMerge/>
          </w:tcPr>
          <w:p w14:paraId="3B2CEF66" w14:textId="77777777" w:rsidR="003D1481" w:rsidRPr="00504735" w:rsidRDefault="003D1481" w:rsidP="003D1481">
            <w:pPr>
              <w:pStyle w:val="ListParagraph1"/>
              <w:spacing w:after="0"/>
              <w:rPr>
                <w:rFonts w:eastAsia="Times New Roman" w:cstheme="minorHAnsi"/>
                <w:color w:val="000000"/>
                <w:szCs w:val="20"/>
                <w:lang w:val="fr-FR"/>
              </w:rPr>
            </w:pPr>
          </w:p>
        </w:tc>
      </w:tr>
      <w:tr w:rsidR="003D1481" w:rsidRPr="006974FC" w14:paraId="57DFE640" w14:textId="77777777" w:rsidTr="003D1481">
        <w:tblPrEx>
          <w:jc w:val="left"/>
        </w:tblPrEx>
        <w:trPr>
          <w:trHeight w:val="20"/>
        </w:trPr>
        <w:tc>
          <w:tcPr>
            <w:tcW w:w="286" w:type="pct"/>
          </w:tcPr>
          <w:p w14:paraId="150BA56B"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5D82A15D" w14:textId="77777777" w:rsidR="003D1481" w:rsidRPr="00504735" w:rsidRDefault="003D1481" w:rsidP="003D1481">
            <w:pPr>
              <w:rPr>
                <w:rFonts w:cstheme="minorHAnsi"/>
                <w:bCs/>
                <w:szCs w:val="20"/>
                <w:lang w:val="fr-FR"/>
              </w:rPr>
            </w:pPr>
            <w:r w:rsidRPr="00504735">
              <w:rPr>
                <w:rFonts w:cstheme="minorHAnsi"/>
                <w:bCs/>
                <w:szCs w:val="20"/>
              </w:rPr>
              <w:t>IUD</w:t>
            </w:r>
          </w:p>
          <w:p w14:paraId="7AD5B7FC" w14:textId="43638F70" w:rsidR="003D1481" w:rsidRPr="00504735" w:rsidRDefault="003D1481" w:rsidP="003D1481">
            <w:pPr>
              <w:rPr>
                <w:rFonts w:cstheme="minorHAnsi"/>
                <w:b/>
                <w:bCs/>
                <w:szCs w:val="20"/>
                <w:lang w:val="fr-FR"/>
              </w:rPr>
            </w:pPr>
          </w:p>
        </w:tc>
        <w:tc>
          <w:tcPr>
            <w:tcW w:w="666" w:type="pct"/>
          </w:tcPr>
          <w:p w14:paraId="74002EA3" w14:textId="29592EDE"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08128" behindDoc="0" locked="0" layoutInCell="1" allowOverlap="1" wp14:anchorId="2D9545DD" wp14:editId="52A5E84E">
                      <wp:simplePos x="0" y="0"/>
                      <wp:positionH relativeFrom="margin">
                        <wp:posOffset>99695</wp:posOffset>
                      </wp:positionH>
                      <wp:positionV relativeFrom="margin">
                        <wp:posOffset>31750</wp:posOffset>
                      </wp:positionV>
                      <wp:extent cx="432435" cy="152400"/>
                      <wp:effectExtent l="0" t="0" r="24765" b="19050"/>
                      <wp:wrapSquare wrapText="bothSides"/>
                      <wp:docPr id="452" name="Group 45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3" name="Group 453"/>
                              <wpg:cNvGrpSpPr/>
                              <wpg:grpSpPr>
                                <a:xfrm>
                                  <a:off x="0" y="0"/>
                                  <a:ext cx="293370" cy="152400"/>
                                  <a:chOff x="8711" y="2856"/>
                                  <a:chExt cx="1080" cy="360"/>
                                </a:xfrm>
                              </wpg:grpSpPr>
                              <wps:wsp>
                                <wps:cNvPr id="45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52" style="position:absolute;margin-left:7.85pt;margin-top:2.5pt;width:34.05pt;height:12pt;z-index:25220812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07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dx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BRDTvmAgAAcQsAAA4AAAAAAAAA&#10;AAAAAAAALgIAAGRycy9lMm9Eb2MueG1sUEsBAi0AFAAGAAgAAAAhAJp/d2TcAAAABgEAAA8AAAAA&#10;AAAAAAAAAAAAQAUAAGRycy9kb3ducmV2LnhtbFBLBQYAAAAABAAEAPMAAABJBgAAAAA=&#10;" w14:anchorId="3FA0B77D">
                      <v:group id="Group 45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"/>
                      <w10:wrap type="square" anchorx="margin" anchory="margin"/>
                    </v:group>
                  </w:pict>
                </mc:Fallback>
              </mc:AlternateContent>
            </w:r>
          </w:p>
        </w:tc>
        <w:tc>
          <w:tcPr>
            <w:tcW w:w="618" w:type="pct"/>
          </w:tcPr>
          <w:p w14:paraId="460A193A" w14:textId="5D802A65" w:rsidR="003D1481" w:rsidRPr="00504735" w:rsidRDefault="003D1481" w:rsidP="003D1481">
            <w:pP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09152" behindDoc="0" locked="0" layoutInCell="1" allowOverlap="1" wp14:anchorId="41CDDAF1" wp14:editId="11552AE4">
                      <wp:simplePos x="0" y="0"/>
                      <wp:positionH relativeFrom="margin">
                        <wp:posOffset>102235</wp:posOffset>
                      </wp:positionH>
                      <wp:positionV relativeFrom="margin">
                        <wp:posOffset>29845</wp:posOffset>
                      </wp:positionV>
                      <wp:extent cx="432435" cy="152400"/>
                      <wp:effectExtent l="0" t="0" r="24765" b="19050"/>
                      <wp:wrapSquare wrapText="bothSides"/>
                      <wp:docPr id="457" name="Group 45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8" name="Group 458"/>
                              <wpg:cNvGrpSpPr/>
                              <wpg:grpSpPr>
                                <a:xfrm>
                                  <a:off x="0" y="0"/>
                                  <a:ext cx="293370" cy="152400"/>
                                  <a:chOff x="8711" y="2856"/>
                                  <a:chExt cx="1080" cy="360"/>
                                </a:xfrm>
                              </wpg:grpSpPr>
                              <wps:wsp>
                                <wps:cNvPr id="4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57" style="position:absolute;margin-left:8.05pt;margin-top:2.35pt;width:34.05pt;height:12pt;z-index:25220915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" w14:anchorId="526F54C3">
                      <v:group id="Group 45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wtxQAAANwAAAAPAAAAZHJzL2Rvd25yZXYueG1sRI9Ba8JA&#10;FITvBf/D8oTemo1apM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CZUpwtxQAAANwAAAAP&#10;AAAAAAAAAAAAAAAAAAcCAABkcnMvZG93bnJldi54bWxQSwUGAAAAAAMAAwC3AAAA+QIAAAAA&#10;"/>
                      <w10:wrap type="square" anchorx="margin" anchory="margin"/>
                    </v:group>
                  </w:pict>
                </mc:Fallback>
              </mc:AlternateContent>
            </w:r>
          </w:p>
        </w:tc>
        <w:tc>
          <w:tcPr>
            <w:tcW w:w="616" w:type="pct"/>
            <w:gridSpan w:val="3"/>
          </w:tcPr>
          <w:p w14:paraId="0C76A336" w14:textId="68F2EF1C"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10176" behindDoc="0" locked="0" layoutInCell="1" allowOverlap="1" wp14:anchorId="0B5B306B" wp14:editId="445D2634">
                      <wp:simplePos x="0" y="0"/>
                      <wp:positionH relativeFrom="margin">
                        <wp:posOffset>99695</wp:posOffset>
                      </wp:positionH>
                      <wp:positionV relativeFrom="margin">
                        <wp:posOffset>31750</wp:posOffset>
                      </wp:positionV>
                      <wp:extent cx="432435" cy="152400"/>
                      <wp:effectExtent l="0" t="0" r="24765" b="19050"/>
                      <wp:wrapSquare wrapText="bothSides"/>
                      <wp:docPr id="462" name="Group 46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3" name="Group 463"/>
                              <wpg:cNvGrpSpPr/>
                              <wpg:grpSpPr>
                                <a:xfrm>
                                  <a:off x="0" y="0"/>
                                  <a:ext cx="293370" cy="152400"/>
                                  <a:chOff x="8711" y="2856"/>
                                  <a:chExt cx="1080" cy="360"/>
                                </a:xfrm>
                              </wpg:grpSpPr>
                              <wps:wsp>
                                <wps:cNvPr id="4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62" style="position:absolute;margin-left:7.85pt;margin-top:2.5pt;width:34.05pt;height:12pt;z-index:25221017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4+s6GeUCAABxCwAADgAAAAAAAAAA&#10;AAAAAAAuAgAAZHJzL2Uyb0RvYy54bWxQSwECLQAUAAYACAAAACEAmn93ZNwAAAAGAQAADwAAAAAA&#10;AAAAAAAAAAA/BQAAZHJzL2Rvd25yZXYueG1sUEsFBgAAAAAEAAQA8wAAAEgGAAAAAA==&#10;" w14:anchorId="31A6C5BF">
                      <v:group id="Group 46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1xAAAANwAAAAPAAAAZHJzL2Rvd25yZXYueG1sRI9Bi8Iw&#10;FITvC/6H8Ba8remqiF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IklP7X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wRZxQAAANwAAAAPAAAAZHJzL2Rvd25yZXYueG1sRI9Ba8JA&#10;FITvBf/D8gRvzUYr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AWuwRZxQAAANwAAAAP&#10;AAAAAAAAAAAAAAAAAAcCAABkcnMvZG93bnJldi54bWxQSwUGAAAAAAMAAwC3AAAA+QIAAAAA&#10;"/>
                      <w10:wrap type="square" anchorx="margin" anchory="margin"/>
                    </v:group>
                  </w:pict>
                </mc:Fallback>
              </mc:AlternateContent>
            </w:r>
          </w:p>
        </w:tc>
        <w:tc>
          <w:tcPr>
            <w:tcW w:w="972" w:type="pct"/>
            <w:gridSpan w:val="3"/>
          </w:tcPr>
          <w:p w14:paraId="5AAB801C" w14:textId="275D6D75" w:rsidR="003D1481" w:rsidRPr="00504735" w:rsidRDefault="003D1481" w:rsidP="00DF6643">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From__/__/____</w:t>
            </w:r>
          </w:p>
          <w:p w14:paraId="0B952C13" w14:textId="005E9F46"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514" w:type="pct"/>
            <w:gridSpan w:val="2"/>
          </w:tcPr>
          <w:p w14:paraId="74C89F28" w14:textId="77777777" w:rsidR="003D1481" w:rsidRPr="00504735" w:rsidRDefault="003D1481" w:rsidP="003D1481">
            <w:pPr>
              <w:pStyle w:val="ListParagraph1"/>
              <w:spacing w:after="0"/>
              <w:ind w:left="0"/>
              <w:rPr>
                <w:rFonts w:eastAsia="Times New Roman" w:cstheme="minorHAnsi"/>
                <w:color w:val="000000"/>
                <w:szCs w:val="20"/>
                <w:lang w:val="fr-FR"/>
              </w:rPr>
            </w:pPr>
          </w:p>
          <w:p w14:paraId="4F8EB297"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_______</w:t>
            </w:r>
          </w:p>
        </w:tc>
        <w:tc>
          <w:tcPr>
            <w:tcW w:w="322" w:type="pct"/>
            <w:vMerge/>
          </w:tcPr>
          <w:p w14:paraId="30661928" w14:textId="77777777" w:rsidR="003D1481" w:rsidRPr="00504735" w:rsidRDefault="003D1481" w:rsidP="003D1481">
            <w:pPr>
              <w:pStyle w:val="ListParagraph1"/>
              <w:spacing w:after="0"/>
              <w:rPr>
                <w:rFonts w:eastAsia="Times New Roman" w:cstheme="minorHAnsi"/>
                <w:color w:val="000000"/>
                <w:szCs w:val="20"/>
                <w:lang w:val="fr-FR"/>
              </w:rPr>
            </w:pPr>
          </w:p>
        </w:tc>
      </w:tr>
      <w:tr w:rsidR="003D1481" w:rsidRPr="006974FC" w14:paraId="29D55CF9" w14:textId="77777777" w:rsidTr="003D1481">
        <w:tblPrEx>
          <w:jc w:val="left"/>
        </w:tblPrEx>
        <w:trPr>
          <w:trHeight w:val="20"/>
        </w:trPr>
        <w:tc>
          <w:tcPr>
            <w:tcW w:w="286" w:type="pct"/>
          </w:tcPr>
          <w:p w14:paraId="43911378"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6BEEF998" w14:textId="77777777" w:rsidR="003D1481" w:rsidRPr="00504735" w:rsidRDefault="003D1481" w:rsidP="003D1481">
            <w:pPr>
              <w:rPr>
                <w:rFonts w:cstheme="minorHAnsi"/>
                <w:bCs/>
                <w:szCs w:val="20"/>
                <w:lang w:val="fr-FR"/>
              </w:rPr>
            </w:pPr>
            <w:r w:rsidRPr="00504735">
              <w:rPr>
                <w:rFonts w:cstheme="minorHAnsi"/>
                <w:bCs/>
                <w:szCs w:val="20"/>
              </w:rPr>
              <w:t>Implant</w:t>
            </w:r>
          </w:p>
          <w:p w14:paraId="2FA4C3DA" w14:textId="77755947" w:rsidR="003D1481" w:rsidRPr="00504735" w:rsidRDefault="003D1481" w:rsidP="003D1481">
            <w:pPr>
              <w:rPr>
                <w:rFonts w:cstheme="minorHAnsi"/>
                <w:b/>
                <w:bCs/>
                <w:szCs w:val="20"/>
                <w:lang w:val="fr-FR"/>
              </w:rPr>
            </w:pPr>
          </w:p>
        </w:tc>
        <w:tc>
          <w:tcPr>
            <w:tcW w:w="666" w:type="pct"/>
          </w:tcPr>
          <w:p w14:paraId="5EFA5331" w14:textId="11A56224"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11200" behindDoc="0" locked="0" layoutInCell="1" allowOverlap="1" wp14:anchorId="448F6E9C" wp14:editId="4D9328B8">
                      <wp:simplePos x="0" y="0"/>
                      <wp:positionH relativeFrom="margin">
                        <wp:posOffset>99695</wp:posOffset>
                      </wp:positionH>
                      <wp:positionV relativeFrom="margin">
                        <wp:posOffset>31750</wp:posOffset>
                      </wp:positionV>
                      <wp:extent cx="432435" cy="152400"/>
                      <wp:effectExtent l="0" t="0" r="24765" b="19050"/>
                      <wp:wrapSquare wrapText="bothSides"/>
                      <wp:docPr id="467" name="Group 46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8" name="Group 468"/>
                              <wpg:cNvGrpSpPr/>
                              <wpg:grpSpPr>
                                <a:xfrm>
                                  <a:off x="0" y="0"/>
                                  <a:ext cx="293370" cy="152400"/>
                                  <a:chOff x="8711" y="2856"/>
                                  <a:chExt cx="1080" cy="360"/>
                                </a:xfrm>
                              </wpg:grpSpPr>
                              <wps:wsp>
                                <wps:cNvPr id="4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67" style="position:absolute;margin-left:7.85pt;margin-top:2.5pt;width:34.05pt;height:12pt;z-index:25221120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1Vb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k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v&#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yvdVW+UCAABxCwAADgAAAAAAAAAA&#10;AAAAAAAuAgAAZHJzL2Uyb0RvYy54bWxQSwECLQAUAAYACAAAACEAmn93ZNwAAAAGAQAADwAAAAAA&#10;AAAAAAAAAAA/BQAAZHJzL2Rvd25yZXYueG1sUEsFBgAAAAAEAAQA8wAAAEgGAAAAAA==&#10;" w14:anchorId="43B20A06">
                      <v:group id="Group 46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"/>
                      <w10:wrap type="square" anchorx="margin" anchory="margin"/>
                    </v:group>
                  </w:pict>
                </mc:Fallback>
              </mc:AlternateContent>
            </w:r>
          </w:p>
        </w:tc>
        <w:tc>
          <w:tcPr>
            <w:tcW w:w="618" w:type="pct"/>
          </w:tcPr>
          <w:p w14:paraId="44566634" w14:textId="6F269BF9" w:rsidR="003D1481" w:rsidRPr="00504735" w:rsidRDefault="003D1481" w:rsidP="003D1481">
            <w:pP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12224" behindDoc="0" locked="0" layoutInCell="1" allowOverlap="1" wp14:anchorId="218DF0B7" wp14:editId="5D585619">
                      <wp:simplePos x="0" y="0"/>
                      <wp:positionH relativeFrom="margin">
                        <wp:posOffset>102235</wp:posOffset>
                      </wp:positionH>
                      <wp:positionV relativeFrom="margin">
                        <wp:posOffset>29845</wp:posOffset>
                      </wp:positionV>
                      <wp:extent cx="432435" cy="152400"/>
                      <wp:effectExtent l="0" t="0" r="24765" b="19050"/>
                      <wp:wrapSquare wrapText="bothSides"/>
                      <wp:docPr id="472" name="Group 47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3" name="Group 473"/>
                              <wpg:cNvGrpSpPr/>
                              <wpg:grpSpPr>
                                <a:xfrm>
                                  <a:off x="0" y="0"/>
                                  <a:ext cx="293370" cy="152400"/>
                                  <a:chOff x="8711" y="2856"/>
                                  <a:chExt cx="1080" cy="360"/>
                                </a:xfrm>
                              </wpg:grpSpPr>
                              <wps:wsp>
                                <wps:cNvPr id="47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72" style="position:absolute;margin-left:8.05pt;margin-top:2.35pt;width:34.05pt;height:12pt;z-index:25221222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Pix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z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dgPix5gIAAHELAAAOAAAAAAAA&#10;AAAAAAAAAC4CAABkcnMvZTJvRG9jLnhtbFBLAQItABQABgAIAAAAIQAJaMd/3QAAAAYBAAAPAAAA&#10;AAAAAAAAAAAAAEAFAABkcnMvZG93bnJldi54bWxQSwUGAAAAAAQABADzAAAASgYAAAAA&#10;" w14:anchorId="2D3C473D">
                      <v:group id="Group 47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loxAAAANwAAAAPAAAAZHJzL2Rvd25yZXYueG1sRI9Bi8Iw&#10;FITvgv8hPGFvmuqK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Az8qWj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"/>
                      <w10:wrap type="square" anchorx="margin" anchory="margin"/>
                    </v:group>
                  </w:pict>
                </mc:Fallback>
              </mc:AlternateContent>
            </w:r>
          </w:p>
        </w:tc>
        <w:tc>
          <w:tcPr>
            <w:tcW w:w="616" w:type="pct"/>
            <w:gridSpan w:val="3"/>
          </w:tcPr>
          <w:p w14:paraId="419BA5D8" w14:textId="22058229"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13248" behindDoc="0" locked="0" layoutInCell="1" allowOverlap="1" wp14:anchorId="20EBF113" wp14:editId="168C2046">
                      <wp:simplePos x="0" y="0"/>
                      <wp:positionH relativeFrom="margin">
                        <wp:posOffset>99695</wp:posOffset>
                      </wp:positionH>
                      <wp:positionV relativeFrom="margin">
                        <wp:posOffset>31750</wp:posOffset>
                      </wp:positionV>
                      <wp:extent cx="432435" cy="152400"/>
                      <wp:effectExtent l="0" t="0" r="24765" b="19050"/>
                      <wp:wrapSquare wrapText="bothSides"/>
                      <wp:docPr id="477" name="Group 47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8" name="Group 478"/>
                              <wpg:cNvGrpSpPr/>
                              <wpg:grpSpPr>
                                <a:xfrm>
                                  <a:off x="0" y="0"/>
                                  <a:ext cx="293370" cy="152400"/>
                                  <a:chOff x="8711" y="2856"/>
                                  <a:chExt cx="1080" cy="360"/>
                                </a:xfrm>
                              </wpg:grpSpPr>
                              <wps:wsp>
                                <wps:cNvPr id="47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77" style="position:absolute;margin-left:7.85pt;margin-top:2.5pt;width:34.05pt;height:12pt;z-index:25221324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J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0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R&#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p0vryeUCAABxCwAADgAAAAAAAAAA&#10;AAAAAAAuAgAAZHJzL2Uyb0RvYy54bWxQSwECLQAUAAYACAAAACEAmn93ZNwAAAAGAQAADwAAAAAA&#10;AAAAAAAAAAA/BQAAZHJzL2Rvd25yZXYueG1sUEsFBgAAAAAEAAQA8wAAAEgGAAAAAA==&#10;" w14:anchorId="486321A3">
                      <v:group id="Group 47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XxQAAANwAAAAPAAAAZHJzL2Rvd25yZXYueG1sRI9Ba8JA&#10;FITvBf/D8oTemo22iM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ApXnrXxQAAANwAAAAP&#10;AAAAAAAAAAAAAAAAAAcCAABkcnMvZG93bnJldi54bWxQSwUGAAAAAAMAAwC3AAAA+QIAAAAA&#10;"/>
                      <w10:wrap type="square" anchorx="margin" anchory="margin"/>
                    </v:group>
                  </w:pict>
                </mc:Fallback>
              </mc:AlternateContent>
            </w:r>
          </w:p>
        </w:tc>
        <w:tc>
          <w:tcPr>
            <w:tcW w:w="972" w:type="pct"/>
            <w:gridSpan w:val="3"/>
          </w:tcPr>
          <w:p w14:paraId="0F7DE229" w14:textId="331F6325" w:rsidR="003D1481" w:rsidRPr="00504735" w:rsidRDefault="003D1481" w:rsidP="00DF6643">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From__/__/____</w:t>
            </w:r>
          </w:p>
          <w:p w14:paraId="1EB4EE61" w14:textId="6B59EF25"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514" w:type="pct"/>
            <w:gridSpan w:val="2"/>
          </w:tcPr>
          <w:p w14:paraId="1E29C2E7" w14:textId="77777777" w:rsidR="003D1481" w:rsidRPr="00504735" w:rsidRDefault="003D1481" w:rsidP="003D1481">
            <w:pPr>
              <w:pStyle w:val="ListParagraph1"/>
              <w:spacing w:after="0"/>
              <w:ind w:left="0"/>
              <w:rPr>
                <w:rFonts w:eastAsia="Times New Roman" w:cstheme="minorHAnsi"/>
                <w:color w:val="000000"/>
                <w:szCs w:val="20"/>
                <w:lang w:val="fr-FR"/>
              </w:rPr>
            </w:pPr>
          </w:p>
          <w:p w14:paraId="4326CC38"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_______</w:t>
            </w:r>
          </w:p>
        </w:tc>
        <w:tc>
          <w:tcPr>
            <w:tcW w:w="322" w:type="pct"/>
            <w:vMerge/>
          </w:tcPr>
          <w:p w14:paraId="427551F1" w14:textId="77777777" w:rsidR="003D1481" w:rsidRPr="00504735" w:rsidRDefault="003D1481" w:rsidP="003D1481">
            <w:pPr>
              <w:pStyle w:val="ListParagraph1"/>
              <w:spacing w:after="0"/>
              <w:rPr>
                <w:rFonts w:eastAsia="Times New Roman" w:cstheme="minorHAnsi"/>
                <w:color w:val="000000"/>
                <w:szCs w:val="20"/>
                <w:lang w:val="fr-FR"/>
              </w:rPr>
            </w:pPr>
          </w:p>
        </w:tc>
      </w:tr>
      <w:tr w:rsidR="003D1481" w:rsidRPr="006974FC" w14:paraId="5E8BFF23" w14:textId="77777777" w:rsidTr="003D1481">
        <w:tblPrEx>
          <w:jc w:val="left"/>
        </w:tblPrEx>
        <w:trPr>
          <w:trHeight w:val="20"/>
        </w:trPr>
        <w:tc>
          <w:tcPr>
            <w:tcW w:w="286" w:type="pct"/>
          </w:tcPr>
          <w:p w14:paraId="795C8ECD"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6EDF4036" w14:textId="35C17F29" w:rsidR="003D1481" w:rsidRPr="00504735" w:rsidRDefault="003D1481" w:rsidP="003D1481">
            <w:pPr>
              <w:rPr>
                <w:rFonts w:cstheme="minorHAnsi"/>
                <w:b/>
                <w:bCs/>
                <w:szCs w:val="20"/>
                <w:lang w:val="fr-FR"/>
              </w:rPr>
            </w:pPr>
            <w:r w:rsidRPr="00504735">
              <w:rPr>
                <w:rFonts w:cstheme="minorHAnsi"/>
                <w:bCs/>
                <w:szCs w:val="20"/>
              </w:rPr>
              <w:t xml:space="preserve">Female sterilization (tubal ligation) </w:t>
            </w:r>
          </w:p>
        </w:tc>
        <w:tc>
          <w:tcPr>
            <w:tcW w:w="666" w:type="pct"/>
          </w:tcPr>
          <w:p w14:paraId="05AF4DA2" w14:textId="2B21026E"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14272" behindDoc="0" locked="0" layoutInCell="1" allowOverlap="1" wp14:anchorId="18BEE404" wp14:editId="6E3E24F9">
                      <wp:simplePos x="0" y="0"/>
                      <wp:positionH relativeFrom="margin">
                        <wp:posOffset>99695</wp:posOffset>
                      </wp:positionH>
                      <wp:positionV relativeFrom="margin">
                        <wp:posOffset>31750</wp:posOffset>
                      </wp:positionV>
                      <wp:extent cx="432435" cy="152400"/>
                      <wp:effectExtent l="0" t="0" r="24765" b="19050"/>
                      <wp:wrapSquare wrapText="bothSides"/>
                      <wp:docPr id="482" name="Group 48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3" name="Group 483"/>
                              <wpg:cNvGrpSpPr/>
                              <wpg:grpSpPr>
                                <a:xfrm>
                                  <a:off x="0" y="0"/>
                                  <a:ext cx="293370" cy="152400"/>
                                  <a:chOff x="8711" y="2856"/>
                                  <a:chExt cx="1080" cy="360"/>
                                </a:xfrm>
                              </wpg:grpSpPr>
                              <wps:wsp>
                                <wps:cNvPr id="48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82" style="position:absolute;margin-left:7.85pt;margin-top:2.5pt;width:34.05pt;height:12pt;z-index:25221427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UtMRG+UCAABxCwAADgAAAAAAAAAA&#10;AAAAAAAuAgAAZHJzL2Uyb0RvYy54bWxQSwECLQAUAAYACAAAACEAmn93ZNwAAAAGAQAADwAAAAAA&#10;AAAAAAAAAAA/BQAAZHJzL2Rvd25yZXYueG1sUEsFBgAAAAAEAAQA8wAAAEgGAAAAAA==&#10;" w14:anchorId="76453492">
                      <v:group id="Group 48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"/>
                      <w10:wrap type="square" anchorx="margin" anchory="margin"/>
                    </v:group>
                  </w:pict>
                </mc:Fallback>
              </mc:AlternateContent>
            </w:r>
          </w:p>
        </w:tc>
        <w:tc>
          <w:tcPr>
            <w:tcW w:w="618" w:type="pct"/>
          </w:tcPr>
          <w:p w14:paraId="3141F6A0" w14:textId="1420FCF6" w:rsidR="003D1481" w:rsidRPr="00504735" w:rsidRDefault="003D1481" w:rsidP="003D1481">
            <w:pP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15296" behindDoc="0" locked="0" layoutInCell="1" allowOverlap="1" wp14:anchorId="611D5526" wp14:editId="3D5873D6">
                      <wp:simplePos x="0" y="0"/>
                      <wp:positionH relativeFrom="margin">
                        <wp:posOffset>102235</wp:posOffset>
                      </wp:positionH>
                      <wp:positionV relativeFrom="margin">
                        <wp:posOffset>29845</wp:posOffset>
                      </wp:positionV>
                      <wp:extent cx="432435" cy="152400"/>
                      <wp:effectExtent l="0" t="0" r="24765" b="19050"/>
                      <wp:wrapSquare wrapText="bothSides"/>
                      <wp:docPr id="487" name="Group 48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8" name="Group 488"/>
                              <wpg:cNvGrpSpPr/>
                              <wpg:grpSpPr>
                                <a:xfrm>
                                  <a:off x="0" y="0"/>
                                  <a:ext cx="293370" cy="152400"/>
                                  <a:chOff x="8711" y="2856"/>
                                  <a:chExt cx="1080" cy="360"/>
                                </a:xfrm>
                              </wpg:grpSpPr>
                              <wps:wsp>
                                <wps:cNvPr id="48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87" style="position:absolute;margin-left:8.05pt;margin-top:2.35pt;width:34.05pt;height:12pt;z-index:25221529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5Z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" w14:anchorId="021DB6BB">
                      <v:group id="Group 48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"/>
                      <w10:wrap type="square" anchorx="margin" anchory="margin"/>
                    </v:group>
                  </w:pict>
                </mc:Fallback>
              </mc:AlternateContent>
            </w:r>
          </w:p>
        </w:tc>
        <w:tc>
          <w:tcPr>
            <w:tcW w:w="616" w:type="pct"/>
            <w:gridSpan w:val="3"/>
          </w:tcPr>
          <w:p w14:paraId="4A9F297F" w14:textId="73EDB9C0"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16320" behindDoc="0" locked="0" layoutInCell="1" allowOverlap="1" wp14:anchorId="0560BB34" wp14:editId="6AFA60ED">
                      <wp:simplePos x="0" y="0"/>
                      <wp:positionH relativeFrom="margin">
                        <wp:posOffset>99695</wp:posOffset>
                      </wp:positionH>
                      <wp:positionV relativeFrom="margin">
                        <wp:posOffset>31750</wp:posOffset>
                      </wp:positionV>
                      <wp:extent cx="432435" cy="152400"/>
                      <wp:effectExtent l="0" t="0" r="24765" b="19050"/>
                      <wp:wrapSquare wrapText="bothSides"/>
                      <wp:docPr id="492" name="Group 49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93" name="Group 493"/>
                              <wpg:cNvGrpSpPr/>
                              <wpg:grpSpPr>
                                <a:xfrm>
                                  <a:off x="0" y="0"/>
                                  <a:ext cx="293370" cy="152400"/>
                                  <a:chOff x="8711" y="2856"/>
                                  <a:chExt cx="1080" cy="360"/>
                                </a:xfrm>
                              </wpg:grpSpPr>
                              <wps:wsp>
                                <wps:cNvPr id="49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92" style="position:absolute;margin-left:7.85pt;margin-top:2.5pt;width:34.05pt;height:12pt;z-index:25221632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NOz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L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y407PmAgAAcQsAAA4AAAAAAAAA&#10;AAAAAAAALgIAAGRycy9lMm9Eb2MueG1sUEsBAi0AFAAGAAgAAAAhAJp/d2TcAAAABgEAAA8AAAAA&#10;AAAAAAAAAAAAQAUAAGRycy9kb3ducmV2LnhtbFBLBQYAAAAABAAEAPMAAABJBgAAAAA=&#10;" w14:anchorId="7D8AAFF2">
                      <v:group id="Group 49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E+SxAAAANwAAAAPAAAAZHJzL2Rvd25yZXYueG1sRI9Bi8Iw&#10;FITvC/6H8IS9remqyF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LzwT5L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"/>
                      <w10:wrap type="square" anchorx="margin" anchory="margin"/>
                    </v:group>
                  </w:pict>
                </mc:Fallback>
              </mc:AlternateContent>
            </w:r>
          </w:p>
        </w:tc>
        <w:tc>
          <w:tcPr>
            <w:tcW w:w="972" w:type="pct"/>
            <w:gridSpan w:val="3"/>
          </w:tcPr>
          <w:p w14:paraId="5EC796AE" w14:textId="1D0395A8" w:rsidR="003D1481" w:rsidRPr="00504735" w:rsidRDefault="003D1481" w:rsidP="00DF6643">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From__/__/____</w:t>
            </w:r>
          </w:p>
          <w:p w14:paraId="7837C682" w14:textId="29EC842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514" w:type="pct"/>
            <w:gridSpan w:val="2"/>
          </w:tcPr>
          <w:p w14:paraId="0EC769A8" w14:textId="77777777" w:rsidR="003D1481" w:rsidRPr="00504735" w:rsidRDefault="003D1481" w:rsidP="003D1481">
            <w:pPr>
              <w:pStyle w:val="ListParagraph1"/>
              <w:spacing w:after="0"/>
              <w:ind w:left="0"/>
              <w:rPr>
                <w:rFonts w:eastAsia="Times New Roman" w:cstheme="minorHAnsi"/>
                <w:color w:val="000000"/>
                <w:szCs w:val="20"/>
                <w:lang w:val="fr-FR"/>
              </w:rPr>
            </w:pPr>
          </w:p>
          <w:p w14:paraId="132D1266"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_______</w:t>
            </w:r>
          </w:p>
        </w:tc>
        <w:tc>
          <w:tcPr>
            <w:tcW w:w="322" w:type="pct"/>
            <w:vMerge/>
          </w:tcPr>
          <w:p w14:paraId="432787A8" w14:textId="77777777" w:rsidR="003D1481" w:rsidRPr="00504735" w:rsidRDefault="003D1481" w:rsidP="003D1481">
            <w:pPr>
              <w:pStyle w:val="ListParagraph1"/>
              <w:spacing w:after="0"/>
              <w:rPr>
                <w:rFonts w:eastAsia="Times New Roman" w:cstheme="minorHAnsi"/>
                <w:color w:val="000000"/>
                <w:szCs w:val="20"/>
                <w:lang w:val="fr-FR"/>
              </w:rPr>
            </w:pPr>
          </w:p>
        </w:tc>
      </w:tr>
      <w:tr w:rsidR="003D1481" w:rsidRPr="006974FC" w14:paraId="2B0BF2B4" w14:textId="77777777" w:rsidTr="003D1481">
        <w:tblPrEx>
          <w:jc w:val="left"/>
        </w:tblPrEx>
        <w:trPr>
          <w:trHeight w:val="20"/>
        </w:trPr>
        <w:tc>
          <w:tcPr>
            <w:tcW w:w="286" w:type="pct"/>
          </w:tcPr>
          <w:p w14:paraId="3BC7CA04"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7A9DCF4B" w14:textId="1295A4EE" w:rsidR="003D1481" w:rsidRPr="00504735" w:rsidRDefault="003D1481" w:rsidP="003D1481">
            <w:pPr>
              <w:rPr>
                <w:rFonts w:cstheme="minorHAnsi"/>
                <w:b/>
                <w:bCs/>
                <w:szCs w:val="20"/>
                <w:lang w:val="fr-FR"/>
              </w:rPr>
            </w:pPr>
            <w:r w:rsidRPr="00504735">
              <w:rPr>
                <w:rFonts w:cstheme="minorHAnsi"/>
                <w:bCs/>
                <w:szCs w:val="20"/>
              </w:rPr>
              <w:t>Male Sterilization/ Vasectomy</w:t>
            </w:r>
          </w:p>
        </w:tc>
        <w:tc>
          <w:tcPr>
            <w:tcW w:w="666" w:type="pct"/>
          </w:tcPr>
          <w:p w14:paraId="13267A44" w14:textId="6A2BB23E"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17344" behindDoc="0" locked="0" layoutInCell="1" allowOverlap="1" wp14:anchorId="2265564A" wp14:editId="24AC27D5">
                      <wp:simplePos x="0" y="0"/>
                      <wp:positionH relativeFrom="margin">
                        <wp:posOffset>99695</wp:posOffset>
                      </wp:positionH>
                      <wp:positionV relativeFrom="margin">
                        <wp:posOffset>31750</wp:posOffset>
                      </wp:positionV>
                      <wp:extent cx="432435" cy="152400"/>
                      <wp:effectExtent l="0" t="0" r="24765" b="19050"/>
                      <wp:wrapSquare wrapText="bothSides"/>
                      <wp:docPr id="497" name="Group 49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98" name="Group 498"/>
                              <wpg:cNvGrpSpPr/>
                              <wpg:grpSpPr>
                                <a:xfrm>
                                  <a:off x="0" y="0"/>
                                  <a:ext cx="293370" cy="152400"/>
                                  <a:chOff x="8711" y="2856"/>
                                  <a:chExt cx="1080" cy="360"/>
                                </a:xfrm>
                              </wpg:grpSpPr>
                              <wps:wsp>
                                <wps:cNvPr id="49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0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5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97" style="position:absolute;margin-left:7.85pt;margin-top:2.5pt;width:34.05pt;height:12pt;z-index:25221734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" w14:anchorId="69166FAA">
                      <v:group id="Group 49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eAMxAAAANwAAAAPAAAAZHJzL2Rvd25yZXYueG1sRI9Bi8Iw&#10;FITvgv8hPMGbpuoi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FLx4Az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"/>
                      <w10:wrap type="square" anchorx="margin" anchory="margin"/>
                    </v:group>
                  </w:pict>
                </mc:Fallback>
              </mc:AlternateContent>
            </w:r>
          </w:p>
        </w:tc>
        <w:tc>
          <w:tcPr>
            <w:tcW w:w="618" w:type="pct"/>
          </w:tcPr>
          <w:p w14:paraId="462D4CA8" w14:textId="544E88C0" w:rsidR="003D1481" w:rsidRPr="00504735" w:rsidRDefault="003D1481" w:rsidP="003D1481">
            <w:pP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18368" behindDoc="0" locked="0" layoutInCell="1" allowOverlap="1" wp14:anchorId="7B80CCC6" wp14:editId="173CC331">
                      <wp:simplePos x="0" y="0"/>
                      <wp:positionH relativeFrom="margin">
                        <wp:posOffset>102235</wp:posOffset>
                      </wp:positionH>
                      <wp:positionV relativeFrom="margin">
                        <wp:posOffset>29845</wp:posOffset>
                      </wp:positionV>
                      <wp:extent cx="432435" cy="152400"/>
                      <wp:effectExtent l="0" t="0" r="24765" b="19050"/>
                      <wp:wrapSquare wrapText="bothSides"/>
                      <wp:docPr id="502" name="Group 5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503" name="Group 503"/>
                              <wpg:cNvGrpSpPr/>
                              <wpg:grpSpPr>
                                <a:xfrm>
                                  <a:off x="0" y="0"/>
                                  <a:ext cx="293370" cy="152400"/>
                                  <a:chOff x="8711" y="2856"/>
                                  <a:chExt cx="1080" cy="360"/>
                                </a:xfrm>
                              </wpg:grpSpPr>
                              <wps:wsp>
                                <wps:cNvPr id="50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0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50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502" style="position:absolute;margin-left:8.05pt;margin-top:2.35pt;width:34.05pt;height:12pt;z-index:25221836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gH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Md+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VgvgH5gIAAHELAAAOAAAAAAAA&#10;AAAAAAAAAC4CAABkcnMvZTJvRG9jLnhtbFBLAQItABQABgAIAAAAIQAJaMd/3QAAAAYBAAAPAAAA&#10;AAAAAAAAAAAAAEAFAABkcnMvZG93bnJldi54bWxQSwUGAAAAAAQABADzAAAASgYAAAAA&#10;" w14:anchorId="1417B707">
                      <v:group id="Group 50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"/>
                      <w10:wrap type="square" anchorx="margin" anchory="margin"/>
                    </v:group>
                  </w:pict>
                </mc:Fallback>
              </mc:AlternateContent>
            </w:r>
          </w:p>
        </w:tc>
        <w:tc>
          <w:tcPr>
            <w:tcW w:w="616" w:type="pct"/>
            <w:gridSpan w:val="3"/>
          </w:tcPr>
          <w:p w14:paraId="52E2AD96" w14:textId="60BDEB2E"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19392" behindDoc="0" locked="0" layoutInCell="1" allowOverlap="1" wp14:anchorId="1118DAA3" wp14:editId="01885CA9">
                      <wp:simplePos x="0" y="0"/>
                      <wp:positionH relativeFrom="margin">
                        <wp:posOffset>99695</wp:posOffset>
                      </wp:positionH>
                      <wp:positionV relativeFrom="margin">
                        <wp:posOffset>31750</wp:posOffset>
                      </wp:positionV>
                      <wp:extent cx="432435" cy="152400"/>
                      <wp:effectExtent l="0" t="0" r="24765" b="19050"/>
                      <wp:wrapSquare wrapText="bothSides"/>
                      <wp:docPr id="507" name="Group 50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508" name="Group 508"/>
                              <wpg:cNvGrpSpPr/>
                              <wpg:grpSpPr>
                                <a:xfrm>
                                  <a:off x="0" y="0"/>
                                  <a:ext cx="293370" cy="152400"/>
                                  <a:chOff x="8711" y="2856"/>
                                  <a:chExt cx="1080" cy="360"/>
                                </a:xfrm>
                              </wpg:grpSpPr>
                              <wps:wsp>
                                <wps:cNvPr id="51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1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6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507" style="position:absolute;margin-left:7.85pt;margin-top:2.5pt;width:34.05pt;height:12pt;z-index:25221939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" w14:anchorId="00C742F4">
                      <v:group id="Group 50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"/>
                      <w10:wrap type="square" anchorx="margin" anchory="margin"/>
                    </v:group>
                  </w:pict>
                </mc:Fallback>
              </mc:AlternateContent>
            </w:r>
          </w:p>
        </w:tc>
        <w:tc>
          <w:tcPr>
            <w:tcW w:w="972" w:type="pct"/>
            <w:gridSpan w:val="3"/>
          </w:tcPr>
          <w:p w14:paraId="04016EC9" w14:textId="2E47CD7E" w:rsidR="003D1481" w:rsidRPr="00504735" w:rsidRDefault="003D1481" w:rsidP="00DF6643">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From__/__/____</w:t>
            </w:r>
          </w:p>
          <w:p w14:paraId="0D466EF4" w14:textId="4603C3ED"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514" w:type="pct"/>
            <w:gridSpan w:val="2"/>
          </w:tcPr>
          <w:p w14:paraId="621B4D85" w14:textId="77777777" w:rsidR="003D1481" w:rsidRPr="00504735" w:rsidRDefault="003D1481" w:rsidP="003D1481">
            <w:pPr>
              <w:pStyle w:val="ListParagraph1"/>
              <w:spacing w:after="0"/>
              <w:ind w:left="0"/>
              <w:rPr>
                <w:rFonts w:eastAsia="Times New Roman" w:cstheme="minorHAnsi"/>
                <w:color w:val="000000"/>
                <w:szCs w:val="20"/>
                <w:lang w:val="fr-FR"/>
              </w:rPr>
            </w:pPr>
          </w:p>
          <w:p w14:paraId="4C79E113"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_______</w:t>
            </w:r>
          </w:p>
        </w:tc>
        <w:tc>
          <w:tcPr>
            <w:tcW w:w="322" w:type="pct"/>
            <w:vMerge/>
          </w:tcPr>
          <w:p w14:paraId="7ABC761B" w14:textId="77777777" w:rsidR="003D1481" w:rsidRPr="00504735" w:rsidRDefault="003D1481" w:rsidP="003D1481">
            <w:pPr>
              <w:pStyle w:val="ListParagraph1"/>
              <w:spacing w:after="0"/>
              <w:rPr>
                <w:rFonts w:eastAsia="Times New Roman" w:cstheme="minorHAnsi"/>
                <w:color w:val="000000"/>
                <w:szCs w:val="20"/>
                <w:lang w:val="fr-FR"/>
              </w:rPr>
            </w:pPr>
          </w:p>
        </w:tc>
      </w:tr>
      <w:tr w:rsidR="003D1481" w:rsidRPr="006974FC" w14:paraId="59D4FF09" w14:textId="77777777" w:rsidTr="003D1481">
        <w:tblPrEx>
          <w:jc w:val="left"/>
        </w:tblPrEx>
        <w:trPr>
          <w:trHeight w:val="20"/>
        </w:trPr>
        <w:tc>
          <w:tcPr>
            <w:tcW w:w="286" w:type="pct"/>
          </w:tcPr>
          <w:p w14:paraId="046AB7D7"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0D1B5B6C" w14:textId="18A0A4A9" w:rsidR="003D1481" w:rsidRPr="00504735" w:rsidRDefault="003D1481" w:rsidP="003D1481">
            <w:pPr>
              <w:rPr>
                <w:rFonts w:cstheme="minorHAnsi"/>
                <w:b/>
                <w:bCs/>
                <w:szCs w:val="20"/>
                <w:lang w:val="fr-FR"/>
              </w:rPr>
            </w:pPr>
            <w:r w:rsidRPr="00504735">
              <w:rPr>
                <w:rFonts w:cstheme="minorHAnsi"/>
                <w:bCs/>
                <w:szCs w:val="20"/>
              </w:rPr>
              <w:t xml:space="preserve">Exclusive Breastfeeding (MAMA)  </w:t>
            </w:r>
          </w:p>
        </w:tc>
        <w:tc>
          <w:tcPr>
            <w:tcW w:w="666" w:type="pct"/>
          </w:tcPr>
          <w:p w14:paraId="6D8EE711" w14:textId="6126919C"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20416" behindDoc="0" locked="0" layoutInCell="1" allowOverlap="1" wp14:anchorId="675770C5" wp14:editId="208E2A4F">
                      <wp:simplePos x="0" y="0"/>
                      <wp:positionH relativeFrom="margin">
                        <wp:posOffset>99695</wp:posOffset>
                      </wp:positionH>
                      <wp:positionV relativeFrom="margin">
                        <wp:posOffset>31750</wp:posOffset>
                      </wp:positionV>
                      <wp:extent cx="432435" cy="152400"/>
                      <wp:effectExtent l="0" t="0" r="24765" b="19050"/>
                      <wp:wrapSquare wrapText="bothSides"/>
                      <wp:docPr id="16050369" name="Group 1605036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0" name="Group 16050370"/>
                              <wpg:cNvGrpSpPr/>
                              <wpg:grpSpPr>
                                <a:xfrm>
                                  <a:off x="0" y="0"/>
                                  <a:ext cx="293370" cy="152400"/>
                                  <a:chOff x="8711" y="2856"/>
                                  <a:chExt cx="1080" cy="360"/>
                                </a:xfrm>
                              </wpg:grpSpPr>
                              <wps:wsp>
                                <wps:cNvPr id="160503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050369" style="position:absolute;margin-left:7.85pt;margin-top:2.5pt;width:34.05pt;height:12pt;z-index:25222041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Ds/GXu5wIAAJQLAAAOAAAAAAAA&#10;AAAAAAAAAC4CAABkcnMvZTJvRG9jLnhtbFBLAQItABQABgAIAAAAIQCaf3dk3AAAAAYBAAAPAAAA&#10;AAAAAAAAAAAAAEEFAABkcnMvZG93bnJldi54bWxQSwUGAAAAAAQABADzAAAASgYAAAAA&#10;" w14:anchorId="5B78224E">
                      <v:group id="Group 1605037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"/>
                      <w10:wrap type="square" anchorx="margin" anchory="margin"/>
                    </v:group>
                  </w:pict>
                </mc:Fallback>
              </mc:AlternateContent>
            </w:r>
          </w:p>
        </w:tc>
        <w:tc>
          <w:tcPr>
            <w:tcW w:w="618" w:type="pct"/>
          </w:tcPr>
          <w:p w14:paraId="1E437728" w14:textId="53910500" w:rsidR="003D1481" w:rsidRPr="00504735" w:rsidRDefault="003D1481" w:rsidP="003D1481">
            <w:pP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21440" behindDoc="0" locked="0" layoutInCell="1" allowOverlap="1" wp14:anchorId="08F9D77E" wp14:editId="73CCB87D">
                      <wp:simplePos x="0" y="0"/>
                      <wp:positionH relativeFrom="margin">
                        <wp:posOffset>102235</wp:posOffset>
                      </wp:positionH>
                      <wp:positionV relativeFrom="margin">
                        <wp:posOffset>29845</wp:posOffset>
                      </wp:positionV>
                      <wp:extent cx="432435" cy="152400"/>
                      <wp:effectExtent l="0" t="0" r="24765" b="19050"/>
                      <wp:wrapSquare wrapText="bothSides"/>
                      <wp:docPr id="16050374" name="Group 1605037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5" name="Group 16050375"/>
                              <wpg:cNvGrpSpPr/>
                              <wpg:grpSpPr>
                                <a:xfrm>
                                  <a:off x="0" y="0"/>
                                  <a:ext cx="293370" cy="152400"/>
                                  <a:chOff x="8711" y="2856"/>
                                  <a:chExt cx="1080" cy="360"/>
                                </a:xfrm>
                              </wpg:grpSpPr>
                              <wps:wsp>
                                <wps:cNvPr id="1605037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050374" style="position:absolute;margin-left:8.05pt;margin-top:2.35pt;width:34.05pt;height:12pt;z-index:25222144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CCjS7c6QIAAJQLAAAOAAAA&#10;AAAAAAAAAAAAAC4CAABkcnMvZTJvRG9jLnhtbFBLAQItABQABgAIAAAAIQAJaMd/3QAAAAYBAAAP&#10;AAAAAAAAAAAAAAAAAEMFAABkcnMvZG93bnJldi54bWxQSwUGAAAAAAQABADzAAAATQYAAAAA&#10;" w14:anchorId="63E93AB1">
                      <v:group id="Group 1605037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"/>
                      <w10:wrap type="square" anchorx="margin" anchory="margin"/>
                    </v:group>
                  </w:pict>
                </mc:Fallback>
              </mc:AlternateContent>
            </w:r>
          </w:p>
        </w:tc>
        <w:tc>
          <w:tcPr>
            <w:tcW w:w="616" w:type="pct"/>
            <w:gridSpan w:val="3"/>
          </w:tcPr>
          <w:p w14:paraId="1D3EF64D" w14:textId="4DB53304"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22464" behindDoc="0" locked="0" layoutInCell="1" allowOverlap="1" wp14:anchorId="0FCE8AB3" wp14:editId="01ABAF1A">
                      <wp:simplePos x="0" y="0"/>
                      <wp:positionH relativeFrom="margin">
                        <wp:posOffset>99695</wp:posOffset>
                      </wp:positionH>
                      <wp:positionV relativeFrom="margin">
                        <wp:posOffset>31750</wp:posOffset>
                      </wp:positionV>
                      <wp:extent cx="432435" cy="152400"/>
                      <wp:effectExtent l="0" t="0" r="24765" b="19050"/>
                      <wp:wrapSquare wrapText="bothSides"/>
                      <wp:docPr id="16050379" name="Group 1605037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0" name="Group 16050380"/>
                              <wpg:cNvGrpSpPr/>
                              <wpg:grpSpPr>
                                <a:xfrm>
                                  <a:off x="0" y="0"/>
                                  <a:ext cx="293370" cy="152400"/>
                                  <a:chOff x="8711" y="2856"/>
                                  <a:chExt cx="1080" cy="360"/>
                                </a:xfrm>
                              </wpg:grpSpPr>
                              <wps:wsp>
                                <wps:cNvPr id="1605038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050379" style="position:absolute;margin-left:7.85pt;margin-top:2.5pt;width:34.05pt;height:12pt;z-index:25222246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Az2xP/5wIAAJQLAAAOAAAAAAAA&#10;AAAAAAAAAC4CAABkcnMvZTJvRG9jLnhtbFBLAQItABQABgAIAAAAIQCaf3dk3AAAAAYBAAAPAAAA&#10;AAAAAAAAAAAAAEEFAABkcnMvZG93bnJldi54bWxQSwUGAAAAAAQABADzAAAASgYAAAAA&#10;" w14:anchorId="010C0C21">
                      <v:group id="Group 1605038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"/>
                      <w10:wrap type="square" anchorx="margin" anchory="margin"/>
                    </v:group>
                  </w:pict>
                </mc:Fallback>
              </mc:AlternateContent>
            </w:r>
          </w:p>
        </w:tc>
        <w:tc>
          <w:tcPr>
            <w:tcW w:w="972" w:type="pct"/>
            <w:gridSpan w:val="3"/>
          </w:tcPr>
          <w:p w14:paraId="146141B7" w14:textId="6B50F83C" w:rsidR="003D1481" w:rsidRPr="00504735" w:rsidRDefault="003D1481" w:rsidP="00DF6643">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From__/__/____</w:t>
            </w:r>
          </w:p>
          <w:p w14:paraId="1B2E45C9" w14:textId="7222C5DF"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514" w:type="pct"/>
            <w:gridSpan w:val="2"/>
          </w:tcPr>
          <w:p w14:paraId="5937ED16" w14:textId="77777777" w:rsidR="003D1481" w:rsidRPr="00504735" w:rsidRDefault="003D1481" w:rsidP="003D1481">
            <w:pPr>
              <w:pStyle w:val="ListParagraph1"/>
              <w:spacing w:after="0"/>
              <w:ind w:left="0"/>
              <w:rPr>
                <w:rFonts w:eastAsia="Times New Roman" w:cstheme="minorHAnsi"/>
                <w:color w:val="000000"/>
                <w:szCs w:val="20"/>
                <w:lang w:val="fr-FR"/>
              </w:rPr>
            </w:pPr>
          </w:p>
          <w:p w14:paraId="518F4041"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_______</w:t>
            </w:r>
          </w:p>
        </w:tc>
        <w:tc>
          <w:tcPr>
            <w:tcW w:w="322" w:type="pct"/>
            <w:vMerge/>
          </w:tcPr>
          <w:p w14:paraId="7FA0E097" w14:textId="77777777" w:rsidR="003D1481" w:rsidRPr="00504735" w:rsidRDefault="003D1481" w:rsidP="003D1481">
            <w:pPr>
              <w:pStyle w:val="ListParagraph1"/>
              <w:spacing w:after="0"/>
              <w:rPr>
                <w:rFonts w:eastAsia="Times New Roman" w:cstheme="minorHAnsi"/>
                <w:color w:val="000000"/>
                <w:szCs w:val="20"/>
                <w:lang w:val="fr-FR"/>
              </w:rPr>
            </w:pPr>
          </w:p>
        </w:tc>
      </w:tr>
      <w:tr w:rsidR="003D1481" w:rsidRPr="006974FC" w14:paraId="4F0E0A5C" w14:textId="77777777" w:rsidTr="003D1481">
        <w:tblPrEx>
          <w:jc w:val="left"/>
        </w:tblPrEx>
        <w:trPr>
          <w:trHeight w:val="20"/>
        </w:trPr>
        <w:tc>
          <w:tcPr>
            <w:tcW w:w="286" w:type="pct"/>
          </w:tcPr>
          <w:p w14:paraId="5B48D19D"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139E499B" w14:textId="6C1F2041" w:rsidR="003D1481" w:rsidRPr="00504735" w:rsidRDefault="003D1481" w:rsidP="003D1481">
            <w:pPr>
              <w:rPr>
                <w:rFonts w:cstheme="minorHAnsi"/>
                <w:b/>
                <w:bCs/>
                <w:szCs w:val="20"/>
                <w:lang w:val="fr-FR"/>
              </w:rPr>
            </w:pPr>
            <w:r w:rsidRPr="00504735">
              <w:rPr>
                <w:rFonts w:cstheme="minorHAnsi"/>
                <w:bCs/>
                <w:szCs w:val="20"/>
              </w:rPr>
              <w:t>Fixed Day Method (MJF)</w:t>
            </w:r>
          </w:p>
        </w:tc>
        <w:tc>
          <w:tcPr>
            <w:tcW w:w="666" w:type="pct"/>
          </w:tcPr>
          <w:p w14:paraId="3A7A836B" w14:textId="3A561ACB"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23488" behindDoc="0" locked="0" layoutInCell="1" allowOverlap="1" wp14:anchorId="32692328" wp14:editId="06767D8B">
                      <wp:simplePos x="0" y="0"/>
                      <wp:positionH relativeFrom="margin">
                        <wp:posOffset>99695</wp:posOffset>
                      </wp:positionH>
                      <wp:positionV relativeFrom="margin">
                        <wp:posOffset>31750</wp:posOffset>
                      </wp:positionV>
                      <wp:extent cx="432435" cy="152400"/>
                      <wp:effectExtent l="0" t="0" r="24765" b="19050"/>
                      <wp:wrapSquare wrapText="bothSides"/>
                      <wp:docPr id="16050384" name="Group 1605038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5" name="Group 16050385"/>
                              <wpg:cNvGrpSpPr/>
                              <wpg:grpSpPr>
                                <a:xfrm>
                                  <a:off x="0" y="0"/>
                                  <a:ext cx="293370" cy="152400"/>
                                  <a:chOff x="8711" y="2856"/>
                                  <a:chExt cx="1080" cy="360"/>
                                </a:xfrm>
                              </wpg:grpSpPr>
                              <wps:wsp>
                                <wps:cNvPr id="1605038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050384" style="position:absolute;margin-left:7.85pt;margin-top:2.5pt;width:34.05pt;height:12pt;z-index:25222348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LGUOvXpAgAAlAsAAA4AAAAA&#10;AAAAAAAAAAAALgIAAGRycy9lMm9Eb2MueG1sUEsBAi0AFAAGAAgAAAAhAJp/d2TcAAAABgEAAA8A&#10;AAAAAAAAAAAAAAAAQwUAAGRycy9kb3ducmV2LnhtbFBLBQYAAAAABAAEAPMAAABMBgAAAAA=&#10;" w14:anchorId="6B3EEEBC">
                      <v:group id="Group 1605038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"/>
                      <w10:wrap type="square" anchorx="margin" anchory="margin"/>
                    </v:group>
                  </w:pict>
                </mc:Fallback>
              </mc:AlternateContent>
            </w:r>
          </w:p>
        </w:tc>
        <w:tc>
          <w:tcPr>
            <w:tcW w:w="618" w:type="pct"/>
          </w:tcPr>
          <w:p w14:paraId="09107DFC" w14:textId="76A7CE10" w:rsidR="003D1481" w:rsidRPr="00504735" w:rsidRDefault="003D1481" w:rsidP="003D1481">
            <w:pP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24512" behindDoc="0" locked="0" layoutInCell="1" allowOverlap="1" wp14:anchorId="0ABAF6F8" wp14:editId="41A147C8">
                      <wp:simplePos x="0" y="0"/>
                      <wp:positionH relativeFrom="margin">
                        <wp:posOffset>102235</wp:posOffset>
                      </wp:positionH>
                      <wp:positionV relativeFrom="margin">
                        <wp:posOffset>29845</wp:posOffset>
                      </wp:positionV>
                      <wp:extent cx="432435" cy="152400"/>
                      <wp:effectExtent l="0" t="0" r="24765" b="19050"/>
                      <wp:wrapSquare wrapText="bothSides"/>
                      <wp:docPr id="16050389" name="Group 1605038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0" name="Group 16050390"/>
                              <wpg:cNvGrpSpPr/>
                              <wpg:grpSpPr>
                                <a:xfrm>
                                  <a:off x="0" y="0"/>
                                  <a:ext cx="293370" cy="152400"/>
                                  <a:chOff x="8711" y="2856"/>
                                  <a:chExt cx="1080" cy="360"/>
                                </a:xfrm>
                              </wpg:grpSpPr>
                              <wps:wsp>
                                <wps:cNvPr id="1605039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050389" style="position:absolute;margin-left:8.05pt;margin-top:2.35pt;width:34.05pt;height:12pt;z-index:25222451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DPgA6t5gIAAJQLAAAOAAAAAAAA&#10;AAAAAAAAAC4CAABkcnMvZTJvRG9jLnhtbFBLAQItABQABgAIAAAAIQAJaMd/3QAAAAYBAAAPAAAA&#10;AAAAAAAAAAAAAEAFAABkcnMvZG93bnJldi54bWxQSwUGAAAAAAQABADzAAAASgYAAAAA&#10;" w14:anchorId="73C5037A">
                      <v:group id="Group 1605039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"/>
                      <w10:wrap type="square" anchorx="margin" anchory="margin"/>
                    </v:group>
                  </w:pict>
                </mc:Fallback>
              </mc:AlternateContent>
            </w:r>
          </w:p>
        </w:tc>
        <w:tc>
          <w:tcPr>
            <w:tcW w:w="616" w:type="pct"/>
            <w:gridSpan w:val="3"/>
          </w:tcPr>
          <w:p w14:paraId="58BDE56B" w14:textId="74761311" w:rsidR="003D1481" w:rsidRPr="00504735" w:rsidRDefault="003D1481" w:rsidP="003D1481">
            <w:pPr>
              <w:rPr>
                <w:rFonts w:cstheme="minorHAnsi"/>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25536" behindDoc="0" locked="0" layoutInCell="1" allowOverlap="1" wp14:anchorId="634BACA1" wp14:editId="692A88AF">
                      <wp:simplePos x="0" y="0"/>
                      <wp:positionH relativeFrom="margin">
                        <wp:posOffset>99695</wp:posOffset>
                      </wp:positionH>
                      <wp:positionV relativeFrom="margin">
                        <wp:posOffset>31750</wp:posOffset>
                      </wp:positionV>
                      <wp:extent cx="432435" cy="152400"/>
                      <wp:effectExtent l="0" t="0" r="24765" b="19050"/>
                      <wp:wrapSquare wrapText="bothSides"/>
                      <wp:docPr id="16050394" name="Group 1605039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5" name="Group 16050395"/>
                              <wpg:cNvGrpSpPr/>
                              <wpg:grpSpPr>
                                <a:xfrm>
                                  <a:off x="0" y="0"/>
                                  <a:ext cx="293370" cy="152400"/>
                                  <a:chOff x="8711" y="2856"/>
                                  <a:chExt cx="1080" cy="360"/>
                                </a:xfrm>
                              </wpg:grpSpPr>
                              <wps:wsp>
                                <wps:cNvPr id="160503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050394" style="position:absolute;margin-left:7.85pt;margin-top:2.5pt;width:34.05pt;height:12pt;z-index:25222553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KHxRZ/pAgAAlAsAAA4AAAAA&#10;AAAAAAAAAAAALgIAAGRycy9lMm9Eb2MueG1sUEsBAi0AFAAGAAgAAAAhAJp/d2TcAAAABgEAAA8A&#10;AAAAAAAAAAAAAAAAQwUAAGRycy9kb3ducmV2LnhtbFBLBQYAAAAABAAEAPMAAABMBgAAAAA=&#10;" w14:anchorId="77B0A0C9">
                      <v:group id="Group 1605039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"/>
                      <w10:wrap type="square" anchorx="margin" anchory="margin"/>
                    </v:group>
                  </w:pict>
                </mc:Fallback>
              </mc:AlternateContent>
            </w:r>
          </w:p>
        </w:tc>
        <w:tc>
          <w:tcPr>
            <w:tcW w:w="972" w:type="pct"/>
            <w:gridSpan w:val="3"/>
          </w:tcPr>
          <w:p w14:paraId="76E57C62" w14:textId="317F0B50" w:rsidR="003D1481" w:rsidRPr="00504735" w:rsidRDefault="003D1481" w:rsidP="00DF6643">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From__/__/____</w:t>
            </w:r>
          </w:p>
          <w:p w14:paraId="434FDA51" w14:textId="5CE1AC84"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514" w:type="pct"/>
            <w:gridSpan w:val="2"/>
          </w:tcPr>
          <w:p w14:paraId="69773029" w14:textId="77777777" w:rsidR="003D1481" w:rsidRPr="00504735" w:rsidRDefault="003D1481" w:rsidP="003D1481">
            <w:pPr>
              <w:pStyle w:val="ListParagraph1"/>
              <w:spacing w:after="0"/>
              <w:ind w:left="0"/>
              <w:rPr>
                <w:rFonts w:eastAsia="Times New Roman" w:cstheme="minorHAnsi"/>
                <w:color w:val="000000"/>
                <w:szCs w:val="20"/>
                <w:lang w:val="fr-FR"/>
              </w:rPr>
            </w:pPr>
          </w:p>
          <w:p w14:paraId="1C7F93D3"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_______</w:t>
            </w:r>
          </w:p>
        </w:tc>
        <w:tc>
          <w:tcPr>
            <w:tcW w:w="322" w:type="pct"/>
            <w:vMerge/>
          </w:tcPr>
          <w:p w14:paraId="6556D3F3" w14:textId="77777777" w:rsidR="003D1481" w:rsidRPr="00504735" w:rsidRDefault="003D1481" w:rsidP="003D1481">
            <w:pPr>
              <w:pStyle w:val="ListParagraph1"/>
              <w:spacing w:after="0"/>
              <w:rPr>
                <w:rFonts w:eastAsia="Times New Roman" w:cstheme="minorHAnsi"/>
                <w:color w:val="000000"/>
                <w:szCs w:val="20"/>
                <w:lang w:val="fr-FR"/>
              </w:rPr>
            </w:pPr>
          </w:p>
        </w:tc>
      </w:tr>
      <w:tr w:rsidR="00CB7CB0" w:rsidRPr="006974FC" w14:paraId="0A40FE23" w14:textId="77777777" w:rsidTr="003D1481">
        <w:trPr>
          <w:trHeight w:val="530"/>
          <w:jc w:val="center"/>
        </w:trPr>
        <w:tc>
          <w:tcPr>
            <w:tcW w:w="298" w:type="pct"/>
            <w:gridSpan w:val="2"/>
          </w:tcPr>
          <w:p w14:paraId="1CDFBAEC" w14:textId="61BFAD9F" w:rsidR="00CB7CB0" w:rsidRPr="00504735" w:rsidRDefault="00CB7CB0" w:rsidP="00CB7CB0">
            <w:pPr>
              <w:jc w:val="center"/>
              <w:rPr>
                <w:rFonts w:cstheme="minorHAnsi"/>
                <w:b/>
                <w:bCs/>
                <w:szCs w:val="20"/>
                <w:lang w:val="fr-FR"/>
              </w:rPr>
            </w:pPr>
            <w:r w:rsidRPr="00504735">
              <w:rPr>
                <w:rFonts w:cstheme="minorHAnsi"/>
                <w:b/>
                <w:bCs/>
                <w:szCs w:val="20"/>
              </w:rPr>
              <w:t>806</w:t>
            </w:r>
          </w:p>
        </w:tc>
        <w:tc>
          <w:tcPr>
            <w:tcW w:w="2290" w:type="pct"/>
            <w:gridSpan w:val="4"/>
          </w:tcPr>
          <w:p w14:paraId="4E12B3EB" w14:textId="28F6EAEC" w:rsidR="00CB7CB0" w:rsidRPr="00504735" w:rsidRDefault="00CB7CB0" w:rsidP="00CB7CB0">
            <w:pPr>
              <w:pStyle w:val="ListParagraph1"/>
              <w:spacing w:after="0"/>
              <w:ind w:left="0"/>
              <w:rPr>
                <w:rFonts w:cstheme="minorHAnsi"/>
                <w:b/>
                <w:bCs/>
                <w:spacing w:val="-2"/>
                <w:szCs w:val="20"/>
                <w:lang w:val="fr-FR"/>
              </w:rPr>
            </w:pPr>
            <w:r w:rsidRPr="00504735">
              <w:rPr>
                <w:rFonts w:cstheme="minorHAnsi"/>
                <w:b/>
                <w:bCs/>
                <w:szCs w:val="20"/>
              </w:rPr>
              <w:t>Does this structure have a mechanism for monitoring FP users?</w:t>
            </w:r>
          </w:p>
        </w:tc>
        <w:tc>
          <w:tcPr>
            <w:tcW w:w="2061" w:type="pct"/>
            <w:gridSpan w:val="6"/>
          </w:tcPr>
          <w:p w14:paraId="3E8D2373" w14:textId="79A05095" w:rsidR="00CB7CB0" w:rsidRPr="00504735" w:rsidRDefault="00CB7CB0" w:rsidP="00CB7CB0">
            <w:pPr>
              <w:tabs>
                <w:tab w:val="left" w:pos="0"/>
                <w:tab w:val="right" w:leader="dot" w:pos="4092"/>
              </w:tabs>
              <w:rPr>
                <w:rFonts w:cstheme="minorHAnsi"/>
                <w:bCs/>
                <w:szCs w:val="20"/>
                <w:lang w:val="fr-FR"/>
              </w:rPr>
            </w:pPr>
            <w:r w:rsidRPr="00504735">
              <w:rPr>
                <w:rFonts w:eastAsia="Arial Narrow" w:cstheme="minorHAnsi"/>
                <w:szCs w:val="20"/>
              </w:rPr>
              <w:t>Yes</w:t>
            </w:r>
            <w:r w:rsidRPr="00504735">
              <w:rPr>
                <w:rFonts w:eastAsia="Arial Narrow" w:cs="Mangal"/>
                <w:szCs w:val="20"/>
                <w:cs/>
              </w:rPr>
              <w:tab/>
              <w:t>1</w:t>
            </w:r>
          </w:p>
          <w:p w14:paraId="4795CDE4" w14:textId="164058F2" w:rsidR="00CB7CB0" w:rsidRPr="00504735" w:rsidRDefault="00CB7CB0" w:rsidP="00CB7CB0">
            <w:pPr>
              <w:tabs>
                <w:tab w:val="right" w:leader="dot" w:pos="4092"/>
              </w:tabs>
              <w:rPr>
                <w:rFonts w:eastAsia="Arial Narrow" w:cstheme="minorHAnsi"/>
                <w:szCs w:val="20"/>
                <w:lang w:val="fr-FR"/>
              </w:rPr>
            </w:pPr>
            <w:r w:rsidRPr="00504735">
              <w:rPr>
                <w:rFonts w:cstheme="minorHAnsi"/>
                <w:noProof/>
                <w:szCs w:val="20"/>
                <w:lang w:eastAsia="en-IN"/>
              </w:rPr>
              <mc:AlternateContent>
                <mc:Choice Requires="wps">
                  <w:drawing>
                    <wp:anchor distT="0" distB="0" distL="114300" distR="114300" simplePos="0" relativeHeight="252151808" behindDoc="0" locked="0" layoutInCell="1" allowOverlap="1" wp14:anchorId="449C6957" wp14:editId="0BD603C3">
                      <wp:simplePos x="0" y="0"/>
                      <wp:positionH relativeFrom="column">
                        <wp:posOffset>2607945</wp:posOffset>
                      </wp:positionH>
                      <wp:positionV relativeFrom="paragraph">
                        <wp:posOffset>66675</wp:posOffset>
                      </wp:positionV>
                      <wp:extent cx="154575" cy="0"/>
                      <wp:effectExtent l="0" t="76200" r="17145" b="95250"/>
                      <wp:wrapNone/>
                      <wp:docPr id="93" name="Straight Arrow Connector 93"/>
                      <wp:cNvGraphicFramePr/>
                      <a:graphic xmlns:a="http://schemas.openxmlformats.org/drawingml/2006/main">
                        <a:graphicData uri="http://schemas.microsoft.com/office/word/2010/wordprocessingShape">
                          <wps:wsp>
                            <wps:cNvCnPr/>
                            <wps:spPr>
                              <a:xfrm>
                                <a:off x="0" y="0"/>
                                <a:ext cx="154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v:shape id="Straight Arrow Connector 93" style="position:absolute;margin-left:205.35pt;margin-top:5.25pt;width:12.15pt;height:0;z-index:252151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" w14:anchorId="58A1C15A">
                      <v:stroke joinstyle="miter" endarrow="block"/>
                    </v:shape>
                  </w:pict>
                </mc:Fallback>
              </mc:AlternateContent>
            </w:r>
            <w:r w:rsidRPr="00504735">
              <w:rPr>
                <w:rFonts w:eastAsia="Arial Narrow" w:cstheme="minorHAnsi"/>
                <w:szCs w:val="20"/>
              </w:rPr>
              <w:t>Not</w:t>
            </w:r>
            <w:r w:rsidRPr="00504735">
              <w:rPr>
                <w:rFonts w:eastAsia="Arial Narrow" w:cs="Mangal"/>
                <w:szCs w:val="20"/>
                <w:cs/>
              </w:rPr>
              <w:tab/>
              <w:t>2</w:t>
            </w:r>
          </w:p>
        </w:tc>
        <w:tc>
          <w:tcPr>
            <w:tcW w:w="351" w:type="pct"/>
            <w:gridSpan w:val="2"/>
          </w:tcPr>
          <w:p w14:paraId="590878DF" w14:textId="77777777" w:rsidR="00CB7CB0" w:rsidRPr="00504735" w:rsidRDefault="00CB7CB0" w:rsidP="00CB7CB0">
            <w:pPr>
              <w:rPr>
                <w:rFonts w:cstheme="minorHAnsi"/>
                <w:b/>
                <w:bCs/>
                <w:szCs w:val="20"/>
                <w:lang w:val="fr-FR"/>
              </w:rPr>
            </w:pPr>
          </w:p>
          <w:p w14:paraId="3511E312" w14:textId="1174A9BF" w:rsidR="00CB7CB0" w:rsidRPr="00504735" w:rsidRDefault="00CB7CB0" w:rsidP="00CB7CB0">
            <w:pPr>
              <w:rPr>
                <w:rFonts w:cstheme="minorHAnsi"/>
                <w:b/>
                <w:bCs/>
                <w:szCs w:val="20"/>
                <w:lang w:val="fr-FR"/>
              </w:rPr>
            </w:pPr>
            <w:r w:rsidRPr="00504735">
              <w:rPr>
                <w:rFonts w:cstheme="minorHAnsi"/>
                <w:b/>
                <w:bCs/>
                <w:szCs w:val="20"/>
              </w:rPr>
              <w:t xml:space="preserve"> 808</w:t>
            </w:r>
          </w:p>
        </w:tc>
      </w:tr>
      <w:tr w:rsidR="00CB7CB0" w:rsidRPr="006974FC" w14:paraId="4680297D" w14:textId="77777777" w:rsidTr="003D1481">
        <w:trPr>
          <w:trHeight w:val="89"/>
          <w:jc w:val="center"/>
        </w:trPr>
        <w:tc>
          <w:tcPr>
            <w:tcW w:w="298" w:type="pct"/>
            <w:gridSpan w:val="2"/>
          </w:tcPr>
          <w:p w14:paraId="7A623AF6" w14:textId="43A0B6F7" w:rsidR="00CB7CB0" w:rsidRPr="00504735" w:rsidRDefault="00CB7CB0" w:rsidP="00CB7CB0">
            <w:pPr>
              <w:jc w:val="center"/>
              <w:rPr>
                <w:rFonts w:eastAsia="Arial Narrow" w:cstheme="minorHAnsi"/>
                <w:b/>
                <w:bCs/>
                <w:szCs w:val="20"/>
                <w:cs/>
                <w:lang w:val="fr-FR"/>
              </w:rPr>
            </w:pPr>
            <w:r w:rsidRPr="00504735">
              <w:rPr>
                <w:rFonts w:eastAsia="Arial Narrow" w:cstheme="minorHAnsi"/>
                <w:b/>
                <w:bCs/>
                <w:szCs w:val="20"/>
              </w:rPr>
              <w:t>807</w:t>
            </w:r>
          </w:p>
        </w:tc>
        <w:tc>
          <w:tcPr>
            <w:tcW w:w="2290" w:type="pct"/>
            <w:gridSpan w:val="4"/>
          </w:tcPr>
          <w:p w14:paraId="257CDCB1" w14:textId="2D56DAC0" w:rsidR="00CB7CB0" w:rsidRPr="00504735" w:rsidRDefault="00CB7CB0" w:rsidP="00CB7CB0">
            <w:pPr>
              <w:pStyle w:val="ListParagraph1"/>
              <w:spacing w:after="0"/>
              <w:ind w:left="0"/>
              <w:rPr>
                <w:rFonts w:cstheme="minorHAnsi"/>
                <w:b/>
                <w:bCs/>
                <w:spacing w:val="-2"/>
                <w:szCs w:val="20"/>
                <w:lang w:val="fr-FR"/>
              </w:rPr>
            </w:pPr>
            <w:r w:rsidRPr="00504735">
              <w:rPr>
                <w:rFonts w:cstheme="minorHAnsi"/>
                <w:b/>
                <w:bCs/>
                <w:szCs w:val="20"/>
              </w:rPr>
              <w:t>What tracking mechanism is there for FP users?</w:t>
            </w:r>
          </w:p>
        </w:tc>
        <w:tc>
          <w:tcPr>
            <w:tcW w:w="2061" w:type="pct"/>
            <w:gridSpan w:val="6"/>
          </w:tcPr>
          <w:p w14:paraId="422B2660" w14:textId="2FEC3B6D" w:rsidR="00CB7CB0" w:rsidRPr="00504735" w:rsidRDefault="00CB7CB0" w:rsidP="00CB7CB0">
            <w:pPr>
              <w:tabs>
                <w:tab w:val="left" w:pos="0"/>
                <w:tab w:val="right" w:leader="dot" w:pos="4092"/>
              </w:tabs>
              <w:rPr>
                <w:rFonts w:eastAsia="Arial Narrow" w:cstheme="minorHAnsi"/>
                <w:szCs w:val="20"/>
                <w:lang w:val="fr-FR"/>
              </w:rPr>
            </w:pPr>
            <w:r w:rsidRPr="00504735">
              <w:rPr>
                <w:rFonts w:eastAsia="Arial Narrow" w:cstheme="minorHAnsi"/>
                <w:szCs w:val="20"/>
              </w:rPr>
              <w:t>Personal visit</w:t>
            </w:r>
            <w:r w:rsidRPr="00504735">
              <w:rPr>
                <w:rFonts w:eastAsia="Arial Narrow" w:cstheme="minorHAnsi"/>
                <w:szCs w:val="20"/>
              </w:rPr>
              <w:tab/>
              <w:t>1</w:t>
            </w:r>
          </w:p>
          <w:p w14:paraId="0C6C13EF" w14:textId="70C89225" w:rsidR="00CB7CB0" w:rsidRPr="00504735" w:rsidRDefault="00CB7CB0" w:rsidP="00CB7CB0">
            <w:pPr>
              <w:tabs>
                <w:tab w:val="left" w:pos="0"/>
                <w:tab w:val="right" w:leader="dot" w:pos="4092"/>
              </w:tabs>
              <w:rPr>
                <w:rFonts w:eastAsia="Arial Narrow" w:cstheme="minorHAnsi"/>
                <w:szCs w:val="20"/>
                <w:lang w:val="fr-FR"/>
              </w:rPr>
            </w:pPr>
            <w:r w:rsidRPr="00504735">
              <w:rPr>
                <w:rFonts w:eastAsia="Arial Narrow" w:cstheme="minorHAnsi"/>
                <w:szCs w:val="20"/>
              </w:rPr>
              <w:t>By phone</w:t>
            </w:r>
            <w:r w:rsidRPr="00504735">
              <w:rPr>
                <w:rFonts w:eastAsia="Arial Narrow" w:cstheme="minorHAnsi"/>
                <w:szCs w:val="20"/>
              </w:rPr>
              <w:tab/>
              <w:t>2</w:t>
            </w:r>
          </w:p>
          <w:p w14:paraId="2945703F" w14:textId="4CBCF723" w:rsidR="00CB7CB0" w:rsidRPr="00504735" w:rsidRDefault="00CB7CB0" w:rsidP="00CB7CB0">
            <w:pPr>
              <w:tabs>
                <w:tab w:val="left" w:pos="0"/>
                <w:tab w:val="right" w:leader="dot" w:pos="4092"/>
              </w:tabs>
              <w:rPr>
                <w:rFonts w:eastAsia="Arial Narrow" w:cstheme="minorHAnsi"/>
                <w:szCs w:val="20"/>
                <w:lang w:val="fr-FR"/>
              </w:rPr>
            </w:pPr>
            <w:r w:rsidRPr="00504735">
              <w:rPr>
                <w:rFonts w:eastAsia="Arial Narrow" w:cstheme="minorHAnsi"/>
                <w:szCs w:val="20"/>
              </w:rPr>
              <w:t xml:space="preserve">By message/ WhatsApp </w:t>
            </w:r>
            <w:r w:rsidRPr="00504735">
              <w:rPr>
                <w:rFonts w:eastAsia="Arial Narrow" w:cstheme="minorHAnsi"/>
                <w:szCs w:val="20"/>
              </w:rPr>
              <w:tab/>
              <w:t>3</w:t>
            </w:r>
          </w:p>
          <w:p w14:paraId="67EFF21B" w14:textId="1EBC5F42" w:rsidR="00CB7CB0" w:rsidRPr="00504735" w:rsidRDefault="00CB7CB0" w:rsidP="00CB7CB0">
            <w:pPr>
              <w:tabs>
                <w:tab w:val="right" w:leader="dot" w:pos="4092"/>
              </w:tabs>
              <w:rPr>
                <w:rFonts w:eastAsia="Arial Narrow" w:cstheme="minorHAnsi"/>
                <w:szCs w:val="20"/>
                <w:lang w:val="fr-FR"/>
              </w:rPr>
            </w:pPr>
            <w:r w:rsidRPr="00504735">
              <w:rPr>
                <w:rFonts w:eastAsia="Arial Narrow" w:cstheme="minorHAnsi"/>
                <w:szCs w:val="20"/>
              </w:rPr>
              <w:t>Other (specify)</w:t>
            </w:r>
            <w:r w:rsidRPr="00504735">
              <w:rPr>
                <w:rFonts w:eastAsia="Arial Narrow" w:cstheme="minorHAnsi"/>
                <w:szCs w:val="20"/>
              </w:rPr>
              <w:tab/>
              <w:t>4</w:t>
            </w:r>
          </w:p>
        </w:tc>
        <w:tc>
          <w:tcPr>
            <w:tcW w:w="351" w:type="pct"/>
            <w:gridSpan w:val="2"/>
          </w:tcPr>
          <w:p w14:paraId="7B27F21D" w14:textId="77777777" w:rsidR="00CB7CB0" w:rsidRPr="00504735" w:rsidRDefault="00CB7CB0" w:rsidP="00CB7CB0">
            <w:pPr>
              <w:rPr>
                <w:rFonts w:cstheme="minorHAnsi"/>
                <w:b/>
                <w:bCs/>
                <w:szCs w:val="20"/>
                <w:lang w:val="fr-FR"/>
              </w:rPr>
            </w:pPr>
          </w:p>
        </w:tc>
      </w:tr>
      <w:tr w:rsidR="00CB7CB0" w:rsidRPr="006974FC" w14:paraId="1C2C9621" w14:textId="77777777" w:rsidTr="003D1481">
        <w:trPr>
          <w:trHeight w:val="357"/>
          <w:jc w:val="center"/>
        </w:trPr>
        <w:tc>
          <w:tcPr>
            <w:tcW w:w="298" w:type="pct"/>
            <w:gridSpan w:val="2"/>
          </w:tcPr>
          <w:p w14:paraId="3DC46A11" w14:textId="0797EC83" w:rsidR="00CB7CB0" w:rsidRPr="00504735" w:rsidRDefault="00CB7CB0" w:rsidP="00CB7CB0">
            <w:pPr>
              <w:jc w:val="center"/>
              <w:rPr>
                <w:rFonts w:cstheme="minorHAnsi"/>
                <w:b/>
                <w:bCs/>
                <w:szCs w:val="20"/>
                <w:lang w:val="fr-FR"/>
              </w:rPr>
            </w:pPr>
            <w:r w:rsidRPr="00504735">
              <w:rPr>
                <w:rFonts w:eastAsia="Arial Narrow" w:cstheme="minorHAnsi"/>
                <w:b/>
                <w:bCs/>
                <w:szCs w:val="20"/>
              </w:rPr>
              <w:t>808</w:t>
            </w:r>
          </w:p>
        </w:tc>
        <w:tc>
          <w:tcPr>
            <w:tcW w:w="2290" w:type="pct"/>
            <w:gridSpan w:val="4"/>
          </w:tcPr>
          <w:p w14:paraId="4DB070BD" w14:textId="4458319F" w:rsidR="00CB7CB0" w:rsidRPr="00504735" w:rsidRDefault="00CB7CB0" w:rsidP="00CB7CB0">
            <w:pPr>
              <w:suppressAutoHyphens/>
              <w:rPr>
                <w:rFonts w:cstheme="minorHAnsi"/>
                <w:b/>
                <w:bCs/>
                <w:spacing w:val="-2"/>
                <w:szCs w:val="20"/>
                <w:lang w:val="fr-FR"/>
              </w:rPr>
            </w:pPr>
            <w:r w:rsidRPr="00504735">
              <w:rPr>
                <w:rFonts w:cstheme="minorHAnsi"/>
                <w:b/>
                <w:bCs/>
                <w:szCs w:val="20"/>
              </w:rPr>
              <w:t xml:space="preserve">To what extent are the FP users of this EPS lost to follow-up? </w:t>
            </w:r>
          </w:p>
        </w:tc>
        <w:tc>
          <w:tcPr>
            <w:tcW w:w="536" w:type="pct"/>
            <w:shd w:val="clear" w:color="auto" w:fill="BFBFBF" w:themeFill="background1" w:themeFillShade="BF"/>
            <w:vAlign w:val="center"/>
          </w:tcPr>
          <w:p w14:paraId="04E1F30E" w14:textId="56B65F01" w:rsidR="00CB7CB0" w:rsidRPr="00504735" w:rsidRDefault="00777BB5" w:rsidP="00CB7CB0">
            <w:pPr>
              <w:tabs>
                <w:tab w:val="right" w:leader="dot" w:pos="4092"/>
              </w:tabs>
              <w:jc w:val="center"/>
              <w:rPr>
                <w:rFonts w:cstheme="minorHAnsi"/>
                <w:b/>
                <w:bCs/>
                <w:szCs w:val="20"/>
                <w:lang w:val="fr-FR"/>
              </w:rPr>
            </w:pPr>
            <w:r w:rsidRPr="00504735">
              <w:rPr>
                <w:rFonts w:cstheme="minorHAnsi"/>
                <w:b/>
                <w:bCs/>
                <w:szCs w:val="20"/>
              </w:rPr>
              <w:t>None of them</w:t>
            </w:r>
          </w:p>
        </w:tc>
        <w:tc>
          <w:tcPr>
            <w:tcW w:w="535" w:type="pct"/>
            <w:gridSpan w:val="2"/>
            <w:shd w:val="clear" w:color="auto" w:fill="BFBFBF" w:themeFill="background1" w:themeFillShade="BF"/>
            <w:vAlign w:val="center"/>
          </w:tcPr>
          <w:p w14:paraId="6B36253E" w14:textId="4B1EE53D" w:rsidR="00CB7CB0" w:rsidRPr="00504735" w:rsidRDefault="00777BB5" w:rsidP="00CB7CB0">
            <w:pPr>
              <w:tabs>
                <w:tab w:val="right" w:leader="dot" w:pos="4092"/>
              </w:tabs>
              <w:jc w:val="center"/>
              <w:rPr>
                <w:rFonts w:cstheme="minorHAnsi"/>
                <w:b/>
                <w:bCs/>
                <w:szCs w:val="20"/>
                <w:lang w:val="fr-FR"/>
              </w:rPr>
            </w:pPr>
            <w:r w:rsidRPr="00504735">
              <w:rPr>
                <w:rFonts w:cstheme="minorHAnsi"/>
                <w:b/>
                <w:bCs/>
                <w:szCs w:val="20"/>
              </w:rPr>
              <w:t>Some of them</w:t>
            </w:r>
          </w:p>
        </w:tc>
        <w:tc>
          <w:tcPr>
            <w:tcW w:w="495" w:type="pct"/>
            <w:shd w:val="clear" w:color="auto" w:fill="BFBFBF" w:themeFill="background1" w:themeFillShade="BF"/>
            <w:vAlign w:val="center"/>
          </w:tcPr>
          <w:p w14:paraId="173FAE77" w14:textId="6B45D038" w:rsidR="00CB7CB0" w:rsidRPr="00504735" w:rsidRDefault="00777BB5" w:rsidP="00CB7CB0">
            <w:pPr>
              <w:tabs>
                <w:tab w:val="right" w:leader="dot" w:pos="4092"/>
              </w:tabs>
              <w:jc w:val="center"/>
              <w:rPr>
                <w:rFonts w:cstheme="minorHAnsi"/>
                <w:b/>
                <w:bCs/>
                <w:szCs w:val="20"/>
                <w:lang w:val="fr-FR"/>
              </w:rPr>
            </w:pPr>
            <w:r w:rsidRPr="00504735">
              <w:rPr>
                <w:rFonts w:cstheme="minorHAnsi"/>
                <w:b/>
                <w:bCs/>
                <w:szCs w:val="20"/>
              </w:rPr>
              <w:t>Most of them</w:t>
            </w:r>
          </w:p>
        </w:tc>
        <w:tc>
          <w:tcPr>
            <w:tcW w:w="495" w:type="pct"/>
            <w:gridSpan w:val="2"/>
            <w:shd w:val="clear" w:color="auto" w:fill="BFBFBF" w:themeFill="background1" w:themeFillShade="BF"/>
            <w:vAlign w:val="center"/>
          </w:tcPr>
          <w:p w14:paraId="0114D749" w14:textId="4E860E41" w:rsidR="00CB7CB0" w:rsidRPr="00504735" w:rsidRDefault="00777BB5" w:rsidP="00CB7CB0">
            <w:pPr>
              <w:tabs>
                <w:tab w:val="right" w:leader="dot" w:pos="4092"/>
              </w:tabs>
              <w:jc w:val="center"/>
              <w:rPr>
                <w:rFonts w:cstheme="minorHAnsi"/>
                <w:b/>
                <w:bCs/>
                <w:szCs w:val="20"/>
                <w:lang w:val="fr-FR"/>
              </w:rPr>
            </w:pPr>
            <w:r w:rsidRPr="00504735">
              <w:rPr>
                <w:rFonts w:cstheme="minorHAnsi"/>
                <w:b/>
                <w:bCs/>
                <w:szCs w:val="20"/>
              </w:rPr>
              <w:t>All of them</w:t>
            </w:r>
          </w:p>
        </w:tc>
        <w:tc>
          <w:tcPr>
            <w:tcW w:w="351" w:type="pct"/>
            <w:gridSpan w:val="2"/>
            <w:vMerge w:val="restart"/>
          </w:tcPr>
          <w:p w14:paraId="1793CD02" w14:textId="77777777" w:rsidR="00CB7CB0" w:rsidRPr="00504735" w:rsidRDefault="00CB7CB0" w:rsidP="00CB7CB0">
            <w:pPr>
              <w:rPr>
                <w:rFonts w:cstheme="minorHAnsi"/>
                <w:szCs w:val="20"/>
                <w:lang w:val="fr-FR"/>
              </w:rPr>
            </w:pPr>
          </w:p>
        </w:tc>
      </w:tr>
      <w:tr w:rsidR="003D1481" w:rsidRPr="006974FC" w14:paraId="1A0DC993" w14:textId="77777777" w:rsidTr="003D1481">
        <w:tblPrEx>
          <w:jc w:val="left"/>
        </w:tblPrEx>
        <w:trPr>
          <w:trHeight w:val="20"/>
        </w:trPr>
        <w:tc>
          <w:tcPr>
            <w:tcW w:w="298" w:type="pct"/>
            <w:gridSpan w:val="2"/>
          </w:tcPr>
          <w:p w14:paraId="4A52708E" w14:textId="77777777" w:rsidR="003D1481" w:rsidRPr="00504735" w:rsidRDefault="003D1481" w:rsidP="003D1481">
            <w:pPr>
              <w:pStyle w:val="ListParagraph1"/>
              <w:numPr>
                <w:ilvl w:val="0"/>
                <w:numId w:val="32"/>
              </w:numPr>
              <w:spacing w:after="0" w:line="240" w:lineRule="auto"/>
              <w:rPr>
                <w:rFonts w:cstheme="minorHAnsi"/>
                <w:szCs w:val="20"/>
                <w:lang w:val="fr-FR"/>
              </w:rPr>
            </w:pPr>
          </w:p>
        </w:tc>
        <w:tc>
          <w:tcPr>
            <w:tcW w:w="2290" w:type="pct"/>
            <w:gridSpan w:val="4"/>
          </w:tcPr>
          <w:p w14:paraId="57B4D04D" w14:textId="4AFB5193" w:rsidR="003D1481" w:rsidRPr="00504735" w:rsidRDefault="003D1481" w:rsidP="003D1481">
            <w:pPr>
              <w:pStyle w:val="Default"/>
              <w:rPr>
                <w:rFonts w:asciiTheme="minorHAnsi" w:hAnsiTheme="minorHAnsi" w:cstheme="minorHAnsi"/>
                <w:sz w:val="20"/>
                <w:szCs w:val="20"/>
                <w:lang w:val="fr-FR"/>
              </w:rPr>
            </w:pPr>
            <w:r w:rsidRPr="00504735">
              <w:rPr>
                <w:rFonts w:asciiTheme="minorHAnsi" w:hAnsiTheme="minorHAnsi" w:cstheme="minorHAnsi"/>
                <w:sz w:val="20"/>
                <w:szCs w:val="20"/>
              </w:rPr>
              <w:t>IUD users</w:t>
            </w:r>
          </w:p>
        </w:tc>
        <w:tc>
          <w:tcPr>
            <w:tcW w:w="536" w:type="pct"/>
          </w:tcPr>
          <w:p w14:paraId="4EA7F635" w14:textId="77777777" w:rsidR="003D1481" w:rsidRPr="00504735" w:rsidRDefault="003D1481" w:rsidP="003D1481">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35" w:type="pct"/>
            <w:gridSpan w:val="2"/>
          </w:tcPr>
          <w:p w14:paraId="1C9D4019" w14:textId="77777777" w:rsidR="003D1481" w:rsidRPr="00504735" w:rsidRDefault="003D1481" w:rsidP="003D1481">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495" w:type="pct"/>
          </w:tcPr>
          <w:p w14:paraId="57B0C7B0" w14:textId="77777777" w:rsidR="003D1481" w:rsidRPr="00504735" w:rsidRDefault="003D1481" w:rsidP="003D1481">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95" w:type="pct"/>
            <w:gridSpan w:val="2"/>
          </w:tcPr>
          <w:p w14:paraId="33E98527" w14:textId="77777777" w:rsidR="003D1481" w:rsidRPr="00504735" w:rsidRDefault="003D1481" w:rsidP="003D1481">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4</w:t>
            </w:r>
          </w:p>
        </w:tc>
        <w:tc>
          <w:tcPr>
            <w:tcW w:w="351" w:type="pct"/>
            <w:gridSpan w:val="2"/>
            <w:vMerge/>
          </w:tcPr>
          <w:p w14:paraId="20A5F752" w14:textId="77777777" w:rsidR="003D1481" w:rsidRPr="00504735" w:rsidRDefault="003D1481" w:rsidP="003D1481">
            <w:pPr>
              <w:pStyle w:val="ListParagraph1"/>
              <w:rPr>
                <w:rFonts w:eastAsia="Times New Roman" w:cstheme="minorHAnsi"/>
                <w:color w:val="000000"/>
                <w:szCs w:val="20"/>
                <w:lang w:val="fr-FR"/>
              </w:rPr>
            </w:pPr>
          </w:p>
        </w:tc>
      </w:tr>
      <w:tr w:rsidR="003D1481" w:rsidRPr="006974FC" w14:paraId="19E2CC62" w14:textId="77777777" w:rsidTr="003D1481">
        <w:tblPrEx>
          <w:jc w:val="left"/>
        </w:tblPrEx>
        <w:trPr>
          <w:trHeight w:val="20"/>
        </w:trPr>
        <w:tc>
          <w:tcPr>
            <w:tcW w:w="298" w:type="pct"/>
            <w:gridSpan w:val="2"/>
          </w:tcPr>
          <w:p w14:paraId="1DFADC81" w14:textId="77777777" w:rsidR="003D1481" w:rsidRPr="00504735" w:rsidRDefault="003D1481" w:rsidP="003D1481">
            <w:pPr>
              <w:pStyle w:val="ListParagraph1"/>
              <w:numPr>
                <w:ilvl w:val="0"/>
                <w:numId w:val="32"/>
              </w:numPr>
              <w:spacing w:after="0" w:line="240" w:lineRule="auto"/>
              <w:rPr>
                <w:rFonts w:cstheme="minorHAnsi"/>
                <w:szCs w:val="20"/>
                <w:lang w:val="fr-FR"/>
              </w:rPr>
            </w:pPr>
          </w:p>
        </w:tc>
        <w:tc>
          <w:tcPr>
            <w:tcW w:w="2290" w:type="pct"/>
            <w:gridSpan w:val="4"/>
          </w:tcPr>
          <w:p w14:paraId="3BE9FB02" w14:textId="0035B072" w:rsidR="003D1481" w:rsidRPr="00504735" w:rsidRDefault="003D1481" w:rsidP="003D1481">
            <w:pPr>
              <w:pStyle w:val="Default"/>
              <w:rPr>
                <w:rFonts w:asciiTheme="minorHAnsi" w:hAnsiTheme="minorHAnsi" w:cstheme="minorHAnsi"/>
                <w:sz w:val="20"/>
                <w:szCs w:val="20"/>
                <w:lang w:val="fr-FR"/>
              </w:rPr>
            </w:pPr>
            <w:r w:rsidRPr="00504735">
              <w:rPr>
                <w:rFonts w:asciiTheme="minorHAnsi" w:hAnsiTheme="minorHAnsi" w:cstheme="minorHAnsi"/>
                <w:sz w:val="20"/>
                <w:szCs w:val="20"/>
              </w:rPr>
              <w:t>Oral contraceptive users</w:t>
            </w:r>
          </w:p>
        </w:tc>
        <w:tc>
          <w:tcPr>
            <w:tcW w:w="536" w:type="pct"/>
          </w:tcPr>
          <w:p w14:paraId="1A4F53C5" w14:textId="77777777" w:rsidR="003D1481" w:rsidRPr="00504735" w:rsidRDefault="003D1481" w:rsidP="003D1481">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35" w:type="pct"/>
            <w:gridSpan w:val="2"/>
          </w:tcPr>
          <w:p w14:paraId="704D7073" w14:textId="77777777" w:rsidR="003D1481" w:rsidRPr="00504735" w:rsidRDefault="003D1481" w:rsidP="003D1481">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495" w:type="pct"/>
          </w:tcPr>
          <w:p w14:paraId="65DFDB58" w14:textId="77777777" w:rsidR="003D1481" w:rsidRPr="00504735" w:rsidRDefault="003D1481" w:rsidP="003D1481">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95" w:type="pct"/>
            <w:gridSpan w:val="2"/>
          </w:tcPr>
          <w:p w14:paraId="57EEAAA4" w14:textId="77777777" w:rsidR="003D1481" w:rsidRPr="00504735" w:rsidRDefault="003D1481" w:rsidP="003D1481">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4</w:t>
            </w:r>
          </w:p>
        </w:tc>
        <w:tc>
          <w:tcPr>
            <w:tcW w:w="351" w:type="pct"/>
            <w:gridSpan w:val="2"/>
            <w:vMerge/>
          </w:tcPr>
          <w:p w14:paraId="7A153017" w14:textId="77777777" w:rsidR="003D1481" w:rsidRPr="00504735" w:rsidRDefault="003D1481" w:rsidP="003D1481">
            <w:pPr>
              <w:pStyle w:val="ListParagraph1"/>
              <w:rPr>
                <w:rFonts w:eastAsia="Times New Roman" w:cstheme="minorHAnsi"/>
                <w:color w:val="000000"/>
                <w:szCs w:val="20"/>
                <w:lang w:val="fr-FR"/>
              </w:rPr>
            </w:pPr>
          </w:p>
        </w:tc>
      </w:tr>
      <w:tr w:rsidR="003D1481" w:rsidRPr="006974FC" w14:paraId="5FE1B87E" w14:textId="77777777" w:rsidTr="003D1481">
        <w:tblPrEx>
          <w:jc w:val="left"/>
        </w:tblPrEx>
        <w:trPr>
          <w:trHeight w:val="20"/>
        </w:trPr>
        <w:tc>
          <w:tcPr>
            <w:tcW w:w="298" w:type="pct"/>
            <w:gridSpan w:val="2"/>
          </w:tcPr>
          <w:p w14:paraId="2CC77FFA" w14:textId="77777777" w:rsidR="003D1481" w:rsidRPr="00504735" w:rsidRDefault="003D1481" w:rsidP="003D1481">
            <w:pPr>
              <w:pStyle w:val="ListParagraph1"/>
              <w:numPr>
                <w:ilvl w:val="0"/>
                <w:numId w:val="32"/>
              </w:numPr>
              <w:spacing w:after="0" w:line="240" w:lineRule="auto"/>
              <w:rPr>
                <w:rFonts w:cstheme="minorHAnsi"/>
                <w:szCs w:val="20"/>
                <w:lang w:val="fr-FR"/>
              </w:rPr>
            </w:pPr>
          </w:p>
        </w:tc>
        <w:tc>
          <w:tcPr>
            <w:tcW w:w="2290" w:type="pct"/>
            <w:gridSpan w:val="4"/>
          </w:tcPr>
          <w:p w14:paraId="7C857262" w14:textId="7D7FF7BB" w:rsidR="003D1481" w:rsidRPr="00504735" w:rsidRDefault="003D1481" w:rsidP="003D1481">
            <w:pPr>
              <w:pStyle w:val="Default"/>
              <w:rPr>
                <w:rFonts w:asciiTheme="minorHAnsi" w:hAnsiTheme="minorHAnsi" w:cstheme="minorHAnsi"/>
                <w:sz w:val="20"/>
                <w:szCs w:val="20"/>
                <w:lang w:val="fr-FR"/>
              </w:rPr>
            </w:pPr>
            <w:r w:rsidRPr="00504735">
              <w:rPr>
                <w:rFonts w:asciiTheme="minorHAnsi" w:hAnsiTheme="minorHAnsi" w:cstheme="minorHAnsi"/>
                <w:sz w:val="20"/>
                <w:szCs w:val="20"/>
              </w:rPr>
              <w:t>Users of injectable products</w:t>
            </w:r>
          </w:p>
        </w:tc>
        <w:tc>
          <w:tcPr>
            <w:tcW w:w="536" w:type="pct"/>
          </w:tcPr>
          <w:p w14:paraId="26820E44" w14:textId="77777777" w:rsidR="003D1481" w:rsidRPr="00504735" w:rsidRDefault="003D1481" w:rsidP="003D1481">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35" w:type="pct"/>
            <w:gridSpan w:val="2"/>
          </w:tcPr>
          <w:p w14:paraId="666A197F" w14:textId="77777777" w:rsidR="003D1481" w:rsidRPr="00504735" w:rsidRDefault="003D1481" w:rsidP="003D1481">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495" w:type="pct"/>
          </w:tcPr>
          <w:p w14:paraId="0F611254" w14:textId="77777777" w:rsidR="003D1481" w:rsidRPr="00504735" w:rsidRDefault="003D1481" w:rsidP="003D1481">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95" w:type="pct"/>
            <w:gridSpan w:val="2"/>
          </w:tcPr>
          <w:p w14:paraId="1A08D74A" w14:textId="77777777" w:rsidR="003D1481" w:rsidRPr="00504735" w:rsidRDefault="003D1481" w:rsidP="003D1481">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4</w:t>
            </w:r>
          </w:p>
        </w:tc>
        <w:tc>
          <w:tcPr>
            <w:tcW w:w="351" w:type="pct"/>
            <w:gridSpan w:val="2"/>
            <w:vMerge/>
          </w:tcPr>
          <w:p w14:paraId="60380341" w14:textId="77777777" w:rsidR="003D1481" w:rsidRPr="00504735" w:rsidRDefault="003D1481" w:rsidP="003D1481">
            <w:pPr>
              <w:pStyle w:val="ListParagraph1"/>
              <w:rPr>
                <w:rFonts w:eastAsia="Times New Roman" w:cstheme="minorHAnsi"/>
                <w:color w:val="000000"/>
                <w:szCs w:val="20"/>
                <w:lang w:val="fr-FR"/>
              </w:rPr>
            </w:pPr>
          </w:p>
        </w:tc>
      </w:tr>
      <w:tr w:rsidR="003D1481" w:rsidRPr="006974FC" w14:paraId="681E8799" w14:textId="77777777" w:rsidTr="003D1481">
        <w:tblPrEx>
          <w:jc w:val="left"/>
        </w:tblPrEx>
        <w:trPr>
          <w:trHeight w:val="20"/>
        </w:trPr>
        <w:tc>
          <w:tcPr>
            <w:tcW w:w="298" w:type="pct"/>
            <w:gridSpan w:val="2"/>
          </w:tcPr>
          <w:p w14:paraId="716F987B" w14:textId="77777777" w:rsidR="003D1481" w:rsidRPr="00504735" w:rsidRDefault="003D1481" w:rsidP="003D1481">
            <w:pPr>
              <w:pStyle w:val="ListParagraph1"/>
              <w:numPr>
                <w:ilvl w:val="0"/>
                <w:numId w:val="32"/>
              </w:numPr>
              <w:spacing w:after="0" w:line="240" w:lineRule="auto"/>
              <w:rPr>
                <w:rFonts w:cstheme="minorHAnsi"/>
                <w:szCs w:val="20"/>
                <w:lang w:val="fr-FR"/>
              </w:rPr>
            </w:pPr>
          </w:p>
        </w:tc>
        <w:tc>
          <w:tcPr>
            <w:tcW w:w="2290" w:type="pct"/>
            <w:gridSpan w:val="4"/>
          </w:tcPr>
          <w:p w14:paraId="6139974D" w14:textId="5BF90A27" w:rsidR="003D1481" w:rsidRPr="00504735" w:rsidRDefault="003D1481" w:rsidP="003D1481">
            <w:pPr>
              <w:pStyle w:val="Default"/>
              <w:rPr>
                <w:rFonts w:asciiTheme="minorHAnsi" w:hAnsiTheme="minorHAnsi" w:cstheme="minorHAnsi"/>
                <w:sz w:val="20"/>
                <w:szCs w:val="20"/>
                <w:lang w:val="fr-FR"/>
              </w:rPr>
            </w:pPr>
            <w:r w:rsidRPr="00504735">
              <w:rPr>
                <w:rFonts w:asciiTheme="minorHAnsi" w:hAnsiTheme="minorHAnsi" w:cstheme="minorHAnsi"/>
                <w:sz w:val="20"/>
                <w:szCs w:val="20"/>
              </w:rPr>
              <w:t>Implant users</w:t>
            </w:r>
          </w:p>
        </w:tc>
        <w:tc>
          <w:tcPr>
            <w:tcW w:w="536" w:type="pct"/>
          </w:tcPr>
          <w:p w14:paraId="796E3F1C" w14:textId="77777777" w:rsidR="003D1481" w:rsidRPr="00504735" w:rsidRDefault="003D1481" w:rsidP="003D1481">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1</w:t>
            </w:r>
          </w:p>
        </w:tc>
        <w:tc>
          <w:tcPr>
            <w:tcW w:w="535" w:type="pct"/>
            <w:gridSpan w:val="2"/>
          </w:tcPr>
          <w:p w14:paraId="157802B8" w14:textId="77777777" w:rsidR="003D1481" w:rsidRPr="00504735" w:rsidRDefault="003D1481" w:rsidP="003D1481">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2</w:t>
            </w:r>
          </w:p>
        </w:tc>
        <w:tc>
          <w:tcPr>
            <w:tcW w:w="495" w:type="pct"/>
          </w:tcPr>
          <w:p w14:paraId="380D15E6" w14:textId="77777777" w:rsidR="003D1481" w:rsidRPr="00504735" w:rsidRDefault="003D1481" w:rsidP="003D1481">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3</w:t>
            </w:r>
          </w:p>
        </w:tc>
        <w:tc>
          <w:tcPr>
            <w:tcW w:w="495" w:type="pct"/>
            <w:gridSpan w:val="2"/>
          </w:tcPr>
          <w:p w14:paraId="690DF636" w14:textId="77777777" w:rsidR="003D1481" w:rsidRPr="00504735" w:rsidRDefault="003D1481" w:rsidP="003D1481">
            <w:pPr>
              <w:pStyle w:val="ListParagraph1"/>
              <w:ind w:left="0"/>
              <w:jc w:val="center"/>
              <w:rPr>
                <w:rFonts w:eastAsia="Times New Roman" w:cstheme="minorHAnsi"/>
                <w:color w:val="000000"/>
                <w:szCs w:val="20"/>
                <w:lang w:val="fr-FR"/>
              </w:rPr>
            </w:pPr>
            <w:r w:rsidRPr="00504735">
              <w:rPr>
                <w:rFonts w:eastAsia="Times New Roman" w:cstheme="minorHAnsi"/>
                <w:color w:val="000000"/>
                <w:szCs w:val="20"/>
              </w:rPr>
              <w:t>4</w:t>
            </w:r>
          </w:p>
        </w:tc>
        <w:tc>
          <w:tcPr>
            <w:tcW w:w="351" w:type="pct"/>
            <w:gridSpan w:val="2"/>
            <w:vMerge/>
          </w:tcPr>
          <w:p w14:paraId="57AB77C4" w14:textId="77777777" w:rsidR="003D1481" w:rsidRPr="00504735" w:rsidRDefault="003D1481" w:rsidP="003D1481">
            <w:pPr>
              <w:pStyle w:val="ListParagraph1"/>
              <w:rPr>
                <w:rFonts w:eastAsia="Times New Roman" w:cstheme="minorHAnsi"/>
                <w:color w:val="000000"/>
                <w:szCs w:val="20"/>
                <w:lang w:val="fr-FR"/>
              </w:rPr>
            </w:pPr>
          </w:p>
        </w:tc>
      </w:tr>
    </w:tbl>
    <w:p w14:paraId="16DD7E71" w14:textId="77777777" w:rsidR="004F5DCE" w:rsidRPr="00504735" w:rsidRDefault="004F5DCE" w:rsidP="004F5DCE">
      <w:pPr>
        <w:rPr>
          <w:rFonts w:cstheme="minorHAnsi"/>
          <w:sz w:val="20"/>
          <w:szCs w:val="20"/>
          <w:lang w:val="fr-FR"/>
        </w:rPr>
      </w:pPr>
    </w:p>
    <w:p w14:paraId="4A486CCC" w14:textId="184B87DD" w:rsidR="004F5DCE" w:rsidRPr="00504735" w:rsidRDefault="00CB7CB0" w:rsidP="004F5DCE">
      <w:pPr>
        <w:keepNext/>
        <w:widowControl w:val="0"/>
        <w:suppressAutoHyphens/>
        <w:jc w:val="center"/>
        <w:outlineLvl w:val="1"/>
        <w:rPr>
          <w:rFonts w:eastAsia="Arial Narrow" w:cstheme="minorHAnsi"/>
          <w:b/>
          <w:bCs/>
          <w:sz w:val="20"/>
          <w:szCs w:val="20"/>
          <w:cs/>
          <w:lang w:val="fr-FR"/>
        </w:rPr>
      </w:pPr>
      <w:bookmarkStart w:id="26" w:name="_Hlk167442054"/>
      <w:r w:rsidRPr="00504735">
        <w:rPr>
          <w:rFonts w:eastAsia="Arial Narrow" w:cstheme="minorHAnsi"/>
          <w:b/>
          <w:bCs/>
          <w:sz w:val="20"/>
          <w:szCs w:val="20"/>
        </w:rPr>
        <w:t>SECTION 9: PROVISION OF MNIS SERVICES</w:t>
      </w:r>
    </w:p>
    <w:tbl>
      <w:tblPr>
        <w:tblStyle w:val="TableGrid"/>
        <w:tblW w:w="5004" w:type="pct"/>
        <w:jc w:val="center"/>
        <w:tblLook w:val="04A0" w:firstRow="1" w:lastRow="0" w:firstColumn="1" w:lastColumn="0" w:noHBand="0" w:noVBand="1"/>
      </w:tblPr>
      <w:tblGrid>
        <w:gridCol w:w="574"/>
        <w:gridCol w:w="3479"/>
        <w:gridCol w:w="1276"/>
        <w:gridCol w:w="2486"/>
        <w:gridCol w:w="1884"/>
        <w:gridCol w:w="787"/>
      </w:tblGrid>
      <w:tr w:rsidR="00CB7CB0" w:rsidRPr="006974FC" w14:paraId="40AEC3A7" w14:textId="77777777" w:rsidTr="003D1481">
        <w:trPr>
          <w:trHeight w:val="233"/>
          <w:jc w:val="center"/>
        </w:trPr>
        <w:tc>
          <w:tcPr>
            <w:tcW w:w="279" w:type="pct"/>
            <w:shd w:val="clear" w:color="auto" w:fill="BFBFBF" w:themeFill="background1" w:themeFillShade="BF"/>
            <w:vAlign w:val="center"/>
          </w:tcPr>
          <w:bookmarkEnd w:id="26"/>
          <w:p w14:paraId="5782AD58" w14:textId="04365492" w:rsidR="00CB7CB0" w:rsidRPr="00504735" w:rsidRDefault="00CB7CB0" w:rsidP="00CB7CB0">
            <w:pPr>
              <w:tabs>
                <w:tab w:val="left" w:pos="-720"/>
              </w:tabs>
              <w:suppressAutoHyphens/>
              <w:jc w:val="center"/>
              <w:rPr>
                <w:rFonts w:cstheme="minorHAnsi"/>
                <w:b/>
                <w:spacing w:val="-2"/>
                <w:szCs w:val="20"/>
                <w:rtl/>
                <w:cs/>
                <w:lang w:val="fr-FR"/>
              </w:rPr>
            </w:pPr>
            <w:r w:rsidRPr="00504735">
              <w:rPr>
                <w:rFonts w:eastAsia="Arial Narrow" w:cstheme="minorHAnsi"/>
                <w:b/>
                <w:bCs/>
                <w:spacing w:val="-2"/>
                <w:szCs w:val="20"/>
              </w:rPr>
              <w:t>NO. Q.</w:t>
            </w:r>
          </w:p>
        </w:tc>
        <w:tc>
          <w:tcPr>
            <w:tcW w:w="1664" w:type="pct"/>
            <w:shd w:val="clear" w:color="auto" w:fill="BFBFBF" w:themeFill="background1" w:themeFillShade="BF"/>
            <w:vAlign w:val="center"/>
          </w:tcPr>
          <w:p w14:paraId="4B40DDA3" w14:textId="318D7805" w:rsidR="00CB7CB0" w:rsidRPr="00504735" w:rsidRDefault="00CB7CB0" w:rsidP="00CB7CB0">
            <w:pPr>
              <w:suppressAutoHyphens/>
              <w:rPr>
                <w:rFonts w:cstheme="minorHAnsi"/>
                <w:b/>
                <w:spacing w:val="-2"/>
                <w:szCs w:val="20"/>
                <w:rtl/>
                <w:cs/>
                <w:lang w:val="fr-FR"/>
              </w:rPr>
            </w:pPr>
            <w:r w:rsidRPr="00504735">
              <w:rPr>
                <w:rFonts w:eastAsia="Arial Narrow" w:cstheme="minorHAnsi"/>
                <w:b/>
                <w:bCs/>
                <w:spacing w:val="-2"/>
                <w:szCs w:val="20"/>
              </w:rPr>
              <w:t>QUESTIONS AND FILTERS</w:t>
            </w:r>
          </w:p>
        </w:tc>
        <w:tc>
          <w:tcPr>
            <w:tcW w:w="2706" w:type="pct"/>
            <w:gridSpan w:val="3"/>
            <w:shd w:val="clear" w:color="auto" w:fill="BFBFBF" w:themeFill="background1" w:themeFillShade="BF"/>
            <w:vAlign w:val="center"/>
          </w:tcPr>
          <w:p w14:paraId="128399CC" w14:textId="53D9DE53" w:rsidR="00CB7CB0" w:rsidRPr="00504735" w:rsidRDefault="00CB7CB0" w:rsidP="00CB7CB0">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rPr>
              <w:t>CODING</w:t>
            </w:r>
          </w:p>
        </w:tc>
        <w:tc>
          <w:tcPr>
            <w:tcW w:w="351" w:type="pct"/>
            <w:shd w:val="clear" w:color="auto" w:fill="BFBFBF" w:themeFill="background1" w:themeFillShade="BF"/>
            <w:vAlign w:val="center"/>
          </w:tcPr>
          <w:p w14:paraId="5DAFE9F2" w14:textId="07CE56B0" w:rsidR="00CB7CB0" w:rsidRPr="00504735" w:rsidRDefault="00CB7CB0" w:rsidP="00CB7CB0">
            <w:pPr>
              <w:suppressAutoHyphens/>
              <w:ind w:left="-78" w:right="-102"/>
              <w:jc w:val="center"/>
              <w:rPr>
                <w:rFonts w:cstheme="minorHAnsi"/>
                <w:b/>
                <w:spacing w:val="-2"/>
                <w:szCs w:val="20"/>
                <w:lang w:val="fr-FR"/>
              </w:rPr>
            </w:pPr>
            <w:r w:rsidRPr="00504735">
              <w:rPr>
                <w:rFonts w:eastAsia="Arial Narrow" w:cstheme="minorHAnsi"/>
                <w:b/>
                <w:bCs/>
                <w:spacing w:val="-2"/>
                <w:szCs w:val="20"/>
              </w:rPr>
              <w:t>SWITCH TO</w:t>
            </w:r>
          </w:p>
        </w:tc>
      </w:tr>
      <w:tr w:rsidR="00CB7CB0" w:rsidRPr="006974FC" w14:paraId="1306D20E" w14:textId="77777777" w:rsidTr="003D1481">
        <w:tblPrEx>
          <w:jc w:val="left"/>
        </w:tblPrEx>
        <w:trPr>
          <w:trHeight w:val="747"/>
        </w:trPr>
        <w:tc>
          <w:tcPr>
            <w:tcW w:w="279" w:type="pct"/>
            <w:shd w:val="clear" w:color="auto" w:fill="auto"/>
          </w:tcPr>
          <w:p w14:paraId="5B25208E" w14:textId="77777777" w:rsidR="00CB7CB0" w:rsidRPr="00504735" w:rsidRDefault="00CB7CB0" w:rsidP="00CB7CB0">
            <w:pPr>
              <w:jc w:val="center"/>
              <w:rPr>
                <w:rFonts w:cstheme="minorHAnsi"/>
                <w:b/>
                <w:bCs/>
                <w:szCs w:val="20"/>
                <w:lang w:val="fr-FR"/>
              </w:rPr>
            </w:pPr>
          </w:p>
        </w:tc>
        <w:tc>
          <w:tcPr>
            <w:tcW w:w="1664" w:type="pct"/>
            <w:shd w:val="clear" w:color="auto" w:fill="auto"/>
          </w:tcPr>
          <w:p w14:paraId="3A5EDEF3" w14:textId="7C9395B1" w:rsidR="00CB7CB0" w:rsidRPr="00504735" w:rsidRDefault="00CB7CB0" w:rsidP="00CB7CB0">
            <w:pPr>
              <w:suppressAutoHyphens/>
              <w:rPr>
                <w:rFonts w:cstheme="minorHAnsi"/>
                <w:b/>
                <w:bCs/>
                <w:spacing w:val="-2"/>
                <w:szCs w:val="20"/>
                <w:lang w:val="fr-FR"/>
              </w:rPr>
            </w:pPr>
            <w:r w:rsidRPr="00504735">
              <w:rPr>
                <w:rFonts w:cstheme="minorHAnsi"/>
                <w:szCs w:val="20"/>
              </w:rPr>
              <w:t>Services SMNI</w:t>
            </w:r>
          </w:p>
        </w:tc>
        <w:tc>
          <w:tcPr>
            <w:tcW w:w="613" w:type="pct"/>
            <w:shd w:val="clear" w:color="auto" w:fill="auto"/>
          </w:tcPr>
          <w:p w14:paraId="649BD150" w14:textId="4EB94DBC" w:rsidR="00CB7CB0" w:rsidRPr="00504735" w:rsidRDefault="00CB7CB0" w:rsidP="00CB7CB0">
            <w:pPr>
              <w:rPr>
                <w:rFonts w:cstheme="minorHAnsi"/>
                <w:b/>
                <w:bCs/>
                <w:szCs w:val="20"/>
                <w:lang w:val="fr-FR"/>
              </w:rPr>
            </w:pPr>
            <w:r w:rsidRPr="00504735">
              <w:rPr>
                <w:rFonts w:cstheme="minorHAnsi"/>
                <w:b/>
                <w:bCs/>
                <w:szCs w:val="20"/>
              </w:rPr>
              <w:t>901. How many total customers were served in the last completed month?</w:t>
            </w:r>
          </w:p>
        </w:tc>
        <w:tc>
          <w:tcPr>
            <w:tcW w:w="1190" w:type="pct"/>
            <w:shd w:val="clear" w:color="auto" w:fill="auto"/>
          </w:tcPr>
          <w:p w14:paraId="48B9DD60" w14:textId="506DB35E" w:rsidR="00CB7CB0" w:rsidRPr="00504735" w:rsidRDefault="00CB7CB0" w:rsidP="00CB7CB0">
            <w:pPr>
              <w:rPr>
                <w:rFonts w:cstheme="minorHAnsi"/>
                <w:b/>
                <w:bCs/>
                <w:szCs w:val="20"/>
                <w:lang w:val="fr-FR"/>
              </w:rPr>
            </w:pPr>
            <w:r w:rsidRPr="00504735">
              <w:rPr>
                <w:rFonts w:cstheme="minorHAnsi"/>
                <w:b/>
                <w:bCs/>
                <w:szCs w:val="20"/>
              </w:rPr>
              <w:t>902. Reference period (date)</w:t>
            </w:r>
          </w:p>
        </w:tc>
        <w:tc>
          <w:tcPr>
            <w:tcW w:w="902" w:type="pct"/>
            <w:shd w:val="clear" w:color="auto" w:fill="auto"/>
          </w:tcPr>
          <w:p w14:paraId="1D6E9A9F" w14:textId="287717D9" w:rsidR="00CB7CB0" w:rsidRPr="00504735" w:rsidRDefault="00CB7CB0" w:rsidP="00CB7CB0">
            <w:pPr>
              <w:rPr>
                <w:rFonts w:cstheme="minorHAnsi"/>
                <w:b/>
                <w:bCs/>
                <w:szCs w:val="20"/>
                <w:lang w:val="fr-FR"/>
              </w:rPr>
            </w:pPr>
            <w:r w:rsidRPr="00504735">
              <w:rPr>
                <w:rFonts w:cstheme="minorHAnsi"/>
                <w:b/>
                <w:bCs/>
                <w:szCs w:val="20"/>
              </w:rPr>
              <w:t>903. Registry Name</w:t>
            </w:r>
          </w:p>
        </w:tc>
        <w:tc>
          <w:tcPr>
            <w:tcW w:w="351" w:type="pct"/>
            <w:vMerge w:val="restart"/>
            <w:shd w:val="clear" w:color="auto" w:fill="auto"/>
          </w:tcPr>
          <w:p w14:paraId="372E8B12" w14:textId="77777777" w:rsidR="00CB7CB0" w:rsidRPr="00504735" w:rsidRDefault="00CB7CB0" w:rsidP="00CB7CB0">
            <w:pPr>
              <w:rPr>
                <w:rFonts w:cstheme="minorHAnsi"/>
                <w:b/>
                <w:bCs/>
                <w:szCs w:val="20"/>
                <w:lang w:val="fr-FR"/>
              </w:rPr>
            </w:pPr>
          </w:p>
          <w:p w14:paraId="0F9A0C0E" w14:textId="77777777" w:rsidR="00CB7CB0" w:rsidRPr="00504735" w:rsidRDefault="00CB7CB0" w:rsidP="00CB7CB0">
            <w:pPr>
              <w:rPr>
                <w:rFonts w:cstheme="minorHAnsi"/>
                <w:b/>
                <w:bCs/>
                <w:szCs w:val="20"/>
                <w:lang w:val="fr-FR"/>
              </w:rPr>
            </w:pPr>
          </w:p>
          <w:p w14:paraId="23CD38C0" w14:textId="77777777" w:rsidR="00CB7CB0" w:rsidRPr="00504735" w:rsidRDefault="00CB7CB0" w:rsidP="00CB7CB0">
            <w:pPr>
              <w:rPr>
                <w:rFonts w:cstheme="minorHAnsi"/>
                <w:b/>
                <w:bCs/>
                <w:szCs w:val="20"/>
                <w:lang w:val="fr-FR"/>
              </w:rPr>
            </w:pPr>
          </w:p>
        </w:tc>
      </w:tr>
      <w:tr w:rsidR="003D1481" w:rsidRPr="006974FC" w14:paraId="02ADFCC6" w14:textId="77777777" w:rsidTr="003D1481">
        <w:tblPrEx>
          <w:jc w:val="left"/>
        </w:tblPrEx>
        <w:trPr>
          <w:trHeight w:val="20"/>
        </w:trPr>
        <w:tc>
          <w:tcPr>
            <w:tcW w:w="279" w:type="pct"/>
          </w:tcPr>
          <w:p w14:paraId="07B50E53"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47F33236" w14:textId="0DDC2B09" w:rsidR="003D1481" w:rsidRPr="00504735" w:rsidRDefault="003D1481" w:rsidP="003D1481">
            <w:pPr>
              <w:rPr>
                <w:rFonts w:cstheme="minorHAnsi"/>
                <w:szCs w:val="20"/>
                <w:lang w:val="fr-FR"/>
              </w:rPr>
            </w:pPr>
            <w:r w:rsidRPr="00504735">
              <w:rPr>
                <w:rFonts w:cstheme="minorHAnsi"/>
                <w:szCs w:val="20"/>
              </w:rPr>
              <w:t>Number of pregnant women registered for antenatal care</w:t>
            </w:r>
          </w:p>
        </w:tc>
        <w:tc>
          <w:tcPr>
            <w:tcW w:w="613" w:type="pct"/>
          </w:tcPr>
          <w:p w14:paraId="57DA13F6" w14:textId="77777777" w:rsidR="003D1481" w:rsidRPr="00504735" w:rsidRDefault="003D1481" w:rsidP="003D1481">
            <w:pPr>
              <w:pStyle w:val="ListParagraph1"/>
              <w:spacing w:after="0"/>
              <w:ind w:left="0"/>
              <w:jc w:val="cente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27584" behindDoc="0" locked="0" layoutInCell="1" allowOverlap="1" wp14:anchorId="7D3F8FEA" wp14:editId="6079A9EB">
                      <wp:simplePos x="0" y="0"/>
                      <wp:positionH relativeFrom="column">
                        <wp:posOffset>139700</wp:posOffset>
                      </wp:positionH>
                      <wp:positionV relativeFrom="paragraph">
                        <wp:posOffset>78105</wp:posOffset>
                      </wp:positionV>
                      <wp:extent cx="432435" cy="152400"/>
                      <wp:effectExtent l="0" t="0" r="24765" b="19050"/>
                      <wp:wrapNone/>
                      <wp:docPr id="102" name="Group 1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5" name="Group 95"/>
                              <wpg:cNvGrpSpPr/>
                              <wpg:grpSpPr>
                                <a:xfrm>
                                  <a:off x="0" y="0"/>
                                  <a:ext cx="293370" cy="152400"/>
                                  <a:chOff x="8711" y="2856"/>
                                  <a:chExt cx="1080" cy="360"/>
                                </a:xfrm>
                              </wpg:grpSpPr>
                              <wps:wsp>
                                <wps:cNvPr id="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02" style="position:absolute;margin-left:11pt;margin-top:6.15pt;width:34.05pt;height:12pt;z-index:252227584"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" w14:anchorId="202ADD32">
                      <v:group id="Group 9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group>
                  </w:pict>
                </mc:Fallback>
              </mc:AlternateContent>
            </w:r>
          </w:p>
        </w:tc>
        <w:tc>
          <w:tcPr>
            <w:tcW w:w="1190" w:type="pct"/>
          </w:tcPr>
          <w:p w14:paraId="643CB61B" w14:textId="5B0A5DF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Also__/__/____</w:t>
            </w:r>
          </w:p>
          <w:p w14:paraId="08231FAD" w14:textId="77777777" w:rsidR="003D1481" w:rsidRPr="00504735" w:rsidRDefault="003D1481" w:rsidP="003D1481">
            <w:pPr>
              <w:pStyle w:val="ListParagraph1"/>
              <w:spacing w:after="0"/>
              <w:ind w:left="0"/>
              <w:rPr>
                <w:rFonts w:eastAsia="Times New Roman" w:cstheme="minorHAnsi"/>
                <w:color w:val="000000"/>
                <w:szCs w:val="20"/>
                <w:lang w:val="fr-FR"/>
              </w:rPr>
            </w:pPr>
          </w:p>
          <w:p w14:paraId="4682D89C" w14:textId="1B94870F"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902" w:type="pct"/>
          </w:tcPr>
          <w:p w14:paraId="24BCAB52" w14:textId="77777777" w:rsidR="003D1481" w:rsidRPr="00504735" w:rsidRDefault="003D1481" w:rsidP="003D1481">
            <w:pPr>
              <w:pStyle w:val="ListParagraph1"/>
              <w:spacing w:after="0"/>
              <w:ind w:left="0"/>
              <w:rPr>
                <w:rFonts w:eastAsia="Times New Roman" w:cstheme="minorHAnsi"/>
                <w:color w:val="000000"/>
                <w:szCs w:val="20"/>
                <w:lang w:val="fr-FR"/>
              </w:rPr>
            </w:pPr>
          </w:p>
          <w:p w14:paraId="750529AD"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_____________</w:t>
            </w:r>
          </w:p>
        </w:tc>
        <w:tc>
          <w:tcPr>
            <w:tcW w:w="351" w:type="pct"/>
            <w:vMerge/>
          </w:tcPr>
          <w:p w14:paraId="621CB739" w14:textId="77777777" w:rsidR="003D1481" w:rsidRPr="00504735" w:rsidRDefault="003D1481" w:rsidP="003D1481">
            <w:pPr>
              <w:pStyle w:val="ListParagraph1"/>
              <w:spacing w:after="0"/>
              <w:rPr>
                <w:rFonts w:eastAsia="Times New Roman" w:cstheme="minorHAnsi"/>
                <w:color w:val="000000"/>
                <w:szCs w:val="20"/>
                <w:lang w:val="fr-FR"/>
              </w:rPr>
            </w:pPr>
          </w:p>
        </w:tc>
      </w:tr>
      <w:tr w:rsidR="003D1481" w:rsidRPr="006974FC" w14:paraId="0C4BD720" w14:textId="77777777" w:rsidTr="003D1481">
        <w:tblPrEx>
          <w:jc w:val="left"/>
        </w:tblPrEx>
        <w:trPr>
          <w:trHeight w:val="20"/>
        </w:trPr>
        <w:tc>
          <w:tcPr>
            <w:tcW w:w="279" w:type="pct"/>
          </w:tcPr>
          <w:p w14:paraId="67C6DD18"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531CBF28" w14:textId="07245603" w:rsidR="003D1481" w:rsidRPr="00504735" w:rsidRDefault="003D1481" w:rsidP="003D1481">
            <w:pPr>
              <w:rPr>
                <w:rFonts w:cstheme="minorHAnsi"/>
                <w:szCs w:val="20"/>
                <w:lang w:val="fr-FR"/>
              </w:rPr>
            </w:pPr>
            <w:r w:rsidRPr="00504735">
              <w:rPr>
                <w:rFonts w:cstheme="minorHAnsi"/>
                <w:szCs w:val="20"/>
              </w:rPr>
              <w:t xml:space="preserve">Number of pregnant women referred to higher health care centres </w:t>
            </w:r>
          </w:p>
        </w:tc>
        <w:tc>
          <w:tcPr>
            <w:tcW w:w="613" w:type="pct"/>
          </w:tcPr>
          <w:p w14:paraId="10DE3F6B" w14:textId="77777777" w:rsidR="003D1481" w:rsidRPr="00504735" w:rsidRDefault="003D1481" w:rsidP="003D1481">
            <w:pPr>
              <w:pStyle w:val="ListParagraph1"/>
              <w:spacing w:after="0"/>
              <w:ind w:left="0"/>
              <w:jc w:val="cente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28608" behindDoc="0" locked="0" layoutInCell="1" allowOverlap="1" wp14:anchorId="131DF6D9" wp14:editId="367878C2">
                      <wp:simplePos x="0" y="0"/>
                      <wp:positionH relativeFrom="column">
                        <wp:posOffset>147955</wp:posOffset>
                      </wp:positionH>
                      <wp:positionV relativeFrom="paragraph">
                        <wp:posOffset>92710</wp:posOffset>
                      </wp:positionV>
                      <wp:extent cx="432435" cy="152400"/>
                      <wp:effectExtent l="0" t="0" r="24765" b="19050"/>
                      <wp:wrapNone/>
                      <wp:docPr id="1374230619" name="Group 137423061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0" name="Group 1374230620"/>
                              <wpg:cNvGrpSpPr/>
                              <wpg:grpSpPr>
                                <a:xfrm>
                                  <a:off x="0" y="0"/>
                                  <a:ext cx="293370" cy="152400"/>
                                  <a:chOff x="8711" y="2856"/>
                                  <a:chExt cx="1080" cy="360"/>
                                </a:xfrm>
                              </wpg:grpSpPr>
                              <wps:wsp>
                                <wps:cNvPr id="13742306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374230619" style="position:absolute;margin-left:11.65pt;margin-top:7.3pt;width:34.05pt;height:12pt;z-index:252228608"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" w14:anchorId="1459DF72">
                      <v:group id="Group 137423062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58E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ZIU7j9FAOTiFwAA//8DAFBLAQItABQABgAIAAAAIQDb4fbL7gAAAIUBAAATAAAAAAAA&#10;AAAAAAAAAAAAAABbQ29udGVudF9UeXBlc10ueG1sUEsBAi0AFAAGAAgAAAAhAFr0LFu/AAAAFQEA&#10;AAsAAAAAAAAAAAAAAAAAHwEAAF9yZWxzLy5yZWxzUEsBAi0AFAAGAAgAAAAhAFvbnwTHAAAA4wAA&#10;AA8AAAAAAAAAAAAAAAAABwIAAGRycy9kb3ducmV2LnhtbFBLBQYAAAAAAwADALcAAAD7AgAAAAA=&#10;"/>
                    </v:group>
                  </w:pict>
                </mc:Fallback>
              </mc:AlternateContent>
            </w:r>
          </w:p>
        </w:tc>
        <w:tc>
          <w:tcPr>
            <w:tcW w:w="1190" w:type="pct"/>
          </w:tcPr>
          <w:p w14:paraId="3933B633" w14:textId="3BDADBF5"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From__/__/____</w:t>
            </w:r>
          </w:p>
          <w:p w14:paraId="0FE1A390" w14:textId="77777777" w:rsidR="003D1481" w:rsidRPr="00504735" w:rsidRDefault="003D1481" w:rsidP="003D1481">
            <w:pPr>
              <w:pStyle w:val="ListParagraph1"/>
              <w:spacing w:after="0"/>
              <w:ind w:left="0"/>
              <w:rPr>
                <w:rFonts w:eastAsia="Times New Roman" w:cstheme="minorHAnsi"/>
                <w:color w:val="000000"/>
                <w:szCs w:val="20"/>
                <w:lang w:val="fr-FR"/>
              </w:rPr>
            </w:pPr>
          </w:p>
          <w:p w14:paraId="5E4C8767" w14:textId="3A450DCA"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902" w:type="pct"/>
          </w:tcPr>
          <w:p w14:paraId="38F36E2F" w14:textId="77777777" w:rsidR="003D1481" w:rsidRPr="00504735" w:rsidRDefault="003D1481" w:rsidP="003D1481">
            <w:pPr>
              <w:pStyle w:val="ListParagraph1"/>
              <w:spacing w:after="0"/>
              <w:ind w:left="0"/>
              <w:rPr>
                <w:rFonts w:eastAsia="Times New Roman" w:cstheme="minorHAnsi"/>
                <w:color w:val="000000"/>
                <w:szCs w:val="20"/>
                <w:lang w:val="fr-FR"/>
              </w:rPr>
            </w:pPr>
          </w:p>
          <w:p w14:paraId="6DD6CCE6"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_____________</w:t>
            </w:r>
          </w:p>
        </w:tc>
        <w:tc>
          <w:tcPr>
            <w:tcW w:w="351" w:type="pct"/>
            <w:vMerge/>
          </w:tcPr>
          <w:p w14:paraId="647F8CDD" w14:textId="77777777" w:rsidR="003D1481" w:rsidRPr="00504735" w:rsidRDefault="003D1481" w:rsidP="003D1481">
            <w:pPr>
              <w:pStyle w:val="ListParagraph1"/>
              <w:spacing w:after="0"/>
              <w:rPr>
                <w:rFonts w:eastAsia="Times New Roman" w:cstheme="minorHAnsi"/>
                <w:color w:val="000000"/>
                <w:szCs w:val="20"/>
                <w:lang w:val="fr-FR"/>
              </w:rPr>
            </w:pPr>
          </w:p>
        </w:tc>
      </w:tr>
      <w:tr w:rsidR="003D1481" w:rsidRPr="006974FC" w14:paraId="551D9435" w14:textId="77777777" w:rsidTr="003D1481">
        <w:tblPrEx>
          <w:jc w:val="left"/>
        </w:tblPrEx>
        <w:trPr>
          <w:trHeight w:val="20"/>
        </w:trPr>
        <w:tc>
          <w:tcPr>
            <w:tcW w:w="279" w:type="pct"/>
          </w:tcPr>
          <w:p w14:paraId="54889C1F"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17DA45A1" w14:textId="7B2B6500" w:rsidR="003D1481" w:rsidRPr="00504735" w:rsidRDefault="003D1481" w:rsidP="003D1481">
            <w:pPr>
              <w:rPr>
                <w:rFonts w:cstheme="minorHAnsi"/>
                <w:szCs w:val="20"/>
                <w:lang w:val="fr-FR"/>
              </w:rPr>
            </w:pPr>
            <w:r w:rsidRPr="00504735">
              <w:rPr>
                <w:rFonts w:cstheme="minorHAnsi"/>
                <w:szCs w:val="20"/>
              </w:rPr>
              <w:t xml:space="preserve">Number of normal deliveries performed </w:t>
            </w:r>
          </w:p>
        </w:tc>
        <w:tc>
          <w:tcPr>
            <w:tcW w:w="613" w:type="pct"/>
          </w:tcPr>
          <w:p w14:paraId="2BADE856" w14:textId="77777777" w:rsidR="003D1481" w:rsidRPr="00504735" w:rsidRDefault="003D1481" w:rsidP="003D1481">
            <w:pPr>
              <w:pStyle w:val="ListParagraph1"/>
              <w:spacing w:after="0"/>
              <w:ind w:left="0"/>
              <w:jc w:val="cente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29632" behindDoc="0" locked="0" layoutInCell="1" allowOverlap="1" wp14:anchorId="5B3F4EC7" wp14:editId="46BD82E4">
                      <wp:simplePos x="0" y="0"/>
                      <wp:positionH relativeFrom="column">
                        <wp:posOffset>147955</wp:posOffset>
                      </wp:positionH>
                      <wp:positionV relativeFrom="paragraph">
                        <wp:posOffset>64770</wp:posOffset>
                      </wp:positionV>
                      <wp:extent cx="432435" cy="152400"/>
                      <wp:effectExtent l="0" t="0" r="24765" b="19050"/>
                      <wp:wrapNone/>
                      <wp:docPr id="1374230624" name="Group 137423062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5" name="Group 1374230625"/>
                              <wpg:cNvGrpSpPr/>
                              <wpg:grpSpPr>
                                <a:xfrm>
                                  <a:off x="0" y="0"/>
                                  <a:ext cx="293370" cy="152400"/>
                                  <a:chOff x="8711" y="2856"/>
                                  <a:chExt cx="1080" cy="360"/>
                                </a:xfrm>
                              </wpg:grpSpPr>
                              <wps:wsp>
                                <wps:cNvPr id="137423062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374230624" style="position:absolute;margin-left:11.65pt;margin-top:5.1pt;width:34.05pt;height:12pt;z-index:252229632"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" w14:anchorId="0DFA3C58">
                      <v:group id="Group 137423062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"/>
                    </v:group>
                  </w:pict>
                </mc:Fallback>
              </mc:AlternateContent>
            </w:r>
          </w:p>
        </w:tc>
        <w:tc>
          <w:tcPr>
            <w:tcW w:w="1190" w:type="pct"/>
          </w:tcPr>
          <w:p w14:paraId="0B4B00DC"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From__/__/____</w:t>
            </w:r>
          </w:p>
          <w:p w14:paraId="576CABC5" w14:textId="77777777" w:rsidR="003D1481" w:rsidRPr="00504735" w:rsidRDefault="003D1481" w:rsidP="003D1481">
            <w:pPr>
              <w:pStyle w:val="ListParagraph1"/>
              <w:spacing w:after="0"/>
              <w:ind w:left="0"/>
              <w:rPr>
                <w:rFonts w:eastAsia="Times New Roman" w:cstheme="minorHAnsi"/>
                <w:color w:val="000000"/>
                <w:szCs w:val="20"/>
                <w:lang w:val="fr-FR"/>
              </w:rPr>
            </w:pPr>
          </w:p>
          <w:p w14:paraId="6B72C58C" w14:textId="7F069914"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902" w:type="pct"/>
          </w:tcPr>
          <w:p w14:paraId="2D1178F5" w14:textId="77777777" w:rsidR="003D1481" w:rsidRPr="00504735" w:rsidRDefault="003D1481" w:rsidP="003D1481">
            <w:pPr>
              <w:rPr>
                <w:rFonts w:eastAsia="Times New Roman" w:cstheme="minorHAnsi"/>
                <w:color w:val="000000"/>
                <w:szCs w:val="20"/>
                <w:lang w:val="fr-FR"/>
              </w:rPr>
            </w:pPr>
          </w:p>
          <w:p w14:paraId="125A1477" w14:textId="77777777" w:rsidR="003D1481" w:rsidRPr="00504735" w:rsidRDefault="003D1481" w:rsidP="003D1481">
            <w:pPr>
              <w:rPr>
                <w:rFonts w:eastAsia="Times New Roman" w:cstheme="minorHAnsi"/>
                <w:color w:val="000000"/>
                <w:szCs w:val="20"/>
                <w:lang w:val="fr-FR"/>
              </w:rPr>
            </w:pPr>
            <w:r w:rsidRPr="00504735">
              <w:rPr>
                <w:rFonts w:eastAsia="Times New Roman" w:cstheme="minorHAnsi"/>
                <w:color w:val="000000"/>
                <w:szCs w:val="20"/>
              </w:rPr>
              <w:t>_____________</w:t>
            </w:r>
          </w:p>
        </w:tc>
        <w:tc>
          <w:tcPr>
            <w:tcW w:w="351" w:type="pct"/>
            <w:vMerge/>
          </w:tcPr>
          <w:p w14:paraId="24CFDB52" w14:textId="77777777" w:rsidR="003D1481" w:rsidRPr="00504735" w:rsidRDefault="003D1481" w:rsidP="003D1481">
            <w:pPr>
              <w:pStyle w:val="ListParagraph1"/>
              <w:spacing w:after="0"/>
              <w:rPr>
                <w:rFonts w:eastAsia="Times New Roman" w:cstheme="minorHAnsi"/>
                <w:color w:val="000000"/>
                <w:szCs w:val="20"/>
                <w:lang w:val="fr-FR"/>
              </w:rPr>
            </w:pPr>
          </w:p>
        </w:tc>
      </w:tr>
      <w:tr w:rsidR="003D1481" w:rsidRPr="006974FC" w14:paraId="3C98E64D" w14:textId="77777777" w:rsidTr="003D1481">
        <w:tblPrEx>
          <w:jc w:val="left"/>
        </w:tblPrEx>
        <w:trPr>
          <w:trHeight w:val="20"/>
        </w:trPr>
        <w:tc>
          <w:tcPr>
            <w:tcW w:w="279" w:type="pct"/>
          </w:tcPr>
          <w:p w14:paraId="6ACB90AA"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1E79BAAD" w14:textId="759C3334" w:rsidR="003D1481" w:rsidRPr="00504735" w:rsidRDefault="003D1481" w:rsidP="003D1481">
            <w:pPr>
              <w:rPr>
                <w:rFonts w:cstheme="minorHAnsi"/>
                <w:szCs w:val="20"/>
                <w:lang w:val="fr-FR"/>
              </w:rPr>
            </w:pPr>
            <w:r w:rsidRPr="00504735">
              <w:rPr>
                <w:rFonts w:cstheme="minorHAnsi"/>
                <w:szCs w:val="20"/>
              </w:rPr>
              <w:t>Number of caesarean sections performed</w:t>
            </w:r>
          </w:p>
        </w:tc>
        <w:tc>
          <w:tcPr>
            <w:tcW w:w="613" w:type="pct"/>
          </w:tcPr>
          <w:p w14:paraId="3EFB4E7F" w14:textId="77777777" w:rsidR="003D1481" w:rsidRPr="00504735" w:rsidRDefault="003D1481" w:rsidP="003D1481">
            <w:pPr>
              <w:pStyle w:val="ListParagraph1"/>
              <w:spacing w:after="0"/>
              <w:ind w:left="0"/>
              <w:jc w:val="cente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30656" behindDoc="0" locked="0" layoutInCell="1" allowOverlap="1" wp14:anchorId="623C65D5" wp14:editId="6F534B8D">
                      <wp:simplePos x="0" y="0"/>
                      <wp:positionH relativeFrom="column">
                        <wp:posOffset>147955</wp:posOffset>
                      </wp:positionH>
                      <wp:positionV relativeFrom="paragraph">
                        <wp:posOffset>59690</wp:posOffset>
                      </wp:positionV>
                      <wp:extent cx="432435" cy="152400"/>
                      <wp:effectExtent l="0" t="0" r="24765" b="19050"/>
                      <wp:wrapNone/>
                      <wp:docPr id="1374230630" name="Group 137423063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1" name="Group 1374230631"/>
                              <wpg:cNvGrpSpPr/>
                              <wpg:grpSpPr>
                                <a:xfrm>
                                  <a:off x="0" y="0"/>
                                  <a:ext cx="293370" cy="152400"/>
                                  <a:chOff x="8711" y="2856"/>
                                  <a:chExt cx="1080" cy="360"/>
                                </a:xfrm>
                              </wpg:grpSpPr>
                              <wps:wsp>
                                <wps:cNvPr id="13742306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374230630" style="position:absolute;margin-left:11.65pt;margin-top:4.7pt;width:34.05pt;height:12pt;z-index:252230656"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" w14:anchorId="616441C7">
                      <v:group id="Group 137423063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qxC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dIE7j9FAOTiFwAA//8DAFBLAQItABQABgAIAAAAIQDb4fbL7gAAAIUBAAATAAAAAAAA&#10;AAAAAAAAAAAAAABbQ29udGVudF9UeXBlc10ueG1sUEsBAi0AFAAGAAgAAAAhAFr0LFu/AAAAFQEA&#10;AAsAAAAAAAAAAAAAAAAAHwEAAF9yZWxzLy5yZWxzUEsBAi0AFAAGAAgAAAAhALFOrELHAAAA4wAA&#10;AA8AAAAAAAAAAAAAAAAABwIAAGRycy9kb3ducmV2LnhtbFBLBQYAAAAAAwADALcAAAD7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5Gt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"/>
                    </v:group>
                  </w:pict>
                </mc:Fallback>
              </mc:AlternateContent>
            </w:r>
          </w:p>
        </w:tc>
        <w:tc>
          <w:tcPr>
            <w:tcW w:w="1190" w:type="pct"/>
          </w:tcPr>
          <w:p w14:paraId="0EC3D5C2"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From__/__/____</w:t>
            </w:r>
          </w:p>
          <w:p w14:paraId="09EC3B90" w14:textId="77777777" w:rsidR="003D1481" w:rsidRPr="00504735" w:rsidRDefault="003D1481" w:rsidP="003D1481">
            <w:pPr>
              <w:pStyle w:val="ListParagraph1"/>
              <w:spacing w:after="0"/>
              <w:ind w:left="0"/>
              <w:rPr>
                <w:rFonts w:eastAsia="Times New Roman" w:cstheme="minorHAnsi"/>
                <w:color w:val="000000"/>
                <w:szCs w:val="20"/>
                <w:lang w:val="fr-FR"/>
              </w:rPr>
            </w:pPr>
          </w:p>
          <w:p w14:paraId="06E4DB77" w14:textId="46B5ACBF"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902" w:type="pct"/>
          </w:tcPr>
          <w:p w14:paraId="14C41C34" w14:textId="77777777" w:rsidR="003D1481" w:rsidRPr="00504735" w:rsidRDefault="003D1481" w:rsidP="003D1481">
            <w:pPr>
              <w:pStyle w:val="ListParagraph1"/>
              <w:spacing w:after="0"/>
              <w:ind w:left="0"/>
              <w:rPr>
                <w:rFonts w:eastAsia="Times New Roman" w:cstheme="minorHAnsi"/>
                <w:color w:val="000000"/>
                <w:szCs w:val="20"/>
                <w:lang w:val="fr-FR"/>
              </w:rPr>
            </w:pPr>
          </w:p>
          <w:p w14:paraId="427AC4AB"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_____________</w:t>
            </w:r>
          </w:p>
        </w:tc>
        <w:tc>
          <w:tcPr>
            <w:tcW w:w="351" w:type="pct"/>
            <w:vMerge/>
          </w:tcPr>
          <w:p w14:paraId="7AD79C6C" w14:textId="77777777" w:rsidR="003D1481" w:rsidRPr="00504735" w:rsidRDefault="003D1481" w:rsidP="003D1481">
            <w:pPr>
              <w:pStyle w:val="ListParagraph1"/>
              <w:spacing w:after="0"/>
              <w:rPr>
                <w:rFonts w:eastAsia="Times New Roman" w:cstheme="minorHAnsi"/>
                <w:color w:val="000000"/>
                <w:szCs w:val="20"/>
                <w:lang w:val="fr-FR"/>
              </w:rPr>
            </w:pPr>
          </w:p>
        </w:tc>
      </w:tr>
      <w:tr w:rsidR="003D1481" w:rsidRPr="006974FC" w14:paraId="56D1F4B0" w14:textId="77777777" w:rsidTr="003D1481">
        <w:tblPrEx>
          <w:jc w:val="left"/>
        </w:tblPrEx>
        <w:trPr>
          <w:trHeight w:val="20"/>
        </w:trPr>
        <w:tc>
          <w:tcPr>
            <w:tcW w:w="279" w:type="pct"/>
          </w:tcPr>
          <w:p w14:paraId="50C7F69B"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224C81F6" w14:textId="3EBA8C81" w:rsidR="003D1481" w:rsidRPr="00504735" w:rsidRDefault="003D1481" w:rsidP="003D1481">
            <w:pPr>
              <w:rPr>
                <w:rFonts w:cstheme="minorHAnsi"/>
                <w:szCs w:val="20"/>
                <w:lang w:val="fr-FR"/>
              </w:rPr>
            </w:pPr>
            <w:r w:rsidRPr="00504735">
              <w:rPr>
                <w:rFonts w:cstheme="minorHAnsi"/>
                <w:szCs w:val="20"/>
              </w:rPr>
              <w:t xml:space="preserve">Number of live births </w:t>
            </w:r>
          </w:p>
        </w:tc>
        <w:tc>
          <w:tcPr>
            <w:tcW w:w="613" w:type="pct"/>
          </w:tcPr>
          <w:p w14:paraId="6C227230" w14:textId="77777777" w:rsidR="003D1481" w:rsidRPr="00504735" w:rsidRDefault="003D1481" w:rsidP="003D1481">
            <w:pPr>
              <w:pStyle w:val="ListParagraph1"/>
              <w:spacing w:after="0"/>
              <w:ind w:left="0"/>
              <w:jc w:val="cente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31680" behindDoc="0" locked="0" layoutInCell="1" allowOverlap="1" wp14:anchorId="3567736D" wp14:editId="6986618C">
                      <wp:simplePos x="0" y="0"/>
                      <wp:positionH relativeFrom="column">
                        <wp:posOffset>154305</wp:posOffset>
                      </wp:positionH>
                      <wp:positionV relativeFrom="paragraph">
                        <wp:posOffset>92710</wp:posOffset>
                      </wp:positionV>
                      <wp:extent cx="432435" cy="152400"/>
                      <wp:effectExtent l="0" t="0" r="24765" b="19050"/>
                      <wp:wrapNone/>
                      <wp:docPr id="1374230635" name="Group 13742306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6" name="Group 1374230636"/>
                              <wpg:cNvGrpSpPr/>
                              <wpg:grpSpPr>
                                <a:xfrm>
                                  <a:off x="0" y="0"/>
                                  <a:ext cx="293370" cy="152400"/>
                                  <a:chOff x="8711" y="2856"/>
                                  <a:chExt cx="1080" cy="360"/>
                                </a:xfrm>
                              </wpg:grpSpPr>
                              <wps:wsp>
                                <wps:cNvPr id="13742306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374230635" style="position:absolute;margin-left:12.15pt;margin-top:7.3pt;width:34.05pt;height:12pt;z-index:252231680"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" w14:anchorId="1C23F21F">
                      <v:group id="Group 137423063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"/>
                    </v:group>
                  </w:pict>
                </mc:Fallback>
              </mc:AlternateContent>
            </w:r>
          </w:p>
        </w:tc>
        <w:tc>
          <w:tcPr>
            <w:tcW w:w="1190" w:type="pct"/>
          </w:tcPr>
          <w:p w14:paraId="1C4EC621"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From__/__/____</w:t>
            </w:r>
          </w:p>
          <w:p w14:paraId="1513A261" w14:textId="77777777" w:rsidR="003D1481" w:rsidRPr="00504735" w:rsidRDefault="003D1481" w:rsidP="003D1481">
            <w:pPr>
              <w:pStyle w:val="ListParagraph1"/>
              <w:spacing w:after="0"/>
              <w:ind w:left="0"/>
              <w:rPr>
                <w:rFonts w:eastAsia="Times New Roman" w:cstheme="minorHAnsi"/>
                <w:color w:val="000000"/>
                <w:szCs w:val="20"/>
                <w:lang w:val="fr-FR"/>
              </w:rPr>
            </w:pPr>
          </w:p>
          <w:p w14:paraId="40FC4C95" w14:textId="2D49142B"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902" w:type="pct"/>
          </w:tcPr>
          <w:p w14:paraId="2A12BAE9" w14:textId="77777777" w:rsidR="003D1481" w:rsidRPr="00504735" w:rsidRDefault="003D1481" w:rsidP="003D1481">
            <w:pPr>
              <w:rPr>
                <w:rFonts w:eastAsia="Times New Roman" w:cstheme="minorHAnsi"/>
                <w:color w:val="000000"/>
                <w:szCs w:val="20"/>
                <w:lang w:val="fr-FR"/>
              </w:rPr>
            </w:pPr>
          </w:p>
          <w:p w14:paraId="2B993AC3" w14:textId="77777777" w:rsidR="003D1481" w:rsidRPr="00504735" w:rsidRDefault="003D1481" w:rsidP="003D1481">
            <w:pPr>
              <w:rPr>
                <w:rFonts w:cstheme="minorHAnsi"/>
                <w:szCs w:val="20"/>
                <w:lang w:val="fr-FR"/>
              </w:rPr>
            </w:pPr>
            <w:r w:rsidRPr="00504735">
              <w:rPr>
                <w:rFonts w:eastAsia="Times New Roman" w:cstheme="minorHAnsi"/>
                <w:color w:val="000000"/>
                <w:szCs w:val="20"/>
              </w:rPr>
              <w:t>_____________</w:t>
            </w:r>
          </w:p>
        </w:tc>
        <w:tc>
          <w:tcPr>
            <w:tcW w:w="351" w:type="pct"/>
            <w:vMerge/>
          </w:tcPr>
          <w:p w14:paraId="30701492" w14:textId="77777777" w:rsidR="003D1481" w:rsidRPr="00504735" w:rsidRDefault="003D1481" w:rsidP="003D1481">
            <w:pPr>
              <w:pStyle w:val="ListParagraph1"/>
              <w:spacing w:after="0"/>
              <w:rPr>
                <w:rFonts w:eastAsia="Times New Roman" w:cstheme="minorHAnsi"/>
                <w:color w:val="000000"/>
                <w:szCs w:val="20"/>
                <w:lang w:val="fr-FR"/>
              </w:rPr>
            </w:pPr>
          </w:p>
        </w:tc>
      </w:tr>
      <w:tr w:rsidR="003D1481" w:rsidRPr="006974FC" w14:paraId="6F6B6231" w14:textId="77777777" w:rsidTr="003D1481">
        <w:tblPrEx>
          <w:jc w:val="left"/>
        </w:tblPrEx>
        <w:trPr>
          <w:trHeight w:val="20"/>
        </w:trPr>
        <w:tc>
          <w:tcPr>
            <w:tcW w:w="279" w:type="pct"/>
          </w:tcPr>
          <w:p w14:paraId="4FA4E0FF"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03588768" w14:textId="2741B271" w:rsidR="003D1481" w:rsidRPr="00504735" w:rsidRDefault="003D1481" w:rsidP="003D1481">
            <w:pPr>
              <w:rPr>
                <w:rFonts w:cstheme="minorHAnsi"/>
                <w:szCs w:val="20"/>
                <w:lang w:val="fr-FR"/>
              </w:rPr>
            </w:pPr>
            <w:r w:rsidRPr="00504735">
              <w:rPr>
                <w:rFonts w:cstheme="minorHAnsi"/>
                <w:szCs w:val="20"/>
              </w:rPr>
              <w:t xml:space="preserve">Number of infants who received measles vaccine </w:t>
            </w:r>
          </w:p>
        </w:tc>
        <w:tc>
          <w:tcPr>
            <w:tcW w:w="613" w:type="pct"/>
          </w:tcPr>
          <w:p w14:paraId="764F626A" w14:textId="77777777" w:rsidR="003D1481" w:rsidRPr="00504735" w:rsidRDefault="003D1481" w:rsidP="003D1481">
            <w:pPr>
              <w:pStyle w:val="ListParagraph1"/>
              <w:spacing w:after="0"/>
              <w:ind w:left="0"/>
              <w:jc w:val="center"/>
              <w:rPr>
                <w:rFonts w:eastAsia="Times New Roman" w:cstheme="minorHAnsi"/>
                <w:color w:val="000000"/>
                <w:szCs w:val="20"/>
                <w:lang w:val="fr-FR"/>
              </w:rPr>
            </w:pPr>
            <w:r w:rsidRPr="00504735">
              <w:rPr>
                <w:rFonts w:eastAsia="Times New Roman" w:cstheme="minorHAnsi"/>
                <w:noProof/>
                <w:color w:val="000000"/>
                <w:szCs w:val="20"/>
                <w:lang w:eastAsia="en-IN"/>
              </w:rPr>
              <mc:AlternateContent>
                <mc:Choice Requires="wpg">
                  <w:drawing>
                    <wp:anchor distT="0" distB="0" distL="114300" distR="114300" simplePos="0" relativeHeight="252232704" behindDoc="0" locked="0" layoutInCell="1" allowOverlap="1" wp14:anchorId="64593DCA" wp14:editId="6359257A">
                      <wp:simplePos x="0" y="0"/>
                      <wp:positionH relativeFrom="column">
                        <wp:posOffset>147955</wp:posOffset>
                      </wp:positionH>
                      <wp:positionV relativeFrom="paragraph">
                        <wp:posOffset>99695</wp:posOffset>
                      </wp:positionV>
                      <wp:extent cx="432435" cy="152400"/>
                      <wp:effectExtent l="0" t="0" r="24765" b="19050"/>
                      <wp:wrapNone/>
                      <wp:docPr id="1374230640" name="Group 137423064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41" name="Group 1374230641"/>
                              <wpg:cNvGrpSpPr/>
                              <wpg:grpSpPr>
                                <a:xfrm>
                                  <a:off x="0" y="0"/>
                                  <a:ext cx="293370" cy="152400"/>
                                  <a:chOff x="8711" y="2856"/>
                                  <a:chExt cx="1080" cy="360"/>
                                </a:xfrm>
                              </wpg:grpSpPr>
                              <wps:wsp>
                                <wps:cNvPr id="13742306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4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374230640" style="position:absolute;margin-left:11.65pt;margin-top:7.85pt;width:34.05pt;height:12pt;z-index:252232704"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" w14:anchorId="47D3DE44">
                      <v:group id="Group 137423064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N8/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wT+P8pAiBXfwAAAP//AwBQSwECLQAUAAYACAAAACEA2+H2y+4AAACFAQAAEwAAAAAA&#10;AAAAAAAAAAAAAAAAW0NvbnRlbnRfVHlwZXNdLnhtbFBLAQItABQABgAIAAAAIQBa9CxbvwAAABUB&#10;AAALAAAAAAAAAAAAAAAAAB8BAABfcmVscy8ucmVsc1BLAQItABQABgAIAAAAIQDpSN8/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qk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xT+P8pAiBXfwAAAP//AwBQSwECLQAUAAYACAAAACEA2+H2y+4AAACFAQAAEwAAAAAA&#10;AAAAAAAAAAAAAAAAW0NvbnRlbnRfVHlwZXNdLnhtbFBLAQItABQABgAIAAAAIQBa9CxbvwAAABUB&#10;AAALAAAAAAAAAAAAAAAAAB8BAABfcmVscy8ucmVsc1BLAQItABQABgAIAAAAIQCGBHqkyAAAAOMA&#10;AAAPAAAAAAAAAAAAAAAAAAcCAABkcnMvZG93bnJldi54bWxQSwUGAAAAAAMAAwC3AAAA/A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"/>
                    </v:group>
                  </w:pict>
                </mc:Fallback>
              </mc:AlternateContent>
            </w:r>
          </w:p>
        </w:tc>
        <w:tc>
          <w:tcPr>
            <w:tcW w:w="1190" w:type="pct"/>
          </w:tcPr>
          <w:p w14:paraId="3A2B6D47"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From__/__/____</w:t>
            </w:r>
          </w:p>
          <w:p w14:paraId="2F0BFE48" w14:textId="77777777" w:rsidR="003D1481" w:rsidRPr="00504735" w:rsidRDefault="003D1481" w:rsidP="003D1481">
            <w:pPr>
              <w:pStyle w:val="ListParagraph1"/>
              <w:spacing w:after="0"/>
              <w:ind w:left="0"/>
              <w:rPr>
                <w:rFonts w:eastAsia="Times New Roman" w:cstheme="minorHAnsi"/>
                <w:color w:val="000000"/>
                <w:szCs w:val="20"/>
                <w:lang w:val="fr-FR"/>
              </w:rPr>
            </w:pPr>
          </w:p>
          <w:p w14:paraId="194D8716" w14:textId="7A26E08D"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at__/__/____</w:t>
            </w:r>
          </w:p>
        </w:tc>
        <w:tc>
          <w:tcPr>
            <w:tcW w:w="902" w:type="pct"/>
          </w:tcPr>
          <w:p w14:paraId="4E441136" w14:textId="77777777" w:rsidR="003D1481" w:rsidRPr="00504735" w:rsidRDefault="003D1481" w:rsidP="003D1481">
            <w:pPr>
              <w:pStyle w:val="ListParagraph1"/>
              <w:spacing w:after="0"/>
              <w:ind w:left="0"/>
              <w:rPr>
                <w:rFonts w:eastAsia="Times New Roman" w:cstheme="minorHAnsi"/>
                <w:color w:val="000000"/>
                <w:szCs w:val="20"/>
                <w:lang w:val="fr-FR"/>
              </w:rPr>
            </w:pPr>
          </w:p>
          <w:p w14:paraId="245523A1"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rPr>
              <w:t>_____________</w:t>
            </w:r>
          </w:p>
        </w:tc>
        <w:tc>
          <w:tcPr>
            <w:tcW w:w="351" w:type="pct"/>
            <w:vMerge/>
          </w:tcPr>
          <w:p w14:paraId="71449740" w14:textId="77777777" w:rsidR="003D1481" w:rsidRPr="00504735" w:rsidRDefault="003D1481" w:rsidP="003D1481">
            <w:pPr>
              <w:pStyle w:val="ListParagraph1"/>
              <w:spacing w:after="0"/>
              <w:rPr>
                <w:rFonts w:eastAsia="Times New Roman" w:cstheme="minorHAnsi"/>
                <w:color w:val="000000"/>
                <w:szCs w:val="20"/>
                <w:lang w:val="fr-FR"/>
              </w:rPr>
            </w:pPr>
          </w:p>
        </w:tc>
      </w:tr>
    </w:tbl>
    <w:p w14:paraId="3F7477B3" w14:textId="77777777" w:rsidR="004F5DCE" w:rsidRPr="00504735" w:rsidRDefault="004F5DCE" w:rsidP="004F5DCE">
      <w:pPr>
        <w:rPr>
          <w:rFonts w:cstheme="minorHAnsi"/>
          <w:b/>
          <w:bCs/>
          <w:sz w:val="20"/>
          <w:szCs w:val="20"/>
          <w:lang w:val="fr-FR"/>
        </w:rPr>
      </w:pPr>
    </w:p>
    <w:tbl>
      <w:tblPr>
        <w:tblStyle w:val="TableGrid"/>
        <w:tblW w:w="10490" w:type="dxa"/>
        <w:tblInd w:w="-5" w:type="dxa"/>
        <w:tblLook w:val="04A0" w:firstRow="1" w:lastRow="0" w:firstColumn="1" w:lastColumn="0" w:noHBand="0" w:noVBand="1"/>
      </w:tblPr>
      <w:tblGrid>
        <w:gridCol w:w="10490"/>
      </w:tblGrid>
      <w:tr w:rsidR="004F5DCE" w:rsidRPr="006974FC" w14:paraId="074FB98D" w14:textId="77777777" w:rsidTr="004F5DCE">
        <w:tc>
          <w:tcPr>
            <w:tcW w:w="10490" w:type="dxa"/>
          </w:tcPr>
          <w:p w14:paraId="7C208683" w14:textId="77777777" w:rsidR="003D1481" w:rsidRPr="00504735" w:rsidRDefault="003D1481" w:rsidP="003D1481">
            <w:pPr>
              <w:rPr>
                <w:rFonts w:cstheme="minorHAnsi"/>
                <w:b/>
                <w:bCs/>
                <w:szCs w:val="20"/>
                <w:lang w:val="fr-FR"/>
              </w:rPr>
            </w:pPr>
            <w:r w:rsidRPr="00504735">
              <w:rPr>
                <w:rFonts w:cstheme="minorHAnsi"/>
                <w:b/>
                <w:bCs/>
                <w:szCs w:val="20"/>
              </w:rPr>
              <w:t xml:space="preserve">General comments/remarks </w:t>
            </w:r>
          </w:p>
          <w:p w14:paraId="5A299FA6" w14:textId="77777777" w:rsidR="004F5DCE" w:rsidRPr="00504735" w:rsidRDefault="004F5DCE" w:rsidP="00F87F70">
            <w:pPr>
              <w:rPr>
                <w:rFonts w:cstheme="minorHAnsi"/>
                <w:b/>
                <w:bCs/>
                <w:szCs w:val="20"/>
                <w:lang w:val="fr-FR"/>
              </w:rPr>
            </w:pPr>
          </w:p>
          <w:p w14:paraId="09DE768E" w14:textId="77777777" w:rsidR="004F5DCE" w:rsidRDefault="004F5DCE" w:rsidP="00F87F70">
            <w:pPr>
              <w:rPr>
                <w:rFonts w:cstheme="minorHAnsi"/>
                <w:b/>
                <w:bCs/>
                <w:szCs w:val="20"/>
                <w:lang w:val="fr-FR"/>
              </w:rPr>
            </w:pPr>
          </w:p>
          <w:p w14:paraId="192ED7CB" w14:textId="77777777" w:rsidR="00E15224" w:rsidRDefault="00E15224" w:rsidP="00F87F70">
            <w:pPr>
              <w:rPr>
                <w:rFonts w:cstheme="minorHAnsi"/>
                <w:b/>
                <w:bCs/>
                <w:szCs w:val="20"/>
                <w:lang w:val="fr-FR"/>
              </w:rPr>
            </w:pPr>
          </w:p>
          <w:p w14:paraId="3EA459E7" w14:textId="77777777" w:rsidR="00E15224" w:rsidRPr="00504735" w:rsidRDefault="00E15224" w:rsidP="00F87F70">
            <w:pPr>
              <w:rPr>
                <w:rFonts w:cstheme="minorHAnsi"/>
                <w:b/>
                <w:bCs/>
                <w:szCs w:val="20"/>
                <w:lang w:val="fr-FR"/>
              </w:rPr>
            </w:pPr>
          </w:p>
          <w:p w14:paraId="3676D17F" w14:textId="77777777" w:rsidR="004F5DCE" w:rsidRPr="00504735" w:rsidRDefault="004F5DCE" w:rsidP="00F87F70">
            <w:pPr>
              <w:rPr>
                <w:rFonts w:cstheme="minorHAnsi"/>
                <w:b/>
                <w:bCs/>
                <w:szCs w:val="20"/>
                <w:lang w:val="fr-FR"/>
              </w:rPr>
            </w:pPr>
          </w:p>
        </w:tc>
      </w:tr>
    </w:tbl>
    <w:p w14:paraId="188E037B" w14:textId="77777777" w:rsidR="004F5DCE" w:rsidRPr="00504735" w:rsidRDefault="004F5DCE" w:rsidP="004F5DCE">
      <w:pPr>
        <w:rPr>
          <w:rFonts w:cstheme="minorHAnsi"/>
          <w:b/>
          <w:bCs/>
          <w:sz w:val="20"/>
          <w:szCs w:val="20"/>
          <w:lang w:val="fr-FR"/>
        </w:rPr>
      </w:pPr>
    </w:p>
    <w:p w14:paraId="644C75BF" w14:textId="1D42BAD3" w:rsidR="0076087E" w:rsidRPr="00504735" w:rsidRDefault="0076087E">
      <w:pPr>
        <w:rPr>
          <w:rFonts w:cstheme="minorHAnsi"/>
          <w:sz w:val="20"/>
          <w:szCs w:val="20"/>
          <w:lang w:val="fr-FR"/>
        </w:rPr>
      </w:pPr>
    </w:p>
    <w:sectPr w:rsidR="0076087E" w:rsidRPr="00504735" w:rsidSect="006D5C46">
      <w:pgSz w:w="11906" w:h="16838"/>
      <w:pgMar w:top="709" w:right="709" w:bottom="1440" w:left="709"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3" w:author="Reviewer" w:date="2025-03-15T18:51:00Z" w:initials="1">
    <w:p w14:paraId="1E05EF74" w14:textId="77777777" w:rsidR="00F45016" w:rsidRDefault="00F45016" w:rsidP="00F45016">
      <w:pPr>
        <w:pStyle w:val="CommentText"/>
      </w:pPr>
      <w:r>
        <w:rPr>
          <w:rStyle w:val="CommentReference"/>
        </w:rPr>
        <w:annotationRef/>
      </w:r>
      <w:r>
        <w:t>This questions were never asked for each service as was intended. In the database, question 502, 503, 504 and 505 have data for the overall sections (A, B, C, D, E, 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E05EF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186863F" w16cex:dateUtc="2025-03-15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E05EF74" w16cid:durableId="118686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B8EB5" w14:textId="77777777" w:rsidR="00527332" w:rsidRDefault="00527332" w:rsidP="00F66053">
      <w:r>
        <w:separator/>
      </w:r>
    </w:p>
  </w:endnote>
  <w:endnote w:type="continuationSeparator" w:id="0">
    <w:p w14:paraId="52E233B9" w14:textId="77777777" w:rsidR="00527332" w:rsidRDefault="00527332" w:rsidP="00F6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9579733"/>
      <w:docPartObj>
        <w:docPartGallery w:val="Page Numbers (Bottom of Page)"/>
        <w:docPartUnique/>
      </w:docPartObj>
    </w:sdtPr>
    <w:sdtEndPr>
      <w:rPr>
        <w:noProof/>
      </w:rPr>
    </w:sdtEndPr>
    <w:sdtContent>
      <w:p w14:paraId="6EF284CD" w14:textId="77A962AD" w:rsidR="00DA37F2" w:rsidRPr="00735317" w:rsidRDefault="00DA37F2" w:rsidP="009608E8">
        <w:pPr>
          <w:pStyle w:val="Footer"/>
          <w:jc w:val="right"/>
          <w:rPr>
            <w:sz w:val="18"/>
            <w:szCs w:val="18"/>
            <w:lang w:val="en-IN"/>
          </w:rPr>
        </w:pPr>
        <w:r w:rsidRPr="009608E8">
          <w:rPr>
            <w:sz w:val="18"/>
            <w:szCs w:val="18"/>
          </w:rPr>
          <w:fldChar w:fldCharType="begin"/>
        </w:r>
        <w:r w:rsidRPr="009608E8">
          <w:rPr>
            <w:sz w:val="18"/>
            <w:szCs w:val="18"/>
          </w:rPr>
          <w:instrText xml:space="preserve"> PAGE   \* MERGEFORMAT </w:instrText>
        </w:r>
        <w:r w:rsidRPr="009608E8">
          <w:rPr>
            <w:sz w:val="18"/>
            <w:szCs w:val="18"/>
          </w:rPr>
          <w:fldChar w:fldCharType="separate"/>
        </w:r>
        <w:r w:rsidRPr="009608E8">
          <w:rPr>
            <w:noProof/>
            <w:sz w:val="18"/>
            <w:szCs w:val="18"/>
          </w:rPr>
          <w:t>2</w:t>
        </w:r>
        <w:r w:rsidRPr="009608E8">
          <w:rPr>
            <w:noProof/>
            <w:sz w:val="18"/>
            <w:szCs w:val="18"/>
          </w:rPr>
          <w:fldChar w:fldCharType="end"/>
        </w:r>
        <w:r>
          <w:rPr>
            <w:noProof/>
          </w:rPr>
          <w:t xml:space="preserve"> </w:t>
        </w:r>
        <w:r>
          <w:rPr>
            <w:noProof/>
          </w:rPr>
          <w:tab/>
        </w:r>
        <w:r>
          <w:rPr>
            <w:noProof/>
          </w:rPr>
          <w:tab/>
        </w:r>
        <w:r>
          <w:rPr>
            <w:sz w:val="18"/>
            <w:szCs w:val="18"/>
          </w:rPr>
          <w:t>PF + SMNI | EPS | 27-08-24</w:t>
        </w:r>
      </w:p>
      <w:p w14:paraId="64D81C70" w14:textId="68DDAED9" w:rsidR="00DA37F2" w:rsidRDefault="00000000">
        <w:pPr>
          <w:pStyle w:val="Footer"/>
        </w:pPr>
      </w:p>
    </w:sdtContent>
  </w:sdt>
  <w:p w14:paraId="4ABB44C1" w14:textId="77777777" w:rsidR="00DA37F2" w:rsidRDefault="00DA3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EA9310" w14:textId="77777777" w:rsidR="00527332" w:rsidRDefault="00527332" w:rsidP="00F66053">
      <w:r>
        <w:separator/>
      </w:r>
    </w:p>
  </w:footnote>
  <w:footnote w:type="continuationSeparator" w:id="0">
    <w:p w14:paraId="1ADB9317" w14:textId="77777777" w:rsidR="00527332" w:rsidRDefault="00527332" w:rsidP="00F66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4293"/>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4A192E"/>
    <w:multiLevelType w:val="hybridMultilevel"/>
    <w:tmpl w:val="6F2AFD10"/>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B0069A"/>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6823B0"/>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1964CF"/>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3D7A5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9C2E55"/>
    <w:multiLevelType w:val="hybridMultilevel"/>
    <w:tmpl w:val="777E857E"/>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C73201"/>
    <w:multiLevelType w:val="hybridMultilevel"/>
    <w:tmpl w:val="BF16630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2D5853"/>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EA3D75"/>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F201B1"/>
    <w:multiLevelType w:val="hybridMultilevel"/>
    <w:tmpl w:val="E542D6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77320E5"/>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337316"/>
    <w:multiLevelType w:val="hybridMultilevel"/>
    <w:tmpl w:val="BC7C6D90"/>
    <w:lvl w:ilvl="0" w:tplc="040C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7D94A4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347D9B"/>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C81C7C"/>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3052AF"/>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97372DD"/>
    <w:multiLevelType w:val="hybridMultilevel"/>
    <w:tmpl w:val="CCD4828E"/>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FE187B"/>
    <w:multiLevelType w:val="hybridMultilevel"/>
    <w:tmpl w:val="0248C2AC"/>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D2F4584"/>
    <w:multiLevelType w:val="hybridMultilevel"/>
    <w:tmpl w:val="3668C182"/>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17B1031"/>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2F70A03"/>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B75101"/>
    <w:multiLevelType w:val="hybridMultilevel"/>
    <w:tmpl w:val="9ADC713E"/>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55887C7C"/>
    <w:multiLevelType w:val="hybridMultilevel"/>
    <w:tmpl w:val="AFF491DE"/>
    <w:lvl w:ilvl="0" w:tplc="240C2E8A">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B049F5"/>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97514CA"/>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34E6425"/>
    <w:multiLevelType w:val="hybridMultilevel"/>
    <w:tmpl w:val="6448B890"/>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8940E9"/>
    <w:multiLevelType w:val="hybridMultilevel"/>
    <w:tmpl w:val="C11CD9FC"/>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CD2732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CFF3229"/>
    <w:multiLevelType w:val="hybridMultilevel"/>
    <w:tmpl w:val="57723C3E"/>
    <w:lvl w:ilvl="0" w:tplc="280C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DC735DD"/>
    <w:multiLevelType w:val="hybridMultilevel"/>
    <w:tmpl w:val="E542D6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F5156D9"/>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28D519D"/>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4064EF1"/>
    <w:multiLevelType w:val="hybridMultilevel"/>
    <w:tmpl w:val="AFF491DE"/>
    <w:lvl w:ilvl="0" w:tplc="240C2E8A">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4AF1F4E"/>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6211804"/>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91F6D25"/>
    <w:multiLevelType w:val="hybridMultilevel"/>
    <w:tmpl w:val="49E40532"/>
    <w:lvl w:ilvl="0" w:tplc="B652FA78">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B77582E"/>
    <w:multiLevelType w:val="hybridMultilevel"/>
    <w:tmpl w:val="FB5829C0"/>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BCF0B29"/>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D230B9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1705976">
    <w:abstractNumId w:val="24"/>
  </w:num>
  <w:num w:numId="2" w16cid:durableId="1399397373">
    <w:abstractNumId w:val="7"/>
  </w:num>
  <w:num w:numId="3" w16cid:durableId="1750887106">
    <w:abstractNumId w:val="5"/>
  </w:num>
  <w:num w:numId="4" w16cid:durableId="461532819">
    <w:abstractNumId w:val="26"/>
  </w:num>
  <w:num w:numId="5" w16cid:durableId="1403136611">
    <w:abstractNumId w:val="32"/>
  </w:num>
  <w:num w:numId="6" w16cid:durableId="1931695046">
    <w:abstractNumId w:val="3"/>
  </w:num>
  <w:num w:numId="7" w16cid:durableId="1057751892">
    <w:abstractNumId w:val="13"/>
  </w:num>
  <w:num w:numId="8" w16cid:durableId="556822935">
    <w:abstractNumId w:val="4"/>
  </w:num>
  <w:num w:numId="9" w16cid:durableId="490944301">
    <w:abstractNumId w:val="15"/>
  </w:num>
  <w:num w:numId="10" w16cid:durableId="2040857910">
    <w:abstractNumId w:val="34"/>
  </w:num>
  <w:num w:numId="11" w16cid:durableId="1632789160">
    <w:abstractNumId w:val="31"/>
  </w:num>
  <w:num w:numId="12" w16cid:durableId="202443025">
    <w:abstractNumId w:val="38"/>
  </w:num>
  <w:num w:numId="13" w16cid:durableId="886531593">
    <w:abstractNumId w:val="37"/>
  </w:num>
  <w:num w:numId="14" w16cid:durableId="411241838">
    <w:abstractNumId w:val="17"/>
  </w:num>
  <w:num w:numId="15" w16cid:durableId="1491361136">
    <w:abstractNumId w:val="6"/>
  </w:num>
  <w:num w:numId="16" w16cid:durableId="182213269">
    <w:abstractNumId w:val="27"/>
  </w:num>
  <w:num w:numId="17" w16cid:durableId="1393968951">
    <w:abstractNumId w:val="1"/>
  </w:num>
  <w:num w:numId="18" w16cid:durableId="1626958155">
    <w:abstractNumId w:val="19"/>
  </w:num>
  <w:num w:numId="19" w16cid:durableId="2067557688">
    <w:abstractNumId w:val="25"/>
  </w:num>
  <w:num w:numId="20" w16cid:durableId="1388802116">
    <w:abstractNumId w:val="23"/>
  </w:num>
  <w:num w:numId="21" w16cid:durableId="1665429709">
    <w:abstractNumId w:val="9"/>
  </w:num>
  <w:num w:numId="22" w16cid:durableId="556891116">
    <w:abstractNumId w:val="21"/>
  </w:num>
  <w:num w:numId="23" w16cid:durableId="1827354909">
    <w:abstractNumId w:val="11"/>
  </w:num>
  <w:num w:numId="24" w16cid:durableId="320471133">
    <w:abstractNumId w:val="28"/>
  </w:num>
  <w:num w:numId="25" w16cid:durableId="86921922">
    <w:abstractNumId w:val="20"/>
  </w:num>
  <w:num w:numId="26" w16cid:durableId="1782071956">
    <w:abstractNumId w:val="8"/>
  </w:num>
  <w:num w:numId="27" w16cid:durableId="1550923368">
    <w:abstractNumId w:val="33"/>
  </w:num>
  <w:num w:numId="28" w16cid:durableId="1130855408">
    <w:abstractNumId w:val="36"/>
  </w:num>
  <w:num w:numId="29" w16cid:durableId="935409584">
    <w:abstractNumId w:val="39"/>
  </w:num>
  <w:num w:numId="30" w16cid:durableId="275060988">
    <w:abstractNumId w:val="14"/>
  </w:num>
  <w:num w:numId="31" w16cid:durableId="1340623753">
    <w:abstractNumId w:val="35"/>
  </w:num>
  <w:num w:numId="32" w16cid:durableId="721369925">
    <w:abstractNumId w:val="0"/>
  </w:num>
  <w:num w:numId="33" w16cid:durableId="264852300">
    <w:abstractNumId w:val="18"/>
  </w:num>
  <w:num w:numId="34" w16cid:durableId="955479209">
    <w:abstractNumId w:val="16"/>
  </w:num>
  <w:num w:numId="35" w16cid:durableId="1850484673">
    <w:abstractNumId w:val="12"/>
  </w:num>
  <w:num w:numId="36" w16cid:durableId="660962566">
    <w:abstractNumId w:val="29"/>
  </w:num>
  <w:num w:numId="37" w16cid:durableId="636229246">
    <w:abstractNumId w:val="10"/>
  </w:num>
  <w:num w:numId="38" w16cid:durableId="644046705">
    <w:abstractNumId w:val="30"/>
  </w:num>
  <w:num w:numId="39" w16cid:durableId="588931100">
    <w:abstractNumId w:val="22"/>
  </w:num>
  <w:num w:numId="40" w16cid:durableId="566915836">
    <w:abstractNumId w:val="2"/>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M1MDUxMzIwNzMzNTVU0lEKTi0uzszPAykwrAUAp0wlLSwAAAA="/>
  </w:docVars>
  <w:rsids>
    <w:rsidRoot w:val="00667E30"/>
    <w:rsid w:val="000016E3"/>
    <w:rsid w:val="00007D71"/>
    <w:rsid w:val="00021F08"/>
    <w:rsid w:val="00023E82"/>
    <w:rsid w:val="000245D1"/>
    <w:rsid w:val="000257E3"/>
    <w:rsid w:val="000307E1"/>
    <w:rsid w:val="000309CA"/>
    <w:rsid w:val="00033E1F"/>
    <w:rsid w:val="00040C19"/>
    <w:rsid w:val="00040EED"/>
    <w:rsid w:val="000621C9"/>
    <w:rsid w:val="000626B5"/>
    <w:rsid w:val="000753A5"/>
    <w:rsid w:val="00076CBE"/>
    <w:rsid w:val="000773F7"/>
    <w:rsid w:val="00081D92"/>
    <w:rsid w:val="00083403"/>
    <w:rsid w:val="00084AAD"/>
    <w:rsid w:val="000A1F97"/>
    <w:rsid w:val="000A28AD"/>
    <w:rsid w:val="000A5528"/>
    <w:rsid w:val="000A6DCE"/>
    <w:rsid w:val="000B00F4"/>
    <w:rsid w:val="000B0A72"/>
    <w:rsid w:val="000B531E"/>
    <w:rsid w:val="000B63FC"/>
    <w:rsid w:val="000C4C75"/>
    <w:rsid w:val="000C6D72"/>
    <w:rsid w:val="000D25C4"/>
    <w:rsid w:val="000D5A2C"/>
    <w:rsid w:val="000D764B"/>
    <w:rsid w:val="000D775A"/>
    <w:rsid w:val="000D7FA0"/>
    <w:rsid w:val="000F0775"/>
    <w:rsid w:val="000F157D"/>
    <w:rsid w:val="000F6889"/>
    <w:rsid w:val="00103B41"/>
    <w:rsid w:val="00123DDD"/>
    <w:rsid w:val="00124687"/>
    <w:rsid w:val="0013059E"/>
    <w:rsid w:val="00133B62"/>
    <w:rsid w:val="0013446C"/>
    <w:rsid w:val="00143645"/>
    <w:rsid w:val="00145708"/>
    <w:rsid w:val="00146388"/>
    <w:rsid w:val="0014729D"/>
    <w:rsid w:val="00152836"/>
    <w:rsid w:val="001533AC"/>
    <w:rsid w:val="001546C1"/>
    <w:rsid w:val="00156503"/>
    <w:rsid w:val="0015664F"/>
    <w:rsid w:val="001629FA"/>
    <w:rsid w:val="00166E39"/>
    <w:rsid w:val="00170AEE"/>
    <w:rsid w:val="00171E01"/>
    <w:rsid w:val="00175824"/>
    <w:rsid w:val="001866CA"/>
    <w:rsid w:val="001877B1"/>
    <w:rsid w:val="0019424E"/>
    <w:rsid w:val="00196A77"/>
    <w:rsid w:val="001A0F89"/>
    <w:rsid w:val="001B0651"/>
    <w:rsid w:val="001B115A"/>
    <w:rsid w:val="001B2B07"/>
    <w:rsid w:val="001B62AC"/>
    <w:rsid w:val="001B6A61"/>
    <w:rsid w:val="001C7593"/>
    <w:rsid w:val="001C7DA9"/>
    <w:rsid w:val="001D1C44"/>
    <w:rsid w:val="001E0092"/>
    <w:rsid w:val="001E548F"/>
    <w:rsid w:val="001E5E4D"/>
    <w:rsid w:val="001F1DE8"/>
    <w:rsid w:val="001F237C"/>
    <w:rsid w:val="002006B3"/>
    <w:rsid w:val="00204D88"/>
    <w:rsid w:val="00214EEB"/>
    <w:rsid w:val="00214F47"/>
    <w:rsid w:val="002232FE"/>
    <w:rsid w:val="0023564C"/>
    <w:rsid w:val="00236628"/>
    <w:rsid w:val="002410DE"/>
    <w:rsid w:val="00251C35"/>
    <w:rsid w:val="0025666F"/>
    <w:rsid w:val="002574BD"/>
    <w:rsid w:val="00261CBB"/>
    <w:rsid w:val="00261D05"/>
    <w:rsid w:val="00264F08"/>
    <w:rsid w:val="00266A7A"/>
    <w:rsid w:val="00267DE7"/>
    <w:rsid w:val="00274216"/>
    <w:rsid w:val="00281530"/>
    <w:rsid w:val="002913C0"/>
    <w:rsid w:val="002A05A4"/>
    <w:rsid w:val="002A6D8E"/>
    <w:rsid w:val="002B3D2B"/>
    <w:rsid w:val="002C1329"/>
    <w:rsid w:val="002C366B"/>
    <w:rsid w:val="002C7308"/>
    <w:rsid w:val="002D4881"/>
    <w:rsid w:val="002D4A3A"/>
    <w:rsid w:val="002E02AE"/>
    <w:rsid w:val="002E2C65"/>
    <w:rsid w:val="002E2D34"/>
    <w:rsid w:val="002E57E1"/>
    <w:rsid w:val="002E5EF1"/>
    <w:rsid w:val="002E7501"/>
    <w:rsid w:val="002F1961"/>
    <w:rsid w:val="002F7052"/>
    <w:rsid w:val="00300C3C"/>
    <w:rsid w:val="00302432"/>
    <w:rsid w:val="00303813"/>
    <w:rsid w:val="003061FA"/>
    <w:rsid w:val="00310E39"/>
    <w:rsid w:val="003111AF"/>
    <w:rsid w:val="003118F5"/>
    <w:rsid w:val="0031400E"/>
    <w:rsid w:val="003213E4"/>
    <w:rsid w:val="00323C32"/>
    <w:rsid w:val="00325369"/>
    <w:rsid w:val="00325DE3"/>
    <w:rsid w:val="0033351F"/>
    <w:rsid w:val="0033362C"/>
    <w:rsid w:val="00335F45"/>
    <w:rsid w:val="003440E1"/>
    <w:rsid w:val="00345EA1"/>
    <w:rsid w:val="003473A6"/>
    <w:rsid w:val="00347618"/>
    <w:rsid w:val="00347D5F"/>
    <w:rsid w:val="003526E6"/>
    <w:rsid w:val="0035444F"/>
    <w:rsid w:val="00362730"/>
    <w:rsid w:val="003651C9"/>
    <w:rsid w:val="0036552B"/>
    <w:rsid w:val="003675FA"/>
    <w:rsid w:val="0037056E"/>
    <w:rsid w:val="00371916"/>
    <w:rsid w:val="00374A8E"/>
    <w:rsid w:val="003773D8"/>
    <w:rsid w:val="003845B3"/>
    <w:rsid w:val="003913D2"/>
    <w:rsid w:val="0039144E"/>
    <w:rsid w:val="003B30EF"/>
    <w:rsid w:val="003B3655"/>
    <w:rsid w:val="003C35DB"/>
    <w:rsid w:val="003C4F4C"/>
    <w:rsid w:val="003D1481"/>
    <w:rsid w:val="003D1935"/>
    <w:rsid w:val="003D26E0"/>
    <w:rsid w:val="003D767D"/>
    <w:rsid w:val="003D7EED"/>
    <w:rsid w:val="003E1032"/>
    <w:rsid w:val="003E1B79"/>
    <w:rsid w:val="003E584F"/>
    <w:rsid w:val="004001B6"/>
    <w:rsid w:val="00407C1D"/>
    <w:rsid w:val="00407FD1"/>
    <w:rsid w:val="00417676"/>
    <w:rsid w:val="00420201"/>
    <w:rsid w:val="00420E9C"/>
    <w:rsid w:val="0042285B"/>
    <w:rsid w:val="00442F85"/>
    <w:rsid w:val="0044481B"/>
    <w:rsid w:val="00453613"/>
    <w:rsid w:val="004645BC"/>
    <w:rsid w:val="00472727"/>
    <w:rsid w:val="00472973"/>
    <w:rsid w:val="00473B97"/>
    <w:rsid w:val="00485BE0"/>
    <w:rsid w:val="00490B61"/>
    <w:rsid w:val="00496C32"/>
    <w:rsid w:val="004A375F"/>
    <w:rsid w:val="004B5D9E"/>
    <w:rsid w:val="004B601D"/>
    <w:rsid w:val="004B635B"/>
    <w:rsid w:val="004C10E4"/>
    <w:rsid w:val="004D0807"/>
    <w:rsid w:val="004D466F"/>
    <w:rsid w:val="004D64AC"/>
    <w:rsid w:val="004E3945"/>
    <w:rsid w:val="004E52E8"/>
    <w:rsid w:val="004E5DD9"/>
    <w:rsid w:val="004F1554"/>
    <w:rsid w:val="004F53C8"/>
    <w:rsid w:val="004F5DCE"/>
    <w:rsid w:val="00502407"/>
    <w:rsid w:val="00504735"/>
    <w:rsid w:val="00511B31"/>
    <w:rsid w:val="005248DE"/>
    <w:rsid w:val="00527332"/>
    <w:rsid w:val="00527773"/>
    <w:rsid w:val="005328D1"/>
    <w:rsid w:val="00532AE1"/>
    <w:rsid w:val="0053584F"/>
    <w:rsid w:val="00540E81"/>
    <w:rsid w:val="0054365A"/>
    <w:rsid w:val="00544B5B"/>
    <w:rsid w:val="00547623"/>
    <w:rsid w:val="00550218"/>
    <w:rsid w:val="00556D9E"/>
    <w:rsid w:val="0056201F"/>
    <w:rsid w:val="005637C8"/>
    <w:rsid w:val="005743CC"/>
    <w:rsid w:val="0057755C"/>
    <w:rsid w:val="00577A0C"/>
    <w:rsid w:val="0058201D"/>
    <w:rsid w:val="00586F8B"/>
    <w:rsid w:val="005950C8"/>
    <w:rsid w:val="005A151E"/>
    <w:rsid w:val="005A4D96"/>
    <w:rsid w:val="005B32C8"/>
    <w:rsid w:val="005B52CA"/>
    <w:rsid w:val="005C78A3"/>
    <w:rsid w:val="005C794D"/>
    <w:rsid w:val="005D0D62"/>
    <w:rsid w:val="005D6843"/>
    <w:rsid w:val="005E2075"/>
    <w:rsid w:val="005E3079"/>
    <w:rsid w:val="005E753F"/>
    <w:rsid w:val="005F0C08"/>
    <w:rsid w:val="005F11C2"/>
    <w:rsid w:val="005F3F73"/>
    <w:rsid w:val="005F5C68"/>
    <w:rsid w:val="00601D05"/>
    <w:rsid w:val="006028B5"/>
    <w:rsid w:val="006101FD"/>
    <w:rsid w:val="00613104"/>
    <w:rsid w:val="0061530C"/>
    <w:rsid w:val="006207B0"/>
    <w:rsid w:val="006226DA"/>
    <w:rsid w:val="00623C34"/>
    <w:rsid w:val="006252B4"/>
    <w:rsid w:val="006301AD"/>
    <w:rsid w:val="00632EF0"/>
    <w:rsid w:val="006338FF"/>
    <w:rsid w:val="006361E7"/>
    <w:rsid w:val="00636949"/>
    <w:rsid w:val="00644544"/>
    <w:rsid w:val="00646140"/>
    <w:rsid w:val="006461BB"/>
    <w:rsid w:val="00646500"/>
    <w:rsid w:val="006465C4"/>
    <w:rsid w:val="00651588"/>
    <w:rsid w:val="006517FD"/>
    <w:rsid w:val="006532E3"/>
    <w:rsid w:val="00660B3F"/>
    <w:rsid w:val="00662723"/>
    <w:rsid w:val="0066452D"/>
    <w:rsid w:val="006652AA"/>
    <w:rsid w:val="00667E30"/>
    <w:rsid w:val="0067282C"/>
    <w:rsid w:val="00674F97"/>
    <w:rsid w:val="00683DCD"/>
    <w:rsid w:val="006849E1"/>
    <w:rsid w:val="006866FB"/>
    <w:rsid w:val="00690487"/>
    <w:rsid w:val="006960A8"/>
    <w:rsid w:val="006974FC"/>
    <w:rsid w:val="006A0CB4"/>
    <w:rsid w:val="006B51D7"/>
    <w:rsid w:val="006C20B8"/>
    <w:rsid w:val="006C2E2B"/>
    <w:rsid w:val="006C47D8"/>
    <w:rsid w:val="006D5C46"/>
    <w:rsid w:val="006D5C58"/>
    <w:rsid w:val="006E0FB6"/>
    <w:rsid w:val="006E132A"/>
    <w:rsid w:val="006E2339"/>
    <w:rsid w:val="00700081"/>
    <w:rsid w:val="00706104"/>
    <w:rsid w:val="0070658E"/>
    <w:rsid w:val="00713B69"/>
    <w:rsid w:val="0071504B"/>
    <w:rsid w:val="00716949"/>
    <w:rsid w:val="0072054F"/>
    <w:rsid w:val="007212F0"/>
    <w:rsid w:val="007307DD"/>
    <w:rsid w:val="0073304A"/>
    <w:rsid w:val="007455CF"/>
    <w:rsid w:val="00747410"/>
    <w:rsid w:val="007572DF"/>
    <w:rsid w:val="0076087E"/>
    <w:rsid w:val="00760CD1"/>
    <w:rsid w:val="007617EA"/>
    <w:rsid w:val="007738DF"/>
    <w:rsid w:val="00775680"/>
    <w:rsid w:val="00777BB5"/>
    <w:rsid w:val="007804D6"/>
    <w:rsid w:val="0079029C"/>
    <w:rsid w:val="00793045"/>
    <w:rsid w:val="007942D0"/>
    <w:rsid w:val="00797766"/>
    <w:rsid w:val="007A21B3"/>
    <w:rsid w:val="007A6CAD"/>
    <w:rsid w:val="007B13EF"/>
    <w:rsid w:val="007B3A93"/>
    <w:rsid w:val="007B3F24"/>
    <w:rsid w:val="007C278B"/>
    <w:rsid w:val="007D0497"/>
    <w:rsid w:val="007D3D64"/>
    <w:rsid w:val="007E5BCF"/>
    <w:rsid w:val="007E7F3A"/>
    <w:rsid w:val="007F5907"/>
    <w:rsid w:val="00804035"/>
    <w:rsid w:val="008043C5"/>
    <w:rsid w:val="00806364"/>
    <w:rsid w:val="00807B14"/>
    <w:rsid w:val="008141A1"/>
    <w:rsid w:val="00814D00"/>
    <w:rsid w:val="00827065"/>
    <w:rsid w:val="008355D3"/>
    <w:rsid w:val="008409F5"/>
    <w:rsid w:val="0084398E"/>
    <w:rsid w:val="00850444"/>
    <w:rsid w:val="0085678E"/>
    <w:rsid w:val="00862F7F"/>
    <w:rsid w:val="008751B1"/>
    <w:rsid w:val="00877FB2"/>
    <w:rsid w:val="00877FF6"/>
    <w:rsid w:val="008815F9"/>
    <w:rsid w:val="00896A02"/>
    <w:rsid w:val="008A5901"/>
    <w:rsid w:val="008B1172"/>
    <w:rsid w:val="008B45D2"/>
    <w:rsid w:val="008D4123"/>
    <w:rsid w:val="008D4DD7"/>
    <w:rsid w:val="008E315B"/>
    <w:rsid w:val="008E5FED"/>
    <w:rsid w:val="008F0E3F"/>
    <w:rsid w:val="008F55CC"/>
    <w:rsid w:val="00905A0E"/>
    <w:rsid w:val="009104AB"/>
    <w:rsid w:val="00911657"/>
    <w:rsid w:val="00911DBC"/>
    <w:rsid w:val="00912424"/>
    <w:rsid w:val="00913B80"/>
    <w:rsid w:val="00917B2E"/>
    <w:rsid w:val="00920E59"/>
    <w:rsid w:val="00921EFB"/>
    <w:rsid w:val="00922979"/>
    <w:rsid w:val="00923DC8"/>
    <w:rsid w:val="00924089"/>
    <w:rsid w:val="009249B5"/>
    <w:rsid w:val="00924A79"/>
    <w:rsid w:val="00935BC7"/>
    <w:rsid w:val="00935C5B"/>
    <w:rsid w:val="00936E78"/>
    <w:rsid w:val="00943B97"/>
    <w:rsid w:val="0094768F"/>
    <w:rsid w:val="00952A49"/>
    <w:rsid w:val="009608E8"/>
    <w:rsid w:val="00963A6F"/>
    <w:rsid w:val="00963ACD"/>
    <w:rsid w:val="00967FAA"/>
    <w:rsid w:val="00970BFF"/>
    <w:rsid w:val="009733F9"/>
    <w:rsid w:val="00981EDA"/>
    <w:rsid w:val="0098393E"/>
    <w:rsid w:val="00992A15"/>
    <w:rsid w:val="00992B5D"/>
    <w:rsid w:val="00994547"/>
    <w:rsid w:val="00994C39"/>
    <w:rsid w:val="00996C61"/>
    <w:rsid w:val="009A16D6"/>
    <w:rsid w:val="009A4DB8"/>
    <w:rsid w:val="009A5B51"/>
    <w:rsid w:val="009A73D4"/>
    <w:rsid w:val="009B222B"/>
    <w:rsid w:val="009B78E6"/>
    <w:rsid w:val="009C6BA1"/>
    <w:rsid w:val="009D0390"/>
    <w:rsid w:val="009D1317"/>
    <w:rsid w:val="009D76B6"/>
    <w:rsid w:val="009D7C3C"/>
    <w:rsid w:val="009E1E90"/>
    <w:rsid w:val="009E2E22"/>
    <w:rsid w:val="009E4185"/>
    <w:rsid w:val="009F4EBA"/>
    <w:rsid w:val="009F4F69"/>
    <w:rsid w:val="00A014D5"/>
    <w:rsid w:val="00A047DB"/>
    <w:rsid w:val="00A11059"/>
    <w:rsid w:val="00A11A87"/>
    <w:rsid w:val="00A163DB"/>
    <w:rsid w:val="00A23DAC"/>
    <w:rsid w:val="00A25648"/>
    <w:rsid w:val="00A2618A"/>
    <w:rsid w:val="00A27FE0"/>
    <w:rsid w:val="00A3170F"/>
    <w:rsid w:val="00A32A55"/>
    <w:rsid w:val="00A3480D"/>
    <w:rsid w:val="00A36A1C"/>
    <w:rsid w:val="00A36FAF"/>
    <w:rsid w:val="00A432D0"/>
    <w:rsid w:val="00A45C34"/>
    <w:rsid w:val="00A519CC"/>
    <w:rsid w:val="00A54040"/>
    <w:rsid w:val="00A60A90"/>
    <w:rsid w:val="00A661D2"/>
    <w:rsid w:val="00A80A7B"/>
    <w:rsid w:val="00A8375E"/>
    <w:rsid w:val="00A92626"/>
    <w:rsid w:val="00A92AFD"/>
    <w:rsid w:val="00A932B6"/>
    <w:rsid w:val="00A94FE0"/>
    <w:rsid w:val="00AA3EE9"/>
    <w:rsid w:val="00AA66D8"/>
    <w:rsid w:val="00AB1199"/>
    <w:rsid w:val="00AB71E7"/>
    <w:rsid w:val="00AB77C6"/>
    <w:rsid w:val="00AC4806"/>
    <w:rsid w:val="00AC4ABB"/>
    <w:rsid w:val="00AD5011"/>
    <w:rsid w:val="00AE3F7E"/>
    <w:rsid w:val="00AF1A29"/>
    <w:rsid w:val="00AF652C"/>
    <w:rsid w:val="00B074EF"/>
    <w:rsid w:val="00B11C23"/>
    <w:rsid w:val="00B14DD6"/>
    <w:rsid w:val="00B17EB2"/>
    <w:rsid w:val="00B21944"/>
    <w:rsid w:val="00B2194A"/>
    <w:rsid w:val="00B50948"/>
    <w:rsid w:val="00B54C1E"/>
    <w:rsid w:val="00B607A5"/>
    <w:rsid w:val="00B64B3B"/>
    <w:rsid w:val="00B66B9C"/>
    <w:rsid w:val="00B71F4E"/>
    <w:rsid w:val="00B73C5B"/>
    <w:rsid w:val="00B76673"/>
    <w:rsid w:val="00B87074"/>
    <w:rsid w:val="00B948B8"/>
    <w:rsid w:val="00B949CD"/>
    <w:rsid w:val="00B96BBD"/>
    <w:rsid w:val="00B97B5B"/>
    <w:rsid w:val="00BA2A91"/>
    <w:rsid w:val="00BA4676"/>
    <w:rsid w:val="00BA652A"/>
    <w:rsid w:val="00BC05B0"/>
    <w:rsid w:val="00BC05F7"/>
    <w:rsid w:val="00BC5B0A"/>
    <w:rsid w:val="00BC5B5B"/>
    <w:rsid w:val="00BD0F83"/>
    <w:rsid w:val="00BD43D2"/>
    <w:rsid w:val="00BD6455"/>
    <w:rsid w:val="00BD6B75"/>
    <w:rsid w:val="00BE206E"/>
    <w:rsid w:val="00BE6D0F"/>
    <w:rsid w:val="00BF5327"/>
    <w:rsid w:val="00BF76E6"/>
    <w:rsid w:val="00C01B20"/>
    <w:rsid w:val="00C034C7"/>
    <w:rsid w:val="00C10BCE"/>
    <w:rsid w:val="00C14286"/>
    <w:rsid w:val="00C15983"/>
    <w:rsid w:val="00C1770E"/>
    <w:rsid w:val="00C228CA"/>
    <w:rsid w:val="00C24E8B"/>
    <w:rsid w:val="00C26ADC"/>
    <w:rsid w:val="00C36259"/>
    <w:rsid w:val="00C423A6"/>
    <w:rsid w:val="00C47ECF"/>
    <w:rsid w:val="00C532B3"/>
    <w:rsid w:val="00C5480A"/>
    <w:rsid w:val="00C56ED6"/>
    <w:rsid w:val="00C66E51"/>
    <w:rsid w:val="00C67736"/>
    <w:rsid w:val="00C67CD4"/>
    <w:rsid w:val="00C741AF"/>
    <w:rsid w:val="00C801E9"/>
    <w:rsid w:val="00CA6C87"/>
    <w:rsid w:val="00CB2443"/>
    <w:rsid w:val="00CB2487"/>
    <w:rsid w:val="00CB3A16"/>
    <w:rsid w:val="00CB7CB0"/>
    <w:rsid w:val="00CC1CB7"/>
    <w:rsid w:val="00CC2188"/>
    <w:rsid w:val="00CC3640"/>
    <w:rsid w:val="00CC5C65"/>
    <w:rsid w:val="00CC7A36"/>
    <w:rsid w:val="00CC7B40"/>
    <w:rsid w:val="00CD2F46"/>
    <w:rsid w:val="00CE17A9"/>
    <w:rsid w:val="00CE5474"/>
    <w:rsid w:val="00CE70C5"/>
    <w:rsid w:val="00CE7669"/>
    <w:rsid w:val="00CF40AA"/>
    <w:rsid w:val="00CF6AE0"/>
    <w:rsid w:val="00D01D46"/>
    <w:rsid w:val="00D0530F"/>
    <w:rsid w:val="00D06F07"/>
    <w:rsid w:val="00D0735E"/>
    <w:rsid w:val="00D07FD3"/>
    <w:rsid w:val="00D11D73"/>
    <w:rsid w:val="00D323BA"/>
    <w:rsid w:val="00D36D6D"/>
    <w:rsid w:val="00D509A1"/>
    <w:rsid w:val="00D51DE4"/>
    <w:rsid w:val="00D565FC"/>
    <w:rsid w:val="00D57814"/>
    <w:rsid w:val="00D57CB1"/>
    <w:rsid w:val="00D6272D"/>
    <w:rsid w:val="00D63809"/>
    <w:rsid w:val="00D656F8"/>
    <w:rsid w:val="00D67A94"/>
    <w:rsid w:val="00D709B5"/>
    <w:rsid w:val="00D83B03"/>
    <w:rsid w:val="00D86F88"/>
    <w:rsid w:val="00D95FB8"/>
    <w:rsid w:val="00D969DF"/>
    <w:rsid w:val="00DA198E"/>
    <w:rsid w:val="00DA282F"/>
    <w:rsid w:val="00DA37F2"/>
    <w:rsid w:val="00DA7F5E"/>
    <w:rsid w:val="00DB7376"/>
    <w:rsid w:val="00DC1C3A"/>
    <w:rsid w:val="00DC485A"/>
    <w:rsid w:val="00DC5777"/>
    <w:rsid w:val="00DC7F33"/>
    <w:rsid w:val="00DD0A4A"/>
    <w:rsid w:val="00DD1A4F"/>
    <w:rsid w:val="00DE2D2E"/>
    <w:rsid w:val="00DF1272"/>
    <w:rsid w:val="00DF405A"/>
    <w:rsid w:val="00DF641E"/>
    <w:rsid w:val="00DF6512"/>
    <w:rsid w:val="00DF6643"/>
    <w:rsid w:val="00DF6BF0"/>
    <w:rsid w:val="00E00BFA"/>
    <w:rsid w:val="00E01848"/>
    <w:rsid w:val="00E0618C"/>
    <w:rsid w:val="00E111E9"/>
    <w:rsid w:val="00E14B8D"/>
    <w:rsid w:val="00E15224"/>
    <w:rsid w:val="00E2038A"/>
    <w:rsid w:val="00E2191F"/>
    <w:rsid w:val="00E24AE6"/>
    <w:rsid w:val="00E32206"/>
    <w:rsid w:val="00E33C62"/>
    <w:rsid w:val="00E350A6"/>
    <w:rsid w:val="00E35E1C"/>
    <w:rsid w:val="00E410A5"/>
    <w:rsid w:val="00E45D7B"/>
    <w:rsid w:val="00E62A7E"/>
    <w:rsid w:val="00E75C64"/>
    <w:rsid w:val="00E7738B"/>
    <w:rsid w:val="00E81D7C"/>
    <w:rsid w:val="00E83ABC"/>
    <w:rsid w:val="00E8509A"/>
    <w:rsid w:val="00E87E87"/>
    <w:rsid w:val="00E922E2"/>
    <w:rsid w:val="00EA18B1"/>
    <w:rsid w:val="00EB03CE"/>
    <w:rsid w:val="00EB69F9"/>
    <w:rsid w:val="00EB7D22"/>
    <w:rsid w:val="00ED27B1"/>
    <w:rsid w:val="00ED56E6"/>
    <w:rsid w:val="00ED6E6E"/>
    <w:rsid w:val="00EE7579"/>
    <w:rsid w:val="00EE78CA"/>
    <w:rsid w:val="00EF48B0"/>
    <w:rsid w:val="00EF6FBA"/>
    <w:rsid w:val="00F01FF4"/>
    <w:rsid w:val="00F02E63"/>
    <w:rsid w:val="00F04772"/>
    <w:rsid w:val="00F05FAB"/>
    <w:rsid w:val="00F166A7"/>
    <w:rsid w:val="00F45016"/>
    <w:rsid w:val="00F464C3"/>
    <w:rsid w:val="00F504E9"/>
    <w:rsid w:val="00F51A4F"/>
    <w:rsid w:val="00F56DC6"/>
    <w:rsid w:val="00F65F24"/>
    <w:rsid w:val="00F66053"/>
    <w:rsid w:val="00F67E6A"/>
    <w:rsid w:val="00F81657"/>
    <w:rsid w:val="00F83934"/>
    <w:rsid w:val="00F86157"/>
    <w:rsid w:val="00F87F37"/>
    <w:rsid w:val="00F87F70"/>
    <w:rsid w:val="00F916FF"/>
    <w:rsid w:val="00F962C6"/>
    <w:rsid w:val="00FA6BB1"/>
    <w:rsid w:val="00FB47F0"/>
    <w:rsid w:val="00FB4A6D"/>
    <w:rsid w:val="00FB67C0"/>
    <w:rsid w:val="00FC0DE6"/>
    <w:rsid w:val="00FC32B2"/>
    <w:rsid w:val="00FC6E82"/>
    <w:rsid w:val="00FD00A3"/>
    <w:rsid w:val="00FD4BB5"/>
    <w:rsid w:val="00FE0A90"/>
    <w:rsid w:val="00FE36B6"/>
    <w:rsid w:val="00FE7A45"/>
    <w:rsid w:val="00FF0244"/>
    <w:rsid w:val="00FF19BE"/>
    <w:rsid w:val="00FF2C00"/>
    <w:rsid w:val="00FF5F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8EE05"/>
  <w15:chartTrackingRefBased/>
  <w15:docId w15:val="{C0BB329B-574E-4109-B2EB-4BB796FA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B8"/>
    <w:pPr>
      <w:spacing w:after="0" w:line="240" w:lineRule="auto"/>
    </w:pPr>
    <w:rPr>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D95FB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D95FB8"/>
    <w:pPr>
      <w:jc w:val="center"/>
    </w:pPr>
    <w:rPr>
      <w:rFonts w:ascii="Arial" w:eastAsia="Times New Roman" w:hAnsi="Arial" w:cs="Times New Roman"/>
      <w:b/>
      <w:sz w:val="18"/>
      <w:szCs w:val="20"/>
      <w:lang w:val="en-GB"/>
    </w:rPr>
  </w:style>
  <w:style w:type="character" w:customStyle="1" w:styleId="TitleChar">
    <w:name w:val="Title Char"/>
    <w:basedOn w:val="DefaultParagraphFont"/>
    <w:link w:val="Title"/>
    <w:rsid w:val="00D95FB8"/>
    <w:rPr>
      <w:rFonts w:ascii="Arial" w:eastAsia="Times New Roman" w:hAnsi="Arial" w:cs="Times New Roman"/>
      <w:b/>
      <w:sz w:val="18"/>
      <w:lang w:val="en-GB" w:bidi="ar-SA"/>
    </w:rPr>
  </w:style>
  <w:style w:type="paragraph" w:styleId="Header">
    <w:name w:val="header"/>
    <w:basedOn w:val="Normal"/>
    <w:link w:val="HeaderChar"/>
    <w:uiPriority w:val="99"/>
    <w:unhideWhenUsed/>
    <w:rsid w:val="00F66053"/>
    <w:pPr>
      <w:tabs>
        <w:tab w:val="center" w:pos="4513"/>
        <w:tab w:val="right" w:pos="9026"/>
      </w:tabs>
    </w:pPr>
  </w:style>
  <w:style w:type="character" w:customStyle="1" w:styleId="HeaderChar">
    <w:name w:val="Header Char"/>
    <w:basedOn w:val="DefaultParagraphFont"/>
    <w:link w:val="Header"/>
    <w:uiPriority w:val="99"/>
    <w:rsid w:val="00F66053"/>
    <w:rPr>
      <w:szCs w:val="22"/>
      <w:lang w:val="en-US" w:bidi="ar-SA"/>
    </w:rPr>
  </w:style>
  <w:style w:type="paragraph" w:styleId="Footer">
    <w:name w:val="footer"/>
    <w:basedOn w:val="Normal"/>
    <w:link w:val="FooterChar"/>
    <w:uiPriority w:val="99"/>
    <w:unhideWhenUsed/>
    <w:rsid w:val="00F66053"/>
    <w:pPr>
      <w:tabs>
        <w:tab w:val="center" w:pos="4513"/>
        <w:tab w:val="right" w:pos="9026"/>
      </w:tabs>
    </w:pPr>
  </w:style>
  <w:style w:type="character" w:customStyle="1" w:styleId="FooterChar">
    <w:name w:val="Footer Char"/>
    <w:basedOn w:val="DefaultParagraphFont"/>
    <w:link w:val="Footer"/>
    <w:uiPriority w:val="99"/>
    <w:rsid w:val="00F66053"/>
    <w:rPr>
      <w:szCs w:val="22"/>
      <w:lang w:val="en-US" w:bidi="ar-SA"/>
    </w:rPr>
  </w:style>
  <w:style w:type="paragraph" w:customStyle="1" w:styleId="ListParagraph1">
    <w:name w:val="List Paragraph1"/>
    <w:basedOn w:val="Normal"/>
    <w:uiPriority w:val="34"/>
    <w:qFormat/>
    <w:rsid w:val="00981EDA"/>
    <w:pPr>
      <w:spacing w:after="160" w:line="259" w:lineRule="auto"/>
      <w:ind w:left="720"/>
      <w:contextualSpacing/>
    </w:pPr>
    <w:rPr>
      <w:lang w:val="en-IN"/>
    </w:rPr>
  </w:style>
  <w:style w:type="paragraph" w:styleId="ListParagraph">
    <w:name w:val="List Paragraph"/>
    <w:basedOn w:val="Normal"/>
    <w:uiPriority w:val="34"/>
    <w:qFormat/>
    <w:rsid w:val="001A0F89"/>
    <w:pPr>
      <w:spacing w:after="160" w:line="259" w:lineRule="auto"/>
      <w:ind w:left="720"/>
      <w:contextualSpacing/>
    </w:pPr>
    <w:rPr>
      <w:lang w:val="en-IN"/>
    </w:rPr>
  </w:style>
  <w:style w:type="paragraph" w:styleId="CommentText">
    <w:name w:val="annotation text"/>
    <w:basedOn w:val="Normal"/>
    <w:link w:val="CommentTextChar"/>
    <w:uiPriority w:val="99"/>
    <w:unhideWhenUsed/>
    <w:rsid w:val="00586F8B"/>
    <w:rPr>
      <w:sz w:val="20"/>
      <w:szCs w:val="20"/>
    </w:rPr>
  </w:style>
  <w:style w:type="character" w:customStyle="1" w:styleId="CommentTextChar">
    <w:name w:val="Comment Text Char"/>
    <w:basedOn w:val="DefaultParagraphFont"/>
    <w:link w:val="CommentText"/>
    <w:uiPriority w:val="99"/>
    <w:rsid w:val="00586F8B"/>
    <w:rPr>
      <w:sz w:val="20"/>
      <w:lang w:val="en-US" w:bidi="ar-SA"/>
    </w:rPr>
  </w:style>
  <w:style w:type="paragraph" w:styleId="CommentSubject">
    <w:name w:val="annotation subject"/>
    <w:basedOn w:val="CommentText"/>
    <w:next w:val="CommentText"/>
    <w:link w:val="CommentSubjectChar"/>
    <w:uiPriority w:val="99"/>
    <w:semiHidden/>
    <w:unhideWhenUsed/>
    <w:rsid w:val="00586F8B"/>
    <w:pPr>
      <w:spacing w:after="160"/>
    </w:pPr>
    <w:rPr>
      <w:b/>
      <w:bCs/>
      <w:lang w:val="en-IN"/>
    </w:rPr>
  </w:style>
  <w:style w:type="character" w:customStyle="1" w:styleId="CommentSubjectChar">
    <w:name w:val="Comment Subject Char"/>
    <w:basedOn w:val="CommentTextChar"/>
    <w:link w:val="CommentSubject"/>
    <w:uiPriority w:val="99"/>
    <w:semiHidden/>
    <w:rsid w:val="00586F8B"/>
    <w:rPr>
      <w:b/>
      <w:bCs/>
      <w:sz w:val="20"/>
      <w:lang w:val="en-US" w:bidi="ar-SA"/>
    </w:rPr>
  </w:style>
  <w:style w:type="table" w:customStyle="1" w:styleId="TableGrid1">
    <w:name w:val="Table Grid1"/>
    <w:basedOn w:val="TableNormal"/>
    <w:next w:val="TableGrid"/>
    <w:uiPriority w:val="39"/>
    <w:qFormat/>
    <w:rsid w:val="00850444"/>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qFormat/>
    <w:rsid w:val="004F53C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DCE"/>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8043C5"/>
    <w:rPr>
      <w:sz w:val="16"/>
      <w:szCs w:val="16"/>
    </w:rPr>
  </w:style>
  <w:style w:type="paragraph" w:styleId="BalloonText">
    <w:name w:val="Balloon Text"/>
    <w:basedOn w:val="Normal"/>
    <w:link w:val="BalloonTextChar"/>
    <w:uiPriority w:val="99"/>
    <w:semiHidden/>
    <w:unhideWhenUsed/>
    <w:rsid w:val="008043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3C5"/>
    <w:rPr>
      <w:rFonts w:ascii="Segoe UI" w:hAnsi="Segoe UI" w:cs="Segoe UI"/>
      <w:sz w:val="18"/>
      <w:szCs w:val="18"/>
      <w:lang w:val="en-US" w:bidi="ar-SA"/>
    </w:rPr>
  </w:style>
  <w:style w:type="paragraph" w:styleId="Revision">
    <w:name w:val="Revision"/>
    <w:hidden/>
    <w:uiPriority w:val="99"/>
    <w:semiHidden/>
    <w:rsid w:val="002006B3"/>
    <w:pPr>
      <w:spacing w:after="0" w:line="240" w:lineRule="auto"/>
    </w:pPr>
    <w:rPr>
      <w:szCs w:val="22"/>
      <w:lang w:val="en-US" w:bidi="ar-SA"/>
    </w:rPr>
  </w:style>
  <w:style w:type="character" w:styleId="PlaceholderText">
    <w:name w:val="Placeholder Text"/>
    <w:basedOn w:val="DefaultParagraphFont"/>
    <w:uiPriority w:val="99"/>
    <w:semiHidden/>
    <w:rsid w:val="00540E8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265887">
      <w:bodyDiv w:val="1"/>
      <w:marLeft w:val="0"/>
      <w:marRight w:val="0"/>
      <w:marTop w:val="0"/>
      <w:marBottom w:val="0"/>
      <w:divBdr>
        <w:top w:val="none" w:sz="0" w:space="0" w:color="auto"/>
        <w:left w:val="none" w:sz="0" w:space="0" w:color="auto"/>
        <w:bottom w:val="none" w:sz="0" w:space="0" w:color="auto"/>
        <w:right w:val="none" w:sz="0" w:space="0" w:color="auto"/>
      </w:divBdr>
    </w:div>
    <w:div w:id="877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27654-D5CA-4217-8545-A5B58DE08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28</Pages>
  <Words>7907</Words>
  <Characters>45070</Characters>
  <Application>Microsoft Office Word</Application>
  <DocSecurity>0</DocSecurity>
  <Lines>375</Lines>
  <Paragraphs>105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Ndeye Dibor Ndour</dc:creator>
  <cp:keywords/>
  <dc:description/>
  <cp:lastModifiedBy>Reviewer</cp:lastModifiedBy>
  <cp:revision>5</cp:revision>
  <cp:lastPrinted>2025-03-24T06:24:00Z</cp:lastPrinted>
  <dcterms:created xsi:type="dcterms:W3CDTF">2025-03-15T09:46:00Z</dcterms:created>
  <dcterms:modified xsi:type="dcterms:W3CDTF">2025-03-24T06:26:00Z</dcterms:modified>
</cp:coreProperties>
</file>