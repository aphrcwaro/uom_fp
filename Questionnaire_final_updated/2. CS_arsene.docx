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514A45E4"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CENTRES DE SANTÉ</w:t>
      </w:r>
    </w:p>
    <w:p w14:paraId="5AF4DAE7" w14:textId="77777777"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6C481F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Ministère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2BBACAE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8C39E0" w:rsidRPr="002D084C">
        <w:rPr>
          <w:rFonts w:cstheme="minorHAnsi"/>
          <w:b/>
          <w:sz w:val="20"/>
          <w:szCs w:val="20"/>
          <w:lang w:val="fr-FR"/>
        </w:rPr>
        <w:t>MÉDECIN CHEF DU CENTRE DE SANTÉ</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806E885"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MCD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7610D3"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7C12FFAB"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7FE73CA7"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650EC47B"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7610D3"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02949F98"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7610D3"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1ABB35D4"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7610D3"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59B786F3"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3A45A0" w:rsidRPr="002D084C">
              <w:rPr>
                <w:rFonts w:eastAsia="Arial Narrow" w:cstheme="minorHAnsi"/>
                <w:szCs w:val="20"/>
                <w:lang w:val="fr-FR"/>
              </w:rPr>
              <w:t>DU CENTRE DE SANTÉ</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PROCHAINE VISITE:</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0" w:name="_Hlk167442928"/>
      <w:r w:rsidRPr="00EC5256">
        <w:rPr>
          <w:rFonts w:ascii="Arial" w:eastAsia="Arial Narrow" w:hAnsi="Arial" w:cs="Arial"/>
          <w:b/>
          <w:bCs/>
          <w:sz w:val="20"/>
          <w:szCs w:val="20"/>
          <w:lang w:val="fr-FR" w:bidi="hi-IN"/>
        </w:rPr>
        <w:lastRenderedPageBreak/>
        <w:t>SECTION 2: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TableGrid"/>
        <w:tblW w:w="5000" w:type="pct"/>
        <w:jc w:val="center"/>
        <w:tblLook w:val="04A0" w:firstRow="1" w:lastRow="0" w:firstColumn="1" w:lastColumn="0" w:noHBand="0" w:noVBand="1"/>
      </w:tblPr>
      <w:tblGrid>
        <w:gridCol w:w="613"/>
        <w:gridCol w:w="4312"/>
        <w:gridCol w:w="4110"/>
        <w:gridCol w:w="736"/>
      </w:tblGrid>
      <w:tr w:rsidR="00C23F3D" w:rsidRPr="002D084C" w14:paraId="17BDF1A8" w14:textId="77777777" w:rsidTr="00307586">
        <w:trPr>
          <w:trHeight w:val="233"/>
          <w:tblHeader/>
          <w:jc w:val="center"/>
        </w:trPr>
        <w:tc>
          <w:tcPr>
            <w:tcW w:w="314"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207"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307586">
        <w:trPr>
          <w:trHeight w:val="647"/>
          <w:jc w:val="center"/>
        </w:trPr>
        <w:tc>
          <w:tcPr>
            <w:tcW w:w="314"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207" w:type="pct"/>
          </w:tcPr>
          <w:p w14:paraId="3691430E" w14:textId="5496983C"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3A45A0" w:rsidRPr="00EC5256">
              <w:rPr>
                <w:lang w:val="fr-FR"/>
              </w:rPr>
              <w:t>le centre de santé</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C23F3D" w:rsidRPr="002D084C" w14:paraId="543D3871" w14:textId="77777777" w:rsidTr="00307586">
        <w:trPr>
          <w:trHeight w:val="647"/>
          <w:jc w:val="center"/>
        </w:trPr>
        <w:tc>
          <w:tcPr>
            <w:tcW w:w="314" w:type="pct"/>
          </w:tcPr>
          <w:p w14:paraId="5063C3DB" w14:textId="2241281F" w:rsidR="00C23F3D" w:rsidRPr="00EC5256" w:rsidRDefault="00C23F3D" w:rsidP="00C23F3D">
            <w:pPr>
              <w:jc w:val="center"/>
              <w:rPr>
                <w:rFonts w:ascii="Arial" w:eastAsia="Arial Narrow" w:hAnsi="Arial" w:cs="Arial"/>
                <w:szCs w:val="20"/>
                <w:cs/>
                <w:lang w:val="fr-FR" w:bidi="hi-IN"/>
              </w:rPr>
            </w:pPr>
            <w:r w:rsidRPr="00EC5256">
              <w:rPr>
                <w:rFonts w:ascii="Arial" w:eastAsia="Arial Narrow" w:hAnsi="Arial" w:cs="Mangal"/>
                <w:szCs w:val="20"/>
                <w:cs/>
                <w:lang w:val="fr-FR" w:bidi="hi-IN"/>
              </w:rPr>
              <w:t>20</w:t>
            </w:r>
            <w:r w:rsidRPr="00EC5256">
              <w:rPr>
                <w:rFonts w:ascii="Arial" w:eastAsia="Arial Narrow" w:hAnsi="Arial" w:cs="Arial"/>
                <w:szCs w:val="20"/>
                <w:lang w:val="fr-FR" w:bidi="hi-IN"/>
              </w:rPr>
              <w:t>2</w:t>
            </w:r>
          </w:p>
        </w:tc>
        <w:tc>
          <w:tcPr>
            <w:tcW w:w="2207" w:type="pct"/>
          </w:tcPr>
          <w:p w14:paraId="1E5D8E8A" w14:textId="0E33912F" w:rsidR="00C23F3D" w:rsidRPr="00EC5256" w:rsidRDefault="003653EB" w:rsidP="003A45A0">
            <w:pPr>
              <w:rPr>
                <w:rFonts w:ascii="Arial" w:hAnsi="Arial" w:cs="Arial"/>
                <w:szCs w:val="20"/>
                <w:lang w:val="fr-FR"/>
              </w:rPr>
            </w:pPr>
            <w:r w:rsidRPr="00EC5256">
              <w:rPr>
                <w:lang w:val="fr-FR"/>
              </w:rPr>
              <w:t>N</w:t>
            </w:r>
            <w:r w:rsidR="00A172C9" w:rsidRPr="00EC5256">
              <w:rPr>
                <w:lang w:val="fr-FR"/>
              </w:rPr>
              <w:t>om</w:t>
            </w:r>
            <w:r w:rsidR="00C23F3D" w:rsidRPr="00EC5256">
              <w:rPr>
                <w:lang w:val="fr-FR"/>
              </w:rPr>
              <w:t xml:space="preserve">bre </w:t>
            </w:r>
            <w:r w:rsidR="003A45A0" w:rsidRPr="00EC5256">
              <w:rPr>
                <w:lang w:val="fr-FR"/>
              </w:rPr>
              <w:t>de postes de santé</w:t>
            </w:r>
            <w:r w:rsidR="00C23F3D" w:rsidRPr="00EC5256">
              <w:rPr>
                <w:lang w:val="fr-FR"/>
              </w:rPr>
              <w:t xml:space="preserve"> relevant directement </w:t>
            </w:r>
            <w:r w:rsidR="003A45A0" w:rsidRPr="00EC5256">
              <w:rPr>
                <w:lang w:val="fr-FR"/>
              </w:rPr>
              <w:t>du centre de santé</w:t>
            </w:r>
          </w:p>
        </w:tc>
        <w:tc>
          <w:tcPr>
            <w:tcW w:w="2103" w:type="pct"/>
          </w:tcPr>
          <w:p w14:paraId="0631FFC8" w14:textId="04B10BD9" w:rsidR="00C23F3D" w:rsidRPr="00EC5256" w:rsidRDefault="003653EB" w:rsidP="00C23F3D">
            <w:pPr>
              <w:tabs>
                <w:tab w:val="right" w:leader="dot" w:pos="4092"/>
              </w:tabs>
              <w:spacing w:before="240"/>
              <w:rPr>
                <w:rFonts w:ascii="Arial" w:eastAsia="Arial Narrow" w:hAnsi="Arial" w:cs="Arial"/>
                <w:noProof/>
                <w:szCs w:val="20"/>
                <w:lang w:val="fr-FR" w:eastAsia="en-IN"/>
              </w:rPr>
            </w:pPr>
            <w:r w:rsidRPr="00EC5256">
              <w:rPr>
                <w:rFonts w:ascii="Arial" w:eastAsia="Arial Narrow" w:hAnsi="Arial" w:cs="Arial"/>
                <w:noProof/>
                <w:szCs w:val="20"/>
                <w:lang w:val="fr-FR" w:eastAsia="en-IN" w:bidi="hi-IN"/>
              </w:rPr>
              <w:t>N</w:t>
            </w:r>
            <w:r w:rsidR="00A172C9" w:rsidRPr="00EC5256">
              <w:rPr>
                <w:rFonts w:ascii="Arial" w:eastAsia="Arial Narrow" w:hAnsi="Arial" w:cs="Arial"/>
                <w:noProof/>
                <w:szCs w:val="20"/>
                <w:lang w:val="fr-FR" w:eastAsia="en-IN" w:bidi="hi-IN"/>
              </w:rPr>
              <w:t>om</w:t>
            </w:r>
            <w:r w:rsidR="00C23F3D" w:rsidRPr="00EC5256">
              <w:rPr>
                <w:rFonts w:ascii="Arial" w:eastAsia="Arial Narrow" w:hAnsi="Arial" w:cs="Arial"/>
                <w:noProof/>
                <w:szCs w:val="20"/>
                <w:lang w:val="fr-FR" w:eastAsia="en-IN" w:bidi="hi-IN"/>
              </w:rPr>
              <w:t>bre d'établissements</w:t>
            </w:r>
            <w:r w:rsidR="00C23F3D" w:rsidRPr="00EC5256">
              <w:rPr>
                <w:rFonts w:ascii="Arial" w:eastAsia="Arial Narrow" w:hAnsi="Arial" w:cs="Arial"/>
                <w:noProof/>
                <w:szCs w:val="20"/>
                <w:lang w:val="fr-FR" w:eastAsia="en-IN"/>
              </w:rPr>
              <w:tab/>
            </w:r>
          </w:p>
        </w:tc>
        <w:tc>
          <w:tcPr>
            <w:tcW w:w="377" w:type="pct"/>
          </w:tcPr>
          <w:p w14:paraId="472E3F3F" w14:textId="77777777" w:rsidR="00C23F3D" w:rsidRPr="00EC5256" w:rsidRDefault="00C23F3D" w:rsidP="00C23F3D">
            <w:pPr>
              <w:rPr>
                <w:rFonts w:ascii="Arial" w:hAnsi="Arial" w:cs="Arial"/>
                <w:b/>
                <w:bCs/>
                <w:szCs w:val="20"/>
                <w:lang w:val="fr-FR"/>
              </w:rPr>
            </w:pPr>
          </w:p>
        </w:tc>
      </w:tr>
      <w:tr w:rsidR="0077620D" w:rsidRPr="007610D3" w14:paraId="202AE4A5" w14:textId="77777777" w:rsidTr="00307586">
        <w:trPr>
          <w:trHeight w:val="647"/>
          <w:jc w:val="center"/>
        </w:trPr>
        <w:tc>
          <w:tcPr>
            <w:tcW w:w="314" w:type="pct"/>
          </w:tcPr>
          <w:p w14:paraId="76037686" w14:textId="1B0CD4EC"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207" w:type="pct"/>
          </w:tcPr>
          <w:p w14:paraId="7DE6E564" w14:textId="14DE38FD" w:rsidR="0077620D" w:rsidRPr="00EC5256" w:rsidRDefault="00771469" w:rsidP="003A45A0">
            <w:pPr>
              <w:rPr>
                <w:rFonts w:ascii="Arial" w:hAnsi="Arial" w:cs="Arial"/>
                <w:szCs w:val="20"/>
                <w:lang w:val="fr-FR"/>
              </w:rPr>
            </w:pPr>
            <w:r w:rsidRPr="00EC5256">
              <w:rPr>
                <w:lang w:val="fr-FR"/>
              </w:rPr>
              <w:t xml:space="preserve">Le centre de santé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28925ECA" w14:textId="77777777" w:rsidR="007B3A93" w:rsidRPr="00EC5256" w:rsidRDefault="007B3A93" w:rsidP="007B3A93">
      <w:pPr>
        <w:rPr>
          <w:rFonts w:ascii="Arial" w:eastAsia="Arial Narrow" w:hAnsi="Arial" w:cs="Arial"/>
          <w:b/>
          <w:bCs/>
          <w:sz w:val="20"/>
          <w:szCs w:val="20"/>
          <w:cs/>
          <w:lang w:val="fr-FR" w:bidi="hi-IN"/>
        </w:rPr>
      </w:pPr>
    </w:p>
    <w:p w14:paraId="124B44DA" w14:textId="77777777" w:rsidR="00D95FB8" w:rsidRPr="00EC5256" w:rsidRDefault="00D95FB8" w:rsidP="00D95FB8">
      <w:pPr>
        <w:rPr>
          <w:rFonts w:ascii="Arial" w:hAnsi="Arial" w:cs="Arial"/>
          <w:sz w:val="20"/>
          <w:szCs w:val="20"/>
          <w:lang w:val="fr-FR" w:bidi="hi-IN"/>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lastRenderedPageBreak/>
        <w:t>SECTION 3: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9D14BAE"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TableGrid"/>
        <w:tblW w:w="4850" w:type="pct"/>
        <w:jc w:val="center"/>
        <w:tblLook w:val="04A0" w:firstRow="1" w:lastRow="0" w:firstColumn="1" w:lastColumn="0" w:noHBand="0" w:noVBand="1"/>
      </w:tblPr>
      <w:tblGrid>
        <w:gridCol w:w="613"/>
        <w:gridCol w:w="2909"/>
        <w:gridCol w:w="2001"/>
        <w:gridCol w:w="1418"/>
        <w:gridCol w:w="1729"/>
        <w:gridCol w:w="808"/>
        <w:tblGridChange w:id="1">
          <w:tblGrid>
            <w:gridCol w:w="613"/>
            <w:gridCol w:w="2909"/>
            <w:gridCol w:w="2001"/>
            <w:gridCol w:w="1418"/>
            <w:gridCol w:w="1729"/>
            <w:gridCol w:w="808"/>
            <w:gridCol w:w="232"/>
          </w:tblGrid>
        </w:tblGridChange>
      </w:tblGrid>
      <w:tr w:rsidR="00A7767F" w:rsidRPr="002D084C" w14:paraId="650F0D42" w14:textId="77777777" w:rsidTr="00A7767F">
        <w:trPr>
          <w:trHeight w:val="233"/>
          <w:tblHeader/>
          <w:jc w:val="center"/>
        </w:trPr>
        <w:tc>
          <w:tcPr>
            <w:tcW w:w="323"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535"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16"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26"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7767F" w:rsidRPr="002D084C" w14:paraId="443FFCD8" w14:textId="77777777" w:rsidTr="00A7767F">
        <w:trPr>
          <w:trHeight w:val="376"/>
          <w:jc w:val="center"/>
        </w:trPr>
        <w:tc>
          <w:tcPr>
            <w:tcW w:w="323" w:type="pct"/>
          </w:tcPr>
          <w:p w14:paraId="0D7C88E0" w14:textId="6503E92F"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535" w:type="pct"/>
          </w:tcPr>
          <w:p w14:paraId="7D9BC26D" w14:textId="181CE4FD" w:rsidR="004369B7" w:rsidRPr="00EC5256" w:rsidRDefault="004369B7" w:rsidP="004369B7">
            <w:pPr>
              <w:suppressAutoHyphens/>
              <w:rPr>
                <w:rFonts w:ascii="Arial" w:hAnsi="Arial" w:cs="Arial"/>
                <w:b/>
                <w:bCs/>
                <w:spacing w:val="-2"/>
                <w:szCs w:val="20"/>
                <w:lang w:val="fr-FR"/>
              </w:rPr>
            </w:pPr>
            <w:r>
              <w:rPr>
                <w:b/>
                <w:bCs/>
                <w:lang w:val="fr-FR"/>
              </w:rPr>
              <w:t>Le centre de santé</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056" w:type="pct"/>
            <w:shd w:val="clear" w:color="auto" w:fill="BFBFBF" w:themeFill="background1" w:themeFillShade="BF"/>
            <w:vAlign w:val="center"/>
          </w:tcPr>
          <w:p w14:paraId="6684552C" w14:textId="77777777" w:rsidR="004369B7" w:rsidRPr="00EC5256" w:rsidRDefault="004369B7" w:rsidP="004369B7">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02E356C4" w:rsidR="004369B7" w:rsidRPr="00EC5256" w:rsidRDefault="004369B7" w:rsidP="004369B7">
            <w:pPr>
              <w:tabs>
                <w:tab w:val="right" w:leader="dot" w:pos="4092"/>
              </w:tabs>
              <w:jc w:val="center"/>
              <w:rPr>
                <w:rFonts w:ascii="Arial" w:hAnsi="Arial" w:cs="Arial"/>
                <w:b/>
                <w:bCs/>
                <w:szCs w:val="20"/>
                <w:lang w:val="fr-FR"/>
              </w:rPr>
            </w:pPr>
            <w:del w:id="2" w:author="ZAIDOU Mouhammad" w:date="2024-10-20T00:26:00Z">
              <w:r w:rsidRPr="008D31E3" w:rsidDel="004369B7">
                <w:rPr>
                  <w:rFonts w:cstheme="minorHAnsi"/>
                  <w:b/>
                  <w:bCs/>
                  <w:szCs w:val="20"/>
                  <w:lang w:val="fr-FR"/>
                </w:rPr>
                <w:delText>Non</w:delText>
              </w:r>
            </w:del>
          </w:p>
        </w:tc>
        <w:tc>
          <w:tcPr>
            <w:tcW w:w="1660" w:type="pct"/>
            <w:gridSpan w:val="2"/>
            <w:shd w:val="clear" w:color="auto" w:fill="BFBFBF" w:themeFill="background1" w:themeFillShade="BF"/>
            <w:vAlign w:val="center"/>
          </w:tcPr>
          <w:p w14:paraId="3256BBE5" w14:textId="77777777" w:rsidR="004369B7" w:rsidRPr="00EC5256" w:rsidDel="004369B7" w:rsidRDefault="004369B7">
            <w:pPr>
              <w:tabs>
                <w:tab w:val="right" w:leader="dot" w:pos="4092"/>
              </w:tabs>
              <w:ind w:firstLine="96"/>
              <w:jc w:val="center"/>
              <w:rPr>
                <w:del w:id="3" w:author="ZAIDOU Mouhammad" w:date="2024-10-20T00:27:00Z"/>
                <w:rFonts w:ascii="Arial" w:hAnsi="Arial" w:cs="Arial"/>
                <w:b/>
                <w:bCs/>
                <w:szCs w:val="20"/>
                <w:lang w:val="fr-FR"/>
              </w:rPr>
              <w:pPrChange w:id="4" w:author="ZAIDOU Mouhammad" w:date="2024-10-20T00:28:00Z">
                <w:pPr>
                  <w:tabs>
                    <w:tab w:val="right" w:leader="dot" w:pos="4092"/>
                  </w:tabs>
                  <w:jc w:val="center"/>
                </w:pPr>
              </w:pPrChange>
            </w:pPr>
            <w:del w:id="5" w:author="ZAIDOU Mouhammad" w:date="2024-10-20T00:24:00Z">
              <w:r w:rsidDel="004369B7">
                <w:rPr>
                  <w:rFonts w:cstheme="minorHAnsi"/>
                  <w:b/>
                  <w:bCs/>
                  <w:szCs w:val="20"/>
                  <w:lang w:val="fr-FR"/>
                </w:rPr>
                <w:delText>Nombre (si Oui)</w:delText>
              </w:r>
            </w:del>
          </w:p>
          <w:p w14:paraId="2D87798E" w14:textId="3C26AA0E" w:rsidR="004369B7" w:rsidDel="00CC4F34" w:rsidRDefault="004369B7">
            <w:pPr>
              <w:tabs>
                <w:tab w:val="right" w:leader="dot" w:pos="4092"/>
              </w:tabs>
              <w:ind w:firstLine="96"/>
              <w:jc w:val="center"/>
              <w:rPr>
                <w:del w:id="6" w:author="ZAIDOU Mouhammad" w:date="2024-10-20T00:24:00Z"/>
                <w:rFonts w:cstheme="minorHAnsi"/>
                <w:b/>
                <w:bCs/>
                <w:szCs w:val="20"/>
                <w:lang w:val="fr-FR"/>
              </w:rPr>
              <w:pPrChange w:id="7" w:author="ZAIDOU Mouhammad" w:date="2024-10-20T00:28:00Z">
                <w:pPr>
                  <w:tabs>
                    <w:tab w:val="right" w:leader="dot" w:pos="4092"/>
                  </w:tabs>
                  <w:jc w:val="center"/>
                </w:pPr>
              </w:pPrChange>
            </w:pPr>
            <w:ins w:id="8" w:author="ZAIDOU Mouhammad" w:date="2024-10-20T00:24:00Z">
              <w:r w:rsidRPr="008D31E3">
                <w:rPr>
                  <w:rFonts w:cstheme="minorHAnsi"/>
                  <w:b/>
                  <w:bCs/>
                  <w:szCs w:val="20"/>
                  <w:lang w:val="fr-FR"/>
                </w:rPr>
                <w:t>Non</w:t>
              </w:r>
            </w:ins>
            <w:del w:id="9" w:author="ZAIDOU Mouhammad" w:date="2024-10-20T00:24:00Z">
              <w:r w:rsidDel="00CC4F34">
                <w:rPr>
                  <w:rFonts w:cstheme="minorHAnsi"/>
                  <w:b/>
                  <w:bCs/>
                  <w:szCs w:val="20"/>
                  <w:lang w:val="fr-FR"/>
                </w:rPr>
                <w:delText>Etat</w:delText>
              </w:r>
            </w:del>
          </w:p>
          <w:p w14:paraId="2B8956B3" w14:textId="0C107DCE" w:rsidR="004369B7" w:rsidRPr="00EC5256" w:rsidRDefault="004369B7">
            <w:pPr>
              <w:tabs>
                <w:tab w:val="right" w:leader="dot" w:pos="4092"/>
              </w:tabs>
              <w:ind w:firstLine="96"/>
              <w:jc w:val="center"/>
              <w:rPr>
                <w:rFonts w:ascii="Arial" w:hAnsi="Arial" w:cs="Arial"/>
                <w:b/>
                <w:bCs/>
                <w:szCs w:val="20"/>
                <w:lang w:val="fr-FR"/>
              </w:rPr>
              <w:pPrChange w:id="10" w:author="ZAIDOU Mouhammad" w:date="2024-10-20T00:28:00Z">
                <w:pPr>
                  <w:tabs>
                    <w:tab w:val="right" w:leader="dot" w:pos="4092"/>
                  </w:tabs>
                  <w:jc w:val="center"/>
                </w:pPr>
              </w:pPrChange>
            </w:pPr>
            <w:del w:id="11" w:author="ZAIDOU Mouhammad" w:date="2024-10-20T00:24:00Z">
              <w:r w:rsidDel="00CC4F34">
                <w:rPr>
                  <w:rFonts w:cstheme="minorHAnsi"/>
                  <w:b/>
                  <w:bCs/>
                  <w:szCs w:val="20"/>
                  <w:lang w:val="fr-FR"/>
                </w:rPr>
                <w:delText>(1-Bon ; 2-Mauvais)</w:delText>
              </w:r>
            </w:del>
          </w:p>
        </w:tc>
        <w:tc>
          <w:tcPr>
            <w:tcW w:w="426" w:type="pct"/>
            <w:vMerge w:val="restart"/>
          </w:tcPr>
          <w:p w14:paraId="4ECFE5FF" w14:textId="77777777" w:rsidR="004369B7" w:rsidRPr="00EC5256" w:rsidRDefault="004369B7" w:rsidP="004369B7">
            <w:pPr>
              <w:rPr>
                <w:rFonts w:ascii="Arial" w:hAnsi="Arial" w:cs="Arial"/>
                <w:b/>
                <w:bCs/>
                <w:szCs w:val="20"/>
                <w:lang w:val="fr-FR"/>
              </w:rPr>
            </w:pPr>
          </w:p>
          <w:p w14:paraId="18B740BB" w14:textId="77777777" w:rsidR="004369B7" w:rsidRPr="00EC5256" w:rsidRDefault="004369B7" w:rsidP="004369B7">
            <w:pPr>
              <w:rPr>
                <w:rFonts w:ascii="Arial" w:hAnsi="Arial" w:cs="Arial"/>
                <w:szCs w:val="20"/>
                <w:lang w:val="fr-FR"/>
              </w:rPr>
            </w:pPr>
          </w:p>
          <w:p w14:paraId="493AF849" w14:textId="77777777" w:rsidR="004369B7" w:rsidRPr="00EC5256" w:rsidRDefault="004369B7" w:rsidP="004369B7">
            <w:pPr>
              <w:rPr>
                <w:rFonts w:ascii="Arial" w:hAnsi="Arial" w:cs="Arial"/>
                <w:szCs w:val="20"/>
                <w:lang w:val="fr-FR"/>
              </w:rPr>
            </w:pPr>
          </w:p>
          <w:p w14:paraId="7653E4C1" w14:textId="77777777" w:rsidR="004369B7" w:rsidRPr="00EC5256" w:rsidRDefault="004369B7" w:rsidP="004369B7">
            <w:pPr>
              <w:rPr>
                <w:rFonts w:ascii="Arial" w:hAnsi="Arial" w:cs="Arial"/>
                <w:szCs w:val="20"/>
                <w:lang w:val="fr-FR"/>
              </w:rPr>
            </w:pPr>
          </w:p>
          <w:p w14:paraId="0B7BB0F5" w14:textId="77777777" w:rsidR="004369B7" w:rsidRPr="00EC5256" w:rsidRDefault="004369B7" w:rsidP="004369B7">
            <w:pPr>
              <w:rPr>
                <w:rFonts w:ascii="Arial" w:hAnsi="Arial" w:cs="Arial"/>
                <w:szCs w:val="20"/>
                <w:lang w:val="fr-FR"/>
              </w:rPr>
            </w:pPr>
          </w:p>
          <w:p w14:paraId="23406FC3" w14:textId="77777777" w:rsidR="004369B7" w:rsidRPr="00EC5256" w:rsidRDefault="004369B7" w:rsidP="004369B7">
            <w:pPr>
              <w:rPr>
                <w:rFonts w:ascii="Arial" w:hAnsi="Arial" w:cs="Arial"/>
                <w:szCs w:val="20"/>
                <w:lang w:val="fr-FR"/>
              </w:rPr>
            </w:pPr>
          </w:p>
          <w:p w14:paraId="7A0C4DA0" w14:textId="77777777" w:rsidR="004369B7" w:rsidRPr="00EC5256" w:rsidRDefault="004369B7" w:rsidP="004369B7">
            <w:pPr>
              <w:rPr>
                <w:rFonts w:ascii="Arial" w:hAnsi="Arial" w:cs="Arial"/>
                <w:szCs w:val="20"/>
                <w:lang w:val="fr-FR"/>
              </w:rPr>
            </w:pPr>
          </w:p>
          <w:p w14:paraId="450ADF65" w14:textId="77777777" w:rsidR="004369B7" w:rsidRPr="00EC5256" w:rsidRDefault="004369B7" w:rsidP="004369B7">
            <w:pPr>
              <w:rPr>
                <w:rFonts w:ascii="Arial" w:hAnsi="Arial" w:cs="Arial"/>
                <w:szCs w:val="20"/>
                <w:lang w:val="fr-FR"/>
              </w:rPr>
            </w:pPr>
          </w:p>
          <w:p w14:paraId="4D2911AA" w14:textId="77777777" w:rsidR="004369B7" w:rsidRPr="00EC5256" w:rsidRDefault="004369B7" w:rsidP="004369B7">
            <w:pPr>
              <w:rPr>
                <w:rFonts w:ascii="Arial" w:hAnsi="Arial" w:cs="Arial"/>
                <w:szCs w:val="20"/>
                <w:lang w:val="fr-FR"/>
              </w:rPr>
            </w:pPr>
          </w:p>
          <w:p w14:paraId="3B9776C8" w14:textId="77777777" w:rsidR="004369B7" w:rsidRPr="00EC5256" w:rsidRDefault="004369B7" w:rsidP="004369B7">
            <w:pPr>
              <w:rPr>
                <w:rFonts w:ascii="Arial" w:hAnsi="Arial" w:cs="Arial"/>
                <w:szCs w:val="20"/>
                <w:lang w:val="fr-FR"/>
              </w:rPr>
            </w:pPr>
          </w:p>
          <w:p w14:paraId="3CB4B032" w14:textId="77777777" w:rsidR="004369B7" w:rsidRPr="00EC5256" w:rsidRDefault="004369B7" w:rsidP="004369B7">
            <w:pPr>
              <w:rPr>
                <w:rFonts w:ascii="Arial" w:hAnsi="Arial" w:cs="Arial"/>
                <w:szCs w:val="20"/>
                <w:lang w:val="fr-FR"/>
              </w:rPr>
            </w:pPr>
          </w:p>
          <w:p w14:paraId="7AD84A53" w14:textId="77777777" w:rsidR="004369B7" w:rsidRPr="00EC5256" w:rsidRDefault="004369B7" w:rsidP="004369B7">
            <w:pPr>
              <w:rPr>
                <w:rFonts w:ascii="Arial" w:hAnsi="Arial" w:cs="Arial"/>
                <w:szCs w:val="20"/>
                <w:lang w:val="fr-FR"/>
              </w:rPr>
            </w:pPr>
          </w:p>
          <w:p w14:paraId="56A83C06" w14:textId="77777777" w:rsidR="004369B7" w:rsidRPr="00EC5256" w:rsidRDefault="004369B7" w:rsidP="004369B7">
            <w:pPr>
              <w:rPr>
                <w:rFonts w:ascii="Arial" w:hAnsi="Arial" w:cs="Arial"/>
                <w:szCs w:val="20"/>
                <w:lang w:val="fr-FR"/>
              </w:rPr>
            </w:pPr>
          </w:p>
          <w:p w14:paraId="0F13A559" w14:textId="77777777" w:rsidR="004369B7" w:rsidRPr="00EC5256" w:rsidRDefault="004369B7" w:rsidP="004369B7">
            <w:pPr>
              <w:rPr>
                <w:rFonts w:ascii="Arial" w:hAnsi="Arial" w:cs="Arial"/>
                <w:szCs w:val="20"/>
                <w:lang w:val="fr-FR"/>
              </w:rPr>
            </w:pPr>
          </w:p>
          <w:p w14:paraId="7FBB01C6" w14:textId="77777777" w:rsidR="004369B7" w:rsidRPr="00EC5256" w:rsidRDefault="004369B7" w:rsidP="004369B7">
            <w:pPr>
              <w:rPr>
                <w:rFonts w:ascii="Arial" w:hAnsi="Arial" w:cs="Arial"/>
                <w:szCs w:val="20"/>
                <w:lang w:val="fr-FR"/>
              </w:rPr>
            </w:pPr>
          </w:p>
        </w:tc>
      </w:tr>
      <w:tr w:rsidR="00A7767F" w:rsidRPr="002D084C" w14:paraId="2344B625" w14:textId="77777777" w:rsidTr="00A7767F">
        <w:trPr>
          <w:cantSplit/>
          <w:trHeight w:val="20"/>
          <w:jc w:val="center"/>
        </w:trPr>
        <w:tc>
          <w:tcPr>
            <w:tcW w:w="323" w:type="pct"/>
            <w:vAlign w:val="center"/>
          </w:tcPr>
          <w:p w14:paraId="65D3C44E"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81EDC60" w14:textId="41C43C7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056" w:type="pct"/>
            <w:vAlign w:val="center"/>
          </w:tcPr>
          <w:p w14:paraId="209F393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3C70C71" w14:textId="5B3F25EF" w:rsidR="004369B7" w:rsidRPr="00EC5256" w:rsidRDefault="004369B7" w:rsidP="004369B7">
            <w:pPr>
              <w:pStyle w:val="ListParagraph1"/>
              <w:ind w:left="0"/>
              <w:jc w:val="center"/>
              <w:rPr>
                <w:rFonts w:ascii="Arial" w:eastAsia="Times New Roman" w:hAnsi="Arial" w:cs="Arial"/>
                <w:color w:val="000000"/>
                <w:szCs w:val="20"/>
                <w:lang w:val="fr-FR" w:bidi="hi-IN"/>
              </w:rPr>
            </w:pPr>
            <w:del w:id="12"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09A8DE4" w14:textId="77777777" w:rsidR="004369B7" w:rsidRPr="00EC5256" w:rsidRDefault="004369B7">
            <w:pPr>
              <w:pStyle w:val="ListParagraph1"/>
              <w:ind w:left="0"/>
              <w:jc w:val="center"/>
              <w:rPr>
                <w:rFonts w:ascii="Arial" w:eastAsia="Times New Roman" w:hAnsi="Arial" w:cs="Arial"/>
                <w:color w:val="000000"/>
                <w:szCs w:val="20"/>
                <w:lang w:val="fr-FR" w:bidi="hi-IN"/>
              </w:rPr>
              <w:pPrChange w:id="13" w:author="ZAIDOU Mouhammad" w:date="2024-10-20T00:26:00Z">
                <w:pPr>
                  <w:pStyle w:val="ListParagraph1"/>
                  <w:ind w:left="0"/>
                </w:pPr>
              </w:pPrChange>
            </w:pPr>
            <w:ins w:id="14" w:author="ZAIDOU Mouhammad" w:date="2024-10-20T00:25:00Z">
              <w:r w:rsidRPr="008D31E3">
                <w:rPr>
                  <w:rFonts w:eastAsia="Times New Roman" w:cstheme="minorHAnsi"/>
                  <w:color w:val="000000"/>
                  <w:szCs w:val="20"/>
                  <w:lang w:val="fr-FR" w:bidi="hi-IN"/>
                </w:rPr>
                <w:t>2</w:t>
              </w:r>
            </w:ins>
            <w:del w:id="15" w:author="ZAIDOU Mouhammad" w:date="2024-10-20T00:24:00Z">
              <w:r w:rsidDel="004369B7">
                <w:rPr>
                  <w:rFonts w:eastAsia="Times New Roman" w:cstheme="minorHAnsi"/>
                  <w:color w:val="000000"/>
                  <w:szCs w:val="20"/>
                  <w:lang w:val="fr-FR" w:bidi="hi-IN"/>
                </w:rPr>
                <w:delText>-</w:delText>
              </w:r>
            </w:del>
          </w:p>
          <w:p w14:paraId="45CAC925" w14:textId="73817D52" w:rsidR="004369B7" w:rsidRPr="00EC5256" w:rsidRDefault="004369B7" w:rsidP="004369B7">
            <w:pPr>
              <w:pStyle w:val="ListParagraph1"/>
              <w:ind w:left="0"/>
              <w:jc w:val="center"/>
              <w:rPr>
                <w:rFonts w:ascii="Arial" w:eastAsia="Times New Roman" w:hAnsi="Arial" w:cs="Arial"/>
                <w:color w:val="000000"/>
                <w:szCs w:val="20"/>
                <w:lang w:val="fr-FR" w:bidi="hi-IN"/>
              </w:rPr>
            </w:pPr>
            <w:del w:id="16" w:author="ZAIDOU Mouhammad" w:date="2024-10-20T00:24:00Z">
              <w:r w:rsidDel="00CC4F34">
                <w:rPr>
                  <w:rFonts w:eastAsia="Times New Roman" w:cstheme="minorHAnsi"/>
                  <w:color w:val="000000"/>
                  <w:szCs w:val="20"/>
                  <w:lang w:val="fr-FR" w:bidi="hi-IN"/>
                </w:rPr>
                <w:delText>-</w:delText>
              </w:r>
            </w:del>
          </w:p>
        </w:tc>
        <w:tc>
          <w:tcPr>
            <w:tcW w:w="426" w:type="pct"/>
            <w:vMerge/>
          </w:tcPr>
          <w:p w14:paraId="0F935C3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B56DF83" w14:textId="77777777" w:rsidTr="00A7767F">
        <w:trPr>
          <w:cantSplit/>
          <w:trHeight w:val="20"/>
          <w:jc w:val="center"/>
        </w:trPr>
        <w:tc>
          <w:tcPr>
            <w:tcW w:w="323" w:type="pct"/>
            <w:vAlign w:val="center"/>
          </w:tcPr>
          <w:p w14:paraId="1E0C63F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C63A8E3" w14:textId="37D0AB0E"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056" w:type="pct"/>
            <w:vAlign w:val="center"/>
          </w:tcPr>
          <w:p w14:paraId="60B5C80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5AAEC57D" w14:textId="5A4D40A4" w:rsidR="004369B7" w:rsidRPr="00EC5256" w:rsidRDefault="004369B7" w:rsidP="004369B7">
            <w:pPr>
              <w:pStyle w:val="ListParagraph1"/>
              <w:ind w:left="0"/>
              <w:jc w:val="center"/>
              <w:rPr>
                <w:rFonts w:ascii="Arial" w:eastAsia="Times New Roman" w:hAnsi="Arial" w:cs="Arial"/>
                <w:color w:val="000000"/>
                <w:szCs w:val="20"/>
                <w:lang w:val="fr-FR" w:bidi="hi-IN"/>
              </w:rPr>
            </w:pPr>
            <w:del w:id="1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0EA708D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18" w:author="ZAIDOU Mouhammad" w:date="2024-10-20T00:25:00Z">
              <w:r w:rsidRPr="008D31E3">
                <w:rPr>
                  <w:rFonts w:eastAsia="Times New Roman" w:cstheme="minorHAnsi"/>
                  <w:color w:val="000000"/>
                  <w:szCs w:val="20"/>
                  <w:lang w:val="fr-FR" w:bidi="hi-IN"/>
                </w:rPr>
                <w:t>2</w:t>
              </w:r>
            </w:ins>
            <w:del w:id="19" w:author="ZAIDOU Mouhammad" w:date="2024-10-20T00:24:00Z">
              <w:r w:rsidDel="004369B7">
                <w:rPr>
                  <w:rFonts w:eastAsia="Times New Roman" w:cstheme="minorHAnsi"/>
                  <w:color w:val="000000"/>
                  <w:szCs w:val="20"/>
                  <w:lang w:val="fr-FR" w:bidi="hi-IN"/>
                </w:rPr>
                <w:delText>-</w:delText>
              </w:r>
            </w:del>
          </w:p>
          <w:p w14:paraId="64B91740" w14:textId="5456527B" w:rsidR="004369B7" w:rsidRPr="00EC5256" w:rsidRDefault="004369B7" w:rsidP="004369B7">
            <w:pPr>
              <w:pStyle w:val="ListParagraph1"/>
              <w:ind w:left="0"/>
              <w:jc w:val="center"/>
              <w:rPr>
                <w:rFonts w:ascii="Arial" w:eastAsia="Times New Roman" w:hAnsi="Arial" w:cs="Arial"/>
                <w:color w:val="000000"/>
                <w:szCs w:val="20"/>
                <w:lang w:val="fr-FR" w:bidi="hi-IN"/>
              </w:rPr>
            </w:pPr>
            <w:del w:id="20" w:author="ZAIDOU Mouhammad" w:date="2024-10-20T00:24:00Z">
              <w:r w:rsidDel="00CC4F34">
                <w:rPr>
                  <w:rFonts w:eastAsia="Times New Roman" w:cstheme="minorHAnsi"/>
                  <w:color w:val="000000"/>
                  <w:szCs w:val="20"/>
                  <w:lang w:val="fr-FR" w:bidi="hi-IN"/>
                </w:rPr>
                <w:delText>-</w:delText>
              </w:r>
            </w:del>
          </w:p>
        </w:tc>
        <w:tc>
          <w:tcPr>
            <w:tcW w:w="426" w:type="pct"/>
            <w:vMerge/>
          </w:tcPr>
          <w:p w14:paraId="2BBDCC6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93BB80F" w14:textId="77777777" w:rsidTr="00A7767F">
        <w:trPr>
          <w:cantSplit/>
          <w:trHeight w:val="20"/>
          <w:jc w:val="center"/>
        </w:trPr>
        <w:tc>
          <w:tcPr>
            <w:tcW w:w="323" w:type="pct"/>
            <w:vAlign w:val="center"/>
          </w:tcPr>
          <w:p w14:paraId="3EC96D7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07A70DC" w14:textId="1F34D089"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056" w:type="pct"/>
            <w:vAlign w:val="center"/>
          </w:tcPr>
          <w:p w14:paraId="54BC99B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3F7D6" w14:textId="7B039D75" w:rsidR="004369B7" w:rsidRPr="00EC5256" w:rsidRDefault="004369B7" w:rsidP="004369B7">
            <w:pPr>
              <w:pStyle w:val="ListParagraph1"/>
              <w:ind w:left="0"/>
              <w:jc w:val="center"/>
              <w:rPr>
                <w:rFonts w:ascii="Arial" w:eastAsia="Times New Roman" w:hAnsi="Arial" w:cs="Arial"/>
                <w:color w:val="000000"/>
                <w:szCs w:val="20"/>
                <w:lang w:val="fr-FR" w:bidi="hi-IN"/>
              </w:rPr>
            </w:pPr>
            <w:del w:id="2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5502B13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22" w:author="ZAIDOU Mouhammad" w:date="2024-10-20T00:25:00Z">
              <w:r w:rsidRPr="008D31E3">
                <w:rPr>
                  <w:rFonts w:eastAsia="Times New Roman" w:cstheme="minorHAnsi"/>
                  <w:color w:val="000000"/>
                  <w:szCs w:val="20"/>
                  <w:lang w:val="fr-FR" w:bidi="hi-IN"/>
                </w:rPr>
                <w:t>2</w:t>
              </w:r>
            </w:ins>
            <w:del w:id="23" w:author="ZAIDOU Mouhammad" w:date="2024-10-20T00:25:00Z">
              <w:r w:rsidDel="00E6629C">
                <w:rPr>
                  <w:rFonts w:eastAsia="Times New Roman" w:cstheme="minorHAnsi"/>
                  <w:color w:val="000000"/>
                  <w:szCs w:val="20"/>
                  <w:lang w:val="fr-FR" w:bidi="hi-IN"/>
                </w:rPr>
                <w:delText>-</w:delText>
              </w:r>
            </w:del>
          </w:p>
          <w:p w14:paraId="6E2DD5EC" w14:textId="687E6C04" w:rsidR="004369B7" w:rsidRPr="00EC5256" w:rsidRDefault="004369B7" w:rsidP="004369B7">
            <w:pPr>
              <w:pStyle w:val="ListParagraph1"/>
              <w:ind w:left="0"/>
              <w:jc w:val="center"/>
              <w:rPr>
                <w:rFonts w:ascii="Arial" w:eastAsia="Times New Roman" w:hAnsi="Arial" w:cs="Arial"/>
                <w:color w:val="000000"/>
                <w:szCs w:val="20"/>
                <w:lang w:val="fr-FR" w:bidi="hi-IN"/>
              </w:rPr>
            </w:pPr>
            <w:del w:id="24" w:author="ZAIDOU Mouhammad" w:date="2024-10-20T00:24:00Z">
              <w:r w:rsidDel="00CC4F34">
                <w:rPr>
                  <w:rFonts w:eastAsia="Times New Roman" w:cstheme="minorHAnsi"/>
                  <w:color w:val="000000"/>
                  <w:szCs w:val="20"/>
                  <w:lang w:val="fr-FR" w:bidi="hi-IN"/>
                </w:rPr>
                <w:delText>-</w:delText>
              </w:r>
            </w:del>
          </w:p>
        </w:tc>
        <w:tc>
          <w:tcPr>
            <w:tcW w:w="426" w:type="pct"/>
            <w:vMerge/>
          </w:tcPr>
          <w:p w14:paraId="6F74A71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3721C9B" w14:textId="77777777" w:rsidTr="00A7767F">
        <w:trPr>
          <w:cantSplit/>
          <w:trHeight w:val="20"/>
          <w:jc w:val="center"/>
        </w:trPr>
        <w:tc>
          <w:tcPr>
            <w:tcW w:w="323" w:type="pct"/>
            <w:vAlign w:val="center"/>
          </w:tcPr>
          <w:p w14:paraId="3310FE0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2DEE1F92" w14:textId="17C8E9D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Dispositif de lavage des mains</w:t>
            </w:r>
          </w:p>
        </w:tc>
        <w:tc>
          <w:tcPr>
            <w:tcW w:w="1056" w:type="pct"/>
            <w:vAlign w:val="center"/>
          </w:tcPr>
          <w:p w14:paraId="53A8BED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F64B1A5" w14:textId="7F2BF025" w:rsidR="004369B7" w:rsidRPr="00EC5256" w:rsidRDefault="004369B7" w:rsidP="004369B7">
            <w:pPr>
              <w:pStyle w:val="ListParagraph1"/>
              <w:ind w:left="0"/>
              <w:jc w:val="center"/>
              <w:rPr>
                <w:rFonts w:ascii="Arial" w:eastAsia="Times New Roman" w:hAnsi="Arial" w:cs="Arial"/>
                <w:color w:val="000000"/>
                <w:szCs w:val="20"/>
                <w:lang w:val="fr-FR" w:bidi="hi-IN"/>
              </w:rPr>
            </w:pPr>
            <w:del w:id="25"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449CF79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26" w:author="ZAIDOU Mouhammad" w:date="2024-10-20T00:25:00Z">
              <w:r w:rsidRPr="008D31E3">
                <w:rPr>
                  <w:rFonts w:eastAsia="Times New Roman" w:cstheme="minorHAnsi"/>
                  <w:color w:val="000000"/>
                  <w:szCs w:val="20"/>
                  <w:lang w:val="fr-FR" w:bidi="hi-IN"/>
                </w:rPr>
                <w:t>2</w:t>
              </w:r>
            </w:ins>
            <w:del w:id="27" w:author="ZAIDOU Mouhammad" w:date="2024-10-20T00:25:00Z">
              <w:r w:rsidDel="00E6629C">
                <w:rPr>
                  <w:rFonts w:eastAsia="Times New Roman" w:cstheme="minorHAnsi"/>
                  <w:color w:val="000000"/>
                  <w:szCs w:val="20"/>
                  <w:lang w:val="fr-FR" w:bidi="hi-IN"/>
                </w:rPr>
                <w:delText>-</w:delText>
              </w:r>
            </w:del>
          </w:p>
          <w:p w14:paraId="1AAF0485" w14:textId="6EDD8DFC" w:rsidR="004369B7" w:rsidRPr="00EC5256" w:rsidRDefault="004369B7" w:rsidP="004369B7">
            <w:pPr>
              <w:pStyle w:val="ListParagraph1"/>
              <w:ind w:left="0"/>
              <w:jc w:val="center"/>
              <w:rPr>
                <w:rFonts w:ascii="Arial" w:eastAsia="Times New Roman" w:hAnsi="Arial" w:cs="Arial"/>
                <w:color w:val="000000"/>
                <w:szCs w:val="20"/>
                <w:lang w:val="fr-FR" w:bidi="hi-IN"/>
              </w:rPr>
            </w:pPr>
            <w:del w:id="28" w:author="ZAIDOU Mouhammad" w:date="2024-10-20T00:24:00Z">
              <w:r w:rsidDel="00CC4F34">
                <w:rPr>
                  <w:rFonts w:eastAsia="Times New Roman" w:cstheme="minorHAnsi"/>
                  <w:color w:val="000000"/>
                  <w:szCs w:val="20"/>
                  <w:lang w:val="fr-FR" w:bidi="hi-IN"/>
                </w:rPr>
                <w:delText>-</w:delText>
              </w:r>
            </w:del>
          </w:p>
        </w:tc>
        <w:tc>
          <w:tcPr>
            <w:tcW w:w="426" w:type="pct"/>
            <w:vMerge/>
          </w:tcPr>
          <w:p w14:paraId="474D16D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45388F" w14:textId="77777777" w:rsidTr="00A7767F">
        <w:trPr>
          <w:cantSplit/>
          <w:trHeight w:val="20"/>
          <w:jc w:val="center"/>
        </w:trPr>
        <w:tc>
          <w:tcPr>
            <w:tcW w:w="323" w:type="pct"/>
            <w:vAlign w:val="center"/>
          </w:tcPr>
          <w:p w14:paraId="7BC052B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1C32A37B" w14:textId="6452733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Eau potable</w:t>
            </w:r>
          </w:p>
        </w:tc>
        <w:tc>
          <w:tcPr>
            <w:tcW w:w="1056" w:type="pct"/>
            <w:vAlign w:val="center"/>
          </w:tcPr>
          <w:p w14:paraId="4A5147B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11A5A66" w14:textId="75B560D8" w:rsidR="004369B7" w:rsidRPr="00EC5256" w:rsidRDefault="004369B7" w:rsidP="004369B7">
            <w:pPr>
              <w:pStyle w:val="ListParagraph1"/>
              <w:ind w:left="0"/>
              <w:jc w:val="center"/>
              <w:rPr>
                <w:rFonts w:ascii="Arial" w:eastAsia="Times New Roman" w:hAnsi="Arial" w:cs="Arial"/>
                <w:color w:val="000000"/>
                <w:szCs w:val="20"/>
                <w:lang w:val="fr-FR" w:bidi="hi-IN"/>
              </w:rPr>
            </w:pPr>
            <w:del w:id="29"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7FDA89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0" w:author="ZAIDOU Mouhammad" w:date="2024-10-20T00:25:00Z">
              <w:r w:rsidRPr="008D31E3">
                <w:rPr>
                  <w:rFonts w:eastAsia="Times New Roman" w:cstheme="minorHAnsi"/>
                  <w:color w:val="000000"/>
                  <w:szCs w:val="20"/>
                  <w:lang w:val="fr-FR" w:bidi="hi-IN"/>
                </w:rPr>
                <w:t>2</w:t>
              </w:r>
            </w:ins>
            <w:del w:id="31" w:author="ZAIDOU Mouhammad" w:date="2024-10-20T00:25:00Z">
              <w:r w:rsidDel="00E6629C">
                <w:rPr>
                  <w:rFonts w:eastAsia="Times New Roman" w:cstheme="minorHAnsi"/>
                  <w:color w:val="000000"/>
                  <w:szCs w:val="20"/>
                  <w:lang w:val="fr-FR" w:bidi="hi-IN"/>
                </w:rPr>
                <w:delText>-</w:delText>
              </w:r>
            </w:del>
          </w:p>
          <w:p w14:paraId="3A952864" w14:textId="63C42CF5" w:rsidR="004369B7" w:rsidRPr="00EC5256" w:rsidRDefault="004369B7" w:rsidP="004369B7">
            <w:pPr>
              <w:pStyle w:val="ListParagraph1"/>
              <w:ind w:left="0"/>
              <w:jc w:val="center"/>
              <w:rPr>
                <w:rFonts w:ascii="Arial" w:eastAsia="Times New Roman" w:hAnsi="Arial" w:cs="Arial"/>
                <w:color w:val="000000"/>
                <w:szCs w:val="20"/>
                <w:lang w:val="fr-FR" w:bidi="hi-IN"/>
              </w:rPr>
            </w:pPr>
            <w:del w:id="32" w:author="ZAIDOU Mouhammad" w:date="2024-10-20T00:24:00Z">
              <w:r w:rsidDel="00CC4F34">
                <w:rPr>
                  <w:rFonts w:eastAsia="Times New Roman" w:cstheme="minorHAnsi"/>
                  <w:color w:val="000000"/>
                  <w:szCs w:val="20"/>
                  <w:lang w:val="fr-FR" w:bidi="hi-IN"/>
                </w:rPr>
                <w:delText>-</w:delText>
              </w:r>
            </w:del>
          </w:p>
        </w:tc>
        <w:tc>
          <w:tcPr>
            <w:tcW w:w="426" w:type="pct"/>
            <w:vMerge/>
          </w:tcPr>
          <w:p w14:paraId="073B555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16AE0E7" w14:textId="77777777" w:rsidTr="00A7767F">
        <w:trPr>
          <w:cantSplit/>
          <w:trHeight w:val="20"/>
          <w:jc w:val="center"/>
        </w:trPr>
        <w:tc>
          <w:tcPr>
            <w:tcW w:w="323" w:type="pct"/>
            <w:vAlign w:val="center"/>
          </w:tcPr>
          <w:p w14:paraId="1C976C8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782BB283" w14:textId="0FC7070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Alimentation en électricité</w:t>
            </w:r>
          </w:p>
        </w:tc>
        <w:tc>
          <w:tcPr>
            <w:tcW w:w="1056" w:type="pct"/>
            <w:vAlign w:val="center"/>
          </w:tcPr>
          <w:p w14:paraId="0DDADF1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6158A92" w14:textId="1E17B080" w:rsidR="004369B7" w:rsidRPr="00EC5256" w:rsidRDefault="004369B7" w:rsidP="004369B7">
            <w:pPr>
              <w:pStyle w:val="ListParagraph1"/>
              <w:ind w:left="0"/>
              <w:jc w:val="center"/>
              <w:rPr>
                <w:rFonts w:ascii="Arial" w:eastAsia="Times New Roman" w:hAnsi="Arial" w:cs="Arial"/>
                <w:color w:val="000000"/>
                <w:szCs w:val="20"/>
                <w:lang w:val="fr-FR" w:bidi="hi-IN"/>
              </w:rPr>
            </w:pPr>
            <w:del w:id="33"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3D5000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4" w:author="ZAIDOU Mouhammad" w:date="2024-10-20T00:25:00Z">
              <w:r w:rsidRPr="008D31E3">
                <w:rPr>
                  <w:rFonts w:eastAsia="Times New Roman" w:cstheme="minorHAnsi"/>
                  <w:color w:val="000000"/>
                  <w:szCs w:val="20"/>
                  <w:lang w:val="fr-FR" w:bidi="hi-IN"/>
                </w:rPr>
                <w:t>2</w:t>
              </w:r>
            </w:ins>
            <w:del w:id="35" w:author="ZAIDOU Mouhammad" w:date="2024-10-20T00:25:00Z">
              <w:r w:rsidDel="00E6629C">
                <w:rPr>
                  <w:rFonts w:eastAsia="Times New Roman" w:cstheme="minorHAnsi"/>
                  <w:color w:val="000000"/>
                  <w:szCs w:val="20"/>
                  <w:lang w:val="fr-FR" w:bidi="hi-IN"/>
                </w:rPr>
                <w:delText>-</w:delText>
              </w:r>
            </w:del>
          </w:p>
          <w:p w14:paraId="3590DFEE" w14:textId="01ABB896" w:rsidR="004369B7" w:rsidRPr="00EC5256" w:rsidRDefault="004369B7" w:rsidP="004369B7">
            <w:pPr>
              <w:pStyle w:val="ListParagraph1"/>
              <w:ind w:left="0"/>
              <w:jc w:val="center"/>
              <w:rPr>
                <w:rFonts w:ascii="Arial" w:eastAsia="Times New Roman" w:hAnsi="Arial" w:cs="Arial"/>
                <w:color w:val="000000"/>
                <w:szCs w:val="20"/>
                <w:lang w:val="fr-FR" w:bidi="hi-IN"/>
              </w:rPr>
            </w:pPr>
            <w:del w:id="36" w:author="ZAIDOU Mouhammad" w:date="2024-10-20T00:24:00Z">
              <w:r w:rsidDel="00CC4F34">
                <w:rPr>
                  <w:rFonts w:eastAsia="Times New Roman" w:cstheme="minorHAnsi"/>
                  <w:color w:val="000000"/>
                  <w:szCs w:val="20"/>
                  <w:lang w:val="fr-FR" w:bidi="hi-IN"/>
                </w:rPr>
                <w:delText>-</w:delText>
              </w:r>
            </w:del>
          </w:p>
        </w:tc>
        <w:tc>
          <w:tcPr>
            <w:tcW w:w="426" w:type="pct"/>
            <w:vMerge/>
          </w:tcPr>
          <w:p w14:paraId="11EB7818"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714EA54" w14:textId="77777777" w:rsidTr="00A7767F">
        <w:trPr>
          <w:cantSplit/>
          <w:trHeight w:val="20"/>
          <w:jc w:val="center"/>
        </w:trPr>
        <w:tc>
          <w:tcPr>
            <w:tcW w:w="323" w:type="pct"/>
            <w:vAlign w:val="center"/>
          </w:tcPr>
          <w:p w14:paraId="4C42A98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46E6EF2" w14:textId="33D8A15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Laboratoire</w:t>
            </w:r>
          </w:p>
        </w:tc>
        <w:tc>
          <w:tcPr>
            <w:tcW w:w="1056" w:type="pct"/>
            <w:vAlign w:val="center"/>
          </w:tcPr>
          <w:p w14:paraId="0BF7298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C38785C" w14:textId="13B46E46" w:rsidR="004369B7" w:rsidRPr="00EC5256" w:rsidRDefault="004369B7" w:rsidP="004369B7">
            <w:pPr>
              <w:pStyle w:val="ListParagraph1"/>
              <w:ind w:left="0"/>
              <w:jc w:val="center"/>
              <w:rPr>
                <w:rFonts w:ascii="Arial" w:eastAsia="Times New Roman" w:hAnsi="Arial" w:cs="Arial"/>
                <w:color w:val="000000"/>
                <w:szCs w:val="20"/>
                <w:lang w:val="fr-FR" w:bidi="hi-IN"/>
              </w:rPr>
            </w:pPr>
            <w:del w:id="3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1064267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8" w:author="ZAIDOU Mouhammad" w:date="2024-10-20T00:25:00Z">
              <w:r w:rsidRPr="008D31E3">
                <w:rPr>
                  <w:rFonts w:eastAsia="Times New Roman" w:cstheme="minorHAnsi"/>
                  <w:color w:val="000000"/>
                  <w:szCs w:val="20"/>
                  <w:lang w:val="fr-FR" w:bidi="hi-IN"/>
                </w:rPr>
                <w:t>2</w:t>
              </w:r>
            </w:ins>
            <w:del w:id="39" w:author="ZAIDOU Mouhammad" w:date="2024-10-20T00:25:00Z">
              <w:r w:rsidDel="00E6629C">
                <w:rPr>
                  <w:rFonts w:eastAsia="Times New Roman" w:cstheme="minorHAnsi"/>
                  <w:color w:val="000000"/>
                  <w:szCs w:val="20"/>
                  <w:lang w:val="fr-FR" w:bidi="hi-IN"/>
                </w:rPr>
                <w:delText>-</w:delText>
              </w:r>
            </w:del>
          </w:p>
          <w:p w14:paraId="0603B549" w14:textId="10C27DE3" w:rsidR="004369B7" w:rsidRPr="00EC5256" w:rsidRDefault="004369B7" w:rsidP="004369B7">
            <w:pPr>
              <w:pStyle w:val="ListParagraph1"/>
              <w:ind w:left="0"/>
              <w:jc w:val="center"/>
              <w:rPr>
                <w:rFonts w:ascii="Arial" w:eastAsia="Times New Roman" w:hAnsi="Arial" w:cs="Arial"/>
                <w:color w:val="000000"/>
                <w:szCs w:val="20"/>
                <w:lang w:val="fr-FR" w:bidi="hi-IN"/>
              </w:rPr>
            </w:pPr>
            <w:del w:id="40" w:author="ZAIDOU Mouhammad" w:date="2024-10-20T00:24:00Z">
              <w:r w:rsidDel="00CC4F34">
                <w:rPr>
                  <w:rFonts w:eastAsia="Times New Roman" w:cstheme="minorHAnsi"/>
                  <w:color w:val="000000"/>
                  <w:szCs w:val="20"/>
                  <w:lang w:val="fr-FR" w:bidi="hi-IN"/>
                </w:rPr>
                <w:delText>-</w:delText>
              </w:r>
            </w:del>
          </w:p>
        </w:tc>
        <w:tc>
          <w:tcPr>
            <w:tcW w:w="426" w:type="pct"/>
            <w:vMerge/>
          </w:tcPr>
          <w:p w14:paraId="574E6F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D85BEA" w14:textId="77777777" w:rsidTr="00A7767F">
        <w:trPr>
          <w:cantSplit/>
          <w:trHeight w:val="20"/>
          <w:jc w:val="center"/>
        </w:trPr>
        <w:tc>
          <w:tcPr>
            <w:tcW w:w="323" w:type="pct"/>
            <w:vAlign w:val="center"/>
          </w:tcPr>
          <w:p w14:paraId="786E9AE3"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4638F8C4" w14:textId="2FD2EEA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056" w:type="pct"/>
            <w:vAlign w:val="center"/>
          </w:tcPr>
          <w:p w14:paraId="34F511B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2631A709" w14:textId="5AFCF2A2" w:rsidR="004369B7" w:rsidRPr="00EC5256" w:rsidRDefault="004369B7" w:rsidP="004369B7">
            <w:pPr>
              <w:pStyle w:val="ListParagraph1"/>
              <w:ind w:left="0"/>
              <w:jc w:val="center"/>
              <w:rPr>
                <w:rFonts w:ascii="Arial" w:eastAsia="Times New Roman" w:hAnsi="Arial" w:cs="Arial"/>
                <w:color w:val="000000"/>
                <w:szCs w:val="20"/>
                <w:lang w:val="fr-FR" w:bidi="hi-IN"/>
              </w:rPr>
            </w:pPr>
            <w:del w:id="4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2087880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42" w:author="ZAIDOU Mouhammad" w:date="2024-10-20T00:25:00Z">
              <w:r w:rsidRPr="008D31E3">
                <w:rPr>
                  <w:rFonts w:eastAsia="Times New Roman" w:cstheme="minorHAnsi"/>
                  <w:color w:val="000000"/>
                  <w:szCs w:val="20"/>
                  <w:lang w:val="fr-FR" w:bidi="hi-IN"/>
                </w:rPr>
                <w:t>2</w:t>
              </w:r>
            </w:ins>
            <w:del w:id="43" w:author="ZAIDOU Mouhammad" w:date="2024-10-20T00:25:00Z">
              <w:r w:rsidDel="00E6629C">
                <w:rPr>
                  <w:rFonts w:eastAsia="Times New Roman" w:cstheme="minorHAnsi"/>
                  <w:color w:val="000000"/>
                  <w:szCs w:val="20"/>
                  <w:lang w:val="fr-FR" w:bidi="hi-IN"/>
                </w:rPr>
                <w:delText>-</w:delText>
              </w:r>
            </w:del>
          </w:p>
          <w:p w14:paraId="76F5ECF1" w14:textId="0B32377E" w:rsidR="004369B7" w:rsidRPr="00EC5256" w:rsidRDefault="004369B7" w:rsidP="004369B7">
            <w:pPr>
              <w:pStyle w:val="ListParagraph1"/>
              <w:ind w:left="0"/>
              <w:jc w:val="center"/>
              <w:rPr>
                <w:rFonts w:ascii="Arial" w:eastAsia="Times New Roman" w:hAnsi="Arial" w:cs="Arial"/>
                <w:color w:val="000000"/>
                <w:szCs w:val="20"/>
                <w:lang w:val="fr-FR" w:bidi="hi-IN"/>
              </w:rPr>
            </w:pPr>
            <w:del w:id="44" w:author="ZAIDOU Mouhammad" w:date="2024-10-20T00:24:00Z">
              <w:r w:rsidDel="00CC4F34">
                <w:rPr>
                  <w:rFonts w:eastAsia="Times New Roman" w:cstheme="minorHAnsi"/>
                  <w:color w:val="000000"/>
                  <w:szCs w:val="20"/>
                  <w:lang w:val="fr-FR" w:bidi="hi-IN"/>
                </w:rPr>
                <w:delText>-</w:delText>
              </w:r>
            </w:del>
          </w:p>
        </w:tc>
        <w:tc>
          <w:tcPr>
            <w:tcW w:w="426" w:type="pct"/>
            <w:vMerge/>
          </w:tcPr>
          <w:p w14:paraId="538FD48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73B10C6" w14:textId="77777777" w:rsidTr="00A7767F">
        <w:trPr>
          <w:cantSplit/>
          <w:trHeight w:val="20"/>
          <w:jc w:val="center"/>
        </w:trPr>
        <w:tc>
          <w:tcPr>
            <w:tcW w:w="323" w:type="pct"/>
            <w:vAlign w:val="center"/>
          </w:tcPr>
          <w:p w14:paraId="3A4AEDE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796C011" w14:textId="0C9E126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Pharmacie/Dépôt</w:t>
            </w:r>
          </w:p>
        </w:tc>
        <w:tc>
          <w:tcPr>
            <w:tcW w:w="1056" w:type="pct"/>
            <w:vAlign w:val="center"/>
          </w:tcPr>
          <w:p w14:paraId="1E596A0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11F43A15" w14:textId="1A327FB1" w:rsidR="004369B7" w:rsidRPr="00EC5256" w:rsidRDefault="004369B7" w:rsidP="004369B7">
            <w:pPr>
              <w:pStyle w:val="ListParagraph1"/>
              <w:ind w:left="0"/>
              <w:jc w:val="center"/>
              <w:rPr>
                <w:rFonts w:ascii="Arial" w:eastAsia="Times New Roman" w:hAnsi="Arial" w:cs="Arial"/>
                <w:color w:val="000000"/>
                <w:szCs w:val="20"/>
                <w:lang w:val="fr-FR" w:bidi="hi-IN"/>
              </w:rPr>
            </w:pPr>
            <w:del w:id="45"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A6BD49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46" w:author="ZAIDOU Mouhammad" w:date="2024-10-20T00:25:00Z">
              <w:r w:rsidRPr="008D31E3">
                <w:rPr>
                  <w:rFonts w:eastAsia="Times New Roman" w:cstheme="minorHAnsi"/>
                  <w:color w:val="000000"/>
                  <w:szCs w:val="20"/>
                  <w:lang w:val="fr-FR" w:bidi="hi-IN"/>
                </w:rPr>
                <w:t>2</w:t>
              </w:r>
            </w:ins>
            <w:del w:id="47" w:author="ZAIDOU Mouhammad" w:date="2024-10-20T00:25:00Z">
              <w:r w:rsidDel="00E6629C">
                <w:rPr>
                  <w:rFonts w:eastAsia="Times New Roman" w:cstheme="minorHAnsi"/>
                  <w:color w:val="000000"/>
                  <w:szCs w:val="20"/>
                  <w:lang w:val="fr-FR" w:bidi="hi-IN"/>
                </w:rPr>
                <w:delText>-</w:delText>
              </w:r>
            </w:del>
          </w:p>
          <w:p w14:paraId="1A4AD49A" w14:textId="716CEA77" w:rsidR="004369B7" w:rsidRPr="00EC5256" w:rsidRDefault="004369B7" w:rsidP="004369B7">
            <w:pPr>
              <w:pStyle w:val="ListParagraph1"/>
              <w:ind w:left="0"/>
              <w:jc w:val="center"/>
              <w:rPr>
                <w:rFonts w:ascii="Arial" w:eastAsia="Times New Roman" w:hAnsi="Arial" w:cs="Arial"/>
                <w:color w:val="000000"/>
                <w:szCs w:val="20"/>
                <w:lang w:val="fr-FR" w:bidi="hi-IN"/>
              </w:rPr>
            </w:pPr>
            <w:del w:id="48" w:author="ZAIDOU Mouhammad" w:date="2024-10-20T00:24:00Z">
              <w:r w:rsidDel="00CC4F34">
                <w:rPr>
                  <w:rFonts w:eastAsia="Times New Roman" w:cstheme="minorHAnsi"/>
                  <w:color w:val="000000"/>
                  <w:szCs w:val="20"/>
                  <w:lang w:val="fr-FR" w:bidi="hi-IN"/>
                </w:rPr>
                <w:delText>-</w:delText>
              </w:r>
            </w:del>
          </w:p>
        </w:tc>
        <w:tc>
          <w:tcPr>
            <w:tcW w:w="426" w:type="pct"/>
            <w:vMerge/>
          </w:tcPr>
          <w:p w14:paraId="43CAD43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E833945" w14:textId="77777777" w:rsidTr="00A7767F">
        <w:trPr>
          <w:cantSplit/>
          <w:trHeight w:val="20"/>
          <w:jc w:val="center"/>
        </w:trPr>
        <w:tc>
          <w:tcPr>
            <w:tcW w:w="323" w:type="pct"/>
            <w:vAlign w:val="center"/>
          </w:tcPr>
          <w:p w14:paraId="0FFF65E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3F43C6F" w14:textId="61968E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056" w:type="pct"/>
            <w:vAlign w:val="center"/>
          </w:tcPr>
          <w:p w14:paraId="71255AA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67C59AC" w14:textId="21A9260C" w:rsidR="004369B7" w:rsidRPr="00EC5256" w:rsidRDefault="004369B7" w:rsidP="004369B7">
            <w:pPr>
              <w:pStyle w:val="ListParagraph1"/>
              <w:ind w:left="0"/>
              <w:jc w:val="center"/>
              <w:rPr>
                <w:rFonts w:ascii="Arial" w:eastAsia="Times New Roman" w:hAnsi="Arial" w:cs="Arial"/>
                <w:color w:val="000000"/>
                <w:szCs w:val="20"/>
                <w:lang w:val="fr-FR" w:bidi="hi-IN"/>
              </w:rPr>
            </w:pPr>
            <w:del w:id="49"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122BF8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0" w:author="ZAIDOU Mouhammad" w:date="2024-10-20T00:25:00Z">
              <w:r w:rsidRPr="008D31E3">
                <w:rPr>
                  <w:rFonts w:eastAsia="Times New Roman" w:cstheme="minorHAnsi"/>
                  <w:color w:val="000000"/>
                  <w:szCs w:val="20"/>
                  <w:lang w:val="fr-FR" w:bidi="hi-IN"/>
                </w:rPr>
                <w:t>2</w:t>
              </w:r>
            </w:ins>
            <w:del w:id="51" w:author="ZAIDOU Mouhammad" w:date="2024-10-20T00:25:00Z">
              <w:r w:rsidDel="00E6629C">
                <w:rPr>
                  <w:rFonts w:eastAsia="Times New Roman" w:cstheme="minorHAnsi"/>
                  <w:color w:val="000000"/>
                  <w:szCs w:val="20"/>
                  <w:lang w:val="fr-FR" w:bidi="hi-IN"/>
                </w:rPr>
                <w:delText>-</w:delText>
              </w:r>
            </w:del>
          </w:p>
          <w:p w14:paraId="53A22C0B" w14:textId="26E81963" w:rsidR="004369B7" w:rsidRPr="00EC5256" w:rsidRDefault="004369B7" w:rsidP="004369B7">
            <w:pPr>
              <w:pStyle w:val="ListParagraph1"/>
              <w:ind w:left="0"/>
              <w:jc w:val="center"/>
              <w:rPr>
                <w:rFonts w:ascii="Arial" w:eastAsia="Times New Roman" w:hAnsi="Arial" w:cs="Arial"/>
                <w:color w:val="000000"/>
                <w:szCs w:val="20"/>
                <w:lang w:val="fr-FR" w:bidi="hi-IN"/>
              </w:rPr>
            </w:pPr>
            <w:del w:id="52" w:author="ZAIDOU Mouhammad" w:date="2024-10-20T00:24:00Z">
              <w:r w:rsidDel="00CC4F34">
                <w:rPr>
                  <w:rFonts w:eastAsia="Times New Roman" w:cstheme="minorHAnsi"/>
                  <w:color w:val="000000"/>
                  <w:szCs w:val="20"/>
                  <w:lang w:val="fr-FR" w:bidi="hi-IN"/>
                </w:rPr>
                <w:delText>-</w:delText>
              </w:r>
            </w:del>
          </w:p>
        </w:tc>
        <w:tc>
          <w:tcPr>
            <w:tcW w:w="426" w:type="pct"/>
            <w:vMerge/>
          </w:tcPr>
          <w:p w14:paraId="0F8077D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8FF66D1" w14:textId="77777777" w:rsidTr="00A7767F">
        <w:trPr>
          <w:cantSplit/>
          <w:trHeight w:val="20"/>
          <w:jc w:val="center"/>
        </w:trPr>
        <w:tc>
          <w:tcPr>
            <w:tcW w:w="323" w:type="pct"/>
            <w:vAlign w:val="center"/>
          </w:tcPr>
          <w:p w14:paraId="1B38D9B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F043C08" w14:textId="23097C3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056" w:type="pct"/>
            <w:vAlign w:val="center"/>
          </w:tcPr>
          <w:p w14:paraId="6E304C8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1F225C0" w14:textId="29CE661E" w:rsidR="004369B7" w:rsidRPr="00EC5256" w:rsidRDefault="004369B7" w:rsidP="004369B7">
            <w:pPr>
              <w:pStyle w:val="ListParagraph1"/>
              <w:ind w:left="0"/>
              <w:jc w:val="center"/>
              <w:rPr>
                <w:rFonts w:ascii="Arial" w:eastAsia="Times New Roman" w:hAnsi="Arial" w:cs="Arial"/>
                <w:color w:val="000000"/>
                <w:szCs w:val="20"/>
                <w:lang w:val="fr-FR" w:bidi="hi-IN"/>
              </w:rPr>
            </w:pPr>
            <w:del w:id="53"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43313E6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4" w:author="ZAIDOU Mouhammad" w:date="2024-10-20T00:25:00Z">
              <w:r w:rsidRPr="008D31E3">
                <w:rPr>
                  <w:rFonts w:eastAsia="Times New Roman" w:cstheme="minorHAnsi"/>
                  <w:color w:val="000000"/>
                  <w:szCs w:val="20"/>
                  <w:lang w:val="fr-FR" w:bidi="hi-IN"/>
                </w:rPr>
                <w:t>2</w:t>
              </w:r>
            </w:ins>
            <w:del w:id="55" w:author="ZAIDOU Mouhammad" w:date="2024-10-20T00:25:00Z">
              <w:r w:rsidDel="00E6629C">
                <w:rPr>
                  <w:rFonts w:eastAsia="Times New Roman" w:cstheme="minorHAnsi"/>
                  <w:color w:val="000000"/>
                  <w:szCs w:val="20"/>
                  <w:lang w:val="fr-FR" w:bidi="hi-IN"/>
                </w:rPr>
                <w:delText>-</w:delText>
              </w:r>
            </w:del>
          </w:p>
          <w:p w14:paraId="1687E83C" w14:textId="15B45BC4" w:rsidR="004369B7" w:rsidRPr="00EC5256" w:rsidRDefault="004369B7" w:rsidP="004369B7">
            <w:pPr>
              <w:pStyle w:val="ListParagraph1"/>
              <w:ind w:left="0"/>
              <w:jc w:val="center"/>
              <w:rPr>
                <w:rFonts w:ascii="Arial" w:eastAsia="Times New Roman" w:hAnsi="Arial" w:cs="Arial"/>
                <w:color w:val="000000"/>
                <w:szCs w:val="20"/>
                <w:lang w:val="fr-FR" w:bidi="hi-IN"/>
              </w:rPr>
            </w:pPr>
            <w:del w:id="56" w:author="ZAIDOU Mouhammad" w:date="2024-10-20T00:24:00Z">
              <w:r w:rsidDel="00CC4F34">
                <w:rPr>
                  <w:rFonts w:eastAsia="Times New Roman" w:cstheme="minorHAnsi"/>
                  <w:color w:val="000000"/>
                  <w:szCs w:val="20"/>
                  <w:lang w:val="fr-FR" w:bidi="hi-IN"/>
                </w:rPr>
                <w:delText>-</w:delText>
              </w:r>
            </w:del>
          </w:p>
        </w:tc>
        <w:tc>
          <w:tcPr>
            <w:tcW w:w="426" w:type="pct"/>
            <w:vMerge/>
          </w:tcPr>
          <w:p w14:paraId="76E4F7B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034C5F7" w14:textId="77777777" w:rsidTr="00A7767F">
        <w:trPr>
          <w:cantSplit/>
          <w:trHeight w:val="20"/>
          <w:jc w:val="center"/>
        </w:trPr>
        <w:tc>
          <w:tcPr>
            <w:tcW w:w="323" w:type="pct"/>
            <w:vAlign w:val="center"/>
          </w:tcPr>
          <w:p w14:paraId="0918433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2D71595" w14:textId="45EBC9E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056" w:type="pct"/>
            <w:vAlign w:val="center"/>
          </w:tcPr>
          <w:p w14:paraId="3E56C7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3CCDCA6" w14:textId="46B58FB4" w:rsidR="004369B7" w:rsidRPr="00EC5256" w:rsidRDefault="004369B7" w:rsidP="004369B7">
            <w:pPr>
              <w:pStyle w:val="ListParagraph1"/>
              <w:ind w:left="0"/>
              <w:jc w:val="center"/>
              <w:rPr>
                <w:rFonts w:ascii="Arial" w:eastAsia="Times New Roman" w:hAnsi="Arial" w:cs="Arial"/>
                <w:color w:val="000000"/>
                <w:szCs w:val="20"/>
                <w:lang w:val="fr-FR" w:bidi="hi-IN"/>
              </w:rPr>
            </w:pPr>
            <w:del w:id="5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5217BB3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8" w:author="ZAIDOU Mouhammad" w:date="2024-10-20T00:25:00Z">
              <w:r w:rsidRPr="008D31E3">
                <w:rPr>
                  <w:rFonts w:eastAsia="Times New Roman" w:cstheme="minorHAnsi"/>
                  <w:color w:val="000000"/>
                  <w:szCs w:val="20"/>
                  <w:lang w:val="fr-FR" w:bidi="hi-IN"/>
                </w:rPr>
                <w:t>2</w:t>
              </w:r>
            </w:ins>
            <w:del w:id="59" w:author="ZAIDOU Mouhammad" w:date="2024-10-20T00:25:00Z">
              <w:r w:rsidDel="00E6629C">
                <w:rPr>
                  <w:rFonts w:eastAsia="Times New Roman" w:cstheme="minorHAnsi"/>
                  <w:color w:val="000000"/>
                  <w:szCs w:val="20"/>
                  <w:lang w:val="fr-FR" w:bidi="hi-IN"/>
                </w:rPr>
                <w:delText>-</w:delText>
              </w:r>
            </w:del>
          </w:p>
          <w:p w14:paraId="5CE2F5FA" w14:textId="7165310D" w:rsidR="004369B7" w:rsidRPr="00EC5256" w:rsidRDefault="004369B7" w:rsidP="004369B7">
            <w:pPr>
              <w:pStyle w:val="ListParagraph1"/>
              <w:ind w:left="0"/>
              <w:jc w:val="center"/>
              <w:rPr>
                <w:rFonts w:ascii="Arial" w:eastAsia="Times New Roman" w:hAnsi="Arial" w:cs="Arial"/>
                <w:color w:val="000000"/>
                <w:szCs w:val="20"/>
                <w:lang w:val="fr-FR" w:bidi="hi-IN"/>
              </w:rPr>
            </w:pPr>
            <w:del w:id="60" w:author="ZAIDOU Mouhammad" w:date="2024-10-20T00:24:00Z">
              <w:r w:rsidDel="00CC4F34">
                <w:rPr>
                  <w:rFonts w:eastAsia="Times New Roman" w:cstheme="minorHAnsi"/>
                  <w:color w:val="000000"/>
                  <w:szCs w:val="20"/>
                  <w:lang w:val="fr-FR" w:bidi="hi-IN"/>
                </w:rPr>
                <w:delText>-</w:delText>
              </w:r>
            </w:del>
          </w:p>
        </w:tc>
        <w:tc>
          <w:tcPr>
            <w:tcW w:w="426" w:type="pct"/>
            <w:vMerge/>
          </w:tcPr>
          <w:p w14:paraId="0A036B3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3CA5E33" w14:textId="77777777" w:rsidTr="00A7767F">
        <w:trPr>
          <w:cantSplit/>
          <w:trHeight w:val="20"/>
          <w:jc w:val="center"/>
        </w:trPr>
        <w:tc>
          <w:tcPr>
            <w:tcW w:w="323" w:type="pct"/>
            <w:vAlign w:val="center"/>
          </w:tcPr>
          <w:p w14:paraId="439B7C48"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EFBB10B" w14:textId="406D81E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Parking automobile</w:t>
            </w:r>
          </w:p>
        </w:tc>
        <w:tc>
          <w:tcPr>
            <w:tcW w:w="1056" w:type="pct"/>
            <w:vAlign w:val="center"/>
          </w:tcPr>
          <w:p w14:paraId="2FE478A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BE980" w14:textId="27E8FAA6" w:rsidR="004369B7" w:rsidRPr="00EC5256" w:rsidRDefault="004369B7" w:rsidP="004369B7">
            <w:pPr>
              <w:pStyle w:val="ListParagraph1"/>
              <w:ind w:left="0"/>
              <w:jc w:val="center"/>
              <w:rPr>
                <w:rFonts w:ascii="Arial" w:eastAsia="Times New Roman" w:hAnsi="Arial" w:cs="Arial"/>
                <w:color w:val="000000"/>
                <w:szCs w:val="20"/>
                <w:lang w:val="fr-FR" w:bidi="hi-IN"/>
              </w:rPr>
            </w:pPr>
            <w:del w:id="6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1DCD29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62" w:author="ZAIDOU Mouhammad" w:date="2024-10-20T00:25:00Z">
              <w:r w:rsidRPr="008D31E3">
                <w:rPr>
                  <w:rFonts w:eastAsia="Times New Roman" w:cstheme="minorHAnsi"/>
                  <w:color w:val="000000"/>
                  <w:szCs w:val="20"/>
                  <w:lang w:val="fr-FR" w:bidi="hi-IN"/>
                </w:rPr>
                <w:t>2</w:t>
              </w:r>
            </w:ins>
            <w:del w:id="63" w:author="ZAIDOU Mouhammad" w:date="2024-10-20T00:25:00Z">
              <w:r w:rsidDel="00E6629C">
                <w:rPr>
                  <w:rFonts w:eastAsia="Times New Roman" w:cstheme="minorHAnsi"/>
                  <w:color w:val="000000"/>
                  <w:szCs w:val="20"/>
                  <w:lang w:val="fr-FR" w:bidi="hi-IN"/>
                </w:rPr>
                <w:delText>-</w:delText>
              </w:r>
            </w:del>
          </w:p>
          <w:p w14:paraId="6C7BC98E" w14:textId="28377052" w:rsidR="004369B7" w:rsidRPr="00EC5256" w:rsidRDefault="004369B7" w:rsidP="004369B7">
            <w:pPr>
              <w:pStyle w:val="ListParagraph1"/>
              <w:ind w:left="0"/>
              <w:jc w:val="center"/>
              <w:rPr>
                <w:rFonts w:ascii="Arial" w:eastAsia="Times New Roman" w:hAnsi="Arial" w:cs="Arial"/>
                <w:color w:val="000000"/>
                <w:szCs w:val="20"/>
                <w:lang w:val="fr-FR" w:bidi="hi-IN"/>
              </w:rPr>
            </w:pPr>
            <w:del w:id="64" w:author="ZAIDOU Mouhammad" w:date="2024-10-20T00:24:00Z">
              <w:r w:rsidDel="00CC4F34">
                <w:rPr>
                  <w:rFonts w:eastAsia="Times New Roman" w:cstheme="minorHAnsi"/>
                  <w:color w:val="000000"/>
                  <w:szCs w:val="20"/>
                  <w:lang w:val="fr-FR" w:bidi="hi-IN"/>
                </w:rPr>
                <w:delText>-</w:delText>
              </w:r>
            </w:del>
          </w:p>
        </w:tc>
        <w:tc>
          <w:tcPr>
            <w:tcW w:w="426" w:type="pct"/>
            <w:vMerge/>
          </w:tcPr>
          <w:p w14:paraId="63F0466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4369B7" w:rsidRPr="007610D3" w14:paraId="27D963A8" w14:textId="77777777" w:rsidTr="004369B7">
        <w:tblPrEx>
          <w:tblW w:w="4850" w:type="pct"/>
          <w:jc w:val="center"/>
          <w:tblPrExChange w:id="65" w:author="ZAIDOU Mouhammad" w:date="2024-10-20T00:28:00Z">
            <w:tblPrEx>
              <w:tblW w:w="5023" w:type="pct"/>
              <w:jc w:val="center"/>
            </w:tblPrEx>
          </w:tblPrExChange>
        </w:tblPrEx>
        <w:trPr>
          <w:trHeight w:val="376"/>
          <w:jc w:val="center"/>
          <w:trPrChange w:id="66"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67" w:author="ZAIDOU Mouhammad" w:date="2024-10-20T00:28:00Z">
              <w:tcPr>
                <w:tcW w:w="4946" w:type="pct"/>
                <w:gridSpan w:val="7"/>
                <w:shd w:val="clear" w:color="auto" w:fill="AEAAAA" w:themeFill="background2" w:themeFillShade="BF"/>
                <w:vAlign w:val="center"/>
              </w:tcPr>
            </w:tcPrChange>
          </w:tcPr>
          <w:p w14:paraId="6151BA4D" w14:textId="7AE02FB5" w:rsidR="004369B7" w:rsidRPr="00EC5256" w:rsidRDefault="004369B7" w:rsidP="004369B7">
            <w:pPr>
              <w:jc w:val="center"/>
              <w:rPr>
                <w:b/>
                <w:lang w:val="fr-FR"/>
              </w:rPr>
            </w:pPr>
            <w:r>
              <w:rPr>
                <w:b/>
                <w:lang w:val="fr-FR"/>
              </w:rPr>
              <w:t>ESPACE</w:t>
            </w:r>
            <w:r w:rsidRPr="00EC5256">
              <w:rPr>
                <w:b/>
                <w:lang w:val="fr-FR"/>
              </w:rPr>
              <w:t xml:space="preserve"> DE TRAVAIL</w:t>
            </w:r>
          </w:p>
          <w:p w14:paraId="0C90BE18" w14:textId="17650A32" w:rsidR="004369B7" w:rsidRPr="00EC5256" w:rsidRDefault="004369B7" w:rsidP="004369B7">
            <w:pPr>
              <w:jc w:val="center"/>
              <w:rPr>
                <w:rFonts w:ascii="Arial" w:hAnsi="Arial" w:cs="Arial"/>
                <w:b/>
                <w:bCs/>
                <w:szCs w:val="20"/>
                <w:lang w:val="fr-FR"/>
              </w:rPr>
            </w:pPr>
            <w:r w:rsidRPr="00EC5256">
              <w:rPr>
                <w:b/>
                <w:lang w:val="fr-FR"/>
              </w:rPr>
              <w:t>VISITE DE LA SALLE D'ACCOUCHEMENT ET ENREGISTREMENT SUR LA BASE DE L'OBSERVATION</w:t>
            </w:r>
          </w:p>
        </w:tc>
      </w:tr>
      <w:tr w:rsidR="00A7767F" w:rsidRPr="002D084C" w14:paraId="64CA9BC6" w14:textId="77777777" w:rsidTr="00A7767F">
        <w:trPr>
          <w:trHeight w:val="376"/>
          <w:jc w:val="center"/>
        </w:trPr>
        <w:tc>
          <w:tcPr>
            <w:tcW w:w="323" w:type="pct"/>
          </w:tcPr>
          <w:p w14:paraId="59D0DBB4"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535" w:type="pct"/>
          </w:tcPr>
          <w:p w14:paraId="3C8960A8" w14:textId="515FDB74" w:rsidR="004369B7" w:rsidRPr="00EC5256" w:rsidRDefault="004369B7" w:rsidP="004369B7">
            <w:pPr>
              <w:suppressAutoHyphens/>
              <w:rPr>
                <w:rFonts w:ascii="Arial" w:hAnsi="Arial" w:cs="Arial"/>
                <w:b/>
                <w:bCs/>
                <w:spacing w:val="-2"/>
                <w:szCs w:val="20"/>
                <w:lang w:val="fr-FR"/>
              </w:rPr>
            </w:pPr>
            <w:r>
              <w:rPr>
                <w:b/>
                <w:bCs/>
                <w:lang w:val="fr-FR"/>
              </w:rPr>
              <w:t>Le centre de santé</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804" w:type="pct"/>
            <w:gridSpan w:val="2"/>
            <w:shd w:val="clear" w:color="auto" w:fill="BFBFBF" w:themeFill="background1" w:themeFillShade="BF"/>
            <w:vAlign w:val="center"/>
          </w:tcPr>
          <w:p w14:paraId="7D4DE5D1" w14:textId="5BF7E51E"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912" w:type="pct"/>
            <w:shd w:val="clear" w:color="auto" w:fill="BFBFBF" w:themeFill="background1" w:themeFillShade="BF"/>
            <w:vAlign w:val="center"/>
          </w:tcPr>
          <w:p w14:paraId="30768C7F" w14:textId="2D4448B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426" w:type="pct"/>
            <w:vMerge w:val="restart"/>
          </w:tcPr>
          <w:p w14:paraId="4EF8AA7E" w14:textId="77777777" w:rsidR="004369B7" w:rsidRPr="00EC5256" w:rsidRDefault="004369B7" w:rsidP="004369B7">
            <w:pPr>
              <w:rPr>
                <w:rFonts w:ascii="Arial" w:hAnsi="Arial" w:cs="Arial"/>
                <w:b/>
                <w:bCs/>
                <w:szCs w:val="20"/>
                <w:lang w:val="fr-FR"/>
              </w:rPr>
            </w:pPr>
          </w:p>
          <w:p w14:paraId="34B1931E" w14:textId="77777777" w:rsidR="004369B7" w:rsidRPr="00EC5256" w:rsidRDefault="004369B7" w:rsidP="004369B7">
            <w:pPr>
              <w:rPr>
                <w:rFonts w:ascii="Arial" w:hAnsi="Arial" w:cs="Arial"/>
                <w:szCs w:val="20"/>
                <w:lang w:val="fr-FR"/>
              </w:rPr>
            </w:pPr>
          </w:p>
          <w:p w14:paraId="1B65BC98" w14:textId="77777777" w:rsidR="004369B7" w:rsidRPr="00EC5256" w:rsidRDefault="004369B7" w:rsidP="004369B7">
            <w:pPr>
              <w:rPr>
                <w:rFonts w:ascii="Arial" w:hAnsi="Arial" w:cs="Arial"/>
                <w:szCs w:val="20"/>
                <w:lang w:val="fr-FR"/>
              </w:rPr>
            </w:pPr>
          </w:p>
          <w:p w14:paraId="2900CCC4" w14:textId="77777777" w:rsidR="004369B7" w:rsidRPr="00EC5256" w:rsidRDefault="004369B7" w:rsidP="004369B7">
            <w:pPr>
              <w:rPr>
                <w:rFonts w:ascii="Arial" w:hAnsi="Arial" w:cs="Arial"/>
                <w:szCs w:val="20"/>
                <w:lang w:val="fr-FR"/>
              </w:rPr>
            </w:pPr>
          </w:p>
          <w:p w14:paraId="1EBC41DD" w14:textId="77777777" w:rsidR="004369B7" w:rsidRPr="00EC5256" w:rsidRDefault="004369B7" w:rsidP="004369B7">
            <w:pPr>
              <w:rPr>
                <w:rFonts w:ascii="Arial" w:hAnsi="Arial" w:cs="Arial"/>
                <w:szCs w:val="20"/>
                <w:lang w:val="fr-FR"/>
              </w:rPr>
            </w:pPr>
          </w:p>
          <w:p w14:paraId="373779C7" w14:textId="77777777" w:rsidR="004369B7" w:rsidRPr="00EC5256" w:rsidRDefault="004369B7" w:rsidP="004369B7">
            <w:pPr>
              <w:rPr>
                <w:rFonts w:ascii="Arial" w:hAnsi="Arial" w:cs="Arial"/>
                <w:szCs w:val="20"/>
                <w:lang w:val="fr-FR"/>
              </w:rPr>
            </w:pPr>
          </w:p>
          <w:p w14:paraId="66478D80" w14:textId="77777777" w:rsidR="004369B7" w:rsidRPr="00EC5256" w:rsidRDefault="004369B7" w:rsidP="004369B7">
            <w:pPr>
              <w:rPr>
                <w:rFonts w:ascii="Arial" w:hAnsi="Arial" w:cs="Arial"/>
                <w:szCs w:val="20"/>
                <w:lang w:val="fr-FR"/>
              </w:rPr>
            </w:pPr>
          </w:p>
          <w:p w14:paraId="620C48E8" w14:textId="77777777" w:rsidR="004369B7" w:rsidRPr="00EC5256" w:rsidRDefault="004369B7" w:rsidP="004369B7">
            <w:pPr>
              <w:rPr>
                <w:rFonts w:ascii="Arial" w:hAnsi="Arial" w:cs="Arial"/>
                <w:szCs w:val="20"/>
                <w:lang w:val="fr-FR"/>
              </w:rPr>
            </w:pPr>
          </w:p>
          <w:p w14:paraId="0C55CB38" w14:textId="77777777" w:rsidR="004369B7" w:rsidRPr="00EC5256" w:rsidRDefault="004369B7" w:rsidP="004369B7">
            <w:pPr>
              <w:rPr>
                <w:rFonts w:ascii="Arial" w:hAnsi="Arial" w:cs="Arial"/>
                <w:szCs w:val="20"/>
                <w:lang w:val="fr-FR"/>
              </w:rPr>
            </w:pPr>
          </w:p>
          <w:p w14:paraId="5261DC23" w14:textId="77777777" w:rsidR="004369B7" w:rsidRPr="00EC5256" w:rsidRDefault="004369B7" w:rsidP="004369B7">
            <w:pPr>
              <w:rPr>
                <w:rFonts w:ascii="Arial" w:hAnsi="Arial" w:cs="Arial"/>
                <w:szCs w:val="20"/>
                <w:lang w:val="fr-FR"/>
              </w:rPr>
            </w:pPr>
          </w:p>
          <w:p w14:paraId="0F471EC8" w14:textId="77777777" w:rsidR="004369B7" w:rsidRPr="00EC5256" w:rsidRDefault="004369B7" w:rsidP="004369B7">
            <w:pPr>
              <w:rPr>
                <w:rFonts w:ascii="Arial" w:hAnsi="Arial" w:cs="Arial"/>
                <w:szCs w:val="20"/>
                <w:lang w:val="fr-FR"/>
              </w:rPr>
            </w:pPr>
          </w:p>
          <w:p w14:paraId="36749FFF" w14:textId="77777777" w:rsidR="004369B7" w:rsidRPr="00EC5256" w:rsidRDefault="004369B7" w:rsidP="004369B7">
            <w:pPr>
              <w:rPr>
                <w:rFonts w:ascii="Arial" w:hAnsi="Arial" w:cs="Arial"/>
                <w:szCs w:val="20"/>
                <w:lang w:val="fr-FR"/>
              </w:rPr>
            </w:pPr>
          </w:p>
          <w:p w14:paraId="332ABC19" w14:textId="77777777" w:rsidR="004369B7" w:rsidRPr="00EC5256" w:rsidRDefault="004369B7" w:rsidP="004369B7">
            <w:pPr>
              <w:rPr>
                <w:rFonts w:ascii="Arial" w:hAnsi="Arial" w:cs="Arial"/>
                <w:szCs w:val="20"/>
                <w:lang w:val="fr-FR"/>
              </w:rPr>
            </w:pPr>
          </w:p>
          <w:p w14:paraId="097EE958" w14:textId="77777777" w:rsidR="004369B7" w:rsidRPr="00EC5256" w:rsidRDefault="004369B7" w:rsidP="004369B7">
            <w:pPr>
              <w:rPr>
                <w:rFonts w:ascii="Arial" w:hAnsi="Arial" w:cs="Arial"/>
                <w:szCs w:val="20"/>
                <w:lang w:val="fr-FR"/>
              </w:rPr>
            </w:pPr>
          </w:p>
        </w:tc>
      </w:tr>
      <w:tr w:rsidR="00A7767F" w:rsidRPr="002D084C" w14:paraId="589AA33A" w14:textId="77777777" w:rsidTr="00A7767F">
        <w:tblPrEx>
          <w:jc w:val="left"/>
        </w:tblPrEx>
        <w:trPr>
          <w:trHeight w:val="20"/>
        </w:trPr>
        <w:tc>
          <w:tcPr>
            <w:tcW w:w="323" w:type="pct"/>
          </w:tcPr>
          <w:p w14:paraId="4BC6EDB8"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99A902D" w14:textId="56B022F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804" w:type="pct"/>
            <w:gridSpan w:val="2"/>
          </w:tcPr>
          <w:p w14:paraId="2999CA2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BEC9EF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F9B6C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2E5E9A1" w14:textId="77777777" w:rsidTr="00A7767F">
        <w:tblPrEx>
          <w:jc w:val="left"/>
        </w:tblPrEx>
        <w:trPr>
          <w:trHeight w:val="20"/>
        </w:trPr>
        <w:tc>
          <w:tcPr>
            <w:tcW w:w="323" w:type="pct"/>
          </w:tcPr>
          <w:p w14:paraId="3F74D2EB"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FCC5BF5" w14:textId="3A27A1A7"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804" w:type="pct"/>
            <w:gridSpan w:val="2"/>
          </w:tcPr>
          <w:p w14:paraId="5DF0B6F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76A92B2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2EA55AF"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B5F4BAC" w14:textId="77777777" w:rsidTr="00A7767F">
        <w:tblPrEx>
          <w:jc w:val="left"/>
        </w:tblPrEx>
        <w:trPr>
          <w:trHeight w:val="20"/>
        </w:trPr>
        <w:tc>
          <w:tcPr>
            <w:tcW w:w="323" w:type="pct"/>
          </w:tcPr>
          <w:p w14:paraId="764DD166"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2672E51" w14:textId="513D59C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804" w:type="pct"/>
            <w:gridSpan w:val="2"/>
          </w:tcPr>
          <w:p w14:paraId="6B68A1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805E82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5A80F4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D888DA0" w14:textId="77777777" w:rsidTr="00A7767F">
        <w:tblPrEx>
          <w:jc w:val="left"/>
        </w:tblPrEx>
        <w:trPr>
          <w:trHeight w:val="20"/>
        </w:trPr>
        <w:tc>
          <w:tcPr>
            <w:tcW w:w="323" w:type="pct"/>
          </w:tcPr>
          <w:p w14:paraId="31E6CB6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E15A739" w14:textId="52C21B8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804" w:type="pct"/>
            <w:gridSpan w:val="2"/>
          </w:tcPr>
          <w:p w14:paraId="1FBD252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6461A5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A6E1E2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0B43490" w14:textId="77777777" w:rsidTr="00A7767F">
        <w:tblPrEx>
          <w:jc w:val="left"/>
        </w:tblPrEx>
        <w:trPr>
          <w:trHeight w:val="20"/>
        </w:trPr>
        <w:tc>
          <w:tcPr>
            <w:tcW w:w="323" w:type="pct"/>
          </w:tcPr>
          <w:p w14:paraId="5EF0F7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D5BBF4E" w14:textId="2307F2EC" w:rsidR="004369B7" w:rsidRPr="00EC5256" w:rsidRDefault="004369B7" w:rsidP="004369B7">
            <w:pPr>
              <w:pStyle w:val="ListParagraph1"/>
              <w:spacing w:after="0" w:line="240" w:lineRule="auto"/>
              <w:ind w:left="0"/>
              <w:rPr>
                <w:lang w:val="fr-FR"/>
              </w:rPr>
            </w:pPr>
            <w:ins w:id="68" w:author="ZAIDOU Mouhammad" w:date="2024-10-19T18:37:00Z">
              <w:r>
                <w:rPr>
                  <w:rFonts w:cstheme="minorHAnsi"/>
                  <w:szCs w:val="20"/>
                  <w:lang w:val="fr-FR"/>
                </w:rPr>
                <w:t>Salle de garde pour les INF/SFE</w:t>
              </w:r>
            </w:ins>
            <w:del w:id="69" w:author="ZAIDOU Mouhammad" w:date="2024-10-19T18:37:00Z">
              <w:r w:rsidDel="00FD4715">
                <w:rPr>
                  <w:rFonts w:cstheme="minorHAnsi"/>
                  <w:szCs w:val="20"/>
                  <w:lang w:val="fr-FR"/>
                </w:rPr>
                <w:delText>Salle de garde pour les INF/SFE</w:delText>
              </w:r>
            </w:del>
          </w:p>
        </w:tc>
        <w:tc>
          <w:tcPr>
            <w:tcW w:w="1804" w:type="pct"/>
            <w:gridSpan w:val="2"/>
          </w:tcPr>
          <w:p w14:paraId="23C70A66" w14:textId="0E28B9B8"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1</w:t>
            </w:r>
          </w:p>
        </w:tc>
        <w:tc>
          <w:tcPr>
            <w:tcW w:w="912" w:type="pct"/>
          </w:tcPr>
          <w:p w14:paraId="25E6B696" w14:textId="4B698DAD"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2</w:t>
            </w:r>
          </w:p>
        </w:tc>
        <w:tc>
          <w:tcPr>
            <w:tcW w:w="426" w:type="pct"/>
            <w:vMerge/>
          </w:tcPr>
          <w:p w14:paraId="1EF74F91"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E50FAC0" w14:textId="77777777" w:rsidTr="00A7767F">
        <w:tblPrEx>
          <w:jc w:val="left"/>
        </w:tblPrEx>
        <w:trPr>
          <w:trHeight w:val="20"/>
        </w:trPr>
        <w:tc>
          <w:tcPr>
            <w:tcW w:w="323" w:type="pct"/>
          </w:tcPr>
          <w:p w14:paraId="6AADEE77"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DA2460A" w14:textId="00062CB6"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soins aux </w:t>
            </w:r>
            <w:proofErr w:type="spellStart"/>
            <w:r w:rsidRPr="00EC5256">
              <w:rPr>
                <w:lang w:val="fr-FR"/>
              </w:rPr>
              <w:t>nouveaux-nés</w:t>
            </w:r>
            <w:proofErr w:type="spellEnd"/>
            <w:r w:rsidRPr="00EC5256">
              <w:rPr>
                <w:lang w:val="fr-FR"/>
              </w:rPr>
              <w:t xml:space="preserve"> </w:t>
            </w:r>
          </w:p>
        </w:tc>
        <w:tc>
          <w:tcPr>
            <w:tcW w:w="1804" w:type="pct"/>
            <w:gridSpan w:val="2"/>
          </w:tcPr>
          <w:p w14:paraId="4565BC4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AF5F1E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84DDE2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6ABD2D5" w14:textId="77777777" w:rsidTr="00A7767F">
        <w:tblPrEx>
          <w:jc w:val="left"/>
        </w:tblPrEx>
        <w:trPr>
          <w:trHeight w:val="20"/>
        </w:trPr>
        <w:tc>
          <w:tcPr>
            <w:tcW w:w="323" w:type="pct"/>
          </w:tcPr>
          <w:p w14:paraId="63B07D93"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04CE6AD7" w14:textId="509A26E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Zone de stockage médical</w:t>
            </w:r>
          </w:p>
        </w:tc>
        <w:tc>
          <w:tcPr>
            <w:tcW w:w="1804" w:type="pct"/>
            <w:gridSpan w:val="2"/>
          </w:tcPr>
          <w:p w14:paraId="7DE565E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4848BF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BFB670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8C8E453" w14:textId="77777777" w:rsidTr="00A7767F">
        <w:tblPrEx>
          <w:jc w:val="left"/>
        </w:tblPrEx>
        <w:trPr>
          <w:trHeight w:val="20"/>
        </w:trPr>
        <w:tc>
          <w:tcPr>
            <w:tcW w:w="323" w:type="pct"/>
          </w:tcPr>
          <w:p w14:paraId="08C3E8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EC32B7D" w14:textId="168530C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Vestiaires </w:t>
            </w:r>
          </w:p>
        </w:tc>
        <w:tc>
          <w:tcPr>
            <w:tcW w:w="1804" w:type="pct"/>
            <w:gridSpan w:val="2"/>
          </w:tcPr>
          <w:p w14:paraId="00683C0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9D43F7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E93D7C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A10706" w14:textId="77777777" w:rsidTr="00A7767F">
        <w:tblPrEx>
          <w:jc w:val="left"/>
        </w:tblPrEx>
        <w:trPr>
          <w:trHeight w:val="20"/>
        </w:trPr>
        <w:tc>
          <w:tcPr>
            <w:tcW w:w="323" w:type="pct"/>
          </w:tcPr>
          <w:p w14:paraId="3DEC1C7E"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60DED89" w14:textId="078CA19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804" w:type="pct"/>
            <w:gridSpan w:val="2"/>
          </w:tcPr>
          <w:p w14:paraId="7F5E597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19BFD8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85929B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441C8B8" w14:textId="77777777" w:rsidTr="00A7767F">
        <w:tblPrEx>
          <w:jc w:val="left"/>
        </w:tblPrEx>
        <w:trPr>
          <w:trHeight w:val="70"/>
        </w:trPr>
        <w:tc>
          <w:tcPr>
            <w:tcW w:w="323" w:type="pct"/>
          </w:tcPr>
          <w:p w14:paraId="6F9752F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1B5682C8" w14:textId="3A29DD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804" w:type="pct"/>
            <w:gridSpan w:val="2"/>
          </w:tcPr>
          <w:p w14:paraId="60E3FD3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575D03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C0BDE5"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6D5038F" w14:textId="77777777" w:rsidTr="00A7767F">
        <w:trPr>
          <w:trHeight w:val="747"/>
          <w:jc w:val="center"/>
        </w:trPr>
        <w:tc>
          <w:tcPr>
            <w:tcW w:w="323" w:type="pct"/>
          </w:tcPr>
          <w:p w14:paraId="6ABDFC1B"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lastRenderedPageBreak/>
              <w:t>303</w:t>
            </w:r>
          </w:p>
        </w:tc>
        <w:tc>
          <w:tcPr>
            <w:tcW w:w="1535" w:type="pct"/>
          </w:tcPr>
          <w:p w14:paraId="157D79AB" w14:textId="4BBB533F" w:rsidR="004369B7" w:rsidRPr="00EC5256" w:rsidRDefault="004369B7" w:rsidP="004369B7">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1056" w:type="pct"/>
            <w:shd w:val="clear" w:color="auto" w:fill="BFBFBF" w:themeFill="background1" w:themeFillShade="BF"/>
            <w:vAlign w:val="center"/>
          </w:tcPr>
          <w:p w14:paraId="09B15124" w14:textId="36797771" w:rsidR="004369B7" w:rsidRPr="00EC5256" w:rsidRDefault="004369B7" w:rsidP="004369B7">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72829882" w14:textId="72A38C22" w:rsidR="004369B7" w:rsidRPr="00EC5256" w:rsidRDefault="004369B7" w:rsidP="004369B7">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1721A98B" w14:textId="1E7D7C6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171E5C8" w14:textId="77777777" w:rsidR="004369B7" w:rsidRPr="00EC5256" w:rsidRDefault="004369B7" w:rsidP="004369B7">
            <w:pPr>
              <w:rPr>
                <w:rFonts w:ascii="Arial" w:hAnsi="Arial" w:cs="Arial"/>
                <w:b/>
                <w:bCs/>
                <w:szCs w:val="20"/>
                <w:lang w:val="fr-FR"/>
              </w:rPr>
            </w:pPr>
          </w:p>
          <w:p w14:paraId="0988EA8C" w14:textId="77777777" w:rsidR="004369B7" w:rsidRPr="00EC5256" w:rsidRDefault="004369B7" w:rsidP="004369B7">
            <w:pPr>
              <w:rPr>
                <w:rFonts w:ascii="Arial" w:hAnsi="Arial" w:cs="Arial"/>
                <w:szCs w:val="20"/>
                <w:lang w:val="fr-FR"/>
              </w:rPr>
            </w:pPr>
          </w:p>
          <w:p w14:paraId="649ABBE0" w14:textId="77777777" w:rsidR="004369B7" w:rsidRPr="00EC5256" w:rsidRDefault="004369B7" w:rsidP="004369B7">
            <w:pPr>
              <w:rPr>
                <w:rFonts w:ascii="Arial" w:hAnsi="Arial" w:cs="Arial"/>
                <w:szCs w:val="20"/>
                <w:lang w:val="fr-FR"/>
              </w:rPr>
            </w:pPr>
          </w:p>
          <w:p w14:paraId="1F265C80" w14:textId="77777777" w:rsidR="004369B7" w:rsidRPr="00EC5256" w:rsidRDefault="004369B7" w:rsidP="004369B7">
            <w:pPr>
              <w:rPr>
                <w:rFonts w:ascii="Arial" w:hAnsi="Arial" w:cs="Arial"/>
                <w:szCs w:val="20"/>
                <w:lang w:val="fr-FR"/>
              </w:rPr>
            </w:pPr>
          </w:p>
          <w:p w14:paraId="1DB76DAC" w14:textId="77777777" w:rsidR="004369B7" w:rsidRPr="00EC5256" w:rsidRDefault="004369B7" w:rsidP="004369B7">
            <w:pPr>
              <w:rPr>
                <w:rFonts w:ascii="Arial" w:hAnsi="Arial" w:cs="Arial"/>
                <w:szCs w:val="20"/>
                <w:lang w:val="fr-FR"/>
              </w:rPr>
            </w:pPr>
          </w:p>
          <w:p w14:paraId="20F72ACA" w14:textId="77777777" w:rsidR="004369B7" w:rsidRPr="00EC5256" w:rsidRDefault="004369B7" w:rsidP="004369B7">
            <w:pPr>
              <w:rPr>
                <w:rFonts w:ascii="Arial" w:hAnsi="Arial" w:cs="Arial"/>
                <w:szCs w:val="20"/>
                <w:lang w:val="fr-FR"/>
              </w:rPr>
            </w:pPr>
          </w:p>
          <w:p w14:paraId="45314FEA" w14:textId="77777777" w:rsidR="004369B7" w:rsidRPr="00EC5256" w:rsidRDefault="004369B7" w:rsidP="004369B7">
            <w:pPr>
              <w:rPr>
                <w:rFonts w:ascii="Arial" w:hAnsi="Arial" w:cs="Arial"/>
                <w:szCs w:val="20"/>
                <w:lang w:val="fr-FR"/>
              </w:rPr>
            </w:pPr>
          </w:p>
          <w:p w14:paraId="0FD39742" w14:textId="77777777" w:rsidR="004369B7" w:rsidRPr="00EC5256" w:rsidRDefault="004369B7" w:rsidP="004369B7">
            <w:pPr>
              <w:rPr>
                <w:rFonts w:ascii="Arial" w:hAnsi="Arial" w:cs="Arial"/>
                <w:szCs w:val="20"/>
                <w:lang w:val="fr-FR"/>
              </w:rPr>
            </w:pPr>
          </w:p>
          <w:p w14:paraId="435E6AE2" w14:textId="77777777" w:rsidR="004369B7" w:rsidRPr="00EC5256" w:rsidRDefault="004369B7" w:rsidP="004369B7">
            <w:pPr>
              <w:rPr>
                <w:rFonts w:ascii="Arial" w:hAnsi="Arial" w:cs="Arial"/>
                <w:szCs w:val="20"/>
                <w:lang w:val="fr-FR"/>
              </w:rPr>
            </w:pPr>
          </w:p>
          <w:p w14:paraId="18374AE1" w14:textId="77777777" w:rsidR="004369B7" w:rsidRPr="00EC5256" w:rsidRDefault="004369B7" w:rsidP="004369B7">
            <w:pPr>
              <w:rPr>
                <w:rFonts w:ascii="Arial" w:hAnsi="Arial" w:cs="Arial"/>
                <w:szCs w:val="20"/>
                <w:lang w:val="fr-FR"/>
              </w:rPr>
            </w:pPr>
          </w:p>
          <w:p w14:paraId="1C4046FF" w14:textId="77777777" w:rsidR="004369B7" w:rsidRPr="00EC5256" w:rsidRDefault="004369B7" w:rsidP="004369B7">
            <w:pPr>
              <w:rPr>
                <w:rFonts w:ascii="Arial" w:hAnsi="Arial" w:cs="Arial"/>
                <w:szCs w:val="20"/>
                <w:lang w:val="fr-FR"/>
              </w:rPr>
            </w:pPr>
          </w:p>
          <w:p w14:paraId="68F07362" w14:textId="77777777" w:rsidR="004369B7" w:rsidRPr="00EC5256" w:rsidRDefault="004369B7" w:rsidP="004369B7">
            <w:pPr>
              <w:rPr>
                <w:rFonts w:ascii="Arial" w:hAnsi="Arial" w:cs="Arial"/>
                <w:szCs w:val="20"/>
                <w:lang w:val="fr-FR"/>
              </w:rPr>
            </w:pPr>
          </w:p>
          <w:p w14:paraId="6B877321" w14:textId="77777777" w:rsidR="004369B7" w:rsidRPr="00EC5256" w:rsidRDefault="004369B7" w:rsidP="004369B7">
            <w:pPr>
              <w:rPr>
                <w:rFonts w:ascii="Arial" w:hAnsi="Arial" w:cs="Arial"/>
                <w:szCs w:val="20"/>
                <w:lang w:val="fr-FR"/>
              </w:rPr>
            </w:pPr>
          </w:p>
          <w:p w14:paraId="4658B4D8" w14:textId="77777777" w:rsidR="004369B7" w:rsidRPr="00EC5256" w:rsidRDefault="004369B7" w:rsidP="004369B7">
            <w:pPr>
              <w:rPr>
                <w:rFonts w:ascii="Arial" w:hAnsi="Arial" w:cs="Arial"/>
                <w:szCs w:val="20"/>
                <w:lang w:val="fr-FR"/>
              </w:rPr>
            </w:pPr>
          </w:p>
          <w:p w14:paraId="541EA60C" w14:textId="77777777" w:rsidR="004369B7" w:rsidRPr="00EC5256" w:rsidRDefault="004369B7" w:rsidP="004369B7">
            <w:pPr>
              <w:rPr>
                <w:rFonts w:ascii="Arial" w:hAnsi="Arial" w:cs="Arial"/>
                <w:szCs w:val="20"/>
                <w:lang w:val="fr-FR"/>
              </w:rPr>
            </w:pPr>
          </w:p>
        </w:tc>
      </w:tr>
      <w:tr w:rsidR="00A7767F" w:rsidRPr="002D084C" w14:paraId="70D16BF9" w14:textId="77777777" w:rsidTr="00A7767F">
        <w:trPr>
          <w:trHeight w:val="20"/>
          <w:jc w:val="center"/>
        </w:trPr>
        <w:tc>
          <w:tcPr>
            <w:tcW w:w="323" w:type="pct"/>
          </w:tcPr>
          <w:p w14:paraId="24F65FB0"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0" w:author="ZAIDOU Mouhammad" w:date="2024-10-19T20:08:00Z">
                <w:pPr>
                  <w:pStyle w:val="ListParagraph1"/>
                  <w:numPr>
                    <w:numId w:val="2"/>
                  </w:numPr>
                  <w:spacing w:after="0" w:line="240" w:lineRule="auto"/>
                  <w:ind w:hanging="360"/>
                  <w:jc w:val="center"/>
                </w:pPr>
              </w:pPrChange>
            </w:pPr>
          </w:p>
        </w:tc>
        <w:tc>
          <w:tcPr>
            <w:tcW w:w="1535" w:type="pct"/>
          </w:tcPr>
          <w:p w14:paraId="1AC1BB81" w14:textId="05931FDA"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1056" w:type="pct"/>
          </w:tcPr>
          <w:p w14:paraId="154312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FFFFFF" w:themeFill="background1"/>
          </w:tcPr>
          <w:p w14:paraId="491CA7FA" w14:textId="56A7D48C"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6B65100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2530E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EA4F93" w14:textId="77777777" w:rsidTr="00A7767F">
        <w:tblPrEx>
          <w:jc w:val="left"/>
        </w:tblPrEx>
        <w:trPr>
          <w:trHeight w:val="20"/>
        </w:trPr>
        <w:tc>
          <w:tcPr>
            <w:tcW w:w="323" w:type="pct"/>
          </w:tcPr>
          <w:p w14:paraId="2D2824CC"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1" w:author="ZAIDOU Mouhammad" w:date="2024-10-19T20:08:00Z">
                <w:pPr>
                  <w:pStyle w:val="ListParagraph1"/>
                  <w:numPr>
                    <w:numId w:val="2"/>
                  </w:numPr>
                  <w:spacing w:after="0" w:line="240" w:lineRule="auto"/>
                  <w:ind w:hanging="360"/>
                  <w:jc w:val="center"/>
                </w:pPr>
              </w:pPrChange>
            </w:pPr>
          </w:p>
        </w:tc>
        <w:tc>
          <w:tcPr>
            <w:tcW w:w="1535" w:type="pct"/>
          </w:tcPr>
          <w:p w14:paraId="78186AF7" w14:textId="7061019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1056" w:type="pct"/>
          </w:tcPr>
          <w:p w14:paraId="5BCC832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FD098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0749A5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450CD8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62AAD2A" w14:textId="77777777" w:rsidTr="00A7767F">
        <w:tblPrEx>
          <w:jc w:val="left"/>
        </w:tblPrEx>
        <w:trPr>
          <w:trHeight w:val="20"/>
        </w:trPr>
        <w:tc>
          <w:tcPr>
            <w:tcW w:w="323" w:type="pct"/>
          </w:tcPr>
          <w:p w14:paraId="59FB7A77"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2" w:author="ZAIDOU Mouhammad" w:date="2024-10-19T20:08:00Z">
                <w:pPr>
                  <w:pStyle w:val="ListParagraph1"/>
                  <w:numPr>
                    <w:numId w:val="2"/>
                  </w:numPr>
                  <w:spacing w:after="0" w:line="240" w:lineRule="auto"/>
                  <w:ind w:hanging="360"/>
                  <w:jc w:val="center"/>
                </w:pPr>
              </w:pPrChange>
            </w:pPr>
          </w:p>
        </w:tc>
        <w:tc>
          <w:tcPr>
            <w:tcW w:w="1535" w:type="pct"/>
          </w:tcPr>
          <w:p w14:paraId="1F960CB0" w14:textId="2FC61B3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1056" w:type="pct"/>
          </w:tcPr>
          <w:p w14:paraId="5A716D2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C75CB0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DFBE06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2DBD29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7EB243B" w14:textId="77777777" w:rsidTr="00A7767F">
        <w:tblPrEx>
          <w:jc w:val="left"/>
        </w:tblPrEx>
        <w:trPr>
          <w:trHeight w:val="20"/>
        </w:trPr>
        <w:tc>
          <w:tcPr>
            <w:tcW w:w="323" w:type="pct"/>
          </w:tcPr>
          <w:p w14:paraId="0E421AF3"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3" w:author="ZAIDOU Mouhammad" w:date="2024-10-19T20:08:00Z">
                <w:pPr>
                  <w:pStyle w:val="ListParagraph1"/>
                  <w:numPr>
                    <w:numId w:val="2"/>
                  </w:numPr>
                  <w:spacing w:after="0" w:line="240" w:lineRule="auto"/>
                  <w:ind w:hanging="360"/>
                  <w:jc w:val="center"/>
                </w:pPr>
              </w:pPrChange>
            </w:pPr>
          </w:p>
        </w:tc>
        <w:tc>
          <w:tcPr>
            <w:tcW w:w="1535" w:type="pct"/>
          </w:tcPr>
          <w:p w14:paraId="191084F7" w14:textId="6665CDA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1056" w:type="pct"/>
          </w:tcPr>
          <w:p w14:paraId="29C9C36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C5A582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0F4B5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6D72D2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BC3C7D" w14:textId="77777777" w:rsidTr="00A7767F">
        <w:tblPrEx>
          <w:jc w:val="left"/>
        </w:tblPrEx>
        <w:trPr>
          <w:trHeight w:val="20"/>
        </w:trPr>
        <w:tc>
          <w:tcPr>
            <w:tcW w:w="323" w:type="pct"/>
          </w:tcPr>
          <w:p w14:paraId="01E20C0A"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4" w:author="ZAIDOU Mouhammad" w:date="2024-10-19T20:08:00Z">
                <w:pPr>
                  <w:pStyle w:val="ListParagraph1"/>
                  <w:numPr>
                    <w:numId w:val="2"/>
                  </w:numPr>
                  <w:spacing w:after="0" w:line="240" w:lineRule="auto"/>
                  <w:ind w:hanging="360"/>
                  <w:jc w:val="center"/>
                </w:pPr>
              </w:pPrChange>
            </w:pPr>
          </w:p>
        </w:tc>
        <w:tc>
          <w:tcPr>
            <w:tcW w:w="1535" w:type="pct"/>
          </w:tcPr>
          <w:p w14:paraId="57F485F8" w14:textId="7839B3A7" w:rsidR="004369B7" w:rsidRPr="00EC5256" w:rsidRDefault="004369B7" w:rsidP="004369B7">
            <w:pPr>
              <w:pStyle w:val="ListParagraph1"/>
              <w:spacing w:after="0" w:line="240" w:lineRule="auto"/>
              <w:ind w:left="0"/>
              <w:rPr>
                <w:rFonts w:ascii="Arial" w:hAnsi="Arial" w:cs="Arial"/>
                <w:szCs w:val="20"/>
                <w:lang w:val="fr-FR"/>
              </w:rPr>
            </w:pPr>
            <w:proofErr w:type="spellStart"/>
            <w:r>
              <w:rPr>
                <w:lang w:val="fr-FR"/>
              </w:rPr>
              <w:t>Pingoin</w:t>
            </w:r>
            <w:proofErr w:type="spellEnd"/>
            <w:r w:rsidRPr="00EC5256">
              <w:rPr>
                <w:lang w:val="fr-FR"/>
              </w:rPr>
              <w:t xml:space="preserve">                               </w:t>
            </w:r>
          </w:p>
        </w:tc>
        <w:tc>
          <w:tcPr>
            <w:tcW w:w="1056" w:type="pct"/>
          </w:tcPr>
          <w:p w14:paraId="5AC4521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88F446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3F244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05F152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49BA9C8" w14:textId="77777777" w:rsidTr="00A7767F">
        <w:tblPrEx>
          <w:jc w:val="left"/>
        </w:tblPrEx>
        <w:trPr>
          <w:trHeight w:val="20"/>
        </w:trPr>
        <w:tc>
          <w:tcPr>
            <w:tcW w:w="323" w:type="pct"/>
          </w:tcPr>
          <w:p w14:paraId="7269327E"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5" w:author="ZAIDOU Mouhammad" w:date="2024-10-19T20:08:00Z">
                <w:pPr>
                  <w:pStyle w:val="ListParagraph1"/>
                  <w:numPr>
                    <w:numId w:val="2"/>
                  </w:numPr>
                  <w:spacing w:after="0" w:line="240" w:lineRule="auto"/>
                  <w:ind w:hanging="360"/>
                  <w:jc w:val="center"/>
                </w:pPr>
              </w:pPrChange>
            </w:pPr>
          </w:p>
        </w:tc>
        <w:tc>
          <w:tcPr>
            <w:tcW w:w="1535" w:type="pct"/>
          </w:tcPr>
          <w:p w14:paraId="48C2F69F" w14:textId="1D16826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1056" w:type="pct"/>
          </w:tcPr>
          <w:p w14:paraId="7A7C0C7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3F8631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AFD51A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33147C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4F7231" w14:paraId="1CA453E6" w14:textId="77777777" w:rsidTr="00A7767F">
        <w:tblPrEx>
          <w:jc w:val="left"/>
        </w:tblPrEx>
        <w:trPr>
          <w:trHeight w:val="20"/>
          <w:ins w:id="76" w:author="ZAIDOU Mouhammad" w:date="2024-10-19T20:05:00Z"/>
        </w:trPr>
        <w:tc>
          <w:tcPr>
            <w:tcW w:w="323" w:type="pct"/>
          </w:tcPr>
          <w:p w14:paraId="17960F83" w14:textId="77777777" w:rsidR="004369B7" w:rsidRPr="008D31E3" w:rsidRDefault="004369B7">
            <w:pPr>
              <w:pStyle w:val="ListParagraph1"/>
              <w:numPr>
                <w:ilvl w:val="0"/>
                <w:numId w:val="30"/>
              </w:numPr>
              <w:spacing w:after="0" w:line="240" w:lineRule="auto"/>
              <w:jc w:val="both"/>
              <w:rPr>
                <w:ins w:id="77" w:author="ZAIDOU Mouhammad" w:date="2024-10-19T20:05:00Z"/>
                <w:rFonts w:cstheme="minorHAnsi"/>
                <w:szCs w:val="20"/>
                <w:lang w:val="fr-FR"/>
              </w:rPr>
              <w:pPrChange w:id="78" w:author="ZAIDOU Mouhammad" w:date="2024-10-19T20:08:00Z">
                <w:pPr>
                  <w:pStyle w:val="ListParagraph1"/>
                  <w:numPr>
                    <w:numId w:val="29"/>
                  </w:numPr>
                  <w:spacing w:after="0" w:line="240" w:lineRule="auto"/>
                  <w:ind w:left="360" w:hanging="360"/>
                  <w:jc w:val="both"/>
                </w:pPr>
              </w:pPrChange>
            </w:pPr>
          </w:p>
        </w:tc>
        <w:tc>
          <w:tcPr>
            <w:tcW w:w="1535" w:type="pct"/>
          </w:tcPr>
          <w:p w14:paraId="72DDD852" w14:textId="77777777" w:rsidR="004369B7" w:rsidRPr="008D31E3" w:rsidRDefault="004369B7" w:rsidP="004369B7">
            <w:pPr>
              <w:pStyle w:val="ListParagraph1"/>
              <w:spacing w:after="0" w:line="240" w:lineRule="auto"/>
              <w:ind w:left="0"/>
              <w:rPr>
                <w:ins w:id="79" w:author="ZAIDOU Mouhammad" w:date="2024-10-19T20:05:00Z"/>
                <w:rFonts w:cstheme="minorHAnsi"/>
                <w:szCs w:val="20"/>
                <w:lang w:val="fr-FR"/>
              </w:rPr>
            </w:pPr>
            <w:ins w:id="80"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1056" w:type="pct"/>
          </w:tcPr>
          <w:p w14:paraId="43C0C9C9" w14:textId="77777777" w:rsidR="004369B7" w:rsidRPr="008D31E3" w:rsidRDefault="004369B7" w:rsidP="004369B7">
            <w:pPr>
              <w:pStyle w:val="ListParagraph1"/>
              <w:ind w:left="0"/>
              <w:jc w:val="center"/>
              <w:rPr>
                <w:ins w:id="81" w:author="ZAIDOU Mouhammad" w:date="2024-10-19T20:05:00Z"/>
                <w:rFonts w:eastAsia="Times New Roman" w:cstheme="minorHAnsi"/>
                <w:color w:val="000000"/>
                <w:szCs w:val="20"/>
                <w:lang w:val="fr-FR" w:bidi="hi-IN"/>
              </w:rPr>
            </w:pPr>
            <w:ins w:id="82" w:author="ZAIDOU Mouhammad" w:date="2024-10-19T20:05:00Z">
              <w:r w:rsidRPr="008D31E3">
                <w:rPr>
                  <w:rFonts w:eastAsia="Times New Roman" w:cstheme="minorHAnsi"/>
                  <w:color w:val="000000"/>
                  <w:szCs w:val="20"/>
                  <w:lang w:val="fr-FR" w:bidi="hi-IN"/>
                </w:rPr>
                <w:t>1</w:t>
              </w:r>
            </w:ins>
          </w:p>
        </w:tc>
        <w:tc>
          <w:tcPr>
            <w:tcW w:w="748" w:type="pct"/>
          </w:tcPr>
          <w:p w14:paraId="5609F192" w14:textId="77777777" w:rsidR="004369B7" w:rsidRPr="008D31E3" w:rsidRDefault="004369B7" w:rsidP="004369B7">
            <w:pPr>
              <w:pStyle w:val="ListParagraph1"/>
              <w:ind w:left="0"/>
              <w:jc w:val="center"/>
              <w:rPr>
                <w:ins w:id="83" w:author="ZAIDOU Mouhammad" w:date="2024-10-19T20:05:00Z"/>
                <w:rFonts w:eastAsia="Times New Roman" w:cstheme="minorHAnsi"/>
                <w:color w:val="000000"/>
                <w:szCs w:val="20"/>
                <w:lang w:val="fr-FR" w:bidi="hi-IN"/>
              </w:rPr>
            </w:pPr>
            <w:ins w:id="84" w:author="ZAIDOU Mouhammad" w:date="2024-10-19T20:05:00Z">
              <w:r w:rsidRPr="008D31E3">
                <w:rPr>
                  <w:rFonts w:eastAsia="Times New Roman" w:cstheme="minorHAnsi"/>
                  <w:color w:val="000000"/>
                  <w:szCs w:val="20"/>
                  <w:lang w:val="fr-FR" w:bidi="hi-IN"/>
                </w:rPr>
                <w:t>2</w:t>
              </w:r>
            </w:ins>
          </w:p>
        </w:tc>
        <w:tc>
          <w:tcPr>
            <w:tcW w:w="912" w:type="pct"/>
          </w:tcPr>
          <w:p w14:paraId="568547CD" w14:textId="77777777" w:rsidR="004369B7" w:rsidRPr="008D31E3" w:rsidRDefault="004369B7" w:rsidP="004369B7">
            <w:pPr>
              <w:pStyle w:val="ListParagraph1"/>
              <w:ind w:left="0"/>
              <w:jc w:val="center"/>
              <w:rPr>
                <w:ins w:id="85" w:author="ZAIDOU Mouhammad" w:date="2024-10-19T20:05:00Z"/>
                <w:rFonts w:eastAsia="Times New Roman" w:cstheme="minorHAnsi"/>
                <w:color w:val="000000"/>
                <w:szCs w:val="20"/>
                <w:lang w:val="fr-FR" w:bidi="hi-IN"/>
              </w:rPr>
            </w:pPr>
            <w:ins w:id="86" w:author="ZAIDOU Mouhammad" w:date="2024-10-19T20:05:00Z">
              <w:r w:rsidRPr="008D31E3">
                <w:rPr>
                  <w:rFonts w:eastAsia="Times New Roman" w:cstheme="minorHAnsi"/>
                  <w:color w:val="000000"/>
                  <w:szCs w:val="20"/>
                  <w:lang w:val="fr-FR" w:bidi="hi-IN"/>
                </w:rPr>
                <w:t>3</w:t>
              </w:r>
            </w:ins>
          </w:p>
        </w:tc>
        <w:tc>
          <w:tcPr>
            <w:tcW w:w="426" w:type="pct"/>
          </w:tcPr>
          <w:p w14:paraId="5220748A" w14:textId="77777777" w:rsidR="004369B7" w:rsidRPr="008D31E3" w:rsidRDefault="004369B7" w:rsidP="004369B7">
            <w:pPr>
              <w:pStyle w:val="ListParagraph1"/>
              <w:rPr>
                <w:ins w:id="87" w:author="ZAIDOU Mouhammad" w:date="2024-10-19T20:05:00Z"/>
                <w:rFonts w:eastAsia="Times New Roman" w:cstheme="minorHAnsi"/>
                <w:color w:val="000000"/>
                <w:szCs w:val="20"/>
                <w:lang w:val="fr-FR" w:bidi="hi-IN"/>
              </w:rPr>
            </w:pPr>
          </w:p>
        </w:tc>
      </w:tr>
      <w:tr w:rsidR="00A7767F" w:rsidRPr="004F7231" w14:paraId="05803696" w14:textId="77777777" w:rsidTr="00A7767F">
        <w:tblPrEx>
          <w:jc w:val="left"/>
        </w:tblPrEx>
        <w:trPr>
          <w:trHeight w:val="20"/>
          <w:ins w:id="88" w:author="ZAIDOU Mouhammad" w:date="2024-10-19T20:05:00Z"/>
        </w:trPr>
        <w:tc>
          <w:tcPr>
            <w:tcW w:w="323" w:type="pct"/>
          </w:tcPr>
          <w:p w14:paraId="6E161ACA" w14:textId="77777777" w:rsidR="004369B7" w:rsidRPr="008D31E3" w:rsidRDefault="004369B7">
            <w:pPr>
              <w:pStyle w:val="ListParagraph1"/>
              <w:numPr>
                <w:ilvl w:val="0"/>
                <w:numId w:val="30"/>
              </w:numPr>
              <w:spacing w:after="0" w:line="240" w:lineRule="auto"/>
              <w:jc w:val="both"/>
              <w:rPr>
                <w:ins w:id="89" w:author="ZAIDOU Mouhammad" w:date="2024-10-19T20:05:00Z"/>
                <w:rFonts w:cstheme="minorHAnsi"/>
                <w:szCs w:val="20"/>
                <w:lang w:val="fr-FR"/>
              </w:rPr>
              <w:pPrChange w:id="90" w:author="ZAIDOU Mouhammad" w:date="2024-10-19T20:08:00Z">
                <w:pPr>
                  <w:pStyle w:val="ListParagraph1"/>
                  <w:numPr>
                    <w:numId w:val="29"/>
                  </w:numPr>
                  <w:spacing w:after="0" w:line="240" w:lineRule="auto"/>
                  <w:ind w:left="360" w:hanging="360"/>
                  <w:jc w:val="both"/>
                </w:pPr>
              </w:pPrChange>
            </w:pPr>
          </w:p>
        </w:tc>
        <w:tc>
          <w:tcPr>
            <w:tcW w:w="1535" w:type="pct"/>
          </w:tcPr>
          <w:p w14:paraId="610EAD05" w14:textId="77777777" w:rsidR="004369B7" w:rsidRPr="008D31E3" w:rsidRDefault="004369B7" w:rsidP="004369B7">
            <w:pPr>
              <w:pStyle w:val="ListParagraph1"/>
              <w:spacing w:after="0" w:line="240" w:lineRule="auto"/>
              <w:ind w:left="0"/>
              <w:rPr>
                <w:ins w:id="91" w:author="ZAIDOU Mouhammad" w:date="2024-10-19T20:05:00Z"/>
                <w:rFonts w:cstheme="minorHAnsi"/>
                <w:szCs w:val="20"/>
                <w:lang w:val="fr-FR"/>
              </w:rPr>
            </w:pPr>
            <w:ins w:id="92"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1056" w:type="pct"/>
          </w:tcPr>
          <w:p w14:paraId="0B107967" w14:textId="77777777" w:rsidR="004369B7" w:rsidRPr="008D31E3" w:rsidRDefault="004369B7" w:rsidP="004369B7">
            <w:pPr>
              <w:pStyle w:val="ListParagraph1"/>
              <w:ind w:left="0"/>
              <w:jc w:val="center"/>
              <w:rPr>
                <w:ins w:id="93" w:author="ZAIDOU Mouhammad" w:date="2024-10-19T20:05:00Z"/>
                <w:rFonts w:eastAsia="Times New Roman" w:cstheme="minorHAnsi"/>
                <w:color w:val="000000"/>
                <w:szCs w:val="20"/>
                <w:lang w:val="fr-FR" w:bidi="hi-IN"/>
              </w:rPr>
            </w:pPr>
            <w:ins w:id="94" w:author="ZAIDOU Mouhammad" w:date="2024-10-19T20:05:00Z">
              <w:r w:rsidRPr="008D31E3">
                <w:rPr>
                  <w:rFonts w:eastAsia="Times New Roman" w:cstheme="minorHAnsi"/>
                  <w:color w:val="000000"/>
                  <w:szCs w:val="20"/>
                  <w:lang w:val="fr-FR" w:bidi="hi-IN"/>
                </w:rPr>
                <w:t>1</w:t>
              </w:r>
            </w:ins>
          </w:p>
        </w:tc>
        <w:tc>
          <w:tcPr>
            <w:tcW w:w="748" w:type="pct"/>
          </w:tcPr>
          <w:p w14:paraId="120E1D11" w14:textId="77777777" w:rsidR="004369B7" w:rsidRPr="008D31E3" w:rsidRDefault="004369B7" w:rsidP="004369B7">
            <w:pPr>
              <w:pStyle w:val="ListParagraph1"/>
              <w:ind w:left="0"/>
              <w:jc w:val="center"/>
              <w:rPr>
                <w:ins w:id="95" w:author="ZAIDOU Mouhammad" w:date="2024-10-19T20:05:00Z"/>
                <w:rFonts w:eastAsia="Times New Roman" w:cstheme="minorHAnsi"/>
                <w:color w:val="000000"/>
                <w:szCs w:val="20"/>
                <w:lang w:val="fr-FR" w:bidi="hi-IN"/>
              </w:rPr>
            </w:pPr>
            <w:ins w:id="96" w:author="ZAIDOU Mouhammad" w:date="2024-10-19T20:05:00Z">
              <w:r w:rsidRPr="008D31E3">
                <w:rPr>
                  <w:rFonts w:eastAsia="Times New Roman" w:cstheme="minorHAnsi"/>
                  <w:color w:val="000000"/>
                  <w:szCs w:val="20"/>
                  <w:lang w:val="fr-FR" w:bidi="hi-IN"/>
                </w:rPr>
                <w:t>2</w:t>
              </w:r>
            </w:ins>
          </w:p>
        </w:tc>
        <w:tc>
          <w:tcPr>
            <w:tcW w:w="912" w:type="pct"/>
          </w:tcPr>
          <w:p w14:paraId="427DD4F1" w14:textId="77777777" w:rsidR="004369B7" w:rsidRPr="008D31E3" w:rsidRDefault="004369B7" w:rsidP="004369B7">
            <w:pPr>
              <w:pStyle w:val="ListParagraph1"/>
              <w:ind w:left="0"/>
              <w:jc w:val="center"/>
              <w:rPr>
                <w:ins w:id="97" w:author="ZAIDOU Mouhammad" w:date="2024-10-19T20:05:00Z"/>
                <w:rFonts w:eastAsia="Times New Roman" w:cstheme="minorHAnsi"/>
                <w:color w:val="000000"/>
                <w:szCs w:val="20"/>
                <w:lang w:val="fr-FR" w:bidi="hi-IN"/>
              </w:rPr>
            </w:pPr>
            <w:ins w:id="98" w:author="ZAIDOU Mouhammad" w:date="2024-10-19T20:05:00Z">
              <w:r w:rsidRPr="008D31E3">
                <w:rPr>
                  <w:rFonts w:eastAsia="Times New Roman" w:cstheme="minorHAnsi"/>
                  <w:color w:val="000000"/>
                  <w:szCs w:val="20"/>
                  <w:lang w:val="fr-FR" w:bidi="hi-IN"/>
                </w:rPr>
                <w:t>3</w:t>
              </w:r>
            </w:ins>
          </w:p>
        </w:tc>
        <w:tc>
          <w:tcPr>
            <w:tcW w:w="426" w:type="pct"/>
          </w:tcPr>
          <w:p w14:paraId="705EEB21" w14:textId="77777777" w:rsidR="004369B7" w:rsidRPr="008D31E3" w:rsidRDefault="004369B7" w:rsidP="004369B7">
            <w:pPr>
              <w:pStyle w:val="ListParagraph1"/>
              <w:rPr>
                <w:ins w:id="99" w:author="ZAIDOU Mouhammad" w:date="2024-10-19T20:05:00Z"/>
                <w:rFonts w:eastAsia="Times New Roman" w:cstheme="minorHAnsi"/>
                <w:color w:val="000000"/>
                <w:szCs w:val="20"/>
                <w:lang w:val="fr-FR" w:bidi="hi-IN"/>
              </w:rPr>
            </w:pPr>
          </w:p>
        </w:tc>
      </w:tr>
      <w:tr w:rsidR="00A7767F" w:rsidRPr="004F7231" w14:paraId="3862EC49" w14:textId="77777777" w:rsidTr="00A7767F">
        <w:tblPrEx>
          <w:jc w:val="left"/>
        </w:tblPrEx>
        <w:trPr>
          <w:trHeight w:val="20"/>
          <w:ins w:id="100" w:author="ZAIDOU Mouhammad" w:date="2024-10-19T20:05:00Z"/>
        </w:trPr>
        <w:tc>
          <w:tcPr>
            <w:tcW w:w="323" w:type="pct"/>
          </w:tcPr>
          <w:p w14:paraId="39ED0031" w14:textId="77777777" w:rsidR="004369B7" w:rsidRPr="008D31E3" w:rsidRDefault="004369B7">
            <w:pPr>
              <w:pStyle w:val="ListParagraph1"/>
              <w:numPr>
                <w:ilvl w:val="0"/>
                <w:numId w:val="30"/>
              </w:numPr>
              <w:spacing w:after="0" w:line="240" w:lineRule="auto"/>
              <w:jc w:val="both"/>
              <w:rPr>
                <w:ins w:id="101" w:author="ZAIDOU Mouhammad" w:date="2024-10-19T20:05:00Z"/>
                <w:rFonts w:cstheme="minorHAnsi"/>
                <w:szCs w:val="20"/>
                <w:lang w:val="fr-FR"/>
              </w:rPr>
              <w:pPrChange w:id="102" w:author="ZAIDOU Mouhammad" w:date="2024-10-19T20:08:00Z">
                <w:pPr>
                  <w:pStyle w:val="ListParagraph1"/>
                  <w:numPr>
                    <w:numId w:val="29"/>
                  </w:numPr>
                  <w:spacing w:after="0" w:line="240" w:lineRule="auto"/>
                  <w:ind w:left="360" w:hanging="360"/>
                  <w:jc w:val="both"/>
                </w:pPr>
              </w:pPrChange>
            </w:pPr>
          </w:p>
        </w:tc>
        <w:tc>
          <w:tcPr>
            <w:tcW w:w="1535" w:type="pct"/>
          </w:tcPr>
          <w:p w14:paraId="542D286C" w14:textId="77777777" w:rsidR="004369B7" w:rsidRPr="008D31E3" w:rsidRDefault="004369B7" w:rsidP="004369B7">
            <w:pPr>
              <w:pStyle w:val="ListParagraph1"/>
              <w:spacing w:after="0" w:line="240" w:lineRule="auto"/>
              <w:ind w:left="0"/>
              <w:rPr>
                <w:ins w:id="103" w:author="ZAIDOU Mouhammad" w:date="2024-10-19T20:05:00Z"/>
                <w:rFonts w:cstheme="minorHAnsi"/>
                <w:szCs w:val="20"/>
                <w:lang w:val="fr-FR"/>
              </w:rPr>
            </w:pPr>
            <w:ins w:id="104"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1056" w:type="pct"/>
          </w:tcPr>
          <w:p w14:paraId="6374A228" w14:textId="77777777" w:rsidR="004369B7" w:rsidRPr="008D31E3" w:rsidRDefault="004369B7" w:rsidP="004369B7">
            <w:pPr>
              <w:pStyle w:val="ListParagraph1"/>
              <w:ind w:left="0"/>
              <w:jc w:val="center"/>
              <w:rPr>
                <w:ins w:id="105" w:author="ZAIDOU Mouhammad" w:date="2024-10-19T20:05:00Z"/>
                <w:rFonts w:eastAsia="Times New Roman" w:cstheme="minorHAnsi"/>
                <w:color w:val="000000"/>
                <w:szCs w:val="20"/>
                <w:lang w:val="fr-FR" w:bidi="hi-IN"/>
              </w:rPr>
            </w:pPr>
            <w:ins w:id="106" w:author="ZAIDOU Mouhammad" w:date="2024-10-19T20:05:00Z">
              <w:r w:rsidRPr="008D31E3">
                <w:rPr>
                  <w:rFonts w:eastAsia="Times New Roman" w:cstheme="minorHAnsi"/>
                  <w:color w:val="000000"/>
                  <w:szCs w:val="20"/>
                  <w:lang w:val="fr-FR" w:bidi="hi-IN"/>
                </w:rPr>
                <w:t>1</w:t>
              </w:r>
            </w:ins>
          </w:p>
        </w:tc>
        <w:tc>
          <w:tcPr>
            <w:tcW w:w="748" w:type="pct"/>
          </w:tcPr>
          <w:p w14:paraId="0C7DBA17" w14:textId="77777777" w:rsidR="004369B7" w:rsidRPr="008D31E3" w:rsidRDefault="004369B7" w:rsidP="004369B7">
            <w:pPr>
              <w:pStyle w:val="ListParagraph1"/>
              <w:ind w:left="0"/>
              <w:jc w:val="center"/>
              <w:rPr>
                <w:ins w:id="107" w:author="ZAIDOU Mouhammad" w:date="2024-10-19T20:05:00Z"/>
                <w:rFonts w:eastAsia="Times New Roman" w:cstheme="minorHAnsi"/>
                <w:color w:val="000000"/>
                <w:szCs w:val="20"/>
                <w:lang w:val="fr-FR" w:bidi="hi-IN"/>
              </w:rPr>
            </w:pPr>
            <w:ins w:id="108" w:author="ZAIDOU Mouhammad" w:date="2024-10-19T20:05:00Z">
              <w:r w:rsidRPr="008D31E3">
                <w:rPr>
                  <w:rFonts w:eastAsia="Times New Roman" w:cstheme="minorHAnsi"/>
                  <w:color w:val="000000"/>
                  <w:szCs w:val="20"/>
                  <w:lang w:val="fr-FR" w:bidi="hi-IN"/>
                </w:rPr>
                <w:t>2</w:t>
              </w:r>
            </w:ins>
          </w:p>
        </w:tc>
        <w:tc>
          <w:tcPr>
            <w:tcW w:w="912" w:type="pct"/>
          </w:tcPr>
          <w:p w14:paraId="4E58CADD" w14:textId="77777777" w:rsidR="004369B7" w:rsidRPr="008D31E3" w:rsidRDefault="004369B7" w:rsidP="004369B7">
            <w:pPr>
              <w:pStyle w:val="ListParagraph1"/>
              <w:ind w:left="0"/>
              <w:jc w:val="center"/>
              <w:rPr>
                <w:ins w:id="109" w:author="ZAIDOU Mouhammad" w:date="2024-10-19T20:05:00Z"/>
                <w:rFonts w:eastAsia="Times New Roman" w:cstheme="minorHAnsi"/>
                <w:color w:val="000000"/>
                <w:szCs w:val="20"/>
                <w:lang w:val="fr-FR" w:bidi="hi-IN"/>
              </w:rPr>
            </w:pPr>
            <w:ins w:id="110" w:author="ZAIDOU Mouhammad" w:date="2024-10-19T20:05:00Z">
              <w:r w:rsidRPr="008D31E3">
                <w:rPr>
                  <w:rFonts w:eastAsia="Times New Roman" w:cstheme="minorHAnsi"/>
                  <w:color w:val="000000"/>
                  <w:szCs w:val="20"/>
                  <w:lang w:val="fr-FR" w:bidi="hi-IN"/>
                </w:rPr>
                <w:t>3</w:t>
              </w:r>
            </w:ins>
          </w:p>
        </w:tc>
        <w:tc>
          <w:tcPr>
            <w:tcW w:w="426" w:type="pct"/>
          </w:tcPr>
          <w:p w14:paraId="3F6B5734" w14:textId="77777777" w:rsidR="004369B7" w:rsidRPr="008D31E3" w:rsidRDefault="004369B7" w:rsidP="004369B7">
            <w:pPr>
              <w:pStyle w:val="ListParagraph1"/>
              <w:rPr>
                <w:ins w:id="111" w:author="ZAIDOU Mouhammad" w:date="2024-10-19T20:05:00Z"/>
                <w:rFonts w:eastAsia="Times New Roman" w:cstheme="minorHAnsi"/>
                <w:color w:val="000000"/>
                <w:szCs w:val="20"/>
                <w:lang w:val="fr-FR" w:bidi="hi-IN"/>
              </w:rPr>
            </w:pPr>
          </w:p>
        </w:tc>
      </w:tr>
      <w:tr w:rsidR="00A7767F" w:rsidRPr="004F7231" w14:paraId="1B3A1038" w14:textId="77777777" w:rsidTr="00A7767F">
        <w:tblPrEx>
          <w:jc w:val="left"/>
        </w:tblPrEx>
        <w:trPr>
          <w:trHeight w:val="20"/>
          <w:ins w:id="112" w:author="ZAIDOU Mouhammad" w:date="2024-10-19T20:05:00Z"/>
        </w:trPr>
        <w:tc>
          <w:tcPr>
            <w:tcW w:w="323" w:type="pct"/>
          </w:tcPr>
          <w:p w14:paraId="73CDCE43" w14:textId="77777777" w:rsidR="004369B7" w:rsidRPr="008D31E3" w:rsidRDefault="004369B7">
            <w:pPr>
              <w:pStyle w:val="ListParagraph1"/>
              <w:numPr>
                <w:ilvl w:val="0"/>
                <w:numId w:val="30"/>
              </w:numPr>
              <w:spacing w:after="0" w:line="240" w:lineRule="auto"/>
              <w:jc w:val="both"/>
              <w:rPr>
                <w:ins w:id="113" w:author="ZAIDOU Mouhammad" w:date="2024-10-19T20:05:00Z"/>
                <w:rFonts w:cstheme="minorHAnsi"/>
                <w:szCs w:val="20"/>
                <w:lang w:val="fr-FR"/>
              </w:rPr>
              <w:pPrChange w:id="114" w:author="ZAIDOU Mouhammad" w:date="2024-10-19T20:08:00Z">
                <w:pPr>
                  <w:pStyle w:val="ListParagraph1"/>
                  <w:numPr>
                    <w:numId w:val="29"/>
                  </w:numPr>
                  <w:spacing w:after="0" w:line="240" w:lineRule="auto"/>
                  <w:ind w:left="360" w:hanging="360"/>
                  <w:jc w:val="both"/>
                </w:pPr>
              </w:pPrChange>
            </w:pPr>
          </w:p>
        </w:tc>
        <w:tc>
          <w:tcPr>
            <w:tcW w:w="1535" w:type="pct"/>
          </w:tcPr>
          <w:p w14:paraId="396EC651" w14:textId="77777777" w:rsidR="004369B7" w:rsidRPr="008D31E3" w:rsidRDefault="004369B7" w:rsidP="004369B7">
            <w:pPr>
              <w:pStyle w:val="ListParagraph1"/>
              <w:spacing w:after="0" w:line="240" w:lineRule="auto"/>
              <w:ind w:left="0"/>
              <w:rPr>
                <w:ins w:id="115" w:author="ZAIDOU Mouhammad" w:date="2024-10-19T20:05:00Z"/>
                <w:rFonts w:cstheme="minorHAnsi"/>
                <w:szCs w:val="20"/>
                <w:lang w:val="fr-FR"/>
              </w:rPr>
            </w:pPr>
            <w:ins w:id="116"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ins>
          </w:p>
        </w:tc>
        <w:tc>
          <w:tcPr>
            <w:tcW w:w="1056" w:type="pct"/>
          </w:tcPr>
          <w:p w14:paraId="69BAF381" w14:textId="77777777" w:rsidR="004369B7" w:rsidRPr="008D31E3" w:rsidRDefault="004369B7" w:rsidP="004369B7">
            <w:pPr>
              <w:pStyle w:val="ListParagraph1"/>
              <w:ind w:left="0"/>
              <w:jc w:val="center"/>
              <w:rPr>
                <w:ins w:id="117" w:author="ZAIDOU Mouhammad" w:date="2024-10-19T20:05:00Z"/>
                <w:rFonts w:eastAsia="Times New Roman" w:cstheme="minorHAnsi"/>
                <w:color w:val="000000"/>
                <w:szCs w:val="20"/>
                <w:lang w:val="fr-FR" w:bidi="hi-IN"/>
              </w:rPr>
            </w:pPr>
            <w:ins w:id="118" w:author="ZAIDOU Mouhammad" w:date="2024-10-19T20:05:00Z">
              <w:r w:rsidRPr="008D31E3">
                <w:rPr>
                  <w:rFonts w:eastAsia="Times New Roman" w:cstheme="minorHAnsi"/>
                  <w:color w:val="000000"/>
                  <w:szCs w:val="20"/>
                  <w:lang w:val="fr-FR" w:bidi="hi-IN"/>
                </w:rPr>
                <w:t>1</w:t>
              </w:r>
            </w:ins>
          </w:p>
        </w:tc>
        <w:tc>
          <w:tcPr>
            <w:tcW w:w="748" w:type="pct"/>
          </w:tcPr>
          <w:p w14:paraId="441C9326" w14:textId="77777777" w:rsidR="004369B7" w:rsidRPr="008D31E3" w:rsidRDefault="004369B7" w:rsidP="004369B7">
            <w:pPr>
              <w:pStyle w:val="ListParagraph1"/>
              <w:ind w:left="0"/>
              <w:jc w:val="center"/>
              <w:rPr>
                <w:ins w:id="119" w:author="ZAIDOU Mouhammad" w:date="2024-10-19T20:05:00Z"/>
                <w:rFonts w:eastAsia="Times New Roman" w:cstheme="minorHAnsi"/>
                <w:color w:val="000000"/>
                <w:szCs w:val="20"/>
                <w:lang w:val="fr-FR" w:bidi="hi-IN"/>
              </w:rPr>
            </w:pPr>
            <w:ins w:id="120" w:author="ZAIDOU Mouhammad" w:date="2024-10-19T20:05:00Z">
              <w:r w:rsidRPr="008D31E3">
                <w:rPr>
                  <w:rFonts w:eastAsia="Times New Roman" w:cstheme="minorHAnsi"/>
                  <w:color w:val="000000"/>
                  <w:szCs w:val="20"/>
                  <w:lang w:val="fr-FR" w:bidi="hi-IN"/>
                </w:rPr>
                <w:t>2</w:t>
              </w:r>
            </w:ins>
          </w:p>
        </w:tc>
        <w:tc>
          <w:tcPr>
            <w:tcW w:w="912" w:type="pct"/>
          </w:tcPr>
          <w:p w14:paraId="1745F93D" w14:textId="77777777" w:rsidR="004369B7" w:rsidRPr="008D31E3" w:rsidRDefault="004369B7" w:rsidP="004369B7">
            <w:pPr>
              <w:pStyle w:val="ListParagraph1"/>
              <w:ind w:left="0"/>
              <w:jc w:val="center"/>
              <w:rPr>
                <w:ins w:id="121" w:author="ZAIDOU Mouhammad" w:date="2024-10-19T20:05:00Z"/>
                <w:rFonts w:eastAsia="Times New Roman" w:cstheme="minorHAnsi"/>
                <w:color w:val="000000"/>
                <w:szCs w:val="20"/>
                <w:lang w:val="fr-FR" w:bidi="hi-IN"/>
              </w:rPr>
            </w:pPr>
            <w:ins w:id="122" w:author="ZAIDOU Mouhammad" w:date="2024-10-19T20:05:00Z">
              <w:r w:rsidRPr="008D31E3">
                <w:rPr>
                  <w:rFonts w:eastAsia="Times New Roman" w:cstheme="minorHAnsi"/>
                  <w:color w:val="000000"/>
                  <w:szCs w:val="20"/>
                  <w:lang w:val="fr-FR" w:bidi="hi-IN"/>
                </w:rPr>
                <w:t>3</w:t>
              </w:r>
            </w:ins>
          </w:p>
        </w:tc>
        <w:tc>
          <w:tcPr>
            <w:tcW w:w="426" w:type="pct"/>
          </w:tcPr>
          <w:p w14:paraId="72776A3B" w14:textId="77777777" w:rsidR="004369B7" w:rsidRPr="008D31E3" w:rsidRDefault="004369B7" w:rsidP="004369B7">
            <w:pPr>
              <w:pStyle w:val="ListParagraph1"/>
              <w:rPr>
                <w:ins w:id="123" w:author="ZAIDOU Mouhammad" w:date="2024-10-19T20:05:00Z"/>
                <w:rFonts w:eastAsia="Times New Roman" w:cstheme="minorHAnsi"/>
                <w:color w:val="000000"/>
                <w:szCs w:val="20"/>
                <w:lang w:val="fr-FR" w:bidi="hi-IN"/>
              </w:rPr>
            </w:pPr>
          </w:p>
        </w:tc>
      </w:tr>
      <w:tr w:rsidR="00A7767F" w:rsidRPr="004F7231" w14:paraId="5D6A5F86" w14:textId="77777777" w:rsidTr="00A7767F">
        <w:tblPrEx>
          <w:jc w:val="left"/>
        </w:tblPrEx>
        <w:trPr>
          <w:trHeight w:val="20"/>
          <w:ins w:id="124" w:author="ZAIDOU Mouhammad" w:date="2024-10-19T20:05:00Z"/>
        </w:trPr>
        <w:tc>
          <w:tcPr>
            <w:tcW w:w="323" w:type="pct"/>
          </w:tcPr>
          <w:p w14:paraId="4C5672BE" w14:textId="77777777" w:rsidR="004369B7" w:rsidRPr="008D31E3" w:rsidRDefault="004369B7">
            <w:pPr>
              <w:pStyle w:val="ListParagraph1"/>
              <w:numPr>
                <w:ilvl w:val="0"/>
                <w:numId w:val="30"/>
              </w:numPr>
              <w:spacing w:after="0" w:line="240" w:lineRule="auto"/>
              <w:jc w:val="both"/>
              <w:rPr>
                <w:ins w:id="125" w:author="ZAIDOU Mouhammad" w:date="2024-10-19T20:05:00Z"/>
                <w:rFonts w:cstheme="minorHAnsi"/>
                <w:szCs w:val="20"/>
                <w:lang w:val="fr-FR"/>
              </w:rPr>
              <w:pPrChange w:id="126" w:author="ZAIDOU Mouhammad" w:date="2024-10-19T20:08:00Z">
                <w:pPr>
                  <w:pStyle w:val="ListParagraph1"/>
                  <w:numPr>
                    <w:numId w:val="29"/>
                  </w:numPr>
                  <w:spacing w:after="0" w:line="240" w:lineRule="auto"/>
                  <w:ind w:left="360" w:hanging="360"/>
                  <w:jc w:val="both"/>
                </w:pPr>
              </w:pPrChange>
            </w:pPr>
          </w:p>
        </w:tc>
        <w:tc>
          <w:tcPr>
            <w:tcW w:w="1535" w:type="pct"/>
          </w:tcPr>
          <w:p w14:paraId="2B7CB2C0" w14:textId="77777777" w:rsidR="004369B7" w:rsidRPr="008D31E3" w:rsidRDefault="004369B7" w:rsidP="004369B7">
            <w:pPr>
              <w:pStyle w:val="ListParagraph1"/>
              <w:spacing w:after="0" w:line="240" w:lineRule="auto"/>
              <w:ind w:left="0"/>
              <w:rPr>
                <w:ins w:id="127" w:author="ZAIDOU Mouhammad" w:date="2024-10-19T20:05:00Z"/>
                <w:rFonts w:cstheme="minorHAnsi"/>
                <w:szCs w:val="20"/>
                <w:lang w:val="fr-FR"/>
              </w:rPr>
            </w:pPr>
            <w:ins w:id="128"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1056" w:type="pct"/>
          </w:tcPr>
          <w:p w14:paraId="69E22D6A" w14:textId="77777777" w:rsidR="004369B7" w:rsidRPr="008D31E3" w:rsidRDefault="004369B7" w:rsidP="004369B7">
            <w:pPr>
              <w:pStyle w:val="ListParagraph1"/>
              <w:ind w:left="0"/>
              <w:jc w:val="center"/>
              <w:rPr>
                <w:ins w:id="129" w:author="ZAIDOU Mouhammad" w:date="2024-10-19T20:05:00Z"/>
                <w:rFonts w:eastAsia="Times New Roman" w:cstheme="minorHAnsi"/>
                <w:color w:val="000000"/>
                <w:szCs w:val="20"/>
                <w:lang w:val="fr-FR" w:bidi="hi-IN"/>
              </w:rPr>
            </w:pPr>
            <w:ins w:id="130" w:author="ZAIDOU Mouhammad" w:date="2024-10-19T20:05: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4F52828" w14:textId="77777777" w:rsidR="004369B7" w:rsidRPr="008D31E3" w:rsidRDefault="004369B7" w:rsidP="004369B7">
            <w:pPr>
              <w:pStyle w:val="ListParagraph1"/>
              <w:ind w:left="0"/>
              <w:jc w:val="center"/>
              <w:rPr>
                <w:ins w:id="131" w:author="ZAIDOU Mouhammad" w:date="2024-10-19T20:05:00Z"/>
                <w:rFonts w:eastAsia="Times New Roman" w:cstheme="minorHAnsi"/>
                <w:color w:val="000000"/>
                <w:szCs w:val="20"/>
                <w:lang w:val="fr-FR" w:bidi="hi-IN"/>
              </w:rPr>
            </w:pPr>
            <w:ins w:id="132" w:author="ZAIDOU Mouhammad" w:date="2024-10-19T20:05:00Z">
              <w:r w:rsidRPr="008D31E3">
                <w:rPr>
                  <w:rFonts w:eastAsia="Times New Roman" w:cstheme="minorHAnsi"/>
                  <w:color w:val="000000"/>
                  <w:szCs w:val="20"/>
                  <w:lang w:val="fr-FR" w:bidi="hi-IN"/>
                </w:rPr>
                <w:t>2</w:t>
              </w:r>
            </w:ins>
          </w:p>
        </w:tc>
        <w:tc>
          <w:tcPr>
            <w:tcW w:w="912" w:type="pct"/>
          </w:tcPr>
          <w:p w14:paraId="6C12488A" w14:textId="77777777" w:rsidR="004369B7" w:rsidRPr="008D31E3" w:rsidRDefault="004369B7" w:rsidP="004369B7">
            <w:pPr>
              <w:pStyle w:val="ListParagraph1"/>
              <w:ind w:left="0"/>
              <w:jc w:val="center"/>
              <w:rPr>
                <w:ins w:id="133" w:author="ZAIDOU Mouhammad" w:date="2024-10-19T20:05:00Z"/>
                <w:rFonts w:eastAsia="Times New Roman" w:cstheme="minorHAnsi"/>
                <w:color w:val="000000"/>
                <w:szCs w:val="20"/>
                <w:lang w:val="fr-FR" w:bidi="hi-IN"/>
              </w:rPr>
            </w:pPr>
            <w:ins w:id="134" w:author="ZAIDOU Mouhammad" w:date="2024-10-19T20:05:00Z">
              <w:r w:rsidRPr="008D31E3">
                <w:rPr>
                  <w:rFonts w:eastAsia="Times New Roman" w:cstheme="minorHAnsi"/>
                  <w:color w:val="000000"/>
                  <w:szCs w:val="20"/>
                  <w:lang w:val="fr-FR" w:bidi="hi-IN"/>
                </w:rPr>
                <w:t>3</w:t>
              </w:r>
            </w:ins>
          </w:p>
        </w:tc>
        <w:tc>
          <w:tcPr>
            <w:tcW w:w="426" w:type="pct"/>
          </w:tcPr>
          <w:p w14:paraId="1475D750" w14:textId="77777777" w:rsidR="004369B7" w:rsidRPr="008D31E3" w:rsidRDefault="004369B7" w:rsidP="004369B7">
            <w:pPr>
              <w:pStyle w:val="ListParagraph1"/>
              <w:rPr>
                <w:ins w:id="135" w:author="ZAIDOU Mouhammad" w:date="2024-10-19T20:05:00Z"/>
                <w:rFonts w:eastAsia="Times New Roman" w:cstheme="minorHAnsi"/>
                <w:color w:val="000000"/>
                <w:szCs w:val="20"/>
                <w:lang w:val="fr-FR" w:bidi="hi-IN"/>
              </w:rPr>
            </w:pPr>
          </w:p>
        </w:tc>
      </w:tr>
      <w:tr w:rsidR="00A7767F" w:rsidRPr="004F7231" w14:paraId="5F98F709" w14:textId="77777777" w:rsidTr="00A7767F">
        <w:tblPrEx>
          <w:jc w:val="left"/>
        </w:tblPrEx>
        <w:trPr>
          <w:trHeight w:val="20"/>
          <w:ins w:id="136" w:author="ZAIDOU Mouhammad" w:date="2024-10-19T20:05:00Z"/>
        </w:trPr>
        <w:tc>
          <w:tcPr>
            <w:tcW w:w="323" w:type="pct"/>
          </w:tcPr>
          <w:p w14:paraId="1754B4FB" w14:textId="77777777" w:rsidR="004369B7" w:rsidRPr="008D31E3" w:rsidRDefault="004369B7">
            <w:pPr>
              <w:pStyle w:val="ListParagraph1"/>
              <w:numPr>
                <w:ilvl w:val="0"/>
                <w:numId w:val="30"/>
              </w:numPr>
              <w:spacing w:after="0" w:line="240" w:lineRule="auto"/>
              <w:jc w:val="both"/>
              <w:rPr>
                <w:ins w:id="137" w:author="ZAIDOU Mouhammad" w:date="2024-10-19T20:05:00Z"/>
                <w:rFonts w:cstheme="minorHAnsi"/>
                <w:szCs w:val="20"/>
                <w:lang w:val="fr-FR"/>
              </w:rPr>
              <w:pPrChange w:id="138" w:author="ZAIDOU Mouhammad" w:date="2024-10-19T20:08:00Z">
                <w:pPr>
                  <w:pStyle w:val="ListParagraph1"/>
                  <w:numPr>
                    <w:numId w:val="29"/>
                  </w:numPr>
                  <w:spacing w:after="0" w:line="240" w:lineRule="auto"/>
                  <w:ind w:left="360" w:hanging="360"/>
                  <w:jc w:val="both"/>
                </w:pPr>
              </w:pPrChange>
            </w:pPr>
          </w:p>
        </w:tc>
        <w:tc>
          <w:tcPr>
            <w:tcW w:w="1535" w:type="pct"/>
          </w:tcPr>
          <w:p w14:paraId="27AFADEB" w14:textId="77777777" w:rsidR="004369B7" w:rsidRPr="008D31E3" w:rsidRDefault="004369B7" w:rsidP="004369B7">
            <w:pPr>
              <w:pStyle w:val="ListParagraph1"/>
              <w:spacing w:after="0" w:line="240" w:lineRule="auto"/>
              <w:ind w:left="0"/>
              <w:rPr>
                <w:ins w:id="139" w:author="ZAIDOU Mouhammad" w:date="2024-10-19T20:05:00Z"/>
                <w:rFonts w:cstheme="minorHAnsi"/>
                <w:szCs w:val="20"/>
                <w:lang w:val="fr-FR"/>
              </w:rPr>
            </w:pPr>
            <w:ins w:id="140"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1056" w:type="pct"/>
          </w:tcPr>
          <w:p w14:paraId="19AFD4B5" w14:textId="77777777" w:rsidR="004369B7" w:rsidRPr="008D31E3" w:rsidRDefault="004369B7" w:rsidP="004369B7">
            <w:pPr>
              <w:pStyle w:val="ListParagraph1"/>
              <w:ind w:left="0"/>
              <w:jc w:val="center"/>
              <w:rPr>
                <w:ins w:id="141" w:author="ZAIDOU Mouhammad" w:date="2024-10-19T20:05:00Z"/>
                <w:rFonts w:eastAsia="Times New Roman" w:cstheme="minorHAnsi"/>
                <w:color w:val="000000"/>
                <w:szCs w:val="20"/>
                <w:lang w:val="fr-FR" w:bidi="hi-IN"/>
              </w:rPr>
            </w:pPr>
            <w:ins w:id="142" w:author="ZAIDOU Mouhammad" w:date="2024-10-19T20:05: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097FF069" w14:textId="77777777" w:rsidR="004369B7" w:rsidRPr="008D31E3" w:rsidRDefault="004369B7" w:rsidP="004369B7">
            <w:pPr>
              <w:pStyle w:val="ListParagraph1"/>
              <w:ind w:left="0"/>
              <w:jc w:val="center"/>
              <w:rPr>
                <w:ins w:id="143" w:author="ZAIDOU Mouhammad" w:date="2024-10-19T20:05:00Z"/>
                <w:rFonts w:eastAsia="Times New Roman" w:cstheme="minorHAnsi"/>
                <w:color w:val="000000"/>
                <w:szCs w:val="20"/>
                <w:lang w:val="fr-FR" w:bidi="hi-IN"/>
              </w:rPr>
            </w:pPr>
            <w:ins w:id="144" w:author="ZAIDOU Mouhammad" w:date="2024-10-19T20:05:00Z">
              <w:r w:rsidRPr="008D31E3">
                <w:rPr>
                  <w:rFonts w:eastAsia="Times New Roman" w:cstheme="minorHAnsi"/>
                  <w:color w:val="000000"/>
                  <w:szCs w:val="20"/>
                  <w:lang w:val="fr-FR" w:bidi="hi-IN"/>
                </w:rPr>
                <w:t>2</w:t>
              </w:r>
            </w:ins>
          </w:p>
        </w:tc>
        <w:tc>
          <w:tcPr>
            <w:tcW w:w="912" w:type="pct"/>
          </w:tcPr>
          <w:p w14:paraId="0C3698A8" w14:textId="77777777" w:rsidR="004369B7" w:rsidRPr="008D31E3" w:rsidRDefault="004369B7" w:rsidP="004369B7">
            <w:pPr>
              <w:pStyle w:val="ListParagraph1"/>
              <w:ind w:left="0"/>
              <w:jc w:val="center"/>
              <w:rPr>
                <w:ins w:id="145" w:author="ZAIDOU Mouhammad" w:date="2024-10-19T20:05:00Z"/>
                <w:rFonts w:eastAsia="Times New Roman" w:cstheme="minorHAnsi"/>
                <w:color w:val="000000"/>
                <w:szCs w:val="20"/>
                <w:lang w:val="fr-FR" w:bidi="hi-IN"/>
              </w:rPr>
            </w:pPr>
            <w:ins w:id="146" w:author="ZAIDOU Mouhammad" w:date="2024-10-19T20:05:00Z">
              <w:r w:rsidRPr="008D31E3">
                <w:rPr>
                  <w:rFonts w:eastAsia="Times New Roman" w:cstheme="minorHAnsi"/>
                  <w:color w:val="000000"/>
                  <w:szCs w:val="20"/>
                  <w:lang w:val="fr-FR" w:bidi="hi-IN"/>
                </w:rPr>
                <w:t>3</w:t>
              </w:r>
            </w:ins>
          </w:p>
        </w:tc>
        <w:tc>
          <w:tcPr>
            <w:tcW w:w="426" w:type="pct"/>
          </w:tcPr>
          <w:p w14:paraId="258B1476" w14:textId="77777777" w:rsidR="004369B7" w:rsidRPr="008D31E3" w:rsidRDefault="004369B7" w:rsidP="004369B7">
            <w:pPr>
              <w:pStyle w:val="ListParagraph1"/>
              <w:rPr>
                <w:ins w:id="147" w:author="ZAIDOU Mouhammad" w:date="2024-10-19T20:05:00Z"/>
                <w:rFonts w:eastAsia="Times New Roman" w:cstheme="minorHAnsi"/>
                <w:color w:val="000000"/>
                <w:szCs w:val="20"/>
                <w:lang w:val="fr-FR" w:bidi="hi-IN"/>
              </w:rPr>
            </w:pPr>
          </w:p>
        </w:tc>
      </w:tr>
      <w:tr w:rsidR="00A7767F" w:rsidRPr="002D084C" w:rsidDel="0010068F" w14:paraId="4CDED107" w14:textId="6EFDD773" w:rsidTr="00A7767F">
        <w:trPr>
          <w:trHeight w:val="20"/>
          <w:jc w:val="center"/>
          <w:del w:id="148" w:author="ZAIDOU Mouhammad" w:date="2024-10-19T20:12:00Z"/>
        </w:trPr>
        <w:tc>
          <w:tcPr>
            <w:tcW w:w="323" w:type="pct"/>
          </w:tcPr>
          <w:p w14:paraId="42CD4D99" w14:textId="1AFCEDA5" w:rsidR="004369B7" w:rsidRPr="00EC5256" w:rsidDel="0010068F" w:rsidRDefault="004369B7">
            <w:pPr>
              <w:pStyle w:val="ListParagraph1"/>
              <w:numPr>
                <w:ilvl w:val="0"/>
                <w:numId w:val="30"/>
              </w:numPr>
              <w:spacing w:after="0" w:line="240" w:lineRule="auto"/>
              <w:jc w:val="both"/>
              <w:rPr>
                <w:del w:id="149" w:author="ZAIDOU Mouhammad" w:date="2024-10-19T20:12:00Z"/>
                <w:rFonts w:ascii="Arial" w:hAnsi="Arial" w:cs="Arial"/>
                <w:szCs w:val="20"/>
                <w:lang w:val="fr-FR"/>
              </w:rPr>
              <w:pPrChange w:id="150" w:author="ZAIDOU Mouhammad" w:date="2024-10-19T20:08:00Z">
                <w:pPr>
                  <w:pStyle w:val="ListParagraph1"/>
                  <w:numPr>
                    <w:numId w:val="2"/>
                  </w:numPr>
                  <w:spacing w:after="0" w:line="240" w:lineRule="auto"/>
                  <w:ind w:hanging="360"/>
                  <w:jc w:val="center"/>
                </w:pPr>
              </w:pPrChange>
            </w:pPr>
          </w:p>
        </w:tc>
        <w:tc>
          <w:tcPr>
            <w:tcW w:w="1535" w:type="pct"/>
          </w:tcPr>
          <w:p w14:paraId="5926CEA8" w14:textId="745F6EDC" w:rsidR="004369B7" w:rsidRPr="00EC5256" w:rsidDel="0010068F" w:rsidRDefault="004369B7" w:rsidP="004369B7">
            <w:pPr>
              <w:pStyle w:val="ListParagraph1"/>
              <w:spacing w:after="0" w:line="240" w:lineRule="auto"/>
              <w:ind w:left="0"/>
              <w:rPr>
                <w:del w:id="151" w:author="ZAIDOU Mouhammad" w:date="2024-10-19T20:12:00Z"/>
                <w:rFonts w:ascii="Arial" w:hAnsi="Arial" w:cs="Arial"/>
                <w:szCs w:val="20"/>
                <w:lang w:val="fr-FR"/>
              </w:rPr>
            </w:pPr>
            <w:del w:id="152"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p>
        </w:tc>
        <w:tc>
          <w:tcPr>
            <w:tcW w:w="1056" w:type="pct"/>
          </w:tcPr>
          <w:p w14:paraId="40D2E856" w14:textId="2EE0FF9A" w:rsidR="004369B7" w:rsidRPr="00EC5256" w:rsidDel="0010068F" w:rsidRDefault="004369B7" w:rsidP="004369B7">
            <w:pPr>
              <w:pStyle w:val="ListParagraph1"/>
              <w:ind w:left="0"/>
              <w:jc w:val="center"/>
              <w:rPr>
                <w:del w:id="153" w:author="ZAIDOU Mouhammad" w:date="2024-10-19T20:12:00Z"/>
                <w:rFonts w:ascii="Arial" w:eastAsia="Times New Roman" w:hAnsi="Arial" w:cs="Arial"/>
                <w:color w:val="000000"/>
                <w:szCs w:val="20"/>
                <w:lang w:val="fr-FR" w:bidi="hi-IN"/>
              </w:rPr>
            </w:pPr>
            <w:del w:id="154" w:author="ZAIDOU Mouhammad" w:date="2024-10-19T20:12:00Z">
              <w:r w:rsidRPr="00EC5256" w:rsidDel="0010068F">
                <w:rPr>
                  <w:rFonts w:ascii="Arial" w:eastAsia="Times New Roman" w:hAnsi="Arial" w:cs="Arial"/>
                  <w:color w:val="000000"/>
                  <w:szCs w:val="20"/>
                  <w:lang w:val="fr-FR" w:bidi="hi-IN"/>
                </w:rPr>
                <w:delText>1</w:delText>
              </w:r>
            </w:del>
          </w:p>
        </w:tc>
        <w:tc>
          <w:tcPr>
            <w:tcW w:w="748" w:type="pct"/>
            <w:shd w:val="clear" w:color="auto" w:fill="000000" w:themeFill="text1"/>
          </w:tcPr>
          <w:p w14:paraId="7627F4E5" w14:textId="08BA8D44" w:rsidR="004369B7" w:rsidRPr="00EC5256" w:rsidDel="0010068F" w:rsidRDefault="004369B7" w:rsidP="004369B7">
            <w:pPr>
              <w:pStyle w:val="ListParagraph1"/>
              <w:ind w:left="0"/>
              <w:jc w:val="center"/>
              <w:rPr>
                <w:del w:id="155" w:author="ZAIDOU Mouhammad" w:date="2024-10-19T20:12:00Z"/>
                <w:rFonts w:ascii="Arial" w:eastAsia="Times New Roman" w:hAnsi="Arial" w:cs="Arial"/>
                <w:color w:val="000000"/>
                <w:szCs w:val="20"/>
                <w:lang w:val="fr-FR" w:bidi="hi-IN"/>
              </w:rPr>
            </w:pPr>
          </w:p>
        </w:tc>
        <w:tc>
          <w:tcPr>
            <w:tcW w:w="912" w:type="pct"/>
          </w:tcPr>
          <w:p w14:paraId="75EAE43B" w14:textId="213E2ED5" w:rsidR="004369B7" w:rsidRPr="00EC5256" w:rsidDel="0010068F" w:rsidRDefault="004369B7" w:rsidP="004369B7">
            <w:pPr>
              <w:pStyle w:val="ListParagraph1"/>
              <w:ind w:left="0"/>
              <w:jc w:val="center"/>
              <w:rPr>
                <w:del w:id="156" w:author="ZAIDOU Mouhammad" w:date="2024-10-19T20:12:00Z"/>
                <w:rFonts w:ascii="Arial" w:eastAsia="Times New Roman" w:hAnsi="Arial" w:cs="Arial"/>
                <w:color w:val="000000"/>
                <w:szCs w:val="20"/>
                <w:lang w:val="fr-FR" w:bidi="hi-IN"/>
              </w:rPr>
            </w:pPr>
            <w:del w:id="157" w:author="ZAIDOU Mouhammad" w:date="2024-10-19T20:12:00Z">
              <w:r w:rsidRPr="00EC5256" w:rsidDel="0010068F">
                <w:rPr>
                  <w:rFonts w:ascii="Arial" w:eastAsia="Times New Roman" w:hAnsi="Arial" w:cs="Arial"/>
                  <w:color w:val="000000"/>
                  <w:szCs w:val="20"/>
                  <w:lang w:val="fr-FR" w:bidi="hi-IN"/>
                </w:rPr>
                <w:delText>3</w:delText>
              </w:r>
            </w:del>
          </w:p>
        </w:tc>
        <w:tc>
          <w:tcPr>
            <w:tcW w:w="426" w:type="pct"/>
          </w:tcPr>
          <w:p w14:paraId="4F42B321" w14:textId="69975DFE" w:rsidR="004369B7" w:rsidRPr="00EC5256" w:rsidDel="0010068F" w:rsidRDefault="004369B7" w:rsidP="004369B7">
            <w:pPr>
              <w:pStyle w:val="ListParagraph1"/>
              <w:rPr>
                <w:del w:id="158" w:author="ZAIDOU Mouhammad" w:date="2024-10-19T20:12:00Z"/>
                <w:rFonts w:ascii="Arial" w:eastAsia="Times New Roman" w:hAnsi="Arial" w:cs="Arial"/>
                <w:color w:val="000000"/>
                <w:szCs w:val="20"/>
                <w:lang w:val="fr-FR" w:bidi="hi-IN"/>
              </w:rPr>
            </w:pPr>
          </w:p>
        </w:tc>
      </w:tr>
      <w:tr w:rsidR="00A7767F" w:rsidRPr="004F7231" w14:paraId="31B64D1D" w14:textId="77777777" w:rsidTr="00A7767F">
        <w:tblPrEx>
          <w:jc w:val="left"/>
        </w:tblPrEx>
        <w:trPr>
          <w:trHeight w:val="20"/>
          <w:ins w:id="159" w:author="ZAIDOU Mouhammad" w:date="2024-10-19T20:07:00Z"/>
        </w:trPr>
        <w:tc>
          <w:tcPr>
            <w:tcW w:w="323" w:type="pct"/>
          </w:tcPr>
          <w:p w14:paraId="4B9141A2" w14:textId="77777777" w:rsidR="004369B7" w:rsidRPr="008D31E3" w:rsidRDefault="004369B7">
            <w:pPr>
              <w:pStyle w:val="ListParagraph1"/>
              <w:numPr>
                <w:ilvl w:val="0"/>
                <w:numId w:val="30"/>
              </w:numPr>
              <w:spacing w:after="0" w:line="240" w:lineRule="auto"/>
              <w:jc w:val="both"/>
              <w:rPr>
                <w:ins w:id="160" w:author="ZAIDOU Mouhammad" w:date="2024-10-19T20:07:00Z"/>
                <w:rFonts w:cstheme="minorHAnsi"/>
                <w:szCs w:val="20"/>
                <w:lang w:val="fr-FR"/>
              </w:rPr>
              <w:pPrChange w:id="161" w:author="ZAIDOU Mouhammad" w:date="2024-10-19T20:08:00Z">
                <w:pPr>
                  <w:pStyle w:val="ListParagraph1"/>
                  <w:numPr>
                    <w:numId w:val="29"/>
                  </w:numPr>
                  <w:spacing w:after="0" w:line="240" w:lineRule="auto"/>
                  <w:ind w:left="360" w:hanging="360"/>
                  <w:jc w:val="both"/>
                </w:pPr>
              </w:pPrChange>
            </w:pPr>
          </w:p>
        </w:tc>
        <w:tc>
          <w:tcPr>
            <w:tcW w:w="1535" w:type="pct"/>
          </w:tcPr>
          <w:p w14:paraId="1E8FC363" w14:textId="77777777" w:rsidR="004369B7" w:rsidRPr="008D31E3" w:rsidRDefault="004369B7" w:rsidP="004369B7">
            <w:pPr>
              <w:pStyle w:val="ListParagraph1"/>
              <w:spacing w:after="0" w:line="240" w:lineRule="auto"/>
              <w:ind w:left="0"/>
              <w:rPr>
                <w:ins w:id="162" w:author="ZAIDOU Mouhammad" w:date="2024-10-19T20:07:00Z"/>
                <w:rFonts w:cstheme="minorHAnsi"/>
                <w:szCs w:val="20"/>
                <w:lang w:val="fr-FR"/>
              </w:rPr>
            </w:pPr>
            <w:ins w:id="163" w:author="ZAIDOU Mouhammad" w:date="2024-10-19T20:07: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1056" w:type="pct"/>
          </w:tcPr>
          <w:p w14:paraId="0C477726" w14:textId="77777777" w:rsidR="004369B7" w:rsidRPr="008D31E3" w:rsidRDefault="004369B7" w:rsidP="004369B7">
            <w:pPr>
              <w:pStyle w:val="ListParagraph1"/>
              <w:ind w:left="0"/>
              <w:jc w:val="center"/>
              <w:rPr>
                <w:ins w:id="164" w:author="ZAIDOU Mouhammad" w:date="2024-10-19T20:07:00Z"/>
                <w:rFonts w:eastAsia="Times New Roman" w:cstheme="minorHAnsi"/>
                <w:color w:val="000000"/>
                <w:szCs w:val="20"/>
                <w:lang w:val="fr-FR" w:bidi="hi-IN"/>
              </w:rPr>
            </w:pPr>
            <w:ins w:id="165"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CB2998A" w14:textId="77777777" w:rsidR="004369B7" w:rsidRPr="008D31E3" w:rsidRDefault="004369B7" w:rsidP="004369B7">
            <w:pPr>
              <w:pStyle w:val="ListParagraph1"/>
              <w:ind w:left="0"/>
              <w:jc w:val="center"/>
              <w:rPr>
                <w:ins w:id="166" w:author="ZAIDOU Mouhammad" w:date="2024-10-19T20:07:00Z"/>
                <w:rFonts w:eastAsia="Times New Roman" w:cstheme="minorHAnsi"/>
                <w:color w:val="000000"/>
                <w:szCs w:val="20"/>
                <w:lang w:val="fr-FR" w:bidi="hi-IN"/>
              </w:rPr>
            </w:pPr>
            <w:ins w:id="167" w:author="ZAIDOU Mouhammad" w:date="2024-10-19T20:07:00Z">
              <w:r w:rsidRPr="008D31E3">
                <w:rPr>
                  <w:rFonts w:eastAsia="Times New Roman" w:cstheme="minorHAnsi"/>
                  <w:color w:val="000000"/>
                  <w:szCs w:val="20"/>
                  <w:lang w:val="fr-FR" w:bidi="hi-IN"/>
                </w:rPr>
                <w:t>2</w:t>
              </w:r>
            </w:ins>
          </w:p>
        </w:tc>
        <w:tc>
          <w:tcPr>
            <w:tcW w:w="912" w:type="pct"/>
          </w:tcPr>
          <w:p w14:paraId="5AB90777" w14:textId="77777777" w:rsidR="004369B7" w:rsidRPr="008D31E3" w:rsidRDefault="004369B7" w:rsidP="004369B7">
            <w:pPr>
              <w:pStyle w:val="ListParagraph1"/>
              <w:ind w:left="0"/>
              <w:jc w:val="center"/>
              <w:rPr>
                <w:ins w:id="168" w:author="ZAIDOU Mouhammad" w:date="2024-10-19T20:07:00Z"/>
                <w:rFonts w:eastAsia="Times New Roman" w:cstheme="minorHAnsi"/>
                <w:color w:val="000000"/>
                <w:szCs w:val="20"/>
                <w:lang w:val="fr-FR" w:bidi="hi-IN"/>
              </w:rPr>
            </w:pPr>
            <w:ins w:id="169" w:author="ZAIDOU Mouhammad" w:date="2024-10-19T20:07:00Z">
              <w:r w:rsidRPr="008D31E3">
                <w:rPr>
                  <w:rFonts w:eastAsia="Times New Roman" w:cstheme="minorHAnsi"/>
                  <w:color w:val="000000"/>
                  <w:szCs w:val="20"/>
                  <w:lang w:val="fr-FR" w:bidi="hi-IN"/>
                </w:rPr>
                <w:t>3</w:t>
              </w:r>
            </w:ins>
          </w:p>
        </w:tc>
        <w:tc>
          <w:tcPr>
            <w:tcW w:w="426" w:type="pct"/>
          </w:tcPr>
          <w:p w14:paraId="07605340" w14:textId="77777777" w:rsidR="004369B7" w:rsidRPr="008D31E3" w:rsidRDefault="004369B7" w:rsidP="004369B7">
            <w:pPr>
              <w:pStyle w:val="ListParagraph1"/>
              <w:rPr>
                <w:ins w:id="170" w:author="ZAIDOU Mouhammad" w:date="2024-10-19T20:07:00Z"/>
                <w:rFonts w:eastAsia="Times New Roman" w:cstheme="minorHAnsi"/>
                <w:color w:val="000000"/>
                <w:szCs w:val="20"/>
                <w:lang w:val="fr-FR" w:bidi="hi-IN"/>
              </w:rPr>
            </w:pPr>
          </w:p>
        </w:tc>
      </w:tr>
      <w:tr w:rsidR="00A7767F" w:rsidRPr="004F7231" w14:paraId="418250FA" w14:textId="77777777" w:rsidTr="00A7767F">
        <w:tblPrEx>
          <w:jc w:val="left"/>
        </w:tblPrEx>
        <w:trPr>
          <w:trHeight w:val="20"/>
          <w:ins w:id="171" w:author="ZAIDOU Mouhammad" w:date="2024-10-19T20:07:00Z"/>
        </w:trPr>
        <w:tc>
          <w:tcPr>
            <w:tcW w:w="323" w:type="pct"/>
          </w:tcPr>
          <w:p w14:paraId="151A6A46" w14:textId="77777777" w:rsidR="004369B7" w:rsidRPr="008D31E3" w:rsidRDefault="004369B7">
            <w:pPr>
              <w:pStyle w:val="ListParagraph1"/>
              <w:numPr>
                <w:ilvl w:val="0"/>
                <w:numId w:val="30"/>
              </w:numPr>
              <w:spacing w:after="0" w:line="240" w:lineRule="auto"/>
              <w:jc w:val="both"/>
              <w:rPr>
                <w:ins w:id="172" w:author="ZAIDOU Mouhammad" w:date="2024-10-19T20:07:00Z"/>
                <w:rFonts w:cstheme="minorHAnsi"/>
                <w:szCs w:val="20"/>
                <w:lang w:val="fr-FR"/>
              </w:rPr>
              <w:pPrChange w:id="173" w:author="ZAIDOU Mouhammad" w:date="2024-10-19T20:08:00Z">
                <w:pPr>
                  <w:pStyle w:val="ListParagraph1"/>
                  <w:numPr>
                    <w:numId w:val="29"/>
                  </w:numPr>
                  <w:spacing w:after="0" w:line="240" w:lineRule="auto"/>
                  <w:ind w:left="360" w:hanging="360"/>
                  <w:jc w:val="both"/>
                </w:pPr>
              </w:pPrChange>
            </w:pPr>
          </w:p>
        </w:tc>
        <w:tc>
          <w:tcPr>
            <w:tcW w:w="1535" w:type="pct"/>
          </w:tcPr>
          <w:p w14:paraId="316BB215" w14:textId="77777777" w:rsidR="004369B7" w:rsidRPr="008D31E3" w:rsidRDefault="004369B7" w:rsidP="004369B7">
            <w:pPr>
              <w:pStyle w:val="ListParagraph1"/>
              <w:spacing w:after="0" w:line="240" w:lineRule="auto"/>
              <w:ind w:left="0"/>
              <w:rPr>
                <w:ins w:id="174" w:author="ZAIDOU Mouhammad" w:date="2024-10-19T20:07:00Z"/>
                <w:rFonts w:cstheme="minorHAnsi"/>
                <w:szCs w:val="20"/>
                <w:lang w:val="fr-FR"/>
              </w:rPr>
            </w:pPr>
            <w:ins w:id="175" w:author="ZAIDOU Mouhammad" w:date="2024-10-19T20:07:00Z">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1056" w:type="pct"/>
          </w:tcPr>
          <w:p w14:paraId="0B9BA161" w14:textId="77777777" w:rsidR="004369B7" w:rsidRPr="008D31E3" w:rsidRDefault="004369B7" w:rsidP="004369B7">
            <w:pPr>
              <w:pStyle w:val="ListParagraph1"/>
              <w:ind w:left="0"/>
              <w:jc w:val="center"/>
              <w:rPr>
                <w:ins w:id="176" w:author="ZAIDOU Mouhammad" w:date="2024-10-19T20:07:00Z"/>
                <w:rFonts w:eastAsia="Times New Roman" w:cstheme="minorHAnsi"/>
                <w:color w:val="000000"/>
                <w:szCs w:val="20"/>
                <w:lang w:val="fr-FR" w:bidi="hi-IN"/>
              </w:rPr>
            </w:pPr>
            <w:ins w:id="177"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6C8AC03B" w14:textId="77777777" w:rsidR="004369B7" w:rsidRPr="008D31E3" w:rsidRDefault="004369B7" w:rsidP="004369B7">
            <w:pPr>
              <w:pStyle w:val="ListParagraph1"/>
              <w:ind w:left="0"/>
              <w:jc w:val="center"/>
              <w:rPr>
                <w:ins w:id="178" w:author="ZAIDOU Mouhammad" w:date="2024-10-19T20:07:00Z"/>
                <w:rFonts w:eastAsia="Times New Roman" w:cstheme="minorHAnsi"/>
                <w:color w:val="000000"/>
                <w:szCs w:val="20"/>
                <w:lang w:val="fr-FR" w:bidi="hi-IN"/>
              </w:rPr>
            </w:pPr>
            <w:ins w:id="179" w:author="ZAIDOU Mouhammad" w:date="2024-10-19T20:07:00Z">
              <w:r w:rsidRPr="008D31E3">
                <w:rPr>
                  <w:rFonts w:eastAsia="Times New Roman" w:cstheme="minorHAnsi"/>
                  <w:color w:val="000000"/>
                  <w:szCs w:val="20"/>
                  <w:lang w:val="fr-FR" w:bidi="hi-IN"/>
                </w:rPr>
                <w:t>2</w:t>
              </w:r>
            </w:ins>
          </w:p>
        </w:tc>
        <w:tc>
          <w:tcPr>
            <w:tcW w:w="912" w:type="pct"/>
          </w:tcPr>
          <w:p w14:paraId="21FD87E7" w14:textId="77777777" w:rsidR="004369B7" w:rsidRPr="008D31E3" w:rsidRDefault="004369B7" w:rsidP="004369B7">
            <w:pPr>
              <w:pStyle w:val="ListParagraph1"/>
              <w:ind w:left="0"/>
              <w:jc w:val="center"/>
              <w:rPr>
                <w:ins w:id="180" w:author="ZAIDOU Mouhammad" w:date="2024-10-19T20:07:00Z"/>
                <w:rFonts w:eastAsia="Times New Roman" w:cstheme="minorHAnsi"/>
                <w:color w:val="000000"/>
                <w:szCs w:val="20"/>
                <w:lang w:val="fr-FR" w:bidi="hi-IN"/>
              </w:rPr>
            </w:pPr>
            <w:ins w:id="181" w:author="ZAIDOU Mouhammad" w:date="2024-10-19T20:07:00Z">
              <w:r w:rsidRPr="008D31E3">
                <w:rPr>
                  <w:rFonts w:eastAsia="Times New Roman" w:cstheme="minorHAnsi"/>
                  <w:color w:val="000000"/>
                  <w:szCs w:val="20"/>
                  <w:lang w:val="fr-FR" w:bidi="hi-IN"/>
                </w:rPr>
                <w:t>3</w:t>
              </w:r>
            </w:ins>
          </w:p>
        </w:tc>
        <w:tc>
          <w:tcPr>
            <w:tcW w:w="426" w:type="pct"/>
          </w:tcPr>
          <w:p w14:paraId="1653751F" w14:textId="77777777" w:rsidR="004369B7" w:rsidRPr="008D31E3" w:rsidRDefault="004369B7" w:rsidP="004369B7">
            <w:pPr>
              <w:pStyle w:val="ListParagraph1"/>
              <w:rPr>
                <w:ins w:id="182" w:author="ZAIDOU Mouhammad" w:date="2024-10-19T20:07:00Z"/>
                <w:rFonts w:eastAsia="Times New Roman" w:cstheme="minorHAnsi"/>
                <w:color w:val="000000"/>
                <w:szCs w:val="20"/>
                <w:lang w:val="fr-FR" w:bidi="hi-IN"/>
              </w:rPr>
            </w:pPr>
          </w:p>
        </w:tc>
      </w:tr>
      <w:tr w:rsidR="00A7767F" w:rsidRPr="004F7231" w14:paraId="785E9419" w14:textId="77777777" w:rsidTr="00A7767F">
        <w:tblPrEx>
          <w:jc w:val="left"/>
        </w:tblPrEx>
        <w:trPr>
          <w:trHeight w:val="20"/>
          <w:ins w:id="183" w:author="ZAIDOU Mouhammad" w:date="2024-10-19T20:07:00Z"/>
        </w:trPr>
        <w:tc>
          <w:tcPr>
            <w:tcW w:w="323" w:type="pct"/>
          </w:tcPr>
          <w:p w14:paraId="779E2917" w14:textId="77777777" w:rsidR="004369B7" w:rsidRPr="008D31E3" w:rsidRDefault="004369B7">
            <w:pPr>
              <w:pStyle w:val="ListParagraph1"/>
              <w:numPr>
                <w:ilvl w:val="0"/>
                <w:numId w:val="30"/>
              </w:numPr>
              <w:spacing w:after="0" w:line="240" w:lineRule="auto"/>
              <w:jc w:val="both"/>
              <w:rPr>
                <w:ins w:id="184" w:author="ZAIDOU Mouhammad" w:date="2024-10-19T20:07:00Z"/>
                <w:rFonts w:cstheme="minorHAnsi"/>
                <w:szCs w:val="20"/>
                <w:lang w:val="fr-FR"/>
              </w:rPr>
              <w:pPrChange w:id="185" w:author="ZAIDOU Mouhammad" w:date="2024-10-19T20:08:00Z">
                <w:pPr>
                  <w:pStyle w:val="ListParagraph1"/>
                  <w:numPr>
                    <w:numId w:val="29"/>
                  </w:numPr>
                  <w:spacing w:after="0" w:line="240" w:lineRule="auto"/>
                  <w:ind w:left="360" w:hanging="360"/>
                  <w:jc w:val="both"/>
                </w:pPr>
              </w:pPrChange>
            </w:pPr>
          </w:p>
        </w:tc>
        <w:tc>
          <w:tcPr>
            <w:tcW w:w="1535" w:type="pct"/>
          </w:tcPr>
          <w:p w14:paraId="099B547D" w14:textId="77777777" w:rsidR="004369B7" w:rsidRPr="008D31E3" w:rsidRDefault="004369B7" w:rsidP="004369B7">
            <w:pPr>
              <w:pStyle w:val="ListParagraph1"/>
              <w:spacing w:after="0" w:line="240" w:lineRule="auto"/>
              <w:ind w:left="0"/>
              <w:rPr>
                <w:ins w:id="186" w:author="ZAIDOU Mouhammad" w:date="2024-10-19T20:07:00Z"/>
                <w:rFonts w:cstheme="minorHAnsi"/>
                <w:szCs w:val="20"/>
                <w:lang w:val="fr-FR"/>
              </w:rPr>
            </w:pPr>
            <w:ins w:id="187" w:author="ZAIDOU Mouhammad" w:date="2024-10-19T20:07:00Z">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1056" w:type="pct"/>
          </w:tcPr>
          <w:p w14:paraId="2704FFED" w14:textId="77777777" w:rsidR="004369B7" w:rsidRPr="008D31E3" w:rsidRDefault="004369B7" w:rsidP="004369B7">
            <w:pPr>
              <w:pStyle w:val="ListParagraph1"/>
              <w:ind w:left="0"/>
              <w:jc w:val="center"/>
              <w:rPr>
                <w:ins w:id="188" w:author="ZAIDOU Mouhammad" w:date="2024-10-19T20:07:00Z"/>
                <w:rFonts w:eastAsia="Times New Roman" w:cstheme="minorHAnsi"/>
                <w:color w:val="000000"/>
                <w:szCs w:val="20"/>
                <w:lang w:val="fr-FR" w:bidi="hi-IN"/>
              </w:rPr>
            </w:pPr>
            <w:ins w:id="189"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05DAE9A3" w14:textId="77777777" w:rsidR="004369B7" w:rsidRPr="008D31E3" w:rsidRDefault="004369B7" w:rsidP="004369B7">
            <w:pPr>
              <w:pStyle w:val="ListParagraph1"/>
              <w:ind w:left="0"/>
              <w:jc w:val="center"/>
              <w:rPr>
                <w:ins w:id="190" w:author="ZAIDOU Mouhammad" w:date="2024-10-19T20:07:00Z"/>
                <w:rFonts w:eastAsia="Times New Roman" w:cstheme="minorHAnsi"/>
                <w:color w:val="000000"/>
                <w:szCs w:val="20"/>
                <w:lang w:val="fr-FR" w:bidi="hi-IN"/>
              </w:rPr>
            </w:pPr>
            <w:ins w:id="191" w:author="ZAIDOU Mouhammad" w:date="2024-10-19T20:07:00Z">
              <w:r w:rsidRPr="008D31E3">
                <w:rPr>
                  <w:rFonts w:eastAsia="Times New Roman" w:cstheme="minorHAnsi"/>
                  <w:color w:val="000000"/>
                  <w:szCs w:val="20"/>
                  <w:lang w:val="fr-FR" w:bidi="hi-IN"/>
                </w:rPr>
                <w:t>2</w:t>
              </w:r>
            </w:ins>
          </w:p>
        </w:tc>
        <w:tc>
          <w:tcPr>
            <w:tcW w:w="912" w:type="pct"/>
          </w:tcPr>
          <w:p w14:paraId="3A41D115" w14:textId="77777777" w:rsidR="004369B7" w:rsidRPr="008D31E3" w:rsidRDefault="004369B7" w:rsidP="004369B7">
            <w:pPr>
              <w:pStyle w:val="ListParagraph1"/>
              <w:ind w:left="0"/>
              <w:jc w:val="center"/>
              <w:rPr>
                <w:ins w:id="192" w:author="ZAIDOU Mouhammad" w:date="2024-10-19T20:07:00Z"/>
                <w:rFonts w:eastAsia="Times New Roman" w:cstheme="minorHAnsi"/>
                <w:color w:val="000000"/>
                <w:szCs w:val="20"/>
                <w:lang w:val="fr-FR" w:bidi="hi-IN"/>
              </w:rPr>
            </w:pPr>
            <w:ins w:id="193" w:author="ZAIDOU Mouhammad" w:date="2024-10-19T20:07:00Z">
              <w:r w:rsidRPr="008D31E3">
                <w:rPr>
                  <w:rFonts w:eastAsia="Times New Roman" w:cstheme="minorHAnsi"/>
                  <w:color w:val="000000"/>
                  <w:szCs w:val="20"/>
                  <w:lang w:val="fr-FR" w:bidi="hi-IN"/>
                </w:rPr>
                <w:t>3</w:t>
              </w:r>
            </w:ins>
          </w:p>
        </w:tc>
        <w:tc>
          <w:tcPr>
            <w:tcW w:w="426" w:type="pct"/>
          </w:tcPr>
          <w:p w14:paraId="09FED552" w14:textId="77777777" w:rsidR="004369B7" w:rsidRPr="008D31E3" w:rsidRDefault="004369B7" w:rsidP="004369B7">
            <w:pPr>
              <w:pStyle w:val="ListParagraph1"/>
              <w:rPr>
                <w:ins w:id="194" w:author="ZAIDOU Mouhammad" w:date="2024-10-19T20:07:00Z"/>
                <w:rFonts w:eastAsia="Times New Roman" w:cstheme="minorHAnsi"/>
                <w:color w:val="000000"/>
                <w:szCs w:val="20"/>
                <w:lang w:val="fr-FR" w:bidi="hi-IN"/>
              </w:rPr>
            </w:pPr>
          </w:p>
        </w:tc>
      </w:tr>
      <w:tr w:rsidR="00A7767F" w:rsidRPr="004F7231" w14:paraId="160645C5" w14:textId="77777777" w:rsidTr="00A7767F">
        <w:tblPrEx>
          <w:jc w:val="left"/>
        </w:tblPrEx>
        <w:trPr>
          <w:trHeight w:val="20"/>
          <w:ins w:id="195" w:author="ZAIDOU Mouhammad" w:date="2024-10-19T20:07:00Z"/>
        </w:trPr>
        <w:tc>
          <w:tcPr>
            <w:tcW w:w="323" w:type="pct"/>
          </w:tcPr>
          <w:p w14:paraId="0E1AFEE2" w14:textId="77777777" w:rsidR="004369B7" w:rsidRPr="008D31E3" w:rsidRDefault="004369B7">
            <w:pPr>
              <w:pStyle w:val="ListParagraph1"/>
              <w:numPr>
                <w:ilvl w:val="0"/>
                <w:numId w:val="30"/>
              </w:numPr>
              <w:spacing w:after="0" w:line="240" w:lineRule="auto"/>
              <w:jc w:val="both"/>
              <w:rPr>
                <w:ins w:id="196" w:author="ZAIDOU Mouhammad" w:date="2024-10-19T20:07:00Z"/>
                <w:rFonts w:cstheme="minorHAnsi"/>
                <w:szCs w:val="20"/>
                <w:lang w:val="fr-FR"/>
              </w:rPr>
              <w:pPrChange w:id="197" w:author="ZAIDOU Mouhammad" w:date="2024-10-19T20:08:00Z">
                <w:pPr>
                  <w:pStyle w:val="ListParagraph1"/>
                  <w:numPr>
                    <w:numId w:val="29"/>
                  </w:numPr>
                  <w:spacing w:after="0" w:line="240" w:lineRule="auto"/>
                  <w:ind w:left="360" w:hanging="360"/>
                  <w:jc w:val="both"/>
                </w:pPr>
              </w:pPrChange>
            </w:pPr>
          </w:p>
        </w:tc>
        <w:tc>
          <w:tcPr>
            <w:tcW w:w="1535" w:type="pct"/>
          </w:tcPr>
          <w:p w14:paraId="3CB0CB4A" w14:textId="77777777" w:rsidR="004369B7" w:rsidRPr="008D31E3" w:rsidRDefault="004369B7" w:rsidP="004369B7">
            <w:pPr>
              <w:pStyle w:val="ListParagraph1"/>
              <w:spacing w:after="0" w:line="240" w:lineRule="auto"/>
              <w:ind w:left="0"/>
              <w:rPr>
                <w:ins w:id="198" w:author="ZAIDOU Mouhammad" w:date="2024-10-19T20:07:00Z"/>
                <w:rFonts w:cstheme="minorHAnsi"/>
                <w:szCs w:val="20"/>
                <w:lang w:val="fr-FR"/>
              </w:rPr>
            </w:pPr>
            <w:ins w:id="199" w:author="ZAIDOU Mouhammad" w:date="2024-10-19T20:07: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1056" w:type="pct"/>
          </w:tcPr>
          <w:p w14:paraId="6573AFA5" w14:textId="77777777" w:rsidR="004369B7" w:rsidRPr="008D31E3" w:rsidRDefault="004369B7" w:rsidP="004369B7">
            <w:pPr>
              <w:pStyle w:val="ListParagraph1"/>
              <w:ind w:left="0"/>
              <w:jc w:val="center"/>
              <w:rPr>
                <w:ins w:id="200" w:author="ZAIDOU Mouhammad" w:date="2024-10-19T20:07:00Z"/>
                <w:rFonts w:eastAsia="Times New Roman" w:cstheme="minorHAnsi"/>
                <w:color w:val="000000"/>
                <w:szCs w:val="20"/>
                <w:lang w:val="fr-FR" w:bidi="hi-IN"/>
              </w:rPr>
            </w:pPr>
            <w:ins w:id="201"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2263E03" w14:textId="77777777" w:rsidR="004369B7" w:rsidRPr="008D31E3" w:rsidRDefault="004369B7" w:rsidP="004369B7">
            <w:pPr>
              <w:pStyle w:val="ListParagraph1"/>
              <w:ind w:left="0"/>
              <w:jc w:val="center"/>
              <w:rPr>
                <w:ins w:id="202" w:author="ZAIDOU Mouhammad" w:date="2024-10-19T20:07:00Z"/>
                <w:rFonts w:eastAsia="Times New Roman" w:cstheme="minorHAnsi"/>
                <w:color w:val="000000"/>
                <w:szCs w:val="20"/>
                <w:lang w:val="fr-FR" w:bidi="hi-IN"/>
              </w:rPr>
            </w:pPr>
            <w:ins w:id="203" w:author="ZAIDOU Mouhammad" w:date="2024-10-19T20:07:00Z">
              <w:r w:rsidRPr="008D31E3">
                <w:rPr>
                  <w:rFonts w:eastAsia="Times New Roman" w:cstheme="minorHAnsi"/>
                  <w:color w:val="000000"/>
                  <w:szCs w:val="20"/>
                  <w:lang w:val="fr-FR" w:bidi="hi-IN"/>
                </w:rPr>
                <w:t>2</w:t>
              </w:r>
            </w:ins>
          </w:p>
        </w:tc>
        <w:tc>
          <w:tcPr>
            <w:tcW w:w="912" w:type="pct"/>
          </w:tcPr>
          <w:p w14:paraId="3025B03D" w14:textId="77777777" w:rsidR="004369B7" w:rsidRPr="008D31E3" w:rsidRDefault="004369B7" w:rsidP="004369B7">
            <w:pPr>
              <w:pStyle w:val="ListParagraph1"/>
              <w:ind w:left="0"/>
              <w:jc w:val="center"/>
              <w:rPr>
                <w:ins w:id="204" w:author="ZAIDOU Mouhammad" w:date="2024-10-19T20:07:00Z"/>
                <w:rFonts w:eastAsia="Times New Roman" w:cstheme="minorHAnsi"/>
                <w:color w:val="000000"/>
                <w:szCs w:val="20"/>
                <w:lang w:val="fr-FR" w:bidi="hi-IN"/>
              </w:rPr>
            </w:pPr>
            <w:ins w:id="205" w:author="ZAIDOU Mouhammad" w:date="2024-10-19T20:07:00Z">
              <w:r w:rsidRPr="008D31E3">
                <w:rPr>
                  <w:rFonts w:eastAsia="Times New Roman" w:cstheme="minorHAnsi"/>
                  <w:color w:val="000000"/>
                  <w:szCs w:val="20"/>
                  <w:lang w:val="fr-FR" w:bidi="hi-IN"/>
                </w:rPr>
                <w:t>3</w:t>
              </w:r>
            </w:ins>
          </w:p>
        </w:tc>
        <w:tc>
          <w:tcPr>
            <w:tcW w:w="426" w:type="pct"/>
          </w:tcPr>
          <w:p w14:paraId="30E6E203" w14:textId="77777777" w:rsidR="004369B7" w:rsidRPr="008D31E3" w:rsidRDefault="004369B7" w:rsidP="004369B7">
            <w:pPr>
              <w:pStyle w:val="ListParagraph1"/>
              <w:rPr>
                <w:ins w:id="206" w:author="ZAIDOU Mouhammad" w:date="2024-10-19T20:07:00Z"/>
                <w:rFonts w:eastAsia="Times New Roman" w:cstheme="minorHAnsi"/>
                <w:color w:val="000000"/>
                <w:szCs w:val="20"/>
                <w:lang w:val="fr-FR" w:bidi="hi-IN"/>
              </w:rPr>
            </w:pPr>
          </w:p>
        </w:tc>
      </w:tr>
      <w:tr w:rsidR="00A7767F" w:rsidRPr="004F7231" w14:paraId="786765FB" w14:textId="77777777" w:rsidTr="00A7767F">
        <w:tblPrEx>
          <w:jc w:val="left"/>
        </w:tblPrEx>
        <w:trPr>
          <w:trHeight w:val="20"/>
          <w:ins w:id="207" w:author="ZAIDOU Mouhammad" w:date="2024-10-19T20:07:00Z"/>
        </w:trPr>
        <w:tc>
          <w:tcPr>
            <w:tcW w:w="323" w:type="pct"/>
          </w:tcPr>
          <w:p w14:paraId="5ED93C5E" w14:textId="77777777" w:rsidR="004369B7" w:rsidRPr="008D31E3" w:rsidRDefault="004369B7">
            <w:pPr>
              <w:pStyle w:val="ListParagraph1"/>
              <w:numPr>
                <w:ilvl w:val="0"/>
                <w:numId w:val="30"/>
              </w:numPr>
              <w:spacing w:after="0" w:line="240" w:lineRule="auto"/>
              <w:jc w:val="both"/>
              <w:rPr>
                <w:ins w:id="208" w:author="ZAIDOU Mouhammad" w:date="2024-10-19T20:07:00Z"/>
                <w:rFonts w:cstheme="minorHAnsi"/>
                <w:szCs w:val="20"/>
                <w:lang w:val="fr-FR"/>
              </w:rPr>
              <w:pPrChange w:id="209" w:author="ZAIDOU Mouhammad" w:date="2024-10-19T20:08:00Z">
                <w:pPr>
                  <w:pStyle w:val="ListParagraph1"/>
                  <w:numPr>
                    <w:numId w:val="29"/>
                  </w:numPr>
                  <w:spacing w:after="0" w:line="240" w:lineRule="auto"/>
                  <w:ind w:left="360" w:hanging="360"/>
                  <w:jc w:val="both"/>
                </w:pPr>
              </w:pPrChange>
            </w:pPr>
          </w:p>
        </w:tc>
        <w:tc>
          <w:tcPr>
            <w:tcW w:w="1535" w:type="pct"/>
          </w:tcPr>
          <w:p w14:paraId="4EEDC128" w14:textId="77777777" w:rsidR="004369B7" w:rsidRPr="008D31E3" w:rsidRDefault="004369B7" w:rsidP="004369B7">
            <w:pPr>
              <w:pStyle w:val="ListParagraph1"/>
              <w:spacing w:after="0" w:line="240" w:lineRule="auto"/>
              <w:ind w:left="0"/>
              <w:rPr>
                <w:ins w:id="210" w:author="ZAIDOU Mouhammad" w:date="2024-10-19T20:07:00Z"/>
                <w:rFonts w:cstheme="minorHAnsi"/>
                <w:szCs w:val="20"/>
                <w:lang w:val="fr-FR"/>
              </w:rPr>
            </w:pPr>
            <w:ins w:id="211" w:author="ZAIDOU Mouhammad" w:date="2024-10-19T20:07: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1056" w:type="pct"/>
          </w:tcPr>
          <w:p w14:paraId="121801A9" w14:textId="77777777" w:rsidR="004369B7" w:rsidRPr="008D31E3" w:rsidRDefault="004369B7" w:rsidP="004369B7">
            <w:pPr>
              <w:pStyle w:val="ListParagraph1"/>
              <w:ind w:left="0"/>
              <w:jc w:val="center"/>
              <w:rPr>
                <w:ins w:id="212" w:author="ZAIDOU Mouhammad" w:date="2024-10-19T20:07:00Z"/>
                <w:rFonts w:eastAsia="Times New Roman" w:cstheme="minorHAnsi"/>
                <w:color w:val="000000"/>
                <w:szCs w:val="20"/>
                <w:lang w:val="fr-FR" w:bidi="hi-IN"/>
              </w:rPr>
            </w:pPr>
            <w:ins w:id="213"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3E0479F9" w14:textId="77777777" w:rsidR="004369B7" w:rsidRPr="008D31E3" w:rsidRDefault="004369B7" w:rsidP="004369B7">
            <w:pPr>
              <w:pStyle w:val="ListParagraph1"/>
              <w:ind w:left="0"/>
              <w:jc w:val="center"/>
              <w:rPr>
                <w:ins w:id="214" w:author="ZAIDOU Mouhammad" w:date="2024-10-19T20:07:00Z"/>
                <w:rFonts w:eastAsia="Times New Roman" w:cstheme="minorHAnsi"/>
                <w:color w:val="000000"/>
                <w:szCs w:val="20"/>
                <w:lang w:val="fr-FR" w:bidi="hi-IN"/>
              </w:rPr>
            </w:pPr>
            <w:ins w:id="215" w:author="ZAIDOU Mouhammad" w:date="2024-10-19T20:07:00Z">
              <w:r w:rsidRPr="008D31E3">
                <w:rPr>
                  <w:rFonts w:eastAsia="Times New Roman" w:cstheme="minorHAnsi"/>
                  <w:color w:val="000000"/>
                  <w:szCs w:val="20"/>
                  <w:lang w:val="fr-FR" w:bidi="hi-IN"/>
                </w:rPr>
                <w:t>2</w:t>
              </w:r>
            </w:ins>
          </w:p>
        </w:tc>
        <w:tc>
          <w:tcPr>
            <w:tcW w:w="912" w:type="pct"/>
          </w:tcPr>
          <w:p w14:paraId="4CC82D88" w14:textId="77777777" w:rsidR="004369B7" w:rsidRPr="008D31E3" w:rsidRDefault="004369B7" w:rsidP="004369B7">
            <w:pPr>
              <w:pStyle w:val="ListParagraph1"/>
              <w:ind w:left="0"/>
              <w:jc w:val="center"/>
              <w:rPr>
                <w:ins w:id="216" w:author="ZAIDOU Mouhammad" w:date="2024-10-19T20:07:00Z"/>
                <w:rFonts w:eastAsia="Times New Roman" w:cstheme="minorHAnsi"/>
                <w:color w:val="000000"/>
                <w:szCs w:val="20"/>
                <w:lang w:val="fr-FR" w:bidi="hi-IN"/>
              </w:rPr>
            </w:pPr>
            <w:ins w:id="217" w:author="ZAIDOU Mouhammad" w:date="2024-10-19T20:07:00Z">
              <w:r w:rsidRPr="008D31E3">
                <w:rPr>
                  <w:rFonts w:eastAsia="Times New Roman" w:cstheme="minorHAnsi"/>
                  <w:color w:val="000000"/>
                  <w:szCs w:val="20"/>
                  <w:lang w:val="fr-FR" w:bidi="hi-IN"/>
                </w:rPr>
                <w:t>3</w:t>
              </w:r>
            </w:ins>
          </w:p>
        </w:tc>
        <w:tc>
          <w:tcPr>
            <w:tcW w:w="426" w:type="pct"/>
          </w:tcPr>
          <w:p w14:paraId="36879FB6" w14:textId="77777777" w:rsidR="004369B7" w:rsidRPr="008D31E3" w:rsidRDefault="004369B7" w:rsidP="004369B7">
            <w:pPr>
              <w:pStyle w:val="ListParagraph1"/>
              <w:rPr>
                <w:ins w:id="218" w:author="ZAIDOU Mouhammad" w:date="2024-10-19T20:07:00Z"/>
                <w:rFonts w:eastAsia="Times New Roman" w:cstheme="minorHAnsi"/>
                <w:color w:val="000000"/>
                <w:szCs w:val="20"/>
                <w:lang w:val="fr-FR" w:bidi="hi-IN"/>
              </w:rPr>
            </w:pPr>
          </w:p>
        </w:tc>
      </w:tr>
      <w:tr w:rsidR="00A7767F" w:rsidRPr="004F7231" w14:paraId="66C1ACC2" w14:textId="77777777" w:rsidTr="00A7767F">
        <w:tblPrEx>
          <w:jc w:val="left"/>
        </w:tblPrEx>
        <w:trPr>
          <w:trHeight w:val="20"/>
          <w:ins w:id="219" w:author="ZAIDOU Mouhammad" w:date="2024-10-19T20:07:00Z"/>
        </w:trPr>
        <w:tc>
          <w:tcPr>
            <w:tcW w:w="323" w:type="pct"/>
          </w:tcPr>
          <w:p w14:paraId="7CD0BE9B" w14:textId="77777777" w:rsidR="004369B7" w:rsidRPr="008D31E3" w:rsidRDefault="004369B7">
            <w:pPr>
              <w:pStyle w:val="ListParagraph1"/>
              <w:numPr>
                <w:ilvl w:val="0"/>
                <w:numId w:val="30"/>
              </w:numPr>
              <w:spacing w:after="0" w:line="240" w:lineRule="auto"/>
              <w:jc w:val="both"/>
              <w:rPr>
                <w:ins w:id="220" w:author="ZAIDOU Mouhammad" w:date="2024-10-19T20:07:00Z"/>
                <w:rFonts w:cstheme="minorHAnsi"/>
                <w:szCs w:val="20"/>
                <w:lang w:val="fr-FR"/>
              </w:rPr>
              <w:pPrChange w:id="221" w:author="ZAIDOU Mouhammad" w:date="2024-10-19T20:08:00Z">
                <w:pPr>
                  <w:pStyle w:val="ListParagraph1"/>
                  <w:numPr>
                    <w:numId w:val="29"/>
                  </w:numPr>
                  <w:spacing w:after="0" w:line="240" w:lineRule="auto"/>
                  <w:ind w:left="360" w:hanging="360"/>
                  <w:jc w:val="both"/>
                </w:pPr>
              </w:pPrChange>
            </w:pPr>
          </w:p>
        </w:tc>
        <w:tc>
          <w:tcPr>
            <w:tcW w:w="1535" w:type="pct"/>
          </w:tcPr>
          <w:p w14:paraId="6F2D47DA" w14:textId="77777777" w:rsidR="004369B7" w:rsidRPr="008D31E3" w:rsidRDefault="004369B7" w:rsidP="004369B7">
            <w:pPr>
              <w:pStyle w:val="ListParagraph1"/>
              <w:spacing w:after="0" w:line="240" w:lineRule="auto"/>
              <w:ind w:left="0"/>
              <w:rPr>
                <w:ins w:id="222" w:author="ZAIDOU Mouhammad" w:date="2024-10-19T20:07:00Z"/>
                <w:rFonts w:cstheme="minorHAnsi"/>
                <w:szCs w:val="20"/>
                <w:lang w:val="fr-FR"/>
              </w:rPr>
            </w:pPr>
            <w:ins w:id="223" w:author="ZAIDOU Mouhammad" w:date="2024-10-19T20:07:00Z">
              <w:r>
                <w:rPr>
                  <w:rFonts w:cstheme="minorHAnsi"/>
                  <w:szCs w:val="20"/>
                  <w:lang w:val="fr-FR"/>
                </w:rPr>
                <w:t>Equipement adapté pour accouchement style libre</w:t>
              </w:r>
              <w:r w:rsidRPr="008D31E3">
                <w:rPr>
                  <w:rFonts w:cstheme="minorHAnsi"/>
                  <w:szCs w:val="20"/>
                  <w:lang w:val="fr-FR"/>
                </w:rPr>
                <w:t xml:space="preserve">                            </w:t>
              </w:r>
            </w:ins>
          </w:p>
        </w:tc>
        <w:tc>
          <w:tcPr>
            <w:tcW w:w="1056" w:type="pct"/>
          </w:tcPr>
          <w:p w14:paraId="372A66AA" w14:textId="77777777" w:rsidR="004369B7" w:rsidRPr="008D31E3" w:rsidRDefault="004369B7" w:rsidP="004369B7">
            <w:pPr>
              <w:pStyle w:val="ListParagraph1"/>
              <w:ind w:left="0"/>
              <w:jc w:val="center"/>
              <w:rPr>
                <w:ins w:id="224" w:author="ZAIDOU Mouhammad" w:date="2024-10-19T20:07:00Z"/>
                <w:rFonts w:eastAsia="Times New Roman" w:cstheme="minorHAnsi"/>
                <w:color w:val="000000"/>
                <w:szCs w:val="20"/>
                <w:lang w:val="fr-FR" w:bidi="hi-IN"/>
              </w:rPr>
            </w:pPr>
            <w:ins w:id="225"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70B153F5" w14:textId="77777777" w:rsidR="004369B7" w:rsidRPr="008D31E3" w:rsidRDefault="004369B7" w:rsidP="004369B7">
            <w:pPr>
              <w:pStyle w:val="ListParagraph1"/>
              <w:ind w:left="0"/>
              <w:jc w:val="center"/>
              <w:rPr>
                <w:ins w:id="226" w:author="ZAIDOU Mouhammad" w:date="2024-10-19T20:07:00Z"/>
                <w:rFonts w:eastAsia="Times New Roman" w:cstheme="minorHAnsi"/>
                <w:color w:val="000000"/>
                <w:szCs w:val="20"/>
                <w:lang w:val="fr-FR" w:bidi="hi-IN"/>
              </w:rPr>
            </w:pPr>
            <w:ins w:id="227" w:author="ZAIDOU Mouhammad" w:date="2024-10-19T20:07:00Z">
              <w:r w:rsidRPr="008D31E3">
                <w:rPr>
                  <w:rFonts w:eastAsia="Times New Roman" w:cstheme="minorHAnsi"/>
                  <w:color w:val="000000"/>
                  <w:szCs w:val="20"/>
                  <w:lang w:val="fr-FR" w:bidi="hi-IN"/>
                </w:rPr>
                <w:t>2</w:t>
              </w:r>
            </w:ins>
          </w:p>
        </w:tc>
        <w:tc>
          <w:tcPr>
            <w:tcW w:w="912" w:type="pct"/>
          </w:tcPr>
          <w:p w14:paraId="5DEED3CA" w14:textId="77777777" w:rsidR="004369B7" w:rsidRPr="008D31E3" w:rsidRDefault="004369B7" w:rsidP="004369B7">
            <w:pPr>
              <w:pStyle w:val="ListParagraph1"/>
              <w:ind w:left="0"/>
              <w:jc w:val="center"/>
              <w:rPr>
                <w:ins w:id="228" w:author="ZAIDOU Mouhammad" w:date="2024-10-19T20:07:00Z"/>
                <w:rFonts w:eastAsia="Times New Roman" w:cstheme="minorHAnsi"/>
                <w:color w:val="000000"/>
                <w:szCs w:val="20"/>
                <w:lang w:val="fr-FR" w:bidi="hi-IN"/>
              </w:rPr>
            </w:pPr>
            <w:ins w:id="229" w:author="ZAIDOU Mouhammad" w:date="2024-10-19T20:07:00Z">
              <w:r w:rsidRPr="008D31E3">
                <w:rPr>
                  <w:rFonts w:eastAsia="Times New Roman" w:cstheme="minorHAnsi"/>
                  <w:color w:val="000000"/>
                  <w:szCs w:val="20"/>
                  <w:lang w:val="fr-FR" w:bidi="hi-IN"/>
                </w:rPr>
                <w:t>3</w:t>
              </w:r>
            </w:ins>
          </w:p>
        </w:tc>
        <w:tc>
          <w:tcPr>
            <w:tcW w:w="426" w:type="pct"/>
          </w:tcPr>
          <w:p w14:paraId="2E3FDAE7" w14:textId="77777777" w:rsidR="004369B7" w:rsidRPr="008D31E3" w:rsidRDefault="004369B7" w:rsidP="004369B7">
            <w:pPr>
              <w:pStyle w:val="ListParagraph1"/>
              <w:rPr>
                <w:ins w:id="230" w:author="ZAIDOU Mouhammad" w:date="2024-10-19T20:07:00Z"/>
                <w:rFonts w:eastAsia="Times New Roman" w:cstheme="minorHAnsi"/>
                <w:color w:val="000000"/>
                <w:szCs w:val="20"/>
                <w:lang w:val="fr-FR" w:bidi="hi-IN"/>
              </w:rPr>
            </w:pPr>
          </w:p>
        </w:tc>
      </w:tr>
      <w:tr w:rsidR="00A7767F" w:rsidRPr="00DC2CD1" w14:paraId="764BA713" w14:textId="77777777" w:rsidTr="00A7767F">
        <w:tblPrEx>
          <w:jc w:val="left"/>
        </w:tblPrEx>
        <w:trPr>
          <w:trHeight w:val="20"/>
        </w:trPr>
        <w:tc>
          <w:tcPr>
            <w:tcW w:w="323" w:type="pct"/>
          </w:tcPr>
          <w:p w14:paraId="67A16826"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231" w:author="ZAIDOU Mouhammad" w:date="2024-10-19T20:08:00Z">
                <w:pPr>
                  <w:pStyle w:val="ListParagraph1"/>
                  <w:numPr>
                    <w:numId w:val="2"/>
                  </w:numPr>
                  <w:spacing w:after="0" w:line="240" w:lineRule="auto"/>
                  <w:ind w:hanging="360"/>
                  <w:jc w:val="center"/>
                </w:pPr>
              </w:pPrChange>
            </w:pPr>
          </w:p>
        </w:tc>
        <w:tc>
          <w:tcPr>
            <w:tcW w:w="1535" w:type="pct"/>
          </w:tcPr>
          <w:p w14:paraId="36256E9E" w14:textId="67DBE1B2" w:rsidR="004369B7" w:rsidRPr="00EC5256" w:rsidRDefault="004369B7" w:rsidP="004369B7">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1056" w:type="pct"/>
          </w:tcPr>
          <w:p w14:paraId="5511840E" w14:textId="7DEDA7B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1C03F311" w14:textId="51439C32"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5E908ED1" w14:textId="72D86AD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val="restart"/>
          </w:tcPr>
          <w:p w14:paraId="6AC3D8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FCEAEA5" w14:textId="77777777" w:rsidTr="00A7767F">
        <w:tblPrEx>
          <w:jc w:val="left"/>
        </w:tblPrEx>
        <w:trPr>
          <w:trHeight w:val="20"/>
        </w:trPr>
        <w:tc>
          <w:tcPr>
            <w:tcW w:w="323" w:type="pct"/>
          </w:tcPr>
          <w:p w14:paraId="1B05E3CB"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232" w:author="ZAIDOU Mouhammad" w:date="2024-10-19T20:08:00Z">
                <w:pPr>
                  <w:pStyle w:val="ListParagraph1"/>
                  <w:numPr>
                    <w:numId w:val="2"/>
                  </w:numPr>
                  <w:spacing w:after="0" w:line="240" w:lineRule="auto"/>
                  <w:ind w:hanging="360"/>
                  <w:jc w:val="center"/>
                </w:pPr>
              </w:pPrChange>
            </w:pPr>
          </w:p>
        </w:tc>
        <w:tc>
          <w:tcPr>
            <w:tcW w:w="1535" w:type="pct"/>
          </w:tcPr>
          <w:p w14:paraId="4C00ABF3" w14:textId="4B19559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1056" w:type="pct"/>
          </w:tcPr>
          <w:p w14:paraId="50D174E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E7D88E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FA8D8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713DB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15EAF26" w14:textId="77777777" w:rsidTr="00A7767F">
        <w:tblPrEx>
          <w:jc w:val="left"/>
        </w:tblPrEx>
        <w:trPr>
          <w:trHeight w:val="243"/>
          <w:ins w:id="233" w:author="ZAIDOU Mouhammad" w:date="2024-10-19T18:45:00Z"/>
        </w:trPr>
        <w:tc>
          <w:tcPr>
            <w:tcW w:w="323" w:type="pct"/>
          </w:tcPr>
          <w:p w14:paraId="7CFA07E1" w14:textId="77777777" w:rsidR="00A7767F" w:rsidRPr="00EC5256" w:rsidRDefault="00A7767F">
            <w:pPr>
              <w:pStyle w:val="ListParagraph1"/>
              <w:numPr>
                <w:ilvl w:val="0"/>
                <w:numId w:val="30"/>
              </w:numPr>
              <w:spacing w:after="0" w:line="240" w:lineRule="auto"/>
              <w:jc w:val="both"/>
              <w:rPr>
                <w:ins w:id="234" w:author="ZAIDOU Mouhammad" w:date="2024-10-19T18:45:00Z"/>
                <w:rFonts w:ascii="Arial" w:hAnsi="Arial" w:cs="Arial"/>
                <w:szCs w:val="20"/>
                <w:lang w:val="fr-FR"/>
              </w:rPr>
              <w:pPrChange w:id="235" w:author="ZAIDOU Mouhammad" w:date="2024-10-19T20:08:00Z">
                <w:pPr>
                  <w:pStyle w:val="ListParagraph1"/>
                  <w:numPr>
                    <w:numId w:val="2"/>
                  </w:numPr>
                  <w:spacing w:after="0" w:line="240" w:lineRule="auto"/>
                  <w:ind w:hanging="360"/>
                  <w:jc w:val="center"/>
                </w:pPr>
              </w:pPrChange>
            </w:pPr>
          </w:p>
        </w:tc>
        <w:tc>
          <w:tcPr>
            <w:tcW w:w="1535" w:type="pct"/>
          </w:tcPr>
          <w:p w14:paraId="1F0D2ECA" w14:textId="0B39B655" w:rsidR="00A7767F" w:rsidRPr="00EC5256" w:rsidRDefault="00A7767F" w:rsidP="00A7767F">
            <w:pPr>
              <w:pStyle w:val="ListParagraph1"/>
              <w:spacing w:after="0" w:line="240" w:lineRule="auto"/>
              <w:ind w:left="0"/>
              <w:rPr>
                <w:ins w:id="236" w:author="ZAIDOU Mouhammad" w:date="2024-10-19T18:45:00Z"/>
                <w:lang w:val="fr-FR"/>
              </w:rPr>
            </w:pPr>
            <w:ins w:id="237" w:author="ZAIDOU Mouhammad" w:date="2024-10-19T18:45:00Z">
              <w:r>
                <w:rPr>
                  <w:lang w:val="fr-FR"/>
                </w:rPr>
                <w:t>Ventouse</w:t>
              </w:r>
            </w:ins>
          </w:p>
        </w:tc>
        <w:tc>
          <w:tcPr>
            <w:tcW w:w="1056" w:type="pct"/>
          </w:tcPr>
          <w:p w14:paraId="57C8AC03" w14:textId="496DD7F3" w:rsidR="00A7767F" w:rsidRPr="00EC5256" w:rsidRDefault="00A7767F" w:rsidP="00A7767F">
            <w:pPr>
              <w:pStyle w:val="ListParagraph1"/>
              <w:ind w:left="0"/>
              <w:jc w:val="center"/>
              <w:rPr>
                <w:ins w:id="238"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87BC482" w14:textId="16025A2D" w:rsidR="00A7767F" w:rsidRPr="00EC5256" w:rsidRDefault="00A7767F" w:rsidP="00A7767F">
            <w:pPr>
              <w:pStyle w:val="ListParagraph1"/>
              <w:ind w:left="0"/>
              <w:jc w:val="center"/>
              <w:rPr>
                <w:ins w:id="239"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F2E8BC3" w14:textId="734A1C1A" w:rsidR="00A7767F" w:rsidRPr="00EC5256" w:rsidRDefault="00A7767F" w:rsidP="00A7767F">
            <w:pPr>
              <w:pStyle w:val="ListParagraph1"/>
              <w:ind w:left="0"/>
              <w:jc w:val="center"/>
              <w:rPr>
                <w:ins w:id="240"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tcPr>
          <w:p w14:paraId="47B49E31" w14:textId="77777777" w:rsidR="00A7767F" w:rsidRPr="00EC5256" w:rsidRDefault="00A7767F" w:rsidP="00A7767F">
            <w:pPr>
              <w:pStyle w:val="ListParagraph1"/>
              <w:rPr>
                <w:ins w:id="241" w:author="ZAIDOU Mouhammad" w:date="2024-10-19T18:45:00Z"/>
                <w:rFonts w:ascii="Arial" w:eastAsia="Times New Roman" w:hAnsi="Arial" w:cs="Arial"/>
                <w:color w:val="000000"/>
                <w:szCs w:val="20"/>
                <w:lang w:val="fr-FR" w:bidi="hi-IN"/>
              </w:rPr>
            </w:pPr>
          </w:p>
        </w:tc>
      </w:tr>
      <w:tr w:rsidR="00A7767F" w:rsidRPr="002D084C" w14:paraId="784910C7" w14:textId="77777777" w:rsidTr="00A7767F">
        <w:tblPrEx>
          <w:jc w:val="left"/>
        </w:tblPrEx>
        <w:trPr>
          <w:trHeight w:val="243"/>
        </w:trPr>
        <w:tc>
          <w:tcPr>
            <w:tcW w:w="323" w:type="pct"/>
          </w:tcPr>
          <w:p w14:paraId="770EBC1A"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2" w:author="ZAIDOU Mouhammad" w:date="2024-10-19T20:08:00Z">
                <w:pPr>
                  <w:pStyle w:val="ListParagraph1"/>
                  <w:numPr>
                    <w:numId w:val="2"/>
                  </w:numPr>
                  <w:spacing w:after="0" w:line="240" w:lineRule="auto"/>
                  <w:ind w:hanging="360"/>
                  <w:jc w:val="center"/>
                </w:pPr>
              </w:pPrChange>
            </w:pPr>
          </w:p>
        </w:tc>
        <w:tc>
          <w:tcPr>
            <w:tcW w:w="1535" w:type="pct"/>
          </w:tcPr>
          <w:p w14:paraId="0B5336F9" w14:textId="58ADF61E"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1056" w:type="pct"/>
          </w:tcPr>
          <w:p w14:paraId="127095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435343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81FF60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val="restart"/>
          </w:tcPr>
          <w:p w14:paraId="4D2DFCD3"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04B5" w14:textId="77777777" w:rsidTr="00A7767F">
        <w:trPr>
          <w:trHeight w:val="243"/>
          <w:jc w:val="center"/>
        </w:trPr>
        <w:tc>
          <w:tcPr>
            <w:tcW w:w="323" w:type="pct"/>
          </w:tcPr>
          <w:p w14:paraId="2615923D"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3" w:author="ZAIDOU Mouhammad" w:date="2024-10-19T20:08:00Z">
                <w:pPr>
                  <w:pStyle w:val="ListParagraph1"/>
                  <w:numPr>
                    <w:numId w:val="2"/>
                  </w:numPr>
                  <w:spacing w:after="0" w:line="240" w:lineRule="auto"/>
                  <w:ind w:hanging="360"/>
                  <w:jc w:val="center"/>
                </w:pPr>
              </w:pPrChange>
            </w:pPr>
          </w:p>
        </w:tc>
        <w:tc>
          <w:tcPr>
            <w:tcW w:w="1535" w:type="pct"/>
          </w:tcPr>
          <w:p w14:paraId="2497F006" w14:textId="0FCC0D6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Plateau réniforme (Haricots)</w:t>
            </w:r>
          </w:p>
        </w:tc>
        <w:tc>
          <w:tcPr>
            <w:tcW w:w="1056" w:type="pct"/>
          </w:tcPr>
          <w:p w14:paraId="73DFE30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F1677DC" w14:textId="036AA648"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4C0122C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2A0809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EC61AA" w14:textId="77777777" w:rsidTr="00A7767F">
        <w:trPr>
          <w:trHeight w:val="243"/>
          <w:jc w:val="center"/>
        </w:trPr>
        <w:tc>
          <w:tcPr>
            <w:tcW w:w="323" w:type="pct"/>
          </w:tcPr>
          <w:p w14:paraId="04CE58EB"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4" w:author="ZAIDOU Mouhammad" w:date="2024-10-19T20:08:00Z">
                <w:pPr>
                  <w:pStyle w:val="ListParagraph1"/>
                  <w:numPr>
                    <w:numId w:val="2"/>
                  </w:numPr>
                  <w:spacing w:after="0" w:line="240" w:lineRule="auto"/>
                  <w:ind w:hanging="360"/>
                  <w:jc w:val="center"/>
                </w:pPr>
              </w:pPrChange>
            </w:pPr>
          </w:p>
        </w:tc>
        <w:tc>
          <w:tcPr>
            <w:tcW w:w="1535" w:type="pct"/>
          </w:tcPr>
          <w:p w14:paraId="7B35D595" w14:textId="4D4EB7AD"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Seringue et canule AMIU (Aspiration manuelle intra-utérine)                       </w:t>
            </w:r>
          </w:p>
        </w:tc>
        <w:tc>
          <w:tcPr>
            <w:tcW w:w="1056" w:type="pct"/>
          </w:tcPr>
          <w:p w14:paraId="5B4FA76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9D5A7AF" w14:textId="2D79C12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8E9DD2"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E49526F"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D87F136" w14:textId="77777777" w:rsidTr="00A7767F">
        <w:tblPrEx>
          <w:jc w:val="left"/>
        </w:tblPrEx>
        <w:trPr>
          <w:trHeight w:val="243"/>
        </w:trPr>
        <w:tc>
          <w:tcPr>
            <w:tcW w:w="323" w:type="pct"/>
          </w:tcPr>
          <w:p w14:paraId="7BA1EF3B"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5" w:author="ZAIDOU Mouhammad" w:date="2024-10-19T20:08:00Z">
                <w:pPr>
                  <w:pStyle w:val="ListParagraph1"/>
                  <w:numPr>
                    <w:numId w:val="2"/>
                  </w:numPr>
                  <w:spacing w:after="0" w:line="240" w:lineRule="auto"/>
                  <w:ind w:hanging="360"/>
                  <w:jc w:val="center"/>
                </w:pPr>
              </w:pPrChange>
            </w:pPr>
          </w:p>
        </w:tc>
        <w:tc>
          <w:tcPr>
            <w:tcW w:w="1535" w:type="pct"/>
          </w:tcPr>
          <w:p w14:paraId="0E639429" w14:textId="71399B58" w:rsidR="00A7767F" w:rsidRPr="00EC5256" w:rsidRDefault="00A7767F" w:rsidP="00A7767F">
            <w:pPr>
              <w:pStyle w:val="ListParagraph1"/>
              <w:spacing w:after="0" w:line="240" w:lineRule="auto"/>
              <w:ind w:left="0"/>
              <w:rPr>
                <w:lang w:val="fr-FR"/>
              </w:rPr>
            </w:pPr>
            <w:proofErr w:type="spellStart"/>
            <w:ins w:id="246" w:author="ZAIDOU Mouhammad" w:date="2024-10-19T18:36:00Z">
              <w:r>
                <w:rPr>
                  <w:lang w:val="fr-FR"/>
                </w:rPr>
                <w:t>Sthétoscope</w:t>
              </w:r>
              <w:proofErr w:type="spellEnd"/>
              <w:r>
                <w:rPr>
                  <w:lang w:val="fr-FR"/>
                </w:rPr>
                <w:t xml:space="preserve"> Pinard</w:t>
              </w:r>
            </w:ins>
            <w:del w:id="247" w:author="ZAIDOU Mouhammad" w:date="2024-10-19T18:36:00Z">
              <w:r w:rsidDel="004565CD">
                <w:rPr>
                  <w:lang w:val="fr-FR"/>
                </w:rPr>
                <w:delText>Sthétoscope Pinard</w:delText>
              </w:r>
            </w:del>
          </w:p>
        </w:tc>
        <w:tc>
          <w:tcPr>
            <w:tcW w:w="1056" w:type="pct"/>
          </w:tcPr>
          <w:p w14:paraId="1D37A7C3"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748" w:type="pct"/>
          </w:tcPr>
          <w:p w14:paraId="7B2BA686"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54A055D8"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426" w:type="pct"/>
            <w:vMerge/>
          </w:tcPr>
          <w:p w14:paraId="260A205A"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7720AE2" w14:textId="77777777" w:rsidTr="00A7767F">
        <w:tblPrEx>
          <w:jc w:val="left"/>
        </w:tblPrEx>
        <w:trPr>
          <w:trHeight w:val="243"/>
        </w:trPr>
        <w:tc>
          <w:tcPr>
            <w:tcW w:w="323" w:type="pct"/>
          </w:tcPr>
          <w:p w14:paraId="41619715"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8" w:author="ZAIDOU Mouhammad" w:date="2024-10-19T20:08:00Z">
                <w:pPr>
                  <w:pStyle w:val="ListParagraph1"/>
                  <w:numPr>
                    <w:numId w:val="2"/>
                  </w:numPr>
                  <w:spacing w:after="0" w:line="240" w:lineRule="auto"/>
                  <w:ind w:hanging="360"/>
                  <w:jc w:val="center"/>
                </w:pPr>
              </w:pPrChange>
            </w:pPr>
          </w:p>
        </w:tc>
        <w:tc>
          <w:tcPr>
            <w:tcW w:w="1535" w:type="pct"/>
          </w:tcPr>
          <w:p w14:paraId="57EDCEA1" w14:textId="2B3DB07A" w:rsidR="00A7767F" w:rsidRPr="00EC5256" w:rsidRDefault="00A7767F" w:rsidP="00A7767F">
            <w:pPr>
              <w:pStyle w:val="ListParagraph1"/>
              <w:spacing w:after="0" w:line="240" w:lineRule="auto"/>
              <w:ind w:left="0"/>
              <w:rPr>
                <w:lang w:val="fr-FR"/>
              </w:rPr>
            </w:pPr>
            <w:r w:rsidRPr="00EC5256">
              <w:rPr>
                <w:lang w:val="fr-FR"/>
              </w:rPr>
              <w:t>Fœtoscope/Doppler</w:t>
            </w:r>
          </w:p>
        </w:tc>
        <w:tc>
          <w:tcPr>
            <w:tcW w:w="1056" w:type="pct"/>
          </w:tcPr>
          <w:p w14:paraId="591CD3B3" w14:textId="05012FC9"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41F2525E" w14:textId="5A058F9C"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084EBFE9" w14:textId="1B3A989E"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tcPr>
          <w:p w14:paraId="5025065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CBA1" w14:textId="77777777" w:rsidTr="00A7767F">
        <w:tblPrEx>
          <w:jc w:val="left"/>
        </w:tblPrEx>
        <w:trPr>
          <w:trHeight w:val="243"/>
        </w:trPr>
        <w:tc>
          <w:tcPr>
            <w:tcW w:w="323" w:type="pct"/>
          </w:tcPr>
          <w:p w14:paraId="306B7B78"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9" w:author="ZAIDOU Mouhammad" w:date="2024-10-19T20:08:00Z">
                <w:pPr>
                  <w:pStyle w:val="ListParagraph1"/>
                  <w:numPr>
                    <w:numId w:val="2"/>
                  </w:numPr>
                  <w:spacing w:after="0" w:line="240" w:lineRule="auto"/>
                  <w:ind w:hanging="360"/>
                  <w:jc w:val="center"/>
                </w:pPr>
              </w:pPrChange>
            </w:pPr>
          </w:p>
        </w:tc>
        <w:tc>
          <w:tcPr>
            <w:tcW w:w="1535" w:type="pct"/>
          </w:tcPr>
          <w:p w14:paraId="266C73BA" w14:textId="11D4B6C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Tambour                               </w:t>
            </w:r>
          </w:p>
        </w:tc>
        <w:tc>
          <w:tcPr>
            <w:tcW w:w="1056" w:type="pct"/>
          </w:tcPr>
          <w:p w14:paraId="29A064D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9493D6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9C5AC8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F797B0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05AFB8DA" w14:textId="77777777" w:rsidTr="00A7767F">
        <w:trPr>
          <w:trHeight w:val="243"/>
          <w:jc w:val="center"/>
        </w:trPr>
        <w:tc>
          <w:tcPr>
            <w:tcW w:w="323" w:type="pct"/>
          </w:tcPr>
          <w:p w14:paraId="229DC4A5"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0" w:author="ZAIDOU Mouhammad" w:date="2024-10-19T20:08:00Z">
                <w:pPr>
                  <w:pStyle w:val="ListParagraph1"/>
                  <w:numPr>
                    <w:numId w:val="2"/>
                  </w:numPr>
                  <w:spacing w:after="0" w:line="240" w:lineRule="auto"/>
                  <w:ind w:hanging="360"/>
                  <w:jc w:val="center"/>
                </w:pPr>
              </w:pPrChange>
            </w:pPr>
          </w:p>
        </w:tc>
        <w:tc>
          <w:tcPr>
            <w:tcW w:w="1535" w:type="pct"/>
          </w:tcPr>
          <w:p w14:paraId="198DA9A9" w14:textId="05554744"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1056" w:type="pct"/>
          </w:tcPr>
          <w:p w14:paraId="6AB2895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E4AC8DB" w14:textId="0B580A08"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60870F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CE3AEA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8C9E132" w14:textId="77777777" w:rsidTr="00A7767F">
        <w:trPr>
          <w:trHeight w:val="243"/>
          <w:jc w:val="center"/>
        </w:trPr>
        <w:tc>
          <w:tcPr>
            <w:tcW w:w="323" w:type="pct"/>
          </w:tcPr>
          <w:p w14:paraId="41532C8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1" w:author="ZAIDOU Mouhammad" w:date="2024-10-19T20:08:00Z">
                <w:pPr>
                  <w:pStyle w:val="ListParagraph1"/>
                  <w:numPr>
                    <w:numId w:val="2"/>
                  </w:numPr>
                  <w:spacing w:after="0" w:line="240" w:lineRule="auto"/>
                  <w:ind w:hanging="360"/>
                  <w:jc w:val="center"/>
                </w:pPr>
              </w:pPrChange>
            </w:pPr>
          </w:p>
        </w:tc>
        <w:tc>
          <w:tcPr>
            <w:tcW w:w="1535" w:type="pct"/>
          </w:tcPr>
          <w:p w14:paraId="2EE1279E" w14:textId="79008DD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1056" w:type="pct"/>
          </w:tcPr>
          <w:p w14:paraId="0EB99EA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02096197" w14:textId="562DAEA2"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3CF1924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A8699E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6522528" w14:textId="77777777" w:rsidTr="00A7767F">
        <w:trPr>
          <w:trHeight w:val="243"/>
          <w:jc w:val="center"/>
        </w:trPr>
        <w:tc>
          <w:tcPr>
            <w:tcW w:w="323" w:type="pct"/>
          </w:tcPr>
          <w:p w14:paraId="33D10532"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2" w:author="ZAIDOU Mouhammad" w:date="2024-10-19T20:08:00Z">
                <w:pPr>
                  <w:pStyle w:val="ListParagraph1"/>
                  <w:numPr>
                    <w:numId w:val="2"/>
                  </w:numPr>
                  <w:spacing w:after="0" w:line="240" w:lineRule="auto"/>
                  <w:ind w:hanging="360"/>
                  <w:jc w:val="center"/>
                </w:pPr>
              </w:pPrChange>
            </w:pPr>
          </w:p>
        </w:tc>
        <w:tc>
          <w:tcPr>
            <w:tcW w:w="1535" w:type="pct"/>
          </w:tcPr>
          <w:p w14:paraId="74C11452" w14:textId="427C52D6"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Clamp de Bar                                 </w:t>
            </w:r>
          </w:p>
        </w:tc>
        <w:tc>
          <w:tcPr>
            <w:tcW w:w="1056" w:type="pct"/>
          </w:tcPr>
          <w:p w14:paraId="2E3580B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59851FC" w14:textId="257B61C0"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4F8E186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94AD17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2F53AA7" w14:textId="77777777" w:rsidTr="00A7767F">
        <w:trPr>
          <w:trHeight w:val="243"/>
          <w:jc w:val="center"/>
        </w:trPr>
        <w:tc>
          <w:tcPr>
            <w:tcW w:w="323" w:type="pct"/>
          </w:tcPr>
          <w:p w14:paraId="78685D73"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3" w:author="ZAIDOU Mouhammad" w:date="2024-10-19T20:08:00Z">
                <w:pPr>
                  <w:pStyle w:val="ListParagraph1"/>
                  <w:numPr>
                    <w:numId w:val="2"/>
                  </w:numPr>
                  <w:spacing w:after="0" w:line="240" w:lineRule="auto"/>
                  <w:ind w:hanging="360"/>
                  <w:jc w:val="center"/>
                </w:pPr>
              </w:pPrChange>
            </w:pPr>
          </w:p>
        </w:tc>
        <w:tc>
          <w:tcPr>
            <w:tcW w:w="1535" w:type="pct"/>
          </w:tcPr>
          <w:p w14:paraId="56D5F086" w14:textId="52096971"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1056" w:type="pct"/>
          </w:tcPr>
          <w:p w14:paraId="6879264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ABF988B" w14:textId="62EB8AA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734BB8E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B02514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7B788BE1" w14:textId="77777777" w:rsidTr="00A7767F">
        <w:trPr>
          <w:trHeight w:val="243"/>
          <w:jc w:val="center"/>
        </w:trPr>
        <w:tc>
          <w:tcPr>
            <w:tcW w:w="323" w:type="pct"/>
          </w:tcPr>
          <w:p w14:paraId="74D81067"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4" w:author="ZAIDOU Mouhammad" w:date="2024-10-19T20:08:00Z">
                <w:pPr>
                  <w:pStyle w:val="ListParagraph1"/>
                  <w:numPr>
                    <w:numId w:val="2"/>
                  </w:numPr>
                  <w:spacing w:after="0" w:line="240" w:lineRule="auto"/>
                  <w:ind w:hanging="360"/>
                  <w:jc w:val="center"/>
                </w:pPr>
              </w:pPrChange>
            </w:pPr>
          </w:p>
        </w:tc>
        <w:tc>
          <w:tcPr>
            <w:tcW w:w="1535" w:type="pct"/>
          </w:tcPr>
          <w:p w14:paraId="1FFA234D" w14:textId="17114D8B"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1056" w:type="pct"/>
          </w:tcPr>
          <w:p w14:paraId="5A28F964"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0F468E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69AE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069874E"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1FD87A57" w14:textId="77777777" w:rsidTr="00A7767F">
        <w:trPr>
          <w:trHeight w:val="243"/>
          <w:jc w:val="center"/>
        </w:trPr>
        <w:tc>
          <w:tcPr>
            <w:tcW w:w="323" w:type="pct"/>
          </w:tcPr>
          <w:p w14:paraId="5A9B410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5" w:author="ZAIDOU Mouhammad" w:date="2024-10-19T20:08:00Z">
                <w:pPr>
                  <w:pStyle w:val="ListParagraph1"/>
                  <w:numPr>
                    <w:numId w:val="2"/>
                  </w:numPr>
                  <w:spacing w:after="0" w:line="240" w:lineRule="auto"/>
                  <w:ind w:hanging="360"/>
                  <w:jc w:val="center"/>
                </w:pPr>
              </w:pPrChange>
            </w:pPr>
          </w:p>
        </w:tc>
        <w:tc>
          <w:tcPr>
            <w:tcW w:w="1535" w:type="pct"/>
          </w:tcPr>
          <w:p w14:paraId="111B9BEB" w14:textId="44AACFB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Sonde urinaire                             </w:t>
            </w:r>
          </w:p>
        </w:tc>
        <w:tc>
          <w:tcPr>
            <w:tcW w:w="1056" w:type="pct"/>
          </w:tcPr>
          <w:p w14:paraId="6B39341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C8FB577"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3153C0"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F66A518"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592BAF92" w14:textId="77777777" w:rsidTr="00A7767F">
        <w:trPr>
          <w:trHeight w:val="243"/>
          <w:jc w:val="center"/>
        </w:trPr>
        <w:tc>
          <w:tcPr>
            <w:tcW w:w="323" w:type="pct"/>
          </w:tcPr>
          <w:p w14:paraId="4EDA1DC4"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6" w:author="ZAIDOU Mouhammad" w:date="2024-10-19T20:08:00Z">
                <w:pPr>
                  <w:pStyle w:val="ListParagraph1"/>
                  <w:numPr>
                    <w:numId w:val="2"/>
                  </w:numPr>
                  <w:spacing w:after="0" w:line="240" w:lineRule="auto"/>
                  <w:ind w:hanging="360"/>
                  <w:jc w:val="center"/>
                </w:pPr>
              </w:pPrChange>
            </w:pPr>
          </w:p>
        </w:tc>
        <w:tc>
          <w:tcPr>
            <w:tcW w:w="1535" w:type="pct"/>
          </w:tcPr>
          <w:p w14:paraId="20B4D0F5" w14:textId="5F18632C"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1056" w:type="pct"/>
          </w:tcPr>
          <w:p w14:paraId="53C0F7E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2CF456C1" w14:textId="14266C4B"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B0F62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3E0911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5452EA" w14:textId="77777777" w:rsidTr="00A7767F">
        <w:tblPrEx>
          <w:jc w:val="left"/>
        </w:tblPrEx>
        <w:trPr>
          <w:trHeight w:val="243"/>
        </w:trPr>
        <w:tc>
          <w:tcPr>
            <w:tcW w:w="323" w:type="pct"/>
          </w:tcPr>
          <w:p w14:paraId="7BFB4A0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7" w:author="ZAIDOU Mouhammad" w:date="2024-10-19T20:08:00Z">
                <w:pPr>
                  <w:pStyle w:val="ListParagraph1"/>
                  <w:numPr>
                    <w:numId w:val="2"/>
                  </w:numPr>
                  <w:spacing w:after="0" w:line="240" w:lineRule="auto"/>
                  <w:ind w:hanging="360"/>
                  <w:jc w:val="center"/>
                </w:pPr>
              </w:pPrChange>
            </w:pPr>
          </w:p>
        </w:tc>
        <w:tc>
          <w:tcPr>
            <w:tcW w:w="1535" w:type="pct"/>
          </w:tcPr>
          <w:p w14:paraId="7254E901" w14:textId="5DCEC659"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1056" w:type="pct"/>
          </w:tcPr>
          <w:p w14:paraId="3E7BB72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2B2F6E9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5B2CC5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755B02C"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66247F" w:rsidRPr="002D084C" w14:paraId="475CE504" w14:textId="77777777" w:rsidTr="00F912CC">
        <w:tblPrEx>
          <w:jc w:val="left"/>
        </w:tblPrEx>
        <w:trPr>
          <w:trHeight w:val="243"/>
        </w:trPr>
        <w:tc>
          <w:tcPr>
            <w:tcW w:w="323" w:type="pct"/>
          </w:tcPr>
          <w:p w14:paraId="66FDA70F"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258" w:author="ZAIDOU Mouhammad" w:date="2024-10-19T20:08:00Z">
                <w:pPr>
                  <w:pStyle w:val="ListParagraph1"/>
                  <w:numPr>
                    <w:numId w:val="2"/>
                  </w:numPr>
                  <w:spacing w:after="0" w:line="240" w:lineRule="auto"/>
                  <w:ind w:hanging="360"/>
                  <w:jc w:val="center"/>
                </w:pPr>
              </w:pPrChange>
            </w:pPr>
          </w:p>
        </w:tc>
        <w:tc>
          <w:tcPr>
            <w:tcW w:w="1535" w:type="pct"/>
            <w:vAlign w:val="bottom"/>
          </w:tcPr>
          <w:p w14:paraId="2BFED24D" w14:textId="3C5E76D0" w:rsidR="0066247F" w:rsidRPr="00EC5256" w:rsidRDefault="0066247F" w:rsidP="0066247F">
            <w:pPr>
              <w:pStyle w:val="ListParagraph1"/>
              <w:spacing w:after="0" w:line="240" w:lineRule="auto"/>
              <w:ind w:left="0"/>
              <w:rPr>
                <w:rFonts w:ascii="Arial" w:hAnsi="Arial" w:cs="Arial"/>
                <w:szCs w:val="20"/>
                <w:lang w:val="fr-FR"/>
              </w:rPr>
            </w:pPr>
            <w:ins w:id="259" w:author="ZAIDOU Mouhammad" w:date="2024-10-26T14:11:00Z">
              <w:r>
                <w:rPr>
                  <w:rFonts w:ascii="Calibri" w:hAnsi="Calibri" w:cs="Calibri"/>
                  <w:color w:val="000000"/>
                  <w:sz w:val="22"/>
                </w:rPr>
                <w:t>Kit de suture  (</w:t>
              </w:r>
              <w:proofErr w:type="spellStart"/>
              <w:r>
                <w:rPr>
                  <w:rFonts w:ascii="Calibri" w:hAnsi="Calibri" w:cs="Calibri"/>
                  <w:color w:val="000000"/>
                  <w:sz w:val="22"/>
                </w:rPr>
                <w:t>pince</w:t>
              </w:r>
              <w:proofErr w:type="spellEnd"/>
              <w:r>
                <w:rPr>
                  <w:rFonts w:ascii="Calibri" w:hAnsi="Calibri" w:cs="Calibri"/>
                  <w:color w:val="000000"/>
                  <w:sz w:val="22"/>
                </w:rPr>
                <w:t>)</w:t>
              </w:r>
            </w:ins>
            <w:del w:id="260" w:author="ZAIDOU Mouhammad" w:date="2024-10-26T14:11:00Z">
              <w:r w:rsidDel="0074756F">
                <w:rPr>
                  <w:rFonts w:ascii="Calibri" w:hAnsi="Calibri" w:cs="Calibri"/>
                  <w:color w:val="000000"/>
                  <w:sz w:val="22"/>
                </w:rPr>
                <w:delText>Kit de suture  (pince)</w:delText>
              </w:r>
            </w:del>
          </w:p>
        </w:tc>
        <w:tc>
          <w:tcPr>
            <w:tcW w:w="1056" w:type="pct"/>
          </w:tcPr>
          <w:p w14:paraId="69D6A45E" w14:textId="3165897A" w:rsidR="0066247F" w:rsidRPr="00EC5256" w:rsidRDefault="0066247F" w:rsidP="0066247F">
            <w:pPr>
              <w:pStyle w:val="ListParagraph1"/>
              <w:ind w:left="0"/>
              <w:jc w:val="center"/>
              <w:rPr>
                <w:rFonts w:ascii="Arial" w:eastAsia="Times New Roman" w:hAnsi="Arial" w:cs="Arial"/>
                <w:color w:val="000000"/>
                <w:szCs w:val="20"/>
                <w:lang w:val="fr-FR" w:bidi="hi-IN"/>
              </w:rPr>
            </w:pPr>
            <w:ins w:id="261" w:author="ZAIDOU Mouhammad" w:date="2024-10-26T14:11:00Z">
              <w:r w:rsidRPr="00EC5256">
                <w:rPr>
                  <w:rFonts w:ascii="Arial" w:eastAsia="Times New Roman" w:hAnsi="Arial" w:cs="Arial"/>
                  <w:color w:val="000000"/>
                  <w:szCs w:val="20"/>
                  <w:lang w:val="fr-FR" w:bidi="hi-IN"/>
                </w:rPr>
                <w:t>1</w:t>
              </w:r>
            </w:ins>
            <w:del w:id="262"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6A6CA687" w14:textId="096E8B87" w:rsidR="0066247F" w:rsidRPr="00EC5256" w:rsidRDefault="0066247F" w:rsidP="0066247F">
            <w:pPr>
              <w:pStyle w:val="ListParagraph1"/>
              <w:ind w:left="0"/>
              <w:jc w:val="center"/>
              <w:rPr>
                <w:rFonts w:ascii="Arial" w:eastAsia="Times New Roman" w:hAnsi="Arial" w:cs="Arial"/>
                <w:color w:val="000000"/>
                <w:szCs w:val="20"/>
                <w:lang w:val="fr-FR" w:bidi="hi-IN"/>
              </w:rPr>
            </w:pPr>
            <w:ins w:id="263" w:author="ZAIDOU Mouhammad" w:date="2024-10-26T14:11:00Z">
              <w:r w:rsidRPr="00EC5256">
                <w:rPr>
                  <w:rFonts w:ascii="Arial" w:eastAsia="Times New Roman" w:hAnsi="Arial" w:cs="Arial"/>
                  <w:color w:val="000000"/>
                  <w:szCs w:val="20"/>
                  <w:lang w:val="fr-FR" w:bidi="hi-IN"/>
                </w:rPr>
                <w:t>2</w:t>
              </w:r>
            </w:ins>
            <w:del w:id="264"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653D76F6" w14:textId="1453A7CA" w:rsidR="0066247F" w:rsidRPr="00EC5256" w:rsidRDefault="0066247F" w:rsidP="0066247F">
            <w:pPr>
              <w:pStyle w:val="ListParagraph1"/>
              <w:ind w:left="0"/>
              <w:jc w:val="center"/>
              <w:rPr>
                <w:rFonts w:ascii="Arial" w:eastAsia="Times New Roman" w:hAnsi="Arial" w:cs="Arial"/>
                <w:color w:val="000000"/>
                <w:szCs w:val="20"/>
                <w:lang w:val="fr-FR" w:bidi="hi-IN"/>
              </w:rPr>
            </w:pPr>
            <w:ins w:id="265" w:author="ZAIDOU Mouhammad" w:date="2024-10-26T14:11:00Z">
              <w:r w:rsidRPr="00EC5256">
                <w:rPr>
                  <w:rFonts w:ascii="Arial" w:eastAsia="Times New Roman" w:hAnsi="Arial" w:cs="Arial"/>
                  <w:color w:val="000000"/>
                  <w:szCs w:val="20"/>
                  <w:lang w:val="fr-FR" w:bidi="hi-IN"/>
                </w:rPr>
                <w:t>3</w:t>
              </w:r>
            </w:ins>
            <w:del w:id="266"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0209A7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B20BB7" w14:textId="77777777" w:rsidTr="00F912CC">
        <w:tblPrEx>
          <w:jc w:val="left"/>
        </w:tblPrEx>
        <w:trPr>
          <w:trHeight w:val="243"/>
        </w:trPr>
        <w:tc>
          <w:tcPr>
            <w:tcW w:w="323" w:type="pct"/>
          </w:tcPr>
          <w:p w14:paraId="1731C162"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6AD48266" w14:textId="2F9DD20A" w:rsidR="0066247F" w:rsidRPr="00EC5256" w:rsidRDefault="0066247F" w:rsidP="0066247F">
            <w:pPr>
              <w:pStyle w:val="ListParagraph1"/>
              <w:spacing w:after="0" w:line="240" w:lineRule="auto"/>
              <w:ind w:left="0"/>
              <w:rPr>
                <w:lang w:val="fr-FR"/>
              </w:rPr>
            </w:pPr>
            <w:ins w:id="267" w:author="ZAIDOU Mouhammad" w:date="2024-10-26T14:11:00Z">
              <w:r w:rsidRPr="00D43F9E">
                <w:rPr>
                  <w:rFonts w:ascii="Calibri" w:hAnsi="Calibri" w:cs="Calibri"/>
                  <w:color w:val="000000"/>
                  <w:sz w:val="22"/>
                  <w:lang w:val="fr-SN"/>
                </w:rPr>
                <w:t>Kit de suture  (porte aiguille)</w:t>
              </w:r>
            </w:ins>
            <w:del w:id="268" w:author="ZAIDOU Mouhammad" w:date="2024-10-26T14:11:00Z">
              <w:r w:rsidRPr="00D43F9E" w:rsidDel="0074756F">
                <w:rPr>
                  <w:rFonts w:ascii="Calibri" w:hAnsi="Calibri" w:cs="Calibri"/>
                  <w:color w:val="000000"/>
                  <w:sz w:val="22"/>
                  <w:lang w:val="fr-SN"/>
                </w:rPr>
                <w:delText>Kit de suture  (porte aiguille)</w:delText>
              </w:r>
            </w:del>
          </w:p>
        </w:tc>
        <w:tc>
          <w:tcPr>
            <w:tcW w:w="1056" w:type="pct"/>
          </w:tcPr>
          <w:p w14:paraId="759B6CED" w14:textId="219117E5" w:rsidR="0066247F" w:rsidRPr="00EC5256" w:rsidRDefault="0066247F" w:rsidP="0066247F">
            <w:pPr>
              <w:pStyle w:val="ListParagraph1"/>
              <w:ind w:left="0"/>
              <w:jc w:val="center"/>
              <w:rPr>
                <w:rFonts w:ascii="Arial" w:eastAsia="Times New Roman" w:hAnsi="Arial" w:cs="Arial"/>
                <w:color w:val="000000"/>
                <w:szCs w:val="20"/>
                <w:lang w:val="fr-FR" w:bidi="hi-IN"/>
              </w:rPr>
            </w:pPr>
            <w:ins w:id="269" w:author="ZAIDOU Mouhammad" w:date="2024-10-26T14:11:00Z">
              <w:r w:rsidRPr="00EC5256">
                <w:rPr>
                  <w:rFonts w:ascii="Arial" w:eastAsia="Times New Roman" w:hAnsi="Arial" w:cs="Arial"/>
                  <w:color w:val="000000"/>
                  <w:szCs w:val="20"/>
                  <w:lang w:val="fr-FR" w:bidi="hi-IN"/>
                </w:rPr>
                <w:t>1</w:t>
              </w:r>
            </w:ins>
            <w:del w:id="270"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66AEB343" w14:textId="1B174DFF" w:rsidR="0066247F" w:rsidRPr="00EC5256" w:rsidRDefault="0066247F" w:rsidP="0066247F">
            <w:pPr>
              <w:pStyle w:val="ListParagraph1"/>
              <w:ind w:left="0"/>
              <w:jc w:val="center"/>
              <w:rPr>
                <w:rFonts w:ascii="Arial" w:eastAsia="Times New Roman" w:hAnsi="Arial" w:cs="Arial"/>
                <w:color w:val="000000"/>
                <w:szCs w:val="20"/>
                <w:lang w:val="fr-FR" w:bidi="hi-IN"/>
              </w:rPr>
            </w:pPr>
            <w:ins w:id="271" w:author="ZAIDOU Mouhammad" w:date="2024-10-26T14:11:00Z">
              <w:r w:rsidRPr="00EC5256">
                <w:rPr>
                  <w:rFonts w:ascii="Arial" w:eastAsia="Times New Roman" w:hAnsi="Arial" w:cs="Arial"/>
                  <w:color w:val="000000"/>
                  <w:szCs w:val="20"/>
                  <w:lang w:val="fr-FR" w:bidi="hi-IN"/>
                </w:rPr>
                <w:t>2</w:t>
              </w:r>
            </w:ins>
            <w:del w:id="272"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571FF239" w14:textId="7BD1AEC4" w:rsidR="0066247F" w:rsidRPr="00EC5256" w:rsidRDefault="0066247F" w:rsidP="0066247F">
            <w:pPr>
              <w:pStyle w:val="ListParagraph1"/>
              <w:ind w:left="0"/>
              <w:jc w:val="center"/>
              <w:rPr>
                <w:rFonts w:ascii="Arial" w:eastAsia="Times New Roman" w:hAnsi="Arial" w:cs="Arial"/>
                <w:color w:val="000000"/>
                <w:szCs w:val="20"/>
                <w:lang w:val="fr-FR" w:bidi="hi-IN"/>
              </w:rPr>
            </w:pPr>
            <w:ins w:id="273" w:author="ZAIDOU Mouhammad" w:date="2024-10-26T14:11:00Z">
              <w:r w:rsidRPr="00EC5256">
                <w:rPr>
                  <w:rFonts w:ascii="Arial" w:eastAsia="Times New Roman" w:hAnsi="Arial" w:cs="Arial"/>
                  <w:color w:val="000000"/>
                  <w:szCs w:val="20"/>
                  <w:lang w:val="fr-FR" w:bidi="hi-IN"/>
                </w:rPr>
                <w:t>3</w:t>
              </w:r>
            </w:ins>
            <w:del w:id="274"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F9C493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D437DC" w14:textId="77777777" w:rsidTr="00F912CC">
        <w:tblPrEx>
          <w:jc w:val="left"/>
        </w:tblPrEx>
        <w:trPr>
          <w:trHeight w:val="243"/>
        </w:trPr>
        <w:tc>
          <w:tcPr>
            <w:tcW w:w="323" w:type="pct"/>
          </w:tcPr>
          <w:p w14:paraId="110DC748"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8A2C2A3" w14:textId="1B3C8253" w:rsidR="0066247F" w:rsidRPr="00EC5256" w:rsidRDefault="0066247F" w:rsidP="0066247F">
            <w:pPr>
              <w:pStyle w:val="ListParagraph1"/>
              <w:spacing w:after="0" w:line="240" w:lineRule="auto"/>
              <w:ind w:left="0"/>
              <w:rPr>
                <w:lang w:val="fr-FR"/>
              </w:rPr>
            </w:pPr>
            <w:ins w:id="275" w:author="ZAIDOU Mouhammad" w:date="2024-10-26T14:11:00Z">
              <w:r>
                <w:rPr>
                  <w:rFonts w:ascii="Calibri" w:hAnsi="Calibri" w:cs="Calibri"/>
                  <w:color w:val="000000"/>
                  <w:sz w:val="22"/>
                </w:rPr>
                <w:t>Kit de suture  (ciseaux)</w:t>
              </w:r>
            </w:ins>
            <w:del w:id="276" w:author="ZAIDOU Mouhammad" w:date="2024-10-26T14:11:00Z">
              <w:r w:rsidDel="0074756F">
                <w:rPr>
                  <w:rFonts w:ascii="Calibri" w:hAnsi="Calibri" w:cs="Calibri"/>
                  <w:color w:val="000000"/>
                  <w:sz w:val="22"/>
                </w:rPr>
                <w:delText>Kit de suture  (ciseaux)</w:delText>
              </w:r>
            </w:del>
          </w:p>
        </w:tc>
        <w:tc>
          <w:tcPr>
            <w:tcW w:w="1056" w:type="pct"/>
          </w:tcPr>
          <w:p w14:paraId="7711CADE" w14:textId="3B08DA41" w:rsidR="0066247F" w:rsidRPr="00EC5256" w:rsidRDefault="0066247F" w:rsidP="0066247F">
            <w:pPr>
              <w:pStyle w:val="ListParagraph1"/>
              <w:ind w:left="0"/>
              <w:jc w:val="center"/>
              <w:rPr>
                <w:rFonts w:ascii="Arial" w:eastAsia="Times New Roman" w:hAnsi="Arial" w:cs="Arial"/>
                <w:color w:val="000000"/>
                <w:szCs w:val="20"/>
                <w:lang w:val="fr-FR" w:bidi="hi-IN"/>
              </w:rPr>
            </w:pPr>
            <w:ins w:id="277" w:author="ZAIDOU Mouhammad" w:date="2024-10-26T14:11:00Z">
              <w:r w:rsidRPr="00EC5256">
                <w:rPr>
                  <w:rFonts w:ascii="Arial" w:eastAsia="Times New Roman" w:hAnsi="Arial" w:cs="Arial"/>
                  <w:color w:val="000000"/>
                  <w:szCs w:val="20"/>
                  <w:lang w:val="fr-FR" w:bidi="hi-IN"/>
                </w:rPr>
                <w:t>1</w:t>
              </w:r>
            </w:ins>
            <w:del w:id="278"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00A096D2" w14:textId="5700E909" w:rsidR="0066247F" w:rsidRPr="00EC5256" w:rsidRDefault="0066247F" w:rsidP="0066247F">
            <w:pPr>
              <w:pStyle w:val="ListParagraph1"/>
              <w:ind w:left="0"/>
              <w:jc w:val="center"/>
              <w:rPr>
                <w:rFonts w:ascii="Arial" w:eastAsia="Times New Roman" w:hAnsi="Arial" w:cs="Arial"/>
                <w:color w:val="000000"/>
                <w:szCs w:val="20"/>
                <w:lang w:val="fr-FR" w:bidi="hi-IN"/>
              </w:rPr>
            </w:pPr>
            <w:ins w:id="279" w:author="ZAIDOU Mouhammad" w:date="2024-10-26T14:11:00Z">
              <w:r w:rsidRPr="00EC5256">
                <w:rPr>
                  <w:rFonts w:ascii="Arial" w:eastAsia="Times New Roman" w:hAnsi="Arial" w:cs="Arial"/>
                  <w:color w:val="000000"/>
                  <w:szCs w:val="20"/>
                  <w:lang w:val="fr-FR" w:bidi="hi-IN"/>
                </w:rPr>
                <w:t>2</w:t>
              </w:r>
            </w:ins>
            <w:del w:id="280"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2BC6A69F" w14:textId="5CDB039A" w:rsidR="0066247F" w:rsidRPr="00EC5256" w:rsidRDefault="0066247F" w:rsidP="0066247F">
            <w:pPr>
              <w:pStyle w:val="ListParagraph1"/>
              <w:ind w:left="0"/>
              <w:jc w:val="center"/>
              <w:rPr>
                <w:rFonts w:ascii="Arial" w:eastAsia="Times New Roman" w:hAnsi="Arial" w:cs="Arial"/>
                <w:color w:val="000000"/>
                <w:szCs w:val="20"/>
                <w:lang w:val="fr-FR" w:bidi="hi-IN"/>
              </w:rPr>
            </w:pPr>
            <w:ins w:id="281" w:author="ZAIDOU Mouhammad" w:date="2024-10-26T14:11:00Z">
              <w:r w:rsidRPr="00EC5256">
                <w:rPr>
                  <w:rFonts w:ascii="Arial" w:eastAsia="Times New Roman" w:hAnsi="Arial" w:cs="Arial"/>
                  <w:color w:val="000000"/>
                  <w:szCs w:val="20"/>
                  <w:lang w:val="fr-FR" w:bidi="hi-IN"/>
                </w:rPr>
                <w:t>3</w:t>
              </w:r>
            </w:ins>
            <w:del w:id="282"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EF2DB4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BDF812" w14:textId="77777777" w:rsidTr="00F912CC">
        <w:tblPrEx>
          <w:jc w:val="left"/>
        </w:tblPrEx>
        <w:trPr>
          <w:trHeight w:val="243"/>
        </w:trPr>
        <w:tc>
          <w:tcPr>
            <w:tcW w:w="323" w:type="pct"/>
          </w:tcPr>
          <w:p w14:paraId="67A3DD0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1463518D" w14:textId="251087FC" w:rsidR="0066247F" w:rsidRPr="00EC5256" w:rsidRDefault="0066247F" w:rsidP="0066247F">
            <w:pPr>
              <w:pStyle w:val="ListParagraph1"/>
              <w:spacing w:after="0" w:line="240" w:lineRule="auto"/>
              <w:ind w:left="0"/>
              <w:rPr>
                <w:lang w:val="fr-FR"/>
              </w:rPr>
            </w:pPr>
            <w:ins w:id="283" w:author="ZAIDOU Mouhammad" w:date="2024-10-26T14:11:00Z">
              <w:r>
                <w:rPr>
                  <w:rFonts w:ascii="Calibri" w:hAnsi="Calibri" w:cs="Calibri"/>
                  <w:color w:val="000000"/>
                  <w:sz w:val="22"/>
                </w:rPr>
                <w:t>Kit de suture  (lames)</w:t>
              </w:r>
            </w:ins>
            <w:del w:id="284" w:author="ZAIDOU Mouhammad" w:date="2024-10-26T14:11:00Z">
              <w:r w:rsidDel="0074756F">
                <w:rPr>
                  <w:rFonts w:ascii="Calibri" w:hAnsi="Calibri" w:cs="Calibri"/>
                  <w:color w:val="000000"/>
                  <w:sz w:val="22"/>
                </w:rPr>
                <w:delText>Kit de suture  (lames)</w:delText>
              </w:r>
            </w:del>
          </w:p>
        </w:tc>
        <w:tc>
          <w:tcPr>
            <w:tcW w:w="1056" w:type="pct"/>
          </w:tcPr>
          <w:p w14:paraId="413C594D" w14:textId="0180E88B" w:rsidR="0066247F" w:rsidRPr="00EC5256" w:rsidRDefault="0066247F" w:rsidP="0066247F">
            <w:pPr>
              <w:pStyle w:val="ListParagraph1"/>
              <w:ind w:left="0"/>
              <w:jc w:val="center"/>
              <w:rPr>
                <w:rFonts w:ascii="Arial" w:eastAsia="Times New Roman" w:hAnsi="Arial" w:cs="Arial"/>
                <w:color w:val="000000"/>
                <w:szCs w:val="20"/>
                <w:lang w:val="fr-FR" w:bidi="hi-IN"/>
              </w:rPr>
            </w:pPr>
            <w:ins w:id="285" w:author="ZAIDOU Mouhammad" w:date="2024-10-26T14:11:00Z">
              <w:r w:rsidRPr="00EC5256">
                <w:rPr>
                  <w:rFonts w:ascii="Arial" w:eastAsia="Times New Roman" w:hAnsi="Arial" w:cs="Arial"/>
                  <w:color w:val="000000"/>
                  <w:szCs w:val="20"/>
                  <w:lang w:val="fr-FR" w:bidi="hi-IN"/>
                </w:rPr>
                <w:t>1</w:t>
              </w:r>
            </w:ins>
            <w:del w:id="286"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433AB8F6" w14:textId="635E0451" w:rsidR="0066247F" w:rsidRPr="00EC5256" w:rsidRDefault="0066247F" w:rsidP="0066247F">
            <w:pPr>
              <w:pStyle w:val="ListParagraph1"/>
              <w:ind w:left="0"/>
              <w:jc w:val="center"/>
              <w:rPr>
                <w:rFonts w:ascii="Arial" w:eastAsia="Times New Roman" w:hAnsi="Arial" w:cs="Arial"/>
                <w:color w:val="000000"/>
                <w:szCs w:val="20"/>
                <w:lang w:val="fr-FR" w:bidi="hi-IN"/>
              </w:rPr>
            </w:pPr>
            <w:ins w:id="287" w:author="ZAIDOU Mouhammad" w:date="2024-10-26T14:11:00Z">
              <w:r w:rsidRPr="00EC5256">
                <w:rPr>
                  <w:rFonts w:ascii="Arial" w:eastAsia="Times New Roman" w:hAnsi="Arial" w:cs="Arial"/>
                  <w:color w:val="000000"/>
                  <w:szCs w:val="20"/>
                  <w:lang w:val="fr-FR" w:bidi="hi-IN"/>
                </w:rPr>
                <w:t>2</w:t>
              </w:r>
            </w:ins>
            <w:del w:id="288"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3ED694FA" w14:textId="14585A0A" w:rsidR="0066247F" w:rsidRPr="00EC5256" w:rsidRDefault="0066247F" w:rsidP="0066247F">
            <w:pPr>
              <w:pStyle w:val="ListParagraph1"/>
              <w:ind w:left="0"/>
              <w:jc w:val="center"/>
              <w:rPr>
                <w:rFonts w:ascii="Arial" w:eastAsia="Times New Roman" w:hAnsi="Arial" w:cs="Arial"/>
                <w:color w:val="000000"/>
                <w:szCs w:val="20"/>
                <w:lang w:val="fr-FR" w:bidi="hi-IN"/>
              </w:rPr>
            </w:pPr>
            <w:ins w:id="289" w:author="ZAIDOU Mouhammad" w:date="2024-10-26T14:11:00Z">
              <w:r w:rsidRPr="00EC5256">
                <w:rPr>
                  <w:rFonts w:ascii="Arial" w:eastAsia="Times New Roman" w:hAnsi="Arial" w:cs="Arial"/>
                  <w:color w:val="000000"/>
                  <w:szCs w:val="20"/>
                  <w:lang w:val="fr-FR" w:bidi="hi-IN"/>
                </w:rPr>
                <w:t>3</w:t>
              </w:r>
            </w:ins>
            <w:del w:id="290"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491E0BF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E9D4332" w14:textId="77777777" w:rsidTr="00F912CC">
        <w:tblPrEx>
          <w:jc w:val="left"/>
        </w:tblPrEx>
        <w:trPr>
          <w:trHeight w:val="243"/>
        </w:trPr>
        <w:tc>
          <w:tcPr>
            <w:tcW w:w="323" w:type="pct"/>
          </w:tcPr>
          <w:p w14:paraId="670D3A29"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17D1C0D" w14:textId="66204362" w:rsidR="0066247F" w:rsidRPr="00EC5256" w:rsidRDefault="0066247F" w:rsidP="0066247F">
            <w:pPr>
              <w:pStyle w:val="ListParagraph1"/>
              <w:spacing w:after="0" w:line="240" w:lineRule="auto"/>
              <w:ind w:left="0"/>
              <w:rPr>
                <w:lang w:val="fr-FR"/>
              </w:rPr>
            </w:pPr>
            <w:ins w:id="291" w:author="ZAIDOU Mouhammad" w:date="2024-10-26T14:11:00Z">
              <w:r>
                <w:rPr>
                  <w:rFonts w:ascii="Calibri" w:hAnsi="Calibri" w:cs="Calibri"/>
                  <w:color w:val="000000"/>
                  <w:sz w:val="22"/>
                </w:rPr>
                <w:t>Kit de suture  (</w:t>
              </w:r>
              <w:proofErr w:type="spellStart"/>
              <w:r>
                <w:rPr>
                  <w:rFonts w:ascii="Calibri" w:hAnsi="Calibri" w:cs="Calibri"/>
                  <w:color w:val="000000"/>
                  <w:sz w:val="22"/>
                </w:rPr>
                <w:t>fils</w:t>
              </w:r>
              <w:proofErr w:type="spellEnd"/>
              <w:r>
                <w:rPr>
                  <w:rFonts w:ascii="Calibri" w:hAnsi="Calibri" w:cs="Calibri"/>
                  <w:color w:val="000000"/>
                  <w:sz w:val="22"/>
                </w:rPr>
                <w:t>)</w:t>
              </w:r>
            </w:ins>
            <w:del w:id="292" w:author="ZAIDOU Mouhammad" w:date="2024-10-26T14:11:00Z">
              <w:r w:rsidDel="0074756F">
                <w:rPr>
                  <w:rFonts w:ascii="Calibri" w:hAnsi="Calibri" w:cs="Calibri"/>
                  <w:color w:val="000000"/>
                  <w:sz w:val="22"/>
                </w:rPr>
                <w:delText>Kit de suture  (fils)</w:delText>
              </w:r>
            </w:del>
          </w:p>
        </w:tc>
        <w:tc>
          <w:tcPr>
            <w:tcW w:w="1056" w:type="pct"/>
          </w:tcPr>
          <w:p w14:paraId="37A9DA71" w14:textId="0B0BE086" w:rsidR="0066247F" w:rsidRPr="00EC5256" w:rsidRDefault="0066247F" w:rsidP="0066247F">
            <w:pPr>
              <w:pStyle w:val="ListParagraph1"/>
              <w:ind w:left="0"/>
              <w:jc w:val="center"/>
              <w:rPr>
                <w:rFonts w:ascii="Arial" w:eastAsia="Times New Roman" w:hAnsi="Arial" w:cs="Arial"/>
                <w:color w:val="000000"/>
                <w:szCs w:val="20"/>
                <w:lang w:val="fr-FR" w:bidi="hi-IN"/>
              </w:rPr>
            </w:pPr>
            <w:ins w:id="293" w:author="ZAIDOU Mouhammad" w:date="2024-10-26T14:11:00Z">
              <w:r w:rsidRPr="00EC5256">
                <w:rPr>
                  <w:rFonts w:ascii="Arial" w:eastAsia="Times New Roman" w:hAnsi="Arial" w:cs="Arial"/>
                  <w:color w:val="000000"/>
                  <w:szCs w:val="20"/>
                  <w:lang w:val="fr-FR" w:bidi="hi-IN"/>
                </w:rPr>
                <w:t>1</w:t>
              </w:r>
            </w:ins>
            <w:del w:id="294"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0A2DF1FA" w14:textId="65C2C82A" w:rsidR="0066247F" w:rsidRPr="00EC5256" w:rsidRDefault="0066247F" w:rsidP="0066247F">
            <w:pPr>
              <w:pStyle w:val="ListParagraph1"/>
              <w:ind w:left="0"/>
              <w:jc w:val="center"/>
              <w:rPr>
                <w:rFonts w:ascii="Arial" w:eastAsia="Times New Roman" w:hAnsi="Arial" w:cs="Arial"/>
                <w:color w:val="000000"/>
                <w:szCs w:val="20"/>
                <w:lang w:val="fr-FR" w:bidi="hi-IN"/>
              </w:rPr>
            </w:pPr>
            <w:ins w:id="295" w:author="ZAIDOU Mouhammad" w:date="2024-10-26T14:11:00Z">
              <w:r w:rsidRPr="00EC5256">
                <w:rPr>
                  <w:rFonts w:ascii="Arial" w:eastAsia="Times New Roman" w:hAnsi="Arial" w:cs="Arial"/>
                  <w:color w:val="000000"/>
                  <w:szCs w:val="20"/>
                  <w:lang w:val="fr-FR" w:bidi="hi-IN"/>
                </w:rPr>
                <w:t>2</w:t>
              </w:r>
            </w:ins>
            <w:del w:id="296"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1FA8C95B" w14:textId="37F11D86" w:rsidR="0066247F" w:rsidRPr="00EC5256" w:rsidRDefault="0066247F" w:rsidP="0066247F">
            <w:pPr>
              <w:pStyle w:val="ListParagraph1"/>
              <w:ind w:left="0"/>
              <w:jc w:val="center"/>
              <w:rPr>
                <w:rFonts w:ascii="Arial" w:eastAsia="Times New Roman" w:hAnsi="Arial" w:cs="Arial"/>
                <w:color w:val="000000"/>
                <w:szCs w:val="20"/>
                <w:lang w:val="fr-FR" w:bidi="hi-IN"/>
              </w:rPr>
            </w:pPr>
            <w:ins w:id="297" w:author="ZAIDOU Mouhammad" w:date="2024-10-26T14:11:00Z">
              <w:r w:rsidRPr="00EC5256">
                <w:rPr>
                  <w:rFonts w:ascii="Arial" w:eastAsia="Times New Roman" w:hAnsi="Arial" w:cs="Arial"/>
                  <w:color w:val="000000"/>
                  <w:szCs w:val="20"/>
                  <w:lang w:val="fr-FR" w:bidi="hi-IN"/>
                </w:rPr>
                <w:t>3</w:t>
              </w:r>
            </w:ins>
            <w:del w:id="298"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294171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0243055" w14:textId="77777777" w:rsidTr="00F912CC">
        <w:tblPrEx>
          <w:jc w:val="left"/>
        </w:tblPrEx>
        <w:trPr>
          <w:trHeight w:val="243"/>
        </w:trPr>
        <w:tc>
          <w:tcPr>
            <w:tcW w:w="323" w:type="pct"/>
          </w:tcPr>
          <w:p w14:paraId="4C08AD1B"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3E5D2F5" w14:textId="6C93EA6F" w:rsidR="0066247F" w:rsidRPr="00EC5256" w:rsidRDefault="0066247F" w:rsidP="0066247F">
            <w:pPr>
              <w:pStyle w:val="ListParagraph1"/>
              <w:spacing w:after="0" w:line="240" w:lineRule="auto"/>
              <w:ind w:left="0"/>
              <w:rPr>
                <w:lang w:val="fr-FR"/>
              </w:rPr>
            </w:pPr>
            <w:ins w:id="299" w:author="ZAIDOU Mouhammad" w:date="2024-10-26T14:11:00Z">
              <w:r w:rsidRPr="00D43F9E">
                <w:rPr>
                  <w:rFonts w:ascii="Calibri" w:hAnsi="Calibri" w:cs="Calibri"/>
                  <w:color w:val="000000"/>
                  <w:sz w:val="22"/>
                  <w:lang w:val="fr-SN"/>
                </w:rPr>
                <w:t>Kit de suture  (compresses stériles)</w:t>
              </w:r>
            </w:ins>
            <w:del w:id="300" w:author="ZAIDOU Mouhammad" w:date="2024-10-26T14:11:00Z">
              <w:r w:rsidRPr="00D43F9E" w:rsidDel="0074756F">
                <w:rPr>
                  <w:rFonts w:ascii="Calibri" w:hAnsi="Calibri" w:cs="Calibri"/>
                  <w:color w:val="000000"/>
                  <w:sz w:val="22"/>
                  <w:lang w:val="fr-SN"/>
                </w:rPr>
                <w:delText>Kit de suture  (compresses stériles)</w:delText>
              </w:r>
            </w:del>
          </w:p>
        </w:tc>
        <w:tc>
          <w:tcPr>
            <w:tcW w:w="1056" w:type="pct"/>
          </w:tcPr>
          <w:p w14:paraId="22DAB4EE" w14:textId="6074933A" w:rsidR="0066247F" w:rsidRPr="00EC5256" w:rsidRDefault="0066247F" w:rsidP="0066247F">
            <w:pPr>
              <w:pStyle w:val="ListParagraph1"/>
              <w:ind w:left="0"/>
              <w:jc w:val="center"/>
              <w:rPr>
                <w:rFonts w:ascii="Arial" w:eastAsia="Times New Roman" w:hAnsi="Arial" w:cs="Arial"/>
                <w:color w:val="000000"/>
                <w:szCs w:val="20"/>
                <w:lang w:val="fr-FR" w:bidi="hi-IN"/>
              </w:rPr>
            </w:pPr>
            <w:ins w:id="301" w:author="ZAIDOU Mouhammad" w:date="2024-10-26T14:11:00Z">
              <w:r w:rsidRPr="00EC5256">
                <w:rPr>
                  <w:rFonts w:ascii="Arial" w:eastAsia="Times New Roman" w:hAnsi="Arial" w:cs="Arial"/>
                  <w:color w:val="000000"/>
                  <w:szCs w:val="20"/>
                  <w:lang w:val="fr-FR" w:bidi="hi-IN"/>
                </w:rPr>
                <w:t>1</w:t>
              </w:r>
            </w:ins>
            <w:del w:id="302"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3B5BE395" w14:textId="1DEC3084" w:rsidR="0066247F" w:rsidRPr="00EC5256" w:rsidRDefault="0066247F" w:rsidP="0066247F">
            <w:pPr>
              <w:pStyle w:val="ListParagraph1"/>
              <w:ind w:left="0"/>
              <w:jc w:val="center"/>
              <w:rPr>
                <w:rFonts w:ascii="Arial" w:eastAsia="Times New Roman" w:hAnsi="Arial" w:cs="Arial"/>
                <w:color w:val="000000"/>
                <w:szCs w:val="20"/>
                <w:lang w:val="fr-FR" w:bidi="hi-IN"/>
              </w:rPr>
            </w:pPr>
            <w:ins w:id="303" w:author="ZAIDOU Mouhammad" w:date="2024-10-26T14:11:00Z">
              <w:r w:rsidRPr="00EC5256">
                <w:rPr>
                  <w:rFonts w:ascii="Arial" w:eastAsia="Times New Roman" w:hAnsi="Arial" w:cs="Arial"/>
                  <w:color w:val="000000"/>
                  <w:szCs w:val="20"/>
                  <w:lang w:val="fr-FR" w:bidi="hi-IN"/>
                </w:rPr>
                <w:t>2</w:t>
              </w:r>
            </w:ins>
            <w:del w:id="304"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4F368BCB" w14:textId="77669D1C" w:rsidR="0066247F" w:rsidRPr="00EC5256" w:rsidRDefault="0066247F" w:rsidP="0066247F">
            <w:pPr>
              <w:pStyle w:val="ListParagraph1"/>
              <w:ind w:left="0"/>
              <w:jc w:val="center"/>
              <w:rPr>
                <w:rFonts w:ascii="Arial" w:eastAsia="Times New Roman" w:hAnsi="Arial" w:cs="Arial"/>
                <w:color w:val="000000"/>
                <w:szCs w:val="20"/>
                <w:lang w:val="fr-FR" w:bidi="hi-IN"/>
              </w:rPr>
            </w:pPr>
            <w:ins w:id="305" w:author="ZAIDOU Mouhammad" w:date="2024-10-26T14:11:00Z">
              <w:r w:rsidRPr="00EC5256">
                <w:rPr>
                  <w:rFonts w:ascii="Arial" w:eastAsia="Times New Roman" w:hAnsi="Arial" w:cs="Arial"/>
                  <w:color w:val="000000"/>
                  <w:szCs w:val="20"/>
                  <w:lang w:val="fr-FR" w:bidi="hi-IN"/>
                </w:rPr>
                <w:t>3</w:t>
              </w:r>
            </w:ins>
            <w:del w:id="306"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A9DBB3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91B195" w14:textId="77777777" w:rsidTr="00F912CC">
        <w:tblPrEx>
          <w:jc w:val="left"/>
        </w:tblPrEx>
        <w:trPr>
          <w:trHeight w:val="243"/>
        </w:trPr>
        <w:tc>
          <w:tcPr>
            <w:tcW w:w="323" w:type="pct"/>
          </w:tcPr>
          <w:p w14:paraId="444CD27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232EEBB" w14:textId="22D05D28" w:rsidR="0066247F" w:rsidRPr="00EC5256" w:rsidRDefault="0066247F" w:rsidP="0066247F">
            <w:pPr>
              <w:pStyle w:val="ListParagraph1"/>
              <w:spacing w:after="0" w:line="240" w:lineRule="auto"/>
              <w:ind w:left="0"/>
              <w:rPr>
                <w:lang w:val="fr-FR"/>
              </w:rPr>
            </w:pPr>
            <w:ins w:id="307" w:author="ZAIDOU Mouhammad" w:date="2024-10-26T14:11:00Z">
              <w:r w:rsidRPr="00D43F9E">
                <w:rPr>
                  <w:rFonts w:ascii="Calibri" w:hAnsi="Calibri" w:cs="Calibri"/>
                  <w:color w:val="000000"/>
                  <w:sz w:val="22"/>
                  <w:lang w:val="fr-SN"/>
                </w:rPr>
                <w:t>Kit de suture  (gants stériles)</w:t>
              </w:r>
            </w:ins>
            <w:del w:id="308" w:author="ZAIDOU Mouhammad" w:date="2024-10-26T14:11:00Z">
              <w:r w:rsidRPr="00D43F9E" w:rsidDel="0074756F">
                <w:rPr>
                  <w:rFonts w:ascii="Calibri" w:hAnsi="Calibri" w:cs="Calibri"/>
                  <w:color w:val="000000"/>
                  <w:sz w:val="22"/>
                  <w:lang w:val="fr-SN"/>
                </w:rPr>
                <w:delText>Kit de suture  (gants stériles)</w:delText>
              </w:r>
            </w:del>
          </w:p>
        </w:tc>
        <w:tc>
          <w:tcPr>
            <w:tcW w:w="1056" w:type="pct"/>
          </w:tcPr>
          <w:p w14:paraId="06FD4B10" w14:textId="491D7881" w:rsidR="0066247F" w:rsidRPr="00EC5256" w:rsidRDefault="0066247F" w:rsidP="0066247F">
            <w:pPr>
              <w:pStyle w:val="ListParagraph1"/>
              <w:ind w:left="0"/>
              <w:jc w:val="center"/>
              <w:rPr>
                <w:rFonts w:ascii="Arial" w:eastAsia="Times New Roman" w:hAnsi="Arial" w:cs="Arial"/>
                <w:color w:val="000000"/>
                <w:szCs w:val="20"/>
                <w:lang w:val="fr-FR" w:bidi="hi-IN"/>
              </w:rPr>
            </w:pPr>
            <w:ins w:id="309" w:author="ZAIDOU Mouhammad" w:date="2024-10-26T14:11:00Z">
              <w:r w:rsidRPr="00EC5256">
                <w:rPr>
                  <w:rFonts w:ascii="Arial" w:eastAsia="Times New Roman" w:hAnsi="Arial" w:cs="Arial"/>
                  <w:color w:val="000000"/>
                  <w:szCs w:val="20"/>
                  <w:lang w:val="fr-FR" w:bidi="hi-IN"/>
                </w:rPr>
                <w:t>1</w:t>
              </w:r>
            </w:ins>
            <w:del w:id="310"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3E355118" w14:textId="6EB55591" w:rsidR="0066247F" w:rsidRPr="00EC5256" w:rsidRDefault="0066247F" w:rsidP="0066247F">
            <w:pPr>
              <w:pStyle w:val="ListParagraph1"/>
              <w:ind w:left="0"/>
              <w:jc w:val="center"/>
              <w:rPr>
                <w:rFonts w:ascii="Arial" w:eastAsia="Times New Roman" w:hAnsi="Arial" w:cs="Arial"/>
                <w:color w:val="000000"/>
                <w:szCs w:val="20"/>
                <w:lang w:val="fr-FR" w:bidi="hi-IN"/>
              </w:rPr>
            </w:pPr>
            <w:ins w:id="311" w:author="ZAIDOU Mouhammad" w:date="2024-10-26T14:11:00Z">
              <w:r w:rsidRPr="00EC5256">
                <w:rPr>
                  <w:rFonts w:ascii="Arial" w:eastAsia="Times New Roman" w:hAnsi="Arial" w:cs="Arial"/>
                  <w:color w:val="000000"/>
                  <w:szCs w:val="20"/>
                  <w:lang w:val="fr-FR" w:bidi="hi-IN"/>
                </w:rPr>
                <w:t>2</w:t>
              </w:r>
            </w:ins>
            <w:del w:id="312"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1E74ECF9" w14:textId="560A3297" w:rsidR="0066247F" w:rsidRPr="00EC5256" w:rsidRDefault="0066247F" w:rsidP="0066247F">
            <w:pPr>
              <w:pStyle w:val="ListParagraph1"/>
              <w:ind w:left="0"/>
              <w:jc w:val="center"/>
              <w:rPr>
                <w:rFonts w:ascii="Arial" w:eastAsia="Times New Roman" w:hAnsi="Arial" w:cs="Arial"/>
                <w:color w:val="000000"/>
                <w:szCs w:val="20"/>
                <w:lang w:val="fr-FR" w:bidi="hi-IN"/>
              </w:rPr>
            </w:pPr>
            <w:ins w:id="313" w:author="ZAIDOU Mouhammad" w:date="2024-10-26T14:11:00Z">
              <w:r w:rsidRPr="00EC5256">
                <w:rPr>
                  <w:rFonts w:ascii="Arial" w:eastAsia="Times New Roman" w:hAnsi="Arial" w:cs="Arial"/>
                  <w:color w:val="000000"/>
                  <w:szCs w:val="20"/>
                  <w:lang w:val="fr-FR" w:bidi="hi-IN"/>
                </w:rPr>
                <w:t>3</w:t>
              </w:r>
            </w:ins>
            <w:del w:id="314"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06B3CB7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6041EF" w14:textId="77777777" w:rsidTr="0066247F">
        <w:tblPrEx>
          <w:tblW w:w="4850" w:type="pct"/>
          <w:jc w:val="center"/>
          <w:tblPrExChange w:id="315" w:author="ZAIDOU Mouhammad" w:date="2024-10-26T14:12:00Z">
            <w:tblPrEx>
              <w:tblW w:w="4850" w:type="pct"/>
              <w:jc w:val="center"/>
            </w:tblPrEx>
          </w:tblPrExChange>
        </w:tblPrEx>
        <w:trPr>
          <w:trHeight w:val="243"/>
          <w:jc w:val="center"/>
          <w:trPrChange w:id="316" w:author="ZAIDOU Mouhammad" w:date="2024-10-26T14:12:00Z">
            <w:trPr>
              <w:gridAfter w:val="0"/>
              <w:trHeight w:val="243"/>
              <w:jc w:val="center"/>
            </w:trPr>
          </w:trPrChange>
        </w:trPr>
        <w:tc>
          <w:tcPr>
            <w:tcW w:w="323" w:type="pct"/>
            <w:tcPrChange w:id="317" w:author="ZAIDOU Mouhammad" w:date="2024-10-26T14:12:00Z">
              <w:tcPr>
                <w:tcW w:w="323" w:type="pct"/>
              </w:tcPr>
            </w:tcPrChange>
          </w:tcPr>
          <w:p w14:paraId="30BDB3B3"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Change w:id="318" w:author="ZAIDOU Mouhammad" w:date="2024-10-26T14:12:00Z">
              <w:tcPr>
                <w:tcW w:w="1535" w:type="pct"/>
                <w:vAlign w:val="bottom"/>
              </w:tcPr>
            </w:tcPrChange>
          </w:tcPr>
          <w:p w14:paraId="78A3A853" w14:textId="1EF5281F" w:rsidR="0066247F" w:rsidRPr="00EC5256" w:rsidRDefault="0066247F" w:rsidP="0066247F">
            <w:pPr>
              <w:pStyle w:val="ListParagraph1"/>
              <w:spacing w:after="0" w:line="240" w:lineRule="auto"/>
              <w:ind w:left="0"/>
              <w:rPr>
                <w:lang w:val="fr-FR"/>
              </w:rPr>
            </w:pPr>
            <w:ins w:id="319" w:author="ZAIDOU Mouhammad" w:date="2024-10-26T14:11:00Z">
              <w:r>
                <w:rPr>
                  <w:rFonts w:ascii="Calibri" w:hAnsi="Calibri" w:cs="Calibri"/>
                  <w:color w:val="000000"/>
                  <w:sz w:val="22"/>
                </w:rPr>
                <w:t>Kit de suture  (</w:t>
              </w:r>
              <w:proofErr w:type="spellStart"/>
              <w:r>
                <w:rPr>
                  <w:rFonts w:ascii="Calibri" w:hAnsi="Calibri" w:cs="Calibri"/>
                  <w:color w:val="000000"/>
                  <w:sz w:val="22"/>
                </w:rPr>
                <w:t>bétadine</w:t>
              </w:r>
              <w:proofErr w:type="spellEnd"/>
              <w:r>
                <w:rPr>
                  <w:rFonts w:ascii="Calibri" w:hAnsi="Calibri" w:cs="Calibri"/>
                  <w:color w:val="000000"/>
                  <w:sz w:val="22"/>
                </w:rPr>
                <w:t>)</w:t>
              </w:r>
            </w:ins>
            <w:del w:id="320" w:author="ZAIDOU Mouhammad" w:date="2024-10-26T14:11:00Z">
              <w:r w:rsidDel="0074756F">
                <w:rPr>
                  <w:rFonts w:ascii="Calibri" w:hAnsi="Calibri" w:cs="Calibri"/>
                  <w:color w:val="000000"/>
                  <w:sz w:val="22"/>
                </w:rPr>
                <w:delText>Kit de suture  (bétadine)</w:delText>
              </w:r>
            </w:del>
          </w:p>
        </w:tc>
        <w:tc>
          <w:tcPr>
            <w:tcW w:w="1056" w:type="pct"/>
            <w:tcPrChange w:id="321" w:author="ZAIDOU Mouhammad" w:date="2024-10-26T14:12:00Z">
              <w:tcPr>
                <w:tcW w:w="1056" w:type="pct"/>
              </w:tcPr>
            </w:tcPrChange>
          </w:tcPr>
          <w:p w14:paraId="397D713D" w14:textId="2B6D4319" w:rsidR="0066247F" w:rsidRPr="00EC5256" w:rsidRDefault="0066247F" w:rsidP="0066247F">
            <w:pPr>
              <w:pStyle w:val="ListParagraph1"/>
              <w:ind w:left="0"/>
              <w:jc w:val="center"/>
              <w:rPr>
                <w:rFonts w:ascii="Arial" w:eastAsia="Times New Roman" w:hAnsi="Arial" w:cs="Arial"/>
                <w:color w:val="000000"/>
                <w:szCs w:val="20"/>
                <w:lang w:val="fr-FR" w:bidi="hi-IN"/>
              </w:rPr>
            </w:pPr>
            <w:ins w:id="322" w:author="ZAIDOU Mouhammad" w:date="2024-10-26T14:11:00Z">
              <w:r w:rsidRPr="00EC5256">
                <w:rPr>
                  <w:rFonts w:ascii="Arial" w:eastAsia="Times New Roman" w:hAnsi="Arial" w:cs="Arial"/>
                  <w:color w:val="000000"/>
                  <w:szCs w:val="20"/>
                  <w:lang w:val="fr-FR" w:bidi="hi-IN"/>
                </w:rPr>
                <w:t>1</w:t>
              </w:r>
            </w:ins>
            <w:del w:id="323"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shd w:val="clear" w:color="auto" w:fill="auto"/>
            <w:tcPrChange w:id="324" w:author="ZAIDOU Mouhammad" w:date="2024-10-26T14:12:00Z">
              <w:tcPr>
                <w:tcW w:w="748" w:type="pct"/>
                <w:shd w:val="clear" w:color="auto" w:fill="000000" w:themeFill="text1"/>
              </w:tcPr>
            </w:tcPrChange>
          </w:tcPr>
          <w:p w14:paraId="1C6DF905" w14:textId="2378CB68" w:rsidR="0066247F" w:rsidRPr="00EC5256" w:rsidRDefault="0066247F" w:rsidP="0066247F">
            <w:pPr>
              <w:pStyle w:val="ListParagraph1"/>
              <w:ind w:left="0"/>
              <w:jc w:val="center"/>
              <w:rPr>
                <w:rFonts w:ascii="Arial" w:eastAsia="Times New Roman" w:hAnsi="Arial" w:cs="Arial"/>
                <w:color w:val="000000"/>
                <w:szCs w:val="20"/>
                <w:lang w:val="fr-FR" w:bidi="hi-IN"/>
              </w:rPr>
            </w:pPr>
            <w:ins w:id="325" w:author="ZAIDOU Mouhammad" w:date="2024-10-26T14:11:00Z">
              <w:r w:rsidRPr="00EC5256">
                <w:rPr>
                  <w:rFonts w:ascii="Arial" w:eastAsia="Times New Roman" w:hAnsi="Arial" w:cs="Arial"/>
                  <w:color w:val="000000"/>
                  <w:szCs w:val="20"/>
                  <w:lang w:val="fr-FR" w:bidi="hi-IN"/>
                </w:rPr>
                <w:t>2</w:t>
              </w:r>
            </w:ins>
            <w:del w:id="326"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shd w:val="clear" w:color="auto" w:fill="auto"/>
            <w:tcPrChange w:id="327" w:author="ZAIDOU Mouhammad" w:date="2024-10-26T14:12:00Z">
              <w:tcPr>
                <w:tcW w:w="912" w:type="pct"/>
              </w:tcPr>
            </w:tcPrChange>
          </w:tcPr>
          <w:p w14:paraId="41F6EFB6" w14:textId="2425FAEF" w:rsidR="0066247F" w:rsidRPr="00EC5256" w:rsidRDefault="0066247F" w:rsidP="0066247F">
            <w:pPr>
              <w:pStyle w:val="ListParagraph1"/>
              <w:ind w:left="0"/>
              <w:jc w:val="center"/>
              <w:rPr>
                <w:rFonts w:ascii="Arial" w:eastAsia="Times New Roman" w:hAnsi="Arial" w:cs="Arial"/>
                <w:color w:val="000000"/>
                <w:szCs w:val="20"/>
                <w:lang w:val="fr-FR" w:bidi="hi-IN"/>
              </w:rPr>
            </w:pPr>
            <w:ins w:id="328" w:author="ZAIDOU Mouhammad" w:date="2024-10-26T14:11:00Z">
              <w:r w:rsidRPr="00EC5256">
                <w:rPr>
                  <w:rFonts w:ascii="Arial" w:eastAsia="Times New Roman" w:hAnsi="Arial" w:cs="Arial"/>
                  <w:color w:val="000000"/>
                  <w:szCs w:val="20"/>
                  <w:lang w:val="fr-FR" w:bidi="hi-IN"/>
                </w:rPr>
                <w:t>3</w:t>
              </w:r>
            </w:ins>
            <w:del w:id="329"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Change w:id="330" w:author="ZAIDOU Mouhammad" w:date="2024-10-26T14:12:00Z">
              <w:tcPr>
                <w:tcW w:w="426" w:type="pct"/>
                <w:vMerge/>
              </w:tcPr>
            </w:tcPrChange>
          </w:tcPr>
          <w:p w14:paraId="3956EA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7C2F896" w14:textId="77777777" w:rsidTr="00A7767F">
        <w:trPr>
          <w:trHeight w:val="243"/>
          <w:jc w:val="center"/>
        </w:trPr>
        <w:tc>
          <w:tcPr>
            <w:tcW w:w="323" w:type="pct"/>
          </w:tcPr>
          <w:p w14:paraId="51CAB05B"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1" w:author="ZAIDOU Mouhammad" w:date="2024-10-19T20:08:00Z">
                <w:pPr>
                  <w:pStyle w:val="ListParagraph1"/>
                  <w:numPr>
                    <w:numId w:val="2"/>
                  </w:numPr>
                  <w:spacing w:after="0" w:line="240" w:lineRule="auto"/>
                  <w:ind w:hanging="360"/>
                  <w:jc w:val="center"/>
                </w:pPr>
              </w:pPrChange>
            </w:pPr>
          </w:p>
        </w:tc>
        <w:tc>
          <w:tcPr>
            <w:tcW w:w="1535" w:type="pct"/>
          </w:tcPr>
          <w:p w14:paraId="67DC8519" w14:textId="7EB548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1056" w:type="pct"/>
          </w:tcPr>
          <w:p w14:paraId="11EAFB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EBD7624" w14:textId="64E68D13"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456A3D9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7C97CB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0282081" w14:textId="77777777" w:rsidTr="00A7767F">
        <w:tblPrEx>
          <w:jc w:val="left"/>
        </w:tblPrEx>
        <w:trPr>
          <w:trHeight w:val="243"/>
        </w:trPr>
        <w:tc>
          <w:tcPr>
            <w:tcW w:w="323" w:type="pct"/>
          </w:tcPr>
          <w:p w14:paraId="7DC7667C"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2" w:author="ZAIDOU Mouhammad" w:date="2024-10-19T20:08:00Z">
                <w:pPr>
                  <w:pStyle w:val="ListParagraph1"/>
                  <w:numPr>
                    <w:numId w:val="2"/>
                  </w:numPr>
                  <w:spacing w:after="0" w:line="240" w:lineRule="auto"/>
                  <w:ind w:hanging="360"/>
                  <w:jc w:val="center"/>
                </w:pPr>
              </w:pPrChange>
            </w:pPr>
          </w:p>
        </w:tc>
        <w:tc>
          <w:tcPr>
            <w:tcW w:w="1535" w:type="pct"/>
          </w:tcPr>
          <w:p w14:paraId="65B394A3" w14:textId="5589C80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1056" w:type="pct"/>
          </w:tcPr>
          <w:p w14:paraId="355A192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C83517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34D8545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A2748F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2B3D4DE" w14:textId="77777777" w:rsidTr="00A7767F">
        <w:tblPrEx>
          <w:jc w:val="left"/>
        </w:tblPrEx>
        <w:trPr>
          <w:trHeight w:val="243"/>
        </w:trPr>
        <w:tc>
          <w:tcPr>
            <w:tcW w:w="323" w:type="pct"/>
          </w:tcPr>
          <w:p w14:paraId="1E739B61"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3" w:author="ZAIDOU Mouhammad" w:date="2024-10-19T20:08:00Z">
                <w:pPr>
                  <w:pStyle w:val="ListParagraph1"/>
                  <w:numPr>
                    <w:numId w:val="2"/>
                  </w:numPr>
                  <w:spacing w:after="0" w:line="240" w:lineRule="auto"/>
                  <w:ind w:hanging="360"/>
                  <w:jc w:val="center"/>
                </w:pPr>
              </w:pPrChange>
            </w:pPr>
          </w:p>
        </w:tc>
        <w:tc>
          <w:tcPr>
            <w:tcW w:w="1535" w:type="pct"/>
          </w:tcPr>
          <w:p w14:paraId="541C99A7" w14:textId="16D4D1C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1056" w:type="pct"/>
          </w:tcPr>
          <w:p w14:paraId="683F737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53E316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DF99EE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C51A1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40D0194" w14:textId="77777777" w:rsidTr="00A7767F">
        <w:tblPrEx>
          <w:jc w:val="left"/>
        </w:tblPrEx>
        <w:trPr>
          <w:trHeight w:val="243"/>
        </w:trPr>
        <w:tc>
          <w:tcPr>
            <w:tcW w:w="323" w:type="pct"/>
          </w:tcPr>
          <w:p w14:paraId="37FA27E2"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4" w:author="ZAIDOU Mouhammad" w:date="2024-10-19T20:08:00Z">
                <w:pPr>
                  <w:pStyle w:val="ListParagraph1"/>
                  <w:numPr>
                    <w:numId w:val="2"/>
                  </w:numPr>
                  <w:spacing w:after="0" w:line="240" w:lineRule="auto"/>
                  <w:ind w:hanging="360"/>
                  <w:jc w:val="center"/>
                </w:pPr>
              </w:pPrChange>
            </w:pPr>
          </w:p>
        </w:tc>
        <w:tc>
          <w:tcPr>
            <w:tcW w:w="1535" w:type="pct"/>
          </w:tcPr>
          <w:p w14:paraId="12D8DDC6" w14:textId="550D59F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1056" w:type="pct"/>
          </w:tcPr>
          <w:p w14:paraId="24C0B22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F7F1EA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AC754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BFA7FF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1B91C1B" w14:textId="77777777" w:rsidTr="00A7767F">
        <w:trPr>
          <w:trHeight w:val="243"/>
          <w:jc w:val="center"/>
        </w:trPr>
        <w:tc>
          <w:tcPr>
            <w:tcW w:w="323" w:type="pct"/>
          </w:tcPr>
          <w:p w14:paraId="02023734"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5" w:author="ZAIDOU Mouhammad" w:date="2024-10-19T20:08:00Z">
                <w:pPr>
                  <w:pStyle w:val="ListParagraph1"/>
                  <w:numPr>
                    <w:numId w:val="2"/>
                  </w:numPr>
                  <w:spacing w:after="0" w:line="240" w:lineRule="auto"/>
                  <w:ind w:hanging="360"/>
                  <w:jc w:val="center"/>
                </w:pPr>
              </w:pPrChange>
            </w:pPr>
          </w:p>
        </w:tc>
        <w:tc>
          <w:tcPr>
            <w:tcW w:w="1535" w:type="pct"/>
          </w:tcPr>
          <w:p w14:paraId="2A0C6E5B" w14:textId="521A09C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1056" w:type="pct"/>
          </w:tcPr>
          <w:p w14:paraId="39F24F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FED86C2" w14:textId="66864845"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65774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42D87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75FE1EB" w14:textId="77777777" w:rsidTr="00A7767F">
        <w:trPr>
          <w:trHeight w:val="243"/>
          <w:jc w:val="center"/>
        </w:trPr>
        <w:tc>
          <w:tcPr>
            <w:tcW w:w="323" w:type="pct"/>
          </w:tcPr>
          <w:p w14:paraId="257811E0"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6" w:author="ZAIDOU Mouhammad" w:date="2024-10-19T20:08:00Z">
                <w:pPr>
                  <w:pStyle w:val="ListParagraph1"/>
                  <w:numPr>
                    <w:numId w:val="2"/>
                  </w:numPr>
                  <w:spacing w:after="0" w:line="240" w:lineRule="auto"/>
                  <w:ind w:hanging="360"/>
                  <w:jc w:val="center"/>
                </w:pPr>
              </w:pPrChange>
            </w:pPr>
          </w:p>
        </w:tc>
        <w:tc>
          <w:tcPr>
            <w:tcW w:w="1535" w:type="pct"/>
          </w:tcPr>
          <w:p w14:paraId="0A527E98" w14:textId="3B57B02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1056" w:type="pct"/>
          </w:tcPr>
          <w:p w14:paraId="19CF33E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3D063473" w14:textId="42F8986A"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3217075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880FC6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F531D4" w14:textId="77777777" w:rsidTr="00A7767F">
        <w:trPr>
          <w:trHeight w:val="243"/>
          <w:jc w:val="center"/>
        </w:trPr>
        <w:tc>
          <w:tcPr>
            <w:tcW w:w="323" w:type="pct"/>
          </w:tcPr>
          <w:p w14:paraId="446AE0CB"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7" w:author="ZAIDOU Mouhammad" w:date="2024-10-19T20:08:00Z">
                <w:pPr>
                  <w:pStyle w:val="ListParagraph1"/>
                  <w:numPr>
                    <w:numId w:val="2"/>
                  </w:numPr>
                  <w:spacing w:after="0" w:line="240" w:lineRule="auto"/>
                  <w:ind w:hanging="360"/>
                  <w:jc w:val="center"/>
                </w:pPr>
              </w:pPrChange>
            </w:pPr>
          </w:p>
        </w:tc>
        <w:tc>
          <w:tcPr>
            <w:tcW w:w="1535" w:type="pct"/>
          </w:tcPr>
          <w:p w14:paraId="533E9F37" w14:textId="5CBF306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1056" w:type="pct"/>
          </w:tcPr>
          <w:p w14:paraId="246EE82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4DCD24F1" w14:textId="3B10EC14"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20F06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57155C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423F440" w14:textId="77777777" w:rsidTr="00A7767F">
        <w:trPr>
          <w:trHeight w:val="243"/>
          <w:jc w:val="center"/>
        </w:trPr>
        <w:tc>
          <w:tcPr>
            <w:tcW w:w="323" w:type="pct"/>
          </w:tcPr>
          <w:p w14:paraId="648546C3"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8" w:author="ZAIDOU Mouhammad" w:date="2024-10-19T20:08:00Z">
                <w:pPr>
                  <w:pStyle w:val="ListParagraph1"/>
                  <w:numPr>
                    <w:numId w:val="2"/>
                  </w:numPr>
                  <w:spacing w:after="0" w:line="240" w:lineRule="auto"/>
                  <w:ind w:hanging="360"/>
                  <w:jc w:val="center"/>
                </w:pPr>
              </w:pPrChange>
            </w:pPr>
          </w:p>
        </w:tc>
        <w:tc>
          <w:tcPr>
            <w:tcW w:w="1535" w:type="pct"/>
          </w:tcPr>
          <w:p w14:paraId="67F8A23F" w14:textId="4F24623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1056" w:type="pct"/>
          </w:tcPr>
          <w:p w14:paraId="48752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1FD5A82" w14:textId="6F0CBFDE"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F8609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434441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240A31" w14:textId="77777777" w:rsidTr="00A7767F">
        <w:trPr>
          <w:trHeight w:val="243"/>
          <w:jc w:val="center"/>
        </w:trPr>
        <w:tc>
          <w:tcPr>
            <w:tcW w:w="323" w:type="pct"/>
          </w:tcPr>
          <w:p w14:paraId="225E1E4F"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9" w:author="ZAIDOU Mouhammad" w:date="2024-10-19T20:08:00Z">
                <w:pPr>
                  <w:pStyle w:val="ListParagraph1"/>
                  <w:numPr>
                    <w:numId w:val="2"/>
                  </w:numPr>
                  <w:spacing w:after="0" w:line="240" w:lineRule="auto"/>
                  <w:ind w:hanging="360"/>
                  <w:jc w:val="center"/>
                </w:pPr>
              </w:pPrChange>
            </w:pPr>
          </w:p>
        </w:tc>
        <w:tc>
          <w:tcPr>
            <w:tcW w:w="1535" w:type="pct"/>
          </w:tcPr>
          <w:p w14:paraId="0FBD7546" w14:textId="2B149D0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Désinfectant </w:t>
            </w:r>
          </w:p>
        </w:tc>
        <w:tc>
          <w:tcPr>
            <w:tcW w:w="1056" w:type="pct"/>
          </w:tcPr>
          <w:p w14:paraId="7248B7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AA9F9C5" w14:textId="6F9E3B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5DFE25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8FB136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523340" w14:textId="77777777" w:rsidTr="00A7767F">
        <w:trPr>
          <w:trHeight w:val="243"/>
          <w:jc w:val="center"/>
        </w:trPr>
        <w:tc>
          <w:tcPr>
            <w:tcW w:w="323" w:type="pct"/>
          </w:tcPr>
          <w:p w14:paraId="78A7E758"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0" w:author="ZAIDOU Mouhammad" w:date="2024-10-19T20:08:00Z">
                <w:pPr>
                  <w:pStyle w:val="ListParagraph1"/>
                  <w:numPr>
                    <w:numId w:val="2"/>
                  </w:numPr>
                  <w:spacing w:after="0" w:line="240" w:lineRule="auto"/>
                  <w:ind w:hanging="360"/>
                  <w:jc w:val="center"/>
                </w:pPr>
              </w:pPrChange>
            </w:pPr>
          </w:p>
        </w:tc>
        <w:tc>
          <w:tcPr>
            <w:tcW w:w="1535" w:type="pct"/>
          </w:tcPr>
          <w:p w14:paraId="5C630A3C" w14:textId="56D8F6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1056" w:type="pct"/>
          </w:tcPr>
          <w:p w14:paraId="5E8C95F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261C300" w14:textId="01DCD21C"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0B82BF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FA60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B3E2E9" w14:textId="77777777" w:rsidTr="00A7767F">
        <w:trPr>
          <w:trHeight w:val="243"/>
          <w:jc w:val="center"/>
        </w:trPr>
        <w:tc>
          <w:tcPr>
            <w:tcW w:w="323" w:type="pct"/>
          </w:tcPr>
          <w:p w14:paraId="05850F8C"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1" w:author="ZAIDOU Mouhammad" w:date="2024-10-19T20:08:00Z">
                <w:pPr>
                  <w:pStyle w:val="ListParagraph1"/>
                  <w:numPr>
                    <w:numId w:val="2"/>
                  </w:numPr>
                  <w:spacing w:after="0" w:line="240" w:lineRule="auto"/>
                  <w:ind w:hanging="360"/>
                  <w:jc w:val="center"/>
                </w:pPr>
              </w:pPrChange>
            </w:pPr>
          </w:p>
        </w:tc>
        <w:tc>
          <w:tcPr>
            <w:tcW w:w="1535" w:type="pct"/>
          </w:tcPr>
          <w:p w14:paraId="5CB2138C" w14:textId="5BC9252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1056" w:type="pct"/>
          </w:tcPr>
          <w:p w14:paraId="36A4C9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6ADB1B83" w14:textId="6DC4572D" w:rsidR="0066247F" w:rsidRPr="00EC5256" w:rsidRDefault="0066247F" w:rsidP="006624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2BB6CF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B50540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A86649" w14:textId="77777777" w:rsidTr="00A7767F">
        <w:trPr>
          <w:trHeight w:val="243"/>
          <w:jc w:val="center"/>
        </w:trPr>
        <w:tc>
          <w:tcPr>
            <w:tcW w:w="323" w:type="pct"/>
          </w:tcPr>
          <w:p w14:paraId="5714ED18"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2" w:author="ZAIDOU Mouhammad" w:date="2024-10-19T20:08:00Z">
                <w:pPr>
                  <w:pStyle w:val="ListParagraph1"/>
                  <w:numPr>
                    <w:numId w:val="2"/>
                  </w:numPr>
                  <w:spacing w:after="0" w:line="240" w:lineRule="auto"/>
                  <w:ind w:hanging="360"/>
                  <w:jc w:val="center"/>
                </w:pPr>
              </w:pPrChange>
            </w:pPr>
          </w:p>
        </w:tc>
        <w:tc>
          <w:tcPr>
            <w:tcW w:w="1535" w:type="pct"/>
          </w:tcPr>
          <w:p w14:paraId="58D893A6" w14:textId="3F66755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1056" w:type="pct"/>
          </w:tcPr>
          <w:p w14:paraId="07A53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7485F57" w14:textId="456CDB01"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E7E834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67FA34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7610D3" w14:paraId="20E32387" w14:textId="77777777" w:rsidTr="004369B7">
        <w:tblPrEx>
          <w:tblW w:w="4850" w:type="pct"/>
          <w:jc w:val="center"/>
          <w:tblPrExChange w:id="343" w:author="ZAIDOU Mouhammad" w:date="2024-10-20T00:28:00Z">
            <w:tblPrEx>
              <w:tblW w:w="5023" w:type="pct"/>
              <w:jc w:val="center"/>
            </w:tblPrEx>
          </w:tblPrExChange>
        </w:tblPrEx>
        <w:trPr>
          <w:trHeight w:val="376"/>
          <w:jc w:val="center"/>
          <w:trPrChange w:id="344"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345" w:author="ZAIDOU Mouhammad" w:date="2024-10-20T00:28:00Z">
              <w:tcPr>
                <w:tcW w:w="4946" w:type="pct"/>
                <w:gridSpan w:val="7"/>
                <w:shd w:val="clear" w:color="auto" w:fill="AEAAAA" w:themeFill="background2" w:themeFillShade="BF"/>
                <w:vAlign w:val="center"/>
              </w:tcPr>
            </w:tcPrChange>
          </w:tcPr>
          <w:p w14:paraId="6E3E35DB" w14:textId="3FF926A2" w:rsidR="0066247F" w:rsidRPr="00EC5256" w:rsidRDefault="0066247F" w:rsidP="0066247F">
            <w:pPr>
              <w:jc w:val="center"/>
              <w:rPr>
                <w:b/>
                <w:lang w:val="fr-FR"/>
              </w:rPr>
            </w:pPr>
            <w:r w:rsidRPr="00EC5256">
              <w:rPr>
                <w:b/>
                <w:lang w:val="fr-FR"/>
              </w:rPr>
              <w:t>SALLE</w:t>
            </w:r>
            <w:r>
              <w:rPr>
                <w:b/>
                <w:lang w:val="fr-FR"/>
              </w:rPr>
              <w:t>S D’HOSPITALISATION</w:t>
            </w:r>
          </w:p>
          <w:p w14:paraId="4FE1B4D5" w14:textId="73E74A1C" w:rsidR="0066247F" w:rsidRPr="00EC5256" w:rsidRDefault="0066247F" w:rsidP="0066247F">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66247F" w:rsidRPr="002D084C" w14:paraId="69837781" w14:textId="77777777" w:rsidTr="00A7767F">
        <w:trPr>
          <w:trHeight w:val="376"/>
          <w:jc w:val="center"/>
        </w:trPr>
        <w:tc>
          <w:tcPr>
            <w:tcW w:w="323" w:type="pct"/>
          </w:tcPr>
          <w:p w14:paraId="44D6A4D8" w14:textId="77777777" w:rsidR="0066247F" w:rsidRPr="00EC5256" w:rsidRDefault="0066247F" w:rsidP="0066247F">
            <w:pPr>
              <w:jc w:val="center"/>
              <w:rPr>
                <w:rFonts w:ascii="Arial" w:hAnsi="Arial" w:cs="Arial"/>
                <w:b/>
                <w:bCs/>
                <w:szCs w:val="20"/>
                <w:lang w:val="fr-FR"/>
              </w:rPr>
            </w:pPr>
            <w:r w:rsidRPr="00EC5256">
              <w:rPr>
                <w:rFonts w:ascii="Arial" w:hAnsi="Arial" w:cs="Arial"/>
                <w:b/>
                <w:bCs/>
                <w:szCs w:val="20"/>
                <w:lang w:val="fr-FR"/>
              </w:rPr>
              <w:t>304</w:t>
            </w:r>
          </w:p>
        </w:tc>
        <w:tc>
          <w:tcPr>
            <w:tcW w:w="1535" w:type="pct"/>
          </w:tcPr>
          <w:p w14:paraId="797ED226" w14:textId="44334C03"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804" w:type="pct"/>
            <w:gridSpan w:val="2"/>
            <w:shd w:val="clear" w:color="auto" w:fill="BFBFBF" w:themeFill="background1" w:themeFillShade="BF"/>
          </w:tcPr>
          <w:p w14:paraId="1150FA49" w14:textId="7EF7F12B"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912" w:type="pct"/>
            <w:shd w:val="clear" w:color="auto" w:fill="BFBFBF" w:themeFill="background1" w:themeFillShade="BF"/>
          </w:tcPr>
          <w:p w14:paraId="6A9E8D5F" w14:textId="5F45A5B6"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426" w:type="pct"/>
            <w:vMerge w:val="restart"/>
          </w:tcPr>
          <w:p w14:paraId="5FA260F5" w14:textId="77777777" w:rsidR="0066247F" w:rsidRPr="00EC5256" w:rsidRDefault="0066247F" w:rsidP="0066247F">
            <w:pPr>
              <w:rPr>
                <w:rFonts w:ascii="Arial" w:hAnsi="Arial" w:cs="Arial"/>
                <w:b/>
                <w:bCs/>
                <w:szCs w:val="20"/>
                <w:lang w:val="fr-FR"/>
              </w:rPr>
            </w:pPr>
          </w:p>
          <w:p w14:paraId="736E82F9" w14:textId="77777777" w:rsidR="0066247F" w:rsidRPr="00EC5256" w:rsidRDefault="0066247F" w:rsidP="0066247F">
            <w:pPr>
              <w:rPr>
                <w:rFonts w:ascii="Arial" w:hAnsi="Arial" w:cs="Arial"/>
                <w:szCs w:val="20"/>
                <w:lang w:val="fr-FR"/>
              </w:rPr>
            </w:pPr>
          </w:p>
          <w:p w14:paraId="71A380D7" w14:textId="77777777" w:rsidR="0066247F" w:rsidRPr="00EC5256" w:rsidRDefault="0066247F" w:rsidP="0066247F">
            <w:pPr>
              <w:rPr>
                <w:rFonts w:ascii="Arial" w:hAnsi="Arial" w:cs="Arial"/>
                <w:szCs w:val="20"/>
                <w:lang w:val="fr-FR"/>
              </w:rPr>
            </w:pPr>
          </w:p>
          <w:p w14:paraId="2892B803" w14:textId="77777777" w:rsidR="0066247F" w:rsidRPr="00EC5256" w:rsidRDefault="0066247F" w:rsidP="0066247F">
            <w:pPr>
              <w:rPr>
                <w:rFonts w:ascii="Arial" w:hAnsi="Arial" w:cs="Arial"/>
                <w:szCs w:val="20"/>
                <w:lang w:val="fr-FR"/>
              </w:rPr>
            </w:pPr>
          </w:p>
          <w:p w14:paraId="1FAA00F7" w14:textId="77777777" w:rsidR="0066247F" w:rsidRPr="00EC5256" w:rsidRDefault="0066247F" w:rsidP="0066247F">
            <w:pPr>
              <w:rPr>
                <w:rFonts w:ascii="Arial" w:hAnsi="Arial" w:cs="Arial"/>
                <w:szCs w:val="20"/>
                <w:lang w:val="fr-FR"/>
              </w:rPr>
            </w:pPr>
          </w:p>
          <w:p w14:paraId="57F3CE35" w14:textId="77777777" w:rsidR="0066247F" w:rsidRPr="00EC5256" w:rsidRDefault="0066247F" w:rsidP="0066247F">
            <w:pPr>
              <w:rPr>
                <w:rFonts w:ascii="Arial" w:hAnsi="Arial" w:cs="Arial"/>
                <w:szCs w:val="20"/>
                <w:lang w:val="fr-FR"/>
              </w:rPr>
            </w:pPr>
          </w:p>
          <w:p w14:paraId="3F3AB639" w14:textId="77777777" w:rsidR="0066247F" w:rsidRPr="00EC5256" w:rsidRDefault="0066247F" w:rsidP="0066247F">
            <w:pPr>
              <w:rPr>
                <w:rFonts w:ascii="Arial" w:hAnsi="Arial" w:cs="Arial"/>
                <w:szCs w:val="20"/>
                <w:lang w:val="fr-FR"/>
              </w:rPr>
            </w:pPr>
          </w:p>
          <w:p w14:paraId="4A6D82EC" w14:textId="77777777" w:rsidR="0066247F" w:rsidRPr="00EC5256" w:rsidRDefault="0066247F" w:rsidP="0066247F">
            <w:pPr>
              <w:rPr>
                <w:rFonts w:ascii="Arial" w:hAnsi="Arial" w:cs="Arial"/>
                <w:szCs w:val="20"/>
                <w:lang w:val="fr-FR"/>
              </w:rPr>
            </w:pPr>
          </w:p>
          <w:p w14:paraId="664465E2" w14:textId="77777777" w:rsidR="0066247F" w:rsidRPr="00EC5256" w:rsidRDefault="0066247F" w:rsidP="0066247F">
            <w:pPr>
              <w:rPr>
                <w:rFonts w:ascii="Arial" w:hAnsi="Arial" w:cs="Arial"/>
                <w:szCs w:val="20"/>
                <w:lang w:val="fr-FR"/>
              </w:rPr>
            </w:pPr>
          </w:p>
          <w:p w14:paraId="69057A3F" w14:textId="77777777" w:rsidR="0066247F" w:rsidRPr="00EC5256" w:rsidRDefault="0066247F" w:rsidP="0066247F">
            <w:pPr>
              <w:rPr>
                <w:rFonts w:ascii="Arial" w:hAnsi="Arial" w:cs="Arial"/>
                <w:szCs w:val="20"/>
                <w:lang w:val="fr-FR"/>
              </w:rPr>
            </w:pPr>
          </w:p>
          <w:p w14:paraId="122FB95A" w14:textId="77777777" w:rsidR="0066247F" w:rsidRPr="00EC5256" w:rsidRDefault="0066247F" w:rsidP="0066247F">
            <w:pPr>
              <w:rPr>
                <w:rFonts w:ascii="Arial" w:hAnsi="Arial" w:cs="Arial"/>
                <w:szCs w:val="20"/>
                <w:lang w:val="fr-FR"/>
              </w:rPr>
            </w:pPr>
          </w:p>
          <w:p w14:paraId="4BE66BD7" w14:textId="77777777" w:rsidR="0066247F" w:rsidRPr="00EC5256" w:rsidRDefault="0066247F" w:rsidP="0066247F">
            <w:pPr>
              <w:rPr>
                <w:rFonts w:ascii="Arial" w:hAnsi="Arial" w:cs="Arial"/>
                <w:szCs w:val="20"/>
                <w:lang w:val="fr-FR"/>
              </w:rPr>
            </w:pPr>
          </w:p>
          <w:p w14:paraId="61C3EF25" w14:textId="77777777" w:rsidR="0066247F" w:rsidRPr="00EC5256" w:rsidRDefault="0066247F" w:rsidP="0066247F">
            <w:pPr>
              <w:rPr>
                <w:rFonts w:ascii="Arial" w:hAnsi="Arial" w:cs="Arial"/>
                <w:szCs w:val="20"/>
                <w:lang w:val="fr-FR"/>
              </w:rPr>
            </w:pPr>
          </w:p>
          <w:p w14:paraId="34BA48B1" w14:textId="77777777" w:rsidR="0066247F" w:rsidRPr="00EC5256" w:rsidRDefault="0066247F" w:rsidP="0066247F">
            <w:pPr>
              <w:rPr>
                <w:rFonts w:ascii="Arial" w:hAnsi="Arial" w:cs="Arial"/>
                <w:szCs w:val="20"/>
                <w:lang w:val="fr-FR"/>
              </w:rPr>
            </w:pPr>
          </w:p>
        </w:tc>
      </w:tr>
      <w:tr w:rsidR="0066247F" w:rsidRPr="002D084C" w14:paraId="23A0762C" w14:textId="77777777" w:rsidTr="00A7767F">
        <w:tblPrEx>
          <w:jc w:val="left"/>
        </w:tblPrEx>
        <w:trPr>
          <w:trHeight w:val="20"/>
        </w:trPr>
        <w:tc>
          <w:tcPr>
            <w:tcW w:w="323" w:type="pct"/>
          </w:tcPr>
          <w:p w14:paraId="738C7B75"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6F693169" w14:textId="6F1B101F"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804" w:type="pct"/>
            <w:gridSpan w:val="2"/>
          </w:tcPr>
          <w:p w14:paraId="3199775E" w14:textId="280730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2B0BAE5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6112A71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458AB02" w14:textId="77777777" w:rsidTr="00A7767F">
        <w:tblPrEx>
          <w:jc w:val="left"/>
        </w:tblPrEx>
        <w:trPr>
          <w:trHeight w:val="20"/>
        </w:trPr>
        <w:tc>
          <w:tcPr>
            <w:tcW w:w="323" w:type="pct"/>
          </w:tcPr>
          <w:p w14:paraId="5DE22989"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48604569" w14:textId="2646E952"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804" w:type="pct"/>
            <w:gridSpan w:val="2"/>
          </w:tcPr>
          <w:p w14:paraId="576D022F"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5A7E7D4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5FBB4E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AE48E3A" w14:textId="77777777" w:rsidTr="00A7767F">
        <w:tblPrEx>
          <w:jc w:val="left"/>
        </w:tblPrEx>
        <w:trPr>
          <w:trHeight w:val="20"/>
        </w:trPr>
        <w:tc>
          <w:tcPr>
            <w:tcW w:w="323" w:type="pct"/>
          </w:tcPr>
          <w:p w14:paraId="18A54D70"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18986FC5" w14:textId="1580B908"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 xml:space="preserve">Aire de lavage des mains et de </w:t>
            </w:r>
            <w:del w:id="346" w:author="ZAIDOU Mouhammad" w:date="2024-10-19T18:39:00Z">
              <w:r w:rsidRPr="00EC5256" w:rsidDel="0047192E">
                <w:rPr>
                  <w:lang w:val="fr-FR"/>
                </w:rPr>
                <w:delText>bain séparée</w:delText>
              </w:r>
            </w:del>
            <w:ins w:id="347" w:author="ZAIDOU Mouhammad" w:date="2024-10-19T18:39:00Z">
              <w:r w:rsidRPr="00EC5256">
                <w:rPr>
                  <w:lang w:val="fr-FR"/>
                </w:rPr>
                <w:t>bain séparé</w:t>
              </w:r>
            </w:ins>
            <w:r w:rsidRPr="00EC5256">
              <w:rPr>
                <w:lang w:val="fr-FR"/>
              </w:rPr>
              <w:t xml:space="preserve"> pour les patients et les visiteurs.</w:t>
            </w:r>
          </w:p>
        </w:tc>
        <w:tc>
          <w:tcPr>
            <w:tcW w:w="1804" w:type="pct"/>
            <w:gridSpan w:val="2"/>
          </w:tcPr>
          <w:p w14:paraId="2B04A73E" w14:textId="259CC20B"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8D7C6D3" w14:textId="136368EA"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085473A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29324" w14:textId="77777777" w:rsidTr="00A7767F">
        <w:tblPrEx>
          <w:jc w:val="left"/>
        </w:tblPrEx>
        <w:trPr>
          <w:trHeight w:val="20"/>
        </w:trPr>
        <w:tc>
          <w:tcPr>
            <w:tcW w:w="323" w:type="pct"/>
          </w:tcPr>
          <w:p w14:paraId="1D311D64"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0414266" w14:textId="7530AF47"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804" w:type="pct"/>
            <w:gridSpan w:val="2"/>
          </w:tcPr>
          <w:p w14:paraId="5DF3717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6BC66FF6" w14:textId="58B92BBD"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tcPr>
          <w:p w14:paraId="7E9E10CE"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065F62B3"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vMerge/>
          </w:tcPr>
          <w:p w14:paraId="4F0CB25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2E10C8B" w14:textId="77777777" w:rsidTr="00A7767F">
        <w:tblPrEx>
          <w:jc w:val="left"/>
        </w:tblPrEx>
        <w:trPr>
          <w:trHeight w:val="20"/>
        </w:trPr>
        <w:tc>
          <w:tcPr>
            <w:tcW w:w="323" w:type="pct"/>
          </w:tcPr>
          <w:p w14:paraId="0A739643"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F583513" w14:textId="1053F873"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804" w:type="pct"/>
            <w:gridSpan w:val="2"/>
          </w:tcPr>
          <w:p w14:paraId="45F8DE3D" w14:textId="058C4A00"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2107C70" w14:textId="21B42EC2"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3190BA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C9CEB92" w14:textId="77777777" w:rsidTr="00A7767F">
        <w:tblPrEx>
          <w:jc w:val="left"/>
        </w:tblPrEx>
        <w:trPr>
          <w:trHeight w:val="20"/>
        </w:trPr>
        <w:tc>
          <w:tcPr>
            <w:tcW w:w="323" w:type="pct"/>
          </w:tcPr>
          <w:p w14:paraId="5EAAE22C"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5CB39C3B" w14:textId="082F1F4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Salle de décontamination</w:t>
            </w:r>
          </w:p>
        </w:tc>
        <w:tc>
          <w:tcPr>
            <w:tcW w:w="1804" w:type="pct"/>
            <w:gridSpan w:val="2"/>
          </w:tcPr>
          <w:p w14:paraId="1C9E50B8"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5870CF7"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162B77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02E2E" w14:textId="77777777" w:rsidTr="00A7767F">
        <w:tblPrEx>
          <w:jc w:val="left"/>
        </w:tblPrEx>
        <w:trPr>
          <w:trHeight w:val="20"/>
        </w:trPr>
        <w:tc>
          <w:tcPr>
            <w:tcW w:w="323" w:type="pct"/>
          </w:tcPr>
          <w:p w14:paraId="4B060114" w14:textId="77777777"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305</w:t>
            </w:r>
          </w:p>
        </w:tc>
        <w:tc>
          <w:tcPr>
            <w:tcW w:w="1535" w:type="pct"/>
          </w:tcPr>
          <w:p w14:paraId="40642938" w14:textId="454DC598"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804" w:type="pct"/>
            <w:gridSpan w:val="2"/>
            <w:shd w:val="clear" w:color="auto" w:fill="D9D9D9" w:themeFill="background1" w:themeFillShade="D9"/>
          </w:tcPr>
          <w:p w14:paraId="7BD28770"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3DADBA56"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shd w:val="clear" w:color="auto" w:fill="D9D9D9" w:themeFill="background1" w:themeFillShade="D9"/>
          </w:tcPr>
          <w:p w14:paraId="21BC471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5D79213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lastRenderedPageBreak/>
              <w:tab/>
              <w:t>2</w:t>
            </w:r>
          </w:p>
          <w:p w14:paraId="4FA82651" w14:textId="0AFCC8CD"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tcPr>
          <w:p w14:paraId="00D2C3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391DBE1" w14:textId="77777777" w:rsidTr="00A7767F">
        <w:tblPrEx>
          <w:jc w:val="left"/>
        </w:tblPrEx>
        <w:trPr>
          <w:trHeight w:val="20"/>
        </w:trPr>
        <w:tc>
          <w:tcPr>
            <w:tcW w:w="323" w:type="pct"/>
          </w:tcPr>
          <w:p w14:paraId="71E86616"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BA15B5A" w14:textId="2249AF5D" w:rsidR="0066247F" w:rsidRPr="00EC5256" w:rsidRDefault="0066247F" w:rsidP="0066247F">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804" w:type="pct"/>
            <w:gridSpan w:val="2"/>
          </w:tcPr>
          <w:p w14:paraId="783A8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9B1015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val="restart"/>
          </w:tcPr>
          <w:p w14:paraId="168C68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05A887" w14:textId="77777777" w:rsidTr="00A7767F">
        <w:tblPrEx>
          <w:jc w:val="left"/>
        </w:tblPrEx>
        <w:trPr>
          <w:trHeight w:val="121"/>
        </w:trPr>
        <w:tc>
          <w:tcPr>
            <w:tcW w:w="323" w:type="pct"/>
          </w:tcPr>
          <w:p w14:paraId="2DAD175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4660F58" w14:textId="2C22259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w:t>
            </w:r>
          </w:p>
        </w:tc>
        <w:tc>
          <w:tcPr>
            <w:tcW w:w="1804" w:type="pct"/>
            <w:gridSpan w:val="2"/>
          </w:tcPr>
          <w:p w14:paraId="3A6784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3053F58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FFFF92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15572B8" w14:textId="77777777" w:rsidTr="00A7767F">
        <w:tblPrEx>
          <w:jc w:val="left"/>
        </w:tblPrEx>
        <w:trPr>
          <w:trHeight w:val="20"/>
        </w:trPr>
        <w:tc>
          <w:tcPr>
            <w:tcW w:w="323" w:type="pct"/>
          </w:tcPr>
          <w:p w14:paraId="061F23B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3A97000" w14:textId="132A9D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Thermomètre</w:t>
            </w:r>
          </w:p>
        </w:tc>
        <w:tc>
          <w:tcPr>
            <w:tcW w:w="1804" w:type="pct"/>
            <w:gridSpan w:val="2"/>
          </w:tcPr>
          <w:p w14:paraId="463AB8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5BFDE7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CC65FC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B5850F1" w14:textId="77777777" w:rsidTr="00A7767F">
        <w:tblPrEx>
          <w:jc w:val="left"/>
        </w:tblPrEx>
        <w:trPr>
          <w:trHeight w:val="20"/>
          <w:ins w:id="348" w:author="ZAIDOU Mouhammad" w:date="2024-10-19T20:05:00Z"/>
        </w:trPr>
        <w:tc>
          <w:tcPr>
            <w:tcW w:w="323" w:type="pct"/>
          </w:tcPr>
          <w:p w14:paraId="5C6BA9F4" w14:textId="77777777" w:rsidR="0066247F" w:rsidRPr="00EC5256" w:rsidRDefault="0066247F" w:rsidP="0066247F">
            <w:pPr>
              <w:pStyle w:val="ListParagraph1"/>
              <w:numPr>
                <w:ilvl w:val="0"/>
                <w:numId w:val="5"/>
              </w:numPr>
              <w:spacing w:after="0" w:line="240" w:lineRule="auto"/>
              <w:jc w:val="center"/>
              <w:rPr>
                <w:ins w:id="349" w:author="ZAIDOU Mouhammad" w:date="2024-10-19T20:05:00Z"/>
                <w:rFonts w:ascii="Arial" w:hAnsi="Arial" w:cs="Arial"/>
                <w:szCs w:val="20"/>
                <w:lang w:val="fr-FR"/>
              </w:rPr>
            </w:pPr>
          </w:p>
        </w:tc>
        <w:tc>
          <w:tcPr>
            <w:tcW w:w="1535" w:type="pct"/>
          </w:tcPr>
          <w:p w14:paraId="2963D4BA" w14:textId="07002FFB" w:rsidR="0066247F" w:rsidRPr="00EC5256" w:rsidRDefault="0066247F" w:rsidP="0066247F">
            <w:pPr>
              <w:pStyle w:val="ListParagraph1"/>
              <w:spacing w:after="0" w:line="240" w:lineRule="auto"/>
              <w:ind w:left="0"/>
              <w:rPr>
                <w:ins w:id="350" w:author="ZAIDOU Mouhammad" w:date="2024-10-19T20:05:00Z"/>
                <w:lang w:val="fr-FR"/>
              </w:rPr>
            </w:pPr>
            <w:ins w:id="351" w:author="ZAIDOU Mouhammad" w:date="2024-10-19T20:05:00Z">
              <w:r>
                <w:rPr>
                  <w:lang w:val="fr-FR"/>
                </w:rPr>
                <w:t>Stéthoscope Pinard</w:t>
              </w:r>
            </w:ins>
          </w:p>
        </w:tc>
        <w:tc>
          <w:tcPr>
            <w:tcW w:w="1804" w:type="pct"/>
            <w:gridSpan w:val="2"/>
          </w:tcPr>
          <w:p w14:paraId="75E4AA4D" w14:textId="77777777" w:rsidR="0066247F" w:rsidRPr="00EC5256" w:rsidRDefault="0066247F" w:rsidP="0066247F">
            <w:pPr>
              <w:pStyle w:val="ListParagraph1"/>
              <w:ind w:left="0"/>
              <w:jc w:val="center"/>
              <w:rPr>
                <w:ins w:id="352" w:author="ZAIDOU Mouhammad" w:date="2024-10-19T20:05:00Z"/>
                <w:rFonts w:ascii="Arial" w:eastAsia="Times New Roman" w:hAnsi="Arial" w:cs="Arial"/>
                <w:color w:val="000000"/>
                <w:szCs w:val="20"/>
                <w:lang w:val="fr-FR" w:bidi="hi-IN"/>
              </w:rPr>
            </w:pPr>
          </w:p>
        </w:tc>
        <w:tc>
          <w:tcPr>
            <w:tcW w:w="912" w:type="pct"/>
            <w:shd w:val="clear" w:color="auto" w:fill="D9D9D9" w:themeFill="background1" w:themeFillShade="D9"/>
          </w:tcPr>
          <w:p w14:paraId="606637CB" w14:textId="77777777" w:rsidR="0066247F" w:rsidRPr="00EC5256" w:rsidRDefault="0066247F" w:rsidP="0066247F">
            <w:pPr>
              <w:pStyle w:val="ListParagraph1"/>
              <w:ind w:left="0"/>
              <w:jc w:val="center"/>
              <w:rPr>
                <w:ins w:id="353" w:author="ZAIDOU Mouhammad" w:date="2024-10-19T20:05:00Z"/>
                <w:rFonts w:ascii="Arial" w:eastAsia="Times New Roman" w:hAnsi="Arial" w:cs="Arial"/>
                <w:color w:val="000000"/>
                <w:szCs w:val="20"/>
                <w:lang w:val="fr-FR" w:bidi="hi-IN"/>
              </w:rPr>
            </w:pPr>
          </w:p>
        </w:tc>
        <w:tc>
          <w:tcPr>
            <w:tcW w:w="426" w:type="pct"/>
          </w:tcPr>
          <w:p w14:paraId="4C774F45" w14:textId="77777777" w:rsidR="0066247F" w:rsidRPr="00EC5256" w:rsidRDefault="0066247F" w:rsidP="0066247F">
            <w:pPr>
              <w:pStyle w:val="ListParagraph1"/>
              <w:rPr>
                <w:ins w:id="354" w:author="ZAIDOU Mouhammad" w:date="2024-10-19T20:05:00Z"/>
                <w:rFonts w:ascii="Arial" w:eastAsia="Times New Roman" w:hAnsi="Arial" w:cs="Arial"/>
                <w:color w:val="000000"/>
                <w:szCs w:val="20"/>
                <w:lang w:val="fr-FR" w:bidi="hi-IN"/>
              </w:rPr>
            </w:pPr>
          </w:p>
        </w:tc>
      </w:tr>
      <w:tr w:rsidR="0066247F" w:rsidRPr="002D084C" w14:paraId="63374DE2" w14:textId="77777777" w:rsidTr="00A7767F">
        <w:tblPrEx>
          <w:jc w:val="left"/>
        </w:tblPrEx>
        <w:trPr>
          <w:trHeight w:val="20"/>
        </w:trPr>
        <w:tc>
          <w:tcPr>
            <w:tcW w:w="323" w:type="pct"/>
          </w:tcPr>
          <w:p w14:paraId="661EC85F"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5F9C1F2" w14:textId="15EEFDF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Fœtoscope/Doppler</w:t>
            </w:r>
          </w:p>
        </w:tc>
        <w:tc>
          <w:tcPr>
            <w:tcW w:w="1804" w:type="pct"/>
            <w:gridSpan w:val="2"/>
          </w:tcPr>
          <w:p w14:paraId="19924E2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1CCD4E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val="restart"/>
          </w:tcPr>
          <w:p w14:paraId="0B414D1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D27C0B" w14:textId="77777777" w:rsidTr="00A7767F">
        <w:tblPrEx>
          <w:jc w:val="left"/>
        </w:tblPrEx>
        <w:trPr>
          <w:trHeight w:val="20"/>
        </w:trPr>
        <w:tc>
          <w:tcPr>
            <w:tcW w:w="323" w:type="pct"/>
          </w:tcPr>
          <w:p w14:paraId="5BB3D1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85C673" w14:textId="48ECA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804" w:type="pct"/>
            <w:gridSpan w:val="2"/>
          </w:tcPr>
          <w:p w14:paraId="531AFD1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D6C81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6AA0D7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0C6B77" w14:textId="77777777" w:rsidTr="00A7767F">
        <w:tblPrEx>
          <w:jc w:val="left"/>
        </w:tblPrEx>
        <w:trPr>
          <w:trHeight w:val="20"/>
        </w:trPr>
        <w:tc>
          <w:tcPr>
            <w:tcW w:w="323" w:type="pct"/>
          </w:tcPr>
          <w:p w14:paraId="29EDA3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A9996C" w14:textId="1AA8A57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adulte</w:t>
            </w:r>
          </w:p>
        </w:tc>
        <w:tc>
          <w:tcPr>
            <w:tcW w:w="1804" w:type="pct"/>
            <w:gridSpan w:val="2"/>
          </w:tcPr>
          <w:p w14:paraId="316F753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F1770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71426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9F5CB9" w14:textId="77777777" w:rsidTr="00A7767F">
        <w:tblPrEx>
          <w:jc w:val="left"/>
        </w:tblPrEx>
        <w:trPr>
          <w:trHeight w:val="20"/>
        </w:trPr>
        <w:tc>
          <w:tcPr>
            <w:tcW w:w="323" w:type="pct"/>
          </w:tcPr>
          <w:p w14:paraId="5C83811B"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BFCD096" w14:textId="261AD3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adulte/enfant</w:t>
            </w:r>
          </w:p>
        </w:tc>
        <w:tc>
          <w:tcPr>
            <w:tcW w:w="1804" w:type="pct"/>
            <w:gridSpan w:val="2"/>
          </w:tcPr>
          <w:p w14:paraId="6CDAD3E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200DEE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672F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F165442" w14:textId="77777777" w:rsidTr="00A7767F">
        <w:tblPrEx>
          <w:jc w:val="left"/>
        </w:tblPrEx>
        <w:trPr>
          <w:trHeight w:val="20"/>
        </w:trPr>
        <w:tc>
          <w:tcPr>
            <w:tcW w:w="323" w:type="pct"/>
          </w:tcPr>
          <w:p w14:paraId="00B5172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E46D764" w14:textId="677177C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Spéculum</w:t>
            </w:r>
          </w:p>
        </w:tc>
        <w:tc>
          <w:tcPr>
            <w:tcW w:w="1804" w:type="pct"/>
            <w:gridSpan w:val="2"/>
          </w:tcPr>
          <w:p w14:paraId="3EC1DA1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DD8839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663D0C8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EF350" w14:textId="77777777" w:rsidTr="00A7767F">
        <w:tblPrEx>
          <w:jc w:val="left"/>
        </w:tblPrEx>
        <w:trPr>
          <w:trHeight w:val="20"/>
        </w:trPr>
        <w:tc>
          <w:tcPr>
            <w:tcW w:w="323" w:type="pct"/>
          </w:tcPr>
          <w:p w14:paraId="26AB512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5560617" w14:textId="097A4F6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804" w:type="pct"/>
            <w:gridSpan w:val="2"/>
          </w:tcPr>
          <w:p w14:paraId="2034528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250064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0C97F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EC30777" w14:textId="77777777" w:rsidTr="00A7767F">
        <w:tblPrEx>
          <w:jc w:val="left"/>
        </w:tblPrEx>
        <w:trPr>
          <w:trHeight w:val="20"/>
        </w:trPr>
        <w:tc>
          <w:tcPr>
            <w:tcW w:w="323" w:type="pct"/>
          </w:tcPr>
          <w:p w14:paraId="65392551"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C598BC9" w14:textId="148EC10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804" w:type="pct"/>
            <w:gridSpan w:val="2"/>
          </w:tcPr>
          <w:p w14:paraId="7254856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F8F4D3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790F2E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C139170" w14:textId="77777777" w:rsidTr="00A7767F">
        <w:tblPrEx>
          <w:jc w:val="left"/>
        </w:tblPrEx>
        <w:trPr>
          <w:trHeight w:val="20"/>
        </w:trPr>
        <w:tc>
          <w:tcPr>
            <w:tcW w:w="323" w:type="pct"/>
          </w:tcPr>
          <w:p w14:paraId="1B025CF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4B61A05" w14:textId="13890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804" w:type="pct"/>
            <w:gridSpan w:val="2"/>
          </w:tcPr>
          <w:p w14:paraId="19110FE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E9CD65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1D74F8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D19D02" w14:textId="77777777" w:rsidTr="00A7767F">
        <w:tblPrEx>
          <w:jc w:val="left"/>
        </w:tblPrEx>
        <w:trPr>
          <w:trHeight w:val="20"/>
        </w:trPr>
        <w:tc>
          <w:tcPr>
            <w:tcW w:w="323" w:type="pct"/>
          </w:tcPr>
          <w:p w14:paraId="75BF5EE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9A80534" w14:textId="14A9413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Humidificateur/Climatisation</w:t>
            </w:r>
          </w:p>
        </w:tc>
        <w:tc>
          <w:tcPr>
            <w:tcW w:w="1804" w:type="pct"/>
            <w:gridSpan w:val="2"/>
          </w:tcPr>
          <w:p w14:paraId="4DDC748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D6F5A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3F66D7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371160" w14:textId="77777777" w:rsidTr="00A7767F">
        <w:tblPrEx>
          <w:jc w:val="left"/>
        </w:tblPrEx>
        <w:trPr>
          <w:trHeight w:val="20"/>
        </w:trPr>
        <w:tc>
          <w:tcPr>
            <w:tcW w:w="323" w:type="pct"/>
          </w:tcPr>
          <w:p w14:paraId="1781337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A0189F" w14:textId="5D5DDD3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804" w:type="pct"/>
            <w:gridSpan w:val="2"/>
          </w:tcPr>
          <w:p w14:paraId="62DD750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4DFBBF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63B3A4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55709F" w14:textId="77777777" w:rsidTr="00A7767F">
        <w:tblPrEx>
          <w:jc w:val="left"/>
        </w:tblPrEx>
        <w:trPr>
          <w:trHeight w:val="20"/>
        </w:trPr>
        <w:tc>
          <w:tcPr>
            <w:tcW w:w="323" w:type="pct"/>
          </w:tcPr>
          <w:p w14:paraId="30A285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5EBB30B" w14:textId="75DDA3B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804" w:type="pct"/>
            <w:gridSpan w:val="2"/>
          </w:tcPr>
          <w:p w14:paraId="1E4087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CA9CF9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98E33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6669D3" w14:textId="77777777" w:rsidTr="00A7767F">
        <w:tblPrEx>
          <w:jc w:val="left"/>
        </w:tblPrEx>
        <w:trPr>
          <w:trHeight w:val="20"/>
        </w:trPr>
        <w:tc>
          <w:tcPr>
            <w:tcW w:w="323" w:type="pct"/>
          </w:tcPr>
          <w:p w14:paraId="7BCE449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32999D0" w14:textId="2EA523D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Aspirateur</w:t>
            </w:r>
          </w:p>
        </w:tc>
        <w:tc>
          <w:tcPr>
            <w:tcW w:w="1804" w:type="pct"/>
            <w:gridSpan w:val="2"/>
          </w:tcPr>
          <w:p w14:paraId="5DFE95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AB2B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5DEB22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6790A5" w14:textId="77777777" w:rsidTr="00A7767F">
        <w:tblPrEx>
          <w:jc w:val="left"/>
        </w:tblPrEx>
        <w:trPr>
          <w:trHeight w:val="20"/>
        </w:trPr>
        <w:tc>
          <w:tcPr>
            <w:tcW w:w="323" w:type="pct"/>
          </w:tcPr>
          <w:p w14:paraId="32F698B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94CC4B9" w14:textId="78082E4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Réfrigérateur</w:t>
            </w:r>
          </w:p>
        </w:tc>
        <w:tc>
          <w:tcPr>
            <w:tcW w:w="1804" w:type="pct"/>
            <w:gridSpan w:val="2"/>
          </w:tcPr>
          <w:p w14:paraId="5123C1C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CEB21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B92BCF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F357C13" w14:textId="77777777" w:rsidTr="00A7767F">
        <w:tblPrEx>
          <w:jc w:val="left"/>
        </w:tblPrEx>
        <w:trPr>
          <w:trHeight w:val="20"/>
        </w:trPr>
        <w:tc>
          <w:tcPr>
            <w:tcW w:w="323" w:type="pct"/>
          </w:tcPr>
          <w:p w14:paraId="7B24BFA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BD9BFAA" w14:textId="1870973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804" w:type="pct"/>
            <w:gridSpan w:val="2"/>
          </w:tcPr>
          <w:p w14:paraId="7B9AAD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802ECC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423D4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20492D8" w14:textId="77777777" w:rsidTr="00A7767F">
        <w:tblPrEx>
          <w:jc w:val="left"/>
        </w:tblPrEx>
        <w:trPr>
          <w:trHeight w:val="20"/>
        </w:trPr>
        <w:tc>
          <w:tcPr>
            <w:tcW w:w="323" w:type="pct"/>
          </w:tcPr>
          <w:p w14:paraId="01E5AFFC"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9D0A2C" w14:textId="23CD20D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804" w:type="pct"/>
            <w:gridSpan w:val="2"/>
          </w:tcPr>
          <w:p w14:paraId="1A9C199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18EC45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D10366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031F67" w14:textId="77777777" w:rsidTr="00A7767F">
        <w:tblPrEx>
          <w:jc w:val="left"/>
        </w:tblPrEx>
        <w:trPr>
          <w:trHeight w:val="20"/>
        </w:trPr>
        <w:tc>
          <w:tcPr>
            <w:tcW w:w="323" w:type="pct"/>
          </w:tcPr>
          <w:p w14:paraId="4482387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BE1350" w14:textId="747C188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Support à perfusion (potence)</w:t>
            </w:r>
          </w:p>
        </w:tc>
        <w:tc>
          <w:tcPr>
            <w:tcW w:w="1804" w:type="pct"/>
            <w:gridSpan w:val="2"/>
          </w:tcPr>
          <w:p w14:paraId="60F7C0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96349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C6C04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084794" w14:textId="77777777" w:rsidTr="00A7767F">
        <w:tblPrEx>
          <w:jc w:val="left"/>
        </w:tblPrEx>
        <w:trPr>
          <w:trHeight w:val="20"/>
        </w:trPr>
        <w:tc>
          <w:tcPr>
            <w:tcW w:w="323" w:type="pct"/>
          </w:tcPr>
          <w:p w14:paraId="1DD85DC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09361D5" w14:textId="66F6D42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804" w:type="pct"/>
            <w:gridSpan w:val="2"/>
          </w:tcPr>
          <w:p w14:paraId="011CF27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E8F4B2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A43C5C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21AC5D1" w14:textId="77777777" w:rsidTr="00A7767F">
        <w:tblPrEx>
          <w:jc w:val="left"/>
        </w:tblPrEx>
        <w:trPr>
          <w:trHeight w:val="20"/>
        </w:trPr>
        <w:tc>
          <w:tcPr>
            <w:tcW w:w="323" w:type="pct"/>
          </w:tcPr>
          <w:p w14:paraId="69AEC72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11A89C4" w14:textId="24C7BED5" w:rsidR="0066247F" w:rsidRPr="00EC5256" w:rsidRDefault="0066247F" w:rsidP="0066247F">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804" w:type="pct"/>
            <w:gridSpan w:val="2"/>
          </w:tcPr>
          <w:p w14:paraId="22240E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C4581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189E4C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F77E1E" w14:textId="77777777" w:rsidTr="00A7767F">
        <w:tblPrEx>
          <w:jc w:val="left"/>
        </w:tblPrEx>
        <w:trPr>
          <w:trHeight w:val="20"/>
        </w:trPr>
        <w:tc>
          <w:tcPr>
            <w:tcW w:w="323" w:type="pct"/>
          </w:tcPr>
          <w:p w14:paraId="6823B1D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C69CFC2" w14:textId="1DF0B45E" w:rsidR="0066247F" w:rsidRPr="00EC5256" w:rsidRDefault="0066247F" w:rsidP="0066247F">
            <w:pPr>
              <w:pStyle w:val="ListParagraph1"/>
              <w:spacing w:after="0" w:line="240" w:lineRule="auto"/>
              <w:ind w:left="0"/>
              <w:rPr>
                <w:rFonts w:ascii="Arial" w:hAnsi="Arial" w:cs="Arial"/>
                <w:szCs w:val="20"/>
                <w:lang w:val="fr-FR"/>
              </w:rPr>
            </w:pPr>
            <w:r>
              <w:rPr>
                <w:lang w:val="fr-FR"/>
              </w:rPr>
              <w:t>Altimètre</w:t>
            </w:r>
          </w:p>
        </w:tc>
        <w:tc>
          <w:tcPr>
            <w:tcW w:w="1804" w:type="pct"/>
            <w:gridSpan w:val="2"/>
            <w:shd w:val="clear" w:color="auto" w:fill="D9D9D9" w:themeFill="background1" w:themeFillShade="D9"/>
          </w:tcPr>
          <w:p w14:paraId="425412B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2E5F4D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3972D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5F27C3" w14:textId="77777777" w:rsidTr="00A7767F">
        <w:tblPrEx>
          <w:jc w:val="left"/>
        </w:tblPrEx>
        <w:trPr>
          <w:trHeight w:val="20"/>
        </w:trPr>
        <w:tc>
          <w:tcPr>
            <w:tcW w:w="323" w:type="pct"/>
          </w:tcPr>
          <w:p w14:paraId="70AE20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2E86B6" w14:textId="72D04B30" w:rsidR="0066247F" w:rsidRPr="00EC5256" w:rsidRDefault="0066247F" w:rsidP="0066247F">
            <w:pPr>
              <w:pStyle w:val="ListParagraph1"/>
              <w:spacing w:after="0" w:line="240" w:lineRule="auto"/>
              <w:ind w:left="0"/>
              <w:rPr>
                <w:rFonts w:ascii="Arial" w:hAnsi="Arial" w:cs="Arial"/>
                <w:szCs w:val="20"/>
                <w:lang w:val="fr-FR"/>
              </w:rPr>
            </w:pPr>
            <w:r>
              <w:rPr>
                <w:lang w:val="fr-FR"/>
              </w:rPr>
              <w:t>Toise</w:t>
            </w:r>
          </w:p>
        </w:tc>
        <w:tc>
          <w:tcPr>
            <w:tcW w:w="1804" w:type="pct"/>
            <w:gridSpan w:val="2"/>
            <w:shd w:val="clear" w:color="auto" w:fill="D9D9D9" w:themeFill="background1" w:themeFillShade="D9"/>
          </w:tcPr>
          <w:p w14:paraId="0AF2CD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FBD02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11DD41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05EF980" w14:textId="77777777" w:rsidTr="00A7767F">
        <w:tblPrEx>
          <w:jc w:val="left"/>
        </w:tblPrEx>
        <w:trPr>
          <w:trHeight w:val="20"/>
        </w:trPr>
        <w:tc>
          <w:tcPr>
            <w:tcW w:w="323" w:type="pct"/>
          </w:tcPr>
          <w:p w14:paraId="3D854BC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DB87592" w14:textId="3C65AE5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pédiatrique</w:t>
            </w:r>
          </w:p>
        </w:tc>
        <w:tc>
          <w:tcPr>
            <w:tcW w:w="1804" w:type="pct"/>
            <w:gridSpan w:val="2"/>
          </w:tcPr>
          <w:p w14:paraId="688333E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C6C461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0CAD52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CC3662" w14:textId="77777777" w:rsidTr="00A7767F">
        <w:tblPrEx>
          <w:jc w:val="left"/>
        </w:tblPrEx>
        <w:trPr>
          <w:trHeight w:val="20"/>
        </w:trPr>
        <w:tc>
          <w:tcPr>
            <w:tcW w:w="323" w:type="pct"/>
          </w:tcPr>
          <w:p w14:paraId="06968B4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869EC4C" w14:textId="422313B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Oxymètre de pouls</w:t>
            </w:r>
          </w:p>
        </w:tc>
        <w:tc>
          <w:tcPr>
            <w:tcW w:w="1804" w:type="pct"/>
            <w:gridSpan w:val="2"/>
          </w:tcPr>
          <w:p w14:paraId="729B00B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F7755E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0276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B5FAE8" w14:textId="77777777" w:rsidTr="00A7767F">
        <w:tblPrEx>
          <w:jc w:val="left"/>
        </w:tblPrEx>
        <w:trPr>
          <w:trHeight w:val="20"/>
        </w:trPr>
        <w:tc>
          <w:tcPr>
            <w:tcW w:w="323" w:type="pct"/>
          </w:tcPr>
          <w:p w14:paraId="2C4F3F4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73B0298" w14:textId="68140D8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804" w:type="pct"/>
            <w:gridSpan w:val="2"/>
          </w:tcPr>
          <w:p w14:paraId="2DDF7A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177E9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040602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4C2AF" w14:textId="77777777" w:rsidTr="00A7767F">
        <w:tblPrEx>
          <w:jc w:val="left"/>
        </w:tblPrEx>
        <w:trPr>
          <w:trHeight w:val="20"/>
        </w:trPr>
        <w:tc>
          <w:tcPr>
            <w:tcW w:w="323" w:type="pct"/>
          </w:tcPr>
          <w:p w14:paraId="4067735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BC0C15F" w14:textId="73D58C5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Torche</w:t>
            </w:r>
          </w:p>
        </w:tc>
        <w:tc>
          <w:tcPr>
            <w:tcW w:w="1804" w:type="pct"/>
            <w:gridSpan w:val="2"/>
          </w:tcPr>
          <w:p w14:paraId="0CC741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3291C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B477DD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EFD01F" w14:textId="77777777" w:rsidTr="00A7767F">
        <w:tblPrEx>
          <w:jc w:val="left"/>
        </w:tblPrEx>
        <w:trPr>
          <w:trHeight w:val="20"/>
        </w:trPr>
        <w:tc>
          <w:tcPr>
            <w:tcW w:w="323" w:type="pct"/>
          </w:tcPr>
          <w:p w14:paraId="219D71F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02ADC84" w14:textId="0B19378B"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Nébuliseur</w:t>
            </w:r>
          </w:p>
        </w:tc>
        <w:tc>
          <w:tcPr>
            <w:tcW w:w="1804" w:type="pct"/>
            <w:gridSpan w:val="2"/>
          </w:tcPr>
          <w:p w14:paraId="775A731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FF24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267F5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F61966" w14:textId="77777777" w:rsidTr="00A7767F">
        <w:tblPrEx>
          <w:jc w:val="left"/>
        </w:tblPrEx>
        <w:trPr>
          <w:trHeight w:val="20"/>
        </w:trPr>
        <w:tc>
          <w:tcPr>
            <w:tcW w:w="323" w:type="pct"/>
          </w:tcPr>
          <w:p w14:paraId="4C1012D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FAFE3A7" w14:textId="0ABDF31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 avec chambre d’inhalation</w:t>
            </w:r>
          </w:p>
        </w:tc>
        <w:tc>
          <w:tcPr>
            <w:tcW w:w="1804" w:type="pct"/>
            <w:gridSpan w:val="2"/>
          </w:tcPr>
          <w:p w14:paraId="39BD48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D9F813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B2E29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B9DFBBC" w14:textId="77777777" w:rsidTr="00A7767F">
        <w:tblPrEx>
          <w:jc w:val="left"/>
        </w:tblPrEx>
        <w:trPr>
          <w:trHeight w:val="20"/>
        </w:trPr>
        <w:tc>
          <w:tcPr>
            <w:tcW w:w="323" w:type="pct"/>
          </w:tcPr>
          <w:p w14:paraId="4039298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BFA36B1" w14:textId="41E0F8C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804" w:type="pct"/>
            <w:gridSpan w:val="2"/>
          </w:tcPr>
          <w:p w14:paraId="791115A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F7914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3096CC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EC372B0" w14:textId="77777777" w:rsidTr="00A7767F">
        <w:tblPrEx>
          <w:jc w:val="left"/>
        </w:tblPrEx>
        <w:trPr>
          <w:trHeight w:val="20"/>
        </w:trPr>
        <w:tc>
          <w:tcPr>
            <w:tcW w:w="323" w:type="pct"/>
          </w:tcPr>
          <w:p w14:paraId="16CF2A0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48CFB88" w14:textId="370394F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804" w:type="pct"/>
            <w:gridSpan w:val="2"/>
            <w:shd w:val="clear" w:color="auto" w:fill="D9D9D9" w:themeFill="background1" w:themeFillShade="D9"/>
          </w:tcPr>
          <w:p w14:paraId="4F9A5CD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6FE83BB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B4770E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95474D9" w14:textId="77777777" w:rsidTr="00A7767F">
        <w:tblPrEx>
          <w:jc w:val="left"/>
        </w:tblPrEx>
        <w:trPr>
          <w:trHeight w:val="20"/>
        </w:trPr>
        <w:tc>
          <w:tcPr>
            <w:tcW w:w="323" w:type="pct"/>
          </w:tcPr>
          <w:p w14:paraId="6B138DD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834A0DB" w14:textId="02209373"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804" w:type="pct"/>
            <w:gridSpan w:val="2"/>
            <w:shd w:val="clear" w:color="auto" w:fill="D9D9D9" w:themeFill="background1" w:themeFillShade="D9"/>
          </w:tcPr>
          <w:p w14:paraId="460BDD3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032F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D1FFF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50E5F" w14:textId="77777777" w:rsidTr="00A7767F">
        <w:tblPrEx>
          <w:jc w:val="left"/>
        </w:tblPrEx>
        <w:trPr>
          <w:trHeight w:val="20"/>
        </w:trPr>
        <w:tc>
          <w:tcPr>
            <w:tcW w:w="323" w:type="pct"/>
          </w:tcPr>
          <w:p w14:paraId="6813A0CA"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40C5E2B" w14:textId="4D315A4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Adulte</w:t>
            </w:r>
          </w:p>
        </w:tc>
        <w:tc>
          <w:tcPr>
            <w:tcW w:w="1804" w:type="pct"/>
            <w:gridSpan w:val="2"/>
          </w:tcPr>
          <w:p w14:paraId="798569F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0E3F1A7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25E7639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7610D3" w14:paraId="36868E00" w14:textId="77777777" w:rsidTr="004369B7">
        <w:tblPrEx>
          <w:tblW w:w="4850" w:type="pct"/>
          <w:jc w:val="center"/>
          <w:tblPrExChange w:id="355" w:author="ZAIDOU Mouhammad" w:date="2024-10-20T00:28:00Z">
            <w:tblPrEx>
              <w:tblW w:w="5023" w:type="pct"/>
              <w:jc w:val="center"/>
            </w:tblPrEx>
          </w:tblPrExChange>
        </w:tblPrEx>
        <w:trPr>
          <w:trHeight w:val="376"/>
          <w:jc w:val="center"/>
          <w:trPrChange w:id="356"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357" w:author="ZAIDOU Mouhammad" w:date="2024-10-20T00:28:00Z">
              <w:tcPr>
                <w:tcW w:w="4946" w:type="pct"/>
                <w:gridSpan w:val="7"/>
                <w:shd w:val="clear" w:color="auto" w:fill="AEAAAA" w:themeFill="background2" w:themeFillShade="BF"/>
                <w:vAlign w:val="center"/>
              </w:tcPr>
            </w:tcPrChange>
          </w:tcPr>
          <w:p w14:paraId="2F025ED1" w14:textId="77777777" w:rsidR="0066247F" w:rsidRPr="00EC5256" w:rsidRDefault="0066247F" w:rsidP="0066247F">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66247F" w:rsidRPr="00EC5256" w:rsidRDefault="0066247F" w:rsidP="0066247F">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 xml:space="preserve">Visiter le laboratoire s'il est disponible et </w:t>
            </w:r>
            <w:proofErr w:type="spellStart"/>
            <w:r w:rsidRPr="004D3C08">
              <w:rPr>
                <w:rFonts w:ascii="Aptos" w:eastAsia="Times New Roman" w:hAnsi="Aptos" w:cstheme="minorHAnsi"/>
                <w:i/>
                <w:iCs/>
                <w:szCs w:val="20"/>
                <w:lang w:val="fr-FR"/>
              </w:rPr>
              <w:t>nonter</w:t>
            </w:r>
            <w:proofErr w:type="spellEnd"/>
            <w:r w:rsidRPr="004D3C08">
              <w:rPr>
                <w:rFonts w:ascii="Aptos" w:eastAsia="Times New Roman" w:hAnsi="Aptos" w:cstheme="minorHAnsi"/>
                <w:i/>
                <w:iCs/>
                <w:szCs w:val="20"/>
                <w:lang w:val="fr-FR"/>
              </w:rPr>
              <w:t xml:space="preserve"> les observations.</w:t>
            </w:r>
          </w:p>
        </w:tc>
      </w:tr>
      <w:tr w:rsidR="0066247F" w:rsidRPr="002D084C" w14:paraId="3A19627C" w14:textId="77777777" w:rsidTr="00A7767F">
        <w:trPr>
          <w:trHeight w:val="529"/>
          <w:jc w:val="center"/>
        </w:trPr>
        <w:tc>
          <w:tcPr>
            <w:tcW w:w="323" w:type="pct"/>
          </w:tcPr>
          <w:p w14:paraId="630269EB" w14:textId="420885E7" w:rsidR="0066247F" w:rsidRPr="00EC5256" w:rsidRDefault="0066247F" w:rsidP="0066247F">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306</w:t>
            </w:r>
          </w:p>
        </w:tc>
        <w:tc>
          <w:tcPr>
            <w:tcW w:w="1535" w:type="pct"/>
          </w:tcPr>
          <w:p w14:paraId="6EA646FE" w14:textId="53A2210C" w:rsidR="0066247F" w:rsidRPr="00EC5256" w:rsidRDefault="0066247F" w:rsidP="0066247F">
            <w:pPr>
              <w:rPr>
                <w:rFonts w:ascii="Arial" w:hAnsi="Arial" w:cs="Arial"/>
                <w:b/>
                <w:bCs/>
                <w:szCs w:val="20"/>
                <w:lang w:val="fr-FR"/>
              </w:rPr>
            </w:pPr>
            <w:r w:rsidRPr="00EC5256">
              <w:rPr>
                <w:b/>
                <w:bCs/>
                <w:lang w:val="fr-FR"/>
              </w:rPr>
              <w:t>Le centre de santé dispose-t-il d'un laboratoire ?</w:t>
            </w:r>
          </w:p>
        </w:tc>
        <w:tc>
          <w:tcPr>
            <w:tcW w:w="2716" w:type="pct"/>
            <w:gridSpan w:val="3"/>
          </w:tcPr>
          <w:p w14:paraId="7BFE6A51" w14:textId="57171C0D" w:rsidR="0066247F" w:rsidRPr="00EC5256" w:rsidRDefault="0066247F" w:rsidP="0066247F">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66247F" w:rsidRPr="00EC5256" w:rsidRDefault="0066247F" w:rsidP="0066247F">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Pr="00EC5256">
              <w:rPr>
                <w:rFonts w:ascii="Arial" w:eastAsia="Arial Narrow" w:hAnsi="Arial" w:cs="Mangal"/>
                <w:szCs w:val="20"/>
                <w:cs/>
                <w:lang w:val="fr-FR" w:bidi="hi-IN"/>
              </w:rPr>
              <w:tab/>
              <w:t>2</w:t>
            </w:r>
          </w:p>
        </w:tc>
        <w:tc>
          <w:tcPr>
            <w:tcW w:w="426" w:type="pct"/>
            <w:shd w:val="clear" w:color="auto" w:fill="auto"/>
          </w:tcPr>
          <w:p w14:paraId="731467E3" w14:textId="5840A98D" w:rsidR="0066247F" w:rsidRPr="00EC5256" w:rsidRDefault="0066247F" w:rsidP="0066247F">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52512"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7592F05"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66247F" w:rsidRPr="00EC5256" w:rsidRDefault="0066247F" w:rsidP="0066247F">
            <w:pPr>
              <w:rPr>
                <w:rFonts w:ascii="Arial" w:hAnsi="Arial" w:cs="Arial"/>
                <w:b/>
                <w:bCs/>
                <w:szCs w:val="20"/>
                <w:lang w:val="fr-FR"/>
              </w:rPr>
            </w:pPr>
            <w:r w:rsidRPr="00EC5256">
              <w:rPr>
                <w:rFonts w:ascii="Arial" w:hAnsi="Arial" w:cs="Arial"/>
                <w:b/>
                <w:bCs/>
                <w:szCs w:val="20"/>
                <w:lang w:val="fr-FR"/>
              </w:rPr>
              <w:t xml:space="preserve">  401</w:t>
            </w:r>
          </w:p>
        </w:tc>
      </w:tr>
      <w:tr w:rsidR="0066247F" w:rsidRPr="002D084C" w14:paraId="6EB023F5" w14:textId="77777777" w:rsidTr="00A7767F">
        <w:trPr>
          <w:trHeight w:val="720"/>
          <w:jc w:val="center"/>
        </w:trPr>
        <w:tc>
          <w:tcPr>
            <w:tcW w:w="323" w:type="pct"/>
          </w:tcPr>
          <w:p w14:paraId="7AE414DF" w14:textId="5FDF7342" w:rsidR="0066247F" w:rsidRPr="00EC5256" w:rsidRDefault="0066247F" w:rsidP="0066247F">
            <w:pPr>
              <w:jc w:val="center"/>
              <w:rPr>
                <w:rFonts w:ascii="Arial" w:hAnsi="Arial" w:cs="Arial"/>
                <w:b/>
                <w:bCs/>
                <w:szCs w:val="20"/>
                <w:lang w:val="fr-FR"/>
              </w:rPr>
            </w:pPr>
            <w:r w:rsidRPr="00EC5256">
              <w:rPr>
                <w:rFonts w:ascii="Arial" w:eastAsia="Arial Narrow" w:hAnsi="Arial" w:cs="Arial"/>
                <w:b/>
                <w:bCs/>
                <w:szCs w:val="20"/>
                <w:lang w:val="fr-FR" w:bidi="hi-IN"/>
              </w:rPr>
              <w:t>307</w:t>
            </w:r>
          </w:p>
        </w:tc>
        <w:tc>
          <w:tcPr>
            <w:tcW w:w="1535" w:type="pct"/>
          </w:tcPr>
          <w:p w14:paraId="1B01A972" w14:textId="74E07C2C" w:rsidR="0066247F" w:rsidRPr="00EC5256" w:rsidRDefault="0066247F" w:rsidP="0066247F">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1056" w:type="pct"/>
            <w:shd w:val="clear" w:color="auto" w:fill="BFBFBF" w:themeFill="background1" w:themeFillShade="BF"/>
            <w:vAlign w:val="center"/>
          </w:tcPr>
          <w:p w14:paraId="29CE4CC3" w14:textId="064F150C" w:rsidR="0066247F" w:rsidRPr="00EC5256" w:rsidRDefault="0066247F" w:rsidP="0066247F">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6A63A037" w14:textId="18BDF997" w:rsidR="0066247F" w:rsidRPr="00EC5256" w:rsidRDefault="0066247F" w:rsidP="0066247F">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0B0653D9" w14:textId="2961DF31"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CCB5499" w14:textId="77777777" w:rsidR="0066247F" w:rsidRPr="00EC5256" w:rsidRDefault="0066247F" w:rsidP="0066247F">
            <w:pPr>
              <w:rPr>
                <w:rFonts w:ascii="Arial" w:hAnsi="Arial" w:cs="Arial"/>
                <w:b/>
                <w:bCs/>
                <w:szCs w:val="20"/>
                <w:lang w:val="fr-FR"/>
              </w:rPr>
            </w:pPr>
          </w:p>
          <w:p w14:paraId="6F791DDD" w14:textId="77777777" w:rsidR="0066247F" w:rsidRPr="00EC5256" w:rsidRDefault="0066247F" w:rsidP="0066247F">
            <w:pPr>
              <w:rPr>
                <w:rFonts w:ascii="Arial" w:hAnsi="Arial" w:cs="Arial"/>
                <w:szCs w:val="20"/>
                <w:lang w:val="fr-FR"/>
              </w:rPr>
            </w:pPr>
          </w:p>
          <w:p w14:paraId="147B8E8A" w14:textId="77777777" w:rsidR="0066247F" w:rsidRPr="00EC5256" w:rsidRDefault="0066247F" w:rsidP="0066247F">
            <w:pPr>
              <w:rPr>
                <w:rFonts w:ascii="Arial" w:hAnsi="Arial" w:cs="Arial"/>
                <w:szCs w:val="20"/>
                <w:lang w:val="fr-FR"/>
              </w:rPr>
            </w:pPr>
          </w:p>
          <w:p w14:paraId="6318034C" w14:textId="77777777" w:rsidR="0066247F" w:rsidRPr="00EC5256" w:rsidRDefault="0066247F" w:rsidP="0066247F">
            <w:pPr>
              <w:rPr>
                <w:rFonts w:ascii="Arial" w:hAnsi="Arial" w:cs="Arial"/>
                <w:szCs w:val="20"/>
                <w:lang w:val="fr-FR"/>
              </w:rPr>
            </w:pPr>
          </w:p>
          <w:p w14:paraId="2B43592C" w14:textId="77777777" w:rsidR="0066247F" w:rsidRPr="00EC5256" w:rsidRDefault="0066247F" w:rsidP="0066247F">
            <w:pPr>
              <w:rPr>
                <w:rFonts w:ascii="Arial" w:hAnsi="Arial" w:cs="Arial"/>
                <w:szCs w:val="20"/>
                <w:lang w:val="fr-FR"/>
              </w:rPr>
            </w:pPr>
          </w:p>
          <w:p w14:paraId="51C0A94D" w14:textId="77777777" w:rsidR="0066247F" w:rsidRPr="00EC5256" w:rsidRDefault="0066247F" w:rsidP="0066247F">
            <w:pPr>
              <w:rPr>
                <w:rFonts w:ascii="Arial" w:hAnsi="Arial" w:cs="Arial"/>
                <w:szCs w:val="20"/>
                <w:lang w:val="fr-FR"/>
              </w:rPr>
            </w:pPr>
          </w:p>
          <w:p w14:paraId="672BD147" w14:textId="77777777" w:rsidR="0066247F" w:rsidRPr="00EC5256" w:rsidRDefault="0066247F" w:rsidP="0066247F">
            <w:pPr>
              <w:rPr>
                <w:rFonts w:ascii="Arial" w:hAnsi="Arial" w:cs="Arial"/>
                <w:szCs w:val="20"/>
                <w:lang w:val="fr-FR"/>
              </w:rPr>
            </w:pPr>
          </w:p>
          <w:p w14:paraId="170876A0" w14:textId="77777777" w:rsidR="0066247F" w:rsidRPr="00EC5256" w:rsidRDefault="0066247F" w:rsidP="0066247F">
            <w:pPr>
              <w:rPr>
                <w:rFonts w:ascii="Arial" w:hAnsi="Arial" w:cs="Arial"/>
                <w:szCs w:val="20"/>
                <w:lang w:val="fr-FR"/>
              </w:rPr>
            </w:pPr>
          </w:p>
          <w:p w14:paraId="3ABB85D5" w14:textId="77777777" w:rsidR="0066247F" w:rsidRPr="00EC5256" w:rsidRDefault="0066247F" w:rsidP="0066247F">
            <w:pPr>
              <w:rPr>
                <w:rFonts w:ascii="Arial" w:hAnsi="Arial" w:cs="Arial"/>
                <w:szCs w:val="20"/>
                <w:lang w:val="fr-FR"/>
              </w:rPr>
            </w:pPr>
          </w:p>
          <w:p w14:paraId="470A0E93" w14:textId="77777777" w:rsidR="0066247F" w:rsidRPr="00EC5256" w:rsidRDefault="0066247F" w:rsidP="0066247F">
            <w:pPr>
              <w:rPr>
                <w:rFonts w:ascii="Arial" w:hAnsi="Arial" w:cs="Arial"/>
                <w:szCs w:val="20"/>
                <w:lang w:val="fr-FR"/>
              </w:rPr>
            </w:pPr>
          </w:p>
          <w:p w14:paraId="67DE0134" w14:textId="77777777" w:rsidR="0066247F" w:rsidRPr="00EC5256" w:rsidRDefault="0066247F" w:rsidP="0066247F">
            <w:pPr>
              <w:rPr>
                <w:rFonts w:ascii="Arial" w:hAnsi="Arial" w:cs="Arial"/>
                <w:szCs w:val="20"/>
                <w:lang w:val="fr-FR"/>
              </w:rPr>
            </w:pPr>
          </w:p>
          <w:p w14:paraId="4AE125FF" w14:textId="77777777" w:rsidR="0066247F" w:rsidRPr="00EC5256" w:rsidRDefault="0066247F" w:rsidP="0066247F">
            <w:pPr>
              <w:rPr>
                <w:rFonts w:ascii="Arial" w:hAnsi="Arial" w:cs="Arial"/>
                <w:szCs w:val="20"/>
                <w:lang w:val="fr-FR"/>
              </w:rPr>
            </w:pPr>
          </w:p>
          <w:p w14:paraId="3A7B7603" w14:textId="77777777" w:rsidR="0066247F" w:rsidRPr="00EC5256" w:rsidRDefault="0066247F" w:rsidP="0066247F">
            <w:pPr>
              <w:rPr>
                <w:rFonts w:ascii="Arial" w:hAnsi="Arial" w:cs="Arial"/>
                <w:szCs w:val="20"/>
                <w:lang w:val="fr-FR"/>
              </w:rPr>
            </w:pPr>
          </w:p>
          <w:p w14:paraId="2D6B2AC8" w14:textId="77777777" w:rsidR="0066247F" w:rsidRPr="00EC5256" w:rsidRDefault="0066247F" w:rsidP="0066247F">
            <w:pPr>
              <w:rPr>
                <w:rFonts w:ascii="Arial" w:hAnsi="Arial" w:cs="Arial"/>
                <w:szCs w:val="20"/>
                <w:lang w:val="fr-FR"/>
              </w:rPr>
            </w:pPr>
          </w:p>
          <w:p w14:paraId="0354FE65" w14:textId="77777777" w:rsidR="0066247F" w:rsidRPr="00EC5256" w:rsidRDefault="0066247F" w:rsidP="0066247F">
            <w:pPr>
              <w:rPr>
                <w:rFonts w:ascii="Arial" w:hAnsi="Arial" w:cs="Arial"/>
                <w:szCs w:val="20"/>
                <w:lang w:val="fr-FR"/>
              </w:rPr>
            </w:pPr>
          </w:p>
        </w:tc>
      </w:tr>
      <w:tr w:rsidR="0066247F" w:rsidRPr="002D084C" w14:paraId="5F9B587D" w14:textId="77777777" w:rsidTr="00A7767F">
        <w:tblPrEx>
          <w:jc w:val="left"/>
        </w:tblPrEx>
        <w:trPr>
          <w:trHeight w:val="20"/>
        </w:trPr>
        <w:tc>
          <w:tcPr>
            <w:tcW w:w="323" w:type="pct"/>
          </w:tcPr>
          <w:p w14:paraId="766061D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6A968557" w14:textId="6C43929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1056" w:type="pct"/>
          </w:tcPr>
          <w:p w14:paraId="2B864DC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A625F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AF1B36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57D36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7605B38" w14:textId="77777777" w:rsidTr="00A7767F">
        <w:tblPrEx>
          <w:jc w:val="left"/>
        </w:tblPrEx>
        <w:trPr>
          <w:trHeight w:val="20"/>
        </w:trPr>
        <w:tc>
          <w:tcPr>
            <w:tcW w:w="323" w:type="pct"/>
          </w:tcPr>
          <w:p w14:paraId="659E90FE"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0F2D5B75" w14:textId="1892235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1056" w:type="pct"/>
          </w:tcPr>
          <w:p w14:paraId="5A1A62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47A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50470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658CA9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A2DFAE3" w14:textId="77777777" w:rsidTr="00A7767F">
        <w:tblPrEx>
          <w:jc w:val="left"/>
        </w:tblPrEx>
        <w:trPr>
          <w:trHeight w:val="20"/>
        </w:trPr>
        <w:tc>
          <w:tcPr>
            <w:tcW w:w="323" w:type="pct"/>
          </w:tcPr>
          <w:p w14:paraId="269849D0"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B547B91" w14:textId="3BED86B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1056" w:type="pct"/>
          </w:tcPr>
          <w:p w14:paraId="33153CB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0C65C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D35F7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C022A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B7880" w14:textId="77777777" w:rsidTr="00A7767F">
        <w:tblPrEx>
          <w:jc w:val="left"/>
        </w:tblPrEx>
        <w:trPr>
          <w:trHeight w:val="20"/>
        </w:trPr>
        <w:tc>
          <w:tcPr>
            <w:tcW w:w="323" w:type="pct"/>
          </w:tcPr>
          <w:p w14:paraId="70FE9DB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2F59214" w14:textId="76292183"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1056" w:type="pct"/>
          </w:tcPr>
          <w:p w14:paraId="51F1FB6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B45AAA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AB0B08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770AE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7F3B0F" w14:textId="77777777" w:rsidTr="00A7767F">
        <w:tblPrEx>
          <w:jc w:val="left"/>
        </w:tblPrEx>
        <w:trPr>
          <w:trHeight w:val="20"/>
        </w:trPr>
        <w:tc>
          <w:tcPr>
            <w:tcW w:w="323" w:type="pct"/>
          </w:tcPr>
          <w:p w14:paraId="3C7A8E0F"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4A89AD5" w14:textId="4F070AD4"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Réfrigérateur</w:t>
            </w:r>
          </w:p>
        </w:tc>
        <w:tc>
          <w:tcPr>
            <w:tcW w:w="1056" w:type="pct"/>
          </w:tcPr>
          <w:p w14:paraId="1348BE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8CEE3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06F0B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94C84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BBED29" w14:textId="77777777" w:rsidTr="00A7767F">
        <w:tblPrEx>
          <w:jc w:val="left"/>
        </w:tblPrEx>
        <w:trPr>
          <w:trHeight w:val="20"/>
        </w:trPr>
        <w:tc>
          <w:tcPr>
            <w:tcW w:w="323" w:type="pct"/>
          </w:tcPr>
          <w:p w14:paraId="37095C62"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D29DC56" w14:textId="42790ABB"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Hémoglobinomètre</w:t>
            </w:r>
            <w:proofErr w:type="spellEnd"/>
          </w:p>
        </w:tc>
        <w:tc>
          <w:tcPr>
            <w:tcW w:w="1056" w:type="pct"/>
          </w:tcPr>
          <w:p w14:paraId="49F6CD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1C251E4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083AC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1C2BC3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DDE81EE" w14:textId="77777777" w:rsidTr="00A7767F">
        <w:tblPrEx>
          <w:jc w:val="left"/>
        </w:tblPrEx>
        <w:trPr>
          <w:trHeight w:val="20"/>
        </w:trPr>
        <w:tc>
          <w:tcPr>
            <w:tcW w:w="323" w:type="pct"/>
          </w:tcPr>
          <w:p w14:paraId="028633E9"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1822857" w14:textId="7AA43D2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1056" w:type="pct"/>
          </w:tcPr>
          <w:p w14:paraId="295282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D6075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8891E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593F4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5620F3" w14:textId="77777777" w:rsidTr="00A7767F">
        <w:tblPrEx>
          <w:jc w:val="left"/>
        </w:tblPrEx>
        <w:trPr>
          <w:trHeight w:val="20"/>
        </w:trPr>
        <w:tc>
          <w:tcPr>
            <w:tcW w:w="323" w:type="pct"/>
          </w:tcPr>
          <w:p w14:paraId="1C2B653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7D611EB" w14:textId="63BF192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d'électrolytes</w:t>
            </w:r>
          </w:p>
        </w:tc>
        <w:tc>
          <w:tcPr>
            <w:tcW w:w="1056" w:type="pct"/>
          </w:tcPr>
          <w:p w14:paraId="7A7A4DA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0194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4B078B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152C6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7DC7C1A" w14:textId="77777777" w:rsidTr="00A7767F">
        <w:tblPrEx>
          <w:jc w:val="left"/>
        </w:tblPrEx>
        <w:trPr>
          <w:trHeight w:val="20"/>
        </w:trPr>
        <w:tc>
          <w:tcPr>
            <w:tcW w:w="323" w:type="pct"/>
          </w:tcPr>
          <w:p w14:paraId="473ACB77"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59C6F1F" w14:textId="396C2C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Glucomètre/ Dextrogyre</w:t>
            </w:r>
          </w:p>
        </w:tc>
        <w:tc>
          <w:tcPr>
            <w:tcW w:w="1056" w:type="pct"/>
          </w:tcPr>
          <w:p w14:paraId="4D5FB86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C320D7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3BD4C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D5F30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476AA9" w14:textId="77777777" w:rsidTr="00A7767F">
        <w:tblPrEx>
          <w:jc w:val="left"/>
        </w:tblPrEx>
        <w:trPr>
          <w:trHeight w:val="243"/>
        </w:trPr>
        <w:tc>
          <w:tcPr>
            <w:tcW w:w="323" w:type="pct"/>
          </w:tcPr>
          <w:p w14:paraId="2091BDF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1230D837" w14:textId="3D9E9125"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Bilirubinomètre</w:t>
            </w:r>
            <w:proofErr w:type="spellEnd"/>
          </w:p>
        </w:tc>
        <w:tc>
          <w:tcPr>
            <w:tcW w:w="1056" w:type="pct"/>
          </w:tcPr>
          <w:p w14:paraId="76E36D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DF277F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29EFE4C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327FDF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481226A" w14:textId="77777777" w:rsidTr="00A7767F">
        <w:trPr>
          <w:trHeight w:val="376"/>
          <w:jc w:val="center"/>
        </w:trPr>
        <w:tc>
          <w:tcPr>
            <w:tcW w:w="323" w:type="pct"/>
          </w:tcPr>
          <w:p w14:paraId="2ED3C590" w14:textId="79F9DC1A" w:rsidR="0066247F" w:rsidRPr="00EC5256" w:rsidRDefault="0066247F" w:rsidP="0066247F">
            <w:pPr>
              <w:jc w:val="center"/>
              <w:rPr>
                <w:rFonts w:ascii="Arial" w:hAnsi="Arial" w:cs="Arial"/>
                <w:b/>
                <w:bCs/>
                <w:szCs w:val="20"/>
                <w:lang w:val="fr-FR"/>
              </w:rPr>
            </w:pPr>
            <w:r w:rsidRPr="00EC5256">
              <w:rPr>
                <w:rFonts w:ascii="Arial" w:eastAsia="Arial Narrow" w:hAnsi="Arial" w:cs="Mangal"/>
                <w:b/>
                <w:bCs/>
                <w:szCs w:val="20"/>
                <w:cs/>
                <w:lang w:val="fr-FR" w:bidi="hi-IN"/>
              </w:rPr>
              <w:t>3</w:t>
            </w:r>
            <w:r w:rsidRPr="00EC5256">
              <w:rPr>
                <w:rFonts w:ascii="Arial" w:eastAsia="Arial Narrow" w:hAnsi="Arial" w:cs="Arial"/>
                <w:b/>
                <w:bCs/>
                <w:szCs w:val="20"/>
                <w:lang w:val="fr-FR" w:bidi="hi-IN"/>
              </w:rPr>
              <w:t>08</w:t>
            </w:r>
          </w:p>
        </w:tc>
        <w:tc>
          <w:tcPr>
            <w:tcW w:w="1535" w:type="pct"/>
          </w:tcPr>
          <w:p w14:paraId="0D4EFBEF" w14:textId="09CBFD22" w:rsidR="0066247F" w:rsidRPr="00EC5256" w:rsidRDefault="0066247F" w:rsidP="0066247F">
            <w:pPr>
              <w:suppressAutoHyphens/>
              <w:rPr>
                <w:rFonts w:ascii="Arial" w:eastAsia="Arial Narrow" w:hAnsi="Arial" w:cs="Arial"/>
                <w:b/>
                <w:bCs/>
                <w:spacing w:val="-2"/>
                <w:szCs w:val="20"/>
                <w:lang w:val="fr-FR" w:bidi="hi-IN"/>
              </w:rPr>
            </w:pPr>
            <w:r w:rsidRPr="00D37CDB">
              <w:rPr>
                <w:b/>
                <w:bCs/>
                <w:lang w:val="fr-FR"/>
              </w:rPr>
              <w:t xml:space="preserve">Le centre de santé dispose-t-il </w:t>
            </w:r>
            <w:r w:rsidRPr="00EC5256">
              <w:rPr>
                <w:b/>
                <w:bCs/>
                <w:lang w:val="fr-FR"/>
              </w:rPr>
              <w:t>des fournitures/consommables suivants dans le laboratoire ?</w:t>
            </w:r>
          </w:p>
        </w:tc>
        <w:tc>
          <w:tcPr>
            <w:tcW w:w="1804" w:type="pct"/>
            <w:gridSpan w:val="2"/>
            <w:shd w:val="clear" w:color="auto" w:fill="BFBFBF" w:themeFill="background1" w:themeFillShade="BF"/>
            <w:vAlign w:val="center"/>
          </w:tcPr>
          <w:p w14:paraId="2A23B267" w14:textId="510EEC24"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367FE433" w14:textId="54352F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636236A4" w14:textId="77777777" w:rsidR="0066247F" w:rsidRPr="00EC5256" w:rsidRDefault="0066247F" w:rsidP="0066247F">
            <w:pPr>
              <w:rPr>
                <w:rFonts w:ascii="Arial" w:hAnsi="Arial" w:cs="Arial"/>
                <w:b/>
                <w:bCs/>
                <w:szCs w:val="20"/>
                <w:lang w:val="fr-FR"/>
              </w:rPr>
            </w:pPr>
          </w:p>
          <w:p w14:paraId="49D721AC" w14:textId="77777777" w:rsidR="0066247F" w:rsidRPr="00EC5256" w:rsidRDefault="0066247F" w:rsidP="0066247F">
            <w:pPr>
              <w:rPr>
                <w:rFonts w:ascii="Arial" w:hAnsi="Arial" w:cs="Arial"/>
                <w:szCs w:val="20"/>
                <w:lang w:val="fr-FR"/>
              </w:rPr>
            </w:pPr>
          </w:p>
          <w:p w14:paraId="5D339322" w14:textId="77777777" w:rsidR="0066247F" w:rsidRPr="00EC5256" w:rsidRDefault="0066247F" w:rsidP="0066247F">
            <w:pPr>
              <w:rPr>
                <w:rFonts w:ascii="Arial" w:hAnsi="Arial" w:cs="Arial"/>
                <w:szCs w:val="20"/>
                <w:lang w:val="fr-FR"/>
              </w:rPr>
            </w:pPr>
          </w:p>
          <w:p w14:paraId="1EA05C6A" w14:textId="77777777" w:rsidR="0066247F" w:rsidRPr="00EC5256" w:rsidRDefault="0066247F" w:rsidP="0066247F">
            <w:pPr>
              <w:rPr>
                <w:rFonts w:ascii="Arial" w:hAnsi="Arial" w:cs="Arial"/>
                <w:szCs w:val="20"/>
                <w:lang w:val="fr-FR"/>
              </w:rPr>
            </w:pPr>
          </w:p>
          <w:p w14:paraId="090618EA" w14:textId="77777777" w:rsidR="0066247F" w:rsidRPr="00EC5256" w:rsidRDefault="0066247F" w:rsidP="0066247F">
            <w:pPr>
              <w:rPr>
                <w:rFonts w:ascii="Arial" w:hAnsi="Arial" w:cs="Arial"/>
                <w:szCs w:val="20"/>
                <w:lang w:val="fr-FR"/>
              </w:rPr>
            </w:pPr>
          </w:p>
          <w:p w14:paraId="49F68AA5" w14:textId="77777777" w:rsidR="0066247F" w:rsidRPr="00EC5256" w:rsidRDefault="0066247F" w:rsidP="0066247F">
            <w:pPr>
              <w:rPr>
                <w:rFonts w:ascii="Arial" w:hAnsi="Arial" w:cs="Arial"/>
                <w:szCs w:val="20"/>
                <w:lang w:val="fr-FR"/>
              </w:rPr>
            </w:pPr>
          </w:p>
          <w:p w14:paraId="1231BA47" w14:textId="77777777" w:rsidR="0066247F" w:rsidRPr="00EC5256" w:rsidRDefault="0066247F" w:rsidP="0066247F">
            <w:pPr>
              <w:rPr>
                <w:rFonts w:ascii="Arial" w:hAnsi="Arial" w:cs="Arial"/>
                <w:szCs w:val="20"/>
                <w:lang w:val="fr-FR"/>
              </w:rPr>
            </w:pPr>
          </w:p>
          <w:p w14:paraId="18C40392" w14:textId="77777777" w:rsidR="0066247F" w:rsidRPr="00EC5256" w:rsidRDefault="0066247F" w:rsidP="0066247F">
            <w:pPr>
              <w:rPr>
                <w:rFonts w:ascii="Arial" w:hAnsi="Arial" w:cs="Arial"/>
                <w:szCs w:val="20"/>
                <w:lang w:val="fr-FR"/>
              </w:rPr>
            </w:pPr>
          </w:p>
          <w:p w14:paraId="32C9C059" w14:textId="77777777" w:rsidR="0066247F" w:rsidRPr="00EC5256" w:rsidRDefault="0066247F" w:rsidP="0066247F">
            <w:pPr>
              <w:rPr>
                <w:rFonts w:ascii="Arial" w:hAnsi="Arial" w:cs="Arial"/>
                <w:szCs w:val="20"/>
                <w:lang w:val="fr-FR"/>
              </w:rPr>
            </w:pPr>
          </w:p>
          <w:p w14:paraId="00E4D4AD" w14:textId="77777777" w:rsidR="0066247F" w:rsidRPr="00EC5256" w:rsidRDefault="0066247F" w:rsidP="0066247F">
            <w:pPr>
              <w:rPr>
                <w:rFonts w:ascii="Arial" w:hAnsi="Arial" w:cs="Arial"/>
                <w:szCs w:val="20"/>
                <w:lang w:val="fr-FR"/>
              </w:rPr>
            </w:pPr>
          </w:p>
          <w:p w14:paraId="65BFA91E" w14:textId="77777777" w:rsidR="0066247F" w:rsidRPr="00EC5256" w:rsidRDefault="0066247F" w:rsidP="0066247F">
            <w:pPr>
              <w:rPr>
                <w:rFonts w:ascii="Arial" w:hAnsi="Arial" w:cs="Arial"/>
                <w:szCs w:val="20"/>
                <w:lang w:val="fr-FR"/>
              </w:rPr>
            </w:pPr>
          </w:p>
          <w:p w14:paraId="04C7CD8D" w14:textId="77777777" w:rsidR="0066247F" w:rsidRPr="00EC5256" w:rsidRDefault="0066247F" w:rsidP="0066247F">
            <w:pPr>
              <w:rPr>
                <w:rFonts w:ascii="Arial" w:hAnsi="Arial" w:cs="Arial"/>
                <w:szCs w:val="20"/>
                <w:lang w:val="fr-FR"/>
              </w:rPr>
            </w:pPr>
          </w:p>
          <w:p w14:paraId="00255D83" w14:textId="77777777" w:rsidR="0066247F" w:rsidRPr="00EC5256" w:rsidRDefault="0066247F" w:rsidP="0066247F">
            <w:pPr>
              <w:rPr>
                <w:rFonts w:ascii="Arial" w:hAnsi="Arial" w:cs="Arial"/>
                <w:szCs w:val="20"/>
                <w:lang w:val="fr-FR"/>
              </w:rPr>
            </w:pPr>
          </w:p>
        </w:tc>
      </w:tr>
      <w:tr w:rsidR="0066247F" w:rsidRPr="002D084C" w14:paraId="3B06D7B6" w14:textId="77777777" w:rsidTr="00A7767F">
        <w:tblPrEx>
          <w:jc w:val="left"/>
        </w:tblPrEx>
        <w:trPr>
          <w:trHeight w:val="20"/>
        </w:trPr>
        <w:tc>
          <w:tcPr>
            <w:tcW w:w="323" w:type="pct"/>
          </w:tcPr>
          <w:p w14:paraId="5911FC59"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20AC145" w14:textId="78D112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Savon </w:t>
            </w:r>
          </w:p>
        </w:tc>
        <w:tc>
          <w:tcPr>
            <w:tcW w:w="1804" w:type="pct"/>
            <w:gridSpan w:val="2"/>
          </w:tcPr>
          <w:p w14:paraId="11A52C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B6E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BEE963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D22435" w14:textId="77777777" w:rsidTr="00A7767F">
        <w:tblPrEx>
          <w:jc w:val="left"/>
        </w:tblPrEx>
        <w:trPr>
          <w:trHeight w:val="20"/>
        </w:trPr>
        <w:tc>
          <w:tcPr>
            <w:tcW w:w="323" w:type="pct"/>
          </w:tcPr>
          <w:p w14:paraId="108E3F7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3C2512EB" w14:textId="3BE165D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804" w:type="pct"/>
            <w:gridSpan w:val="2"/>
          </w:tcPr>
          <w:p w14:paraId="755389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0D5968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CFD7DD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F0246DF" w14:textId="77777777" w:rsidTr="00A7767F">
        <w:tblPrEx>
          <w:jc w:val="left"/>
        </w:tblPrEx>
        <w:trPr>
          <w:trHeight w:val="20"/>
        </w:trPr>
        <w:tc>
          <w:tcPr>
            <w:tcW w:w="323" w:type="pct"/>
          </w:tcPr>
          <w:p w14:paraId="0FC3E37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8F925E3" w14:textId="309354ED"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804" w:type="pct"/>
            <w:gridSpan w:val="2"/>
          </w:tcPr>
          <w:p w14:paraId="392F6C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B5D82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70E4B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56620A7" w14:textId="77777777" w:rsidTr="00A7767F">
        <w:tblPrEx>
          <w:jc w:val="left"/>
        </w:tblPrEx>
        <w:trPr>
          <w:trHeight w:val="20"/>
        </w:trPr>
        <w:tc>
          <w:tcPr>
            <w:tcW w:w="323" w:type="pct"/>
          </w:tcPr>
          <w:p w14:paraId="4565BA7E"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AB059C0" w14:textId="3EA0619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804" w:type="pct"/>
            <w:gridSpan w:val="2"/>
          </w:tcPr>
          <w:p w14:paraId="0A6FFCC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540686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2F3288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585A19" w14:textId="77777777" w:rsidTr="00A7767F">
        <w:tblPrEx>
          <w:jc w:val="left"/>
        </w:tblPrEx>
        <w:trPr>
          <w:trHeight w:val="20"/>
        </w:trPr>
        <w:tc>
          <w:tcPr>
            <w:tcW w:w="323" w:type="pct"/>
          </w:tcPr>
          <w:p w14:paraId="09FF7233"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7CCC59A" w14:textId="303C7BF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804" w:type="pct"/>
            <w:gridSpan w:val="2"/>
          </w:tcPr>
          <w:p w14:paraId="75C56B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C6776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5DFD7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80E2D78" w14:textId="77777777" w:rsidTr="00A7767F">
        <w:tblPrEx>
          <w:jc w:val="left"/>
        </w:tblPrEx>
        <w:trPr>
          <w:trHeight w:val="20"/>
        </w:trPr>
        <w:tc>
          <w:tcPr>
            <w:tcW w:w="323" w:type="pct"/>
          </w:tcPr>
          <w:p w14:paraId="3385415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1A2821F6" w14:textId="4311001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804" w:type="pct"/>
            <w:gridSpan w:val="2"/>
          </w:tcPr>
          <w:p w14:paraId="10ABAA2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4ABF84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45FBE2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9A52F6" w14:textId="77777777" w:rsidTr="00A7767F">
        <w:tblPrEx>
          <w:jc w:val="left"/>
        </w:tblPrEx>
        <w:trPr>
          <w:trHeight w:val="20"/>
        </w:trPr>
        <w:tc>
          <w:tcPr>
            <w:tcW w:w="323" w:type="pct"/>
          </w:tcPr>
          <w:p w14:paraId="72F305AB"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702D7059" w14:textId="72196C60"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 - </w:t>
            </w:r>
            <w:proofErr w:type="spellStart"/>
            <w:r w:rsidRPr="00EC5256">
              <w:rPr>
                <w:lang w:val="fr-FR"/>
              </w:rPr>
              <w:t>Nonires</w:t>
            </w:r>
            <w:proofErr w:type="spellEnd"/>
          </w:p>
        </w:tc>
        <w:tc>
          <w:tcPr>
            <w:tcW w:w="1804" w:type="pct"/>
            <w:gridSpan w:val="2"/>
          </w:tcPr>
          <w:p w14:paraId="1A3BF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8C2D4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4B1EB3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29C686C" w14:textId="77777777" w:rsidTr="00A7767F">
        <w:trPr>
          <w:trHeight w:val="622"/>
          <w:jc w:val="center"/>
        </w:trPr>
        <w:tc>
          <w:tcPr>
            <w:tcW w:w="323" w:type="pct"/>
          </w:tcPr>
          <w:p w14:paraId="136D6C0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7D52486" w14:textId="5E54626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804" w:type="pct"/>
            <w:gridSpan w:val="2"/>
          </w:tcPr>
          <w:p w14:paraId="76E7116D"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9948041"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109089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2533545" w14:textId="77777777" w:rsidTr="00A7767F">
        <w:trPr>
          <w:trHeight w:val="70"/>
          <w:jc w:val="center"/>
        </w:trPr>
        <w:tc>
          <w:tcPr>
            <w:tcW w:w="323" w:type="pct"/>
          </w:tcPr>
          <w:p w14:paraId="455EB49A" w14:textId="7303ABC8"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309</w:t>
            </w:r>
          </w:p>
        </w:tc>
        <w:tc>
          <w:tcPr>
            <w:tcW w:w="1535" w:type="pct"/>
          </w:tcPr>
          <w:p w14:paraId="5D4348B8" w14:textId="3F7E622D" w:rsidR="0066247F" w:rsidRPr="00EC5256" w:rsidRDefault="0066247F" w:rsidP="0066247F">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804" w:type="pct"/>
            <w:gridSpan w:val="2"/>
            <w:shd w:val="clear" w:color="auto" w:fill="BFBFBF" w:themeFill="background1" w:themeFillShade="BF"/>
            <w:vAlign w:val="center"/>
          </w:tcPr>
          <w:p w14:paraId="7949A457" w14:textId="0BE1968D"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19329438" w14:textId="439308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446CF080"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069A896A" w14:textId="77777777" w:rsidTr="00A7767F">
        <w:tblPrEx>
          <w:jc w:val="left"/>
        </w:tblPrEx>
        <w:trPr>
          <w:trHeight w:val="70"/>
        </w:trPr>
        <w:tc>
          <w:tcPr>
            <w:tcW w:w="323" w:type="pct"/>
          </w:tcPr>
          <w:p w14:paraId="6D2F5894"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4C660EAA" w14:textId="23EA449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804" w:type="pct"/>
            <w:gridSpan w:val="2"/>
            <w:shd w:val="clear" w:color="auto" w:fill="D0CECE" w:themeFill="background2" w:themeFillShade="E6"/>
          </w:tcPr>
          <w:p w14:paraId="024D74FD"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08DD098"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0B884A64"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79A0E443" w14:textId="77777777" w:rsidTr="00A7767F">
        <w:tblPrEx>
          <w:jc w:val="left"/>
        </w:tblPrEx>
        <w:trPr>
          <w:trHeight w:val="20"/>
        </w:trPr>
        <w:tc>
          <w:tcPr>
            <w:tcW w:w="323" w:type="pct"/>
          </w:tcPr>
          <w:p w14:paraId="71966B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2B9C9DD" w14:textId="0933E0A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Hématologie</w:t>
            </w:r>
          </w:p>
        </w:tc>
        <w:tc>
          <w:tcPr>
            <w:tcW w:w="1804" w:type="pct"/>
            <w:gridSpan w:val="2"/>
          </w:tcPr>
          <w:p w14:paraId="1C81EDF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F93E06C"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7155D1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B764C82" w14:textId="77777777" w:rsidTr="00A7767F">
        <w:tblPrEx>
          <w:jc w:val="left"/>
        </w:tblPrEx>
        <w:trPr>
          <w:trHeight w:val="20"/>
        </w:trPr>
        <w:tc>
          <w:tcPr>
            <w:tcW w:w="323" w:type="pct"/>
          </w:tcPr>
          <w:p w14:paraId="2C61E54A"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2A6009B" w14:textId="23FCCFC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d'urine</w:t>
            </w:r>
          </w:p>
        </w:tc>
        <w:tc>
          <w:tcPr>
            <w:tcW w:w="1804" w:type="pct"/>
            <w:gridSpan w:val="2"/>
          </w:tcPr>
          <w:p w14:paraId="7572010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9EC87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7CF2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609C663" w14:textId="77777777" w:rsidTr="00A7767F">
        <w:tblPrEx>
          <w:jc w:val="left"/>
        </w:tblPrEx>
        <w:trPr>
          <w:trHeight w:val="20"/>
        </w:trPr>
        <w:tc>
          <w:tcPr>
            <w:tcW w:w="323" w:type="pct"/>
          </w:tcPr>
          <w:p w14:paraId="6461EE8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C082F3F" w14:textId="0183761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des selles</w:t>
            </w:r>
          </w:p>
        </w:tc>
        <w:tc>
          <w:tcPr>
            <w:tcW w:w="1804" w:type="pct"/>
            <w:gridSpan w:val="2"/>
          </w:tcPr>
          <w:p w14:paraId="01094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D4C920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D8B5A0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29C70C" w14:textId="77777777" w:rsidTr="00A7767F">
        <w:tblPrEx>
          <w:jc w:val="left"/>
        </w:tblPrEx>
        <w:trPr>
          <w:trHeight w:val="241"/>
        </w:trPr>
        <w:tc>
          <w:tcPr>
            <w:tcW w:w="323" w:type="pct"/>
          </w:tcPr>
          <w:p w14:paraId="000CA9DF"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00DD84B1" w14:textId="4C575CC6"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804" w:type="pct"/>
            <w:gridSpan w:val="2"/>
            <w:shd w:val="clear" w:color="auto" w:fill="D0CECE" w:themeFill="background2" w:themeFillShade="E6"/>
          </w:tcPr>
          <w:p w14:paraId="4D382204"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D7DBEE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C124D3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8081499" w14:textId="77777777" w:rsidTr="00A7767F">
        <w:tblPrEx>
          <w:jc w:val="left"/>
        </w:tblPrEx>
        <w:trPr>
          <w:trHeight w:val="233"/>
        </w:trPr>
        <w:tc>
          <w:tcPr>
            <w:tcW w:w="323" w:type="pct"/>
          </w:tcPr>
          <w:p w14:paraId="6EC5DF70"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819C1DA" w14:textId="5AF6AA1F"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Glycémie</w:t>
            </w:r>
          </w:p>
        </w:tc>
        <w:tc>
          <w:tcPr>
            <w:tcW w:w="1804" w:type="pct"/>
            <w:gridSpan w:val="2"/>
          </w:tcPr>
          <w:p w14:paraId="4F2E8CE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7E0696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738C5C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61C8D03" w14:textId="77777777" w:rsidTr="00A7767F">
        <w:tblPrEx>
          <w:jc w:val="left"/>
        </w:tblPrEx>
        <w:trPr>
          <w:trHeight w:val="252"/>
        </w:trPr>
        <w:tc>
          <w:tcPr>
            <w:tcW w:w="323" w:type="pct"/>
          </w:tcPr>
          <w:p w14:paraId="590AF8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4FEDFB9" w14:textId="670E8D2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Urée sanguine</w:t>
            </w:r>
          </w:p>
        </w:tc>
        <w:tc>
          <w:tcPr>
            <w:tcW w:w="1804" w:type="pct"/>
            <w:gridSpan w:val="2"/>
          </w:tcPr>
          <w:p w14:paraId="10D97F9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2FFC2D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8E2211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0E1534" w14:textId="77777777" w:rsidTr="00A7767F">
        <w:tblPrEx>
          <w:jc w:val="left"/>
        </w:tblPrEx>
        <w:trPr>
          <w:trHeight w:val="252"/>
        </w:trPr>
        <w:tc>
          <w:tcPr>
            <w:tcW w:w="323" w:type="pct"/>
          </w:tcPr>
          <w:p w14:paraId="14214C2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72AD5C" w14:textId="59E83AE7" w:rsidR="0066247F" w:rsidRPr="00EC5256" w:rsidRDefault="0066247F" w:rsidP="0066247F">
            <w:pPr>
              <w:pStyle w:val="ListParagraph1"/>
              <w:spacing w:after="0" w:line="240" w:lineRule="auto"/>
              <w:ind w:left="0"/>
              <w:rPr>
                <w:lang w:val="fr-FR"/>
              </w:rPr>
            </w:pPr>
            <w:r>
              <w:rPr>
                <w:lang w:val="fr-FR"/>
              </w:rPr>
              <w:t>Test de grossesse</w:t>
            </w:r>
          </w:p>
        </w:tc>
        <w:tc>
          <w:tcPr>
            <w:tcW w:w="1804" w:type="pct"/>
            <w:gridSpan w:val="2"/>
          </w:tcPr>
          <w:p w14:paraId="367189AD" w14:textId="019CD5E4"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BB70DD" w14:textId="78C6381C"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E59E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E065631" w14:textId="77777777" w:rsidTr="00A7767F">
        <w:tblPrEx>
          <w:jc w:val="left"/>
        </w:tblPrEx>
        <w:trPr>
          <w:trHeight w:val="269"/>
        </w:trPr>
        <w:tc>
          <w:tcPr>
            <w:tcW w:w="323" w:type="pct"/>
          </w:tcPr>
          <w:p w14:paraId="105A56C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4C0BE7A" w14:textId="771EBC0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Créatinine sanguine</w:t>
            </w:r>
          </w:p>
        </w:tc>
        <w:tc>
          <w:tcPr>
            <w:tcW w:w="1804" w:type="pct"/>
            <w:gridSpan w:val="2"/>
          </w:tcPr>
          <w:p w14:paraId="21583D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13CB9B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1AD3C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337EC31" w14:textId="77777777" w:rsidTr="00A7767F">
        <w:tblPrEx>
          <w:jc w:val="left"/>
        </w:tblPrEx>
        <w:trPr>
          <w:trHeight w:val="171"/>
        </w:trPr>
        <w:tc>
          <w:tcPr>
            <w:tcW w:w="323" w:type="pct"/>
          </w:tcPr>
          <w:p w14:paraId="24255B56"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482DBB4C" w14:textId="275A6F19"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804" w:type="pct"/>
            <w:gridSpan w:val="2"/>
            <w:shd w:val="clear" w:color="auto" w:fill="D0CECE" w:themeFill="background2" w:themeFillShade="E6"/>
          </w:tcPr>
          <w:p w14:paraId="1D773046"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0083A2D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50B729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FFECC1" w14:textId="77777777" w:rsidTr="00A7767F">
        <w:tblPrEx>
          <w:jc w:val="left"/>
        </w:tblPrEx>
        <w:trPr>
          <w:trHeight w:val="269"/>
        </w:trPr>
        <w:tc>
          <w:tcPr>
            <w:tcW w:w="323" w:type="pct"/>
          </w:tcPr>
          <w:p w14:paraId="28D7C02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7F3FC82" w14:textId="71BAB8B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804" w:type="pct"/>
            <w:gridSpan w:val="2"/>
          </w:tcPr>
          <w:p w14:paraId="662B095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12257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F33744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BB967B" w14:textId="77777777" w:rsidTr="00A7767F">
        <w:tblPrEx>
          <w:jc w:val="left"/>
        </w:tblPrEx>
        <w:trPr>
          <w:trHeight w:val="273"/>
        </w:trPr>
        <w:tc>
          <w:tcPr>
            <w:tcW w:w="323" w:type="pct"/>
          </w:tcPr>
          <w:p w14:paraId="3C2A8DC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78E6AF4" w14:textId="0640344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ELISA pour le VIH</w:t>
            </w:r>
          </w:p>
        </w:tc>
        <w:tc>
          <w:tcPr>
            <w:tcW w:w="1804" w:type="pct"/>
            <w:gridSpan w:val="2"/>
          </w:tcPr>
          <w:p w14:paraId="3DA9F4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044F4B"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C62CF6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C080C0" w14:textId="77777777" w:rsidTr="00A7767F">
        <w:tblPrEx>
          <w:jc w:val="left"/>
        </w:tblPrEx>
        <w:trPr>
          <w:trHeight w:val="263"/>
        </w:trPr>
        <w:tc>
          <w:tcPr>
            <w:tcW w:w="323" w:type="pct"/>
          </w:tcPr>
          <w:p w14:paraId="4888D462" w14:textId="09FC002A" w:rsidR="0066247F" w:rsidRPr="00EC5256" w:rsidRDefault="0066247F" w:rsidP="0066247F">
            <w:pPr>
              <w:pStyle w:val="ListParagraph1"/>
              <w:numPr>
                <w:ilvl w:val="0"/>
                <w:numId w:val="8"/>
              </w:numPr>
              <w:spacing w:after="0" w:line="240" w:lineRule="auto"/>
              <w:rPr>
                <w:rFonts w:ascii="Arial" w:hAnsi="Arial" w:cs="Arial"/>
                <w:szCs w:val="20"/>
                <w:lang w:val="fr-FR"/>
              </w:rPr>
            </w:pPr>
          </w:p>
        </w:tc>
        <w:tc>
          <w:tcPr>
            <w:tcW w:w="1535" w:type="pct"/>
          </w:tcPr>
          <w:p w14:paraId="44489C6D" w14:textId="2E24B59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VDRL</w:t>
            </w:r>
          </w:p>
        </w:tc>
        <w:tc>
          <w:tcPr>
            <w:tcW w:w="1804" w:type="pct"/>
            <w:gridSpan w:val="2"/>
          </w:tcPr>
          <w:p w14:paraId="30A5DFD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689C1BA"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DD9EF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EDD1A91" w14:textId="77777777" w:rsidTr="00A7767F">
        <w:tblPrEx>
          <w:jc w:val="left"/>
        </w:tblPrEx>
        <w:trPr>
          <w:trHeight w:val="206"/>
        </w:trPr>
        <w:tc>
          <w:tcPr>
            <w:tcW w:w="323" w:type="pct"/>
          </w:tcPr>
          <w:p w14:paraId="401827E8"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79BFC72B" w14:textId="3A553FD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804" w:type="pct"/>
            <w:gridSpan w:val="2"/>
            <w:shd w:val="clear" w:color="auto" w:fill="D0CECE" w:themeFill="background2" w:themeFillShade="E6"/>
          </w:tcPr>
          <w:p w14:paraId="4D48BF4C"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ADF980E"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6ED93BE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D3C5880" w14:textId="77777777" w:rsidTr="00A7767F">
        <w:tblPrEx>
          <w:jc w:val="left"/>
        </w:tblPrEx>
        <w:trPr>
          <w:trHeight w:val="259"/>
        </w:trPr>
        <w:tc>
          <w:tcPr>
            <w:tcW w:w="323" w:type="pct"/>
          </w:tcPr>
          <w:p w14:paraId="2350DEF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0860BE8" w14:textId="07A7D31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Radiologie</w:t>
            </w:r>
          </w:p>
        </w:tc>
        <w:tc>
          <w:tcPr>
            <w:tcW w:w="1804" w:type="pct"/>
            <w:gridSpan w:val="2"/>
          </w:tcPr>
          <w:p w14:paraId="6183B83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5401132"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5E069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6D7EB6" w14:textId="77777777" w:rsidTr="00A7767F">
        <w:tblPrEx>
          <w:jc w:val="left"/>
        </w:tblPrEx>
        <w:trPr>
          <w:trHeight w:val="278"/>
        </w:trPr>
        <w:tc>
          <w:tcPr>
            <w:tcW w:w="323" w:type="pct"/>
          </w:tcPr>
          <w:p w14:paraId="2F1BE9C9"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E4A234" w14:textId="752F4687" w:rsidR="0066247F" w:rsidRPr="00EC5256" w:rsidRDefault="0066247F" w:rsidP="0066247F">
            <w:pPr>
              <w:pStyle w:val="ListParagraph1"/>
              <w:spacing w:after="0" w:line="240" w:lineRule="auto"/>
              <w:ind w:left="0"/>
              <w:rPr>
                <w:rFonts w:ascii="Arial" w:hAnsi="Arial" w:cs="Arial"/>
                <w:szCs w:val="20"/>
                <w:lang w:val="fr-FR"/>
              </w:rPr>
            </w:pPr>
            <w:del w:id="358" w:author="ZAIDOU Mouhammad" w:date="2024-10-19T18:47:00Z">
              <w:r w:rsidRPr="00EC5256" w:rsidDel="00812C69">
                <w:rPr>
                  <w:lang w:val="fr-FR"/>
                </w:rPr>
                <w:delText>Pathologie Clinique</w:delText>
              </w:r>
            </w:del>
            <w:ins w:id="359" w:author="ZAIDOU Mouhammad" w:date="2024-10-19T18:47:00Z">
              <w:r>
                <w:rPr>
                  <w:lang w:val="fr-FR"/>
                </w:rPr>
                <w:t>Echographie</w:t>
              </w:r>
            </w:ins>
          </w:p>
        </w:tc>
        <w:tc>
          <w:tcPr>
            <w:tcW w:w="1804" w:type="pct"/>
            <w:gridSpan w:val="2"/>
          </w:tcPr>
          <w:p w14:paraId="4A2F8B1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F7E84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D965CA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E84B56" w14:textId="77777777" w:rsidTr="00A7767F">
        <w:tblPrEx>
          <w:jc w:val="left"/>
        </w:tblPrEx>
        <w:trPr>
          <w:trHeight w:val="125"/>
        </w:trPr>
        <w:tc>
          <w:tcPr>
            <w:tcW w:w="323" w:type="pct"/>
          </w:tcPr>
          <w:p w14:paraId="4FA2D253"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46B9B8F" w14:textId="3F65B21B" w:rsidR="0066247F" w:rsidRPr="00EC5256" w:rsidRDefault="0066247F" w:rsidP="0066247F">
            <w:pPr>
              <w:pStyle w:val="ListParagraph1"/>
              <w:spacing w:after="0" w:line="240" w:lineRule="auto"/>
              <w:ind w:left="0"/>
              <w:rPr>
                <w:rFonts w:ascii="Arial" w:hAnsi="Arial" w:cs="Arial"/>
                <w:szCs w:val="20"/>
                <w:lang w:val="fr-FR"/>
              </w:rPr>
            </w:pPr>
            <w:del w:id="360" w:author="ZAIDOU Mouhammad" w:date="2024-10-19T18:47:00Z">
              <w:r w:rsidRPr="00EC5256" w:rsidDel="00812C69">
                <w:rPr>
                  <w:lang w:val="fr-FR"/>
                </w:rPr>
                <w:delText>Hématologie</w:delText>
              </w:r>
            </w:del>
            <w:ins w:id="361" w:author="ZAIDOU Mouhammad" w:date="2024-10-19T18:47:00Z">
              <w:r>
                <w:rPr>
                  <w:lang w:val="fr-FR"/>
                </w:rPr>
                <w:t>Scanner</w:t>
              </w:r>
            </w:ins>
          </w:p>
        </w:tc>
        <w:tc>
          <w:tcPr>
            <w:tcW w:w="1804" w:type="pct"/>
            <w:gridSpan w:val="2"/>
          </w:tcPr>
          <w:p w14:paraId="1F3B9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CD80C4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75B340B" w14:textId="77777777" w:rsidR="0066247F" w:rsidRPr="00EC5256" w:rsidRDefault="0066247F" w:rsidP="0066247F">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35822ECD" w:rsidR="003E7DD3" w:rsidRDefault="006D5C46" w:rsidP="003E7DD3">
      <w:pPr>
        <w:spacing w:line="276" w:lineRule="auto"/>
        <w:jc w:val="center"/>
        <w:rPr>
          <w:ins w:id="362" w:author="ZAIDOU Mouhammad" w:date="2024-10-19T18:57:00Z"/>
          <w:rFonts w:ascii="Arial" w:hAnsi="Arial" w:cs="Arial"/>
          <w:b/>
          <w:bCs/>
          <w:sz w:val="24"/>
          <w:szCs w:val="24"/>
          <w:lang w:val="fr-FR"/>
        </w:rPr>
      </w:pPr>
      <w:r w:rsidRPr="00EC5256">
        <w:rPr>
          <w:rFonts w:ascii="Arial" w:hAnsi="Arial" w:cs="Arial"/>
          <w:b/>
          <w:bCs/>
          <w:sz w:val="24"/>
          <w:szCs w:val="24"/>
          <w:lang w:val="fr-FR"/>
        </w:rPr>
        <w:lastRenderedPageBreak/>
        <w:t>SECTION 4</w:t>
      </w:r>
      <w:r w:rsidR="0035001D" w:rsidRPr="00EC5256">
        <w:rPr>
          <w:rFonts w:ascii="Arial" w:hAnsi="Arial" w:cs="Arial"/>
          <w:b/>
          <w:bCs/>
          <w:sz w:val="24"/>
          <w:szCs w:val="24"/>
          <w:lang w:val="fr-FR"/>
        </w:rPr>
        <w:t> : 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363" w:author="Arsene Brunelle Sandie" w:date="2025-03-09T03:48: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781"/>
        <w:gridCol w:w="502"/>
        <w:gridCol w:w="781"/>
        <w:gridCol w:w="100"/>
        <w:gridCol w:w="396"/>
        <w:gridCol w:w="781"/>
        <w:gridCol w:w="1189"/>
        <w:gridCol w:w="1562"/>
        <w:gridCol w:w="1559"/>
        <w:gridCol w:w="1559"/>
        <w:gridCol w:w="426"/>
        <w:gridCol w:w="1133"/>
        <w:gridCol w:w="426"/>
        <w:gridCol w:w="1133"/>
        <w:gridCol w:w="710"/>
        <w:gridCol w:w="1559"/>
        <w:gridCol w:w="82"/>
        <w:tblGridChange w:id="364">
          <w:tblGrid>
            <w:gridCol w:w="781"/>
            <w:gridCol w:w="74"/>
            <w:gridCol w:w="550"/>
            <w:gridCol w:w="759"/>
            <w:gridCol w:w="95"/>
            <w:gridCol w:w="546"/>
            <w:gridCol w:w="854"/>
            <w:gridCol w:w="871"/>
            <w:gridCol w:w="1562"/>
            <w:gridCol w:w="1559"/>
            <w:gridCol w:w="1559"/>
            <w:gridCol w:w="426"/>
            <w:gridCol w:w="20"/>
            <w:gridCol w:w="1069"/>
            <w:gridCol w:w="44"/>
            <w:gridCol w:w="426"/>
            <w:gridCol w:w="927"/>
            <w:gridCol w:w="206"/>
            <w:gridCol w:w="710"/>
            <w:gridCol w:w="1559"/>
            <w:gridCol w:w="1482"/>
          </w:tblGrid>
        </w:tblGridChange>
      </w:tblGrid>
      <w:tr w:rsidR="007610D3" w:rsidRPr="006B5964" w14:paraId="66F93F1E" w14:textId="77777777" w:rsidTr="0051482C">
        <w:trPr>
          <w:cantSplit/>
          <w:trHeight w:val="22"/>
          <w:jc w:val="center"/>
          <w:ins w:id="365" w:author="Arsene Brunelle Sandie" w:date="2025-03-21T19:11:00Z"/>
          <w:trPrChange w:id="366" w:author="Arsene Brunelle Sandie" w:date="2025-03-09T03:48:00Z">
            <w:trPr>
              <w:cantSplit/>
              <w:trHeight w:val="22"/>
              <w:jc w:val="center"/>
            </w:trPr>
          </w:trPrChange>
        </w:trPr>
        <w:tc>
          <w:tcPr>
            <w:tcW w:w="266" w:type="pct"/>
            <w:tcPrChange w:id="367" w:author="Arsene Brunelle Sandie" w:date="2025-03-09T03:48:00Z">
              <w:tcPr>
                <w:tcW w:w="291" w:type="pct"/>
                <w:gridSpan w:val="2"/>
              </w:tcPr>
            </w:tcPrChange>
          </w:tcPr>
          <w:p w14:paraId="64E9DAB6" w14:textId="77777777" w:rsidR="007610D3" w:rsidRPr="00734145" w:rsidRDefault="007610D3" w:rsidP="0051482C">
            <w:pPr>
              <w:widowControl w:val="0"/>
              <w:rPr>
                <w:ins w:id="368" w:author="Arsene Brunelle Sandie" w:date="2025-03-21T19:11:00Z"/>
                <w:rFonts w:cstheme="minorHAnsi"/>
                <w:sz w:val="19"/>
                <w:szCs w:val="19"/>
                <w:lang w:val="fr-FR"/>
              </w:rPr>
            </w:pPr>
            <w:ins w:id="369" w:author="Arsene Brunelle Sandie" w:date="2025-03-21T19:11:00Z">
              <w:r w:rsidRPr="00734145">
                <w:rPr>
                  <w:rFonts w:cstheme="minorHAnsi"/>
                  <w:b/>
                  <w:bCs/>
                  <w:sz w:val="19"/>
                  <w:szCs w:val="19"/>
                  <w:lang w:val="fr-FR"/>
                </w:rPr>
                <w:t>401</w:t>
              </w:r>
              <w:r>
                <w:rPr>
                  <w:rFonts w:cstheme="minorHAnsi"/>
                  <w:b/>
                  <w:bCs/>
                  <w:sz w:val="19"/>
                  <w:szCs w:val="19"/>
                  <w:lang w:val="fr-FR"/>
                </w:rPr>
                <w:t>. 2</w:t>
              </w:r>
              <w:del w:id="370" w:author="Arsene Brunelle Sandie" w:date="2025-03-09T03:39:00Z">
                <w:r w:rsidDel="001B6A61">
                  <w:rPr>
                    <w:rFonts w:cstheme="minorHAnsi"/>
                    <w:b/>
                    <w:bCs/>
                    <w:sz w:val="19"/>
                    <w:szCs w:val="19"/>
                    <w:lang w:val="fr-FR"/>
                  </w:rPr>
                  <w:delText>b</w:delText>
                </w:r>
              </w:del>
            </w:ins>
          </w:p>
        </w:tc>
        <w:tc>
          <w:tcPr>
            <w:tcW w:w="437" w:type="pct"/>
            <w:gridSpan w:val="2"/>
            <w:tcPrChange w:id="371" w:author="Arsene Brunelle Sandie" w:date="2025-03-09T03:48:00Z">
              <w:tcPr>
                <w:tcW w:w="478" w:type="pct"/>
                <w:gridSpan w:val="3"/>
              </w:tcPr>
            </w:tcPrChange>
          </w:tcPr>
          <w:p w14:paraId="7A785E64" w14:textId="77777777" w:rsidR="007610D3" w:rsidRPr="00734145" w:rsidRDefault="007610D3" w:rsidP="0051482C">
            <w:pPr>
              <w:widowControl w:val="0"/>
              <w:rPr>
                <w:ins w:id="372" w:author="Arsene Brunelle Sandie" w:date="2025-03-21T19:11:00Z"/>
                <w:rFonts w:cstheme="minorHAnsi"/>
                <w:b/>
                <w:bCs/>
                <w:sz w:val="19"/>
                <w:szCs w:val="19"/>
                <w:lang w:val="fr-FR"/>
              </w:rPr>
            </w:pPr>
          </w:p>
        </w:tc>
        <w:tc>
          <w:tcPr>
            <w:tcW w:w="435" w:type="pct"/>
            <w:gridSpan w:val="3"/>
            <w:tcPrChange w:id="373" w:author="Arsene Brunelle Sandie" w:date="2025-03-09T03:48:00Z">
              <w:tcPr>
                <w:tcW w:w="1" w:type="pct"/>
                <w:gridSpan w:val="2"/>
              </w:tcPr>
            </w:tcPrChange>
          </w:tcPr>
          <w:p w14:paraId="76CA2034" w14:textId="77777777" w:rsidR="007610D3" w:rsidRPr="00734145" w:rsidRDefault="007610D3" w:rsidP="0051482C">
            <w:pPr>
              <w:widowControl w:val="0"/>
              <w:rPr>
                <w:ins w:id="374" w:author="Arsene Brunelle Sandie" w:date="2025-03-21T19:11:00Z"/>
                <w:rFonts w:cstheme="minorHAnsi"/>
                <w:b/>
                <w:bCs/>
                <w:sz w:val="19"/>
                <w:szCs w:val="19"/>
                <w:lang w:val="fr-FR"/>
              </w:rPr>
            </w:pPr>
          </w:p>
        </w:tc>
        <w:tc>
          <w:tcPr>
            <w:tcW w:w="3862" w:type="pct"/>
            <w:gridSpan w:val="11"/>
            <w:shd w:val="clear" w:color="auto" w:fill="auto"/>
            <w:tcMar>
              <w:top w:w="72" w:type="dxa"/>
              <w:left w:w="144" w:type="dxa"/>
              <w:bottom w:w="72" w:type="dxa"/>
              <w:right w:w="144" w:type="dxa"/>
            </w:tcMar>
            <w:tcPrChange w:id="375" w:author="Arsene Brunelle Sandie" w:date="2025-03-09T03:48:00Z">
              <w:tcPr>
                <w:tcW w:w="4231" w:type="pct"/>
                <w:gridSpan w:val="14"/>
                <w:shd w:val="clear" w:color="auto" w:fill="auto"/>
                <w:tcMar>
                  <w:top w:w="72" w:type="dxa"/>
                  <w:left w:w="144" w:type="dxa"/>
                  <w:bottom w:w="72" w:type="dxa"/>
                  <w:right w:w="144" w:type="dxa"/>
                </w:tcMar>
              </w:tcPr>
            </w:tcPrChange>
          </w:tcPr>
          <w:p w14:paraId="43427116" w14:textId="77777777" w:rsidR="007610D3" w:rsidRPr="00734145" w:rsidRDefault="007610D3" w:rsidP="0051482C">
            <w:pPr>
              <w:widowControl w:val="0"/>
              <w:rPr>
                <w:ins w:id="376" w:author="Arsene Brunelle Sandie" w:date="2025-03-21T19:11:00Z"/>
                <w:rFonts w:cstheme="minorHAnsi"/>
                <w:sz w:val="19"/>
                <w:szCs w:val="19"/>
                <w:lang w:val="fr-FR"/>
              </w:rPr>
              <w:pPrChange w:id="377" w:author="Mouhamadou Faly Ba" w:date="2024-10-15T19:09:00Z">
                <w:pPr>
                  <w:widowControl w:val="0"/>
                  <w:jc w:val="center"/>
                </w:pPr>
              </w:pPrChange>
            </w:pPr>
            <w:ins w:id="378" w:author="Arsene Brunelle Sandie" w:date="2025-03-21T19:11: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ins>
          </w:p>
        </w:tc>
      </w:tr>
      <w:tr w:rsidR="007610D3" w:rsidRPr="00F10DE8" w14:paraId="69F3FAF2" w14:textId="77777777" w:rsidTr="0051482C">
        <w:trPr>
          <w:gridAfter w:val="1"/>
          <w:wAfter w:w="28" w:type="pct"/>
          <w:cantSplit/>
          <w:trHeight w:val="1908"/>
          <w:jc w:val="center"/>
          <w:ins w:id="379" w:author="Arsene Brunelle Sandie" w:date="2025-03-21T19:11:00Z"/>
          <w:trPrChange w:id="380" w:author="Arsene Brunelle Sandie" w:date="2025-03-09T03:55:00Z">
            <w:trPr>
              <w:gridAfter w:val="1"/>
              <w:wAfter w:w="871" w:type="pct"/>
              <w:cantSplit/>
              <w:trHeight w:val="1908"/>
              <w:jc w:val="center"/>
            </w:trPr>
          </w:trPrChange>
        </w:trPr>
        <w:tc>
          <w:tcPr>
            <w:tcW w:w="266" w:type="pct"/>
            <w:tcPrChange w:id="381" w:author="Arsene Brunelle Sandie" w:date="2025-03-09T03:55:00Z">
              <w:tcPr>
                <w:tcW w:w="266" w:type="pct"/>
              </w:tcPr>
            </w:tcPrChange>
          </w:tcPr>
          <w:p w14:paraId="02F751D8" w14:textId="77777777" w:rsidR="007610D3" w:rsidRPr="00734145" w:rsidRDefault="007610D3" w:rsidP="0051482C">
            <w:pPr>
              <w:widowControl w:val="0"/>
              <w:rPr>
                <w:ins w:id="382" w:author="Arsene Brunelle Sandie" w:date="2025-03-21T19:11:00Z"/>
                <w:rFonts w:cstheme="minorHAnsi"/>
                <w:sz w:val="19"/>
                <w:szCs w:val="19"/>
                <w:lang w:val="fr-FR"/>
              </w:rPr>
            </w:pPr>
            <w:ins w:id="383" w:author="Arsene Brunelle Sandie" w:date="2025-03-21T19:11:00Z">
              <w:r w:rsidRPr="001B6A61">
                <w:rPr>
                  <w:rFonts w:cstheme="minorHAnsi"/>
                  <w:sz w:val="19"/>
                  <w:szCs w:val="19"/>
                  <w:lang w:val="fr-FR"/>
                </w:rPr>
                <w:t>Quels profils sont autorisés dans le service de pédiatrie ?</w:t>
              </w:r>
              <w:del w:id="384" w:author="Arsene Brunelle Sandie" w:date="2025-03-09T03:44:00Z">
                <w:r w:rsidRPr="00734145" w:rsidDel="001B6A61">
                  <w:rPr>
                    <w:rFonts w:cstheme="minorHAnsi"/>
                    <w:sz w:val="19"/>
                    <w:szCs w:val="19"/>
                    <w:lang w:val="fr-FR"/>
                  </w:rPr>
                  <w:delText>Désignation</w:delText>
                </w:r>
              </w:del>
            </w:ins>
          </w:p>
        </w:tc>
        <w:tc>
          <w:tcPr>
            <w:tcW w:w="471" w:type="pct"/>
            <w:gridSpan w:val="3"/>
            <w:shd w:val="clear" w:color="auto" w:fill="auto"/>
            <w:tcMar>
              <w:top w:w="72" w:type="dxa"/>
              <w:left w:w="144" w:type="dxa"/>
              <w:bottom w:w="72" w:type="dxa"/>
              <w:right w:w="144" w:type="dxa"/>
            </w:tcMar>
            <w:hideMark/>
            <w:tcPrChange w:id="385" w:author="Arsene Brunelle Sandie" w:date="2025-03-09T03:55:00Z">
              <w:tcPr>
                <w:tcW w:w="471" w:type="pct"/>
                <w:gridSpan w:val="3"/>
                <w:shd w:val="clear" w:color="auto" w:fill="auto"/>
                <w:tcMar>
                  <w:top w:w="72" w:type="dxa"/>
                  <w:left w:w="144" w:type="dxa"/>
                  <w:bottom w:w="72" w:type="dxa"/>
                  <w:right w:w="144" w:type="dxa"/>
                </w:tcMar>
                <w:hideMark/>
              </w:tcPr>
            </w:tcPrChange>
          </w:tcPr>
          <w:p w14:paraId="650B8D2E" w14:textId="77777777" w:rsidR="007610D3" w:rsidRPr="00734145" w:rsidRDefault="007610D3" w:rsidP="0051482C">
            <w:pPr>
              <w:widowControl w:val="0"/>
              <w:jc w:val="center"/>
              <w:rPr>
                <w:ins w:id="386" w:author="Arsene Brunelle Sandie" w:date="2025-03-21T19:11:00Z"/>
                <w:rFonts w:cstheme="minorHAnsi"/>
                <w:b/>
                <w:bCs/>
                <w:sz w:val="19"/>
                <w:szCs w:val="19"/>
                <w:lang w:val="fr-FR"/>
              </w:rPr>
            </w:pPr>
            <w:ins w:id="387" w:author="Arsene Brunelle Sandie" w:date="2025-03-21T19:11:00Z">
              <w:r w:rsidRPr="001B6A61">
                <w:rPr>
                  <w:rFonts w:cstheme="minorHAnsi"/>
                  <w:sz w:val="19"/>
                  <w:szCs w:val="19"/>
                  <w:lang w:val="fr-FR"/>
                </w:rPr>
                <w:t>Combien de profils sont autorisés dans le service de pédiatrie ?</w:t>
              </w:r>
              <w:del w:id="388" w:author="Arsene Brunelle Sandie" w:date="2025-03-09T03:44:00Z">
                <w:r w:rsidRPr="00734145" w:rsidDel="001B6A61">
                  <w:rPr>
                    <w:rFonts w:cstheme="minorHAnsi"/>
                    <w:sz w:val="19"/>
                    <w:szCs w:val="19"/>
                    <w:lang w:val="fr-FR"/>
                  </w:rPr>
                  <w:delText>Nombre (Personnel)</w:delText>
                </w:r>
              </w:del>
            </w:ins>
          </w:p>
        </w:tc>
        <w:tc>
          <w:tcPr>
            <w:tcW w:w="806" w:type="pct"/>
            <w:gridSpan w:val="3"/>
            <w:shd w:val="clear" w:color="auto" w:fill="auto"/>
            <w:tcMar>
              <w:top w:w="72" w:type="dxa"/>
              <w:left w:w="144" w:type="dxa"/>
              <w:bottom w:w="72" w:type="dxa"/>
              <w:right w:w="144" w:type="dxa"/>
            </w:tcMar>
            <w:hideMark/>
            <w:tcPrChange w:id="389" w:author="Arsene Brunelle Sandie" w:date="2025-03-09T03:55:00Z">
              <w:tcPr>
                <w:tcW w:w="806" w:type="pct"/>
                <w:gridSpan w:val="4"/>
                <w:shd w:val="clear" w:color="auto" w:fill="auto"/>
                <w:tcMar>
                  <w:top w:w="72" w:type="dxa"/>
                  <w:left w:w="144" w:type="dxa"/>
                  <w:bottom w:w="72" w:type="dxa"/>
                  <w:right w:w="144" w:type="dxa"/>
                </w:tcMar>
                <w:hideMark/>
              </w:tcPr>
            </w:tcPrChange>
          </w:tcPr>
          <w:p w14:paraId="07340305" w14:textId="77777777" w:rsidR="007610D3" w:rsidRPr="00734145" w:rsidRDefault="007610D3" w:rsidP="0051482C">
            <w:pPr>
              <w:widowControl w:val="0"/>
              <w:jc w:val="center"/>
              <w:rPr>
                <w:ins w:id="390" w:author="Arsene Brunelle Sandie" w:date="2025-03-21T19:11:00Z"/>
                <w:rFonts w:cstheme="minorHAnsi"/>
                <w:b/>
                <w:sz w:val="19"/>
                <w:szCs w:val="19"/>
                <w:lang w:val="fr-FR"/>
              </w:rPr>
            </w:pPr>
            <w:ins w:id="391" w:author="Arsene Brunelle Sandie" w:date="2025-03-21T19:11:00Z">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del w:id="392" w:author="Arsene Brunelle Sandie" w:date="2025-03-09T03:47:00Z">
                <w:r w:rsidRPr="00734145" w:rsidDel="00FB67C0">
                  <w:rPr>
                    <w:rFonts w:cstheme="minorHAnsi"/>
                    <w:sz w:val="19"/>
                    <w:szCs w:val="19"/>
                    <w:lang w:val="fr-FR"/>
                  </w:rPr>
                  <w:delText>Nombre de poste vacant ?</w:delText>
                </w:r>
              </w:del>
            </w:ins>
          </w:p>
          <w:p w14:paraId="7164911C" w14:textId="77777777" w:rsidR="007610D3" w:rsidRPr="00734145" w:rsidRDefault="007610D3" w:rsidP="0051482C">
            <w:pPr>
              <w:widowControl w:val="0"/>
              <w:rPr>
                <w:ins w:id="393" w:author="Arsene Brunelle Sandie" w:date="2025-03-21T19:11:00Z"/>
                <w:rFonts w:cstheme="minorHAnsi"/>
                <w:sz w:val="19"/>
                <w:szCs w:val="19"/>
                <w:lang w:val="fr-FR"/>
              </w:rPr>
            </w:pPr>
            <w:ins w:id="394" w:author="Arsene Brunelle Sandie" w:date="2025-03-21T19:11:00Z">
              <w:r w:rsidRPr="00734145">
                <w:rPr>
                  <w:rFonts w:cstheme="minorHAnsi"/>
                  <w:bCs/>
                  <w:i/>
                  <w:iCs/>
                  <w:sz w:val="19"/>
                  <w:szCs w:val="19"/>
                  <w:lang w:val="fr-FR"/>
                </w:rPr>
                <w:t>[Si supérieur ou égal à 1, passez au point 11]</w:t>
              </w:r>
            </w:ins>
          </w:p>
        </w:tc>
        <w:tc>
          <w:tcPr>
            <w:tcW w:w="532" w:type="pct"/>
            <w:tcPrChange w:id="395" w:author="Arsene Brunelle Sandie" w:date="2025-03-09T03:55:00Z">
              <w:tcPr>
                <w:tcW w:w="532" w:type="pct"/>
              </w:tcPr>
            </w:tcPrChange>
          </w:tcPr>
          <w:p w14:paraId="3A1FC526" w14:textId="77777777" w:rsidR="007610D3" w:rsidRPr="00734145" w:rsidRDefault="007610D3" w:rsidP="0051482C">
            <w:pPr>
              <w:widowControl w:val="0"/>
              <w:jc w:val="center"/>
              <w:rPr>
                <w:ins w:id="396" w:author="Arsene Brunelle Sandie" w:date="2025-03-21T19:11:00Z"/>
                <w:rFonts w:cstheme="minorHAnsi"/>
                <w:sz w:val="19"/>
                <w:szCs w:val="19"/>
                <w:lang w:val="fr-FR"/>
              </w:rPr>
            </w:pPr>
            <w:ins w:id="397" w:author="Arsene Brunelle Sandie" w:date="2025-03-21T19:11:00Z">
              <w:r w:rsidRPr="00FB67C0">
                <w:rPr>
                  <w:rFonts w:cstheme="minorHAnsi"/>
                  <w:sz w:val="19"/>
                  <w:szCs w:val="19"/>
                  <w:lang w:val="fr-FR"/>
                </w:rPr>
                <w:t>Combien de sont de</w:t>
              </w:r>
              <w:r>
                <w:rPr>
                  <w:rFonts w:cstheme="minorHAnsi"/>
                  <w:sz w:val="19"/>
                  <w:szCs w:val="19"/>
                  <w:lang w:val="fr-FR"/>
                </w:rPr>
                <w:t xml:space="preserve"> profil sont de</w:t>
              </w:r>
              <w:r w:rsidRPr="00FB67C0">
                <w:rPr>
                  <w:rFonts w:cstheme="minorHAnsi"/>
                  <w:sz w:val="19"/>
                  <w:szCs w:val="19"/>
                  <w:lang w:val="fr-FR"/>
                </w:rPr>
                <w:t xml:space="preserve"> sexe masculin</w:t>
              </w:r>
              <w:r>
                <w:rPr>
                  <w:rFonts w:cstheme="minorHAnsi"/>
                  <w:sz w:val="19"/>
                  <w:szCs w:val="19"/>
                  <w:lang w:val="fr-FR"/>
                </w:rPr>
                <w:t>/Féminin</w:t>
              </w:r>
              <w:r w:rsidRPr="00FB67C0">
                <w:rPr>
                  <w:rFonts w:cstheme="minorHAnsi"/>
                  <w:sz w:val="19"/>
                  <w:szCs w:val="19"/>
                  <w:lang w:val="fr-FR"/>
                </w:rPr>
                <w:t xml:space="preserve"> ?</w:t>
              </w:r>
            </w:ins>
          </w:p>
        </w:tc>
        <w:tc>
          <w:tcPr>
            <w:tcW w:w="531" w:type="pct"/>
            <w:shd w:val="clear" w:color="auto" w:fill="auto"/>
            <w:tcMar>
              <w:top w:w="72" w:type="dxa"/>
              <w:left w:w="144" w:type="dxa"/>
              <w:bottom w:w="72" w:type="dxa"/>
              <w:right w:w="144" w:type="dxa"/>
            </w:tcMar>
            <w:tcPrChange w:id="398" w:author="Arsene Brunelle Sandie" w:date="2025-03-09T03:55:00Z">
              <w:tcPr>
                <w:tcW w:w="531" w:type="pct"/>
                <w:shd w:val="clear" w:color="auto" w:fill="auto"/>
                <w:tcMar>
                  <w:top w:w="72" w:type="dxa"/>
                  <w:left w:w="144" w:type="dxa"/>
                  <w:bottom w:w="72" w:type="dxa"/>
                  <w:right w:w="144" w:type="dxa"/>
                </w:tcMar>
              </w:tcPr>
            </w:tcPrChange>
          </w:tcPr>
          <w:p w14:paraId="6FDB24E2" w14:textId="77777777" w:rsidR="007610D3" w:rsidRDefault="007610D3" w:rsidP="0051482C">
            <w:pPr>
              <w:widowControl w:val="0"/>
              <w:jc w:val="center"/>
              <w:rPr>
                <w:ins w:id="399" w:author="Arsene Brunelle Sandie" w:date="2025-03-21T19:11:00Z"/>
                <w:rFonts w:cstheme="minorHAnsi"/>
                <w:sz w:val="19"/>
                <w:szCs w:val="19"/>
                <w:lang w:val="fr-FR"/>
              </w:rPr>
            </w:pPr>
            <w:ins w:id="400" w:author="Arsene Brunelle Sandie" w:date="2025-03-21T19:11:00Z">
              <w:r w:rsidRPr="00734145">
                <w:rPr>
                  <w:rFonts w:cstheme="minorHAnsi"/>
                  <w:sz w:val="19"/>
                  <w:szCs w:val="19"/>
                  <w:lang w:val="fr-FR"/>
                </w:rPr>
                <w:t>Formations complémentaires reçues sur la SMNI (en majorité)</w:t>
              </w:r>
            </w:ins>
          </w:p>
          <w:p w14:paraId="4522E963" w14:textId="77777777" w:rsidR="007610D3" w:rsidRPr="00734145" w:rsidRDefault="007610D3" w:rsidP="0051482C">
            <w:pPr>
              <w:widowControl w:val="0"/>
              <w:jc w:val="center"/>
              <w:rPr>
                <w:ins w:id="401" w:author="Arsene Brunelle Sandie" w:date="2025-03-21T19:11:00Z"/>
                <w:rFonts w:cstheme="minorHAnsi"/>
                <w:sz w:val="19"/>
                <w:szCs w:val="19"/>
                <w:lang w:val="fr-FR"/>
              </w:rPr>
            </w:pPr>
            <w:ins w:id="402" w:author="Arsene Brunelle Sandie" w:date="2025-03-21T19:11:00Z">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ins>
          </w:p>
          <w:p w14:paraId="67605B65" w14:textId="77777777" w:rsidR="007610D3" w:rsidRPr="00734145" w:rsidRDefault="007610D3" w:rsidP="0051482C">
            <w:pPr>
              <w:widowControl w:val="0"/>
              <w:jc w:val="center"/>
              <w:rPr>
                <w:ins w:id="403" w:author="Arsene Brunelle Sandie" w:date="2025-03-21T19:11:00Z"/>
                <w:rFonts w:cstheme="minorHAnsi"/>
                <w:b/>
                <w:bCs/>
                <w:sz w:val="19"/>
                <w:szCs w:val="19"/>
                <w:lang w:val="fr-FR"/>
              </w:rPr>
            </w:pPr>
          </w:p>
        </w:tc>
        <w:tc>
          <w:tcPr>
            <w:tcW w:w="531" w:type="pct"/>
            <w:shd w:val="clear" w:color="auto" w:fill="auto"/>
            <w:tcMar>
              <w:top w:w="72" w:type="dxa"/>
              <w:left w:w="144" w:type="dxa"/>
              <w:bottom w:w="72" w:type="dxa"/>
              <w:right w:w="144" w:type="dxa"/>
            </w:tcMar>
            <w:tcPrChange w:id="404" w:author="Arsene Brunelle Sandie" w:date="2025-03-09T03:55:00Z">
              <w:tcPr>
                <w:tcW w:w="531" w:type="pct"/>
                <w:shd w:val="clear" w:color="auto" w:fill="auto"/>
                <w:tcMar>
                  <w:top w:w="72" w:type="dxa"/>
                  <w:left w:w="144" w:type="dxa"/>
                  <w:bottom w:w="72" w:type="dxa"/>
                  <w:right w:w="144" w:type="dxa"/>
                </w:tcMar>
              </w:tcPr>
            </w:tcPrChange>
          </w:tcPr>
          <w:p w14:paraId="769F2920" w14:textId="77777777" w:rsidR="007610D3" w:rsidRPr="00734145" w:rsidRDefault="007610D3" w:rsidP="0051482C">
            <w:pPr>
              <w:widowControl w:val="0"/>
              <w:jc w:val="center"/>
              <w:rPr>
                <w:ins w:id="405" w:author="Arsene Brunelle Sandie" w:date="2025-03-21T19:11:00Z"/>
                <w:rFonts w:cstheme="minorHAnsi"/>
                <w:sz w:val="19"/>
                <w:szCs w:val="19"/>
                <w:lang w:val="fr-FR"/>
              </w:rPr>
            </w:pPr>
            <w:ins w:id="406" w:author="Arsene Brunelle Sandie" w:date="2025-03-21T19:11:00Z">
              <w:r w:rsidRPr="00734145">
                <w:rPr>
                  <w:rFonts w:cstheme="minorHAnsi"/>
                  <w:sz w:val="19"/>
                  <w:szCs w:val="19"/>
                  <w:lang w:val="fr-FR"/>
                </w:rPr>
                <w:t xml:space="preserve">Nombre de personnes fournissant actuellement des services SMNI ? </w:t>
              </w:r>
            </w:ins>
          </w:p>
          <w:p w14:paraId="52F99EFE" w14:textId="77777777" w:rsidR="007610D3" w:rsidRDefault="007610D3" w:rsidP="0051482C">
            <w:pPr>
              <w:widowControl w:val="0"/>
              <w:jc w:val="center"/>
              <w:rPr>
                <w:ins w:id="407" w:author="Arsene Brunelle Sandie" w:date="2025-03-21T19:11:00Z"/>
                <w:rFonts w:cstheme="minorHAnsi"/>
                <w:bCs/>
                <w:i/>
                <w:iCs/>
                <w:sz w:val="19"/>
                <w:szCs w:val="19"/>
                <w:lang w:val="fr-FR"/>
              </w:rPr>
            </w:pPr>
            <w:ins w:id="408" w:author="Arsene Brunelle Sandie" w:date="2025-03-21T19:11:00Z">
              <w:r w:rsidRPr="00734145">
                <w:rPr>
                  <w:rFonts w:cstheme="minorHAnsi"/>
                  <w:bCs/>
                  <w:i/>
                  <w:iCs/>
                  <w:sz w:val="19"/>
                  <w:szCs w:val="19"/>
                  <w:lang w:val="fr-FR"/>
                </w:rPr>
                <w:t>[Si=0, passez au niveau suivant]</w:t>
              </w:r>
            </w:ins>
          </w:p>
          <w:p w14:paraId="4D55658B" w14:textId="77777777" w:rsidR="007610D3" w:rsidRPr="00734145" w:rsidRDefault="007610D3" w:rsidP="0051482C">
            <w:pPr>
              <w:widowControl w:val="0"/>
              <w:jc w:val="center"/>
              <w:rPr>
                <w:ins w:id="409" w:author="Arsene Brunelle Sandie" w:date="2025-03-21T19:11:00Z"/>
                <w:rFonts w:cstheme="minorHAnsi"/>
                <w:sz w:val="19"/>
                <w:szCs w:val="19"/>
                <w:lang w:val="fr-FR"/>
              </w:rPr>
            </w:pPr>
            <w:ins w:id="410" w:author="Arsene Brunelle Sandie" w:date="2025-03-21T19:11:00Z">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ins>
          </w:p>
          <w:p w14:paraId="60255538" w14:textId="77777777" w:rsidR="007610D3" w:rsidRPr="00734145" w:rsidRDefault="007610D3" w:rsidP="0051482C">
            <w:pPr>
              <w:widowControl w:val="0"/>
              <w:jc w:val="center"/>
              <w:rPr>
                <w:ins w:id="411" w:author="Arsene Brunelle Sandie" w:date="2025-03-21T19:11:00Z"/>
                <w:rFonts w:cstheme="minorHAnsi"/>
                <w:b/>
                <w:bCs/>
                <w:sz w:val="19"/>
                <w:szCs w:val="19"/>
                <w:lang w:val="fr-FR"/>
              </w:rPr>
            </w:pPr>
          </w:p>
        </w:tc>
        <w:tc>
          <w:tcPr>
            <w:tcW w:w="676" w:type="pct"/>
            <w:gridSpan w:val="3"/>
            <w:tcPrChange w:id="412" w:author="Arsene Brunelle Sandie" w:date="2025-03-09T03:55:00Z">
              <w:tcPr>
                <w:tcW w:w="152" w:type="pct"/>
                <w:gridSpan w:val="2"/>
              </w:tcPr>
            </w:tcPrChange>
          </w:tcPr>
          <w:p w14:paraId="13432960" w14:textId="77777777" w:rsidR="007610D3" w:rsidRPr="00734145" w:rsidRDefault="007610D3" w:rsidP="0051482C">
            <w:pPr>
              <w:widowControl w:val="0"/>
              <w:jc w:val="center"/>
              <w:rPr>
                <w:ins w:id="413" w:author="Arsene Brunelle Sandie" w:date="2025-03-21T19:11:00Z"/>
                <w:rFonts w:cstheme="minorHAnsi"/>
                <w:sz w:val="19"/>
                <w:szCs w:val="19"/>
                <w:lang w:val="fr-FR"/>
              </w:rPr>
            </w:pPr>
            <w:ins w:id="414" w:author="Arsene Brunelle Sandie" w:date="2025-03-21T19:11:00Z">
              <w:r w:rsidRPr="00734145">
                <w:rPr>
                  <w:rFonts w:cstheme="minorHAnsi"/>
                  <w:sz w:val="19"/>
                  <w:szCs w:val="19"/>
                  <w:lang w:val="fr-FR"/>
                </w:rPr>
                <w:t>Quels sont les services de SMNI qu'ils/elles fournissent ?</w:t>
              </w:r>
            </w:ins>
          </w:p>
          <w:p w14:paraId="12970E29" w14:textId="77777777" w:rsidR="007610D3" w:rsidRPr="00734145" w:rsidRDefault="007610D3" w:rsidP="0051482C">
            <w:pPr>
              <w:widowControl w:val="0"/>
              <w:jc w:val="center"/>
              <w:rPr>
                <w:ins w:id="415" w:author="Arsene Brunelle Sandie" w:date="2025-03-21T19:11:00Z"/>
                <w:rFonts w:cstheme="minorHAnsi"/>
                <w:sz w:val="19"/>
                <w:szCs w:val="19"/>
                <w:lang w:val="fr-FR"/>
              </w:rPr>
            </w:pPr>
          </w:p>
          <w:p w14:paraId="4806FCE8" w14:textId="77777777" w:rsidR="007610D3" w:rsidRPr="00734145" w:rsidRDefault="007610D3" w:rsidP="0051482C">
            <w:pPr>
              <w:widowControl w:val="0"/>
              <w:jc w:val="center"/>
              <w:rPr>
                <w:ins w:id="416" w:author="Arsene Brunelle Sandie" w:date="2025-03-21T19:11:00Z"/>
                <w:rFonts w:cstheme="minorHAnsi"/>
                <w:sz w:val="19"/>
                <w:szCs w:val="19"/>
                <w:lang w:val="fr-FR"/>
              </w:rPr>
            </w:pPr>
            <w:ins w:id="417" w:author="Arsene Brunelle Sandie" w:date="2025-03-21T19:11:00Z">
              <w:r w:rsidRPr="00734145">
                <w:rPr>
                  <w:rFonts w:cstheme="minorHAnsi"/>
                  <w:sz w:val="19"/>
                  <w:szCs w:val="19"/>
                  <w:lang w:val="fr-FR"/>
                </w:rPr>
                <w:t>PLUSIEURS RÉPONSES</w:t>
              </w:r>
            </w:ins>
          </w:p>
          <w:p w14:paraId="4F212B18" w14:textId="77777777" w:rsidR="007610D3" w:rsidRPr="00734145" w:rsidRDefault="007610D3" w:rsidP="0051482C">
            <w:pPr>
              <w:widowControl w:val="0"/>
              <w:jc w:val="center"/>
              <w:rPr>
                <w:ins w:id="418" w:author="Arsene Brunelle Sandie" w:date="2025-03-21T19:11:00Z"/>
                <w:rFonts w:cstheme="minorHAnsi"/>
                <w:b/>
                <w:bCs/>
                <w:sz w:val="19"/>
                <w:szCs w:val="19"/>
                <w:lang w:val="fr-FR"/>
              </w:rPr>
            </w:pPr>
            <w:ins w:id="419" w:author="Arsene Brunelle Sandie" w:date="2025-03-21T19:11:00Z">
              <w:r w:rsidRPr="00734145">
                <w:rPr>
                  <w:rFonts w:cstheme="minorHAnsi"/>
                  <w:b/>
                  <w:bCs/>
                  <w:sz w:val="19"/>
                  <w:szCs w:val="19"/>
                  <w:lang w:val="fr-FR"/>
                </w:rPr>
                <w:t>[UTILISER LES CODES]</w:t>
              </w:r>
            </w:ins>
          </w:p>
        </w:tc>
        <w:tc>
          <w:tcPr>
            <w:tcW w:w="386" w:type="pct"/>
            <w:tcPrChange w:id="420" w:author="Arsene Brunelle Sandie" w:date="2025-03-09T03:55:00Z">
              <w:tcPr>
                <w:tcW w:w="364" w:type="pct"/>
              </w:tcPr>
            </w:tcPrChange>
          </w:tcPr>
          <w:p w14:paraId="467F1741" w14:textId="77777777" w:rsidR="007610D3" w:rsidRPr="00734145" w:rsidRDefault="007610D3" w:rsidP="0051482C">
            <w:pPr>
              <w:widowControl w:val="0"/>
              <w:jc w:val="center"/>
              <w:rPr>
                <w:ins w:id="421" w:author="Arsene Brunelle Sandie" w:date="2025-03-21T19:11:00Z"/>
                <w:rFonts w:cstheme="minorHAnsi"/>
                <w:sz w:val="19"/>
                <w:szCs w:val="19"/>
                <w:vertAlign w:val="superscript"/>
                <w:lang w:val="fr-FR"/>
              </w:rPr>
            </w:pPr>
            <w:ins w:id="422" w:author="Arsene Brunelle Sandie" w:date="2025-03-21T19:11:00Z">
              <w:r w:rsidRPr="00734145">
                <w:rPr>
                  <w:rFonts w:cstheme="minorHAnsi"/>
                  <w:sz w:val="19"/>
                  <w:szCs w:val="19"/>
                  <w:lang w:val="fr-FR"/>
                </w:rPr>
                <w:t>Pourquoi le(s) poste(s) est (sont)-il(s) actuellement vacant(s) ?</w:t>
              </w:r>
            </w:ins>
          </w:p>
          <w:p w14:paraId="14ABE2CC" w14:textId="77777777" w:rsidR="007610D3" w:rsidRPr="00734145" w:rsidRDefault="007610D3" w:rsidP="0051482C">
            <w:pPr>
              <w:widowControl w:val="0"/>
              <w:jc w:val="center"/>
              <w:rPr>
                <w:ins w:id="423" w:author="Arsene Brunelle Sandie" w:date="2025-03-21T19:11:00Z"/>
                <w:rFonts w:cstheme="minorHAnsi"/>
                <w:sz w:val="19"/>
                <w:szCs w:val="19"/>
                <w:vertAlign w:val="superscript"/>
                <w:lang w:val="fr-FR"/>
              </w:rPr>
            </w:pPr>
          </w:p>
          <w:p w14:paraId="212858D8" w14:textId="77777777" w:rsidR="007610D3" w:rsidRPr="00734145" w:rsidRDefault="007610D3" w:rsidP="0051482C">
            <w:pPr>
              <w:widowControl w:val="0"/>
              <w:jc w:val="center"/>
              <w:rPr>
                <w:ins w:id="424" w:author="Arsene Brunelle Sandie" w:date="2025-03-21T19:11:00Z"/>
                <w:rFonts w:cstheme="minorHAnsi"/>
                <w:b/>
                <w:bCs/>
                <w:sz w:val="19"/>
                <w:szCs w:val="19"/>
                <w:lang w:val="fr-FR"/>
              </w:rPr>
            </w:pPr>
            <w:ins w:id="425" w:author="Arsene Brunelle Sandie" w:date="2025-03-21T19:11:00Z">
              <w:r w:rsidRPr="00734145">
                <w:rPr>
                  <w:rFonts w:cstheme="minorHAnsi"/>
                  <w:b/>
                  <w:bCs/>
                  <w:sz w:val="19"/>
                  <w:szCs w:val="19"/>
                  <w:lang w:val="fr-FR"/>
                </w:rPr>
                <w:t>[UTILISER LES CODES]</w:t>
              </w:r>
            </w:ins>
          </w:p>
        </w:tc>
        <w:tc>
          <w:tcPr>
            <w:tcW w:w="773" w:type="pct"/>
            <w:gridSpan w:val="2"/>
            <w:tcPrChange w:id="426" w:author="Arsene Brunelle Sandie" w:date="2025-03-09T03:55:00Z">
              <w:tcPr>
                <w:tcW w:w="476" w:type="pct"/>
                <w:gridSpan w:val="3"/>
              </w:tcPr>
            </w:tcPrChange>
          </w:tcPr>
          <w:p w14:paraId="23E51ACE" w14:textId="77777777" w:rsidR="007610D3" w:rsidRPr="00734145" w:rsidRDefault="007610D3" w:rsidP="0051482C">
            <w:pPr>
              <w:widowControl w:val="0"/>
              <w:jc w:val="center"/>
              <w:rPr>
                <w:ins w:id="427" w:author="Arsene Brunelle Sandie" w:date="2025-03-21T19:11:00Z"/>
                <w:rFonts w:cstheme="minorHAnsi"/>
                <w:sz w:val="19"/>
                <w:szCs w:val="19"/>
                <w:lang w:val="fr-FR"/>
              </w:rPr>
            </w:pPr>
            <w:ins w:id="428" w:author="Arsene Brunelle Sandie" w:date="2025-03-21T19:11:00Z">
              <w:r w:rsidRPr="00734145">
                <w:rPr>
                  <w:rFonts w:cstheme="minorHAnsi"/>
                  <w:sz w:val="19"/>
                  <w:szCs w:val="19"/>
                  <w:lang w:val="fr-FR"/>
                </w:rPr>
                <w:t>Depuis combien de temps (en moyenne) ce(s) poste(s) est(sont)-il(s) vacant(s)</w:t>
              </w:r>
            </w:ins>
          </w:p>
          <w:p w14:paraId="27421D7D" w14:textId="77777777" w:rsidR="007610D3" w:rsidRPr="00734145" w:rsidRDefault="007610D3" w:rsidP="0051482C">
            <w:pPr>
              <w:widowControl w:val="0"/>
              <w:jc w:val="center"/>
              <w:rPr>
                <w:ins w:id="429" w:author="Arsene Brunelle Sandie" w:date="2025-03-21T19:11:00Z"/>
                <w:rFonts w:cstheme="minorHAnsi"/>
                <w:sz w:val="19"/>
                <w:szCs w:val="19"/>
                <w:lang w:val="fr-FR"/>
              </w:rPr>
            </w:pPr>
          </w:p>
          <w:p w14:paraId="2E721748" w14:textId="77777777" w:rsidR="007610D3" w:rsidRPr="00734145" w:rsidRDefault="007610D3" w:rsidP="0051482C">
            <w:pPr>
              <w:widowControl w:val="0"/>
              <w:jc w:val="center"/>
              <w:rPr>
                <w:ins w:id="430" w:author="Arsene Brunelle Sandie" w:date="2025-03-21T19:11:00Z"/>
                <w:rFonts w:cstheme="minorHAnsi"/>
                <w:sz w:val="19"/>
                <w:szCs w:val="19"/>
                <w:lang w:val="fr-FR"/>
              </w:rPr>
            </w:pPr>
            <w:ins w:id="431" w:author="Arsene Brunelle Sandie" w:date="2025-03-21T19:11:00Z">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ins>
          </w:p>
        </w:tc>
      </w:tr>
      <w:tr w:rsidR="007610D3" w:rsidRPr="00734145" w14:paraId="0F02D4E5" w14:textId="77777777" w:rsidTr="0051482C">
        <w:trPr>
          <w:gridAfter w:val="1"/>
          <w:wAfter w:w="28" w:type="pct"/>
          <w:cantSplit/>
          <w:trHeight w:val="10"/>
          <w:jc w:val="center"/>
          <w:ins w:id="432" w:author="Arsene Brunelle Sandie" w:date="2025-03-21T19:11:00Z"/>
          <w:trPrChange w:id="433" w:author="Arsene Brunelle Sandie" w:date="2025-03-09T03:55:00Z">
            <w:trPr>
              <w:gridAfter w:val="1"/>
              <w:wAfter w:w="871" w:type="pct"/>
              <w:cantSplit/>
              <w:trHeight w:val="10"/>
              <w:jc w:val="center"/>
            </w:trPr>
          </w:trPrChange>
        </w:trPr>
        <w:tc>
          <w:tcPr>
            <w:tcW w:w="266" w:type="pct"/>
            <w:tcPrChange w:id="434" w:author="Arsene Brunelle Sandie" w:date="2025-03-09T03:55:00Z">
              <w:tcPr>
                <w:tcW w:w="266" w:type="pct"/>
              </w:tcPr>
            </w:tcPrChange>
          </w:tcPr>
          <w:p w14:paraId="4FEF154B" w14:textId="77777777" w:rsidR="007610D3" w:rsidRPr="00734145" w:rsidRDefault="007610D3" w:rsidP="0051482C">
            <w:pPr>
              <w:widowControl w:val="0"/>
              <w:jc w:val="center"/>
              <w:rPr>
                <w:ins w:id="435" w:author="Arsene Brunelle Sandie" w:date="2025-03-21T19:11:00Z"/>
                <w:rFonts w:cstheme="minorHAnsi"/>
                <w:sz w:val="19"/>
                <w:szCs w:val="19"/>
                <w:lang w:val="fr-FR"/>
              </w:rPr>
            </w:pPr>
            <w:ins w:id="436" w:author="Arsene Brunelle Sandie" w:date="2025-03-21T19:11:00Z">
              <w:r w:rsidRPr="00734145">
                <w:rPr>
                  <w:rFonts w:cstheme="minorHAnsi"/>
                  <w:sz w:val="19"/>
                  <w:szCs w:val="19"/>
                  <w:lang w:val="fr-FR"/>
                </w:rPr>
                <w:t>(1)</w:t>
              </w:r>
            </w:ins>
          </w:p>
        </w:tc>
        <w:tc>
          <w:tcPr>
            <w:tcW w:w="471" w:type="pct"/>
            <w:gridSpan w:val="3"/>
            <w:shd w:val="clear" w:color="auto" w:fill="auto"/>
            <w:tcMar>
              <w:top w:w="72" w:type="dxa"/>
              <w:left w:w="144" w:type="dxa"/>
              <w:bottom w:w="72" w:type="dxa"/>
              <w:right w:w="144" w:type="dxa"/>
            </w:tcMar>
            <w:tcPrChange w:id="437" w:author="Arsene Brunelle Sandie" w:date="2025-03-09T03:55:00Z">
              <w:tcPr>
                <w:tcW w:w="471" w:type="pct"/>
                <w:gridSpan w:val="3"/>
                <w:shd w:val="clear" w:color="auto" w:fill="auto"/>
                <w:tcMar>
                  <w:top w:w="72" w:type="dxa"/>
                  <w:left w:w="144" w:type="dxa"/>
                  <w:bottom w:w="72" w:type="dxa"/>
                  <w:right w:w="144" w:type="dxa"/>
                </w:tcMar>
              </w:tcPr>
            </w:tcPrChange>
          </w:tcPr>
          <w:p w14:paraId="2210AFFF" w14:textId="77777777" w:rsidR="007610D3" w:rsidRPr="00734145" w:rsidRDefault="007610D3" w:rsidP="0051482C">
            <w:pPr>
              <w:widowControl w:val="0"/>
              <w:jc w:val="center"/>
              <w:rPr>
                <w:ins w:id="438" w:author="Arsene Brunelle Sandie" w:date="2025-03-21T19:11:00Z"/>
                <w:rFonts w:cstheme="minorHAnsi"/>
                <w:sz w:val="19"/>
                <w:szCs w:val="19"/>
                <w:lang w:val="fr-FR"/>
              </w:rPr>
            </w:pPr>
            <w:ins w:id="439" w:author="Arsene Brunelle Sandie" w:date="2025-03-21T19:11: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54560" behindDoc="0" locked="0" layoutInCell="1" allowOverlap="1" wp14:anchorId="34D5F28A" wp14:editId="0EC662C4">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25B55E" id="Group 20" o:spid="_x0000_s1026" style="position:absolute;margin-left:14.1pt;margin-top:15.35pt;width:23.1pt;height:14.5pt;z-index:252354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Pr="00734145">
                <w:rPr>
                  <w:rFonts w:cstheme="minorHAnsi"/>
                  <w:sz w:val="19"/>
                  <w:szCs w:val="19"/>
                  <w:lang w:val="fr-FR"/>
                </w:rPr>
                <w:t>(2)</w:t>
              </w:r>
            </w:ins>
          </w:p>
        </w:tc>
        <w:tc>
          <w:tcPr>
            <w:tcW w:w="806" w:type="pct"/>
            <w:gridSpan w:val="3"/>
            <w:shd w:val="clear" w:color="auto" w:fill="auto"/>
            <w:tcMar>
              <w:top w:w="72" w:type="dxa"/>
              <w:left w:w="144" w:type="dxa"/>
              <w:bottom w:w="72" w:type="dxa"/>
              <w:right w:w="144" w:type="dxa"/>
            </w:tcMar>
            <w:tcPrChange w:id="440" w:author="Arsene Brunelle Sandie" w:date="2025-03-09T03:55:00Z">
              <w:tcPr>
                <w:tcW w:w="806" w:type="pct"/>
                <w:gridSpan w:val="4"/>
                <w:shd w:val="clear" w:color="auto" w:fill="auto"/>
                <w:tcMar>
                  <w:top w:w="72" w:type="dxa"/>
                  <w:left w:w="144" w:type="dxa"/>
                  <w:bottom w:w="72" w:type="dxa"/>
                  <w:right w:w="144" w:type="dxa"/>
                </w:tcMar>
              </w:tcPr>
            </w:tcPrChange>
          </w:tcPr>
          <w:p w14:paraId="753C83A1" w14:textId="77777777" w:rsidR="007610D3" w:rsidRPr="00734145" w:rsidRDefault="007610D3" w:rsidP="0051482C">
            <w:pPr>
              <w:widowControl w:val="0"/>
              <w:jc w:val="center"/>
              <w:rPr>
                <w:ins w:id="441" w:author="Arsene Brunelle Sandie" w:date="2025-03-21T19:11:00Z"/>
                <w:rFonts w:cstheme="minorHAnsi"/>
                <w:sz w:val="19"/>
                <w:szCs w:val="19"/>
                <w:lang w:val="fr-FR"/>
              </w:rPr>
            </w:pPr>
            <w:ins w:id="442" w:author="Arsene Brunelle Sandie" w:date="2025-03-21T19:11:00Z">
              <w:r w:rsidRPr="00734145">
                <w:rPr>
                  <w:rFonts w:cstheme="minorHAnsi"/>
                  <w:sz w:val="19"/>
                  <w:szCs w:val="19"/>
                  <w:lang w:val="fr-FR"/>
                </w:rPr>
                <w:t>(3)</w:t>
              </w:r>
            </w:ins>
          </w:p>
        </w:tc>
        <w:tc>
          <w:tcPr>
            <w:tcW w:w="532" w:type="pct"/>
            <w:tcPrChange w:id="443" w:author="Arsene Brunelle Sandie" w:date="2025-03-09T03:55:00Z">
              <w:tcPr>
                <w:tcW w:w="532" w:type="pct"/>
              </w:tcPr>
            </w:tcPrChange>
          </w:tcPr>
          <w:p w14:paraId="2D92A7F5" w14:textId="77777777" w:rsidR="007610D3" w:rsidRPr="00734145" w:rsidRDefault="007610D3" w:rsidP="0051482C">
            <w:pPr>
              <w:widowControl w:val="0"/>
              <w:jc w:val="center"/>
              <w:rPr>
                <w:ins w:id="444" w:author="Arsene Brunelle Sandie" w:date="2025-03-21T19:11:00Z"/>
                <w:rFonts w:cstheme="minorHAnsi"/>
                <w:sz w:val="19"/>
                <w:szCs w:val="19"/>
                <w:lang w:val="fr-FR"/>
              </w:rPr>
            </w:pPr>
            <w:ins w:id="445" w:author="Arsene Brunelle Sandie" w:date="2025-03-21T19:11:00Z">
              <w:r w:rsidRPr="00734145">
                <w:rPr>
                  <w:rFonts w:cstheme="minorHAnsi"/>
                  <w:sz w:val="19"/>
                  <w:szCs w:val="19"/>
                  <w:lang w:val="fr-FR"/>
                </w:rPr>
                <w:t>(</w:t>
              </w:r>
              <w:r>
                <w:rPr>
                  <w:rFonts w:cstheme="minorHAnsi"/>
                  <w:sz w:val="19"/>
                  <w:szCs w:val="19"/>
                  <w:lang w:val="fr-FR"/>
                </w:rPr>
                <w:t>4</w:t>
              </w:r>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46" w:author="Arsene Brunelle Sandie" w:date="2025-03-09T03:55:00Z">
              <w:tcPr>
                <w:tcW w:w="531" w:type="pct"/>
                <w:shd w:val="clear" w:color="auto" w:fill="auto"/>
                <w:tcMar>
                  <w:top w:w="72" w:type="dxa"/>
                  <w:left w:w="144" w:type="dxa"/>
                  <w:bottom w:w="72" w:type="dxa"/>
                  <w:right w:w="144" w:type="dxa"/>
                </w:tcMar>
              </w:tcPr>
            </w:tcPrChange>
          </w:tcPr>
          <w:p w14:paraId="6E422E34" w14:textId="77777777" w:rsidR="007610D3" w:rsidRPr="00734145" w:rsidRDefault="007610D3" w:rsidP="0051482C">
            <w:pPr>
              <w:widowControl w:val="0"/>
              <w:jc w:val="center"/>
              <w:rPr>
                <w:ins w:id="447" w:author="Arsene Brunelle Sandie" w:date="2025-03-21T19:11:00Z"/>
                <w:rFonts w:cstheme="minorHAnsi"/>
                <w:sz w:val="19"/>
                <w:szCs w:val="19"/>
                <w:lang w:val="fr-FR"/>
              </w:rPr>
            </w:pPr>
            <w:ins w:id="448" w:author="Arsene Brunelle Sandie" w:date="2025-03-21T19:11:00Z">
              <w:r w:rsidRPr="00734145">
                <w:rPr>
                  <w:rFonts w:cstheme="minorHAnsi"/>
                  <w:sz w:val="19"/>
                  <w:szCs w:val="19"/>
                  <w:lang w:val="fr-FR"/>
                </w:rPr>
                <w:t>(</w:t>
              </w:r>
              <w:r>
                <w:rPr>
                  <w:rFonts w:cstheme="minorHAnsi"/>
                  <w:sz w:val="19"/>
                  <w:szCs w:val="19"/>
                  <w:lang w:val="fr-FR"/>
                </w:rPr>
                <w:t>5</w:t>
              </w:r>
              <w:del w:id="449" w:author="Arsene Brunelle Sandie" w:date="2025-03-09T03:56:00Z">
                <w:r w:rsidRPr="00734145" w:rsidDel="00FB67C0">
                  <w:rPr>
                    <w:rFonts w:cstheme="minorHAnsi"/>
                    <w:sz w:val="19"/>
                    <w:szCs w:val="19"/>
                    <w:lang w:val="fr-FR"/>
                  </w:rPr>
                  <w:delText>8</w:delText>
                </w:r>
              </w:del>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50" w:author="Arsene Brunelle Sandie" w:date="2025-03-09T03:55:00Z">
              <w:tcPr>
                <w:tcW w:w="531" w:type="pct"/>
                <w:shd w:val="clear" w:color="auto" w:fill="auto"/>
                <w:tcMar>
                  <w:top w:w="72" w:type="dxa"/>
                  <w:left w:w="144" w:type="dxa"/>
                  <w:bottom w:w="72" w:type="dxa"/>
                  <w:right w:w="144" w:type="dxa"/>
                </w:tcMar>
              </w:tcPr>
            </w:tcPrChange>
          </w:tcPr>
          <w:p w14:paraId="7BF376AD" w14:textId="77777777" w:rsidR="007610D3" w:rsidRPr="00734145" w:rsidRDefault="007610D3" w:rsidP="0051482C">
            <w:pPr>
              <w:widowControl w:val="0"/>
              <w:jc w:val="center"/>
              <w:rPr>
                <w:ins w:id="451" w:author="Arsene Brunelle Sandie" w:date="2025-03-21T19:11:00Z"/>
                <w:rFonts w:cstheme="minorHAnsi"/>
                <w:sz w:val="19"/>
                <w:szCs w:val="19"/>
                <w:lang w:val="fr-FR"/>
              </w:rPr>
            </w:pPr>
            <w:ins w:id="452" w:author="Arsene Brunelle Sandie" w:date="2025-03-21T19:11:00Z">
              <w:r w:rsidRPr="00734145">
                <w:rPr>
                  <w:rFonts w:cstheme="minorHAnsi"/>
                  <w:sz w:val="19"/>
                  <w:szCs w:val="19"/>
                  <w:lang w:val="fr-FR"/>
                </w:rPr>
                <w:t>(</w:t>
              </w:r>
              <w:r>
                <w:rPr>
                  <w:rFonts w:cstheme="minorHAnsi"/>
                  <w:sz w:val="19"/>
                  <w:szCs w:val="19"/>
                  <w:lang w:val="fr-FR"/>
                </w:rPr>
                <w:t>6</w:t>
              </w:r>
              <w:del w:id="453" w:author="Arsene Brunelle Sandie" w:date="2025-03-09T03:56:00Z">
                <w:r w:rsidRPr="00734145" w:rsidDel="00FB67C0">
                  <w:rPr>
                    <w:rFonts w:cstheme="minorHAnsi"/>
                    <w:sz w:val="19"/>
                    <w:szCs w:val="19"/>
                    <w:lang w:val="fr-FR"/>
                  </w:rPr>
                  <w:delText>9</w:delText>
                </w:r>
              </w:del>
              <w:r w:rsidRPr="00734145">
                <w:rPr>
                  <w:rFonts w:cstheme="minorHAnsi"/>
                  <w:sz w:val="19"/>
                  <w:szCs w:val="19"/>
                  <w:lang w:val="fr-FR"/>
                </w:rPr>
                <w:t>)</w:t>
              </w:r>
            </w:ins>
          </w:p>
        </w:tc>
        <w:tc>
          <w:tcPr>
            <w:tcW w:w="676" w:type="pct"/>
            <w:gridSpan w:val="3"/>
            <w:tcPrChange w:id="454" w:author="Arsene Brunelle Sandie" w:date="2025-03-09T03:55:00Z">
              <w:tcPr>
                <w:tcW w:w="152" w:type="pct"/>
                <w:gridSpan w:val="2"/>
              </w:tcPr>
            </w:tcPrChange>
          </w:tcPr>
          <w:p w14:paraId="461CB95E" w14:textId="77777777" w:rsidR="007610D3" w:rsidRPr="00734145" w:rsidRDefault="007610D3" w:rsidP="0051482C">
            <w:pPr>
              <w:widowControl w:val="0"/>
              <w:jc w:val="center"/>
              <w:rPr>
                <w:ins w:id="455" w:author="Arsene Brunelle Sandie" w:date="2025-03-21T19:11:00Z"/>
                <w:rFonts w:cstheme="minorHAnsi"/>
                <w:sz w:val="19"/>
                <w:szCs w:val="19"/>
                <w:lang w:val="fr-FR"/>
              </w:rPr>
            </w:pPr>
            <w:ins w:id="456" w:author="Arsene Brunelle Sandie" w:date="2025-03-21T19:11:00Z">
              <w:r w:rsidRPr="00734145">
                <w:rPr>
                  <w:rFonts w:cstheme="minorHAnsi"/>
                  <w:sz w:val="19"/>
                  <w:szCs w:val="19"/>
                  <w:lang w:val="fr-FR"/>
                </w:rPr>
                <w:t>(</w:t>
              </w:r>
              <w:r>
                <w:rPr>
                  <w:rFonts w:cstheme="minorHAnsi"/>
                  <w:sz w:val="19"/>
                  <w:szCs w:val="19"/>
                  <w:lang w:val="fr-FR"/>
                </w:rPr>
                <w:t>7</w:t>
              </w:r>
              <w:del w:id="457" w:author="Arsene Brunelle Sandie" w:date="2025-03-09T03:56:00Z">
                <w:r w:rsidRPr="00734145" w:rsidDel="00FB67C0">
                  <w:rPr>
                    <w:rFonts w:cstheme="minorHAnsi"/>
                    <w:sz w:val="19"/>
                    <w:szCs w:val="19"/>
                    <w:lang w:val="fr-FR"/>
                  </w:rPr>
                  <w:delText>10</w:delText>
                </w:r>
              </w:del>
              <w:r w:rsidRPr="00734145">
                <w:rPr>
                  <w:rFonts w:cstheme="minorHAnsi"/>
                  <w:sz w:val="19"/>
                  <w:szCs w:val="19"/>
                  <w:lang w:val="fr-FR"/>
                </w:rPr>
                <w:t>)</w:t>
              </w:r>
            </w:ins>
          </w:p>
        </w:tc>
        <w:tc>
          <w:tcPr>
            <w:tcW w:w="386" w:type="pct"/>
            <w:tcPrChange w:id="458" w:author="Arsene Brunelle Sandie" w:date="2025-03-09T03:55:00Z">
              <w:tcPr>
                <w:tcW w:w="364" w:type="pct"/>
              </w:tcPr>
            </w:tcPrChange>
          </w:tcPr>
          <w:p w14:paraId="570021FD" w14:textId="77777777" w:rsidR="007610D3" w:rsidRPr="00734145" w:rsidRDefault="007610D3" w:rsidP="0051482C">
            <w:pPr>
              <w:widowControl w:val="0"/>
              <w:jc w:val="center"/>
              <w:rPr>
                <w:ins w:id="459" w:author="Arsene Brunelle Sandie" w:date="2025-03-21T19:11:00Z"/>
                <w:rFonts w:cstheme="minorHAnsi"/>
                <w:sz w:val="19"/>
                <w:szCs w:val="19"/>
                <w:lang w:val="fr-FR"/>
              </w:rPr>
            </w:pPr>
            <w:ins w:id="460" w:author="Arsene Brunelle Sandie" w:date="2025-03-21T19:11:00Z">
              <w:r w:rsidRPr="00734145">
                <w:rPr>
                  <w:rFonts w:cstheme="minorHAnsi"/>
                  <w:sz w:val="19"/>
                  <w:szCs w:val="19"/>
                  <w:lang w:val="fr-FR"/>
                </w:rPr>
                <w:t>(</w:t>
              </w:r>
              <w:r>
                <w:rPr>
                  <w:rFonts w:cstheme="minorHAnsi"/>
                  <w:sz w:val="19"/>
                  <w:szCs w:val="19"/>
                  <w:lang w:val="fr-FR"/>
                </w:rPr>
                <w:t>8</w:t>
              </w:r>
              <w:del w:id="461" w:author="Arsene Brunelle Sandie" w:date="2025-03-09T03:56:00Z">
                <w:r w:rsidRPr="00734145" w:rsidDel="00FB67C0">
                  <w:rPr>
                    <w:rFonts w:cstheme="minorHAnsi"/>
                    <w:sz w:val="19"/>
                    <w:szCs w:val="19"/>
                    <w:lang w:val="fr-FR"/>
                  </w:rPr>
                  <w:delText>11</w:delText>
                </w:r>
              </w:del>
              <w:r w:rsidRPr="00734145">
                <w:rPr>
                  <w:rFonts w:cstheme="minorHAnsi"/>
                  <w:sz w:val="19"/>
                  <w:szCs w:val="19"/>
                  <w:lang w:val="fr-FR"/>
                </w:rPr>
                <w:t>)</w:t>
              </w:r>
            </w:ins>
          </w:p>
        </w:tc>
        <w:tc>
          <w:tcPr>
            <w:tcW w:w="773" w:type="pct"/>
            <w:gridSpan w:val="2"/>
            <w:tcPrChange w:id="462" w:author="Arsene Brunelle Sandie" w:date="2025-03-09T03:55:00Z">
              <w:tcPr>
                <w:tcW w:w="476" w:type="pct"/>
                <w:gridSpan w:val="3"/>
              </w:tcPr>
            </w:tcPrChange>
          </w:tcPr>
          <w:p w14:paraId="3B24D4C1" w14:textId="77777777" w:rsidR="007610D3" w:rsidRPr="00734145" w:rsidRDefault="007610D3" w:rsidP="0051482C">
            <w:pPr>
              <w:widowControl w:val="0"/>
              <w:jc w:val="center"/>
              <w:rPr>
                <w:ins w:id="463" w:author="Arsene Brunelle Sandie" w:date="2025-03-21T19:11:00Z"/>
                <w:rFonts w:cstheme="minorHAnsi"/>
                <w:sz w:val="19"/>
                <w:szCs w:val="19"/>
                <w:lang w:val="fr-FR"/>
              </w:rPr>
            </w:pPr>
            <w:ins w:id="464" w:author="Arsene Brunelle Sandie" w:date="2025-03-21T19:11:00Z">
              <w:r w:rsidRPr="00734145">
                <w:rPr>
                  <w:rFonts w:cstheme="minorHAnsi"/>
                  <w:sz w:val="19"/>
                  <w:szCs w:val="19"/>
                  <w:lang w:val="fr-FR"/>
                </w:rPr>
                <w:t>(</w:t>
              </w:r>
              <w:r>
                <w:rPr>
                  <w:rFonts w:cstheme="minorHAnsi"/>
                  <w:sz w:val="19"/>
                  <w:szCs w:val="19"/>
                  <w:lang w:val="fr-FR"/>
                </w:rPr>
                <w:t>9</w:t>
              </w:r>
              <w:del w:id="465" w:author="Arsene Brunelle Sandie" w:date="2025-03-09T03:56:00Z">
                <w:r w:rsidRPr="00734145" w:rsidDel="00FB67C0">
                  <w:rPr>
                    <w:rFonts w:cstheme="minorHAnsi"/>
                    <w:sz w:val="19"/>
                    <w:szCs w:val="19"/>
                    <w:lang w:val="fr-FR"/>
                  </w:rPr>
                  <w:delText>12</w:delText>
                </w:r>
              </w:del>
              <w:r w:rsidRPr="00734145">
                <w:rPr>
                  <w:rFonts w:cstheme="minorHAnsi"/>
                  <w:sz w:val="19"/>
                  <w:szCs w:val="19"/>
                  <w:lang w:val="fr-FR"/>
                </w:rPr>
                <w:t>)</w:t>
              </w:r>
            </w:ins>
          </w:p>
        </w:tc>
      </w:tr>
      <w:tr w:rsidR="007610D3" w:rsidRPr="00734145" w14:paraId="54E23BCB" w14:textId="77777777" w:rsidTr="0051482C">
        <w:trPr>
          <w:gridAfter w:val="1"/>
          <w:wAfter w:w="28" w:type="pct"/>
          <w:trHeight w:val="168"/>
          <w:jc w:val="center"/>
          <w:ins w:id="466" w:author="Arsene Brunelle Sandie" w:date="2025-03-21T19:11:00Z"/>
          <w:trPrChange w:id="467" w:author="Arsene Brunelle Sandie" w:date="2025-03-09T04:04:00Z">
            <w:trPr>
              <w:gridAfter w:val="1"/>
              <w:wAfter w:w="28" w:type="pct"/>
              <w:trHeight w:val="168"/>
              <w:jc w:val="center"/>
            </w:trPr>
          </w:trPrChange>
        </w:trPr>
        <w:tc>
          <w:tcPr>
            <w:tcW w:w="266" w:type="pct"/>
            <w:tcPrChange w:id="468" w:author="Arsene Brunelle Sandie" w:date="2025-03-09T04:04:00Z">
              <w:tcPr>
                <w:tcW w:w="266" w:type="pct"/>
              </w:tcPr>
            </w:tcPrChange>
          </w:tcPr>
          <w:p w14:paraId="7AAE146D" w14:textId="77777777" w:rsidR="007610D3" w:rsidRPr="00734145" w:rsidRDefault="007610D3" w:rsidP="0051482C">
            <w:pPr>
              <w:widowControl w:val="0"/>
              <w:spacing w:line="180" w:lineRule="exact"/>
              <w:jc w:val="center"/>
              <w:rPr>
                <w:ins w:id="469" w:author="Arsene Brunelle Sandie" w:date="2025-03-21T19:11:00Z"/>
                <w:rFonts w:cstheme="minorHAnsi"/>
                <w:sz w:val="19"/>
                <w:szCs w:val="19"/>
                <w:lang w:val="fr-FR"/>
              </w:rPr>
            </w:pPr>
            <w:ins w:id="470" w:author="Arsene Brunelle Sandie" w:date="2025-03-21T19:11:00Z">
              <w:r w:rsidRPr="00734145">
                <w:rPr>
                  <w:rFonts w:cstheme="minorHAnsi"/>
                  <w:sz w:val="19"/>
                  <w:szCs w:val="19"/>
                  <w:lang w:val="fr-FR"/>
                </w:rPr>
                <w:t>1 (H)</w:t>
              </w:r>
            </w:ins>
          </w:p>
        </w:tc>
        <w:tc>
          <w:tcPr>
            <w:tcW w:w="471" w:type="pct"/>
            <w:gridSpan w:val="3"/>
            <w:shd w:val="clear" w:color="auto" w:fill="auto"/>
            <w:tcMar>
              <w:top w:w="72" w:type="dxa"/>
              <w:left w:w="144" w:type="dxa"/>
              <w:bottom w:w="72" w:type="dxa"/>
              <w:right w:w="144" w:type="dxa"/>
            </w:tcMar>
            <w:hideMark/>
            <w:tcPrChange w:id="471" w:author="Arsene Brunelle Sandie" w:date="2025-03-09T04:04:00Z">
              <w:tcPr>
                <w:tcW w:w="471" w:type="pct"/>
                <w:gridSpan w:val="3"/>
                <w:shd w:val="clear" w:color="auto" w:fill="auto"/>
                <w:tcMar>
                  <w:top w:w="72" w:type="dxa"/>
                  <w:left w:w="144" w:type="dxa"/>
                  <w:bottom w:w="72" w:type="dxa"/>
                  <w:right w:w="144" w:type="dxa"/>
                </w:tcMar>
                <w:hideMark/>
              </w:tcPr>
            </w:tcPrChange>
          </w:tcPr>
          <w:p w14:paraId="0352A57E" w14:textId="77777777" w:rsidR="007610D3" w:rsidRPr="00734145" w:rsidRDefault="007610D3" w:rsidP="0051482C">
            <w:pPr>
              <w:widowControl w:val="0"/>
              <w:spacing w:line="180" w:lineRule="exact"/>
              <w:rPr>
                <w:ins w:id="472" w:author="Arsene Brunelle Sandie" w:date="2025-03-21T19:11:00Z"/>
                <w:rFonts w:cstheme="minorHAnsi"/>
                <w:sz w:val="19"/>
                <w:szCs w:val="19"/>
                <w:lang w:val="fr-FR"/>
              </w:rPr>
            </w:pPr>
          </w:p>
        </w:tc>
        <w:tc>
          <w:tcPr>
            <w:tcW w:w="806" w:type="pct"/>
            <w:gridSpan w:val="3"/>
            <w:shd w:val="clear" w:color="auto" w:fill="auto"/>
            <w:tcMar>
              <w:top w:w="72" w:type="dxa"/>
              <w:left w:w="144" w:type="dxa"/>
              <w:bottom w:w="72" w:type="dxa"/>
              <w:right w:w="144" w:type="dxa"/>
            </w:tcMar>
            <w:hideMark/>
            <w:tcPrChange w:id="473" w:author="Arsene Brunelle Sandie" w:date="2025-03-09T04:04:00Z">
              <w:tcPr>
                <w:tcW w:w="806" w:type="pct"/>
                <w:gridSpan w:val="4"/>
                <w:shd w:val="clear" w:color="auto" w:fill="auto"/>
                <w:tcMar>
                  <w:top w:w="72" w:type="dxa"/>
                  <w:left w:w="144" w:type="dxa"/>
                  <w:bottom w:w="72" w:type="dxa"/>
                  <w:right w:w="144" w:type="dxa"/>
                </w:tcMar>
                <w:hideMark/>
              </w:tcPr>
            </w:tcPrChange>
          </w:tcPr>
          <w:p w14:paraId="14A38B0C" w14:textId="77777777" w:rsidR="007610D3" w:rsidRPr="00734145" w:rsidRDefault="007610D3" w:rsidP="0051482C">
            <w:pPr>
              <w:widowControl w:val="0"/>
              <w:spacing w:line="180" w:lineRule="exact"/>
              <w:jc w:val="center"/>
              <w:rPr>
                <w:ins w:id="474" w:author="Arsene Brunelle Sandie" w:date="2025-03-21T19:11:00Z"/>
                <w:rFonts w:cstheme="minorHAnsi"/>
                <w:sz w:val="19"/>
                <w:szCs w:val="19"/>
                <w:lang w:val="fr-FR"/>
              </w:rPr>
            </w:pPr>
            <w:ins w:id="475" w:author="Arsene Brunelle Sandie" w:date="2025-03-21T19:11:00Z">
              <w:r w:rsidRPr="00734145">
                <w:rPr>
                  <w:rFonts w:cstheme="minorHAnsi"/>
                  <w:noProof/>
                  <w:sz w:val="19"/>
                  <w:szCs w:val="19"/>
                  <w:lang w:val="fr-FR" w:eastAsia="en-IN" w:bidi="hi-IN"/>
                </w:rPr>
                <mc:AlternateContent>
                  <mc:Choice Requires="wps">
                    <w:drawing>
                      <wp:anchor distT="0" distB="0" distL="114300" distR="114300" simplePos="0" relativeHeight="252382208" behindDoc="0" locked="0" layoutInCell="1" allowOverlap="1" wp14:anchorId="6BC7A961" wp14:editId="65B9E692">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20F221" id="Rectangle 221" o:spid="_x0000_s1026" style="position:absolute;margin-left:13.5pt;margin-top:-1.45pt;width:11.55pt;height:12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CbgNW5GgIAAC0EAAAOAAAAAAAAAAAAAAAAAC4CAABkcnMvZTJvRG9jLnhtbFBLAQItABQA&#10;BgAIAAAAIQBYwIAn3QAAAAcBAAAPAAAAAAAAAAAAAAAAAHQEAABkcnMvZG93bnJldi54bWxQSwUG&#10;AAAAAAQABADzAAAAfgUAAAAA&#10;"/>
                    </w:pict>
                  </mc:Fallback>
                </mc:AlternateContent>
              </w:r>
            </w:ins>
          </w:p>
        </w:tc>
        <w:tc>
          <w:tcPr>
            <w:tcW w:w="532" w:type="pct"/>
            <w:shd w:val="clear" w:color="auto" w:fill="000000" w:themeFill="text1"/>
            <w:tcPrChange w:id="476" w:author="Arsene Brunelle Sandie" w:date="2025-03-09T04:04:00Z">
              <w:tcPr>
                <w:tcW w:w="532" w:type="pct"/>
                <w:shd w:val="clear" w:color="auto" w:fill="000000" w:themeFill="text1"/>
              </w:tcPr>
            </w:tcPrChange>
          </w:tcPr>
          <w:p w14:paraId="611A0EA5" w14:textId="77777777" w:rsidR="007610D3" w:rsidRPr="00734145" w:rsidRDefault="007610D3" w:rsidP="0051482C">
            <w:pPr>
              <w:widowControl w:val="0"/>
              <w:spacing w:line="180" w:lineRule="exact"/>
              <w:rPr>
                <w:ins w:id="477" w:author="Arsene Brunelle Sandie" w:date="2025-03-21T19:11:00Z"/>
                <w:rFonts w:eastAsia="Arial Narrow" w:cstheme="minorHAnsi"/>
                <w:noProof/>
                <w:sz w:val="19"/>
                <w:szCs w:val="19"/>
                <w:lang w:val="fr-FR" w:eastAsia="en-IN" w:bidi="hi-IN"/>
              </w:rPr>
            </w:pPr>
            <w:ins w:id="478" w:author="Arsene Brunelle Sandie" w:date="2025-03-21T19:11:00Z">
              <w:r w:rsidRPr="00734145">
                <w:rPr>
                  <w:rFonts w:cstheme="minorHAnsi"/>
                  <w:noProof/>
                  <w:sz w:val="19"/>
                  <w:szCs w:val="19"/>
                  <w:lang w:val="fr-FR" w:eastAsia="en-IN" w:bidi="hi-IN"/>
                </w:rPr>
                <mc:AlternateContent>
                  <mc:Choice Requires="wps">
                    <w:drawing>
                      <wp:anchor distT="0" distB="0" distL="114300" distR="114300" simplePos="0" relativeHeight="252392448" behindDoc="0" locked="0" layoutInCell="1" allowOverlap="1" wp14:anchorId="27CF6474" wp14:editId="5A4D81D1">
                        <wp:simplePos x="0" y="0"/>
                        <wp:positionH relativeFrom="column">
                          <wp:posOffset>273050</wp:posOffset>
                        </wp:positionH>
                        <wp:positionV relativeFrom="paragraph">
                          <wp:posOffset>181610</wp:posOffset>
                        </wp:positionV>
                        <wp:extent cx="146685" cy="152400"/>
                        <wp:effectExtent l="0" t="0" r="24765" b="19050"/>
                        <wp:wrapNone/>
                        <wp:docPr id="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A3C70A" id="Rectangle 221" o:spid="_x0000_s1026" style="position:absolute;margin-left:21.5pt;margin-top:14.3pt;width:11.55pt;height:12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6FAIAACYEAAAOAAAAZHJzL2Uyb0RvYy54bWysU9uO0zAQfUfiHyy/01zUlN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"/>
                    </w:pict>
                  </mc:Fallback>
                </mc:AlternateContent>
              </w:r>
              <w:r w:rsidRPr="00734145">
                <w:rPr>
                  <w:rFonts w:cstheme="minorHAnsi"/>
                  <w:noProof/>
                  <w:sz w:val="19"/>
                  <w:szCs w:val="19"/>
                  <w:lang w:val="fr-FR" w:eastAsia="en-IN" w:bidi="hi-IN"/>
                </w:rPr>
                <mc:AlternateContent>
                  <mc:Choice Requires="wps">
                    <w:drawing>
                      <wp:anchor distT="0" distB="0" distL="114300" distR="114300" simplePos="0" relativeHeight="252391424" behindDoc="0" locked="0" layoutInCell="1" allowOverlap="1" wp14:anchorId="6A7A1A4C" wp14:editId="694FBA9C">
                        <wp:simplePos x="0" y="0"/>
                        <wp:positionH relativeFrom="column">
                          <wp:posOffset>273050</wp:posOffset>
                        </wp:positionH>
                        <wp:positionV relativeFrom="paragraph">
                          <wp:posOffset>-27940</wp:posOffset>
                        </wp:positionV>
                        <wp:extent cx="146685" cy="152400"/>
                        <wp:effectExtent l="0" t="0" r="2476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0DDA00C" id="Rectangle 221" o:spid="_x0000_s1026" style="position:absolute;margin-left:21.5pt;margin-top:-2.2pt;width:11.55pt;height:12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n8EwIAACY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"/>
                    </w:pict>
                  </mc:Fallback>
                </mc:AlternateContent>
              </w:r>
            </w:ins>
          </w:p>
        </w:tc>
        <w:tc>
          <w:tcPr>
            <w:tcW w:w="531" w:type="pct"/>
            <w:shd w:val="clear" w:color="auto" w:fill="000000" w:themeFill="text1"/>
            <w:tcMar>
              <w:top w:w="72" w:type="dxa"/>
              <w:left w:w="144" w:type="dxa"/>
              <w:bottom w:w="72" w:type="dxa"/>
              <w:right w:w="144" w:type="dxa"/>
            </w:tcMar>
            <w:hideMark/>
            <w:tcPrChange w:id="479" w:author="Arsene Brunelle Sandie" w:date="2025-03-09T04:04:00Z">
              <w:tcPr>
                <w:tcW w:w="531" w:type="pct"/>
                <w:shd w:val="clear" w:color="auto" w:fill="auto"/>
                <w:tcMar>
                  <w:top w:w="72" w:type="dxa"/>
                  <w:left w:w="144" w:type="dxa"/>
                  <w:bottom w:w="72" w:type="dxa"/>
                  <w:right w:w="144" w:type="dxa"/>
                </w:tcMar>
                <w:hideMark/>
              </w:tcPr>
            </w:tcPrChange>
          </w:tcPr>
          <w:p w14:paraId="3FB0C521" w14:textId="77777777" w:rsidR="007610D3" w:rsidRPr="00734145" w:rsidRDefault="007610D3" w:rsidP="0051482C">
            <w:pPr>
              <w:widowControl w:val="0"/>
              <w:spacing w:line="180" w:lineRule="exact"/>
              <w:rPr>
                <w:ins w:id="480" w:author="Arsene Brunelle Sandie" w:date="2025-03-21T19:11:00Z"/>
                <w:rFonts w:cstheme="minorHAnsi"/>
                <w:sz w:val="19"/>
                <w:szCs w:val="19"/>
                <w:lang w:val="fr-FR"/>
              </w:rPr>
            </w:pPr>
            <w:ins w:id="481" w:author="Arsene Brunelle Sandie" w:date="2025-03-21T19:11: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90400" behindDoc="0" locked="0" layoutInCell="1" allowOverlap="1" wp14:anchorId="32B6ED2E" wp14:editId="2EB5D6E1">
                        <wp:simplePos x="0" y="0"/>
                        <wp:positionH relativeFrom="column">
                          <wp:posOffset>172085</wp:posOffset>
                        </wp:positionH>
                        <wp:positionV relativeFrom="paragraph">
                          <wp:posOffset>-34290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804FBB" id="Group 41" o:spid="_x0000_s1026" style="position:absolute;margin-left:13.55pt;margin-top:-2.7pt;width:23.1pt;height:12pt;z-index:2523904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ins>
          </w:p>
        </w:tc>
        <w:tc>
          <w:tcPr>
            <w:tcW w:w="531" w:type="pct"/>
            <w:shd w:val="clear" w:color="auto" w:fill="000000" w:themeFill="text1"/>
            <w:tcMar>
              <w:top w:w="72" w:type="dxa"/>
              <w:left w:w="144" w:type="dxa"/>
              <w:bottom w:w="72" w:type="dxa"/>
              <w:right w:w="144" w:type="dxa"/>
            </w:tcMar>
            <w:hideMark/>
            <w:tcPrChange w:id="482" w:author="Arsene Brunelle Sandie" w:date="2025-03-09T04:04:00Z">
              <w:tcPr>
                <w:tcW w:w="531" w:type="pct"/>
                <w:shd w:val="clear" w:color="auto" w:fill="auto"/>
                <w:tcMar>
                  <w:top w:w="72" w:type="dxa"/>
                  <w:left w:w="144" w:type="dxa"/>
                  <w:bottom w:w="72" w:type="dxa"/>
                  <w:right w:w="144" w:type="dxa"/>
                </w:tcMar>
                <w:hideMark/>
              </w:tcPr>
            </w:tcPrChange>
          </w:tcPr>
          <w:p w14:paraId="7B87601F" w14:textId="77777777" w:rsidR="007610D3" w:rsidRPr="00734145" w:rsidRDefault="007610D3" w:rsidP="0051482C">
            <w:pPr>
              <w:widowControl w:val="0"/>
              <w:spacing w:line="180" w:lineRule="exact"/>
              <w:jc w:val="center"/>
              <w:rPr>
                <w:ins w:id="483" w:author="Arsene Brunelle Sandie" w:date="2025-03-21T19:11:00Z"/>
                <w:rFonts w:cstheme="minorHAnsi"/>
                <w:sz w:val="19"/>
                <w:szCs w:val="19"/>
                <w:lang w:val="fr-FR"/>
              </w:rPr>
            </w:pPr>
            <w:ins w:id="484" w:author="Arsene Brunelle Sandie" w:date="2025-03-21T19:11:00Z">
              <w:r w:rsidRPr="00734145">
                <w:rPr>
                  <w:rFonts w:cstheme="minorHAnsi"/>
                  <w:noProof/>
                  <w:sz w:val="19"/>
                  <w:szCs w:val="19"/>
                  <w:lang w:val="fr-FR" w:eastAsia="en-IN" w:bidi="hi-IN"/>
                </w:rPr>
                <mc:AlternateContent>
                  <mc:Choice Requires="wps">
                    <w:drawing>
                      <wp:anchor distT="0" distB="0" distL="114300" distR="114300" simplePos="0" relativeHeight="252369920" behindDoc="0" locked="0" layoutInCell="1" allowOverlap="1" wp14:anchorId="11012F10" wp14:editId="75772A90">
                        <wp:simplePos x="0" y="0"/>
                        <wp:positionH relativeFrom="column">
                          <wp:posOffset>171450</wp:posOffset>
                        </wp:positionH>
                        <wp:positionV relativeFrom="paragraph">
                          <wp:posOffset>-12065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4A3D16" id="Rectangle 221" o:spid="_x0000_s1026" style="position:absolute;margin-left:13.5pt;margin-top:-.95pt;width:11.55pt;height:12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sv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"/>
                    </w:pict>
                  </mc:Fallback>
                </mc:AlternateContent>
              </w:r>
            </w:ins>
          </w:p>
        </w:tc>
        <w:tc>
          <w:tcPr>
            <w:tcW w:w="676" w:type="pct"/>
            <w:gridSpan w:val="3"/>
            <w:tcPrChange w:id="485" w:author="Arsene Brunelle Sandie" w:date="2025-03-09T04:04:00Z">
              <w:tcPr>
                <w:tcW w:w="676" w:type="pct"/>
                <w:gridSpan w:val="5"/>
              </w:tcPr>
            </w:tcPrChange>
          </w:tcPr>
          <w:p w14:paraId="137F7D00" w14:textId="77777777" w:rsidR="007610D3" w:rsidRPr="00734145" w:rsidRDefault="007610D3" w:rsidP="0051482C">
            <w:pPr>
              <w:widowControl w:val="0"/>
              <w:spacing w:line="180" w:lineRule="exact"/>
              <w:rPr>
                <w:ins w:id="486" w:author="Arsene Brunelle Sandie" w:date="2025-03-21T19:11:00Z"/>
                <w:rFonts w:cstheme="minorHAnsi"/>
                <w:sz w:val="19"/>
                <w:szCs w:val="19"/>
                <w:lang w:val="fr-FR"/>
              </w:rPr>
            </w:pPr>
          </w:p>
        </w:tc>
        <w:tc>
          <w:tcPr>
            <w:tcW w:w="386" w:type="pct"/>
            <w:tcPrChange w:id="487" w:author="Arsene Brunelle Sandie" w:date="2025-03-09T04:04:00Z">
              <w:tcPr>
                <w:tcW w:w="386" w:type="pct"/>
                <w:gridSpan w:val="2"/>
              </w:tcPr>
            </w:tcPrChange>
          </w:tcPr>
          <w:p w14:paraId="1CEB26AB" w14:textId="77777777" w:rsidR="007610D3" w:rsidRPr="00734145" w:rsidRDefault="007610D3" w:rsidP="0051482C">
            <w:pPr>
              <w:widowControl w:val="0"/>
              <w:spacing w:line="180" w:lineRule="exact"/>
              <w:rPr>
                <w:ins w:id="488" w:author="Arsene Brunelle Sandie" w:date="2025-03-21T19:11:00Z"/>
                <w:rFonts w:cstheme="minorHAnsi"/>
                <w:sz w:val="19"/>
                <w:szCs w:val="19"/>
                <w:lang w:val="fr-FR"/>
              </w:rPr>
            </w:pPr>
            <w:ins w:id="489" w:author="Arsene Brunelle Sandie" w:date="2025-03-21T19:11:00Z">
              <w:r w:rsidRPr="00734145">
                <w:rPr>
                  <w:rFonts w:cstheme="minorHAnsi"/>
                  <w:noProof/>
                  <w:sz w:val="19"/>
                  <w:szCs w:val="19"/>
                  <w:lang w:val="fr-FR" w:eastAsia="en-IN" w:bidi="hi-IN"/>
                </w:rPr>
                <mc:AlternateContent>
                  <mc:Choice Requires="wps">
                    <w:drawing>
                      <wp:anchor distT="0" distB="0" distL="114300" distR="114300" simplePos="0" relativeHeight="252376064" behindDoc="0" locked="0" layoutInCell="1" allowOverlap="1" wp14:anchorId="77A8C787" wp14:editId="20FB7191">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EC801A" id="Rectangle 221" o:spid="_x0000_s1026" style="position:absolute;margin-left:13.5pt;margin-top:-1.45pt;width:11.55pt;height:12pt;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rvg7nhsCAAAuBAAADgAAAAAAAAAAAAAAAAAuAgAAZHJzL2Uyb0RvYy54bWxQSwECLQAU&#10;AAYACAAAACEAWMCAJ90AAAAHAQAADwAAAAAAAAAAAAAAAAB1BAAAZHJzL2Rvd25yZXYueG1sUEsF&#10;BgAAAAAEAAQA8wAAAH8FAAAAAA==&#10;"/>
                    </w:pict>
                  </mc:Fallback>
                </mc:AlternateContent>
              </w:r>
            </w:ins>
          </w:p>
        </w:tc>
        <w:tc>
          <w:tcPr>
            <w:tcW w:w="773" w:type="pct"/>
            <w:gridSpan w:val="2"/>
            <w:tcPrChange w:id="490" w:author="Arsene Brunelle Sandie" w:date="2025-03-09T04:04:00Z">
              <w:tcPr>
                <w:tcW w:w="773" w:type="pct"/>
                <w:gridSpan w:val="2"/>
              </w:tcPr>
            </w:tcPrChange>
          </w:tcPr>
          <w:p w14:paraId="04373468" w14:textId="77777777" w:rsidR="007610D3" w:rsidRPr="00734145" w:rsidRDefault="007610D3" w:rsidP="0051482C">
            <w:pPr>
              <w:widowControl w:val="0"/>
              <w:spacing w:line="180" w:lineRule="exact"/>
              <w:rPr>
                <w:ins w:id="491" w:author="Arsene Brunelle Sandie" w:date="2025-03-21T19:11:00Z"/>
                <w:rFonts w:cstheme="minorHAnsi"/>
                <w:sz w:val="19"/>
                <w:szCs w:val="19"/>
                <w:lang w:val="fr-FR"/>
              </w:rPr>
            </w:pPr>
            <w:ins w:id="492" w:author="Arsene Brunelle Sandie" w:date="2025-03-21T19:11:00Z">
              <w:r w:rsidRPr="00734145">
                <w:rPr>
                  <w:rFonts w:cstheme="minorHAnsi"/>
                  <w:noProof/>
                  <w:sz w:val="19"/>
                  <w:szCs w:val="19"/>
                  <w:lang w:val="fr-FR" w:eastAsia="en-IN" w:bidi="hi-IN"/>
                </w:rPr>
                <mc:AlternateContent>
                  <mc:Choice Requires="wpg">
                    <w:drawing>
                      <wp:anchor distT="0" distB="0" distL="114300" distR="114300" simplePos="0" relativeHeight="252355584" behindDoc="0" locked="0" layoutInCell="1" allowOverlap="1" wp14:anchorId="69409453" wp14:editId="6D872D62">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9592C5E" id="Group 87" o:spid="_x0000_s1026" style="position:absolute;margin-left:12.55pt;margin-top:.1pt;width:23.85pt;height:12pt;z-index:2523555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MHqB02YAgAABw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ins>
          </w:p>
        </w:tc>
      </w:tr>
      <w:tr w:rsidR="007610D3" w:rsidRPr="00734145" w14:paraId="23C3444E" w14:textId="77777777" w:rsidTr="0051482C">
        <w:trPr>
          <w:gridAfter w:val="1"/>
          <w:wAfter w:w="28" w:type="pct"/>
          <w:trHeight w:val="168"/>
          <w:jc w:val="center"/>
          <w:ins w:id="493" w:author="Arsene Brunelle Sandie" w:date="2025-03-21T19:11:00Z"/>
          <w:trPrChange w:id="494" w:author="Arsene Brunelle Sandie" w:date="2025-03-09T04:04:00Z">
            <w:trPr>
              <w:gridAfter w:val="1"/>
              <w:wAfter w:w="28" w:type="pct"/>
              <w:trHeight w:val="168"/>
              <w:jc w:val="center"/>
            </w:trPr>
          </w:trPrChange>
        </w:trPr>
        <w:tc>
          <w:tcPr>
            <w:tcW w:w="266" w:type="pct"/>
            <w:tcPrChange w:id="495" w:author="Arsene Brunelle Sandie" w:date="2025-03-09T04:04:00Z">
              <w:tcPr>
                <w:tcW w:w="266" w:type="pct"/>
              </w:tcPr>
            </w:tcPrChange>
          </w:tcPr>
          <w:p w14:paraId="061CB590" w14:textId="77777777" w:rsidR="007610D3" w:rsidRPr="00734145" w:rsidRDefault="007610D3" w:rsidP="0051482C">
            <w:pPr>
              <w:widowControl w:val="0"/>
              <w:spacing w:line="180" w:lineRule="exact"/>
              <w:jc w:val="center"/>
              <w:rPr>
                <w:ins w:id="496" w:author="Arsene Brunelle Sandie" w:date="2025-03-21T19:11:00Z"/>
                <w:rFonts w:cstheme="minorHAnsi"/>
                <w:sz w:val="19"/>
                <w:szCs w:val="19"/>
                <w:lang w:val="fr-FR"/>
              </w:rPr>
            </w:pPr>
            <w:ins w:id="497" w:author="Arsene Brunelle Sandie" w:date="2025-03-21T19:11:00Z">
              <w:r w:rsidRPr="00734145">
                <w:rPr>
                  <w:rFonts w:cstheme="minorHAnsi"/>
                  <w:sz w:val="19"/>
                  <w:szCs w:val="19"/>
                  <w:lang w:val="fr-FR"/>
                </w:rPr>
                <w:t>1 (F)</w:t>
              </w:r>
            </w:ins>
          </w:p>
        </w:tc>
        <w:tc>
          <w:tcPr>
            <w:tcW w:w="471" w:type="pct"/>
            <w:gridSpan w:val="3"/>
            <w:shd w:val="clear" w:color="auto" w:fill="auto"/>
            <w:tcMar>
              <w:top w:w="72" w:type="dxa"/>
              <w:left w:w="144" w:type="dxa"/>
              <w:bottom w:w="72" w:type="dxa"/>
              <w:right w:w="144" w:type="dxa"/>
            </w:tcMar>
            <w:tcPrChange w:id="498" w:author="Arsene Brunelle Sandie" w:date="2025-03-09T04:04:00Z">
              <w:tcPr>
                <w:tcW w:w="471" w:type="pct"/>
                <w:gridSpan w:val="3"/>
                <w:shd w:val="clear" w:color="auto" w:fill="auto"/>
                <w:tcMar>
                  <w:top w:w="72" w:type="dxa"/>
                  <w:left w:w="144" w:type="dxa"/>
                  <w:bottom w:w="72" w:type="dxa"/>
                  <w:right w:w="144" w:type="dxa"/>
                </w:tcMar>
              </w:tcPr>
            </w:tcPrChange>
          </w:tcPr>
          <w:p w14:paraId="166E0E7C" w14:textId="77777777" w:rsidR="007610D3" w:rsidRPr="00734145" w:rsidRDefault="007610D3" w:rsidP="0051482C">
            <w:pPr>
              <w:widowControl w:val="0"/>
              <w:spacing w:line="180" w:lineRule="exact"/>
              <w:rPr>
                <w:ins w:id="499" w:author="Arsene Brunelle Sandie" w:date="2025-03-21T19:11:00Z"/>
                <w:rFonts w:eastAsia="Arial Narrow" w:cstheme="minorHAnsi"/>
                <w:noProof/>
                <w:sz w:val="19"/>
                <w:szCs w:val="19"/>
                <w:lang w:val="fr-FR" w:eastAsia="en-IN" w:bidi="hi-IN"/>
              </w:rPr>
            </w:pPr>
            <w:ins w:id="500" w:author="Arsene Brunelle Sandie" w:date="2025-03-21T19:11:00Z">
              <w:del w:id="501" w:author="Arsene Brunelle Sandie" w:date="2025-03-09T04:05: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68896" behindDoc="0" locked="0" layoutInCell="1" allowOverlap="1" wp14:anchorId="75E504C1" wp14:editId="6DF45F90">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54820D" id="Group 23" o:spid="_x0000_s1026" style="position:absolute;margin-left:13.1pt;margin-top:-1.45pt;width:23.1pt;height:12pt;z-index:2523688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del>
            </w:ins>
          </w:p>
        </w:tc>
        <w:tc>
          <w:tcPr>
            <w:tcW w:w="806" w:type="pct"/>
            <w:gridSpan w:val="3"/>
            <w:shd w:val="clear" w:color="auto" w:fill="auto"/>
            <w:tcMar>
              <w:top w:w="72" w:type="dxa"/>
              <w:left w:w="144" w:type="dxa"/>
              <w:bottom w:w="72" w:type="dxa"/>
              <w:right w:w="144" w:type="dxa"/>
            </w:tcMar>
            <w:tcPrChange w:id="502" w:author="Arsene Brunelle Sandie" w:date="2025-03-09T04:04:00Z">
              <w:tcPr>
                <w:tcW w:w="806" w:type="pct"/>
                <w:gridSpan w:val="4"/>
                <w:shd w:val="clear" w:color="auto" w:fill="auto"/>
                <w:tcMar>
                  <w:top w:w="72" w:type="dxa"/>
                  <w:left w:w="144" w:type="dxa"/>
                  <w:bottom w:w="72" w:type="dxa"/>
                  <w:right w:w="144" w:type="dxa"/>
                </w:tcMar>
              </w:tcPr>
            </w:tcPrChange>
          </w:tcPr>
          <w:p w14:paraId="172E753B" w14:textId="77777777" w:rsidR="007610D3" w:rsidRPr="00734145" w:rsidRDefault="007610D3" w:rsidP="0051482C">
            <w:pPr>
              <w:widowControl w:val="0"/>
              <w:spacing w:line="180" w:lineRule="exact"/>
              <w:jc w:val="center"/>
              <w:rPr>
                <w:ins w:id="503" w:author="Arsene Brunelle Sandie" w:date="2025-03-21T19:11:00Z"/>
                <w:rFonts w:cstheme="minorHAnsi"/>
                <w:sz w:val="19"/>
                <w:szCs w:val="19"/>
                <w:lang w:val="fr-FR"/>
              </w:rPr>
            </w:pPr>
            <w:ins w:id="504" w:author="Arsene Brunelle Sandie" w:date="2025-03-21T19:11:00Z">
              <w:del w:id="505" w:author="Arsene Brunelle Sandie" w:date="2025-03-09T04:03:00Z">
                <w:r w:rsidRPr="00734145" w:rsidDel="00DF1272">
                  <w:rPr>
                    <w:rFonts w:cstheme="minorHAnsi"/>
                    <w:noProof/>
                    <w:sz w:val="19"/>
                    <w:szCs w:val="19"/>
                    <w:lang w:val="fr-FR" w:eastAsia="en-IN" w:bidi="hi-IN"/>
                  </w:rPr>
                  <mc:AlternateContent>
                    <mc:Choice Requires="wps">
                      <w:drawing>
                        <wp:anchor distT="0" distB="0" distL="114300" distR="114300" simplePos="0" relativeHeight="252383232" behindDoc="0" locked="0" layoutInCell="1" allowOverlap="1" wp14:anchorId="53031677" wp14:editId="3881B683">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75C592C" id="Rectangle 221" o:spid="_x0000_s1026" style="position:absolute;margin-left:13.5pt;margin-top:-1.25pt;width:11.55pt;height:12pt;z-index:25238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"/>
                      </w:pict>
                    </mc:Fallback>
                  </mc:AlternateContent>
                </w:r>
              </w:del>
            </w:ins>
          </w:p>
        </w:tc>
        <w:tc>
          <w:tcPr>
            <w:tcW w:w="532" w:type="pct"/>
            <w:shd w:val="clear" w:color="auto" w:fill="000000" w:themeFill="text1"/>
            <w:tcPrChange w:id="506" w:author="Arsene Brunelle Sandie" w:date="2025-03-09T04:04:00Z">
              <w:tcPr>
                <w:tcW w:w="532" w:type="pct"/>
                <w:shd w:val="clear" w:color="auto" w:fill="000000" w:themeFill="text1"/>
              </w:tcPr>
            </w:tcPrChange>
          </w:tcPr>
          <w:p w14:paraId="6C54052A" w14:textId="77777777" w:rsidR="007610D3" w:rsidRPr="00734145" w:rsidRDefault="007610D3" w:rsidP="0051482C">
            <w:pPr>
              <w:widowControl w:val="0"/>
              <w:spacing w:line="180" w:lineRule="exact"/>
              <w:rPr>
                <w:ins w:id="507" w:author="Arsene Brunelle Sandie" w:date="2025-03-21T19:11:00Z"/>
                <w:rFonts w:eastAsia="Arial Narrow" w:cstheme="minorHAnsi"/>
                <w:noProof/>
                <w:sz w:val="19"/>
                <w:szCs w:val="19"/>
                <w:lang w:val="fr-FR" w:eastAsia="en-IN" w:bidi="hi-IN"/>
              </w:rPr>
            </w:pPr>
          </w:p>
        </w:tc>
        <w:tc>
          <w:tcPr>
            <w:tcW w:w="531" w:type="pct"/>
            <w:shd w:val="clear" w:color="auto" w:fill="000000" w:themeFill="text1"/>
            <w:tcMar>
              <w:top w:w="72" w:type="dxa"/>
              <w:left w:w="144" w:type="dxa"/>
              <w:bottom w:w="72" w:type="dxa"/>
              <w:right w:w="144" w:type="dxa"/>
            </w:tcMar>
            <w:tcPrChange w:id="508" w:author="Arsene Brunelle Sandie" w:date="2025-03-09T04:04:00Z">
              <w:tcPr>
                <w:tcW w:w="531" w:type="pct"/>
                <w:shd w:val="clear" w:color="auto" w:fill="auto"/>
                <w:tcMar>
                  <w:top w:w="72" w:type="dxa"/>
                  <w:left w:w="144" w:type="dxa"/>
                  <w:bottom w:w="72" w:type="dxa"/>
                  <w:right w:w="144" w:type="dxa"/>
                </w:tcMar>
              </w:tcPr>
            </w:tcPrChange>
          </w:tcPr>
          <w:p w14:paraId="6E5706F4" w14:textId="77777777" w:rsidR="007610D3" w:rsidRPr="00734145" w:rsidRDefault="007610D3" w:rsidP="0051482C">
            <w:pPr>
              <w:widowControl w:val="0"/>
              <w:spacing w:line="180" w:lineRule="exact"/>
              <w:rPr>
                <w:ins w:id="509" w:author="Arsene Brunelle Sandie" w:date="2025-03-21T19:11:00Z"/>
                <w:rFonts w:eastAsia="Arial Narrow" w:cstheme="minorHAnsi"/>
                <w:noProof/>
                <w:sz w:val="19"/>
                <w:szCs w:val="19"/>
                <w:lang w:val="fr-FR" w:eastAsia="en-IN" w:bidi="hi-IN"/>
              </w:rPr>
            </w:pPr>
            <w:ins w:id="510" w:author="Arsene Brunelle Sandie" w:date="2025-03-21T19:11: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88352" behindDoc="0" locked="0" layoutInCell="1" allowOverlap="1" wp14:anchorId="63438CEA" wp14:editId="3181D83B">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ADE36" id="Group 41" o:spid="_x0000_s1026" style="position:absolute;margin-left:12.05pt;margin-top:-3.45pt;width:23.1pt;height:12pt;z-index:2523883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ins>
          </w:p>
        </w:tc>
        <w:tc>
          <w:tcPr>
            <w:tcW w:w="531" w:type="pct"/>
            <w:shd w:val="clear" w:color="auto" w:fill="000000" w:themeFill="text1"/>
            <w:tcMar>
              <w:top w:w="72" w:type="dxa"/>
              <w:left w:w="144" w:type="dxa"/>
              <w:bottom w:w="72" w:type="dxa"/>
              <w:right w:w="144" w:type="dxa"/>
            </w:tcMar>
            <w:tcPrChange w:id="511" w:author="Arsene Brunelle Sandie" w:date="2025-03-09T04:04:00Z">
              <w:tcPr>
                <w:tcW w:w="531" w:type="pct"/>
                <w:shd w:val="clear" w:color="auto" w:fill="auto"/>
                <w:tcMar>
                  <w:top w:w="72" w:type="dxa"/>
                  <w:left w:w="144" w:type="dxa"/>
                  <w:bottom w:w="72" w:type="dxa"/>
                  <w:right w:w="144" w:type="dxa"/>
                </w:tcMar>
              </w:tcPr>
            </w:tcPrChange>
          </w:tcPr>
          <w:p w14:paraId="1BB2B1A8" w14:textId="77777777" w:rsidR="007610D3" w:rsidRPr="00734145" w:rsidRDefault="007610D3" w:rsidP="0051482C">
            <w:pPr>
              <w:widowControl w:val="0"/>
              <w:spacing w:line="180" w:lineRule="exact"/>
              <w:jc w:val="center"/>
              <w:rPr>
                <w:ins w:id="512" w:author="Arsene Brunelle Sandie" w:date="2025-03-21T19:11:00Z"/>
                <w:rFonts w:cstheme="minorHAnsi"/>
                <w:sz w:val="19"/>
                <w:szCs w:val="19"/>
                <w:lang w:val="fr-FR"/>
              </w:rPr>
            </w:pPr>
            <w:ins w:id="513" w:author="Arsene Brunelle Sandie" w:date="2025-03-21T19:11:00Z">
              <w:r w:rsidRPr="00734145">
                <w:rPr>
                  <w:rFonts w:cstheme="minorHAnsi"/>
                  <w:noProof/>
                  <w:sz w:val="19"/>
                  <w:szCs w:val="19"/>
                  <w:lang w:val="fr-FR" w:eastAsia="en-IN" w:bidi="hi-IN"/>
                </w:rPr>
                <mc:AlternateContent>
                  <mc:Choice Requires="wps">
                    <w:drawing>
                      <wp:anchor distT="0" distB="0" distL="114300" distR="114300" simplePos="0" relativeHeight="252370944" behindDoc="0" locked="0" layoutInCell="1" allowOverlap="1" wp14:anchorId="5D512680" wp14:editId="0D3ED8E4">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F9F48EA" id="Rectangle 221" o:spid="_x0000_s1026" style="position:absolute;margin-left:13.5pt;margin-top:-1.25pt;width:11.55pt;height:12pt;z-index:25237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ACfldwGgIAAC4EAAAOAAAAAAAAAAAAAAAAAC4CAABkcnMvZTJvRG9jLnhtbFBLAQItABQA&#10;BgAIAAAAIQAdPzeM3QAAAAcBAAAPAAAAAAAAAAAAAAAAAHQEAABkcnMvZG93bnJldi54bWxQSwUG&#10;AAAAAAQABADzAAAAfgUAAAAA&#10;"/>
                    </w:pict>
                  </mc:Fallback>
                </mc:AlternateContent>
              </w:r>
            </w:ins>
          </w:p>
        </w:tc>
        <w:tc>
          <w:tcPr>
            <w:tcW w:w="676" w:type="pct"/>
            <w:gridSpan w:val="3"/>
            <w:tcPrChange w:id="514" w:author="Arsene Brunelle Sandie" w:date="2025-03-09T04:04:00Z">
              <w:tcPr>
                <w:tcW w:w="676" w:type="pct"/>
                <w:gridSpan w:val="5"/>
              </w:tcPr>
            </w:tcPrChange>
          </w:tcPr>
          <w:p w14:paraId="31564CFA" w14:textId="77777777" w:rsidR="007610D3" w:rsidRPr="00734145" w:rsidRDefault="007610D3" w:rsidP="0051482C">
            <w:pPr>
              <w:widowControl w:val="0"/>
              <w:spacing w:line="180" w:lineRule="exact"/>
              <w:rPr>
                <w:ins w:id="515" w:author="Arsene Brunelle Sandie" w:date="2025-03-21T19:11:00Z"/>
                <w:rFonts w:cstheme="minorHAnsi"/>
                <w:sz w:val="19"/>
                <w:szCs w:val="19"/>
                <w:lang w:val="fr-FR"/>
              </w:rPr>
            </w:pPr>
          </w:p>
        </w:tc>
        <w:tc>
          <w:tcPr>
            <w:tcW w:w="386" w:type="pct"/>
            <w:tcPrChange w:id="516" w:author="Arsene Brunelle Sandie" w:date="2025-03-09T04:04:00Z">
              <w:tcPr>
                <w:tcW w:w="386" w:type="pct"/>
                <w:gridSpan w:val="2"/>
              </w:tcPr>
            </w:tcPrChange>
          </w:tcPr>
          <w:p w14:paraId="56D3EF95" w14:textId="77777777" w:rsidR="007610D3" w:rsidRPr="00734145" w:rsidRDefault="007610D3" w:rsidP="0051482C">
            <w:pPr>
              <w:widowControl w:val="0"/>
              <w:spacing w:line="180" w:lineRule="exact"/>
              <w:rPr>
                <w:ins w:id="517" w:author="Arsene Brunelle Sandie" w:date="2025-03-21T19:11:00Z"/>
                <w:rFonts w:cstheme="minorHAnsi"/>
                <w:noProof/>
                <w:sz w:val="19"/>
                <w:szCs w:val="19"/>
                <w:lang w:val="fr-FR" w:eastAsia="en-IN" w:bidi="hi-IN"/>
              </w:rPr>
            </w:pPr>
            <w:ins w:id="518" w:author="Arsene Brunelle Sandie" w:date="2025-03-21T19:11:00Z">
              <w:del w:id="519" w:author="Arsene Brunelle Sandie" w:date="2025-03-09T04:05:00Z">
                <w:r w:rsidRPr="00734145" w:rsidDel="00DF1272">
                  <w:rPr>
                    <w:rFonts w:cstheme="minorHAnsi"/>
                    <w:noProof/>
                    <w:sz w:val="19"/>
                    <w:szCs w:val="19"/>
                    <w:lang w:val="fr-FR" w:eastAsia="en-IN" w:bidi="hi-IN"/>
                  </w:rPr>
                  <mc:AlternateContent>
                    <mc:Choice Requires="wps">
                      <w:drawing>
                        <wp:anchor distT="0" distB="0" distL="114300" distR="114300" simplePos="0" relativeHeight="252377088" behindDoc="0" locked="0" layoutInCell="1" allowOverlap="1" wp14:anchorId="3F1354E1" wp14:editId="63AC2277">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C255F7F" id="Rectangle 221" o:spid="_x0000_s1026" style="position:absolute;margin-left:13.5pt;margin-top:-1.25pt;width:11.55pt;height:12pt;z-index:25237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EUA38YZAgAALgQAAA4AAAAAAAAAAAAAAAAALgIAAGRycy9lMm9Eb2MueG1sUEsBAi0AFAAG&#10;AAgAAAAhAB0/N4zdAAAABwEAAA8AAAAAAAAAAAAAAAAAcwQAAGRycy9kb3ducmV2LnhtbFBLBQYA&#10;AAAABAAEAPMAAAB9BQAAAAA=&#10;"/>
                      </w:pict>
                    </mc:Fallback>
                  </mc:AlternateContent>
                </w:r>
              </w:del>
            </w:ins>
          </w:p>
        </w:tc>
        <w:tc>
          <w:tcPr>
            <w:tcW w:w="773" w:type="pct"/>
            <w:gridSpan w:val="2"/>
            <w:tcPrChange w:id="520" w:author="Arsene Brunelle Sandie" w:date="2025-03-09T04:04:00Z">
              <w:tcPr>
                <w:tcW w:w="773" w:type="pct"/>
                <w:gridSpan w:val="2"/>
              </w:tcPr>
            </w:tcPrChange>
          </w:tcPr>
          <w:p w14:paraId="1B9AFC06" w14:textId="77777777" w:rsidR="007610D3" w:rsidRPr="00734145" w:rsidRDefault="007610D3" w:rsidP="0051482C">
            <w:pPr>
              <w:widowControl w:val="0"/>
              <w:spacing w:line="180" w:lineRule="exact"/>
              <w:rPr>
                <w:ins w:id="521" w:author="Arsene Brunelle Sandie" w:date="2025-03-21T19:11:00Z"/>
                <w:rFonts w:cstheme="minorHAnsi"/>
                <w:noProof/>
                <w:sz w:val="19"/>
                <w:szCs w:val="19"/>
                <w:lang w:val="fr-FR" w:eastAsia="en-IN" w:bidi="hi-IN"/>
              </w:rPr>
            </w:pPr>
          </w:p>
        </w:tc>
      </w:tr>
      <w:tr w:rsidR="007610D3" w:rsidRPr="00734145" w:rsidDel="00DF1272" w14:paraId="11252627" w14:textId="77777777" w:rsidTr="0051482C">
        <w:trPr>
          <w:gridAfter w:val="2"/>
          <w:wAfter w:w="560" w:type="pct"/>
          <w:trHeight w:val="64"/>
          <w:jc w:val="center"/>
          <w:ins w:id="522" w:author="Arsene Brunelle Sandie" w:date="2025-03-21T19:11:00Z"/>
          <w:del w:id="523" w:author="Arsene Brunelle Sandie" w:date="2025-03-09T03:59:00Z"/>
        </w:trPr>
        <w:tc>
          <w:tcPr>
            <w:tcW w:w="266" w:type="pct"/>
          </w:tcPr>
          <w:p w14:paraId="15201AD0" w14:textId="77777777" w:rsidR="007610D3" w:rsidRPr="00734145" w:rsidDel="00DF1272" w:rsidRDefault="007610D3" w:rsidP="0051482C">
            <w:pPr>
              <w:widowControl w:val="0"/>
              <w:spacing w:line="180" w:lineRule="exact"/>
              <w:jc w:val="center"/>
              <w:rPr>
                <w:ins w:id="524" w:author="Arsene Brunelle Sandie" w:date="2025-03-21T19:11:00Z"/>
                <w:del w:id="525" w:author="Arsene Brunelle Sandie" w:date="2025-03-09T03:59:00Z"/>
                <w:rFonts w:cstheme="minorHAnsi"/>
                <w:sz w:val="19"/>
                <w:szCs w:val="19"/>
                <w:lang w:val="fr-FR"/>
              </w:rPr>
            </w:pPr>
            <w:ins w:id="526" w:author="Arsene Brunelle Sandie" w:date="2025-03-21T19:11:00Z">
              <w:del w:id="527" w:author="Arsene Brunelle Sandie" w:date="2025-03-09T03:59:00Z">
                <w:r w:rsidRPr="00734145" w:rsidDel="00DF1272">
                  <w:rPr>
                    <w:rFonts w:cstheme="minorHAnsi"/>
                    <w:sz w:val="19"/>
                    <w:szCs w:val="19"/>
                    <w:lang w:val="fr-FR"/>
                  </w:rPr>
                  <w:delText>2 (H)</w:delText>
                </w:r>
              </w:del>
            </w:ins>
          </w:p>
        </w:tc>
        <w:tc>
          <w:tcPr>
            <w:tcW w:w="471" w:type="pct"/>
            <w:gridSpan w:val="3"/>
            <w:shd w:val="clear" w:color="auto" w:fill="auto"/>
            <w:tcMar>
              <w:top w:w="72" w:type="dxa"/>
              <w:left w:w="144" w:type="dxa"/>
              <w:bottom w:w="72" w:type="dxa"/>
              <w:right w:w="144" w:type="dxa"/>
            </w:tcMar>
            <w:hideMark/>
          </w:tcPr>
          <w:p w14:paraId="0BB15311" w14:textId="77777777" w:rsidR="007610D3" w:rsidRPr="00734145" w:rsidDel="00DF1272" w:rsidRDefault="007610D3" w:rsidP="0051482C">
            <w:pPr>
              <w:widowControl w:val="0"/>
              <w:spacing w:line="180" w:lineRule="exact"/>
              <w:rPr>
                <w:ins w:id="528" w:author="Arsene Brunelle Sandie" w:date="2025-03-21T19:11:00Z"/>
                <w:del w:id="529" w:author="Arsene Brunelle Sandie" w:date="2025-03-09T03:59:00Z"/>
                <w:rFonts w:cstheme="minorHAnsi"/>
                <w:sz w:val="19"/>
                <w:szCs w:val="19"/>
                <w:lang w:val="fr-FR"/>
              </w:rPr>
            </w:pPr>
            <w:ins w:id="530" w:author="Arsene Brunelle Sandie" w:date="2025-03-21T19:11:00Z">
              <w:del w:id="531"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57632" behindDoc="0" locked="0" layoutInCell="1" allowOverlap="1" wp14:anchorId="5DB30A31" wp14:editId="389AE746">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EACD10" id="Group 23" o:spid="_x0000_s1026" style="position:absolute;margin-left:13.1pt;margin-top:-1.45pt;width:23.1pt;height:12pt;z-index:252357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2CCC5AD0" w14:textId="77777777" w:rsidR="007610D3" w:rsidRPr="00734145" w:rsidDel="00DF1272" w:rsidRDefault="007610D3" w:rsidP="0051482C">
            <w:pPr>
              <w:widowControl w:val="0"/>
              <w:spacing w:line="180" w:lineRule="exact"/>
              <w:jc w:val="center"/>
              <w:rPr>
                <w:ins w:id="532" w:author="Arsene Brunelle Sandie" w:date="2025-03-21T19:11:00Z"/>
                <w:del w:id="533" w:author="Arsene Brunelle Sandie" w:date="2025-03-09T03:59:00Z"/>
                <w:rFonts w:cstheme="minorHAnsi"/>
                <w:sz w:val="19"/>
                <w:szCs w:val="19"/>
                <w:lang w:val="fr-FR"/>
              </w:rPr>
            </w:pPr>
            <w:ins w:id="534" w:author="Arsene Brunelle Sandie" w:date="2025-03-21T19:11:00Z">
              <w:del w:id="535"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4256" behindDoc="0" locked="0" layoutInCell="1" allowOverlap="1" wp14:anchorId="29A72A5E" wp14:editId="0D112BFF">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EF0694" id="Rectangle 221" o:spid="_x0000_s1026" style="position:absolute;margin-left:13.5pt;margin-top:-2.45pt;width:11.55pt;height:12pt;z-index:25238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uGwIAAC4EAAAOAAAAZHJzL2Uyb0RvYy54bWysU9uO0zAQfUfiHyy/01yadr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DDVc+uGwIAAC4EAAAOAAAAAAAAAAAAAAAAAC4CAABkcnMvZTJvRG9jLnhtbFBLAQItABQA&#10;BgAIAAAAIQD1Y4UI3AAAAAcBAAAPAAAAAAAAAAAAAAAAAHU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36C4BAC6" w14:textId="77777777" w:rsidR="007610D3" w:rsidRPr="00734145" w:rsidDel="00DF1272" w:rsidRDefault="007610D3" w:rsidP="0051482C">
            <w:pPr>
              <w:widowControl w:val="0"/>
              <w:spacing w:line="180" w:lineRule="exact"/>
              <w:rPr>
                <w:ins w:id="536" w:author="Arsene Brunelle Sandie" w:date="2025-03-21T19:11:00Z"/>
                <w:del w:id="537" w:author="Arsene Brunelle Sandie" w:date="2025-03-09T03:59:00Z"/>
                <w:rFonts w:cstheme="minorHAnsi"/>
                <w:sz w:val="19"/>
                <w:szCs w:val="19"/>
                <w:lang w:val="fr-FR"/>
              </w:rPr>
            </w:pPr>
            <w:ins w:id="538" w:author="Arsene Brunelle Sandie" w:date="2025-03-21T19:11:00Z">
              <w:del w:id="539"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61728" behindDoc="0" locked="0" layoutInCell="1" allowOverlap="1" wp14:anchorId="66D192ED" wp14:editId="10FE7E45">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F7529E" id="Group 52" o:spid="_x0000_s1026" style="position:absolute;margin-left:12pt;margin-top:14.9pt;width:23.1pt;height:12pt;z-index:2523617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del>
            </w:ins>
          </w:p>
        </w:tc>
        <w:tc>
          <w:tcPr>
            <w:tcW w:w="531" w:type="pct"/>
            <w:shd w:val="clear" w:color="auto" w:fill="auto"/>
            <w:tcMar>
              <w:top w:w="72" w:type="dxa"/>
              <w:left w:w="144" w:type="dxa"/>
              <w:bottom w:w="72" w:type="dxa"/>
              <w:right w:w="144" w:type="dxa"/>
            </w:tcMar>
            <w:hideMark/>
          </w:tcPr>
          <w:p w14:paraId="343E1645" w14:textId="77777777" w:rsidR="007610D3" w:rsidRPr="00734145" w:rsidDel="00DF1272" w:rsidRDefault="007610D3" w:rsidP="0051482C">
            <w:pPr>
              <w:widowControl w:val="0"/>
              <w:spacing w:line="180" w:lineRule="exact"/>
              <w:jc w:val="center"/>
              <w:rPr>
                <w:ins w:id="540" w:author="Arsene Brunelle Sandie" w:date="2025-03-21T19:11:00Z"/>
                <w:del w:id="541" w:author="Arsene Brunelle Sandie" w:date="2025-03-09T03:59:00Z"/>
                <w:rFonts w:cstheme="minorHAnsi"/>
                <w:sz w:val="19"/>
                <w:szCs w:val="19"/>
                <w:lang w:val="fr-FR"/>
              </w:rPr>
            </w:pPr>
            <w:ins w:id="542" w:author="Arsene Brunelle Sandie" w:date="2025-03-21T19:11:00Z">
              <w:del w:id="543"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1968" behindDoc="0" locked="0" layoutInCell="1" allowOverlap="1" wp14:anchorId="0E3ECD53" wp14:editId="1A579BBB">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E5D240" id="Rectangle 221" o:spid="_x0000_s1026" style="position:absolute;margin-left:13.5pt;margin-top:-2.45pt;width:11.55pt;height:12pt;z-index:25237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F9w40gaAgAALQQAAA4AAAAAAAAAAAAAAAAALgIAAGRycy9lMm9Eb2MueG1sUEsBAi0AFAAG&#10;AAgAAAAhAPVjhQjcAAAABwEAAA8AAAAAAAAAAAAAAAAAdAQAAGRycy9kb3ducmV2LnhtbFBLBQYA&#10;AAAABAAEAPMAAAB9BQAAAAA=&#10;"/>
                      </w:pict>
                    </mc:Fallback>
                  </mc:AlternateContent>
                </w:r>
              </w:del>
            </w:ins>
          </w:p>
        </w:tc>
        <w:tc>
          <w:tcPr>
            <w:tcW w:w="676" w:type="pct"/>
            <w:gridSpan w:val="2"/>
          </w:tcPr>
          <w:p w14:paraId="4CE934D3" w14:textId="77777777" w:rsidR="007610D3" w:rsidRPr="00734145" w:rsidDel="00DF1272" w:rsidRDefault="007610D3" w:rsidP="0051482C">
            <w:pPr>
              <w:widowControl w:val="0"/>
              <w:spacing w:line="180" w:lineRule="exact"/>
              <w:rPr>
                <w:ins w:id="544" w:author="Arsene Brunelle Sandie" w:date="2025-03-21T19:11:00Z"/>
                <w:del w:id="545" w:author="Arsene Brunelle Sandie" w:date="2025-03-09T03:59:00Z"/>
                <w:rFonts w:cstheme="minorHAnsi"/>
                <w:sz w:val="19"/>
                <w:szCs w:val="19"/>
                <w:lang w:val="fr-FR"/>
              </w:rPr>
            </w:pPr>
          </w:p>
        </w:tc>
        <w:tc>
          <w:tcPr>
            <w:tcW w:w="386" w:type="pct"/>
          </w:tcPr>
          <w:p w14:paraId="299C61BD" w14:textId="77777777" w:rsidR="007610D3" w:rsidRPr="00734145" w:rsidDel="00DF1272" w:rsidRDefault="007610D3" w:rsidP="0051482C">
            <w:pPr>
              <w:widowControl w:val="0"/>
              <w:spacing w:line="180" w:lineRule="exact"/>
              <w:rPr>
                <w:ins w:id="546" w:author="Arsene Brunelle Sandie" w:date="2025-03-21T19:11:00Z"/>
                <w:del w:id="547" w:author="Arsene Brunelle Sandie" w:date="2025-03-09T03:59:00Z"/>
                <w:rFonts w:cstheme="minorHAnsi"/>
                <w:sz w:val="19"/>
                <w:szCs w:val="19"/>
                <w:lang w:val="fr-FR"/>
              </w:rPr>
            </w:pPr>
            <w:ins w:id="548" w:author="Arsene Brunelle Sandie" w:date="2025-03-21T19:11:00Z">
              <w:del w:id="54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8112" behindDoc="0" locked="0" layoutInCell="1" allowOverlap="1" wp14:anchorId="2DFE1FB7" wp14:editId="09136D9A">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2FA39C1" id="Rectangle 221" o:spid="_x0000_s1026" style="position:absolute;margin-left:13.5pt;margin-top:-2.45pt;width:11.55pt;height:12pt;z-index:25237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GY632saAgAALQQAAA4AAAAAAAAAAAAAAAAALgIAAGRycy9lMm9Eb2MueG1sUEsBAi0AFAAG&#10;AAgAAAAhAPVjhQjcAAAABwEAAA8AAAAAAAAAAAAAAAAAdAQAAGRycy9kb3ducmV2LnhtbFBLBQYA&#10;AAAABAAEAPMAAAB9BQAAAAA=&#10;"/>
                      </w:pict>
                    </mc:Fallback>
                  </mc:AlternateContent>
                </w:r>
              </w:del>
            </w:ins>
          </w:p>
        </w:tc>
        <w:tc>
          <w:tcPr>
            <w:tcW w:w="773" w:type="pct"/>
            <w:gridSpan w:val="3"/>
          </w:tcPr>
          <w:p w14:paraId="6F5E5664" w14:textId="77777777" w:rsidR="007610D3" w:rsidRPr="00734145" w:rsidDel="00DF1272" w:rsidRDefault="007610D3" w:rsidP="0051482C">
            <w:pPr>
              <w:widowControl w:val="0"/>
              <w:spacing w:line="180" w:lineRule="exact"/>
              <w:rPr>
                <w:ins w:id="550" w:author="Arsene Brunelle Sandie" w:date="2025-03-21T19:11:00Z"/>
                <w:del w:id="551" w:author="Arsene Brunelle Sandie" w:date="2025-03-09T03:59:00Z"/>
                <w:rFonts w:cstheme="minorHAnsi"/>
                <w:sz w:val="19"/>
                <w:szCs w:val="19"/>
                <w:lang w:val="fr-FR"/>
              </w:rPr>
            </w:pPr>
            <w:ins w:id="552" w:author="Arsene Brunelle Sandie" w:date="2025-03-21T19:11:00Z">
              <w:del w:id="553"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89376" behindDoc="0" locked="0" layoutInCell="1" allowOverlap="1" wp14:anchorId="49605050" wp14:editId="0EF5DCB7">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2638C8" id="Group 41" o:spid="_x0000_s1026" style="position:absolute;margin-left:12.7pt;margin-top:-17.65pt;width:23.1pt;height:12pt;z-index:2523893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sidDel="00DF1272">
                  <w:rPr>
                    <w:rFonts w:cstheme="minorHAnsi"/>
                    <w:noProof/>
                    <w:sz w:val="19"/>
                    <w:szCs w:val="19"/>
                    <w:lang w:val="fr-FR" w:eastAsia="en-IN" w:bidi="hi-IN"/>
                  </w:rPr>
                  <mc:AlternateContent>
                    <mc:Choice Requires="wpg">
                      <w:drawing>
                        <wp:anchor distT="0" distB="0" distL="114300" distR="114300" simplePos="0" relativeHeight="252364800" behindDoc="0" locked="0" layoutInCell="1" allowOverlap="1" wp14:anchorId="09210F2F" wp14:editId="5450221D">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A815511" id="Group 88" o:spid="_x0000_s1026" style="position:absolute;margin-left:12.55pt;margin-top:2.5pt;width:23.85pt;height:12pt;z-index:2523648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del>
            </w:ins>
          </w:p>
        </w:tc>
      </w:tr>
      <w:tr w:rsidR="007610D3" w:rsidRPr="00734145" w:rsidDel="00DF1272" w14:paraId="0F64FA5E" w14:textId="77777777" w:rsidTr="0051482C">
        <w:trPr>
          <w:gridAfter w:val="2"/>
          <w:wAfter w:w="560" w:type="pct"/>
          <w:trHeight w:val="150"/>
          <w:jc w:val="center"/>
          <w:ins w:id="554" w:author="Arsene Brunelle Sandie" w:date="2025-03-21T19:11:00Z"/>
          <w:del w:id="555" w:author="Arsene Brunelle Sandie" w:date="2025-03-09T03:59:00Z"/>
        </w:trPr>
        <w:tc>
          <w:tcPr>
            <w:tcW w:w="266" w:type="pct"/>
          </w:tcPr>
          <w:p w14:paraId="59356854" w14:textId="77777777" w:rsidR="007610D3" w:rsidRPr="00734145" w:rsidDel="00DF1272" w:rsidRDefault="007610D3" w:rsidP="0051482C">
            <w:pPr>
              <w:widowControl w:val="0"/>
              <w:spacing w:line="180" w:lineRule="exact"/>
              <w:jc w:val="center"/>
              <w:rPr>
                <w:ins w:id="556" w:author="Arsene Brunelle Sandie" w:date="2025-03-21T19:11:00Z"/>
                <w:del w:id="557" w:author="Arsene Brunelle Sandie" w:date="2025-03-09T03:59:00Z"/>
                <w:rFonts w:cstheme="minorHAnsi"/>
                <w:sz w:val="19"/>
                <w:szCs w:val="19"/>
                <w:lang w:val="fr-FR"/>
              </w:rPr>
            </w:pPr>
            <w:ins w:id="558" w:author="Arsene Brunelle Sandie" w:date="2025-03-21T19:11:00Z">
              <w:del w:id="559" w:author="Arsene Brunelle Sandie" w:date="2025-03-09T03:59:00Z">
                <w:r w:rsidRPr="00734145" w:rsidDel="00DF1272">
                  <w:rPr>
                    <w:rFonts w:cstheme="minorHAnsi"/>
                    <w:sz w:val="19"/>
                    <w:szCs w:val="19"/>
                    <w:lang w:val="fr-FR"/>
                  </w:rPr>
                  <w:delText>2 (F)</w:delText>
                </w:r>
              </w:del>
            </w:ins>
          </w:p>
        </w:tc>
        <w:tc>
          <w:tcPr>
            <w:tcW w:w="471" w:type="pct"/>
            <w:gridSpan w:val="3"/>
            <w:shd w:val="clear" w:color="auto" w:fill="auto"/>
            <w:tcMar>
              <w:top w:w="72" w:type="dxa"/>
              <w:left w:w="144" w:type="dxa"/>
              <w:bottom w:w="72" w:type="dxa"/>
              <w:right w:w="144" w:type="dxa"/>
            </w:tcMar>
            <w:hideMark/>
          </w:tcPr>
          <w:p w14:paraId="70F04743" w14:textId="77777777" w:rsidR="007610D3" w:rsidRPr="00734145" w:rsidDel="00DF1272" w:rsidRDefault="007610D3" w:rsidP="0051482C">
            <w:pPr>
              <w:widowControl w:val="0"/>
              <w:spacing w:line="180" w:lineRule="exact"/>
              <w:rPr>
                <w:ins w:id="560" w:author="Arsene Brunelle Sandie" w:date="2025-03-21T19:11:00Z"/>
                <w:del w:id="561" w:author="Arsene Brunelle Sandie" w:date="2025-03-09T03:59:00Z"/>
                <w:rFonts w:cstheme="minorHAnsi"/>
                <w:sz w:val="19"/>
                <w:szCs w:val="19"/>
                <w:lang w:val="fr-FR"/>
              </w:rPr>
            </w:pPr>
            <w:ins w:id="562" w:author="Arsene Brunelle Sandie" w:date="2025-03-21T19:11:00Z">
              <w:del w:id="563"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58656" behindDoc="0" locked="0" layoutInCell="1" allowOverlap="1" wp14:anchorId="21399A8A" wp14:editId="39EA581B">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2502AC" id="Group 26" o:spid="_x0000_s1026" style="position:absolute;margin-left:12.6pt;margin-top:-.65pt;width:23.1pt;height:12pt;z-index:2523586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4CEAD2FE" w14:textId="77777777" w:rsidR="007610D3" w:rsidRPr="00734145" w:rsidDel="00DF1272" w:rsidRDefault="007610D3" w:rsidP="0051482C">
            <w:pPr>
              <w:widowControl w:val="0"/>
              <w:spacing w:line="180" w:lineRule="exact"/>
              <w:jc w:val="center"/>
              <w:rPr>
                <w:ins w:id="564" w:author="Arsene Brunelle Sandie" w:date="2025-03-21T19:11:00Z"/>
                <w:del w:id="565" w:author="Arsene Brunelle Sandie" w:date="2025-03-09T03:59:00Z"/>
                <w:rFonts w:cstheme="minorHAnsi"/>
                <w:sz w:val="19"/>
                <w:szCs w:val="19"/>
                <w:lang w:val="fr-FR"/>
              </w:rPr>
            </w:pPr>
            <w:ins w:id="566" w:author="Arsene Brunelle Sandie" w:date="2025-03-21T19:11:00Z">
              <w:del w:id="567"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5280" behindDoc="0" locked="0" layoutInCell="1" allowOverlap="1" wp14:anchorId="6E42D195" wp14:editId="146F2FC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B203B33" id="Rectangle 221" o:spid="_x0000_s1026" style="position:absolute;margin-left:13.5pt;margin-top:-1.15pt;width:11.55pt;height:12pt;z-index:25238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67AD4BA3" w14:textId="77777777" w:rsidR="007610D3" w:rsidRPr="00734145" w:rsidDel="00DF1272" w:rsidRDefault="007610D3" w:rsidP="0051482C">
            <w:pPr>
              <w:widowControl w:val="0"/>
              <w:spacing w:line="180" w:lineRule="exact"/>
              <w:rPr>
                <w:ins w:id="568" w:author="Arsene Brunelle Sandie" w:date="2025-03-21T19:11:00Z"/>
                <w:del w:id="569" w:author="Arsene Brunelle Sandie" w:date="2025-03-09T03:59:00Z"/>
                <w:rFonts w:cstheme="minorHAnsi"/>
                <w:sz w:val="19"/>
                <w:szCs w:val="19"/>
                <w:lang w:val="fr-FR"/>
              </w:rPr>
            </w:pPr>
            <w:ins w:id="570" w:author="Arsene Brunelle Sandie" w:date="2025-03-21T19:11:00Z">
              <w:del w:id="571"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56608" behindDoc="0" locked="0" layoutInCell="1" allowOverlap="1" wp14:anchorId="088989E4" wp14:editId="1F7BAF12">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389CA2" id="Group 44" o:spid="_x0000_s1026" style="position:absolute;margin-left:12.1pt;margin-top:-18.8pt;width:23.1pt;height:12pt;z-index:2523566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del>
            </w:ins>
          </w:p>
        </w:tc>
        <w:tc>
          <w:tcPr>
            <w:tcW w:w="531" w:type="pct"/>
            <w:shd w:val="clear" w:color="auto" w:fill="auto"/>
            <w:tcMar>
              <w:top w:w="72" w:type="dxa"/>
              <w:left w:w="144" w:type="dxa"/>
              <w:bottom w:w="72" w:type="dxa"/>
              <w:right w:w="144" w:type="dxa"/>
            </w:tcMar>
            <w:hideMark/>
          </w:tcPr>
          <w:p w14:paraId="7E3BA598" w14:textId="77777777" w:rsidR="007610D3" w:rsidRPr="00734145" w:rsidDel="00DF1272" w:rsidRDefault="007610D3" w:rsidP="0051482C">
            <w:pPr>
              <w:widowControl w:val="0"/>
              <w:spacing w:line="180" w:lineRule="exact"/>
              <w:jc w:val="center"/>
              <w:rPr>
                <w:ins w:id="572" w:author="Arsene Brunelle Sandie" w:date="2025-03-21T19:11:00Z"/>
                <w:del w:id="573" w:author="Arsene Brunelle Sandie" w:date="2025-03-09T03:59:00Z"/>
                <w:rFonts w:cstheme="minorHAnsi"/>
                <w:sz w:val="19"/>
                <w:szCs w:val="19"/>
                <w:lang w:val="fr-FR"/>
              </w:rPr>
            </w:pPr>
            <w:ins w:id="574" w:author="Arsene Brunelle Sandie" w:date="2025-03-21T19:11:00Z">
              <w:del w:id="575"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2992" behindDoc="0" locked="0" layoutInCell="1" allowOverlap="1" wp14:anchorId="66F804B4" wp14:editId="53D94BF3">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DF369E0" id="Rectangle 221" o:spid="_x0000_s1026" style="position:absolute;margin-left:13.5pt;margin-top:-1.15pt;width:11.55pt;height:12pt;z-index:25237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CcjSa8ZAgAALQQAAA4AAAAAAAAAAAAAAAAALgIAAGRycy9lMm9Eb2MueG1sUEsBAi0AFAAG&#10;AAgAAAAhAJ9DVDTdAAAABwEAAA8AAAAAAAAAAAAAAAAAcwQAAGRycy9kb3ducmV2LnhtbFBLBQYA&#10;AAAABAAEAPMAAAB9BQAAAAA=&#10;"/>
                      </w:pict>
                    </mc:Fallback>
                  </mc:AlternateContent>
                </w:r>
              </w:del>
            </w:ins>
          </w:p>
        </w:tc>
        <w:tc>
          <w:tcPr>
            <w:tcW w:w="676" w:type="pct"/>
            <w:gridSpan w:val="2"/>
          </w:tcPr>
          <w:p w14:paraId="514CC250" w14:textId="77777777" w:rsidR="007610D3" w:rsidRPr="00734145" w:rsidDel="00DF1272" w:rsidRDefault="007610D3" w:rsidP="0051482C">
            <w:pPr>
              <w:widowControl w:val="0"/>
              <w:spacing w:line="180" w:lineRule="exact"/>
              <w:rPr>
                <w:ins w:id="576" w:author="Arsene Brunelle Sandie" w:date="2025-03-21T19:11:00Z"/>
                <w:del w:id="577" w:author="Arsene Brunelle Sandie" w:date="2025-03-09T03:59:00Z"/>
                <w:rFonts w:cstheme="minorHAnsi"/>
                <w:sz w:val="19"/>
                <w:szCs w:val="19"/>
                <w:lang w:val="fr-FR"/>
              </w:rPr>
            </w:pPr>
          </w:p>
        </w:tc>
        <w:tc>
          <w:tcPr>
            <w:tcW w:w="386" w:type="pct"/>
          </w:tcPr>
          <w:p w14:paraId="08C747EA" w14:textId="77777777" w:rsidR="007610D3" w:rsidRPr="00734145" w:rsidDel="00DF1272" w:rsidRDefault="007610D3" w:rsidP="0051482C">
            <w:pPr>
              <w:widowControl w:val="0"/>
              <w:spacing w:line="180" w:lineRule="exact"/>
              <w:rPr>
                <w:ins w:id="578" w:author="Arsene Brunelle Sandie" w:date="2025-03-21T19:11:00Z"/>
                <w:del w:id="579" w:author="Arsene Brunelle Sandie" w:date="2025-03-09T03:59:00Z"/>
                <w:rFonts w:cstheme="minorHAnsi"/>
                <w:sz w:val="19"/>
                <w:szCs w:val="19"/>
                <w:lang w:val="fr-FR"/>
              </w:rPr>
            </w:pPr>
            <w:ins w:id="580" w:author="Arsene Brunelle Sandie" w:date="2025-03-21T19:11:00Z">
              <w:del w:id="581"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9136" behindDoc="0" locked="0" layoutInCell="1" allowOverlap="1" wp14:anchorId="52438BF5" wp14:editId="045D185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5BB2AB" id="Rectangle 221" o:spid="_x0000_s1026" style="position:absolute;margin-left:13.5pt;margin-top:-1.15pt;width:11.55pt;height:12pt;z-index:25237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Bn21mcZAgAALgQAAA4AAAAAAAAAAAAAAAAALgIAAGRycy9lMm9Eb2MueG1sUEsBAi0AFAAG&#10;AAgAAAAhAJ9DVDTdAAAABwEAAA8AAAAAAAAAAAAAAAAAcwQAAGRycy9kb3ducmV2LnhtbFBLBQYA&#10;AAAABAAEAPMAAAB9BQAAAAA=&#10;"/>
                      </w:pict>
                    </mc:Fallback>
                  </mc:AlternateContent>
                </w:r>
              </w:del>
            </w:ins>
          </w:p>
        </w:tc>
        <w:tc>
          <w:tcPr>
            <w:tcW w:w="773" w:type="pct"/>
            <w:gridSpan w:val="3"/>
          </w:tcPr>
          <w:p w14:paraId="601E8F1B" w14:textId="77777777" w:rsidR="007610D3" w:rsidRPr="00734145" w:rsidDel="00DF1272" w:rsidRDefault="007610D3" w:rsidP="0051482C">
            <w:pPr>
              <w:widowControl w:val="0"/>
              <w:spacing w:line="180" w:lineRule="exact"/>
              <w:rPr>
                <w:ins w:id="582" w:author="Arsene Brunelle Sandie" w:date="2025-03-21T19:11:00Z"/>
                <w:del w:id="583" w:author="Arsene Brunelle Sandie" w:date="2025-03-09T03:59:00Z"/>
                <w:rFonts w:cstheme="minorHAnsi"/>
                <w:sz w:val="19"/>
                <w:szCs w:val="19"/>
                <w:lang w:val="fr-FR"/>
              </w:rPr>
            </w:pPr>
            <w:ins w:id="584" w:author="Arsene Brunelle Sandie" w:date="2025-03-21T19:11:00Z">
              <w:del w:id="585"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2365824" behindDoc="0" locked="0" layoutInCell="1" allowOverlap="1" wp14:anchorId="027A7488" wp14:editId="2ED5331D">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17F480" id="Group 91" o:spid="_x0000_s1026" style="position:absolute;margin-left:12.55pt;margin-top:2.5pt;width:23.85pt;height:12pt;z-index:2523658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YuS32ZkCAAAF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del>
            </w:ins>
          </w:p>
        </w:tc>
      </w:tr>
      <w:tr w:rsidR="007610D3" w:rsidRPr="00734145" w:rsidDel="00DF1272" w14:paraId="5CFE1BAA" w14:textId="77777777" w:rsidTr="0051482C">
        <w:trPr>
          <w:gridAfter w:val="2"/>
          <w:wAfter w:w="560" w:type="pct"/>
          <w:trHeight w:val="150"/>
          <w:jc w:val="center"/>
          <w:ins w:id="586" w:author="Arsene Brunelle Sandie" w:date="2025-03-21T19:11:00Z"/>
          <w:del w:id="587" w:author="Arsene Brunelle Sandie" w:date="2025-03-09T03:59:00Z"/>
        </w:trPr>
        <w:tc>
          <w:tcPr>
            <w:tcW w:w="266" w:type="pct"/>
          </w:tcPr>
          <w:p w14:paraId="2FE5AFC8" w14:textId="77777777" w:rsidR="007610D3" w:rsidRPr="00734145" w:rsidDel="00DF1272" w:rsidRDefault="007610D3" w:rsidP="0051482C">
            <w:pPr>
              <w:widowControl w:val="0"/>
              <w:spacing w:line="180" w:lineRule="exact"/>
              <w:jc w:val="center"/>
              <w:rPr>
                <w:ins w:id="588" w:author="Arsene Brunelle Sandie" w:date="2025-03-21T19:11:00Z"/>
                <w:del w:id="589" w:author="Arsene Brunelle Sandie" w:date="2025-03-09T03:59:00Z"/>
                <w:rFonts w:cstheme="minorHAnsi"/>
                <w:sz w:val="19"/>
                <w:szCs w:val="19"/>
                <w:lang w:val="fr-FR"/>
              </w:rPr>
            </w:pPr>
            <w:ins w:id="590" w:author="Arsene Brunelle Sandie" w:date="2025-03-21T19:11:00Z">
              <w:del w:id="591" w:author="Arsene Brunelle Sandie" w:date="2025-03-09T03:59:00Z">
                <w:r w:rsidRPr="00734145" w:rsidDel="00DF1272">
                  <w:rPr>
                    <w:rFonts w:cstheme="minorHAnsi"/>
                    <w:sz w:val="19"/>
                    <w:szCs w:val="19"/>
                    <w:lang w:val="fr-FR"/>
                  </w:rPr>
                  <w:delText>3 (H)</w:delText>
                </w:r>
              </w:del>
            </w:ins>
          </w:p>
        </w:tc>
        <w:tc>
          <w:tcPr>
            <w:tcW w:w="471" w:type="pct"/>
            <w:gridSpan w:val="3"/>
            <w:shd w:val="clear" w:color="auto" w:fill="auto"/>
            <w:tcMar>
              <w:top w:w="72" w:type="dxa"/>
              <w:left w:w="144" w:type="dxa"/>
              <w:bottom w:w="72" w:type="dxa"/>
              <w:right w:w="144" w:type="dxa"/>
            </w:tcMar>
            <w:hideMark/>
          </w:tcPr>
          <w:p w14:paraId="19955803" w14:textId="77777777" w:rsidR="007610D3" w:rsidRPr="00734145" w:rsidDel="00DF1272" w:rsidRDefault="007610D3" w:rsidP="0051482C">
            <w:pPr>
              <w:widowControl w:val="0"/>
              <w:spacing w:line="180" w:lineRule="exact"/>
              <w:rPr>
                <w:ins w:id="592" w:author="Arsene Brunelle Sandie" w:date="2025-03-21T19:11:00Z"/>
                <w:del w:id="593" w:author="Arsene Brunelle Sandie" w:date="2025-03-09T03:59:00Z"/>
                <w:rFonts w:cstheme="minorHAnsi"/>
                <w:sz w:val="19"/>
                <w:szCs w:val="19"/>
                <w:lang w:val="fr-FR"/>
              </w:rPr>
            </w:pPr>
            <w:ins w:id="594" w:author="Arsene Brunelle Sandie" w:date="2025-03-21T19:11:00Z">
              <w:del w:id="595"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59680" behindDoc="0" locked="0" layoutInCell="1" allowOverlap="1" wp14:anchorId="4416B1BC" wp14:editId="35AD4DBE">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82DF3D" id="Group 29" o:spid="_x0000_s1026" style="position:absolute;margin-left:12.1pt;margin-top:-1.85pt;width:23.1pt;height:12pt;z-index:2523596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del>
            </w:ins>
          </w:p>
        </w:tc>
        <w:tc>
          <w:tcPr>
            <w:tcW w:w="806" w:type="pct"/>
            <w:gridSpan w:val="3"/>
            <w:shd w:val="clear" w:color="auto" w:fill="auto"/>
            <w:tcMar>
              <w:top w:w="72" w:type="dxa"/>
              <w:left w:w="144" w:type="dxa"/>
              <w:bottom w:w="72" w:type="dxa"/>
              <w:right w:w="144" w:type="dxa"/>
            </w:tcMar>
            <w:hideMark/>
          </w:tcPr>
          <w:p w14:paraId="115E2217" w14:textId="77777777" w:rsidR="007610D3" w:rsidRPr="00734145" w:rsidDel="00DF1272" w:rsidRDefault="007610D3" w:rsidP="0051482C">
            <w:pPr>
              <w:widowControl w:val="0"/>
              <w:spacing w:line="180" w:lineRule="exact"/>
              <w:jc w:val="center"/>
              <w:rPr>
                <w:ins w:id="596" w:author="Arsene Brunelle Sandie" w:date="2025-03-21T19:11:00Z"/>
                <w:del w:id="597" w:author="Arsene Brunelle Sandie" w:date="2025-03-09T03:59:00Z"/>
                <w:rFonts w:cstheme="minorHAnsi"/>
                <w:sz w:val="19"/>
                <w:szCs w:val="19"/>
                <w:lang w:val="fr-FR"/>
              </w:rPr>
            </w:pPr>
            <w:ins w:id="598" w:author="Arsene Brunelle Sandie" w:date="2025-03-21T19:11:00Z">
              <w:del w:id="59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6304" behindDoc="0" locked="0" layoutInCell="1" allowOverlap="1" wp14:anchorId="548C40B2" wp14:editId="239AE23B">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AFB56D5" id="Rectangle 221" o:spid="_x0000_s1026" style="position:absolute;margin-left:14pt;margin-top:-1.35pt;width:11.55pt;height:12pt;z-index:25238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9pGgIAAC4EAAAOAAAAZHJzL2Uyb0RvYy54bWysU9uO0zAQfUfiHyy/01zadL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A/0o9pGgIAAC4EAAAOAAAAAAAAAAAAAAAAAC4CAABkcnMvZTJvRG9jLnhtbFBLAQItABQA&#10;BgAIAAAAIQC9jPsI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634E8C44" w14:textId="77777777" w:rsidR="007610D3" w:rsidRPr="00734145" w:rsidDel="00DF1272" w:rsidRDefault="007610D3" w:rsidP="0051482C">
            <w:pPr>
              <w:widowControl w:val="0"/>
              <w:spacing w:line="180" w:lineRule="exact"/>
              <w:rPr>
                <w:ins w:id="600" w:author="Arsene Brunelle Sandie" w:date="2025-03-21T19:11:00Z"/>
                <w:del w:id="601" w:author="Arsene Brunelle Sandie" w:date="2025-03-09T03:59:00Z"/>
                <w:rFonts w:cstheme="minorHAnsi"/>
                <w:sz w:val="19"/>
                <w:szCs w:val="19"/>
                <w:lang w:val="fr-FR"/>
              </w:rPr>
            </w:pPr>
            <w:ins w:id="602" w:author="Arsene Brunelle Sandie" w:date="2025-03-21T19:11:00Z">
              <w:del w:id="603"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62752" behindDoc="0" locked="0" layoutInCell="1" allowOverlap="1" wp14:anchorId="07E5A4B0" wp14:editId="0FEBB0B5">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1EED04" id="Group 55" o:spid="_x0000_s1026" style="position:absolute;margin-left:11.5pt;margin-top:-1pt;width:23.1pt;height:12pt;z-index:2523627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del>
            </w:ins>
          </w:p>
        </w:tc>
        <w:tc>
          <w:tcPr>
            <w:tcW w:w="531" w:type="pct"/>
            <w:shd w:val="clear" w:color="auto" w:fill="auto"/>
            <w:tcMar>
              <w:top w:w="72" w:type="dxa"/>
              <w:left w:w="144" w:type="dxa"/>
              <w:bottom w:w="72" w:type="dxa"/>
              <w:right w:w="144" w:type="dxa"/>
            </w:tcMar>
            <w:hideMark/>
          </w:tcPr>
          <w:p w14:paraId="57680A95" w14:textId="77777777" w:rsidR="007610D3" w:rsidRPr="00734145" w:rsidDel="00DF1272" w:rsidRDefault="007610D3" w:rsidP="0051482C">
            <w:pPr>
              <w:widowControl w:val="0"/>
              <w:spacing w:line="180" w:lineRule="exact"/>
              <w:jc w:val="center"/>
              <w:rPr>
                <w:ins w:id="604" w:author="Arsene Brunelle Sandie" w:date="2025-03-21T19:11:00Z"/>
                <w:del w:id="605" w:author="Arsene Brunelle Sandie" w:date="2025-03-09T03:59:00Z"/>
                <w:rFonts w:cstheme="minorHAnsi"/>
                <w:sz w:val="19"/>
                <w:szCs w:val="19"/>
                <w:lang w:val="fr-FR"/>
              </w:rPr>
            </w:pPr>
            <w:ins w:id="606" w:author="Arsene Brunelle Sandie" w:date="2025-03-21T19:11:00Z">
              <w:del w:id="607"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4016" behindDoc="0" locked="0" layoutInCell="1" allowOverlap="1" wp14:anchorId="5FE6CF24" wp14:editId="34A58B8B">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695C10" id="Rectangle 221" o:spid="_x0000_s1026" style="position:absolute;margin-left:14pt;margin-top:-1.35pt;width:11.55pt;height:12pt;z-index:25237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MoCSbGgIAAC4EAAAOAAAAAAAAAAAAAAAAAC4CAABkcnMvZTJvRG9jLnhtbFBLAQItABQA&#10;BgAIAAAAIQC9jPsI3QAAAAcBAAAPAAAAAAAAAAAAAAAAAHQEAABkcnMvZG93bnJldi54bWxQSwUG&#10;AAAAAAQABADzAAAAfgUAAAAA&#10;"/>
                      </w:pict>
                    </mc:Fallback>
                  </mc:AlternateContent>
                </w:r>
              </w:del>
            </w:ins>
          </w:p>
        </w:tc>
        <w:tc>
          <w:tcPr>
            <w:tcW w:w="676" w:type="pct"/>
            <w:gridSpan w:val="2"/>
          </w:tcPr>
          <w:p w14:paraId="4D6AD5F6" w14:textId="77777777" w:rsidR="007610D3" w:rsidRPr="00734145" w:rsidDel="00DF1272" w:rsidRDefault="007610D3" w:rsidP="0051482C">
            <w:pPr>
              <w:widowControl w:val="0"/>
              <w:spacing w:line="180" w:lineRule="exact"/>
              <w:rPr>
                <w:ins w:id="608" w:author="Arsene Brunelle Sandie" w:date="2025-03-21T19:11:00Z"/>
                <w:del w:id="609" w:author="Arsene Brunelle Sandie" w:date="2025-03-09T03:59:00Z"/>
                <w:rFonts w:cstheme="minorHAnsi"/>
                <w:sz w:val="19"/>
                <w:szCs w:val="19"/>
                <w:lang w:val="fr-FR"/>
              </w:rPr>
            </w:pPr>
          </w:p>
        </w:tc>
        <w:tc>
          <w:tcPr>
            <w:tcW w:w="386" w:type="pct"/>
          </w:tcPr>
          <w:p w14:paraId="169F246C" w14:textId="77777777" w:rsidR="007610D3" w:rsidRPr="00734145" w:rsidDel="00DF1272" w:rsidRDefault="007610D3" w:rsidP="0051482C">
            <w:pPr>
              <w:widowControl w:val="0"/>
              <w:spacing w:line="180" w:lineRule="exact"/>
              <w:rPr>
                <w:ins w:id="610" w:author="Arsene Brunelle Sandie" w:date="2025-03-21T19:11:00Z"/>
                <w:del w:id="611" w:author="Arsene Brunelle Sandie" w:date="2025-03-09T03:59:00Z"/>
                <w:rFonts w:cstheme="minorHAnsi"/>
                <w:sz w:val="19"/>
                <w:szCs w:val="19"/>
                <w:lang w:val="fr-FR"/>
              </w:rPr>
            </w:pPr>
            <w:ins w:id="612" w:author="Arsene Brunelle Sandie" w:date="2025-03-21T19:11:00Z">
              <w:del w:id="613"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0160" behindDoc="0" locked="0" layoutInCell="1" allowOverlap="1" wp14:anchorId="4DE729D0" wp14:editId="383BF3FE">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2DD865F" id="Rectangle 221" o:spid="_x0000_s1026" style="position:absolute;margin-left:14pt;margin-top:-1.35pt;width:11.55pt;height:12pt;z-index:25238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OThteGgIAAC4EAAAOAAAAAAAAAAAAAAAAAC4CAABkcnMvZTJvRG9jLnhtbFBLAQItABQA&#10;BgAIAAAAIQC9jPsI3QAAAAcBAAAPAAAAAAAAAAAAAAAAAHQEAABkcnMvZG93bnJldi54bWxQSwUG&#10;AAAAAAQABADzAAAAfgUAAAAA&#10;"/>
                      </w:pict>
                    </mc:Fallback>
                  </mc:AlternateContent>
                </w:r>
              </w:del>
            </w:ins>
          </w:p>
        </w:tc>
        <w:tc>
          <w:tcPr>
            <w:tcW w:w="773" w:type="pct"/>
            <w:gridSpan w:val="3"/>
          </w:tcPr>
          <w:p w14:paraId="724505D8" w14:textId="77777777" w:rsidR="007610D3" w:rsidRPr="00734145" w:rsidDel="00DF1272" w:rsidRDefault="007610D3" w:rsidP="0051482C">
            <w:pPr>
              <w:widowControl w:val="0"/>
              <w:spacing w:line="180" w:lineRule="exact"/>
              <w:rPr>
                <w:ins w:id="614" w:author="Arsene Brunelle Sandie" w:date="2025-03-21T19:11:00Z"/>
                <w:del w:id="615" w:author="Arsene Brunelle Sandie" w:date="2025-03-09T03:59:00Z"/>
                <w:rFonts w:cstheme="minorHAnsi"/>
                <w:sz w:val="19"/>
                <w:szCs w:val="19"/>
                <w:lang w:val="fr-FR"/>
              </w:rPr>
            </w:pPr>
            <w:ins w:id="616" w:author="Arsene Brunelle Sandie" w:date="2025-03-21T19:11:00Z">
              <w:del w:id="617"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2366848" behindDoc="0" locked="0" layoutInCell="1" allowOverlap="1" wp14:anchorId="6F0C3289" wp14:editId="41FB94C0">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774F75" id="Group 98" o:spid="_x0000_s1026" style="position:absolute;margin-left:12.55pt;margin-top:2.5pt;width:23.85pt;height:12pt;z-index:2523668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del>
            </w:ins>
          </w:p>
        </w:tc>
      </w:tr>
      <w:tr w:rsidR="007610D3" w:rsidRPr="00734145" w:rsidDel="00DF1272" w14:paraId="7E15BBA1" w14:textId="77777777" w:rsidTr="0051482C">
        <w:trPr>
          <w:gridAfter w:val="2"/>
          <w:wAfter w:w="560" w:type="pct"/>
          <w:trHeight w:val="150"/>
          <w:jc w:val="center"/>
          <w:ins w:id="618" w:author="Arsene Brunelle Sandie" w:date="2025-03-21T19:11:00Z"/>
          <w:del w:id="619" w:author="Arsene Brunelle Sandie" w:date="2025-03-09T03:59:00Z"/>
        </w:trPr>
        <w:tc>
          <w:tcPr>
            <w:tcW w:w="266" w:type="pct"/>
          </w:tcPr>
          <w:p w14:paraId="1B782DB0" w14:textId="77777777" w:rsidR="007610D3" w:rsidRPr="00734145" w:rsidDel="00DF1272" w:rsidRDefault="007610D3" w:rsidP="0051482C">
            <w:pPr>
              <w:widowControl w:val="0"/>
              <w:spacing w:line="180" w:lineRule="exact"/>
              <w:jc w:val="center"/>
              <w:rPr>
                <w:ins w:id="620" w:author="Arsene Brunelle Sandie" w:date="2025-03-21T19:11:00Z"/>
                <w:del w:id="621" w:author="Arsene Brunelle Sandie" w:date="2025-03-09T03:59:00Z"/>
                <w:rFonts w:cstheme="minorHAnsi"/>
                <w:sz w:val="19"/>
                <w:szCs w:val="19"/>
                <w:lang w:val="fr-FR"/>
              </w:rPr>
            </w:pPr>
            <w:ins w:id="622" w:author="Arsene Brunelle Sandie" w:date="2025-03-21T19:11:00Z">
              <w:del w:id="623" w:author="Arsene Brunelle Sandie" w:date="2025-03-09T03:59:00Z">
                <w:r w:rsidRPr="00734145" w:rsidDel="00DF1272">
                  <w:rPr>
                    <w:rFonts w:cstheme="minorHAnsi"/>
                    <w:sz w:val="19"/>
                    <w:szCs w:val="19"/>
                    <w:lang w:val="fr-FR"/>
                  </w:rPr>
                  <w:delText>3 (F)</w:delText>
                </w:r>
              </w:del>
            </w:ins>
          </w:p>
        </w:tc>
        <w:tc>
          <w:tcPr>
            <w:tcW w:w="471" w:type="pct"/>
            <w:gridSpan w:val="3"/>
            <w:shd w:val="clear" w:color="auto" w:fill="auto"/>
            <w:tcMar>
              <w:top w:w="72" w:type="dxa"/>
              <w:left w:w="144" w:type="dxa"/>
              <w:bottom w:w="72" w:type="dxa"/>
              <w:right w:w="144" w:type="dxa"/>
            </w:tcMar>
            <w:hideMark/>
          </w:tcPr>
          <w:p w14:paraId="6C7D861C" w14:textId="77777777" w:rsidR="007610D3" w:rsidRPr="00734145" w:rsidDel="00DF1272" w:rsidRDefault="007610D3" w:rsidP="0051482C">
            <w:pPr>
              <w:widowControl w:val="0"/>
              <w:spacing w:line="180" w:lineRule="exact"/>
              <w:rPr>
                <w:ins w:id="624" w:author="Arsene Brunelle Sandie" w:date="2025-03-21T19:11:00Z"/>
                <w:del w:id="625" w:author="Arsene Brunelle Sandie" w:date="2025-03-09T03:59:00Z"/>
                <w:rFonts w:cstheme="minorHAnsi"/>
                <w:sz w:val="19"/>
                <w:szCs w:val="19"/>
                <w:lang w:val="fr-FR"/>
              </w:rPr>
            </w:pPr>
            <w:ins w:id="626" w:author="Arsene Brunelle Sandie" w:date="2025-03-21T19:11:00Z">
              <w:del w:id="627"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60704" behindDoc="0" locked="0" layoutInCell="1" allowOverlap="1" wp14:anchorId="6B8661A3" wp14:editId="1D5CACE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BE8FFD" id="Group 32" o:spid="_x0000_s1026" style="position:absolute;margin-left:11.65pt;margin-top:-1.05pt;width:23.1pt;height:12pt;z-index:2523607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del>
            </w:ins>
          </w:p>
        </w:tc>
        <w:tc>
          <w:tcPr>
            <w:tcW w:w="806" w:type="pct"/>
            <w:gridSpan w:val="3"/>
            <w:shd w:val="clear" w:color="auto" w:fill="auto"/>
            <w:tcMar>
              <w:top w:w="72" w:type="dxa"/>
              <w:left w:w="144" w:type="dxa"/>
              <w:bottom w:w="72" w:type="dxa"/>
              <w:right w:w="144" w:type="dxa"/>
            </w:tcMar>
            <w:hideMark/>
          </w:tcPr>
          <w:p w14:paraId="268EE3D3" w14:textId="77777777" w:rsidR="007610D3" w:rsidRPr="00734145" w:rsidDel="00DF1272" w:rsidRDefault="007610D3" w:rsidP="0051482C">
            <w:pPr>
              <w:widowControl w:val="0"/>
              <w:spacing w:line="180" w:lineRule="exact"/>
              <w:jc w:val="center"/>
              <w:rPr>
                <w:ins w:id="628" w:author="Arsene Brunelle Sandie" w:date="2025-03-21T19:11:00Z"/>
                <w:del w:id="629" w:author="Arsene Brunelle Sandie" w:date="2025-03-09T03:59:00Z"/>
                <w:rFonts w:cstheme="minorHAnsi"/>
                <w:sz w:val="19"/>
                <w:szCs w:val="19"/>
                <w:lang w:val="fr-FR"/>
              </w:rPr>
            </w:pPr>
            <w:ins w:id="630" w:author="Arsene Brunelle Sandie" w:date="2025-03-21T19:11:00Z">
              <w:del w:id="631"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7328" behindDoc="0" locked="0" layoutInCell="1" allowOverlap="1" wp14:anchorId="07617847" wp14:editId="41500047">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30723D9" id="Rectangle 221" o:spid="_x0000_s1026" style="position:absolute;margin-left:14pt;margin-top:-1.55pt;width:11.55pt;height:12pt;z-index:25238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FrGQIAAC0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"/>
                      </w:pict>
                    </mc:Fallback>
                  </mc:AlternateContent>
                </w:r>
              </w:del>
            </w:ins>
          </w:p>
        </w:tc>
        <w:tc>
          <w:tcPr>
            <w:tcW w:w="531" w:type="pct"/>
            <w:shd w:val="clear" w:color="auto" w:fill="auto"/>
            <w:tcMar>
              <w:top w:w="72" w:type="dxa"/>
              <w:left w:w="144" w:type="dxa"/>
              <w:bottom w:w="72" w:type="dxa"/>
              <w:right w:w="144" w:type="dxa"/>
            </w:tcMar>
            <w:hideMark/>
          </w:tcPr>
          <w:p w14:paraId="52C6CEAC" w14:textId="77777777" w:rsidR="007610D3" w:rsidRPr="00734145" w:rsidDel="00DF1272" w:rsidRDefault="007610D3" w:rsidP="0051482C">
            <w:pPr>
              <w:widowControl w:val="0"/>
              <w:spacing w:line="180" w:lineRule="exact"/>
              <w:rPr>
                <w:ins w:id="632" w:author="Arsene Brunelle Sandie" w:date="2025-03-21T19:11:00Z"/>
                <w:del w:id="633" w:author="Arsene Brunelle Sandie" w:date="2025-03-09T03:59:00Z"/>
                <w:rFonts w:cstheme="minorHAnsi"/>
                <w:sz w:val="19"/>
                <w:szCs w:val="19"/>
                <w:lang w:val="fr-FR"/>
              </w:rPr>
            </w:pPr>
            <w:ins w:id="634" w:author="Arsene Brunelle Sandie" w:date="2025-03-21T19:11:00Z">
              <w:del w:id="635"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2363776" behindDoc="0" locked="0" layoutInCell="1" allowOverlap="1" wp14:anchorId="35277E62" wp14:editId="4728403B">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79C90F" id="Group 58" o:spid="_x0000_s1026" style="position:absolute;margin-left:11.5pt;margin-top:-.7pt;width:23.1pt;height:12pt;z-index:2523637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del>
            </w:ins>
          </w:p>
        </w:tc>
        <w:tc>
          <w:tcPr>
            <w:tcW w:w="531" w:type="pct"/>
            <w:shd w:val="clear" w:color="auto" w:fill="auto"/>
            <w:tcMar>
              <w:top w:w="72" w:type="dxa"/>
              <w:left w:w="144" w:type="dxa"/>
              <w:bottom w:w="72" w:type="dxa"/>
              <w:right w:w="144" w:type="dxa"/>
            </w:tcMar>
            <w:hideMark/>
          </w:tcPr>
          <w:p w14:paraId="2FF37F17" w14:textId="77777777" w:rsidR="007610D3" w:rsidRPr="00734145" w:rsidDel="00DF1272" w:rsidRDefault="007610D3" w:rsidP="0051482C">
            <w:pPr>
              <w:widowControl w:val="0"/>
              <w:spacing w:line="180" w:lineRule="exact"/>
              <w:jc w:val="center"/>
              <w:rPr>
                <w:ins w:id="636" w:author="Arsene Brunelle Sandie" w:date="2025-03-21T19:11:00Z"/>
                <w:del w:id="637" w:author="Arsene Brunelle Sandie" w:date="2025-03-09T03:59:00Z"/>
                <w:rFonts w:cstheme="minorHAnsi"/>
                <w:sz w:val="19"/>
                <w:szCs w:val="19"/>
                <w:lang w:val="fr-FR"/>
              </w:rPr>
            </w:pPr>
            <w:ins w:id="638" w:author="Arsene Brunelle Sandie" w:date="2025-03-21T19:11:00Z">
              <w:del w:id="63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75040" behindDoc="0" locked="0" layoutInCell="1" allowOverlap="1" wp14:anchorId="6E34EDF9" wp14:editId="7F9A61CA">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807784E" id="Rectangle 221" o:spid="_x0000_s1026" style="position:absolute;margin-left:14pt;margin-top:-1.55pt;width:11.55pt;height:12pt;z-index:25237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"/>
                      </w:pict>
                    </mc:Fallback>
                  </mc:AlternateContent>
                </w:r>
              </w:del>
            </w:ins>
          </w:p>
        </w:tc>
        <w:tc>
          <w:tcPr>
            <w:tcW w:w="676" w:type="pct"/>
            <w:gridSpan w:val="2"/>
          </w:tcPr>
          <w:p w14:paraId="2B5F70B2" w14:textId="77777777" w:rsidR="007610D3" w:rsidRPr="00734145" w:rsidDel="00DF1272" w:rsidRDefault="007610D3" w:rsidP="0051482C">
            <w:pPr>
              <w:widowControl w:val="0"/>
              <w:spacing w:line="180" w:lineRule="exact"/>
              <w:rPr>
                <w:ins w:id="640" w:author="Arsene Brunelle Sandie" w:date="2025-03-21T19:11:00Z"/>
                <w:del w:id="641" w:author="Arsene Brunelle Sandie" w:date="2025-03-09T03:59:00Z"/>
                <w:rFonts w:cstheme="minorHAnsi"/>
                <w:sz w:val="19"/>
                <w:szCs w:val="19"/>
                <w:lang w:val="fr-FR"/>
              </w:rPr>
            </w:pPr>
          </w:p>
        </w:tc>
        <w:tc>
          <w:tcPr>
            <w:tcW w:w="386" w:type="pct"/>
          </w:tcPr>
          <w:p w14:paraId="07732041" w14:textId="77777777" w:rsidR="007610D3" w:rsidRPr="00734145" w:rsidDel="00DF1272" w:rsidRDefault="007610D3" w:rsidP="0051482C">
            <w:pPr>
              <w:widowControl w:val="0"/>
              <w:spacing w:line="180" w:lineRule="exact"/>
              <w:rPr>
                <w:ins w:id="642" w:author="Arsene Brunelle Sandie" w:date="2025-03-21T19:11:00Z"/>
                <w:del w:id="643" w:author="Arsene Brunelle Sandie" w:date="2025-03-09T03:59:00Z"/>
                <w:rFonts w:cstheme="minorHAnsi"/>
                <w:sz w:val="19"/>
                <w:szCs w:val="19"/>
                <w:lang w:val="fr-FR"/>
              </w:rPr>
            </w:pPr>
            <w:ins w:id="644" w:author="Arsene Brunelle Sandie" w:date="2025-03-21T19:11:00Z">
              <w:del w:id="645"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2381184" behindDoc="0" locked="0" layoutInCell="1" allowOverlap="1" wp14:anchorId="60A677CB" wp14:editId="6D4E98DC">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83E17C6" id="Rectangle 221" o:spid="_x0000_s1026" style="position:absolute;margin-left:14pt;margin-top:-1.55pt;width:11.55pt;height:12pt;z-index:25238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"/>
                      </w:pict>
                    </mc:Fallback>
                  </mc:AlternateContent>
                </w:r>
              </w:del>
            </w:ins>
          </w:p>
        </w:tc>
        <w:tc>
          <w:tcPr>
            <w:tcW w:w="773" w:type="pct"/>
            <w:gridSpan w:val="3"/>
          </w:tcPr>
          <w:p w14:paraId="66A90AF1" w14:textId="77777777" w:rsidR="007610D3" w:rsidRPr="00734145" w:rsidDel="00DF1272" w:rsidRDefault="007610D3" w:rsidP="0051482C">
            <w:pPr>
              <w:widowControl w:val="0"/>
              <w:spacing w:line="180" w:lineRule="exact"/>
              <w:rPr>
                <w:ins w:id="646" w:author="Arsene Brunelle Sandie" w:date="2025-03-21T19:11:00Z"/>
                <w:del w:id="647" w:author="Arsene Brunelle Sandie" w:date="2025-03-09T03:59:00Z"/>
                <w:rFonts w:cstheme="minorHAnsi"/>
                <w:sz w:val="19"/>
                <w:szCs w:val="19"/>
                <w:lang w:val="fr-FR"/>
              </w:rPr>
            </w:pPr>
            <w:ins w:id="648" w:author="Arsene Brunelle Sandie" w:date="2025-03-21T19:11:00Z">
              <w:del w:id="649"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2367872" behindDoc="0" locked="0" layoutInCell="1" allowOverlap="1" wp14:anchorId="7B4B2242" wp14:editId="0C6E4560">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71E6A48" id="Group 103" o:spid="_x0000_s1026" style="position:absolute;margin-left:12.55pt;margin-top:2.5pt;width:23.85pt;height:12pt;z-index:25236787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del>
            </w:ins>
          </w:p>
        </w:tc>
      </w:tr>
      <w:tr w:rsidR="007610D3" w:rsidRPr="00734145" w14:paraId="367FEA75" w14:textId="77777777" w:rsidTr="0051482C">
        <w:trPr>
          <w:gridAfter w:val="1"/>
          <w:wAfter w:w="28" w:type="pct"/>
          <w:trHeight w:val="150"/>
          <w:jc w:val="center"/>
          <w:ins w:id="650" w:author="Arsene Brunelle Sandie" w:date="2025-03-21T19:11:00Z"/>
          <w:trPrChange w:id="651" w:author="Arsene Brunelle Sandie" w:date="2025-03-09T03:55:00Z">
            <w:trPr>
              <w:gridAfter w:val="1"/>
              <w:wAfter w:w="871" w:type="pct"/>
              <w:trHeight w:val="150"/>
              <w:jc w:val="center"/>
            </w:trPr>
          </w:trPrChange>
        </w:trPr>
        <w:tc>
          <w:tcPr>
            <w:tcW w:w="266" w:type="pct"/>
            <w:tcPrChange w:id="652" w:author="Arsene Brunelle Sandie" w:date="2025-03-09T03:55:00Z">
              <w:tcPr>
                <w:tcW w:w="266" w:type="pct"/>
              </w:tcPr>
            </w:tcPrChange>
          </w:tcPr>
          <w:p w14:paraId="22CC07E6" w14:textId="77777777" w:rsidR="007610D3" w:rsidRPr="00734145" w:rsidRDefault="007610D3" w:rsidP="0051482C">
            <w:pPr>
              <w:widowControl w:val="0"/>
              <w:spacing w:line="180" w:lineRule="exact"/>
              <w:jc w:val="center"/>
              <w:rPr>
                <w:ins w:id="653" w:author="Arsene Brunelle Sandie" w:date="2025-03-21T19:11:00Z"/>
                <w:rFonts w:cstheme="minorHAnsi"/>
                <w:sz w:val="19"/>
                <w:szCs w:val="19"/>
                <w:lang w:val="fr-FR"/>
              </w:rPr>
            </w:pPr>
            <w:ins w:id="654" w:author="Arsene Brunelle Sandie" w:date="2025-03-21T19:11:00Z">
              <w:r w:rsidRPr="00734145">
                <w:rPr>
                  <w:rFonts w:cstheme="minorHAnsi"/>
                  <w:sz w:val="19"/>
                  <w:szCs w:val="19"/>
                  <w:lang w:val="fr-FR"/>
                </w:rPr>
                <w:t>….</w:t>
              </w:r>
            </w:ins>
          </w:p>
        </w:tc>
        <w:tc>
          <w:tcPr>
            <w:tcW w:w="471" w:type="pct"/>
            <w:gridSpan w:val="3"/>
            <w:shd w:val="clear" w:color="auto" w:fill="auto"/>
            <w:tcMar>
              <w:top w:w="72" w:type="dxa"/>
              <w:left w:w="144" w:type="dxa"/>
              <w:bottom w:w="72" w:type="dxa"/>
              <w:right w:w="144" w:type="dxa"/>
            </w:tcMar>
            <w:tcPrChange w:id="655" w:author="Arsene Brunelle Sandie" w:date="2025-03-09T03:55:00Z">
              <w:tcPr>
                <w:tcW w:w="471" w:type="pct"/>
                <w:gridSpan w:val="3"/>
                <w:shd w:val="clear" w:color="auto" w:fill="auto"/>
                <w:tcMar>
                  <w:top w:w="72" w:type="dxa"/>
                  <w:left w:w="144" w:type="dxa"/>
                  <w:bottom w:w="72" w:type="dxa"/>
                  <w:right w:w="144" w:type="dxa"/>
                </w:tcMar>
              </w:tcPr>
            </w:tcPrChange>
          </w:tcPr>
          <w:p w14:paraId="0857D880" w14:textId="77777777" w:rsidR="007610D3" w:rsidRPr="00734145" w:rsidRDefault="007610D3" w:rsidP="0051482C">
            <w:pPr>
              <w:widowControl w:val="0"/>
              <w:spacing w:line="180" w:lineRule="exact"/>
              <w:jc w:val="center"/>
              <w:rPr>
                <w:ins w:id="656" w:author="Arsene Brunelle Sandie" w:date="2025-03-21T19:11:00Z"/>
                <w:rFonts w:eastAsia="Arial Narrow" w:cstheme="minorHAnsi"/>
                <w:noProof/>
                <w:sz w:val="19"/>
                <w:szCs w:val="19"/>
                <w:lang w:val="fr-FR" w:eastAsia="en-IN" w:bidi="hi-IN"/>
              </w:rPr>
            </w:pPr>
            <w:ins w:id="657" w:author="Arsene Brunelle Sandie" w:date="2025-03-21T19:11:00Z">
              <w:r w:rsidRPr="00734145">
                <w:rPr>
                  <w:rFonts w:eastAsia="Arial Narrow" w:cstheme="minorHAnsi"/>
                  <w:noProof/>
                  <w:sz w:val="19"/>
                  <w:szCs w:val="19"/>
                  <w:lang w:val="fr-FR" w:eastAsia="en-IN" w:bidi="hi-IN"/>
                </w:rPr>
                <w:t>……</w:t>
              </w:r>
            </w:ins>
          </w:p>
        </w:tc>
        <w:tc>
          <w:tcPr>
            <w:tcW w:w="806" w:type="pct"/>
            <w:gridSpan w:val="3"/>
            <w:shd w:val="clear" w:color="auto" w:fill="auto"/>
            <w:tcMar>
              <w:top w:w="72" w:type="dxa"/>
              <w:left w:w="144" w:type="dxa"/>
              <w:bottom w:w="72" w:type="dxa"/>
              <w:right w:w="144" w:type="dxa"/>
            </w:tcMar>
            <w:tcPrChange w:id="658" w:author="Arsene Brunelle Sandie" w:date="2025-03-09T03:55:00Z">
              <w:tcPr>
                <w:tcW w:w="806" w:type="pct"/>
                <w:gridSpan w:val="4"/>
                <w:shd w:val="clear" w:color="auto" w:fill="auto"/>
                <w:tcMar>
                  <w:top w:w="72" w:type="dxa"/>
                  <w:left w:w="144" w:type="dxa"/>
                  <w:bottom w:w="72" w:type="dxa"/>
                  <w:right w:w="144" w:type="dxa"/>
                </w:tcMar>
              </w:tcPr>
            </w:tcPrChange>
          </w:tcPr>
          <w:p w14:paraId="2D196717" w14:textId="77777777" w:rsidR="007610D3" w:rsidRPr="00734145" w:rsidRDefault="007610D3" w:rsidP="0051482C">
            <w:pPr>
              <w:widowControl w:val="0"/>
              <w:spacing w:line="180" w:lineRule="exact"/>
              <w:jc w:val="center"/>
              <w:rPr>
                <w:ins w:id="659" w:author="Arsene Brunelle Sandie" w:date="2025-03-21T19:11:00Z"/>
                <w:rFonts w:cstheme="minorHAnsi"/>
                <w:sz w:val="19"/>
                <w:szCs w:val="19"/>
                <w:lang w:val="fr-FR"/>
              </w:rPr>
            </w:pPr>
            <w:ins w:id="660" w:author="Arsene Brunelle Sandie" w:date="2025-03-21T19:11:00Z">
              <w:r w:rsidRPr="00734145">
                <w:rPr>
                  <w:rFonts w:cstheme="minorHAnsi"/>
                  <w:sz w:val="19"/>
                  <w:szCs w:val="19"/>
                  <w:lang w:val="fr-FR"/>
                </w:rPr>
                <w:t>……</w:t>
              </w:r>
            </w:ins>
          </w:p>
        </w:tc>
        <w:tc>
          <w:tcPr>
            <w:tcW w:w="532" w:type="pct"/>
            <w:tcPrChange w:id="661" w:author="Arsene Brunelle Sandie" w:date="2025-03-09T03:55:00Z">
              <w:tcPr>
                <w:tcW w:w="532" w:type="pct"/>
              </w:tcPr>
            </w:tcPrChange>
          </w:tcPr>
          <w:p w14:paraId="4294A6DC" w14:textId="77777777" w:rsidR="007610D3" w:rsidRPr="00734145" w:rsidRDefault="007610D3" w:rsidP="0051482C">
            <w:pPr>
              <w:widowControl w:val="0"/>
              <w:spacing w:line="180" w:lineRule="exact"/>
              <w:jc w:val="center"/>
              <w:rPr>
                <w:ins w:id="662" w:author="Arsene Brunelle Sandie" w:date="2025-03-21T19:11:00Z"/>
                <w:rFonts w:cstheme="minorHAnsi"/>
                <w:sz w:val="19"/>
                <w:szCs w:val="19"/>
                <w:lang w:val="fr-FR"/>
              </w:rPr>
            </w:pPr>
          </w:p>
        </w:tc>
        <w:tc>
          <w:tcPr>
            <w:tcW w:w="531" w:type="pct"/>
            <w:shd w:val="clear" w:color="auto" w:fill="auto"/>
            <w:tcMar>
              <w:top w:w="72" w:type="dxa"/>
              <w:left w:w="144" w:type="dxa"/>
              <w:bottom w:w="72" w:type="dxa"/>
              <w:right w:w="144" w:type="dxa"/>
            </w:tcMar>
            <w:tcPrChange w:id="663" w:author="Arsene Brunelle Sandie" w:date="2025-03-09T03:55:00Z">
              <w:tcPr>
                <w:tcW w:w="531" w:type="pct"/>
                <w:shd w:val="clear" w:color="auto" w:fill="auto"/>
                <w:tcMar>
                  <w:top w:w="72" w:type="dxa"/>
                  <w:left w:w="144" w:type="dxa"/>
                  <w:bottom w:w="72" w:type="dxa"/>
                  <w:right w:w="144" w:type="dxa"/>
                </w:tcMar>
              </w:tcPr>
            </w:tcPrChange>
          </w:tcPr>
          <w:p w14:paraId="5BD22707" w14:textId="77777777" w:rsidR="007610D3" w:rsidRPr="00734145" w:rsidRDefault="007610D3" w:rsidP="0051482C">
            <w:pPr>
              <w:widowControl w:val="0"/>
              <w:spacing w:line="180" w:lineRule="exact"/>
              <w:jc w:val="center"/>
              <w:rPr>
                <w:ins w:id="664" w:author="Arsene Brunelle Sandie" w:date="2025-03-21T19:11:00Z"/>
                <w:rFonts w:eastAsia="Arial Narrow" w:cstheme="minorHAnsi"/>
                <w:noProof/>
                <w:sz w:val="19"/>
                <w:szCs w:val="19"/>
                <w:lang w:val="fr-FR" w:eastAsia="en-IN" w:bidi="hi-IN"/>
              </w:rPr>
            </w:pPr>
            <w:ins w:id="665" w:author="Arsene Brunelle Sandie" w:date="2025-03-21T19:11:00Z">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666" w:author="Arsene Brunelle Sandie" w:date="2025-03-09T03:55:00Z">
              <w:tcPr>
                <w:tcW w:w="531" w:type="pct"/>
                <w:shd w:val="clear" w:color="auto" w:fill="auto"/>
                <w:tcMar>
                  <w:top w:w="72" w:type="dxa"/>
                  <w:left w:w="144" w:type="dxa"/>
                  <w:bottom w:w="72" w:type="dxa"/>
                  <w:right w:w="144" w:type="dxa"/>
                </w:tcMar>
              </w:tcPr>
            </w:tcPrChange>
          </w:tcPr>
          <w:p w14:paraId="283020F8" w14:textId="77777777" w:rsidR="007610D3" w:rsidRPr="00734145" w:rsidRDefault="007610D3" w:rsidP="0051482C">
            <w:pPr>
              <w:widowControl w:val="0"/>
              <w:spacing w:line="180" w:lineRule="exact"/>
              <w:jc w:val="center"/>
              <w:rPr>
                <w:ins w:id="667" w:author="Arsene Brunelle Sandie" w:date="2025-03-21T19:11:00Z"/>
                <w:rFonts w:cstheme="minorHAnsi"/>
                <w:sz w:val="19"/>
                <w:szCs w:val="19"/>
                <w:lang w:val="fr-FR"/>
              </w:rPr>
            </w:pPr>
            <w:ins w:id="668" w:author="Arsene Brunelle Sandie" w:date="2025-03-21T19:11:00Z">
              <w:r w:rsidRPr="00734145">
                <w:rPr>
                  <w:rFonts w:cstheme="minorHAnsi"/>
                  <w:sz w:val="19"/>
                  <w:szCs w:val="19"/>
                  <w:lang w:val="fr-FR"/>
                </w:rPr>
                <w:t>……</w:t>
              </w:r>
            </w:ins>
          </w:p>
        </w:tc>
        <w:tc>
          <w:tcPr>
            <w:tcW w:w="676" w:type="pct"/>
            <w:gridSpan w:val="3"/>
            <w:tcPrChange w:id="669" w:author="Arsene Brunelle Sandie" w:date="2025-03-09T03:55:00Z">
              <w:tcPr>
                <w:tcW w:w="152" w:type="pct"/>
                <w:gridSpan w:val="2"/>
              </w:tcPr>
            </w:tcPrChange>
          </w:tcPr>
          <w:p w14:paraId="596D935F" w14:textId="77777777" w:rsidR="007610D3" w:rsidRPr="00734145" w:rsidRDefault="007610D3" w:rsidP="0051482C">
            <w:pPr>
              <w:widowControl w:val="0"/>
              <w:spacing w:line="180" w:lineRule="exact"/>
              <w:jc w:val="center"/>
              <w:rPr>
                <w:ins w:id="670" w:author="Arsene Brunelle Sandie" w:date="2025-03-21T19:11:00Z"/>
                <w:rFonts w:cstheme="minorHAnsi"/>
                <w:sz w:val="19"/>
                <w:szCs w:val="19"/>
                <w:lang w:val="fr-FR"/>
              </w:rPr>
            </w:pPr>
            <w:ins w:id="671" w:author="Arsene Brunelle Sandie" w:date="2025-03-21T19:11:00Z">
              <w:r w:rsidRPr="00734145">
                <w:rPr>
                  <w:rFonts w:cstheme="minorHAnsi"/>
                  <w:sz w:val="19"/>
                  <w:szCs w:val="19"/>
                  <w:lang w:val="fr-FR"/>
                </w:rPr>
                <w:t>……</w:t>
              </w:r>
            </w:ins>
          </w:p>
        </w:tc>
        <w:tc>
          <w:tcPr>
            <w:tcW w:w="386" w:type="pct"/>
            <w:tcPrChange w:id="672" w:author="Arsene Brunelle Sandie" w:date="2025-03-09T03:55:00Z">
              <w:tcPr>
                <w:tcW w:w="364" w:type="pct"/>
              </w:tcPr>
            </w:tcPrChange>
          </w:tcPr>
          <w:p w14:paraId="5BBB9613" w14:textId="77777777" w:rsidR="007610D3" w:rsidRPr="00734145" w:rsidRDefault="007610D3" w:rsidP="0051482C">
            <w:pPr>
              <w:widowControl w:val="0"/>
              <w:spacing w:line="180" w:lineRule="exact"/>
              <w:jc w:val="center"/>
              <w:rPr>
                <w:ins w:id="673" w:author="Arsene Brunelle Sandie" w:date="2025-03-21T19:11:00Z"/>
                <w:rFonts w:cstheme="minorHAnsi"/>
                <w:sz w:val="19"/>
                <w:szCs w:val="19"/>
                <w:lang w:val="fr-FR"/>
              </w:rPr>
            </w:pPr>
            <w:ins w:id="674" w:author="Arsene Brunelle Sandie" w:date="2025-03-21T19:11:00Z">
              <w:r w:rsidRPr="00734145">
                <w:rPr>
                  <w:rFonts w:cstheme="minorHAnsi"/>
                  <w:sz w:val="19"/>
                  <w:szCs w:val="19"/>
                  <w:lang w:val="fr-FR"/>
                </w:rPr>
                <w:t>……</w:t>
              </w:r>
            </w:ins>
          </w:p>
        </w:tc>
        <w:tc>
          <w:tcPr>
            <w:tcW w:w="773" w:type="pct"/>
            <w:gridSpan w:val="2"/>
            <w:tcPrChange w:id="675" w:author="Arsene Brunelle Sandie" w:date="2025-03-09T03:55:00Z">
              <w:tcPr>
                <w:tcW w:w="476" w:type="pct"/>
                <w:gridSpan w:val="3"/>
              </w:tcPr>
            </w:tcPrChange>
          </w:tcPr>
          <w:p w14:paraId="46794CB1" w14:textId="77777777" w:rsidR="007610D3" w:rsidRPr="00734145" w:rsidRDefault="007610D3" w:rsidP="0051482C">
            <w:pPr>
              <w:widowControl w:val="0"/>
              <w:spacing w:line="180" w:lineRule="exact"/>
              <w:jc w:val="center"/>
              <w:rPr>
                <w:ins w:id="676" w:author="Arsene Brunelle Sandie" w:date="2025-03-21T19:11:00Z"/>
                <w:rFonts w:cstheme="minorHAnsi"/>
                <w:noProof/>
                <w:sz w:val="19"/>
                <w:szCs w:val="19"/>
                <w:lang w:val="fr-FR" w:eastAsia="en-IN" w:bidi="hi-IN"/>
              </w:rPr>
            </w:pPr>
            <w:ins w:id="677" w:author="Arsene Brunelle Sandie" w:date="2025-03-21T19:11:00Z">
              <w:r w:rsidRPr="00734145">
                <w:rPr>
                  <w:rFonts w:cstheme="minorHAnsi"/>
                  <w:sz w:val="19"/>
                  <w:szCs w:val="19"/>
                  <w:lang w:val="fr-FR"/>
                </w:rPr>
                <w:t>……</w:t>
              </w:r>
            </w:ins>
          </w:p>
        </w:tc>
      </w:tr>
      <w:tr w:rsidR="007610D3" w:rsidRPr="006B5964" w14:paraId="1CB3B290" w14:textId="77777777" w:rsidTr="0051482C">
        <w:trPr>
          <w:trHeight w:val="150"/>
          <w:jc w:val="center"/>
          <w:ins w:id="678" w:author="Arsene Brunelle Sandie" w:date="2025-03-21T19:11:00Z"/>
          <w:trPrChange w:id="679" w:author="Arsene Brunelle Sandie" w:date="2025-03-09T03:48:00Z">
            <w:trPr>
              <w:trHeight w:val="150"/>
              <w:jc w:val="center"/>
            </w:trPr>
          </w:trPrChange>
        </w:trPr>
        <w:tc>
          <w:tcPr>
            <w:tcW w:w="437" w:type="pct"/>
            <w:gridSpan w:val="2"/>
            <w:tcPrChange w:id="680" w:author="Arsene Brunelle Sandie" w:date="2025-03-09T03:48:00Z">
              <w:tcPr>
                <w:tcW w:w="478" w:type="pct"/>
                <w:gridSpan w:val="3"/>
              </w:tcPr>
            </w:tcPrChange>
          </w:tcPr>
          <w:p w14:paraId="64526145" w14:textId="77777777" w:rsidR="007610D3" w:rsidRPr="00734145" w:rsidRDefault="007610D3" w:rsidP="0051482C">
            <w:pPr>
              <w:widowControl w:val="0"/>
              <w:ind w:left="2268" w:right="79" w:hanging="2126"/>
              <w:rPr>
                <w:ins w:id="681" w:author="Arsene Brunelle Sandie" w:date="2025-03-21T19:11:00Z"/>
                <w:rFonts w:cstheme="minorHAnsi"/>
                <w:b/>
                <w:bCs/>
                <w:sz w:val="19"/>
                <w:szCs w:val="19"/>
                <w:lang w:val="fr-FR"/>
              </w:rPr>
            </w:pPr>
          </w:p>
        </w:tc>
        <w:tc>
          <w:tcPr>
            <w:tcW w:w="435" w:type="pct"/>
            <w:gridSpan w:val="3"/>
            <w:tcPrChange w:id="682" w:author="Arsene Brunelle Sandie" w:date="2025-03-09T03:48:00Z">
              <w:tcPr>
                <w:tcW w:w="1" w:type="pct"/>
                <w:gridSpan w:val="3"/>
              </w:tcPr>
            </w:tcPrChange>
          </w:tcPr>
          <w:p w14:paraId="476A7AF1" w14:textId="77777777" w:rsidR="007610D3" w:rsidRPr="00734145" w:rsidRDefault="007610D3" w:rsidP="0051482C">
            <w:pPr>
              <w:widowControl w:val="0"/>
              <w:ind w:left="2268" w:right="79" w:hanging="2126"/>
              <w:rPr>
                <w:ins w:id="683" w:author="Arsene Brunelle Sandie" w:date="2025-03-21T19:11:00Z"/>
                <w:rFonts w:cstheme="minorHAnsi"/>
                <w:b/>
                <w:bCs/>
                <w:sz w:val="19"/>
                <w:szCs w:val="19"/>
                <w:lang w:val="fr-FR"/>
              </w:rPr>
            </w:pPr>
          </w:p>
        </w:tc>
        <w:tc>
          <w:tcPr>
            <w:tcW w:w="4128" w:type="pct"/>
            <w:gridSpan w:val="12"/>
            <w:tcPrChange w:id="684" w:author="Arsene Brunelle Sandie" w:date="2025-03-09T03:48:00Z">
              <w:tcPr>
                <w:tcW w:w="4522" w:type="pct"/>
                <w:gridSpan w:val="15"/>
              </w:tcPr>
            </w:tcPrChange>
          </w:tcPr>
          <w:p w14:paraId="5AFB5873" w14:textId="77777777" w:rsidR="007610D3" w:rsidRPr="00734145" w:rsidRDefault="007610D3" w:rsidP="0051482C">
            <w:pPr>
              <w:widowControl w:val="0"/>
              <w:ind w:left="2268" w:right="79" w:hanging="2126"/>
              <w:rPr>
                <w:ins w:id="685" w:author="Arsene Brunelle Sandie" w:date="2025-03-21T19:11:00Z"/>
                <w:rFonts w:cstheme="minorHAnsi"/>
                <w:bCs/>
                <w:sz w:val="19"/>
                <w:szCs w:val="19"/>
                <w:lang w:val="fr-FR"/>
              </w:rPr>
            </w:pPr>
            <w:ins w:id="686" w:author="Arsene Brunelle Sandie" w:date="2025-03-21T19:11: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w:t>
              </w:r>
              <w:proofErr w:type="spellStart"/>
              <w:r w:rsidRPr="00734145">
                <w:rPr>
                  <w:rFonts w:cstheme="minorHAnsi"/>
                  <w:bCs/>
                  <w:sz w:val="19"/>
                  <w:szCs w:val="19"/>
                  <w:lang w:val="fr-FR"/>
                </w:rPr>
                <w:t>Sage-femmes</w:t>
              </w:r>
              <w:proofErr w:type="spellEnd"/>
              <w:r w:rsidRPr="00734145">
                <w:rPr>
                  <w:rFonts w:cstheme="minorHAnsi"/>
                  <w:bCs/>
                  <w:sz w:val="19"/>
                  <w:szCs w:val="19"/>
                  <w:lang w:val="fr-FR"/>
                </w:rPr>
                <w:t>=9, ASC=10, autres=96</w:t>
              </w:r>
            </w:ins>
          </w:p>
          <w:p w14:paraId="777D1901" w14:textId="77777777" w:rsidR="007610D3" w:rsidRPr="00734145" w:rsidDel="00FB67C0" w:rsidRDefault="007610D3" w:rsidP="0051482C">
            <w:pPr>
              <w:widowControl w:val="0"/>
              <w:ind w:left="2268" w:right="79" w:hanging="2126"/>
              <w:rPr>
                <w:ins w:id="687" w:author="Arsene Brunelle Sandie" w:date="2025-03-21T19:11:00Z"/>
                <w:del w:id="688" w:author="Arsene Brunelle Sandie" w:date="2025-03-09T03:55:00Z"/>
                <w:rFonts w:cstheme="minorHAnsi"/>
                <w:bCs/>
                <w:sz w:val="19"/>
                <w:szCs w:val="19"/>
                <w:lang w:val="fr-FR"/>
              </w:rPr>
            </w:pPr>
            <w:ins w:id="689" w:author="Arsene Brunelle Sandie" w:date="2025-03-21T19:11:00Z">
              <w:del w:id="690" w:author="Arsene Brunelle Sandie" w:date="2025-03-09T03:55:00Z">
                <w:r w:rsidRPr="00734145" w:rsidDel="00FB67C0">
                  <w:rPr>
                    <w:rFonts w:cstheme="minorHAnsi"/>
                    <w:b/>
                    <w:bCs/>
                    <w:sz w:val="19"/>
                    <w:szCs w:val="19"/>
                    <w:lang w:val="fr-FR"/>
                  </w:rPr>
                  <w:delText xml:space="preserve">Codes pour la colonne (4) : </w:delText>
                </w:r>
                <w:r w:rsidRPr="00734145" w:rsidDel="00FB67C0">
                  <w:rPr>
                    <w:rFonts w:cstheme="minorHAnsi"/>
                    <w:bCs/>
                    <w:sz w:val="19"/>
                    <w:szCs w:val="19"/>
                    <w:lang w:val="fr-FR"/>
                  </w:rPr>
                  <w:delText>(Aucun niveau=0, primaire=1, secondaire=2, baccaulauréat=3, licence=4, maîtrise=5, master=6, doctorat=7, doctorat avec spécialisation (DES)=8, autres=96)</w:delText>
                </w:r>
              </w:del>
            </w:ins>
          </w:p>
          <w:p w14:paraId="1535246A" w14:textId="77777777" w:rsidR="007610D3" w:rsidRPr="00734145" w:rsidDel="00DF1272" w:rsidRDefault="007610D3" w:rsidP="0051482C">
            <w:pPr>
              <w:ind w:left="2268" w:right="79" w:hanging="2126"/>
              <w:rPr>
                <w:ins w:id="691" w:author="Arsene Brunelle Sandie" w:date="2025-03-21T19:11:00Z"/>
                <w:del w:id="692" w:author="Arsene Brunelle Sandie" w:date="2025-03-09T04:00:00Z"/>
                <w:rFonts w:cstheme="minorHAnsi"/>
                <w:bCs/>
                <w:sz w:val="19"/>
                <w:szCs w:val="19"/>
                <w:lang w:val="fr-FR"/>
              </w:rPr>
            </w:pPr>
            <w:ins w:id="693" w:author="Arsene Brunelle Sandie" w:date="2025-03-21T19:11:00Z">
              <w:del w:id="694" w:author="Arsene Brunelle Sandie" w:date="2025-03-09T04:00:00Z">
                <w:r w:rsidRPr="00734145" w:rsidDel="00DF1272">
                  <w:rPr>
                    <w:rFonts w:cstheme="minorHAnsi"/>
                    <w:b/>
                    <w:bCs/>
                    <w:sz w:val="19"/>
                    <w:szCs w:val="19"/>
                    <w:lang w:val="fr-FR"/>
                  </w:rPr>
                  <w:delText xml:space="preserve">Codes pour la colonne (8) </w:delText>
                </w:r>
                <w:r w:rsidRPr="00734145" w:rsidDel="00DF1272">
                  <w:rPr>
                    <w:rFonts w:cstheme="minorHAnsi"/>
                    <w:bCs/>
                    <w:sz w:val="19"/>
                    <w:szCs w:val="19"/>
                    <w:lang w:val="fr-FR"/>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32C2C376" w14:textId="77777777" w:rsidR="007610D3" w:rsidRPr="00734145" w:rsidRDefault="007610D3" w:rsidP="0051482C">
            <w:pPr>
              <w:ind w:left="2268" w:right="79" w:hanging="2126"/>
              <w:rPr>
                <w:ins w:id="695" w:author="Arsene Brunelle Sandie" w:date="2025-03-21T19:11:00Z"/>
                <w:rFonts w:cstheme="minorHAnsi"/>
                <w:bCs/>
                <w:sz w:val="19"/>
                <w:szCs w:val="19"/>
                <w:lang w:val="fr-FR"/>
              </w:rPr>
            </w:pPr>
            <w:ins w:id="696" w:author="Arsene Brunelle Sandie" w:date="2025-03-21T19:11:00Z">
              <w:r w:rsidRPr="00734145">
                <w:rPr>
                  <w:rFonts w:cstheme="minorHAnsi"/>
                  <w:b/>
                  <w:bCs/>
                  <w:sz w:val="19"/>
                  <w:szCs w:val="19"/>
                  <w:lang w:val="fr-FR"/>
                </w:rPr>
                <w:t>Codes pour la colonne (</w:t>
              </w:r>
              <w:r>
                <w:rPr>
                  <w:rFonts w:cstheme="minorHAnsi"/>
                  <w:b/>
                  <w:bCs/>
                  <w:sz w:val="19"/>
                  <w:szCs w:val="19"/>
                  <w:lang w:val="fr-FR"/>
                </w:rPr>
                <w:t>7</w:t>
              </w:r>
              <w:del w:id="697" w:author="Arsene Brunelle Sandie" w:date="2025-03-09T04:01:00Z">
                <w:r w:rsidRPr="00734145" w:rsidDel="00DF1272">
                  <w:rPr>
                    <w:rFonts w:cstheme="minorHAnsi"/>
                    <w:b/>
                    <w:bCs/>
                    <w:sz w:val="19"/>
                    <w:szCs w:val="19"/>
                    <w:lang w:val="fr-FR"/>
                  </w:rPr>
                  <w:delText>10</w:delText>
                </w:r>
              </w:del>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74D14E3F" w14:textId="77777777" w:rsidR="007610D3" w:rsidRPr="00734145" w:rsidRDefault="007610D3" w:rsidP="0051482C">
            <w:pPr>
              <w:widowControl w:val="0"/>
              <w:spacing w:line="180" w:lineRule="exact"/>
              <w:jc w:val="center"/>
              <w:rPr>
                <w:ins w:id="698" w:author="Arsene Brunelle Sandie" w:date="2025-03-21T19:11:00Z"/>
                <w:rFonts w:cstheme="minorHAnsi"/>
                <w:sz w:val="19"/>
                <w:szCs w:val="19"/>
                <w:lang w:val="fr-FR"/>
              </w:rPr>
            </w:pPr>
            <w:ins w:id="699" w:author="Arsene Brunelle Sandie" w:date="2025-03-21T19:11:00Z">
              <w:r w:rsidRPr="00734145">
                <w:rPr>
                  <w:rFonts w:cstheme="minorHAnsi"/>
                  <w:b/>
                  <w:bCs/>
                  <w:sz w:val="19"/>
                  <w:szCs w:val="19"/>
                  <w:lang w:val="fr-FR"/>
                </w:rPr>
                <w:t>Codes pour la colonne (</w:t>
              </w:r>
              <w:r>
                <w:rPr>
                  <w:rFonts w:cstheme="minorHAnsi"/>
                  <w:b/>
                  <w:bCs/>
                  <w:sz w:val="19"/>
                  <w:szCs w:val="19"/>
                  <w:lang w:val="fr-FR"/>
                </w:rPr>
                <w:t>8</w:t>
              </w:r>
              <w:del w:id="700" w:author="Arsene Brunelle Sandie" w:date="2025-03-09T04:01:00Z">
                <w:r w:rsidRPr="00734145" w:rsidDel="00DF1272">
                  <w:rPr>
                    <w:rFonts w:cstheme="minorHAnsi"/>
                    <w:b/>
                    <w:bCs/>
                    <w:sz w:val="19"/>
                    <w:szCs w:val="19"/>
                    <w:lang w:val="fr-FR"/>
                  </w:rPr>
                  <w:delText>11</w:delText>
                </w:r>
              </w:del>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5E4A3222" w14:textId="77777777" w:rsidR="003E7DD3" w:rsidRDefault="003E7DD3">
      <w:pPr>
        <w:spacing w:after="160" w:line="259" w:lineRule="auto"/>
        <w:rPr>
          <w:ins w:id="701" w:author="ZAIDOU Mouhammad" w:date="2024-10-19T18:57:00Z"/>
          <w:rFonts w:ascii="Arial" w:hAnsi="Arial" w:cs="Arial"/>
          <w:b/>
          <w:bCs/>
          <w:sz w:val="24"/>
          <w:szCs w:val="24"/>
          <w:lang w:val="fr-FR"/>
        </w:rPr>
      </w:pPr>
      <w:bookmarkStart w:id="702" w:name="_GoBack"/>
      <w:bookmarkEnd w:id="702"/>
      <w:ins w:id="703" w:author="ZAIDOU Mouhammad" w:date="2024-10-19T18:57:00Z">
        <w:r>
          <w:rPr>
            <w:rFonts w:ascii="Arial" w:hAnsi="Arial" w:cs="Arial"/>
            <w:b/>
            <w:bCs/>
            <w:sz w:val="24"/>
            <w:szCs w:val="24"/>
            <w:lang w:val="fr-FR"/>
          </w:rPr>
          <w:br w:type="page"/>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3E7DD3" w:rsidRPr="007610D3" w14:paraId="35B742AD" w14:textId="77777777" w:rsidTr="00E13526">
        <w:trPr>
          <w:cantSplit/>
          <w:trHeight w:val="22"/>
          <w:jc w:val="center"/>
          <w:ins w:id="704" w:author="ZAIDOU Mouhammad" w:date="2024-10-19T18:57:00Z"/>
        </w:trPr>
        <w:tc>
          <w:tcPr>
            <w:tcW w:w="321" w:type="pct"/>
          </w:tcPr>
          <w:p w14:paraId="074AFAD5" w14:textId="77777777" w:rsidR="003E7DD3" w:rsidRPr="00734145" w:rsidRDefault="003E7DD3" w:rsidP="00E13526">
            <w:pPr>
              <w:widowControl w:val="0"/>
              <w:rPr>
                <w:ins w:id="705" w:author="ZAIDOU Mouhammad" w:date="2024-10-19T18:57:00Z"/>
                <w:rFonts w:cstheme="minorHAnsi"/>
                <w:sz w:val="19"/>
                <w:szCs w:val="19"/>
                <w:lang w:val="fr-FR"/>
              </w:rPr>
            </w:pPr>
            <w:ins w:id="706" w:author="ZAIDOU Mouhammad" w:date="2024-10-19T18:57:00Z">
              <w:r w:rsidRPr="00734145">
                <w:rPr>
                  <w:rFonts w:cstheme="minorHAnsi"/>
                  <w:b/>
                  <w:bCs/>
                  <w:sz w:val="19"/>
                  <w:szCs w:val="19"/>
                  <w:lang w:val="fr-FR"/>
                </w:rPr>
                <w:lastRenderedPageBreak/>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62857A72" w14:textId="77777777" w:rsidR="003E7DD3" w:rsidRPr="00734145" w:rsidRDefault="003E7DD3" w:rsidP="00E13526">
            <w:pPr>
              <w:widowControl w:val="0"/>
              <w:rPr>
                <w:ins w:id="707" w:author="ZAIDOU Mouhammad" w:date="2024-10-19T18:57:00Z"/>
                <w:rFonts w:cstheme="minorHAnsi"/>
                <w:sz w:val="19"/>
                <w:szCs w:val="19"/>
                <w:lang w:val="fr-FR"/>
              </w:rPr>
            </w:pPr>
            <w:ins w:id="708" w:author="ZAIDOU Mouhammad" w:date="2024-10-19T18:57:00Z">
              <w:r w:rsidRPr="00734145">
                <w:rPr>
                  <w:rFonts w:cstheme="minorHAnsi"/>
                  <w:b/>
                  <w:bCs/>
                  <w:sz w:val="19"/>
                  <w:szCs w:val="19"/>
                  <w:lang w:val="fr-FR"/>
                </w:rPr>
                <w:t>Veuillez fournir des détails sur le personnel sanctionné (autorisé) et disponible (</w:t>
              </w:r>
              <w:r w:rsidRPr="00D4751D">
                <w:rPr>
                  <w:rFonts w:cstheme="minorHAnsi"/>
                  <w:b/>
                  <w:bCs/>
                  <w:strike/>
                  <w:sz w:val="19"/>
                  <w:szCs w:val="19"/>
                  <w:lang w:val="fr-FR"/>
                  <w:rPrChange w:id="709" w:author="ZAIDOU Mouhammad" w:date="2024-10-19T19:05:00Z">
                    <w:rPr>
                      <w:rFonts w:cstheme="minorHAnsi"/>
                      <w:b/>
                      <w:bCs/>
                      <w:sz w:val="19"/>
                      <w:szCs w:val="19"/>
                      <w:lang w:val="fr-FR"/>
                    </w:rPr>
                  </w:rPrChange>
                </w:rPr>
                <w:t>Service de gynécologie</w:t>
              </w:r>
              <w:r w:rsidRPr="00734145">
                <w:rPr>
                  <w:rFonts w:cstheme="minorHAnsi"/>
                  <w:b/>
                  <w:bCs/>
                  <w:sz w:val="19"/>
                  <w:szCs w:val="19"/>
                  <w:lang w:val="fr-FR"/>
                </w:rPr>
                <w:t>)</w:t>
              </w:r>
            </w:ins>
          </w:p>
        </w:tc>
      </w:tr>
      <w:tr w:rsidR="00756141" w:rsidRPr="007610D3" w14:paraId="4DAC39A6" w14:textId="77777777" w:rsidTr="00E13526">
        <w:trPr>
          <w:cantSplit/>
          <w:trHeight w:val="1908"/>
          <w:jc w:val="center"/>
          <w:ins w:id="710" w:author="ZAIDOU Mouhammad" w:date="2024-10-19T18:57:00Z"/>
        </w:trPr>
        <w:tc>
          <w:tcPr>
            <w:tcW w:w="321" w:type="pct"/>
          </w:tcPr>
          <w:p w14:paraId="5285C9D4" w14:textId="77777777" w:rsidR="003E7DD3" w:rsidRPr="00734145" w:rsidRDefault="003E7DD3" w:rsidP="00E13526">
            <w:pPr>
              <w:widowControl w:val="0"/>
              <w:rPr>
                <w:ins w:id="711" w:author="ZAIDOU Mouhammad" w:date="2024-10-19T18:57:00Z"/>
                <w:rFonts w:cstheme="minorHAnsi"/>
                <w:sz w:val="19"/>
                <w:szCs w:val="19"/>
                <w:lang w:val="fr-FR"/>
              </w:rPr>
            </w:pPr>
            <w:ins w:id="712" w:author="ZAIDOU Mouhammad" w:date="2024-10-19T18:57: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719CA1D4" w14:textId="77777777" w:rsidR="003E7DD3" w:rsidRPr="00734145" w:rsidRDefault="003E7DD3" w:rsidP="00E13526">
            <w:pPr>
              <w:widowControl w:val="0"/>
              <w:jc w:val="center"/>
              <w:rPr>
                <w:ins w:id="713" w:author="ZAIDOU Mouhammad" w:date="2024-10-19T18:57:00Z"/>
                <w:rFonts w:cstheme="minorHAnsi"/>
                <w:b/>
                <w:bCs/>
                <w:sz w:val="19"/>
                <w:szCs w:val="19"/>
                <w:lang w:val="fr-FR"/>
              </w:rPr>
            </w:pPr>
            <w:ins w:id="714" w:author="ZAIDOU Mouhammad" w:date="2024-10-19T18:57: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20F93DB9" w14:textId="77777777" w:rsidR="003E7DD3" w:rsidRPr="00734145" w:rsidRDefault="003E7DD3" w:rsidP="00E13526">
            <w:pPr>
              <w:widowControl w:val="0"/>
              <w:jc w:val="center"/>
              <w:rPr>
                <w:ins w:id="715" w:author="ZAIDOU Mouhammad" w:date="2024-10-19T18:57:00Z"/>
                <w:rFonts w:cstheme="minorHAnsi"/>
                <w:b/>
                <w:sz w:val="19"/>
                <w:szCs w:val="19"/>
                <w:lang w:val="fr-FR"/>
              </w:rPr>
            </w:pPr>
            <w:ins w:id="716" w:author="ZAIDOU Mouhammad" w:date="2024-10-19T18:57:00Z">
              <w:r w:rsidRPr="00734145">
                <w:rPr>
                  <w:rFonts w:cstheme="minorHAnsi"/>
                  <w:sz w:val="19"/>
                  <w:szCs w:val="19"/>
                  <w:lang w:val="fr-FR"/>
                </w:rPr>
                <w:t>Nombre de poste vacant ?</w:t>
              </w:r>
            </w:ins>
          </w:p>
          <w:p w14:paraId="14C1B7DA" w14:textId="77777777" w:rsidR="003E7DD3" w:rsidRPr="00734145" w:rsidRDefault="003E7DD3" w:rsidP="00E13526">
            <w:pPr>
              <w:widowControl w:val="0"/>
              <w:rPr>
                <w:ins w:id="717" w:author="ZAIDOU Mouhammad" w:date="2024-10-19T18:57:00Z"/>
                <w:rFonts w:cstheme="minorHAnsi"/>
                <w:sz w:val="19"/>
                <w:szCs w:val="19"/>
                <w:lang w:val="fr-FR"/>
              </w:rPr>
            </w:pPr>
            <w:ins w:id="718" w:author="ZAIDOU Mouhammad" w:date="2024-10-19T18:57: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66B6F145" w14:textId="77777777" w:rsidR="003E7DD3" w:rsidRPr="00734145" w:rsidRDefault="003E7DD3" w:rsidP="00E13526">
            <w:pPr>
              <w:widowControl w:val="0"/>
              <w:jc w:val="center"/>
              <w:rPr>
                <w:ins w:id="719" w:author="ZAIDOU Mouhammad" w:date="2024-10-19T18:57:00Z"/>
                <w:rFonts w:cstheme="minorHAnsi"/>
                <w:sz w:val="19"/>
                <w:szCs w:val="19"/>
                <w:lang w:val="fr-FR"/>
              </w:rPr>
            </w:pPr>
            <w:ins w:id="720" w:author="ZAIDOU Mouhammad" w:date="2024-10-19T18:57: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1352E46C" w14:textId="77777777" w:rsidR="003E7DD3" w:rsidRPr="00734145" w:rsidRDefault="003E7DD3" w:rsidP="00E13526">
            <w:pPr>
              <w:widowControl w:val="0"/>
              <w:jc w:val="center"/>
              <w:rPr>
                <w:ins w:id="721" w:author="ZAIDOU Mouhammad" w:date="2024-10-19T18:57:00Z"/>
                <w:rFonts w:cstheme="minorHAnsi"/>
                <w:sz w:val="19"/>
                <w:szCs w:val="19"/>
                <w:lang w:val="fr-FR"/>
              </w:rPr>
            </w:pPr>
            <w:ins w:id="722" w:author="ZAIDOU Mouhammad" w:date="2024-10-19T18:57:00Z">
              <w:r w:rsidRPr="00734145">
                <w:rPr>
                  <w:rFonts w:cstheme="minorHAnsi"/>
                  <w:sz w:val="19"/>
                  <w:szCs w:val="19"/>
                  <w:lang w:val="fr-FR"/>
                </w:rPr>
                <w:t>Formations complémentaires reçues sur la SMNI (en majorité)</w:t>
              </w:r>
            </w:ins>
          </w:p>
          <w:p w14:paraId="6E11BC7A" w14:textId="77777777" w:rsidR="003E7DD3" w:rsidRPr="00734145" w:rsidRDefault="003E7DD3" w:rsidP="00E13526">
            <w:pPr>
              <w:widowControl w:val="0"/>
              <w:jc w:val="center"/>
              <w:rPr>
                <w:ins w:id="723" w:author="ZAIDOU Mouhammad" w:date="2024-10-19T18:57:00Z"/>
                <w:rFonts w:cstheme="minorHAnsi"/>
                <w:b/>
                <w:bCs/>
                <w:sz w:val="19"/>
                <w:szCs w:val="19"/>
                <w:lang w:val="fr-FR"/>
              </w:rPr>
            </w:pPr>
          </w:p>
        </w:tc>
        <w:tc>
          <w:tcPr>
            <w:tcW w:w="846" w:type="pct"/>
            <w:shd w:val="clear" w:color="auto" w:fill="auto"/>
            <w:tcMar>
              <w:top w:w="72" w:type="dxa"/>
              <w:left w:w="144" w:type="dxa"/>
              <w:bottom w:w="72" w:type="dxa"/>
              <w:right w:w="144" w:type="dxa"/>
            </w:tcMar>
          </w:tcPr>
          <w:p w14:paraId="39788BD5" w14:textId="77777777" w:rsidR="003E7DD3" w:rsidRPr="00734145" w:rsidRDefault="003E7DD3" w:rsidP="00E13526">
            <w:pPr>
              <w:widowControl w:val="0"/>
              <w:jc w:val="center"/>
              <w:rPr>
                <w:ins w:id="724" w:author="ZAIDOU Mouhammad" w:date="2024-10-19T18:57:00Z"/>
                <w:rFonts w:cstheme="minorHAnsi"/>
                <w:sz w:val="19"/>
                <w:szCs w:val="19"/>
                <w:lang w:val="fr-FR"/>
              </w:rPr>
            </w:pPr>
            <w:ins w:id="725" w:author="ZAIDOU Mouhammad" w:date="2024-10-19T18:57:00Z">
              <w:r w:rsidRPr="00734145">
                <w:rPr>
                  <w:rFonts w:cstheme="minorHAnsi"/>
                  <w:sz w:val="19"/>
                  <w:szCs w:val="19"/>
                  <w:lang w:val="fr-FR"/>
                </w:rPr>
                <w:t xml:space="preserve">Nombre de personnes fournissant actuellement des services SMNI ? </w:t>
              </w:r>
            </w:ins>
          </w:p>
          <w:p w14:paraId="6099396D" w14:textId="77777777" w:rsidR="003E7DD3" w:rsidRPr="00734145" w:rsidRDefault="003E7DD3" w:rsidP="00E13526">
            <w:pPr>
              <w:widowControl w:val="0"/>
              <w:jc w:val="center"/>
              <w:rPr>
                <w:ins w:id="726" w:author="ZAIDOU Mouhammad" w:date="2024-10-19T18:57:00Z"/>
                <w:rFonts w:cstheme="minorHAnsi"/>
                <w:b/>
                <w:bCs/>
                <w:sz w:val="19"/>
                <w:szCs w:val="19"/>
                <w:lang w:val="fr-FR"/>
              </w:rPr>
            </w:pPr>
            <w:ins w:id="727" w:author="ZAIDOU Mouhammad" w:date="2024-10-19T18:57:00Z">
              <w:r w:rsidRPr="00734145">
                <w:rPr>
                  <w:rFonts w:cstheme="minorHAnsi"/>
                  <w:bCs/>
                  <w:i/>
                  <w:iCs/>
                  <w:sz w:val="19"/>
                  <w:szCs w:val="19"/>
                  <w:lang w:val="fr-FR"/>
                </w:rPr>
                <w:t>[Si=0, passez au niveau suivant]</w:t>
              </w:r>
            </w:ins>
          </w:p>
        </w:tc>
        <w:tc>
          <w:tcPr>
            <w:tcW w:w="616" w:type="pct"/>
          </w:tcPr>
          <w:p w14:paraId="713CFCA3" w14:textId="77777777" w:rsidR="003E7DD3" w:rsidRPr="00734145" w:rsidRDefault="003E7DD3" w:rsidP="00E13526">
            <w:pPr>
              <w:widowControl w:val="0"/>
              <w:jc w:val="center"/>
              <w:rPr>
                <w:ins w:id="728" w:author="ZAIDOU Mouhammad" w:date="2024-10-19T18:57:00Z"/>
                <w:rFonts w:cstheme="minorHAnsi"/>
                <w:sz w:val="19"/>
                <w:szCs w:val="19"/>
                <w:lang w:val="fr-FR"/>
              </w:rPr>
            </w:pPr>
            <w:ins w:id="729" w:author="ZAIDOU Mouhammad" w:date="2024-10-19T18:57:00Z">
              <w:r w:rsidRPr="00734145">
                <w:rPr>
                  <w:rFonts w:cstheme="minorHAnsi"/>
                  <w:sz w:val="19"/>
                  <w:szCs w:val="19"/>
                  <w:lang w:val="fr-FR"/>
                </w:rPr>
                <w:t>Quels sont les services de SMNI qu'ils/elles fournissent ?</w:t>
              </w:r>
            </w:ins>
          </w:p>
          <w:p w14:paraId="4BB4E496" w14:textId="77777777" w:rsidR="003E7DD3" w:rsidRPr="00734145" w:rsidRDefault="003E7DD3" w:rsidP="00E13526">
            <w:pPr>
              <w:widowControl w:val="0"/>
              <w:jc w:val="center"/>
              <w:rPr>
                <w:ins w:id="730" w:author="ZAIDOU Mouhammad" w:date="2024-10-19T18:57:00Z"/>
                <w:rFonts w:cstheme="minorHAnsi"/>
                <w:sz w:val="19"/>
                <w:szCs w:val="19"/>
                <w:lang w:val="fr-FR"/>
              </w:rPr>
            </w:pPr>
          </w:p>
          <w:p w14:paraId="75B23391" w14:textId="77777777" w:rsidR="003E7DD3" w:rsidRPr="00734145" w:rsidRDefault="003E7DD3" w:rsidP="00E13526">
            <w:pPr>
              <w:widowControl w:val="0"/>
              <w:jc w:val="center"/>
              <w:rPr>
                <w:ins w:id="731" w:author="ZAIDOU Mouhammad" w:date="2024-10-19T18:57:00Z"/>
                <w:rFonts w:cstheme="minorHAnsi"/>
                <w:sz w:val="19"/>
                <w:szCs w:val="19"/>
                <w:lang w:val="fr-FR"/>
              </w:rPr>
            </w:pPr>
            <w:ins w:id="732" w:author="ZAIDOU Mouhammad" w:date="2024-10-19T18:57:00Z">
              <w:r w:rsidRPr="00734145">
                <w:rPr>
                  <w:rFonts w:cstheme="minorHAnsi"/>
                  <w:sz w:val="19"/>
                  <w:szCs w:val="19"/>
                  <w:lang w:val="fr-FR"/>
                </w:rPr>
                <w:t>PLUSIEURS RÉPONSES</w:t>
              </w:r>
            </w:ins>
          </w:p>
          <w:p w14:paraId="50714327" w14:textId="77777777" w:rsidR="003E7DD3" w:rsidRPr="00734145" w:rsidRDefault="003E7DD3" w:rsidP="00E13526">
            <w:pPr>
              <w:widowControl w:val="0"/>
              <w:jc w:val="center"/>
              <w:rPr>
                <w:ins w:id="733" w:author="ZAIDOU Mouhammad" w:date="2024-10-19T18:57:00Z"/>
                <w:rFonts w:cstheme="minorHAnsi"/>
                <w:b/>
                <w:bCs/>
                <w:sz w:val="19"/>
                <w:szCs w:val="19"/>
                <w:lang w:val="fr-FR"/>
              </w:rPr>
            </w:pPr>
            <w:ins w:id="734" w:author="ZAIDOU Mouhammad" w:date="2024-10-19T18:57:00Z">
              <w:r w:rsidRPr="00734145">
                <w:rPr>
                  <w:rFonts w:cstheme="minorHAnsi"/>
                  <w:b/>
                  <w:bCs/>
                  <w:sz w:val="19"/>
                  <w:szCs w:val="19"/>
                  <w:lang w:val="fr-FR"/>
                </w:rPr>
                <w:t>[UTILISER LES CODES]</w:t>
              </w:r>
            </w:ins>
          </w:p>
        </w:tc>
        <w:tc>
          <w:tcPr>
            <w:tcW w:w="441" w:type="pct"/>
          </w:tcPr>
          <w:p w14:paraId="242A0437" w14:textId="77777777" w:rsidR="003E7DD3" w:rsidRPr="00734145" w:rsidRDefault="003E7DD3" w:rsidP="00E13526">
            <w:pPr>
              <w:widowControl w:val="0"/>
              <w:jc w:val="center"/>
              <w:rPr>
                <w:ins w:id="735" w:author="ZAIDOU Mouhammad" w:date="2024-10-19T18:57:00Z"/>
                <w:rFonts w:cstheme="minorHAnsi"/>
                <w:sz w:val="19"/>
                <w:szCs w:val="19"/>
                <w:vertAlign w:val="superscript"/>
                <w:lang w:val="fr-FR"/>
              </w:rPr>
            </w:pPr>
            <w:ins w:id="736" w:author="ZAIDOU Mouhammad" w:date="2024-10-19T18:57:00Z">
              <w:r w:rsidRPr="00734145">
                <w:rPr>
                  <w:rFonts w:cstheme="minorHAnsi"/>
                  <w:sz w:val="19"/>
                  <w:szCs w:val="19"/>
                  <w:lang w:val="fr-FR"/>
                </w:rPr>
                <w:t>Pourquoi le(s) poste(s) est (sont)-il(s) actuellement vacant(s) ?</w:t>
              </w:r>
            </w:ins>
          </w:p>
          <w:p w14:paraId="7AF06BAC" w14:textId="77777777" w:rsidR="003E7DD3" w:rsidRPr="00734145" w:rsidRDefault="003E7DD3" w:rsidP="00E13526">
            <w:pPr>
              <w:widowControl w:val="0"/>
              <w:jc w:val="center"/>
              <w:rPr>
                <w:ins w:id="737" w:author="ZAIDOU Mouhammad" w:date="2024-10-19T18:57:00Z"/>
                <w:rFonts w:cstheme="minorHAnsi"/>
                <w:sz w:val="19"/>
                <w:szCs w:val="19"/>
                <w:vertAlign w:val="superscript"/>
                <w:lang w:val="fr-FR"/>
              </w:rPr>
            </w:pPr>
          </w:p>
          <w:p w14:paraId="745FA070" w14:textId="77777777" w:rsidR="003E7DD3" w:rsidRPr="00734145" w:rsidRDefault="003E7DD3" w:rsidP="00E13526">
            <w:pPr>
              <w:widowControl w:val="0"/>
              <w:jc w:val="center"/>
              <w:rPr>
                <w:ins w:id="738" w:author="ZAIDOU Mouhammad" w:date="2024-10-19T18:57:00Z"/>
                <w:rFonts w:cstheme="minorHAnsi"/>
                <w:b/>
                <w:bCs/>
                <w:sz w:val="19"/>
                <w:szCs w:val="19"/>
                <w:lang w:val="fr-FR"/>
              </w:rPr>
            </w:pPr>
            <w:ins w:id="739" w:author="ZAIDOU Mouhammad" w:date="2024-10-19T18:57:00Z">
              <w:r w:rsidRPr="00734145">
                <w:rPr>
                  <w:rFonts w:cstheme="minorHAnsi"/>
                  <w:b/>
                  <w:bCs/>
                  <w:sz w:val="19"/>
                  <w:szCs w:val="19"/>
                  <w:lang w:val="fr-FR"/>
                </w:rPr>
                <w:t>[UTILISER LES CODES]</w:t>
              </w:r>
            </w:ins>
          </w:p>
        </w:tc>
        <w:tc>
          <w:tcPr>
            <w:tcW w:w="574" w:type="pct"/>
          </w:tcPr>
          <w:p w14:paraId="139AEBBD" w14:textId="77777777" w:rsidR="003E7DD3" w:rsidRPr="00734145" w:rsidRDefault="003E7DD3" w:rsidP="00E13526">
            <w:pPr>
              <w:widowControl w:val="0"/>
              <w:jc w:val="center"/>
              <w:rPr>
                <w:ins w:id="740" w:author="ZAIDOU Mouhammad" w:date="2024-10-19T18:57:00Z"/>
                <w:rFonts w:cstheme="minorHAnsi"/>
                <w:sz w:val="19"/>
                <w:szCs w:val="19"/>
                <w:lang w:val="fr-FR"/>
              </w:rPr>
            </w:pPr>
            <w:ins w:id="741" w:author="ZAIDOU Mouhammad" w:date="2024-10-19T18:57:00Z">
              <w:r w:rsidRPr="00734145">
                <w:rPr>
                  <w:rFonts w:cstheme="minorHAnsi"/>
                  <w:sz w:val="19"/>
                  <w:szCs w:val="19"/>
                  <w:lang w:val="fr-FR"/>
                </w:rPr>
                <w:t>Depuis combien de temps (en moyenne) ce(s) poste(s) est(sont)-il(s) vacant(s)</w:t>
              </w:r>
            </w:ins>
          </w:p>
          <w:p w14:paraId="39527FA9" w14:textId="77777777" w:rsidR="003E7DD3" w:rsidRPr="00734145" w:rsidRDefault="003E7DD3" w:rsidP="00E13526">
            <w:pPr>
              <w:widowControl w:val="0"/>
              <w:jc w:val="center"/>
              <w:rPr>
                <w:ins w:id="742" w:author="ZAIDOU Mouhammad" w:date="2024-10-19T18:57:00Z"/>
                <w:rFonts w:cstheme="minorHAnsi"/>
                <w:sz w:val="19"/>
                <w:szCs w:val="19"/>
                <w:lang w:val="fr-FR"/>
              </w:rPr>
            </w:pPr>
          </w:p>
          <w:p w14:paraId="2CF8539B" w14:textId="77777777" w:rsidR="003E7DD3" w:rsidRPr="00734145" w:rsidRDefault="003E7DD3" w:rsidP="00E13526">
            <w:pPr>
              <w:widowControl w:val="0"/>
              <w:jc w:val="center"/>
              <w:rPr>
                <w:ins w:id="743" w:author="ZAIDOU Mouhammad" w:date="2024-10-19T18:57:00Z"/>
                <w:rFonts w:cstheme="minorHAnsi"/>
                <w:sz w:val="19"/>
                <w:szCs w:val="19"/>
                <w:lang w:val="fr-FR"/>
              </w:rPr>
            </w:pPr>
            <w:ins w:id="744" w:author="ZAIDOU Mouhammad" w:date="2024-10-19T18:57:00Z">
              <w:r w:rsidRPr="00734145">
                <w:rPr>
                  <w:rFonts w:cstheme="minorHAnsi"/>
                  <w:sz w:val="19"/>
                  <w:szCs w:val="19"/>
                  <w:lang w:val="fr-FR"/>
                </w:rPr>
                <w:t>(en mois, 0 si moins d'un mois)</w:t>
              </w:r>
            </w:ins>
          </w:p>
        </w:tc>
      </w:tr>
      <w:tr w:rsidR="00756141" w:rsidRPr="00734145" w14:paraId="7045FB80" w14:textId="77777777" w:rsidTr="00E13526">
        <w:trPr>
          <w:cantSplit/>
          <w:trHeight w:val="10"/>
          <w:jc w:val="center"/>
          <w:ins w:id="745" w:author="ZAIDOU Mouhammad" w:date="2024-10-19T18:57:00Z"/>
        </w:trPr>
        <w:tc>
          <w:tcPr>
            <w:tcW w:w="321" w:type="pct"/>
          </w:tcPr>
          <w:p w14:paraId="632C7510" w14:textId="77777777" w:rsidR="003E7DD3" w:rsidRPr="00734145" w:rsidRDefault="003E7DD3" w:rsidP="00E13526">
            <w:pPr>
              <w:widowControl w:val="0"/>
              <w:jc w:val="center"/>
              <w:rPr>
                <w:ins w:id="746" w:author="ZAIDOU Mouhammad" w:date="2024-10-19T18:57:00Z"/>
                <w:rFonts w:cstheme="minorHAnsi"/>
                <w:sz w:val="19"/>
                <w:szCs w:val="19"/>
                <w:lang w:val="fr-FR"/>
              </w:rPr>
            </w:pPr>
            <w:ins w:id="747" w:author="ZAIDOU Mouhammad" w:date="2024-10-19T18:57: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3B93C5E6" w14:textId="77777777" w:rsidR="003E7DD3" w:rsidRPr="00734145" w:rsidRDefault="003E7DD3" w:rsidP="00E13526">
            <w:pPr>
              <w:widowControl w:val="0"/>
              <w:jc w:val="center"/>
              <w:rPr>
                <w:ins w:id="748" w:author="ZAIDOU Mouhammad" w:date="2024-10-19T18:57:00Z"/>
                <w:rFonts w:cstheme="minorHAnsi"/>
                <w:sz w:val="19"/>
                <w:szCs w:val="19"/>
                <w:lang w:val="fr-FR"/>
              </w:rPr>
            </w:pPr>
            <w:ins w:id="749"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4E9B3D42" wp14:editId="3489DA0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C5F0EA2"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2F1BCF4A" w14:textId="77777777" w:rsidR="003E7DD3" w:rsidRPr="00734145" w:rsidRDefault="003E7DD3" w:rsidP="00E13526">
            <w:pPr>
              <w:widowControl w:val="0"/>
              <w:jc w:val="center"/>
              <w:rPr>
                <w:ins w:id="750" w:author="ZAIDOU Mouhammad" w:date="2024-10-19T18:57:00Z"/>
                <w:rFonts w:cstheme="minorHAnsi"/>
                <w:sz w:val="19"/>
                <w:szCs w:val="19"/>
                <w:lang w:val="fr-FR"/>
              </w:rPr>
            </w:pPr>
            <w:ins w:id="751" w:author="ZAIDOU Mouhammad" w:date="2024-10-19T18:57: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58EC0F57" w14:textId="77777777" w:rsidR="003E7DD3" w:rsidRPr="00734145" w:rsidRDefault="003E7DD3" w:rsidP="00E13526">
            <w:pPr>
              <w:widowControl w:val="0"/>
              <w:jc w:val="center"/>
              <w:rPr>
                <w:ins w:id="752" w:author="ZAIDOU Mouhammad" w:date="2024-10-19T18:57:00Z"/>
                <w:rFonts w:cstheme="minorHAnsi"/>
                <w:sz w:val="19"/>
                <w:szCs w:val="19"/>
                <w:lang w:val="fr-FR"/>
              </w:rPr>
            </w:pPr>
            <w:ins w:id="753" w:author="ZAIDOU Mouhammad" w:date="2024-10-19T18:57: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7315650D" w14:textId="77777777" w:rsidR="003E7DD3" w:rsidRPr="00734145" w:rsidRDefault="003E7DD3" w:rsidP="00E13526">
            <w:pPr>
              <w:widowControl w:val="0"/>
              <w:jc w:val="center"/>
              <w:rPr>
                <w:ins w:id="754" w:author="ZAIDOU Mouhammad" w:date="2024-10-19T18:57:00Z"/>
                <w:rFonts w:cstheme="minorHAnsi"/>
                <w:sz w:val="19"/>
                <w:szCs w:val="19"/>
                <w:lang w:val="fr-FR"/>
              </w:rPr>
            </w:pPr>
            <w:ins w:id="75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277D27B7" wp14:editId="076958AC">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23F825"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16D2ABDF" w14:textId="77777777" w:rsidR="003E7DD3" w:rsidRPr="00734145" w:rsidRDefault="003E7DD3" w:rsidP="00E13526">
            <w:pPr>
              <w:widowControl w:val="0"/>
              <w:jc w:val="center"/>
              <w:rPr>
                <w:ins w:id="756" w:author="ZAIDOU Mouhammad" w:date="2024-10-19T18:57:00Z"/>
                <w:rFonts w:cstheme="minorHAnsi"/>
                <w:sz w:val="19"/>
                <w:szCs w:val="19"/>
                <w:lang w:val="fr-FR"/>
              </w:rPr>
            </w:pPr>
            <w:ins w:id="757" w:author="ZAIDOU Mouhammad" w:date="2024-10-19T18:57:00Z">
              <w:r w:rsidRPr="00734145">
                <w:rPr>
                  <w:rFonts w:cstheme="minorHAnsi"/>
                  <w:sz w:val="19"/>
                  <w:szCs w:val="19"/>
                  <w:lang w:val="fr-FR"/>
                </w:rPr>
                <w:t>(9)</w:t>
              </w:r>
            </w:ins>
          </w:p>
        </w:tc>
        <w:tc>
          <w:tcPr>
            <w:tcW w:w="616" w:type="pct"/>
          </w:tcPr>
          <w:p w14:paraId="2B183F23" w14:textId="77777777" w:rsidR="003E7DD3" w:rsidRPr="00734145" w:rsidRDefault="003E7DD3" w:rsidP="00E13526">
            <w:pPr>
              <w:widowControl w:val="0"/>
              <w:jc w:val="center"/>
              <w:rPr>
                <w:ins w:id="758" w:author="ZAIDOU Mouhammad" w:date="2024-10-19T18:57:00Z"/>
                <w:rFonts w:cstheme="minorHAnsi"/>
                <w:sz w:val="19"/>
                <w:szCs w:val="19"/>
                <w:lang w:val="fr-FR"/>
              </w:rPr>
            </w:pPr>
            <w:ins w:id="759" w:author="ZAIDOU Mouhammad" w:date="2024-10-19T18:57:00Z">
              <w:r w:rsidRPr="00734145">
                <w:rPr>
                  <w:rFonts w:cstheme="minorHAnsi"/>
                  <w:sz w:val="19"/>
                  <w:szCs w:val="19"/>
                  <w:lang w:val="fr-FR"/>
                </w:rPr>
                <w:t>(10)</w:t>
              </w:r>
            </w:ins>
          </w:p>
        </w:tc>
        <w:tc>
          <w:tcPr>
            <w:tcW w:w="441" w:type="pct"/>
          </w:tcPr>
          <w:p w14:paraId="5C3AF33C" w14:textId="77777777" w:rsidR="003E7DD3" w:rsidRPr="00734145" w:rsidRDefault="003E7DD3" w:rsidP="00E13526">
            <w:pPr>
              <w:widowControl w:val="0"/>
              <w:jc w:val="center"/>
              <w:rPr>
                <w:ins w:id="760" w:author="ZAIDOU Mouhammad" w:date="2024-10-19T18:57:00Z"/>
                <w:rFonts w:cstheme="minorHAnsi"/>
                <w:sz w:val="19"/>
                <w:szCs w:val="19"/>
                <w:lang w:val="fr-FR"/>
              </w:rPr>
            </w:pPr>
            <w:ins w:id="761" w:author="ZAIDOU Mouhammad" w:date="2024-10-19T18:57:00Z">
              <w:r w:rsidRPr="00734145">
                <w:rPr>
                  <w:rFonts w:cstheme="minorHAnsi"/>
                  <w:sz w:val="19"/>
                  <w:szCs w:val="19"/>
                  <w:lang w:val="fr-FR"/>
                </w:rPr>
                <w:t>(11)</w:t>
              </w:r>
            </w:ins>
          </w:p>
        </w:tc>
        <w:tc>
          <w:tcPr>
            <w:tcW w:w="574" w:type="pct"/>
          </w:tcPr>
          <w:p w14:paraId="5C92369D" w14:textId="77777777" w:rsidR="003E7DD3" w:rsidRPr="00734145" w:rsidRDefault="003E7DD3" w:rsidP="00E13526">
            <w:pPr>
              <w:widowControl w:val="0"/>
              <w:jc w:val="center"/>
              <w:rPr>
                <w:ins w:id="762" w:author="ZAIDOU Mouhammad" w:date="2024-10-19T18:57:00Z"/>
                <w:rFonts w:cstheme="minorHAnsi"/>
                <w:sz w:val="19"/>
                <w:szCs w:val="19"/>
                <w:lang w:val="fr-FR"/>
              </w:rPr>
            </w:pPr>
            <w:ins w:id="763" w:author="ZAIDOU Mouhammad" w:date="2024-10-19T18:57:00Z">
              <w:r w:rsidRPr="00734145">
                <w:rPr>
                  <w:rFonts w:cstheme="minorHAnsi"/>
                  <w:sz w:val="19"/>
                  <w:szCs w:val="19"/>
                  <w:lang w:val="fr-FR"/>
                </w:rPr>
                <w:t>(12)</w:t>
              </w:r>
            </w:ins>
          </w:p>
        </w:tc>
      </w:tr>
      <w:tr w:rsidR="00756141" w:rsidRPr="00734145" w14:paraId="7821E37B" w14:textId="77777777" w:rsidTr="00E13526">
        <w:trPr>
          <w:trHeight w:val="168"/>
          <w:jc w:val="center"/>
          <w:ins w:id="764" w:author="ZAIDOU Mouhammad" w:date="2024-10-19T18:57:00Z"/>
        </w:trPr>
        <w:tc>
          <w:tcPr>
            <w:tcW w:w="321" w:type="pct"/>
          </w:tcPr>
          <w:p w14:paraId="47CE4EDE" w14:textId="77777777" w:rsidR="003E7DD3" w:rsidRPr="00734145" w:rsidRDefault="003E7DD3" w:rsidP="00E13526">
            <w:pPr>
              <w:widowControl w:val="0"/>
              <w:spacing w:line="180" w:lineRule="exact"/>
              <w:jc w:val="center"/>
              <w:rPr>
                <w:ins w:id="765" w:author="ZAIDOU Mouhammad" w:date="2024-10-19T18:57:00Z"/>
                <w:rFonts w:cstheme="minorHAnsi"/>
                <w:sz w:val="19"/>
                <w:szCs w:val="19"/>
                <w:lang w:val="fr-FR"/>
              </w:rPr>
            </w:pPr>
            <w:ins w:id="766" w:author="ZAIDOU Mouhammad" w:date="2024-10-19T18:57: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50B46DBE" w14:textId="77777777" w:rsidR="003E7DD3" w:rsidRPr="00734145" w:rsidRDefault="003E7DD3" w:rsidP="00E13526">
            <w:pPr>
              <w:widowControl w:val="0"/>
              <w:spacing w:line="180" w:lineRule="exact"/>
              <w:rPr>
                <w:ins w:id="767" w:author="ZAIDOU Mouhammad" w:date="2024-10-19T18:57:00Z"/>
                <w:rFonts w:cstheme="minorHAnsi"/>
                <w:sz w:val="19"/>
                <w:szCs w:val="19"/>
                <w:lang w:val="fr-FR"/>
              </w:rPr>
            </w:pPr>
          </w:p>
        </w:tc>
        <w:tc>
          <w:tcPr>
            <w:tcW w:w="578" w:type="pct"/>
            <w:shd w:val="clear" w:color="auto" w:fill="auto"/>
            <w:tcMar>
              <w:top w:w="72" w:type="dxa"/>
              <w:left w:w="144" w:type="dxa"/>
              <w:bottom w:w="72" w:type="dxa"/>
              <w:right w:w="144" w:type="dxa"/>
            </w:tcMar>
            <w:hideMark/>
          </w:tcPr>
          <w:p w14:paraId="34E2FCB9" w14:textId="77777777" w:rsidR="003E7DD3" w:rsidRPr="00734145" w:rsidRDefault="003E7DD3" w:rsidP="00E13526">
            <w:pPr>
              <w:widowControl w:val="0"/>
              <w:spacing w:line="180" w:lineRule="exact"/>
              <w:jc w:val="center"/>
              <w:rPr>
                <w:ins w:id="768" w:author="ZAIDOU Mouhammad" w:date="2024-10-19T18:57:00Z"/>
                <w:rFonts w:cstheme="minorHAnsi"/>
                <w:sz w:val="19"/>
                <w:szCs w:val="19"/>
                <w:lang w:val="fr-FR"/>
              </w:rPr>
            </w:pPr>
            <w:ins w:id="769"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6F7B7302" wp14:editId="6DF7FA3A">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9857CA6"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030611DD" w14:textId="77777777" w:rsidR="003E7DD3" w:rsidRPr="00734145" w:rsidRDefault="003E7DD3" w:rsidP="00E13526">
            <w:pPr>
              <w:widowControl w:val="0"/>
              <w:spacing w:line="180" w:lineRule="exact"/>
              <w:rPr>
                <w:ins w:id="770" w:author="ZAIDOU Mouhammad" w:date="2024-10-19T18:57:00Z"/>
                <w:rFonts w:cstheme="minorHAnsi"/>
                <w:sz w:val="19"/>
                <w:szCs w:val="19"/>
                <w:lang w:val="fr-FR"/>
              </w:rPr>
            </w:pPr>
            <w:ins w:id="771"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5D476F7D" wp14:editId="188D0852">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5123FDA"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1AE7F7CC" w14:textId="77777777" w:rsidR="003E7DD3" w:rsidRPr="00734145" w:rsidRDefault="003E7DD3" w:rsidP="00E13526">
            <w:pPr>
              <w:widowControl w:val="0"/>
              <w:spacing w:line="180" w:lineRule="exact"/>
              <w:rPr>
                <w:ins w:id="772" w:author="ZAIDOU Mouhammad" w:date="2024-10-19T18:57:00Z"/>
                <w:rFonts w:cstheme="minorHAnsi"/>
                <w:sz w:val="19"/>
                <w:szCs w:val="19"/>
                <w:lang w:val="fr-FR"/>
              </w:rPr>
            </w:pPr>
          </w:p>
        </w:tc>
        <w:tc>
          <w:tcPr>
            <w:tcW w:w="846" w:type="pct"/>
            <w:shd w:val="clear" w:color="auto" w:fill="auto"/>
            <w:tcMar>
              <w:top w:w="72" w:type="dxa"/>
              <w:left w:w="144" w:type="dxa"/>
              <w:bottom w:w="72" w:type="dxa"/>
              <w:right w:w="144" w:type="dxa"/>
            </w:tcMar>
            <w:hideMark/>
          </w:tcPr>
          <w:p w14:paraId="5019FC8A" w14:textId="77777777" w:rsidR="003E7DD3" w:rsidRPr="00734145" w:rsidRDefault="003E7DD3" w:rsidP="00E13526">
            <w:pPr>
              <w:widowControl w:val="0"/>
              <w:spacing w:line="180" w:lineRule="exact"/>
              <w:jc w:val="center"/>
              <w:rPr>
                <w:ins w:id="773" w:author="ZAIDOU Mouhammad" w:date="2024-10-19T18:57:00Z"/>
                <w:rFonts w:cstheme="minorHAnsi"/>
                <w:sz w:val="19"/>
                <w:szCs w:val="19"/>
                <w:lang w:val="fr-FR"/>
              </w:rPr>
            </w:pPr>
            <w:ins w:id="774"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7584F991" wp14:editId="09673055">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C8DB8B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616" w:type="pct"/>
          </w:tcPr>
          <w:p w14:paraId="0FFA2A27" w14:textId="77777777" w:rsidR="003E7DD3" w:rsidRPr="00734145" w:rsidRDefault="003E7DD3" w:rsidP="00E13526">
            <w:pPr>
              <w:widowControl w:val="0"/>
              <w:spacing w:line="180" w:lineRule="exact"/>
              <w:rPr>
                <w:ins w:id="775" w:author="ZAIDOU Mouhammad" w:date="2024-10-19T18:57:00Z"/>
                <w:rFonts w:cstheme="minorHAnsi"/>
                <w:sz w:val="19"/>
                <w:szCs w:val="19"/>
                <w:lang w:val="fr-FR"/>
              </w:rPr>
            </w:pPr>
          </w:p>
        </w:tc>
        <w:tc>
          <w:tcPr>
            <w:tcW w:w="441" w:type="pct"/>
          </w:tcPr>
          <w:p w14:paraId="0B2FE2DA" w14:textId="77777777" w:rsidR="003E7DD3" w:rsidRPr="00734145" w:rsidRDefault="003E7DD3" w:rsidP="00E13526">
            <w:pPr>
              <w:widowControl w:val="0"/>
              <w:spacing w:line="180" w:lineRule="exact"/>
              <w:rPr>
                <w:ins w:id="776" w:author="ZAIDOU Mouhammad" w:date="2024-10-19T18:57:00Z"/>
                <w:rFonts w:cstheme="minorHAnsi"/>
                <w:sz w:val="19"/>
                <w:szCs w:val="19"/>
                <w:lang w:val="fr-FR"/>
              </w:rPr>
            </w:pPr>
            <w:ins w:id="777"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6B5DBB5" wp14:editId="19BA9CC0">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2419379"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74" w:type="pct"/>
          </w:tcPr>
          <w:p w14:paraId="471E8004" w14:textId="77777777" w:rsidR="003E7DD3" w:rsidRPr="00734145" w:rsidRDefault="003E7DD3" w:rsidP="00E13526">
            <w:pPr>
              <w:widowControl w:val="0"/>
              <w:spacing w:line="180" w:lineRule="exact"/>
              <w:rPr>
                <w:ins w:id="778" w:author="ZAIDOU Mouhammad" w:date="2024-10-19T18:57:00Z"/>
                <w:rFonts w:cstheme="minorHAnsi"/>
                <w:sz w:val="19"/>
                <w:szCs w:val="19"/>
                <w:lang w:val="fr-FR"/>
              </w:rPr>
            </w:pPr>
            <w:ins w:id="779"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271C3E1B" wp14:editId="018748CF">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B4402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ins>
          </w:p>
        </w:tc>
      </w:tr>
      <w:tr w:rsidR="00756141" w:rsidRPr="00734145" w14:paraId="3712CF1A" w14:textId="77777777" w:rsidTr="00E13526">
        <w:trPr>
          <w:trHeight w:val="168"/>
          <w:jc w:val="center"/>
          <w:ins w:id="780" w:author="ZAIDOU Mouhammad" w:date="2024-10-19T18:57:00Z"/>
        </w:trPr>
        <w:tc>
          <w:tcPr>
            <w:tcW w:w="321" w:type="pct"/>
          </w:tcPr>
          <w:p w14:paraId="4720D135" w14:textId="77777777" w:rsidR="003E7DD3" w:rsidRPr="00734145" w:rsidRDefault="003E7DD3" w:rsidP="00E13526">
            <w:pPr>
              <w:widowControl w:val="0"/>
              <w:spacing w:line="180" w:lineRule="exact"/>
              <w:jc w:val="center"/>
              <w:rPr>
                <w:ins w:id="781" w:author="ZAIDOU Mouhammad" w:date="2024-10-19T18:57:00Z"/>
                <w:rFonts w:cstheme="minorHAnsi"/>
                <w:sz w:val="19"/>
                <w:szCs w:val="19"/>
                <w:lang w:val="fr-FR"/>
              </w:rPr>
            </w:pPr>
            <w:ins w:id="782" w:author="ZAIDOU Mouhammad" w:date="2024-10-19T18:57: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5106AAE8" w14:textId="77777777" w:rsidR="003E7DD3" w:rsidRPr="00734145" w:rsidRDefault="003E7DD3" w:rsidP="00E13526">
            <w:pPr>
              <w:widowControl w:val="0"/>
              <w:spacing w:line="180" w:lineRule="exact"/>
              <w:rPr>
                <w:ins w:id="783" w:author="ZAIDOU Mouhammad" w:date="2024-10-19T18:57:00Z"/>
                <w:rFonts w:eastAsia="Arial Narrow" w:cstheme="minorHAnsi"/>
                <w:noProof/>
                <w:sz w:val="19"/>
                <w:szCs w:val="19"/>
                <w:lang w:val="fr-FR" w:eastAsia="en-IN" w:bidi="hi-IN"/>
              </w:rPr>
            </w:pPr>
            <w:ins w:id="784"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3E00ED1D" wp14:editId="4495490D">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9059376"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tcPr>
          <w:p w14:paraId="07D75928" w14:textId="77777777" w:rsidR="003E7DD3" w:rsidRPr="00734145" w:rsidRDefault="003E7DD3" w:rsidP="00E13526">
            <w:pPr>
              <w:widowControl w:val="0"/>
              <w:spacing w:line="180" w:lineRule="exact"/>
              <w:jc w:val="center"/>
              <w:rPr>
                <w:ins w:id="785" w:author="ZAIDOU Mouhammad" w:date="2024-10-19T18:57:00Z"/>
                <w:rFonts w:cstheme="minorHAnsi"/>
                <w:sz w:val="19"/>
                <w:szCs w:val="19"/>
                <w:lang w:val="fr-FR"/>
              </w:rPr>
            </w:pPr>
            <w:ins w:id="786"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2E206305" wp14:editId="2B8394DA">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F41E5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tcPr>
          <w:p w14:paraId="6B8402F5" w14:textId="77777777" w:rsidR="003E7DD3" w:rsidRPr="00734145" w:rsidRDefault="003E7DD3" w:rsidP="00E13526">
            <w:pPr>
              <w:widowControl w:val="0"/>
              <w:spacing w:line="180" w:lineRule="exact"/>
              <w:rPr>
                <w:ins w:id="787" w:author="ZAIDOU Mouhammad" w:date="2024-10-19T18:57:00Z"/>
                <w:rFonts w:eastAsia="Arial Narrow" w:cstheme="minorHAnsi"/>
                <w:noProof/>
                <w:sz w:val="19"/>
                <w:szCs w:val="19"/>
                <w:lang w:val="fr-FR" w:eastAsia="en-IN" w:bidi="hi-IN"/>
              </w:rPr>
            </w:pPr>
            <w:ins w:id="788"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71F24775" wp14:editId="76AC52A7">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6C11D4"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ins>
          </w:p>
        </w:tc>
        <w:tc>
          <w:tcPr>
            <w:tcW w:w="527" w:type="pct"/>
            <w:shd w:val="clear" w:color="auto" w:fill="auto"/>
            <w:tcMar>
              <w:top w:w="72" w:type="dxa"/>
              <w:left w:w="144" w:type="dxa"/>
              <w:bottom w:w="72" w:type="dxa"/>
              <w:right w:w="144" w:type="dxa"/>
            </w:tcMar>
          </w:tcPr>
          <w:p w14:paraId="42727062" w14:textId="77777777" w:rsidR="003E7DD3" w:rsidRPr="00734145" w:rsidRDefault="003E7DD3" w:rsidP="00E13526">
            <w:pPr>
              <w:widowControl w:val="0"/>
              <w:spacing w:line="180" w:lineRule="exact"/>
              <w:rPr>
                <w:ins w:id="789" w:author="ZAIDOU Mouhammad" w:date="2024-10-19T18:57:00Z"/>
                <w:rFonts w:eastAsia="Arial Narrow" w:cstheme="minorHAnsi"/>
                <w:noProof/>
                <w:sz w:val="19"/>
                <w:szCs w:val="19"/>
                <w:lang w:val="fr-FR" w:eastAsia="en-IN" w:bidi="hi-IN"/>
              </w:rPr>
            </w:pPr>
            <w:ins w:id="790"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4BEBDA50" wp14:editId="3222FC77">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56F83BC"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tcPr>
          <w:p w14:paraId="3B4E3159" w14:textId="77777777" w:rsidR="003E7DD3" w:rsidRPr="00734145" w:rsidRDefault="003E7DD3" w:rsidP="00E13526">
            <w:pPr>
              <w:widowControl w:val="0"/>
              <w:spacing w:line="180" w:lineRule="exact"/>
              <w:jc w:val="center"/>
              <w:rPr>
                <w:ins w:id="791" w:author="ZAIDOU Mouhammad" w:date="2024-10-19T18:57:00Z"/>
                <w:rFonts w:cstheme="minorHAnsi"/>
                <w:sz w:val="19"/>
                <w:szCs w:val="19"/>
                <w:lang w:val="fr-FR"/>
              </w:rPr>
            </w:pPr>
            <w:ins w:id="792"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033C2D10" wp14:editId="36996B65">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039D686"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616" w:type="pct"/>
          </w:tcPr>
          <w:p w14:paraId="41C803B1" w14:textId="77777777" w:rsidR="003E7DD3" w:rsidRPr="00734145" w:rsidRDefault="003E7DD3" w:rsidP="00E13526">
            <w:pPr>
              <w:widowControl w:val="0"/>
              <w:spacing w:line="180" w:lineRule="exact"/>
              <w:rPr>
                <w:ins w:id="793" w:author="ZAIDOU Mouhammad" w:date="2024-10-19T18:57:00Z"/>
                <w:rFonts w:cstheme="minorHAnsi"/>
                <w:sz w:val="19"/>
                <w:szCs w:val="19"/>
                <w:lang w:val="fr-FR"/>
              </w:rPr>
            </w:pPr>
          </w:p>
        </w:tc>
        <w:tc>
          <w:tcPr>
            <w:tcW w:w="441" w:type="pct"/>
          </w:tcPr>
          <w:p w14:paraId="31426768" w14:textId="77777777" w:rsidR="003E7DD3" w:rsidRPr="00734145" w:rsidRDefault="003E7DD3" w:rsidP="00E13526">
            <w:pPr>
              <w:widowControl w:val="0"/>
              <w:spacing w:line="180" w:lineRule="exact"/>
              <w:rPr>
                <w:ins w:id="794" w:author="ZAIDOU Mouhammad" w:date="2024-10-19T18:57:00Z"/>
                <w:rFonts w:cstheme="minorHAnsi"/>
                <w:noProof/>
                <w:sz w:val="19"/>
                <w:szCs w:val="19"/>
                <w:lang w:val="fr-FR" w:eastAsia="en-IN" w:bidi="hi-IN"/>
              </w:rPr>
            </w:pPr>
            <w:ins w:id="795"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6B9DE75" wp14:editId="1397F40A">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AB6BCAA"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74" w:type="pct"/>
          </w:tcPr>
          <w:p w14:paraId="5B85CCE8" w14:textId="77777777" w:rsidR="003E7DD3" w:rsidRPr="00734145" w:rsidRDefault="003E7DD3" w:rsidP="00E13526">
            <w:pPr>
              <w:widowControl w:val="0"/>
              <w:spacing w:line="180" w:lineRule="exact"/>
              <w:rPr>
                <w:ins w:id="796" w:author="ZAIDOU Mouhammad" w:date="2024-10-19T18:57:00Z"/>
                <w:rFonts w:cstheme="minorHAnsi"/>
                <w:noProof/>
                <w:sz w:val="19"/>
                <w:szCs w:val="19"/>
                <w:lang w:val="fr-FR" w:eastAsia="en-IN" w:bidi="hi-IN"/>
              </w:rPr>
            </w:pPr>
          </w:p>
        </w:tc>
      </w:tr>
      <w:tr w:rsidR="00756141" w:rsidRPr="00734145" w14:paraId="3870AE8E" w14:textId="77777777" w:rsidTr="00E13526">
        <w:trPr>
          <w:trHeight w:val="64"/>
          <w:jc w:val="center"/>
          <w:ins w:id="797" w:author="ZAIDOU Mouhammad" w:date="2024-10-19T18:57:00Z"/>
        </w:trPr>
        <w:tc>
          <w:tcPr>
            <w:tcW w:w="321" w:type="pct"/>
          </w:tcPr>
          <w:p w14:paraId="679FE4B8" w14:textId="77777777" w:rsidR="003E7DD3" w:rsidRPr="00734145" w:rsidRDefault="003E7DD3" w:rsidP="00E13526">
            <w:pPr>
              <w:widowControl w:val="0"/>
              <w:spacing w:line="180" w:lineRule="exact"/>
              <w:jc w:val="center"/>
              <w:rPr>
                <w:ins w:id="798" w:author="ZAIDOU Mouhammad" w:date="2024-10-19T18:57:00Z"/>
                <w:rFonts w:cstheme="minorHAnsi"/>
                <w:sz w:val="19"/>
                <w:szCs w:val="19"/>
                <w:lang w:val="fr-FR"/>
              </w:rPr>
            </w:pPr>
            <w:ins w:id="799" w:author="ZAIDOU Mouhammad" w:date="2024-10-19T18:57: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7C166399" w14:textId="77777777" w:rsidR="003E7DD3" w:rsidRPr="00734145" w:rsidRDefault="003E7DD3" w:rsidP="00E13526">
            <w:pPr>
              <w:widowControl w:val="0"/>
              <w:spacing w:line="180" w:lineRule="exact"/>
              <w:rPr>
                <w:ins w:id="800" w:author="ZAIDOU Mouhammad" w:date="2024-10-19T18:57:00Z"/>
                <w:rFonts w:cstheme="minorHAnsi"/>
                <w:sz w:val="19"/>
                <w:szCs w:val="19"/>
                <w:lang w:val="fr-FR"/>
              </w:rPr>
            </w:pPr>
            <w:ins w:id="801"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779ECB0" wp14:editId="2B79F999">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F929D1C"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01F7CEFC" w14:textId="77777777" w:rsidR="003E7DD3" w:rsidRPr="00734145" w:rsidRDefault="003E7DD3" w:rsidP="00E13526">
            <w:pPr>
              <w:widowControl w:val="0"/>
              <w:spacing w:line="180" w:lineRule="exact"/>
              <w:jc w:val="center"/>
              <w:rPr>
                <w:ins w:id="802" w:author="ZAIDOU Mouhammad" w:date="2024-10-19T18:57:00Z"/>
                <w:rFonts w:cstheme="minorHAnsi"/>
                <w:sz w:val="19"/>
                <w:szCs w:val="19"/>
                <w:lang w:val="fr-FR"/>
              </w:rPr>
            </w:pPr>
            <w:ins w:id="803"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01693E60" wp14:editId="3D8A898B">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66E0E6C"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1ACC4A54" w14:textId="77777777" w:rsidR="003E7DD3" w:rsidRPr="00734145" w:rsidRDefault="003E7DD3" w:rsidP="00E13526">
            <w:pPr>
              <w:widowControl w:val="0"/>
              <w:spacing w:line="180" w:lineRule="exact"/>
              <w:rPr>
                <w:ins w:id="804" w:author="ZAIDOU Mouhammad" w:date="2024-10-19T18:57:00Z"/>
                <w:rFonts w:cstheme="minorHAnsi"/>
                <w:sz w:val="19"/>
                <w:szCs w:val="19"/>
                <w:lang w:val="fr-FR"/>
              </w:rPr>
            </w:pPr>
            <w:ins w:id="80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06CB7AD5" wp14:editId="4733FA72">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4E5976D"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A4C3583" w14:textId="77777777" w:rsidR="003E7DD3" w:rsidRPr="00734145" w:rsidRDefault="003E7DD3" w:rsidP="00E13526">
            <w:pPr>
              <w:widowControl w:val="0"/>
              <w:spacing w:line="180" w:lineRule="exact"/>
              <w:rPr>
                <w:ins w:id="806" w:author="ZAIDOU Mouhammad" w:date="2024-10-19T18:57:00Z"/>
                <w:rFonts w:cstheme="minorHAnsi"/>
                <w:sz w:val="19"/>
                <w:szCs w:val="19"/>
                <w:lang w:val="fr-FR"/>
              </w:rPr>
            </w:pPr>
            <w:ins w:id="807"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301BC2AE" wp14:editId="340849D4">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4BD96A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48ADA786" w14:textId="77777777" w:rsidR="003E7DD3" w:rsidRPr="00734145" w:rsidRDefault="003E7DD3" w:rsidP="00E13526">
            <w:pPr>
              <w:widowControl w:val="0"/>
              <w:spacing w:line="180" w:lineRule="exact"/>
              <w:jc w:val="center"/>
              <w:rPr>
                <w:ins w:id="808" w:author="ZAIDOU Mouhammad" w:date="2024-10-19T18:57:00Z"/>
                <w:rFonts w:cstheme="minorHAnsi"/>
                <w:sz w:val="19"/>
                <w:szCs w:val="19"/>
                <w:lang w:val="fr-FR"/>
              </w:rPr>
            </w:pPr>
            <w:ins w:id="809"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3D0521D5" wp14:editId="08EFBDBA">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55C3CD0"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616" w:type="pct"/>
          </w:tcPr>
          <w:p w14:paraId="49009DB7" w14:textId="77777777" w:rsidR="003E7DD3" w:rsidRPr="00734145" w:rsidRDefault="003E7DD3" w:rsidP="00E13526">
            <w:pPr>
              <w:widowControl w:val="0"/>
              <w:spacing w:line="180" w:lineRule="exact"/>
              <w:rPr>
                <w:ins w:id="810" w:author="ZAIDOU Mouhammad" w:date="2024-10-19T18:57:00Z"/>
                <w:rFonts w:cstheme="minorHAnsi"/>
                <w:sz w:val="19"/>
                <w:szCs w:val="19"/>
                <w:lang w:val="fr-FR"/>
              </w:rPr>
            </w:pPr>
          </w:p>
        </w:tc>
        <w:tc>
          <w:tcPr>
            <w:tcW w:w="441" w:type="pct"/>
          </w:tcPr>
          <w:p w14:paraId="37AF4DBF" w14:textId="77777777" w:rsidR="003E7DD3" w:rsidRPr="00734145" w:rsidRDefault="003E7DD3" w:rsidP="00E13526">
            <w:pPr>
              <w:widowControl w:val="0"/>
              <w:spacing w:line="180" w:lineRule="exact"/>
              <w:rPr>
                <w:ins w:id="811" w:author="ZAIDOU Mouhammad" w:date="2024-10-19T18:57:00Z"/>
                <w:rFonts w:cstheme="minorHAnsi"/>
                <w:sz w:val="19"/>
                <w:szCs w:val="19"/>
                <w:lang w:val="fr-FR"/>
              </w:rPr>
            </w:pPr>
            <w:ins w:id="812"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704E37C6" wp14:editId="03BE9168">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9C6B32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74" w:type="pct"/>
          </w:tcPr>
          <w:p w14:paraId="5B46712D" w14:textId="77777777" w:rsidR="003E7DD3" w:rsidRPr="00734145" w:rsidRDefault="003E7DD3" w:rsidP="00E13526">
            <w:pPr>
              <w:widowControl w:val="0"/>
              <w:spacing w:line="180" w:lineRule="exact"/>
              <w:rPr>
                <w:ins w:id="813" w:author="ZAIDOU Mouhammad" w:date="2024-10-19T18:57:00Z"/>
                <w:rFonts w:cstheme="minorHAnsi"/>
                <w:sz w:val="19"/>
                <w:szCs w:val="19"/>
                <w:lang w:val="fr-FR"/>
              </w:rPr>
            </w:pPr>
            <w:ins w:id="814"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40DCFA9A" wp14:editId="7886CC25">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DECB92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66529E5A" wp14:editId="0A91C6B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994A507"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ins>
          </w:p>
        </w:tc>
      </w:tr>
      <w:tr w:rsidR="00756141" w:rsidRPr="00734145" w14:paraId="699B5D5C" w14:textId="77777777" w:rsidTr="00E13526">
        <w:trPr>
          <w:trHeight w:val="150"/>
          <w:jc w:val="center"/>
          <w:ins w:id="815" w:author="ZAIDOU Mouhammad" w:date="2024-10-19T18:57:00Z"/>
        </w:trPr>
        <w:tc>
          <w:tcPr>
            <w:tcW w:w="321" w:type="pct"/>
          </w:tcPr>
          <w:p w14:paraId="55E543F1" w14:textId="77777777" w:rsidR="003E7DD3" w:rsidRPr="00734145" w:rsidRDefault="003E7DD3" w:rsidP="00E13526">
            <w:pPr>
              <w:widowControl w:val="0"/>
              <w:spacing w:line="180" w:lineRule="exact"/>
              <w:jc w:val="center"/>
              <w:rPr>
                <w:ins w:id="816" w:author="ZAIDOU Mouhammad" w:date="2024-10-19T18:57:00Z"/>
                <w:rFonts w:cstheme="minorHAnsi"/>
                <w:sz w:val="19"/>
                <w:szCs w:val="19"/>
                <w:lang w:val="fr-FR"/>
              </w:rPr>
            </w:pPr>
            <w:ins w:id="817" w:author="ZAIDOU Mouhammad" w:date="2024-10-19T18:57: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576C63E5" w14:textId="77777777" w:rsidR="003E7DD3" w:rsidRPr="00734145" w:rsidRDefault="003E7DD3" w:rsidP="00E13526">
            <w:pPr>
              <w:widowControl w:val="0"/>
              <w:spacing w:line="180" w:lineRule="exact"/>
              <w:rPr>
                <w:ins w:id="818" w:author="ZAIDOU Mouhammad" w:date="2024-10-19T18:57:00Z"/>
                <w:rFonts w:cstheme="minorHAnsi"/>
                <w:sz w:val="19"/>
                <w:szCs w:val="19"/>
                <w:lang w:val="fr-FR"/>
              </w:rPr>
            </w:pPr>
            <w:ins w:id="819"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158193DB" wp14:editId="2711FA9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5EE437E"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74411EE1" w14:textId="77777777" w:rsidR="003E7DD3" w:rsidRPr="00734145" w:rsidRDefault="003E7DD3" w:rsidP="00E13526">
            <w:pPr>
              <w:widowControl w:val="0"/>
              <w:spacing w:line="180" w:lineRule="exact"/>
              <w:jc w:val="center"/>
              <w:rPr>
                <w:ins w:id="820" w:author="ZAIDOU Mouhammad" w:date="2024-10-19T18:57:00Z"/>
                <w:rFonts w:cstheme="minorHAnsi"/>
                <w:sz w:val="19"/>
                <w:szCs w:val="19"/>
                <w:lang w:val="fr-FR"/>
              </w:rPr>
            </w:pPr>
            <w:ins w:id="821"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77C68DD9" wp14:editId="173CC3BB">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06AFAB0"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014AA404" w14:textId="77777777" w:rsidR="003E7DD3" w:rsidRPr="00734145" w:rsidRDefault="003E7DD3" w:rsidP="00E13526">
            <w:pPr>
              <w:widowControl w:val="0"/>
              <w:spacing w:line="180" w:lineRule="exact"/>
              <w:rPr>
                <w:ins w:id="822" w:author="ZAIDOU Mouhammad" w:date="2024-10-19T18:57:00Z"/>
                <w:rFonts w:cstheme="minorHAnsi"/>
                <w:sz w:val="19"/>
                <w:szCs w:val="19"/>
                <w:lang w:val="fr-FR"/>
              </w:rPr>
            </w:pPr>
            <w:ins w:id="823"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112DA731" wp14:editId="1F73B68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E1A6FE0"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782CDC0" w14:textId="77777777" w:rsidR="003E7DD3" w:rsidRPr="00734145" w:rsidRDefault="003E7DD3" w:rsidP="00E13526">
            <w:pPr>
              <w:widowControl w:val="0"/>
              <w:spacing w:line="180" w:lineRule="exact"/>
              <w:rPr>
                <w:ins w:id="824" w:author="ZAIDOU Mouhammad" w:date="2024-10-19T18:57:00Z"/>
                <w:rFonts w:cstheme="minorHAnsi"/>
                <w:sz w:val="19"/>
                <w:szCs w:val="19"/>
                <w:lang w:val="fr-FR"/>
              </w:rPr>
            </w:pPr>
            <w:ins w:id="82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352D3314" wp14:editId="220D534B">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1C71C28"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601BFD3D" w14:textId="77777777" w:rsidR="003E7DD3" w:rsidRPr="00734145" w:rsidRDefault="003E7DD3" w:rsidP="00E13526">
            <w:pPr>
              <w:widowControl w:val="0"/>
              <w:spacing w:line="180" w:lineRule="exact"/>
              <w:jc w:val="center"/>
              <w:rPr>
                <w:ins w:id="826" w:author="ZAIDOU Mouhammad" w:date="2024-10-19T18:57:00Z"/>
                <w:rFonts w:cstheme="minorHAnsi"/>
                <w:sz w:val="19"/>
                <w:szCs w:val="19"/>
                <w:lang w:val="fr-FR"/>
              </w:rPr>
            </w:pPr>
            <w:ins w:id="827"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74413398" wp14:editId="046535C6">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64A0A0D"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616" w:type="pct"/>
          </w:tcPr>
          <w:p w14:paraId="2CCF053C" w14:textId="77777777" w:rsidR="003E7DD3" w:rsidRPr="00734145" w:rsidRDefault="003E7DD3" w:rsidP="00E13526">
            <w:pPr>
              <w:widowControl w:val="0"/>
              <w:spacing w:line="180" w:lineRule="exact"/>
              <w:rPr>
                <w:ins w:id="828" w:author="ZAIDOU Mouhammad" w:date="2024-10-19T18:57:00Z"/>
                <w:rFonts w:cstheme="minorHAnsi"/>
                <w:sz w:val="19"/>
                <w:szCs w:val="19"/>
                <w:lang w:val="fr-FR"/>
              </w:rPr>
            </w:pPr>
          </w:p>
        </w:tc>
        <w:tc>
          <w:tcPr>
            <w:tcW w:w="441" w:type="pct"/>
          </w:tcPr>
          <w:p w14:paraId="1D089887" w14:textId="77777777" w:rsidR="003E7DD3" w:rsidRPr="00734145" w:rsidRDefault="003E7DD3" w:rsidP="00E13526">
            <w:pPr>
              <w:widowControl w:val="0"/>
              <w:spacing w:line="180" w:lineRule="exact"/>
              <w:rPr>
                <w:ins w:id="829" w:author="ZAIDOU Mouhammad" w:date="2024-10-19T18:57:00Z"/>
                <w:rFonts w:cstheme="minorHAnsi"/>
                <w:sz w:val="19"/>
                <w:szCs w:val="19"/>
                <w:lang w:val="fr-FR"/>
              </w:rPr>
            </w:pPr>
            <w:ins w:id="830"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39CCA175" wp14:editId="7A5AC5A4">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D16946C"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74" w:type="pct"/>
          </w:tcPr>
          <w:p w14:paraId="6DD042B0" w14:textId="77777777" w:rsidR="003E7DD3" w:rsidRPr="00734145" w:rsidRDefault="003E7DD3" w:rsidP="00E13526">
            <w:pPr>
              <w:widowControl w:val="0"/>
              <w:spacing w:line="180" w:lineRule="exact"/>
              <w:rPr>
                <w:ins w:id="831" w:author="ZAIDOU Mouhammad" w:date="2024-10-19T18:57:00Z"/>
                <w:rFonts w:cstheme="minorHAnsi"/>
                <w:sz w:val="19"/>
                <w:szCs w:val="19"/>
                <w:lang w:val="fr-FR"/>
              </w:rPr>
            </w:pPr>
            <w:ins w:id="832"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075D1101" wp14:editId="1862008C">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DD09F01"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ins>
          </w:p>
        </w:tc>
      </w:tr>
      <w:tr w:rsidR="00756141" w:rsidRPr="00734145" w14:paraId="76002305" w14:textId="77777777" w:rsidTr="00E13526">
        <w:trPr>
          <w:trHeight w:val="150"/>
          <w:jc w:val="center"/>
          <w:ins w:id="833" w:author="ZAIDOU Mouhammad" w:date="2024-10-19T18:57:00Z"/>
        </w:trPr>
        <w:tc>
          <w:tcPr>
            <w:tcW w:w="321" w:type="pct"/>
          </w:tcPr>
          <w:p w14:paraId="08598331" w14:textId="77777777" w:rsidR="003E7DD3" w:rsidRPr="00734145" w:rsidRDefault="003E7DD3" w:rsidP="00E13526">
            <w:pPr>
              <w:widowControl w:val="0"/>
              <w:spacing w:line="180" w:lineRule="exact"/>
              <w:jc w:val="center"/>
              <w:rPr>
                <w:ins w:id="834" w:author="ZAIDOU Mouhammad" w:date="2024-10-19T18:57:00Z"/>
                <w:rFonts w:cstheme="minorHAnsi"/>
                <w:sz w:val="19"/>
                <w:szCs w:val="19"/>
                <w:lang w:val="fr-FR"/>
              </w:rPr>
            </w:pPr>
            <w:ins w:id="835" w:author="ZAIDOU Mouhammad" w:date="2024-10-19T18:57: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6D0AB06F" w14:textId="77777777" w:rsidR="003E7DD3" w:rsidRPr="00734145" w:rsidRDefault="003E7DD3" w:rsidP="00E13526">
            <w:pPr>
              <w:widowControl w:val="0"/>
              <w:spacing w:line="180" w:lineRule="exact"/>
              <w:rPr>
                <w:ins w:id="836" w:author="ZAIDOU Mouhammad" w:date="2024-10-19T18:57:00Z"/>
                <w:rFonts w:cstheme="minorHAnsi"/>
                <w:sz w:val="19"/>
                <w:szCs w:val="19"/>
                <w:lang w:val="fr-FR"/>
              </w:rPr>
            </w:pPr>
            <w:ins w:id="837"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02BBC2A5" wp14:editId="7826E7DD">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4DF7457"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4E1F9706" w14:textId="77777777" w:rsidR="003E7DD3" w:rsidRPr="00734145" w:rsidRDefault="003E7DD3" w:rsidP="00E13526">
            <w:pPr>
              <w:widowControl w:val="0"/>
              <w:spacing w:line="180" w:lineRule="exact"/>
              <w:jc w:val="center"/>
              <w:rPr>
                <w:ins w:id="838" w:author="ZAIDOU Mouhammad" w:date="2024-10-19T18:57:00Z"/>
                <w:rFonts w:cstheme="minorHAnsi"/>
                <w:sz w:val="19"/>
                <w:szCs w:val="19"/>
                <w:lang w:val="fr-FR"/>
              </w:rPr>
            </w:pPr>
            <w:ins w:id="839"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079A04C6" wp14:editId="3AB5D129">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6BA24BB"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2CF18F08" w14:textId="77777777" w:rsidR="003E7DD3" w:rsidRPr="00734145" w:rsidRDefault="003E7DD3" w:rsidP="00E13526">
            <w:pPr>
              <w:widowControl w:val="0"/>
              <w:spacing w:line="180" w:lineRule="exact"/>
              <w:rPr>
                <w:ins w:id="840" w:author="ZAIDOU Mouhammad" w:date="2024-10-19T18:57:00Z"/>
                <w:rFonts w:cstheme="minorHAnsi"/>
                <w:sz w:val="19"/>
                <w:szCs w:val="19"/>
                <w:lang w:val="fr-FR"/>
              </w:rPr>
            </w:pPr>
            <w:ins w:id="841"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6C25D255" wp14:editId="0202E8D0">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AE8F00"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ins>
          </w:p>
        </w:tc>
        <w:tc>
          <w:tcPr>
            <w:tcW w:w="527" w:type="pct"/>
            <w:shd w:val="clear" w:color="auto" w:fill="auto"/>
            <w:tcMar>
              <w:top w:w="72" w:type="dxa"/>
              <w:left w:w="144" w:type="dxa"/>
              <w:bottom w:w="72" w:type="dxa"/>
              <w:right w:w="144" w:type="dxa"/>
            </w:tcMar>
            <w:hideMark/>
          </w:tcPr>
          <w:p w14:paraId="4A08F52E" w14:textId="77777777" w:rsidR="003E7DD3" w:rsidRPr="00734145" w:rsidRDefault="003E7DD3" w:rsidP="00E13526">
            <w:pPr>
              <w:widowControl w:val="0"/>
              <w:spacing w:line="180" w:lineRule="exact"/>
              <w:rPr>
                <w:ins w:id="842" w:author="ZAIDOU Mouhammad" w:date="2024-10-19T18:57:00Z"/>
                <w:rFonts w:cstheme="minorHAnsi"/>
                <w:sz w:val="19"/>
                <w:szCs w:val="19"/>
                <w:lang w:val="fr-FR"/>
              </w:rPr>
            </w:pPr>
            <w:ins w:id="843"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44AA36A0" wp14:editId="50FE6168">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8AD60B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ins>
          </w:p>
        </w:tc>
        <w:tc>
          <w:tcPr>
            <w:tcW w:w="846" w:type="pct"/>
            <w:shd w:val="clear" w:color="auto" w:fill="auto"/>
            <w:tcMar>
              <w:top w:w="72" w:type="dxa"/>
              <w:left w:w="144" w:type="dxa"/>
              <w:bottom w:w="72" w:type="dxa"/>
              <w:right w:w="144" w:type="dxa"/>
            </w:tcMar>
            <w:hideMark/>
          </w:tcPr>
          <w:p w14:paraId="54B2C64B" w14:textId="77777777" w:rsidR="003E7DD3" w:rsidRPr="00734145" w:rsidRDefault="003E7DD3" w:rsidP="00E13526">
            <w:pPr>
              <w:widowControl w:val="0"/>
              <w:spacing w:line="180" w:lineRule="exact"/>
              <w:jc w:val="center"/>
              <w:rPr>
                <w:ins w:id="844" w:author="ZAIDOU Mouhammad" w:date="2024-10-19T18:57:00Z"/>
                <w:rFonts w:cstheme="minorHAnsi"/>
                <w:sz w:val="19"/>
                <w:szCs w:val="19"/>
                <w:lang w:val="fr-FR"/>
              </w:rPr>
            </w:pPr>
            <w:ins w:id="845"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49EBB5FC" wp14:editId="72B17144">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2D8CF20"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616" w:type="pct"/>
          </w:tcPr>
          <w:p w14:paraId="696E0A41" w14:textId="77777777" w:rsidR="003E7DD3" w:rsidRPr="00734145" w:rsidRDefault="003E7DD3" w:rsidP="00E13526">
            <w:pPr>
              <w:widowControl w:val="0"/>
              <w:spacing w:line="180" w:lineRule="exact"/>
              <w:rPr>
                <w:ins w:id="846" w:author="ZAIDOU Mouhammad" w:date="2024-10-19T18:57:00Z"/>
                <w:rFonts w:cstheme="minorHAnsi"/>
                <w:sz w:val="19"/>
                <w:szCs w:val="19"/>
                <w:lang w:val="fr-FR"/>
              </w:rPr>
            </w:pPr>
          </w:p>
        </w:tc>
        <w:tc>
          <w:tcPr>
            <w:tcW w:w="441" w:type="pct"/>
          </w:tcPr>
          <w:p w14:paraId="3D8C45BE" w14:textId="77777777" w:rsidR="003E7DD3" w:rsidRPr="00734145" w:rsidRDefault="003E7DD3" w:rsidP="00E13526">
            <w:pPr>
              <w:widowControl w:val="0"/>
              <w:spacing w:line="180" w:lineRule="exact"/>
              <w:rPr>
                <w:ins w:id="847" w:author="ZAIDOU Mouhammad" w:date="2024-10-19T18:57:00Z"/>
                <w:rFonts w:cstheme="minorHAnsi"/>
                <w:sz w:val="19"/>
                <w:szCs w:val="19"/>
                <w:lang w:val="fr-FR"/>
              </w:rPr>
            </w:pPr>
            <w:ins w:id="848"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1C532D0D" wp14:editId="3DF3FC0D">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61C79B9"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74" w:type="pct"/>
          </w:tcPr>
          <w:p w14:paraId="495C539A" w14:textId="77777777" w:rsidR="003E7DD3" w:rsidRPr="00734145" w:rsidRDefault="003E7DD3" w:rsidP="00E13526">
            <w:pPr>
              <w:widowControl w:val="0"/>
              <w:spacing w:line="180" w:lineRule="exact"/>
              <w:rPr>
                <w:ins w:id="849" w:author="ZAIDOU Mouhammad" w:date="2024-10-19T18:57:00Z"/>
                <w:rFonts w:cstheme="minorHAnsi"/>
                <w:sz w:val="19"/>
                <w:szCs w:val="19"/>
                <w:lang w:val="fr-FR"/>
              </w:rPr>
            </w:pPr>
            <w:ins w:id="850"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4195EA1" wp14:editId="6C503382">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B55C260"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ins>
          </w:p>
        </w:tc>
      </w:tr>
      <w:tr w:rsidR="00756141" w:rsidRPr="00734145" w14:paraId="3FEA585E" w14:textId="77777777" w:rsidTr="00E13526">
        <w:trPr>
          <w:trHeight w:val="150"/>
          <w:jc w:val="center"/>
          <w:ins w:id="851" w:author="ZAIDOU Mouhammad" w:date="2024-10-19T18:57:00Z"/>
        </w:trPr>
        <w:tc>
          <w:tcPr>
            <w:tcW w:w="321" w:type="pct"/>
          </w:tcPr>
          <w:p w14:paraId="7E4C5C1E" w14:textId="77777777" w:rsidR="003E7DD3" w:rsidRPr="00734145" w:rsidRDefault="003E7DD3" w:rsidP="00E13526">
            <w:pPr>
              <w:widowControl w:val="0"/>
              <w:spacing w:line="180" w:lineRule="exact"/>
              <w:jc w:val="center"/>
              <w:rPr>
                <w:ins w:id="852" w:author="ZAIDOU Mouhammad" w:date="2024-10-19T18:57:00Z"/>
                <w:rFonts w:cstheme="minorHAnsi"/>
                <w:sz w:val="19"/>
                <w:szCs w:val="19"/>
                <w:lang w:val="fr-FR"/>
              </w:rPr>
            </w:pPr>
            <w:ins w:id="853" w:author="ZAIDOU Mouhammad" w:date="2024-10-19T18:57: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5276DAEA" w14:textId="77777777" w:rsidR="003E7DD3" w:rsidRPr="00734145" w:rsidRDefault="003E7DD3" w:rsidP="00E13526">
            <w:pPr>
              <w:widowControl w:val="0"/>
              <w:spacing w:line="180" w:lineRule="exact"/>
              <w:rPr>
                <w:ins w:id="854" w:author="ZAIDOU Mouhammad" w:date="2024-10-19T18:57:00Z"/>
                <w:rFonts w:cstheme="minorHAnsi"/>
                <w:sz w:val="19"/>
                <w:szCs w:val="19"/>
                <w:lang w:val="fr-FR"/>
              </w:rPr>
            </w:pPr>
            <w:ins w:id="85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BD4E714" wp14:editId="11B1D6D7">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89909EB"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34B93221" w14:textId="77777777" w:rsidR="003E7DD3" w:rsidRPr="00734145" w:rsidRDefault="003E7DD3" w:rsidP="00E13526">
            <w:pPr>
              <w:widowControl w:val="0"/>
              <w:spacing w:line="180" w:lineRule="exact"/>
              <w:jc w:val="center"/>
              <w:rPr>
                <w:ins w:id="856" w:author="ZAIDOU Mouhammad" w:date="2024-10-19T18:57:00Z"/>
                <w:rFonts w:cstheme="minorHAnsi"/>
                <w:sz w:val="19"/>
                <w:szCs w:val="19"/>
                <w:lang w:val="fr-FR"/>
              </w:rPr>
            </w:pPr>
            <w:ins w:id="857"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8BB125" wp14:editId="0017DDBE">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F34AF3"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27" w:type="pct"/>
            <w:shd w:val="clear" w:color="auto" w:fill="auto"/>
            <w:tcMar>
              <w:top w:w="72" w:type="dxa"/>
              <w:left w:w="144" w:type="dxa"/>
              <w:bottom w:w="72" w:type="dxa"/>
              <w:right w:w="144" w:type="dxa"/>
            </w:tcMar>
            <w:hideMark/>
          </w:tcPr>
          <w:p w14:paraId="3FC4DDC7" w14:textId="77777777" w:rsidR="003E7DD3" w:rsidRPr="00734145" w:rsidRDefault="003E7DD3" w:rsidP="00E13526">
            <w:pPr>
              <w:widowControl w:val="0"/>
              <w:spacing w:line="180" w:lineRule="exact"/>
              <w:rPr>
                <w:ins w:id="858" w:author="ZAIDOU Mouhammad" w:date="2024-10-19T18:57:00Z"/>
                <w:rFonts w:cstheme="minorHAnsi"/>
                <w:sz w:val="19"/>
                <w:szCs w:val="19"/>
                <w:lang w:val="fr-FR"/>
              </w:rPr>
            </w:pPr>
            <w:ins w:id="859"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EA27AE5" wp14:editId="2A5177DD">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364FD0"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7E7CE133" w14:textId="77777777" w:rsidR="003E7DD3" w:rsidRPr="00734145" w:rsidRDefault="003E7DD3" w:rsidP="00E13526">
            <w:pPr>
              <w:widowControl w:val="0"/>
              <w:spacing w:line="180" w:lineRule="exact"/>
              <w:rPr>
                <w:ins w:id="860" w:author="ZAIDOU Mouhammad" w:date="2024-10-19T18:57:00Z"/>
                <w:rFonts w:cstheme="minorHAnsi"/>
                <w:sz w:val="19"/>
                <w:szCs w:val="19"/>
                <w:lang w:val="fr-FR"/>
              </w:rPr>
            </w:pPr>
            <w:ins w:id="861"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12702424" wp14:editId="73273E29">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736A25"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ins>
          </w:p>
        </w:tc>
        <w:tc>
          <w:tcPr>
            <w:tcW w:w="846" w:type="pct"/>
            <w:shd w:val="clear" w:color="auto" w:fill="auto"/>
            <w:tcMar>
              <w:top w:w="72" w:type="dxa"/>
              <w:left w:w="144" w:type="dxa"/>
              <w:bottom w:w="72" w:type="dxa"/>
              <w:right w:w="144" w:type="dxa"/>
            </w:tcMar>
            <w:hideMark/>
          </w:tcPr>
          <w:p w14:paraId="17D84D6D" w14:textId="77777777" w:rsidR="003E7DD3" w:rsidRPr="00734145" w:rsidRDefault="003E7DD3" w:rsidP="00E13526">
            <w:pPr>
              <w:widowControl w:val="0"/>
              <w:spacing w:line="180" w:lineRule="exact"/>
              <w:jc w:val="center"/>
              <w:rPr>
                <w:ins w:id="862" w:author="ZAIDOU Mouhammad" w:date="2024-10-19T18:57:00Z"/>
                <w:rFonts w:cstheme="minorHAnsi"/>
                <w:sz w:val="19"/>
                <w:szCs w:val="19"/>
                <w:lang w:val="fr-FR"/>
              </w:rPr>
            </w:pPr>
            <w:ins w:id="863"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438896DE" wp14:editId="6A1092BF">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194702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616" w:type="pct"/>
          </w:tcPr>
          <w:p w14:paraId="601F17A7" w14:textId="77777777" w:rsidR="003E7DD3" w:rsidRPr="00734145" w:rsidRDefault="003E7DD3" w:rsidP="00E13526">
            <w:pPr>
              <w:widowControl w:val="0"/>
              <w:spacing w:line="180" w:lineRule="exact"/>
              <w:rPr>
                <w:ins w:id="864" w:author="ZAIDOU Mouhammad" w:date="2024-10-19T18:57:00Z"/>
                <w:rFonts w:cstheme="minorHAnsi"/>
                <w:sz w:val="19"/>
                <w:szCs w:val="19"/>
                <w:lang w:val="fr-FR"/>
              </w:rPr>
            </w:pPr>
          </w:p>
        </w:tc>
        <w:tc>
          <w:tcPr>
            <w:tcW w:w="441" w:type="pct"/>
          </w:tcPr>
          <w:p w14:paraId="23DB3F55" w14:textId="77777777" w:rsidR="003E7DD3" w:rsidRPr="00734145" w:rsidRDefault="003E7DD3" w:rsidP="00E13526">
            <w:pPr>
              <w:widowControl w:val="0"/>
              <w:spacing w:line="180" w:lineRule="exact"/>
              <w:rPr>
                <w:ins w:id="865" w:author="ZAIDOU Mouhammad" w:date="2024-10-19T18:57:00Z"/>
                <w:rFonts w:cstheme="minorHAnsi"/>
                <w:sz w:val="19"/>
                <w:szCs w:val="19"/>
                <w:lang w:val="fr-FR"/>
              </w:rPr>
            </w:pPr>
            <w:ins w:id="866"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18DA89E6" wp14:editId="12E8EE3C">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2B3B3B1"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74" w:type="pct"/>
          </w:tcPr>
          <w:p w14:paraId="2D19554E" w14:textId="77777777" w:rsidR="003E7DD3" w:rsidRPr="00734145" w:rsidRDefault="003E7DD3" w:rsidP="00E13526">
            <w:pPr>
              <w:widowControl w:val="0"/>
              <w:spacing w:line="180" w:lineRule="exact"/>
              <w:rPr>
                <w:ins w:id="867" w:author="ZAIDOU Mouhammad" w:date="2024-10-19T18:57:00Z"/>
                <w:rFonts w:cstheme="minorHAnsi"/>
                <w:sz w:val="19"/>
                <w:szCs w:val="19"/>
                <w:lang w:val="fr-FR"/>
              </w:rPr>
            </w:pPr>
            <w:ins w:id="868"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0D0837AF" wp14:editId="0F4CFDC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ED69EB8"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ins>
          </w:p>
        </w:tc>
      </w:tr>
      <w:tr w:rsidR="00756141" w:rsidRPr="00734145" w14:paraId="75E4B2C0" w14:textId="77777777" w:rsidTr="00E13526">
        <w:trPr>
          <w:trHeight w:val="150"/>
          <w:jc w:val="center"/>
          <w:ins w:id="869" w:author="ZAIDOU Mouhammad" w:date="2024-10-19T18:57:00Z"/>
        </w:trPr>
        <w:tc>
          <w:tcPr>
            <w:tcW w:w="321" w:type="pct"/>
          </w:tcPr>
          <w:p w14:paraId="1C4CEF7C" w14:textId="77777777" w:rsidR="003E7DD3" w:rsidRPr="00734145" w:rsidRDefault="003E7DD3" w:rsidP="00E13526">
            <w:pPr>
              <w:widowControl w:val="0"/>
              <w:spacing w:line="180" w:lineRule="exact"/>
              <w:jc w:val="center"/>
              <w:rPr>
                <w:ins w:id="870" w:author="ZAIDOU Mouhammad" w:date="2024-10-19T18:57:00Z"/>
                <w:rFonts w:cstheme="minorHAnsi"/>
                <w:sz w:val="19"/>
                <w:szCs w:val="19"/>
                <w:lang w:val="fr-FR"/>
              </w:rPr>
            </w:pPr>
            <w:ins w:id="871" w:author="ZAIDOU Mouhammad" w:date="2024-10-19T18:57: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4E8C19A6" w14:textId="77777777" w:rsidR="003E7DD3" w:rsidRPr="00734145" w:rsidRDefault="003E7DD3" w:rsidP="00E13526">
            <w:pPr>
              <w:widowControl w:val="0"/>
              <w:spacing w:line="180" w:lineRule="exact"/>
              <w:jc w:val="center"/>
              <w:rPr>
                <w:ins w:id="872" w:author="ZAIDOU Mouhammad" w:date="2024-10-19T18:57:00Z"/>
                <w:rFonts w:eastAsia="Arial Narrow" w:cstheme="minorHAnsi"/>
                <w:noProof/>
                <w:sz w:val="19"/>
                <w:szCs w:val="19"/>
                <w:lang w:val="fr-FR" w:eastAsia="en-IN" w:bidi="hi-IN"/>
              </w:rPr>
            </w:pPr>
            <w:ins w:id="873" w:author="ZAIDOU Mouhammad" w:date="2024-10-19T18:57: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6FC0D895" w14:textId="77777777" w:rsidR="003E7DD3" w:rsidRPr="00734145" w:rsidRDefault="003E7DD3" w:rsidP="00E13526">
            <w:pPr>
              <w:widowControl w:val="0"/>
              <w:spacing w:line="180" w:lineRule="exact"/>
              <w:jc w:val="center"/>
              <w:rPr>
                <w:ins w:id="874" w:author="ZAIDOU Mouhammad" w:date="2024-10-19T18:57:00Z"/>
                <w:rFonts w:cstheme="minorHAnsi"/>
                <w:sz w:val="19"/>
                <w:szCs w:val="19"/>
                <w:lang w:val="fr-FR"/>
              </w:rPr>
            </w:pPr>
            <w:ins w:id="875" w:author="ZAIDOU Mouhammad" w:date="2024-10-19T18:5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5441BFD1" w14:textId="77777777" w:rsidR="003E7DD3" w:rsidRPr="00734145" w:rsidRDefault="003E7DD3" w:rsidP="00E13526">
            <w:pPr>
              <w:widowControl w:val="0"/>
              <w:spacing w:line="180" w:lineRule="exact"/>
              <w:jc w:val="center"/>
              <w:rPr>
                <w:ins w:id="876" w:author="ZAIDOU Mouhammad" w:date="2024-10-19T18:57:00Z"/>
                <w:rFonts w:eastAsia="Arial Narrow" w:cstheme="minorHAnsi"/>
                <w:noProof/>
                <w:sz w:val="19"/>
                <w:szCs w:val="19"/>
                <w:lang w:val="fr-FR" w:eastAsia="en-IN" w:bidi="hi-IN"/>
              </w:rPr>
            </w:pPr>
            <w:ins w:id="877" w:author="ZAIDOU Mouhammad" w:date="2024-10-19T18:5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7968A025" w14:textId="77777777" w:rsidR="003E7DD3" w:rsidRPr="00734145" w:rsidRDefault="003E7DD3" w:rsidP="00E13526">
            <w:pPr>
              <w:widowControl w:val="0"/>
              <w:spacing w:line="180" w:lineRule="exact"/>
              <w:jc w:val="center"/>
              <w:rPr>
                <w:ins w:id="878" w:author="ZAIDOU Mouhammad" w:date="2024-10-19T18:57:00Z"/>
                <w:rFonts w:eastAsia="Arial Narrow" w:cstheme="minorHAnsi"/>
                <w:noProof/>
                <w:sz w:val="19"/>
                <w:szCs w:val="19"/>
                <w:lang w:val="fr-FR" w:eastAsia="en-IN" w:bidi="hi-IN"/>
              </w:rPr>
            </w:pPr>
            <w:ins w:id="879" w:author="ZAIDOU Mouhammad" w:date="2024-10-19T18:57: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3DD4A8DF" w14:textId="77777777" w:rsidR="003E7DD3" w:rsidRPr="00734145" w:rsidRDefault="003E7DD3" w:rsidP="00E13526">
            <w:pPr>
              <w:widowControl w:val="0"/>
              <w:spacing w:line="180" w:lineRule="exact"/>
              <w:jc w:val="center"/>
              <w:rPr>
                <w:ins w:id="880" w:author="ZAIDOU Mouhammad" w:date="2024-10-19T18:57:00Z"/>
                <w:rFonts w:cstheme="minorHAnsi"/>
                <w:sz w:val="19"/>
                <w:szCs w:val="19"/>
                <w:lang w:val="fr-FR"/>
              </w:rPr>
            </w:pPr>
            <w:ins w:id="881" w:author="ZAIDOU Mouhammad" w:date="2024-10-19T18:57:00Z">
              <w:r w:rsidRPr="00734145">
                <w:rPr>
                  <w:rFonts w:cstheme="minorHAnsi"/>
                  <w:sz w:val="19"/>
                  <w:szCs w:val="19"/>
                  <w:lang w:val="fr-FR"/>
                </w:rPr>
                <w:t>……</w:t>
              </w:r>
            </w:ins>
          </w:p>
        </w:tc>
        <w:tc>
          <w:tcPr>
            <w:tcW w:w="616" w:type="pct"/>
          </w:tcPr>
          <w:p w14:paraId="225F4F67" w14:textId="77777777" w:rsidR="003E7DD3" w:rsidRPr="00734145" w:rsidRDefault="003E7DD3" w:rsidP="00E13526">
            <w:pPr>
              <w:widowControl w:val="0"/>
              <w:spacing w:line="180" w:lineRule="exact"/>
              <w:jc w:val="center"/>
              <w:rPr>
                <w:ins w:id="882" w:author="ZAIDOU Mouhammad" w:date="2024-10-19T18:57:00Z"/>
                <w:rFonts w:cstheme="minorHAnsi"/>
                <w:sz w:val="19"/>
                <w:szCs w:val="19"/>
                <w:lang w:val="fr-FR"/>
              </w:rPr>
            </w:pPr>
            <w:ins w:id="883" w:author="ZAIDOU Mouhammad" w:date="2024-10-19T18:57:00Z">
              <w:r w:rsidRPr="00734145">
                <w:rPr>
                  <w:rFonts w:cstheme="minorHAnsi"/>
                  <w:sz w:val="19"/>
                  <w:szCs w:val="19"/>
                  <w:lang w:val="fr-FR"/>
                </w:rPr>
                <w:t>……</w:t>
              </w:r>
            </w:ins>
          </w:p>
        </w:tc>
        <w:tc>
          <w:tcPr>
            <w:tcW w:w="441" w:type="pct"/>
          </w:tcPr>
          <w:p w14:paraId="3D75D478" w14:textId="77777777" w:rsidR="003E7DD3" w:rsidRPr="00734145" w:rsidRDefault="003E7DD3" w:rsidP="00E13526">
            <w:pPr>
              <w:widowControl w:val="0"/>
              <w:spacing w:line="180" w:lineRule="exact"/>
              <w:jc w:val="center"/>
              <w:rPr>
                <w:ins w:id="884" w:author="ZAIDOU Mouhammad" w:date="2024-10-19T18:57:00Z"/>
                <w:rFonts w:cstheme="minorHAnsi"/>
                <w:sz w:val="19"/>
                <w:szCs w:val="19"/>
                <w:lang w:val="fr-FR"/>
              </w:rPr>
            </w:pPr>
            <w:ins w:id="885" w:author="ZAIDOU Mouhammad" w:date="2024-10-19T18:57:00Z">
              <w:r w:rsidRPr="00734145">
                <w:rPr>
                  <w:rFonts w:cstheme="minorHAnsi"/>
                  <w:sz w:val="19"/>
                  <w:szCs w:val="19"/>
                  <w:lang w:val="fr-FR"/>
                </w:rPr>
                <w:t>……</w:t>
              </w:r>
            </w:ins>
          </w:p>
        </w:tc>
        <w:tc>
          <w:tcPr>
            <w:tcW w:w="574" w:type="pct"/>
          </w:tcPr>
          <w:p w14:paraId="6C64E651" w14:textId="77777777" w:rsidR="003E7DD3" w:rsidRPr="00734145" w:rsidRDefault="003E7DD3" w:rsidP="00E13526">
            <w:pPr>
              <w:widowControl w:val="0"/>
              <w:spacing w:line="180" w:lineRule="exact"/>
              <w:jc w:val="center"/>
              <w:rPr>
                <w:ins w:id="886" w:author="ZAIDOU Mouhammad" w:date="2024-10-19T18:57:00Z"/>
                <w:rFonts w:cstheme="minorHAnsi"/>
                <w:noProof/>
                <w:sz w:val="19"/>
                <w:szCs w:val="19"/>
                <w:lang w:val="fr-FR" w:eastAsia="en-IN" w:bidi="hi-IN"/>
              </w:rPr>
            </w:pPr>
            <w:ins w:id="887" w:author="ZAIDOU Mouhammad" w:date="2024-10-19T18:57:00Z">
              <w:r w:rsidRPr="00734145">
                <w:rPr>
                  <w:rFonts w:cstheme="minorHAnsi"/>
                  <w:sz w:val="19"/>
                  <w:szCs w:val="19"/>
                  <w:lang w:val="fr-FR"/>
                </w:rPr>
                <w:t>……</w:t>
              </w:r>
            </w:ins>
          </w:p>
        </w:tc>
      </w:tr>
      <w:tr w:rsidR="003E7DD3" w:rsidRPr="007610D3" w14:paraId="50FB2A86" w14:textId="77777777" w:rsidTr="00E13526">
        <w:trPr>
          <w:trHeight w:val="150"/>
          <w:jc w:val="center"/>
          <w:ins w:id="888" w:author="ZAIDOU Mouhammad" w:date="2024-10-19T18:57:00Z"/>
        </w:trPr>
        <w:tc>
          <w:tcPr>
            <w:tcW w:w="5000" w:type="pct"/>
            <w:gridSpan w:val="9"/>
          </w:tcPr>
          <w:p w14:paraId="61AA5D38" w14:textId="77777777" w:rsidR="003E7DD3" w:rsidRPr="00734145" w:rsidRDefault="003E7DD3" w:rsidP="00E13526">
            <w:pPr>
              <w:widowControl w:val="0"/>
              <w:ind w:left="2268" w:right="79" w:hanging="2126"/>
              <w:rPr>
                <w:ins w:id="889" w:author="ZAIDOU Mouhammad" w:date="2024-10-19T18:57:00Z"/>
                <w:rFonts w:cstheme="minorHAnsi"/>
                <w:bCs/>
                <w:sz w:val="19"/>
                <w:szCs w:val="19"/>
                <w:lang w:val="fr-FR"/>
              </w:rPr>
            </w:pPr>
            <w:ins w:id="890" w:author="ZAIDOU Mouhammad" w:date="2024-10-19T18:57: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5FC715B8" w14:textId="77777777" w:rsidR="003E7DD3" w:rsidRPr="00734145" w:rsidRDefault="003E7DD3" w:rsidP="00E13526">
            <w:pPr>
              <w:widowControl w:val="0"/>
              <w:ind w:left="2268" w:right="79" w:hanging="2126"/>
              <w:rPr>
                <w:ins w:id="891" w:author="ZAIDOU Mouhammad" w:date="2024-10-19T18:57:00Z"/>
                <w:rFonts w:cstheme="minorHAnsi"/>
                <w:bCs/>
                <w:sz w:val="19"/>
                <w:szCs w:val="19"/>
                <w:lang w:val="fr-FR"/>
              </w:rPr>
            </w:pPr>
            <w:ins w:id="892" w:author="ZAIDOU Mouhammad" w:date="2024-10-19T18:57:00Z">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primaire=1, secondaire=2, </w:t>
              </w:r>
              <w:proofErr w:type="spellStart"/>
              <w:r w:rsidRPr="00734145">
                <w:rPr>
                  <w:rFonts w:cstheme="minorHAnsi"/>
                  <w:bCs/>
                  <w:sz w:val="19"/>
                  <w:szCs w:val="19"/>
                  <w:lang w:val="fr-FR"/>
                </w:rPr>
                <w:t>baccaulauréat</w:t>
              </w:r>
              <w:proofErr w:type="spellEnd"/>
              <w:r w:rsidRPr="00734145">
                <w:rPr>
                  <w:rFonts w:cstheme="minorHAnsi"/>
                  <w:bCs/>
                  <w:sz w:val="19"/>
                  <w:szCs w:val="19"/>
                  <w:lang w:val="fr-FR"/>
                </w:rPr>
                <w:t>=3, licence=4, maîtrise=5, master=6, doctorat=7, doctorat avec spécialisation (DES)=8, autres=96)</w:t>
              </w:r>
            </w:ins>
          </w:p>
          <w:p w14:paraId="73990EA7" w14:textId="77777777" w:rsidR="003E7DD3" w:rsidRPr="00734145" w:rsidRDefault="003E7DD3" w:rsidP="00E13526">
            <w:pPr>
              <w:ind w:left="2268" w:right="79" w:hanging="2126"/>
              <w:rPr>
                <w:ins w:id="893" w:author="ZAIDOU Mouhammad" w:date="2024-10-19T18:57:00Z"/>
                <w:rFonts w:cstheme="minorHAnsi"/>
                <w:bCs/>
                <w:sz w:val="19"/>
                <w:szCs w:val="19"/>
                <w:lang w:val="fr-FR"/>
              </w:rPr>
            </w:pPr>
            <w:ins w:id="894" w:author="ZAIDOU Mouhammad" w:date="2024-10-19T18:57: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51D42290" w14:textId="77777777" w:rsidR="003E7DD3" w:rsidRPr="00734145" w:rsidRDefault="003E7DD3" w:rsidP="00E13526">
            <w:pPr>
              <w:ind w:left="2268" w:right="79" w:hanging="2126"/>
              <w:rPr>
                <w:ins w:id="895" w:author="ZAIDOU Mouhammad" w:date="2024-10-19T18:57:00Z"/>
                <w:rFonts w:cstheme="minorHAnsi"/>
                <w:bCs/>
                <w:sz w:val="19"/>
                <w:szCs w:val="19"/>
                <w:lang w:val="fr-FR"/>
              </w:rPr>
            </w:pPr>
            <w:ins w:id="896" w:author="ZAIDOU Mouhammad" w:date="2024-10-19T18:57: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523EDEEE" w14:textId="77777777" w:rsidR="003E7DD3" w:rsidRPr="00734145" w:rsidRDefault="003E7DD3" w:rsidP="00E13526">
            <w:pPr>
              <w:widowControl w:val="0"/>
              <w:spacing w:line="180" w:lineRule="exact"/>
              <w:jc w:val="center"/>
              <w:rPr>
                <w:ins w:id="897" w:author="ZAIDOU Mouhammad" w:date="2024-10-19T18:57:00Z"/>
                <w:rFonts w:cstheme="minorHAnsi"/>
                <w:sz w:val="19"/>
                <w:szCs w:val="19"/>
                <w:lang w:val="fr-FR"/>
              </w:rPr>
            </w:pPr>
            <w:ins w:id="898" w:author="ZAIDOU Mouhammad" w:date="2024-10-19T18:57: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5B35AEDD" w14:textId="77777777" w:rsidR="006D5C46" w:rsidDel="003E7DD3" w:rsidRDefault="006D5C46" w:rsidP="0035001D">
      <w:pPr>
        <w:spacing w:line="276" w:lineRule="auto"/>
        <w:jc w:val="center"/>
        <w:rPr>
          <w:del w:id="899" w:author="ZAIDOU Mouhammad" w:date="2024-10-19T18:54:00Z"/>
          <w:rFonts w:ascii="Arial" w:hAnsi="Arial" w:cs="Arial"/>
          <w:b/>
          <w:bCs/>
          <w:sz w:val="24"/>
          <w:szCs w:val="24"/>
          <w:lang w:val="fr-FR"/>
        </w:rPr>
      </w:pPr>
    </w:p>
    <w:p w14:paraId="7B35827C" w14:textId="77777777" w:rsidR="003E7DD3" w:rsidRDefault="003E7DD3" w:rsidP="003E7DD3">
      <w:pPr>
        <w:spacing w:line="276" w:lineRule="auto"/>
        <w:jc w:val="center"/>
        <w:rPr>
          <w:ins w:id="900" w:author="ZAIDOU Mouhammad" w:date="2024-10-19T18:57:00Z"/>
          <w:rFonts w:ascii="Arial" w:hAnsi="Arial" w:cs="Arial"/>
          <w:b/>
          <w:bCs/>
          <w:sz w:val="24"/>
          <w:szCs w:val="24"/>
          <w:lang w:val="fr-FR"/>
        </w:rPr>
      </w:pPr>
    </w:p>
    <w:p w14:paraId="010A7BBE" w14:textId="77777777" w:rsidR="003E7DD3" w:rsidRDefault="003E7DD3" w:rsidP="0035001D">
      <w:pPr>
        <w:spacing w:line="276" w:lineRule="auto"/>
        <w:jc w:val="center"/>
        <w:rPr>
          <w:ins w:id="901" w:author="ZAIDOU Mouhammad" w:date="2024-10-19T18:57:00Z"/>
          <w:rFonts w:ascii="Arial" w:hAnsi="Arial" w:cs="Arial"/>
          <w:b/>
          <w:bCs/>
          <w:sz w:val="24"/>
          <w:szCs w:val="24"/>
          <w:lang w:val="fr-FR"/>
        </w:rPr>
      </w:pPr>
    </w:p>
    <w:p w14:paraId="7DD61188" w14:textId="77777777" w:rsidR="003E7DD3" w:rsidRPr="00EC5256" w:rsidRDefault="003E7DD3" w:rsidP="0035001D">
      <w:pPr>
        <w:spacing w:line="276" w:lineRule="auto"/>
        <w:jc w:val="center"/>
        <w:rPr>
          <w:ins w:id="902" w:author="ZAIDOU Mouhammad" w:date="2024-10-19T18:57:00Z"/>
          <w:rFonts w:ascii="Arial" w:hAnsi="Arial" w:cs="Arial"/>
          <w:b/>
          <w:bCs/>
          <w:sz w:val="24"/>
          <w:szCs w:val="24"/>
          <w:lang w:val="fr-FR"/>
        </w:rPr>
      </w:pPr>
    </w:p>
    <w:p w14:paraId="151AADF1" w14:textId="496590CB" w:rsidR="003E7DD3" w:rsidRPr="00EC5256" w:rsidRDefault="003E7DD3" w:rsidP="003E7DD3">
      <w:pPr>
        <w:spacing w:line="276" w:lineRule="auto"/>
        <w:jc w:val="center"/>
        <w:rPr>
          <w:rFonts w:ascii="Arial" w:hAnsi="Arial" w:cs="Arial"/>
          <w:sz w:val="20"/>
          <w:szCs w:val="20"/>
          <w:lang w:val="fr-FR"/>
        </w:rPr>
      </w:pP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6D5C46" w:rsidRPr="007610D3" w:rsidDel="00812C69" w14:paraId="21E71E03" w14:textId="25E00DC4" w:rsidTr="00FF19BE">
        <w:trPr>
          <w:cantSplit/>
          <w:trHeight w:val="108"/>
          <w:del w:id="903" w:author="ZAIDOU Mouhammad" w:date="2024-10-19T18:49:00Z"/>
        </w:trPr>
        <w:tc>
          <w:tcPr>
            <w:tcW w:w="136" w:type="pct"/>
          </w:tcPr>
          <w:p w14:paraId="1ADABFD2" w14:textId="2F435B89" w:rsidR="006D5C46" w:rsidRPr="00EC5256" w:rsidDel="00812C69" w:rsidRDefault="006D5C46" w:rsidP="001629FA">
            <w:pPr>
              <w:widowControl w:val="0"/>
              <w:rPr>
                <w:del w:id="904" w:author="ZAIDOU Mouhammad" w:date="2024-10-19T18:49:00Z"/>
                <w:rFonts w:ascii="Arial" w:hAnsi="Arial" w:cs="Arial"/>
                <w:b/>
                <w:bCs/>
                <w:sz w:val="20"/>
                <w:szCs w:val="20"/>
                <w:lang w:val="fr-FR"/>
              </w:rPr>
            </w:pPr>
            <w:del w:id="905" w:author="ZAIDOU Mouhammad" w:date="2024-10-19T18:49:00Z">
              <w:r w:rsidRPr="00EC5256" w:rsidDel="00812C69">
                <w:rPr>
                  <w:rFonts w:ascii="Arial" w:hAnsi="Arial" w:cs="Arial"/>
                  <w:b/>
                  <w:bCs/>
                  <w:sz w:val="20"/>
                  <w:szCs w:val="20"/>
                  <w:lang w:val="fr-FR"/>
                </w:rPr>
                <w:lastRenderedPageBreak/>
                <w:delText>401</w:delText>
              </w:r>
            </w:del>
          </w:p>
        </w:tc>
        <w:tc>
          <w:tcPr>
            <w:tcW w:w="4864" w:type="pct"/>
            <w:gridSpan w:val="12"/>
            <w:shd w:val="clear" w:color="auto" w:fill="auto"/>
            <w:tcMar>
              <w:top w:w="72" w:type="dxa"/>
              <w:left w:w="144" w:type="dxa"/>
              <w:bottom w:w="72" w:type="dxa"/>
              <w:right w:w="144" w:type="dxa"/>
            </w:tcMar>
          </w:tcPr>
          <w:p w14:paraId="54FDA671" w14:textId="5BE2C658" w:rsidR="006D5C46" w:rsidRPr="00EC5256" w:rsidDel="00812C69" w:rsidRDefault="007C20CF" w:rsidP="001629FA">
            <w:pPr>
              <w:widowControl w:val="0"/>
              <w:rPr>
                <w:del w:id="906" w:author="ZAIDOU Mouhammad" w:date="2024-10-19T18:49:00Z"/>
                <w:rFonts w:ascii="Arial" w:hAnsi="Arial" w:cs="Arial"/>
                <w:b/>
                <w:bCs/>
                <w:sz w:val="20"/>
                <w:szCs w:val="20"/>
                <w:lang w:val="fr-FR"/>
              </w:rPr>
            </w:pPr>
            <w:del w:id="907" w:author="ZAIDOU Mouhammad" w:date="2024-10-19T18:49:00Z">
              <w:r w:rsidRPr="00EC5256" w:rsidDel="00812C69">
                <w:rPr>
                  <w:rFonts w:ascii="Arial" w:hAnsi="Arial" w:cs="Arial"/>
                  <w:b/>
                  <w:bCs/>
                  <w:sz w:val="20"/>
                  <w:szCs w:val="20"/>
                  <w:lang w:val="fr-FR"/>
                </w:rPr>
                <w:delText>Veuillez fournir des détails sur le personnel sanctionné (autorisé) et disponible</w:delText>
              </w:r>
            </w:del>
          </w:p>
        </w:tc>
      </w:tr>
      <w:tr w:rsidR="007C20CF" w:rsidRPr="007610D3" w:rsidDel="00812C69" w14:paraId="443CF98F" w14:textId="20A5EC5F" w:rsidTr="001629FA">
        <w:trPr>
          <w:cantSplit/>
          <w:trHeight w:val="1448"/>
          <w:del w:id="908" w:author="ZAIDOU Mouhammad" w:date="2024-10-19T18:49:00Z"/>
        </w:trPr>
        <w:tc>
          <w:tcPr>
            <w:tcW w:w="136" w:type="pct"/>
          </w:tcPr>
          <w:p w14:paraId="3A770E37" w14:textId="11AA235E" w:rsidR="007C20CF" w:rsidRPr="00EC5256" w:rsidDel="00812C69" w:rsidRDefault="007C20CF" w:rsidP="007C20CF">
            <w:pPr>
              <w:widowControl w:val="0"/>
              <w:rPr>
                <w:del w:id="909" w:author="ZAIDOU Mouhammad" w:date="2024-10-19T18:49:00Z"/>
                <w:rFonts w:ascii="Arial" w:hAnsi="Arial" w:cs="Arial"/>
                <w:sz w:val="20"/>
                <w:szCs w:val="20"/>
                <w:lang w:val="fr-FR"/>
              </w:rPr>
            </w:pPr>
            <w:del w:id="910" w:author="ZAIDOU Mouhammad" w:date="2024-10-19T18:49:00Z">
              <w:r w:rsidRPr="00EC5256" w:rsidDel="00812C69">
                <w:rPr>
                  <w:rFonts w:ascii="Arial" w:hAnsi="Arial" w:cs="Arial"/>
                  <w:sz w:val="20"/>
                  <w:szCs w:val="20"/>
                  <w:lang w:val="fr-FR"/>
                </w:rPr>
                <w:delText>Sl #</w:delText>
              </w:r>
            </w:del>
          </w:p>
        </w:tc>
        <w:tc>
          <w:tcPr>
            <w:tcW w:w="390" w:type="pct"/>
            <w:shd w:val="clear" w:color="auto" w:fill="auto"/>
            <w:tcMar>
              <w:top w:w="72" w:type="dxa"/>
              <w:left w:w="144" w:type="dxa"/>
              <w:bottom w:w="72" w:type="dxa"/>
              <w:right w:w="144" w:type="dxa"/>
            </w:tcMar>
            <w:hideMark/>
          </w:tcPr>
          <w:p w14:paraId="354737C0" w14:textId="085866D0" w:rsidR="007C20CF" w:rsidRPr="00EC5256" w:rsidDel="00812C69" w:rsidRDefault="007C20CF" w:rsidP="007C20CF">
            <w:pPr>
              <w:widowControl w:val="0"/>
              <w:jc w:val="center"/>
              <w:rPr>
                <w:del w:id="911" w:author="ZAIDOU Mouhammad" w:date="2024-10-19T18:49:00Z"/>
                <w:rFonts w:ascii="Calibri" w:hAnsi="Calibri" w:cs="Calibri"/>
                <w:sz w:val="20"/>
                <w:szCs w:val="20"/>
                <w:lang w:val="fr-FR"/>
              </w:rPr>
            </w:pPr>
            <w:del w:id="912" w:author="ZAIDOU Mouhammad" w:date="2024-10-19T18:49:00Z">
              <w:r w:rsidRPr="00EC5256" w:rsidDel="00812C69">
                <w:rPr>
                  <w:rFonts w:ascii="Calibri" w:hAnsi="Calibri" w:cs="Calibri"/>
                  <w:sz w:val="20"/>
                  <w:szCs w:val="20"/>
                  <w:lang w:val="fr-FR"/>
                </w:rPr>
                <w:delText>Désignation du personnel sanctionné (autorisé)</w:delText>
              </w:r>
            </w:del>
          </w:p>
          <w:p w14:paraId="6C63A6E4" w14:textId="695558B7" w:rsidR="007C20CF" w:rsidRPr="00EC5256" w:rsidDel="00812C69" w:rsidRDefault="007C20CF" w:rsidP="007C20CF">
            <w:pPr>
              <w:widowControl w:val="0"/>
              <w:jc w:val="center"/>
              <w:rPr>
                <w:del w:id="913" w:author="ZAIDOU Mouhammad" w:date="2024-10-19T18:49:00Z"/>
                <w:rFonts w:ascii="Arial" w:hAnsi="Arial" w:cs="Arial"/>
                <w:b/>
                <w:bCs/>
                <w:sz w:val="20"/>
                <w:szCs w:val="20"/>
                <w:lang w:val="fr-FR"/>
              </w:rPr>
            </w:pPr>
            <w:del w:id="914" w:author="ZAIDOU Mouhammad" w:date="2024-10-19T18:49:00Z">
              <w:r w:rsidRPr="00EC5256" w:rsidDel="00812C69">
                <w:rPr>
                  <w:rFonts w:ascii="Calibri" w:hAnsi="Calibri" w:cs="Calibri"/>
                  <w:b/>
                  <w:bCs/>
                  <w:sz w:val="18"/>
                  <w:szCs w:val="18"/>
                  <w:lang w:val="fr-FR"/>
                </w:rPr>
                <w:delText>[UTILISER LES CODES]</w:delText>
              </w:r>
            </w:del>
          </w:p>
        </w:tc>
        <w:tc>
          <w:tcPr>
            <w:tcW w:w="395" w:type="pct"/>
            <w:shd w:val="clear" w:color="auto" w:fill="auto"/>
            <w:tcMar>
              <w:top w:w="72" w:type="dxa"/>
              <w:left w:w="144" w:type="dxa"/>
              <w:bottom w:w="72" w:type="dxa"/>
              <w:right w:w="144" w:type="dxa"/>
            </w:tcMar>
            <w:hideMark/>
          </w:tcPr>
          <w:p w14:paraId="095722AD" w14:textId="5346485F" w:rsidR="007C20CF" w:rsidRPr="00EC5256" w:rsidDel="00812C69" w:rsidRDefault="007C20CF" w:rsidP="007C20CF">
            <w:pPr>
              <w:widowControl w:val="0"/>
              <w:jc w:val="center"/>
              <w:rPr>
                <w:del w:id="915" w:author="ZAIDOU Mouhammad" w:date="2024-10-19T18:49:00Z"/>
                <w:rFonts w:ascii="Calibri" w:hAnsi="Calibri" w:cs="Calibri"/>
                <w:sz w:val="20"/>
                <w:szCs w:val="20"/>
                <w:lang w:val="fr-FR"/>
              </w:rPr>
            </w:pPr>
            <w:del w:id="916" w:author="ZAIDOU Mouhammad" w:date="2024-10-19T18:49:00Z">
              <w:r w:rsidRPr="00EC5256" w:rsidDel="00812C69">
                <w:rPr>
                  <w:rFonts w:ascii="Calibri" w:hAnsi="Calibri" w:cs="Calibri"/>
                  <w:sz w:val="20"/>
                  <w:szCs w:val="20"/>
                  <w:lang w:val="fr-FR"/>
                </w:rPr>
                <w:delText>Ce poste est-il actuellement vacant ?</w:delText>
              </w:r>
            </w:del>
          </w:p>
          <w:p w14:paraId="6EDA07E2" w14:textId="695992D7" w:rsidR="007C20CF" w:rsidRPr="00EC5256" w:rsidDel="00812C69" w:rsidRDefault="007C20CF" w:rsidP="007C20CF">
            <w:pPr>
              <w:widowControl w:val="0"/>
              <w:jc w:val="center"/>
              <w:rPr>
                <w:del w:id="917" w:author="ZAIDOU Mouhammad" w:date="2024-10-19T18:49:00Z"/>
                <w:rFonts w:ascii="Calibri" w:hAnsi="Calibri" w:cs="Calibri"/>
                <w:b/>
                <w:sz w:val="20"/>
                <w:szCs w:val="20"/>
                <w:lang w:val="fr-FR"/>
              </w:rPr>
            </w:pPr>
            <w:del w:id="918" w:author="ZAIDOU Mouhammad" w:date="2024-10-19T18:49:00Z">
              <w:r w:rsidRPr="00EC5256" w:rsidDel="00812C69">
                <w:rPr>
                  <w:rFonts w:ascii="Calibri" w:hAnsi="Calibri" w:cs="Calibri"/>
                  <w:b/>
                  <w:sz w:val="20"/>
                  <w:szCs w:val="20"/>
                  <w:lang w:val="fr-FR"/>
                </w:rPr>
                <w:delText xml:space="preserve">(Oui -1,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xml:space="preserve"> – 2)</w:delText>
              </w:r>
            </w:del>
          </w:p>
          <w:p w14:paraId="3D6D5C6B" w14:textId="76050D1A" w:rsidR="007C20CF" w:rsidRPr="00EC5256" w:rsidDel="00812C69" w:rsidRDefault="007C20CF" w:rsidP="007C20CF">
            <w:pPr>
              <w:widowControl w:val="0"/>
              <w:jc w:val="center"/>
              <w:rPr>
                <w:del w:id="919" w:author="ZAIDOU Mouhammad" w:date="2024-10-19T18:49:00Z"/>
                <w:rFonts w:ascii="Calibri" w:hAnsi="Calibri" w:cs="Calibri"/>
                <w:b/>
                <w:sz w:val="20"/>
                <w:szCs w:val="20"/>
                <w:lang w:val="fr-FR"/>
              </w:rPr>
            </w:pPr>
            <w:del w:id="920" w:author="ZAIDOU Mouhammad" w:date="2024-10-19T18:49:00Z">
              <w:r w:rsidRPr="00EC5256" w:rsidDel="00812C69">
                <w:rPr>
                  <w:rFonts w:ascii="Calibri" w:hAnsi="Calibri" w:cs="Calibri"/>
                  <w:b/>
                  <w:sz w:val="20"/>
                  <w:szCs w:val="20"/>
                  <w:lang w:val="fr-FR"/>
                </w:rPr>
                <w:delText xml:space="preserve"> </w:delText>
              </w:r>
            </w:del>
          </w:p>
          <w:p w14:paraId="2E35135F" w14:textId="017CAAE9" w:rsidR="007C20CF" w:rsidRPr="00EC5256" w:rsidDel="00812C69" w:rsidRDefault="007C20CF" w:rsidP="007C20CF">
            <w:pPr>
              <w:widowControl w:val="0"/>
              <w:jc w:val="center"/>
              <w:rPr>
                <w:del w:id="921" w:author="ZAIDOU Mouhammad" w:date="2024-10-19T18:49:00Z"/>
                <w:rFonts w:ascii="Arial" w:hAnsi="Arial" w:cs="Arial"/>
                <w:sz w:val="20"/>
                <w:szCs w:val="20"/>
                <w:lang w:val="fr-FR"/>
              </w:rPr>
            </w:pPr>
            <w:del w:id="922"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au point 12]</w:delText>
              </w:r>
            </w:del>
          </w:p>
        </w:tc>
        <w:tc>
          <w:tcPr>
            <w:tcW w:w="392" w:type="pct"/>
            <w:shd w:val="clear" w:color="auto" w:fill="auto"/>
            <w:tcMar>
              <w:top w:w="72" w:type="dxa"/>
              <w:left w:w="144" w:type="dxa"/>
              <w:bottom w:w="72" w:type="dxa"/>
              <w:right w:w="144" w:type="dxa"/>
            </w:tcMar>
            <w:hideMark/>
          </w:tcPr>
          <w:p w14:paraId="2DDFC124" w14:textId="17F5FCA5" w:rsidR="007C20CF" w:rsidRPr="00EC5256" w:rsidDel="00812C69" w:rsidRDefault="007C20CF" w:rsidP="007C20CF">
            <w:pPr>
              <w:widowControl w:val="0"/>
              <w:jc w:val="center"/>
              <w:rPr>
                <w:del w:id="923" w:author="ZAIDOU Mouhammad" w:date="2024-10-19T18:49:00Z"/>
                <w:rFonts w:ascii="Calibri" w:hAnsi="Calibri" w:cs="Calibri"/>
                <w:sz w:val="20"/>
                <w:szCs w:val="20"/>
                <w:lang w:val="fr-FR"/>
              </w:rPr>
            </w:pPr>
            <w:del w:id="924" w:author="ZAIDOU Mouhammad" w:date="2024-10-19T18:49:00Z">
              <w:r w:rsidRPr="00EC5256" w:rsidDel="00812C69">
                <w:rPr>
                  <w:rFonts w:ascii="Calibri" w:hAnsi="Calibri" w:cs="Calibri"/>
                  <w:sz w:val="20"/>
                  <w:szCs w:val="20"/>
                  <w:lang w:val="fr-FR"/>
                </w:rPr>
                <w:delText xml:space="preserve">Sexe </w:delText>
              </w:r>
            </w:del>
          </w:p>
          <w:p w14:paraId="7C01461C" w14:textId="52EA0794" w:rsidR="007C20CF" w:rsidRPr="00EC5256" w:rsidDel="00812C69" w:rsidRDefault="007C20CF" w:rsidP="007C20CF">
            <w:pPr>
              <w:widowControl w:val="0"/>
              <w:jc w:val="center"/>
              <w:rPr>
                <w:del w:id="925" w:author="ZAIDOU Mouhammad" w:date="2024-10-19T18:49:00Z"/>
                <w:rFonts w:ascii="Calibri" w:hAnsi="Calibri" w:cs="Calibri"/>
                <w:sz w:val="20"/>
                <w:szCs w:val="20"/>
                <w:lang w:val="fr-FR"/>
              </w:rPr>
            </w:pPr>
          </w:p>
          <w:p w14:paraId="50C69471" w14:textId="447E8E39" w:rsidR="007C20CF" w:rsidRPr="00EC5256" w:rsidDel="00812C69" w:rsidRDefault="007C20CF" w:rsidP="007C20CF">
            <w:pPr>
              <w:widowControl w:val="0"/>
              <w:jc w:val="center"/>
              <w:rPr>
                <w:del w:id="926" w:author="ZAIDOU Mouhammad" w:date="2024-10-19T18:49:00Z"/>
                <w:rFonts w:ascii="Arial" w:hAnsi="Arial" w:cs="Arial"/>
                <w:sz w:val="20"/>
                <w:szCs w:val="20"/>
                <w:lang w:val="fr-FR"/>
              </w:rPr>
            </w:pPr>
            <w:del w:id="927" w:author="ZAIDOU Mouhammad" w:date="2024-10-19T18:49:00Z">
              <w:r w:rsidRPr="00EC5256" w:rsidDel="00812C69">
                <w:rPr>
                  <w:rFonts w:ascii="Calibri" w:hAnsi="Calibri" w:cs="Calibri"/>
                  <w:sz w:val="20"/>
                  <w:szCs w:val="20"/>
                  <w:lang w:val="fr-FR"/>
                </w:rPr>
                <w:delText>(Homme -1, Femme -2, Autre -3)</w:delText>
              </w:r>
            </w:del>
          </w:p>
        </w:tc>
        <w:tc>
          <w:tcPr>
            <w:tcW w:w="451" w:type="pct"/>
            <w:shd w:val="clear" w:color="auto" w:fill="auto"/>
            <w:tcMar>
              <w:top w:w="72" w:type="dxa"/>
              <w:left w:w="144" w:type="dxa"/>
              <w:bottom w:w="72" w:type="dxa"/>
              <w:right w:w="144" w:type="dxa"/>
            </w:tcMar>
            <w:hideMark/>
          </w:tcPr>
          <w:p w14:paraId="58F8540E" w14:textId="4451FCCB" w:rsidR="007C20CF" w:rsidRPr="00EC5256" w:rsidDel="00812C69" w:rsidRDefault="007C20CF" w:rsidP="007C20CF">
            <w:pPr>
              <w:widowControl w:val="0"/>
              <w:jc w:val="center"/>
              <w:rPr>
                <w:del w:id="928" w:author="ZAIDOU Mouhammad" w:date="2024-10-19T18:49:00Z"/>
                <w:rFonts w:ascii="Calibri" w:hAnsi="Calibri" w:cs="Calibri"/>
                <w:sz w:val="20"/>
                <w:szCs w:val="20"/>
                <w:lang w:val="fr-FR"/>
              </w:rPr>
            </w:pPr>
            <w:del w:id="929" w:author="ZAIDOU Mouhammad" w:date="2024-10-19T18:49:00Z">
              <w:r w:rsidRPr="00EC5256" w:rsidDel="00812C69">
                <w:rPr>
                  <w:rFonts w:ascii="Calibri" w:hAnsi="Calibri" w:cs="Calibri"/>
                  <w:sz w:val="20"/>
                  <w:szCs w:val="20"/>
                  <w:lang w:val="fr-FR"/>
                </w:rPr>
                <w:delText>Niveau d'études</w:delText>
              </w:r>
              <w:r w:rsidRPr="00EC5256" w:rsidDel="00812C69">
                <w:rPr>
                  <w:rFonts w:ascii="Calibri" w:hAnsi="Calibri" w:cs="Calibri"/>
                  <w:sz w:val="20"/>
                  <w:szCs w:val="20"/>
                  <w:lang w:val="fr-FR"/>
                </w:rPr>
                <w:br/>
              </w:r>
            </w:del>
          </w:p>
          <w:p w14:paraId="54D8ED3F" w14:textId="256B9082" w:rsidR="007C20CF" w:rsidRPr="00EC5256" w:rsidDel="00812C69" w:rsidRDefault="007C20CF" w:rsidP="007C20CF">
            <w:pPr>
              <w:widowControl w:val="0"/>
              <w:jc w:val="center"/>
              <w:rPr>
                <w:del w:id="930" w:author="ZAIDOU Mouhammad" w:date="2024-10-19T18:49:00Z"/>
                <w:rFonts w:ascii="Arial" w:hAnsi="Arial" w:cs="Arial"/>
                <w:sz w:val="20"/>
                <w:szCs w:val="20"/>
                <w:lang w:val="fr-FR"/>
              </w:rPr>
            </w:pPr>
            <w:del w:id="931" w:author="ZAIDOU Mouhammad" w:date="2024-10-19T18:49:00Z">
              <w:r w:rsidRPr="00EC5256" w:rsidDel="00812C69">
                <w:rPr>
                  <w:rFonts w:ascii="Calibri" w:hAnsi="Calibri" w:cs="Calibri"/>
                  <w:sz w:val="20"/>
                  <w:szCs w:val="20"/>
                  <w:lang w:val="fr-FR"/>
                </w:rPr>
                <w:delText>[</w:delText>
              </w:r>
              <w:r w:rsidRPr="00EC5256" w:rsidDel="00812C69">
                <w:rPr>
                  <w:rFonts w:ascii="Calibri" w:hAnsi="Calibri" w:cs="Calibri"/>
                  <w:b/>
                  <w:bCs/>
                  <w:sz w:val="18"/>
                  <w:szCs w:val="18"/>
                  <w:lang w:val="fr-FR"/>
                </w:rPr>
                <w:delText>UTILISER LES CODES</w:delText>
              </w:r>
              <w:r w:rsidRPr="00EC5256" w:rsidDel="00812C69">
                <w:rPr>
                  <w:rFonts w:ascii="Calibri" w:hAnsi="Calibri" w:cs="Calibri"/>
                  <w:sz w:val="20"/>
                  <w:szCs w:val="20"/>
                  <w:lang w:val="fr-FR"/>
                </w:rPr>
                <w:delText>]</w:delText>
              </w:r>
            </w:del>
          </w:p>
        </w:tc>
        <w:tc>
          <w:tcPr>
            <w:tcW w:w="317" w:type="pct"/>
            <w:shd w:val="clear" w:color="auto" w:fill="auto"/>
            <w:tcMar>
              <w:top w:w="72" w:type="dxa"/>
              <w:left w:w="144" w:type="dxa"/>
              <w:bottom w:w="72" w:type="dxa"/>
              <w:right w:w="144" w:type="dxa"/>
            </w:tcMar>
            <w:hideMark/>
          </w:tcPr>
          <w:p w14:paraId="05E6E3FF" w14:textId="7BCBDEE1" w:rsidR="007C20CF" w:rsidRPr="00EC5256" w:rsidDel="00812C69" w:rsidRDefault="007C20CF" w:rsidP="007C20CF">
            <w:pPr>
              <w:widowControl w:val="0"/>
              <w:jc w:val="center"/>
              <w:rPr>
                <w:del w:id="932" w:author="ZAIDOU Mouhammad" w:date="2024-10-19T18:49:00Z"/>
                <w:rFonts w:ascii="Calibri" w:hAnsi="Calibri" w:cs="Calibri"/>
                <w:sz w:val="20"/>
                <w:szCs w:val="20"/>
                <w:lang w:val="fr-FR"/>
              </w:rPr>
            </w:pPr>
            <w:del w:id="933" w:author="ZAIDOU Mouhammad" w:date="2024-10-19T18:49:00Z">
              <w:r w:rsidRPr="00EC5256" w:rsidDel="00812C69">
                <w:rPr>
                  <w:rFonts w:ascii="Calibri" w:hAnsi="Calibri" w:cs="Calibri"/>
                  <w:sz w:val="20"/>
                  <w:szCs w:val="20"/>
                  <w:lang w:val="fr-FR"/>
                </w:rPr>
                <w:delText>Formation complémentaire sur le PF</w:delText>
              </w:r>
            </w:del>
          </w:p>
          <w:p w14:paraId="041FE126" w14:textId="4410E3DD" w:rsidR="007C20CF" w:rsidRPr="00EC5256" w:rsidDel="00812C69" w:rsidRDefault="007C20CF" w:rsidP="007C20CF">
            <w:pPr>
              <w:widowControl w:val="0"/>
              <w:jc w:val="center"/>
              <w:rPr>
                <w:del w:id="934" w:author="ZAIDOU Mouhammad" w:date="2024-10-19T18:49:00Z"/>
                <w:rFonts w:ascii="Arial" w:hAnsi="Arial" w:cs="Arial"/>
                <w:sz w:val="20"/>
                <w:szCs w:val="20"/>
                <w:lang w:val="fr-FR"/>
              </w:rPr>
            </w:pPr>
            <w:del w:id="935" w:author="ZAIDOU Mouhammad" w:date="2024-10-19T18:49:00Z">
              <w:r w:rsidRPr="00EC5256" w:rsidDel="00812C69">
                <w:rPr>
                  <w:rFonts w:ascii="Calibri" w:hAnsi="Calibri" w:cs="Calibri"/>
                  <w:b/>
                  <w:bCs/>
                  <w:sz w:val="18"/>
                  <w:szCs w:val="18"/>
                  <w:lang w:val="fr-FR"/>
                </w:rPr>
                <w:delText>[UTILISER LES CODES]</w:delText>
              </w:r>
            </w:del>
          </w:p>
        </w:tc>
        <w:tc>
          <w:tcPr>
            <w:tcW w:w="460" w:type="pct"/>
            <w:shd w:val="clear" w:color="auto" w:fill="auto"/>
            <w:tcMar>
              <w:top w:w="72" w:type="dxa"/>
              <w:left w:w="144" w:type="dxa"/>
              <w:bottom w:w="72" w:type="dxa"/>
              <w:right w:w="144" w:type="dxa"/>
            </w:tcMar>
            <w:hideMark/>
          </w:tcPr>
          <w:p w14:paraId="43A26434" w14:textId="1490433D" w:rsidR="007C20CF" w:rsidRPr="00EC5256" w:rsidDel="00812C69" w:rsidRDefault="007C20CF" w:rsidP="007C20CF">
            <w:pPr>
              <w:widowControl w:val="0"/>
              <w:jc w:val="center"/>
              <w:rPr>
                <w:del w:id="936" w:author="ZAIDOU Mouhammad" w:date="2024-10-19T18:49:00Z"/>
                <w:rFonts w:ascii="Calibri" w:hAnsi="Calibri" w:cs="Calibri"/>
                <w:sz w:val="20"/>
                <w:szCs w:val="20"/>
                <w:lang w:val="fr-FR"/>
              </w:rPr>
            </w:pPr>
            <w:del w:id="937" w:author="ZAIDOU Mouhammad" w:date="2024-10-19T18:49:00Z">
              <w:r w:rsidRPr="00EC5256" w:rsidDel="00812C69">
                <w:rPr>
                  <w:rFonts w:ascii="Calibri" w:hAnsi="Calibri" w:cs="Calibri"/>
                  <w:sz w:val="20"/>
                  <w:szCs w:val="20"/>
                  <w:lang w:val="fr-FR"/>
                </w:rPr>
                <w:delText xml:space="preserve">Cette personne fournit-elle actuellement des services de PF ? </w:delText>
              </w:r>
            </w:del>
          </w:p>
          <w:p w14:paraId="47EAFD13" w14:textId="6C539B0C" w:rsidR="007C20CF" w:rsidRPr="00EC5256" w:rsidDel="00812C69" w:rsidRDefault="007C20CF" w:rsidP="007C20CF">
            <w:pPr>
              <w:widowControl w:val="0"/>
              <w:jc w:val="center"/>
              <w:rPr>
                <w:del w:id="938" w:author="ZAIDOU Mouhammad" w:date="2024-10-19T18:49:00Z"/>
                <w:rFonts w:ascii="Calibri" w:hAnsi="Calibri" w:cs="Calibri"/>
                <w:b/>
                <w:sz w:val="20"/>
                <w:szCs w:val="20"/>
                <w:lang w:val="fr-FR"/>
              </w:rPr>
            </w:pPr>
            <w:del w:id="939" w:author="ZAIDOU Mouhammad" w:date="2024-10-19T18:49:00Z">
              <w:r w:rsidRPr="00EC5256" w:rsidDel="00812C69">
                <w:rPr>
                  <w:rFonts w:ascii="Calibri" w:hAnsi="Calibri" w:cs="Calibri"/>
                  <w:b/>
                  <w:sz w:val="20"/>
                  <w:szCs w:val="20"/>
                  <w:lang w:val="fr-FR"/>
                </w:rPr>
                <w:delText xml:space="preserve">(Oui -1,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xml:space="preserve">-2) </w:delText>
              </w:r>
            </w:del>
          </w:p>
          <w:p w14:paraId="266DAA4A" w14:textId="370DF01E" w:rsidR="007C20CF" w:rsidRPr="00EC5256" w:rsidDel="00812C69" w:rsidRDefault="007C20CF" w:rsidP="007C20CF">
            <w:pPr>
              <w:widowControl w:val="0"/>
              <w:jc w:val="center"/>
              <w:rPr>
                <w:del w:id="940" w:author="ZAIDOU Mouhammad" w:date="2024-10-19T18:49:00Z"/>
                <w:rFonts w:ascii="Arial" w:hAnsi="Arial" w:cs="Arial"/>
                <w:sz w:val="20"/>
                <w:szCs w:val="20"/>
                <w:lang w:val="fr-FR"/>
              </w:rPr>
            </w:pPr>
            <w:del w:id="941"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à 9]</w:delText>
              </w:r>
            </w:del>
          </w:p>
        </w:tc>
        <w:tc>
          <w:tcPr>
            <w:tcW w:w="435" w:type="pct"/>
            <w:shd w:val="clear" w:color="auto" w:fill="auto"/>
            <w:tcMar>
              <w:top w:w="72" w:type="dxa"/>
              <w:left w:w="144" w:type="dxa"/>
              <w:bottom w:w="72" w:type="dxa"/>
              <w:right w:w="144" w:type="dxa"/>
            </w:tcMar>
            <w:hideMark/>
          </w:tcPr>
          <w:p w14:paraId="55815B03" w14:textId="137D1C51" w:rsidR="007C20CF" w:rsidRPr="00EC5256" w:rsidDel="00812C69" w:rsidRDefault="007C20CF" w:rsidP="007C20CF">
            <w:pPr>
              <w:widowControl w:val="0"/>
              <w:jc w:val="center"/>
              <w:rPr>
                <w:del w:id="942" w:author="ZAIDOU Mouhammad" w:date="2024-10-19T18:49:00Z"/>
                <w:rFonts w:ascii="Calibri" w:hAnsi="Calibri" w:cs="Calibri"/>
                <w:sz w:val="20"/>
                <w:szCs w:val="20"/>
                <w:lang w:val="fr-FR"/>
              </w:rPr>
            </w:pPr>
            <w:del w:id="943" w:author="ZAIDOU Mouhammad" w:date="2024-10-19T18:49:00Z">
              <w:r w:rsidRPr="00EC5256" w:rsidDel="00812C69">
                <w:rPr>
                  <w:rFonts w:ascii="Calibri" w:hAnsi="Calibri" w:cs="Calibri"/>
                  <w:sz w:val="20"/>
                  <w:szCs w:val="20"/>
                  <w:lang w:val="fr-FR"/>
                </w:rPr>
                <w:delText xml:space="preserve">Quelles sont les méthodes qu'il/elle propose ? </w:delText>
              </w:r>
            </w:del>
          </w:p>
          <w:p w14:paraId="5E8D67EA" w14:textId="30F75411" w:rsidR="007C20CF" w:rsidRPr="00EC5256" w:rsidDel="00812C69" w:rsidRDefault="007C20CF" w:rsidP="007C20CF">
            <w:pPr>
              <w:widowControl w:val="0"/>
              <w:jc w:val="center"/>
              <w:rPr>
                <w:del w:id="944" w:author="ZAIDOU Mouhammad" w:date="2024-10-19T18:49:00Z"/>
                <w:rFonts w:ascii="Calibri" w:hAnsi="Calibri" w:cs="Calibri"/>
                <w:b/>
                <w:sz w:val="20"/>
                <w:szCs w:val="20"/>
                <w:lang w:val="fr-FR"/>
              </w:rPr>
            </w:pPr>
            <w:del w:id="945" w:author="ZAIDOU Mouhammad" w:date="2024-10-19T18:49:00Z">
              <w:r w:rsidRPr="00EC5256" w:rsidDel="00812C69">
                <w:rPr>
                  <w:rFonts w:ascii="Calibri" w:hAnsi="Calibri" w:cs="Calibri"/>
                  <w:b/>
                  <w:sz w:val="20"/>
                  <w:szCs w:val="20"/>
                  <w:lang w:val="fr-FR"/>
                </w:rPr>
                <w:delText>RÉPONSES MULTIPLES</w:delText>
              </w:r>
            </w:del>
          </w:p>
          <w:p w14:paraId="273FBE02" w14:textId="6E3561AF" w:rsidR="007C20CF" w:rsidRPr="00EC5256" w:rsidDel="00812C69" w:rsidRDefault="007C20CF" w:rsidP="007C20CF">
            <w:pPr>
              <w:widowControl w:val="0"/>
              <w:jc w:val="center"/>
              <w:rPr>
                <w:del w:id="946" w:author="ZAIDOU Mouhammad" w:date="2024-10-19T18:49:00Z"/>
                <w:rFonts w:ascii="Arial" w:hAnsi="Arial" w:cs="Arial"/>
                <w:b/>
                <w:bCs/>
                <w:sz w:val="20"/>
                <w:szCs w:val="20"/>
                <w:lang w:val="fr-FR"/>
              </w:rPr>
            </w:pPr>
            <w:del w:id="947" w:author="ZAIDOU Mouhammad" w:date="2024-10-19T18:49:00Z">
              <w:r w:rsidRPr="00EC5256" w:rsidDel="00812C69">
                <w:rPr>
                  <w:rFonts w:ascii="Calibri" w:hAnsi="Calibri" w:cs="Calibri"/>
                  <w:b/>
                  <w:sz w:val="20"/>
                  <w:szCs w:val="20"/>
                  <w:lang w:val="fr-FR"/>
                </w:rPr>
                <w:delText>[UTILISER LES CODES]</w:delText>
              </w:r>
            </w:del>
          </w:p>
        </w:tc>
        <w:tc>
          <w:tcPr>
            <w:tcW w:w="374" w:type="pct"/>
            <w:shd w:val="clear" w:color="auto" w:fill="auto"/>
            <w:tcMar>
              <w:top w:w="72" w:type="dxa"/>
              <w:left w:w="144" w:type="dxa"/>
              <w:bottom w:w="72" w:type="dxa"/>
              <w:right w:w="144" w:type="dxa"/>
            </w:tcMar>
          </w:tcPr>
          <w:p w14:paraId="1B9E17C5" w14:textId="1ACB1D71" w:rsidR="007C20CF" w:rsidRPr="00EC5256" w:rsidDel="00812C69" w:rsidRDefault="007C20CF" w:rsidP="007C20CF">
            <w:pPr>
              <w:widowControl w:val="0"/>
              <w:jc w:val="center"/>
              <w:rPr>
                <w:del w:id="948" w:author="ZAIDOU Mouhammad" w:date="2024-10-19T18:49:00Z"/>
                <w:rFonts w:ascii="Calibri" w:hAnsi="Calibri" w:cs="Calibri"/>
                <w:sz w:val="20"/>
                <w:szCs w:val="20"/>
                <w:lang w:val="fr-FR"/>
              </w:rPr>
            </w:pPr>
            <w:del w:id="949" w:author="ZAIDOU Mouhammad" w:date="2024-10-19T18:49:00Z">
              <w:r w:rsidRPr="00EC5256" w:rsidDel="00812C69">
                <w:rPr>
                  <w:rFonts w:ascii="Calibri" w:hAnsi="Calibri" w:cs="Calibri"/>
                  <w:sz w:val="20"/>
                  <w:szCs w:val="20"/>
                  <w:lang w:val="fr-FR"/>
                </w:rPr>
                <w:delText>Formation supplémentaire reçue sur la SMNI ?</w:delText>
              </w:r>
            </w:del>
          </w:p>
          <w:p w14:paraId="1B0298EA" w14:textId="7D35344A" w:rsidR="007C20CF" w:rsidRPr="00EC5256" w:rsidDel="00812C69" w:rsidRDefault="007C20CF" w:rsidP="007C20CF">
            <w:pPr>
              <w:widowControl w:val="0"/>
              <w:jc w:val="center"/>
              <w:rPr>
                <w:del w:id="950" w:author="ZAIDOU Mouhammad" w:date="2024-10-19T18:49:00Z"/>
                <w:rFonts w:ascii="Calibri" w:hAnsi="Calibri" w:cs="Calibri"/>
                <w:b/>
                <w:bCs/>
                <w:sz w:val="18"/>
                <w:szCs w:val="18"/>
                <w:lang w:val="fr-FR"/>
              </w:rPr>
            </w:pPr>
          </w:p>
          <w:p w14:paraId="4DB11343" w14:textId="7D23FC95" w:rsidR="007C20CF" w:rsidRPr="00EC5256" w:rsidDel="00812C69" w:rsidRDefault="007C20CF" w:rsidP="007C20CF">
            <w:pPr>
              <w:widowControl w:val="0"/>
              <w:jc w:val="center"/>
              <w:rPr>
                <w:del w:id="951" w:author="ZAIDOU Mouhammad" w:date="2024-10-19T18:49:00Z"/>
                <w:rFonts w:ascii="Calibri" w:hAnsi="Calibri" w:cs="Calibri"/>
                <w:b/>
                <w:bCs/>
                <w:sz w:val="18"/>
                <w:szCs w:val="18"/>
                <w:lang w:val="fr-FR"/>
              </w:rPr>
            </w:pPr>
          </w:p>
          <w:p w14:paraId="1A783672" w14:textId="086114E9" w:rsidR="007C20CF" w:rsidRPr="00EC5256" w:rsidDel="00812C69" w:rsidRDefault="007C20CF" w:rsidP="007C20CF">
            <w:pPr>
              <w:widowControl w:val="0"/>
              <w:jc w:val="center"/>
              <w:rPr>
                <w:del w:id="952" w:author="ZAIDOU Mouhammad" w:date="2024-10-19T18:49:00Z"/>
                <w:rFonts w:ascii="Arial" w:hAnsi="Arial" w:cs="Arial"/>
                <w:b/>
                <w:bCs/>
                <w:sz w:val="20"/>
                <w:szCs w:val="20"/>
                <w:lang w:val="fr-FR"/>
              </w:rPr>
            </w:pPr>
            <w:del w:id="953" w:author="ZAIDOU Mouhammad" w:date="2024-10-19T18:49:00Z">
              <w:r w:rsidRPr="00EC5256" w:rsidDel="00812C69">
                <w:rPr>
                  <w:rFonts w:ascii="Calibri" w:hAnsi="Calibri" w:cs="Calibri"/>
                  <w:b/>
                  <w:bCs/>
                  <w:sz w:val="18"/>
                  <w:szCs w:val="18"/>
                  <w:lang w:val="fr-FR"/>
                </w:rPr>
                <w:delText>[UTILISER LES CODES]</w:delText>
              </w:r>
            </w:del>
          </w:p>
        </w:tc>
        <w:tc>
          <w:tcPr>
            <w:tcW w:w="533" w:type="pct"/>
            <w:shd w:val="clear" w:color="auto" w:fill="auto"/>
            <w:tcMar>
              <w:top w:w="72" w:type="dxa"/>
              <w:left w:w="144" w:type="dxa"/>
              <w:bottom w:w="72" w:type="dxa"/>
              <w:right w:w="144" w:type="dxa"/>
            </w:tcMar>
          </w:tcPr>
          <w:p w14:paraId="74B647A9" w14:textId="389DB322" w:rsidR="007C20CF" w:rsidRPr="00EC5256" w:rsidDel="00812C69" w:rsidRDefault="007C20CF" w:rsidP="007C20CF">
            <w:pPr>
              <w:widowControl w:val="0"/>
              <w:jc w:val="center"/>
              <w:rPr>
                <w:del w:id="954" w:author="ZAIDOU Mouhammad" w:date="2024-10-19T18:49:00Z"/>
                <w:rFonts w:ascii="Calibri" w:hAnsi="Calibri" w:cs="Calibri"/>
                <w:sz w:val="20"/>
                <w:szCs w:val="20"/>
                <w:lang w:val="fr-FR"/>
              </w:rPr>
            </w:pPr>
            <w:del w:id="955" w:author="ZAIDOU Mouhammad" w:date="2024-10-19T18:49:00Z">
              <w:r w:rsidRPr="00EC5256" w:rsidDel="00812C69">
                <w:rPr>
                  <w:rFonts w:ascii="Calibri" w:hAnsi="Calibri" w:cs="Calibri"/>
                  <w:sz w:val="20"/>
                  <w:szCs w:val="20"/>
                  <w:lang w:val="fr-FR"/>
                </w:rPr>
                <w:delText xml:space="preserve">Cette personne fournit-elle actuellement un service de SMNI ? </w:delText>
              </w:r>
            </w:del>
          </w:p>
          <w:p w14:paraId="0FE8141C" w14:textId="1F929E4C" w:rsidR="007C20CF" w:rsidRPr="00EC5256" w:rsidDel="00812C69" w:rsidRDefault="007C20CF" w:rsidP="007C20CF">
            <w:pPr>
              <w:widowControl w:val="0"/>
              <w:jc w:val="center"/>
              <w:rPr>
                <w:del w:id="956" w:author="ZAIDOU Mouhammad" w:date="2024-10-19T18:49:00Z"/>
                <w:rFonts w:ascii="Calibri" w:hAnsi="Calibri" w:cs="Calibri"/>
                <w:sz w:val="20"/>
                <w:szCs w:val="20"/>
                <w:lang w:val="fr-FR"/>
              </w:rPr>
            </w:pPr>
            <w:del w:id="957" w:author="ZAIDOU Mouhammad" w:date="2024-10-19T18:49:00Z">
              <w:r w:rsidRPr="00EC5256" w:rsidDel="00812C69">
                <w:rPr>
                  <w:rFonts w:ascii="Calibri" w:hAnsi="Calibri" w:cs="Calibri"/>
                  <w:sz w:val="20"/>
                  <w:szCs w:val="20"/>
                  <w:lang w:val="fr-FR"/>
                </w:rPr>
                <w:delText xml:space="preserve">(Oui -1, </w:delText>
              </w:r>
              <w:r w:rsidR="003874A6" w:rsidRPr="00EC5256" w:rsidDel="00812C69">
                <w:rPr>
                  <w:rFonts w:ascii="Calibri" w:hAnsi="Calibri" w:cs="Calibri"/>
                  <w:sz w:val="20"/>
                  <w:szCs w:val="20"/>
                  <w:lang w:val="fr-FR"/>
                </w:rPr>
                <w:delText>Non</w:delText>
              </w:r>
              <w:r w:rsidRPr="00EC5256" w:rsidDel="00812C69">
                <w:rPr>
                  <w:rFonts w:ascii="Calibri" w:hAnsi="Calibri" w:cs="Calibri"/>
                  <w:sz w:val="20"/>
                  <w:szCs w:val="20"/>
                  <w:lang w:val="fr-FR"/>
                </w:rPr>
                <w:delText xml:space="preserve">-2) </w:delText>
              </w:r>
            </w:del>
          </w:p>
          <w:p w14:paraId="5558376F" w14:textId="56CF8AA5" w:rsidR="007C20CF" w:rsidRPr="00EC5256" w:rsidDel="00812C69" w:rsidRDefault="007C20CF" w:rsidP="007C20CF">
            <w:pPr>
              <w:widowControl w:val="0"/>
              <w:jc w:val="center"/>
              <w:rPr>
                <w:del w:id="958" w:author="ZAIDOU Mouhammad" w:date="2024-10-19T18:49:00Z"/>
                <w:rFonts w:ascii="Calibri" w:hAnsi="Calibri" w:cs="Calibri"/>
                <w:sz w:val="20"/>
                <w:szCs w:val="20"/>
                <w:lang w:val="fr-FR"/>
              </w:rPr>
            </w:pPr>
          </w:p>
          <w:p w14:paraId="544F4FA4" w14:textId="68858D72" w:rsidR="007C20CF" w:rsidRPr="00EC5256" w:rsidDel="00812C69" w:rsidRDefault="007C20CF" w:rsidP="007C20CF">
            <w:pPr>
              <w:widowControl w:val="0"/>
              <w:jc w:val="center"/>
              <w:rPr>
                <w:del w:id="959" w:author="ZAIDOU Mouhammad" w:date="2024-10-19T18:49:00Z"/>
                <w:rFonts w:ascii="Arial" w:hAnsi="Arial" w:cs="Arial"/>
                <w:b/>
                <w:bCs/>
                <w:sz w:val="20"/>
                <w:szCs w:val="20"/>
                <w:lang w:val="fr-FR"/>
              </w:rPr>
            </w:pPr>
            <w:del w:id="960"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au membre du personnel suivant]</w:delText>
              </w:r>
            </w:del>
          </w:p>
        </w:tc>
        <w:tc>
          <w:tcPr>
            <w:tcW w:w="422" w:type="pct"/>
          </w:tcPr>
          <w:p w14:paraId="5C1B6126" w14:textId="45D1FB5A" w:rsidR="007C20CF" w:rsidRPr="00EC5256" w:rsidDel="00812C69" w:rsidRDefault="007C20CF" w:rsidP="007C20CF">
            <w:pPr>
              <w:widowControl w:val="0"/>
              <w:jc w:val="center"/>
              <w:rPr>
                <w:del w:id="961" w:author="ZAIDOU Mouhammad" w:date="2024-10-19T18:49:00Z"/>
                <w:rFonts w:ascii="Calibri" w:hAnsi="Calibri" w:cs="Calibri"/>
                <w:sz w:val="20"/>
                <w:szCs w:val="20"/>
                <w:lang w:val="fr-FR"/>
              </w:rPr>
            </w:pPr>
            <w:del w:id="962" w:author="ZAIDOU Mouhammad" w:date="2024-10-19T18:49:00Z">
              <w:r w:rsidRPr="00EC5256" w:rsidDel="00812C69">
                <w:rPr>
                  <w:rFonts w:ascii="Calibri" w:hAnsi="Calibri" w:cs="Calibri"/>
                  <w:sz w:val="20"/>
                  <w:szCs w:val="20"/>
                  <w:lang w:val="fr-FR"/>
                </w:rPr>
                <w:delText>Quels sont les services de SMNI qu'il/elle fournit ?</w:delText>
              </w:r>
            </w:del>
          </w:p>
          <w:p w14:paraId="216AE51F" w14:textId="23A47D4B" w:rsidR="007C20CF" w:rsidRPr="00EC5256" w:rsidDel="00812C69" w:rsidRDefault="007C20CF" w:rsidP="007C20CF">
            <w:pPr>
              <w:widowControl w:val="0"/>
              <w:jc w:val="center"/>
              <w:rPr>
                <w:del w:id="963" w:author="ZAIDOU Mouhammad" w:date="2024-10-19T18:49:00Z"/>
                <w:rFonts w:ascii="Calibri" w:hAnsi="Calibri" w:cs="Calibri"/>
                <w:sz w:val="20"/>
                <w:szCs w:val="20"/>
                <w:lang w:val="fr-FR"/>
              </w:rPr>
            </w:pPr>
          </w:p>
          <w:p w14:paraId="1CE4997A" w14:textId="348D0A78" w:rsidR="007C20CF" w:rsidRPr="00EC5256" w:rsidDel="00812C69" w:rsidRDefault="007C20CF" w:rsidP="007C20CF">
            <w:pPr>
              <w:widowControl w:val="0"/>
              <w:jc w:val="center"/>
              <w:rPr>
                <w:del w:id="964" w:author="ZAIDOU Mouhammad" w:date="2024-10-19T18:49:00Z"/>
                <w:rFonts w:ascii="Calibri" w:hAnsi="Calibri" w:cs="Calibri"/>
                <w:sz w:val="20"/>
                <w:szCs w:val="20"/>
                <w:lang w:val="fr-FR"/>
              </w:rPr>
            </w:pPr>
            <w:del w:id="965" w:author="ZAIDOU Mouhammad" w:date="2024-10-19T18:49:00Z">
              <w:r w:rsidRPr="00EC5256" w:rsidDel="00812C69">
                <w:rPr>
                  <w:rFonts w:ascii="Calibri" w:hAnsi="Calibri" w:cs="Calibri"/>
                  <w:sz w:val="20"/>
                  <w:szCs w:val="20"/>
                  <w:lang w:val="fr-FR"/>
                </w:rPr>
                <w:delText>PLUSIEURS RÉPONSES</w:delText>
              </w:r>
            </w:del>
          </w:p>
          <w:p w14:paraId="43C9B48C" w14:textId="5FE5C7D3" w:rsidR="007C20CF" w:rsidRPr="00EC5256" w:rsidDel="00812C69" w:rsidRDefault="007C20CF" w:rsidP="007C20CF">
            <w:pPr>
              <w:widowControl w:val="0"/>
              <w:jc w:val="center"/>
              <w:rPr>
                <w:del w:id="966" w:author="ZAIDOU Mouhammad" w:date="2024-10-19T18:49:00Z"/>
                <w:rFonts w:ascii="Arial" w:hAnsi="Arial" w:cs="Arial"/>
                <w:b/>
                <w:bCs/>
                <w:sz w:val="20"/>
                <w:szCs w:val="20"/>
                <w:lang w:val="fr-FR"/>
              </w:rPr>
            </w:pPr>
            <w:del w:id="967" w:author="ZAIDOU Mouhammad" w:date="2024-10-19T18:49:00Z">
              <w:r w:rsidRPr="00EC5256" w:rsidDel="00812C69">
                <w:rPr>
                  <w:rFonts w:ascii="Calibri" w:hAnsi="Calibri" w:cs="Calibri"/>
                  <w:b/>
                  <w:bCs/>
                  <w:sz w:val="20"/>
                  <w:szCs w:val="20"/>
                  <w:lang w:val="fr-FR"/>
                </w:rPr>
                <w:delText>[UTILISER LES CODES]</w:delText>
              </w:r>
            </w:del>
          </w:p>
        </w:tc>
        <w:tc>
          <w:tcPr>
            <w:tcW w:w="302" w:type="pct"/>
          </w:tcPr>
          <w:p w14:paraId="09A05EE0" w14:textId="7FF221D5" w:rsidR="007C20CF" w:rsidRPr="00EC5256" w:rsidDel="00812C69" w:rsidRDefault="007C20CF" w:rsidP="007C20CF">
            <w:pPr>
              <w:widowControl w:val="0"/>
              <w:jc w:val="center"/>
              <w:rPr>
                <w:del w:id="968" w:author="ZAIDOU Mouhammad" w:date="2024-10-19T18:49:00Z"/>
                <w:rFonts w:ascii="Calibri" w:hAnsi="Calibri" w:cs="Calibri"/>
                <w:sz w:val="20"/>
                <w:szCs w:val="20"/>
                <w:vertAlign w:val="superscript"/>
                <w:lang w:val="fr-FR"/>
              </w:rPr>
            </w:pPr>
            <w:del w:id="969" w:author="ZAIDOU Mouhammad" w:date="2024-10-19T18:49:00Z">
              <w:r w:rsidRPr="00EC5256" w:rsidDel="00812C69">
                <w:rPr>
                  <w:rFonts w:ascii="Calibri" w:hAnsi="Calibri" w:cs="Calibri"/>
                  <w:sz w:val="20"/>
                  <w:szCs w:val="20"/>
                  <w:lang w:val="fr-FR"/>
                </w:rPr>
                <w:delText>Pourquoi le poste est-il actuellement vacant ?</w:delText>
              </w:r>
            </w:del>
          </w:p>
          <w:p w14:paraId="6864787C" w14:textId="0708F27A" w:rsidR="007C20CF" w:rsidRPr="00EC5256" w:rsidDel="00812C69" w:rsidRDefault="007C20CF" w:rsidP="007C20CF">
            <w:pPr>
              <w:widowControl w:val="0"/>
              <w:jc w:val="center"/>
              <w:rPr>
                <w:del w:id="970" w:author="ZAIDOU Mouhammad" w:date="2024-10-19T18:49:00Z"/>
                <w:rFonts w:ascii="Calibri" w:hAnsi="Calibri" w:cs="Calibri"/>
                <w:sz w:val="20"/>
                <w:szCs w:val="20"/>
                <w:vertAlign w:val="superscript"/>
                <w:lang w:val="fr-FR"/>
              </w:rPr>
            </w:pPr>
          </w:p>
          <w:p w14:paraId="49DE2BED" w14:textId="3C05A44D" w:rsidR="007C20CF" w:rsidRPr="00EC5256" w:rsidDel="00812C69" w:rsidRDefault="007C20CF" w:rsidP="007C20CF">
            <w:pPr>
              <w:widowControl w:val="0"/>
              <w:jc w:val="center"/>
              <w:rPr>
                <w:del w:id="971" w:author="ZAIDOU Mouhammad" w:date="2024-10-19T18:49:00Z"/>
                <w:rFonts w:ascii="Arial" w:hAnsi="Arial" w:cs="Arial"/>
                <w:b/>
                <w:bCs/>
                <w:sz w:val="20"/>
                <w:szCs w:val="20"/>
                <w:lang w:val="fr-FR"/>
              </w:rPr>
            </w:pPr>
            <w:del w:id="972" w:author="ZAIDOU Mouhammad" w:date="2024-10-19T18:49:00Z">
              <w:r w:rsidRPr="00EC5256" w:rsidDel="00812C69">
                <w:rPr>
                  <w:rFonts w:ascii="Calibri" w:hAnsi="Calibri" w:cs="Calibri"/>
                  <w:b/>
                  <w:bCs/>
                  <w:sz w:val="20"/>
                  <w:szCs w:val="20"/>
                  <w:lang w:val="fr-FR"/>
                </w:rPr>
                <w:delText>[UTILISER LES CODES]</w:delText>
              </w:r>
            </w:del>
          </w:p>
        </w:tc>
        <w:tc>
          <w:tcPr>
            <w:tcW w:w="393" w:type="pct"/>
          </w:tcPr>
          <w:p w14:paraId="758CA6D5" w14:textId="37898041" w:rsidR="007C20CF" w:rsidRPr="00EC5256" w:rsidDel="00812C69" w:rsidRDefault="007C20CF" w:rsidP="007C20CF">
            <w:pPr>
              <w:widowControl w:val="0"/>
              <w:jc w:val="center"/>
              <w:rPr>
                <w:del w:id="973" w:author="ZAIDOU Mouhammad" w:date="2024-10-19T18:49:00Z"/>
                <w:rFonts w:ascii="Calibri" w:hAnsi="Calibri" w:cs="Calibri"/>
                <w:sz w:val="20"/>
                <w:szCs w:val="20"/>
                <w:lang w:val="fr-FR"/>
              </w:rPr>
            </w:pPr>
            <w:del w:id="974" w:author="ZAIDOU Mouhammad" w:date="2024-10-19T18:49:00Z">
              <w:r w:rsidRPr="00EC5256" w:rsidDel="00812C69">
                <w:rPr>
                  <w:rFonts w:ascii="Calibri" w:hAnsi="Calibri" w:cs="Calibri"/>
                  <w:sz w:val="20"/>
                  <w:szCs w:val="20"/>
                  <w:lang w:val="fr-FR"/>
                </w:rPr>
                <w:delText>Depuis combien de temps ce poste est-il vacant</w:delText>
              </w:r>
            </w:del>
          </w:p>
          <w:p w14:paraId="2FE93DB4" w14:textId="310A09F7" w:rsidR="007C20CF" w:rsidRPr="00EC5256" w:rsidDel="00812C69" w:rsidRDefault="007C20CF" w:rsidP="007C20CF">
            <w:pPr>
              <w:widowControl w:val="0"/>
              <w:jc w:val="center"/>
              <w:rPr>
                <w:del w:id="975" w:author="ZAIDOU Mouhammad" w:date="2024-10-19T18:49:00Z"/>
                <w:rFonts w:ascii="Calibri" w:hAnsi="Calibri" w:cs="Calibri"/>
                <w:sz w:val="20"/>
                <w:szCs w:val="20"/>
                <w:lang w:val="fr-FR"/>
              </w:rPr>
            </w:pPr>
          </w:p>
          <w:p w14:paraId="14094F89" w14:textId="041B26A3" w:rsidR="007C20CF" w:rsidRPr="00EC5256" w:rsidDel="00812C69" w:rsidRDefault="007C20CF" w:rsidP="007C20CF">
            <w:pPr>
              <w:widowControl w:val="0"/>
              <w:jc w:val="center"/>
              <w:rPr>
                <w:del w:id="976" w:author="ZAIDOU Mouhammad" w:date="2024-10-19T18:49:00Z"/>
                <w:rFonts w:ascii="Arial" w:hAnsi="Arial" w:cs="Arial"/>
                <w:sz w:val="20"/>
                <w:szCs w:val="20"/>
                <w:lang w:val="fr-FR"/>
              </w:rPr>
            </w:pPr>
            <w:del w:id="977" w:author="ZAIDOU Mouhammad" w:date="2024-10-19T18:49:00Z">
              <w:r w:rsidRPr="00EC5256" w:rsidDel="00812C69">
                <w:rPr>
                  <w:rFonts w:ascii="Calibri" w:hAnsi="Calibri" w:cs="Calibri"/>
                  <w:sz w:val="20"/>
                  <w:szCs w:val="20"/>
                  <w:lang w:val="fr-FR"/>
                </w:rPr>
                <w:delText>(en mois, 0 si moins d'un mois)</w:delText>
              </w:r>
            </w:del>
          </w:p>
        </w:tc>
      </w:tr>
      <w:tr w:rsidR="006D5C46" w:rsidRPr="007610D3" w:rsidDel="00812C69" w14:paraId="0E0E0801" w14:textId="390C558D" w:rsidTr="001629FA">
        <w:trPr>
          <w:cantSplit/>
          <w:trHeight w:val="18"/>
          <w:del w:id="978" w:author="ZAIDOU Mouhammad" w:date="2024-10-19T18:49:00Z"/>
        </w:trPr>
        <w:tc>
          <w:tcPr>
            <w:tcW w:w="136" w:type="pct"/>
          </w:tcPr>
          <w:p w14:paraId="723EC507" w14:textId="29DDD03D" w:rsidR="006D5C46" w:rsidRPr="00EC5256" w:rsidDel="00812C69" w:rsidRDefault="006D5C46" w:rsidP="001629FA">
            <w:pPr>
              <w:widowControl w:val="0"/>
              <w:jc w:val="center"/>
              <w:rPr>
                <w:del w:id="979" w:author="ZAIDOU Mouhammad" w:date="2024-10-19T18:49:00Z"/>
                <w:rFonts w:ascii="Arial" w:hAnsi="Arial" w:cs="Arial"/>
                <w:sz w:val="18"/>
                <w:szCs w:val="18"/>
                <w:lang w:val="fr-FR"/>
              </w:rPr>
            </w:pPr>
            <w:del w:id="980" w:author="ZAIDOU Mouhammad" w:date="2024-10-19T18:49:00Z">
              <w:r w:rsidRPr="00EC5256" w:rsidDel="00812C69">
                <w:rPr>
                  <w:rFonts w:ascii="Arial" w:hAnsi="Arial" w:cs="Arial"/>
                  <w:sz w:val="18"/>
                  <w:szCs w:val="18"/>
                  <w:lang w:val="fr-FR"/>
                </w:rPr>
                <w:delText>(1)</w:delText>
              </w:r>
            </w:del>
          </w:p>
        </w:tc>
        <w:tc>
          <w:tcPr>
            <w:tcW w:w="390" w:type="pct"/>
            <w:shd w:val="clear" w:color="auto" w:fill="auto"/>
            <w:tcMar>
              <w:top w:w="72" w:type="dxa"/>
              <w:left w:w="144" w:type="dxa"/>
              <w:bottom w:w="72" w:type="dxa"/>
              <w:right w:w="144" w:type="dxa"/>
            </w:tcMar>
          </w:tcPr>
          <w:p w14:paraId="6D1994D4" w14:textId="03FB4FC4" w:rsidR="006D5C46" w:rsidRPr="00EC5256" w:rsidDel="00812C69" w:rsidRDefault="006D5C46" w:rsidP="001629FA">
            <w:pPr>
              <w:widowControl w:val="0"/>
              <w:jc w:val="center"/>
              <w:rPr>
                <w:del w:id="981" w:author="ZAIDOU Mouhammad" w:date="2024-10-19T18:49:00Z"/>
                <w:rFonts w:ascii="Arial" w:hAnsi="Arial" w:cs="Arial"/>
                <w:sz w:val="18"/>
                <w:szCs w:val="18"/>
                <w:lang w:val="fr-FR"/>
              </w:rPr>
            </w:pPr>
            <w:del w:id="982" w:author="ZAIDOU Mouhammad" w:date="2024-10-19T18:49:00Z">
              <w:r w:rsidRPr="00EC5256" w:rsidDel="00812C69">
                <w:rPr>
                  <w:rFonts w:ascii="Arial" w:hAnsi="Arial" w:cs="Arial"/>
                  <w:sz w:val="18"/>
                  <w:szCs w:val="18"/>
                  <w:lang w:val="fr-FR"/>
                </w:rPr>
                <w:delText>(2)</w:delText>
              </w:r>
            </w:del>
          </w:p>
        </w:tc>
        <w:tc>
          <w:tcPr>
            <w:tcW w:w="395" w:type="pct"/>
            <w:shd w:val="clear" w:color="auto" w:fill="auto"/>
            <w:tcMar>
              <w:top w:w="72" w:type="dxa"/>
              <w:left w:w="144" w:type="dxa"/>
              <w:bottom w:w="72" w:type="dxa"/>
              <w:right w:w="144" w:type="dxa"/>
            </w:tcMar>
          </w:tcPr>
          <w:p w14:paraId="096F6974" w14:textId="5468E2BE" w:rsidR="006D5C46" w:rsidRPr="00EC5256" w:rsidDel="00812C69" w:rsidRDefault="006D5C46" w:rsidP="001629FA">
            <w:pPr>
              <w:widowControl w:val="0"/>
              <w:jc w:val="center"/>
              <w:rPr>
                <w:del w:id="983" w:author="ZAIDOU Mouhammad" w:date="2024-10-19T18:49:00Z"/>
                <w:rFonts w:ascii="Arial" w:hAnsi="Arial" w:cs="Arial"/>
                <w:sz w:val="18"/>
                <w:szCs w:val="18"/>
                <w:lang w:val="fr-FR"/>
              </w:rPr>
            </w:pPr>
            <w:del w:id="984" w:author="ZAIDOU Mouhammad" w:date="2024-10-19T18:49:00Z">
              <w:r w:rsidRPr="00EC5256" w:rsidDel="00812C69">
                <w:rPr>
                  <w:rFonts w:ascii="Arial" w:hAnsi="Arial" w:cs="Arial"/>
                  <w:sz w:val="18"/>
                  <w:szCs w:val="18"/>
                  <w:lang w:val="fr-FR"/>
                </w:rPr>
                <w:delText>(3)</w:delText>
              </w:r>
            </w:del>
          </w:p>
        </w:tc>
        <w:tc>
          <w:tcPr>
            <w:tcW w:w="392" w:type="pct"/>
            <w:shd w:val="clear" w:color="auto" w:fill="auto"/>
            <w:tcMar>
              <w:top w:w="72" w:type="dxa"/>
              <w:left w:w="144" w:type="dxa"/>
              <w:bottom w:w="72" w:type="dxa"/>
              <w:right w:w="144" w:type="dxa"/>
            </w:tcMar>
          </w:tcPr>
          <w:p w14:paraId="122D31EE" w14:textId="6F146601" w:rsidR="006D5C46" w:rsidRPr="00EC5256" w:rsidDel="00812C69" w:rsidRDefault="006D5C46" w:rsidP="001629FA">
            <w:pPr>
              <w:widowControl w:val="0"/>
              <w:jc w:val="center"/>
              <w:rPr>
                <w:del w:id="985" w:author="ZAIDOU Mouhammad" w:date="2024-10-19T18:49:00Z"/>
                <w:rFonts w:ascii="Arial" w:hAnsi="Arial" w:cs="Arial"/>
                <w:sz w:val="18"/>
                <w:szCs w:val="18"/>
                <w:lang w:val="fr-FR"/>
              </w:rPr>
            </w:pPr>
            <w:del w:id="986" w:author="ZAIDOU Mouhammad" w:date="2024-10-19T18:49:00Z">
              <w:r w:rsidRPr="00EC5256" w:rsidDel="00812C69">
                <w:rPr>
                  <w:rFonts w:ascii="Arial" w:hAnsi="Arial" w:cs="Arial"/>
                  <w:sz w:val="18"/>
                  <w:szCs w:val="18"/>
                  <w:lang w:val="fr-FR"/>
                </w:rPr>
                <w:delText>(4)</w:delText>
              </w:r>
            </w:del>
          </w:p>
        </w:tc>
        <w:tc>
          <w:tcPr>
            <w:tcW w:w="451" w:type="pct"/>
            <w:shd w:val="clear" w:color="auto" w:fill="auto"/>
            <w:tcMar>
              <w:top w:w="72" w:type="dxa"/>
              <w:left w:w="144" w:type="dxa"/>
              <w:bottom w:w="72" w:type="dxa"/>
              <w:right w:w="144" w:type="dxa"/>
            </w:tcMar>
          </w:tcPr>
          <w:p w14:paraId="6AE12012" w14:textId="43246D52" w:rsidR="006D5C46" w:rsidRPr="00EC5256" w:rsidDel="00812C69" w:rsidRDefault="006D5C46" w:rsidP="001629FA">
            <w:pPr>
              <w:widowControl w:val="0"/>
              <w:jc w:val="center"/>
              <w:rPr>
                <w:del w:id="987" w:author="ZAIDOU Mouhammad" w:date="2024-10-19T18:49:00Z"/>
                <w:rFonts w:ascii="Arial" w:hAnsi="Arial" w:cs="Arial"/>
                <w:sz w:val="18"/>
                <w:szCs w:val="18"/>
                <w:lang w:val="fr-FR"/>
              </w:rPr>
            </w:pPr>
            <w:del w:id="988" w:author="ZAIDOU Mouhammad" w:date="2024-10-19T18:49:00Z">
              <w:r w:rsidRPr="00EC5256" w:rsidDel="00812C69">
                <w:rPr>
                  <w:rFonts w:ascii="Arial" w:hAnsi="Arial" w:cs="Arial"/>
                  <w:sz w:val="18"/>
                  <w:szCs w:val="18"/>
                  <w:lang w:val="fr-FR"/>
                </w:rPr>
                <w:delText>(5)</w:delText>
              </w:r>
            </w:del>
          </w:p>
        </w:tc>
        <w:tc>
          <w:tcPr>
            <w:tcW w:w="317" w:type="pct"/>
            <w:shd w:val="clear" w:color="auto" w:fill="auto"/>
            <w:tcMar>
              <w:top w:w="72" w:type="dxa"/>
              <w:left w:w="144" w:type="dxa"/>
              <w:bottom w:w="72" w:type="dxa"/>
              <w:right w:w="144" w:type="dxa"/>
            </w:tcMar>
          </w:tcPr>
          <w:p w14:paraId="59983D9C" w14:textId="1B355910" w:rsidR="006D5C46" w:rsidRPr="00EC5256" w:rsidDel="00812C69" w:rsidRDefault="006D5C46" w:rsidP="001629FA">
            <w:pPr>
              <w:widowControl w:val="0"/>
              <w:jc w:val="center"/>
              <w:rPr>
                <w:del w:id="989" w:author="ZAIDOU Mouhammad" w:date="2024-10-19T18:49:00Z"/>
                <w:rFonts w:ascii="Arial" w:hAnsi="Arial" w:cs="Arial"/>
                <w:sz w:val="18"/>
                <w:szCs w:val="18"/>
                <w:lang w:val="fr-FR"/>
              </w:rPr>
            </w:pPr>
            <w:del w:id="990" w:author="ZAIDOU Mouhammad" w:date="2024-10-19T18:49:00Z">
              <w:r w:rsidRPr="00EC5256" w:rsidDel="00812C69">
                <w:rPr>
                  <w:rFonts w:ascii="Arial" w:hAnsi="Arial" w:cs="Arial"/>
                  <w:sz w:val="18"/>
                  <w:szCs w:val="18"/>
                  <w:lang w:val="fr-FR"/>
                </w:rPr>
                <w:delText>(6)</w:delText>
              </w:r>
            </w:del>
          </w:p>
        </w:tc>
        <w:tc>
          <w:tcPr>
            <w:tcW w:w="460" w:type="pct"/>
            <w:shd w:val="clear" w:color="auto" w:fill="auto"/>
            <w:tcMar>
              <w:top w:w="72" w:type="dxa"/>
              <w:left w:w="144" w:type="dxa"/>
              <w:bottom w:w="72" w:type="dxa"/>
              <w:right w:w="144" w:type="dxa"/>
            </w:tcMar>
          </w:tcPr>
          <w:p w14:paraId="4080793E" w14:textId="55CA8891" w:rsidR="006D5C46" w:rsidRPr="00EC5256" w:rsidDel="00812C69" w:rsidRDefault="006D5C46" w:rsidP="001629FA">
            <w:pPr>
              <w:widowControl w:val="0"/>
              <w:jc w:val="center"/>
              <w:rPr>
                <w:del w:id="991" w:author="ZAIDOU Mouhammad" w:date="2024-10-19T18:49:00Z"/>
                <w:rFonts w:ascii="Arial" w:hAnsi="Arial" w:cs="Arial"/>
                <w:sz w:val="18"/>
                <w:szCs w:val="18"/>
                <w:lang w:val="fr-FR"/>
              </w:rPr>
            </w:pPr>
            <w:del w:id="992" w:author="ZAIDOU Mouhammad" w:date="2024-10-19T18:49:00Z">
              <w:r w:rsidRPr="00EC5256" w:rsidDel="00812C69">
                <w:rPr>
                  <w:rFonts w:ascii="Arial" w:hAnsi="Arial" w:cs="Arial"/>
                  <w:sz w:val="18"/>
                  <w:szCs w:val="18"/>
                  <w:lang w:val="fr-FR"/>
                </w:rPr>
                <w:delText>(7)</w:delText>
              </w:r>
            </w:del>
          </w:p>
        </w:tc>
        <w:tc>
          <w:tcPr>
            <w:tcW w:w="435" w:type="pct"/>
            <w:shd w:val="clear" w:color="auto" w:fill="auto"/>
            <w:tcMar>
              <w:top w:w="72" w:type="dxa"/>
              <w:left w:w="144" w:type="dxa"/>
              <w:bottom w:w="72" w:type="dxa"/>
              <w:right w:w="144" w:type="dxa"/>
            </w:tcMar>
          </w:tcPr>
          <w:p w14:paraId="1BB804C2" w14:textId="77427583" w:rsidR="006D5C46" w:rsidRPr="00EC5256" w:rsidDel="00812C69" w:rsidRDefault="006D5C46" w:rsidP="001629FA">
            <w:pPr>
              <w:widowControl w:val="0"/>
              <w:jc w:val="center"/>
              <w:rPr>
                <w:del w:id="993" w:author="ZAIDOU Mouhammad" w:date="2024-10-19T18:49:00Z"/>
                <w:rFonts w:ascii="Arial" w:hAnsi="Arial" w:cs="Arial"/>
                <w:sz w:val="18"/>
                <w:szCs w:val="18"/>
                <w:lang w:val="fr-FR"/>
              </w:rPr>
            </w:pPr>
            <w:del w:id="994" w:author="ZAIDOU Mouhammad" w:date="2024-10-19T18:49:00Z">
              <w:r w:rsidRPr="00EC5256" w:rsidDel="00812C69">
                <w:rPr>
                  <w:rFonts w:ascii="Arial" w:hAnsi="Arial" w:cs="Arial"/>
                  <w:sz w:val="18"/>
                  <w:szCs w:val="18"/>
                  <w:lang w:val="fr-FR"/>
                </w:rPr>
                <w:delText>(8)</w:delText>
              </w:r>
            </w:del>
          </w:p>
        </w:tc>
        <w:tc>
          <w:tcPr>
            <w:tcW w:w="374" w:type="pct"/>
            <w:shd w:val="clear" w:color="auto" w:fill="auto"/>
            <w:tcMar>
              <w:top w:w="72" w:type="dxa"/>
              <w:left w:w="144" w:type="dxa"/>
              <w:bottom w:w="72" w:type="dxa"/>
              <w:right w:w="144" w:type="dxa"/>
            </w:tcMar>
          </w:tcPr>
          <w:p w14:paraId="7D9B5A05" w14:textId="4CA2D5AF" w:rsidR="006D5C46" w:rsidRPr="00EC5256" w:rsidDel="00812C69" w:rsidRDefault="006D5C46" w:rsidP="001629FA">
            <w:pPr>
              <w:widowControl w:val="0"/>
              <w:jc w:val="center"/>
              <w:rPr>
                <w:del w:id="995" w:author="ZAIDOU Mouhammad" w:date="2024-10-19T18:49:00Z"/>
                <w:rFonts w:ascii="Arial" w:hAnsi="Arial" w:cs="Arial"/>
                <w:sz w:val="18"/>
                <w:szCs w:val="18"/>
                <w:lang w:val="fr-FR"/>
              </w:rPr>
            </w:pPr>
            <w:del w:id="996" w:author="ZAIDOU Mouhammad" w:date="2024-10-19T18:49:00Z">
              <w:r w:rsidRPr="00EC5256" w:rsidDel="00812C69">
                <w:rPr>
                  <w:rFonts w:ascii="Arial" w:hAnsi="Arial" w:cs="Arial"/>
                  <w:sz w:val="18"/>
                  <w:szCs w:val="18"/>
                  <w:lang w:val="fr-FR"/>
                </w:rPr>
                <w:delText>(9)</w:delText>
              </w:r>
            </w:del>
          </w:p>
        </w:tc>
        <w:tc>
          <w:tcPr>
            <w:tcW w:w="533" w:type="pct"/>
            <w:shd w:val="clear" w:color="auto" w:fill="auto"/>
            <w:tcMar>
              <w:top w:w="72" w:type="dxa"/>
              <w:left w:w="144" w:type="dxa"/>
              <w:bottom w:w="72" w:type="dxa"/>
              <w:right w:w="144" w:type="dxa"/>
            </w:tcMar>
          </w:tcPr>
          <w:p w14:paraId="4BD95FF6" w14:textId="114F4E4C" w:rsidR="006D5C46" w:rsidRPr="00EC5256" w:rsidDel="00812C69" w:rsidRDefault="006D5C46" w:rsidP="001629FA">
            <w:pPr>
              <w:widowControl w:val="0"/>
              <w:jc w:val="center"/>
              <w:rPr>
                <w:del w:id="997" w:author="ZAIDOU Mouhammad" w:date="2024-10-19T18:49:00Z"/>
                <w:rFonts w:ascii="Arial" w:hAnsi="Arial" w:cs="Arial"/>
                <w:sz w:val="18"/>
                <w:szCs w:val="18"/>
                <w:lang w:val="fr-FR"/>
              </w:rPr>
            </w:pPr>
            <w:del w:id="998" w:author="ZAIDOU Mouhammad" w:date="2024-10-19T18:49:00Z">
              <w:r w:rsidRPr="00EC5256" w:rsidDel="00812C69">
                <w:rPr>
                  <w:rFonts w:ascii="Arial" w:hAnsi="Arial" w:cs="Arial"/>
                  <w:sz w:val="18"/>
                  <w:szCs w:val="18"/>
                  <w:lang w:val="fr-FR"/>
                </w:rPr>
                <w:delText>(10)</w:delText>
              </w:r>
            </w:del>
          </w:p>
        </w:tc>
        <w:tc>
          <w:tcPr>
            <w:tcW w:w="422" w:type="pct"/>
          </w:tcPr>
          <w:p w14:paraId="6D433ACE" w14:textId="5E22BEFF" w:rsidR="006D5C46" w:rsidRPr="00EC5256" w:rsidDel="00812C69" w:rsidRDefault="006D5C46" w:rsidP="001629FA">
            <w:pPr>
              <w:widowControl w:val="0"/>
              <w:jc w:val="center"/>
              <w:rPr>
                <w:del w:id="999" w:author="ZAIDOU Mouhammad" w:date="2024-10-19T18:49:00Z"/>
                <w:rFonts w:ascii="Arial" w:hAnsi="Arial" w:cs="Arial"/>
                <w:sz w:val="18"/>
                <w:szCs w:val="18"/>
                <w:lang w:val="fr-FR"/>
              </w:rPr>
            </w:pPr>
            <w:del w:id="1000" w:author="ZAIDOU Mouhammad" w:date="2024-10-19T18:49:00Z">
              <w:r w:rsidRPr="00EC5256" w:rsidDel="00812C69">
                <w:rPr>
                  <w:rFonts w:ascii="Arial" w:hAnsi="Arial" w:cs="Arial"/>
                  <w:sz w:val="18"/>
                  <w:szCs w:val="18"/>
                  <w:lang w:val="fr-FR"/>
                </w:rPr>
                <w:delText>(11)</w:delText>
              </w:r>
            </w:del>
          </w:p>
        </w:tc>
        <w:tc>
          <w:tcPr>
            <w:tcW w:w="302" w:type="pct"/>
          </w:tcPr>
          <w:p w14:paraId="4733D3E4" w14:textId="647EE222" w:rsidR="006D5C46" w:rsidRPr="00EC5256" w:rsidDel="00812C69" w:rsidRDefault="006D5C46" w:rsidP="001629FA">
            <w:pPr>
              <w:widowControl w:val="0"/>
              <w:jc w:val="center"/>
              <w:rPr>
                <w:del w:id="1001" w:author="ZAIDOU Mouhammad" w:date="2024-10-19T18:49:00Z"/>
                <w:rFonts w:ascii="Arial" w:hAnsi="Arial" w:cs="Arial"/>
                <w:sz w:val="18"/>
                <w:szCs w:val="18"/>
                <w:lang w:val="fr-FR"/>
              </w:rPr>
            </w:pPr>
            <w:del w:id="1002" w:author="ZAIDOU Mouhammad" w:date="2024-10-19T18:49:00Z">
              <w:r w:rsidRPr="00EC5256" w:rsidDel="00812C69">
                <w:rPr>
                  <w:rFonts w:ascii="Arial" w:hAnsi="Arial" w:cs="Arial"/>
                  <w:sz w:val="18"/>
                  <w:szCs w:val="18"/>
                  <w:lang w:val="fr-FR"/>
                </w:rPr>
                <w:delText>(12)</w:delText>
              </w:r>
            </w:del>
          </w:p>
        </w:tc>
        <w:tc>
          <w:tcPr>
            <w:tcW w:w="393" w:type="pct"/>
          </w:tcPr>
          <w:p w14:paraId="2A54B0C4" w14:textId="51CCCE1F" w:rsidR="006D5C46" w:rsidRPr="00EC5256" w:rsidDel="00812C69" w:rsidRDefault="006D5C46" w:rsidP="001629FA">
            <w:pPr>
              <w:widowControl w:val="0"/>
              <w:jc w:val="center"/>
              <w:rPr>
                <w:del w:id="1003" w:author="ZAIDOU Mouhammad" w:date="2024-10-19T18:49:00Z"/>
                <w:rFonts w:ascii="Arial" w:hAnsi="Arial" w:cs="Arial"/>
                <w:sz w:val="18"/>
                <w:szCs w:val="18"/>
                <w:lang w:val="fr-FR"/>
              </w:rPr>
            </w:pPr>
            <w:del w:id="1004" w:author="ZAIDOU Mouhammad" w:date="2024-10-19T18:49:00Z">
              <w:r w:rsidRPr="00EC5256" w:rsidDel="00812C69">
                <w:rPr>
                  <w:rFonts w:ascii="Arial" w:hAnsi="Arial" w:cs="Arial"/>
                  <w:sz w:val="18"/>
                  <w:szCs w:val="18"/>
                  <w:lang w:val="fr-FR"/>
                </w:rPr>
                <w:delText>(13)</w:delText>
              </w:r>
            </w:del>
          </w:p>
        </w:tc>
      </w:tr>
      <w:tr w:rsidR="006D5C46" w:rsidRPr="007610D3" w:rsidDel="00812C69" w14:paraId="0563E1E0" w14:textId="16BEBCC0" w:rsidTr="001629FA">
        <w:trPr>
          <w:trHeight w:val="170"/>
          <w:del w:id="1005" w:author="ZAIDOU Mouhammad" w:date="2024-10-19T18:49:00Z"/>
        </w:trPr>
        <w:tc>
          <w:tcPr>
            <w:tcW w:w="136" w:type="pct"/>
          </w:tcPr>
          <w:p w14:paraId="4B55B5B3" w14:textId="51640BA2" w:rsidR="006D5C46" w:rsidRPr="00EC5256" w:rsidDel="00812C69" w:rsidRDefault="006D5C46" w:rsidP="001629FA">
            <w:pPr>
              <w:widowControl w:val="0"/>
              <w:spacing w:line="180" w:lineRule="exact"/>
              <w:jc w:val="center"/>
              <w:rPr>
                <w:del w:id="1006" w:author="ZAIDOU Mouhammad" w:date="2024-10-19T18:49:00Z"/>
                <w:rFonts w:ascii="Arial" w:hAnsi="Arial" w:cs="Arial"/>
                <w:sz w:val="20"/>
                <w:szCs w:val="20"/>
                <w:lang w:val="fr-FR"/>
              </w:rPr>
            </w:pPr>
            <w:del w:id="1007" w:author="ZAIDOU Mouhammad" w:date="2024-10-19T18:49:00Z">
              <w:r w:rsidRPr="00EC5256" w:rsidDel="00812C69">
                <w:rPr>
                  <w:rFonts w:ascii="Arial" w:hAnsi="Arial" w:cs="Arial"/>
                  <w:sz w:val="20"/>
                  <w:szCs w:val="20"/>
                  <w:lang w:val="fr-FR"/>
                </w:rPr>
                <w:delText>1</w:delText>
              </w:r>
            </w:del>
          </w:p>
        </w:tc>
        <w:tc>
          <w:tcPr>
            <w:tcW w:w="390" w:type="pct"/>
            <w:shd w:val="clear" w:color="auto" w:fill="auto"/>
            <w:tcMar>
              <w:top w:w="72" w:type="dxa"/>
              <w:left w:w="144" w:type="dxa"/>
              <w:bottom w:w="72" w:type="dxa"/>
              <w:right w:w="144" w:type="dxa"/>
            </w:tcMar>
            <w:hideMark/>
          </w:tcPr>
          <w:p w14:paraId="32287BBB" w14:textId="71A84B23" w:rsidR="006D5C46" w:rsidRPr="00EC5256" w:rsidDel="00812C69" w:rsidRDefault="006D5C46" w:rsidP="001629FA">
            <w:pPr>
              <w:widowControl w:val="0"/>
              <w:spacing w:line="180" w:lineRule="exact"/>
              <w:rPr>
                <w:del w:id="1008" w:author="ZAIDOU Mouhammad" w:date="2024-10-19T18:49:00Z"/>
                <w:rFonts w:ascii="Arial" w:hAnsi="Arial" w:cs="Arial"/>
                <w:sz w:val="20"/>
                <w:szCs w:val="20"/>
                <w:lang w:val="fr-FR"/>
              </w:rPr>
            </w:pPr>
            <w:del w:id="100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07392"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EA9894" id="Group 20" o:spid="_x0000_s1026" style="position:absolute;margin-left:14.1pt;margin-top:2.25pt;width:23.1pt;height:12pt;z-index:251707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561F7765" w14:textId="04D19C91" w:rsidR="006D5C46" w:rsidRPr="00EC5256" w:rsidDel="00812C69" w:rsidRDefault="007C20CF" w:rsidP="001629FA">
            <w:pPr>
              <w:widowControl w:val="0"/>
              <w:spacing w:line="180" w:lineRule="exact"/>
              <w:jc w:val="center"/>
              <w:rPr>
                <w:del w:id="1010" w:author="ZAIDOU Mouhammad" w:date="2024-10-19T18:49:00Z"/>
                <w:rFonts w:ascii="Arial" w:hAnsi="Arial" w:cs="Arial"/>
                <w:sz w:val="18"/>
                <w:szCs w:val="18"/>
                <w:lang w:val="fr-FR"/>
              </w:rPr>
            </w:pPr>
            <w:del w:id="1011"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10343BF4" w14:textId="001DF68B" w:rsidR="006D5C46" w:rsidRPr="00EC5256" w:rsidDel="00812C69" w:rsidRDefault="006D5C46" w:rsidP="001629FA">
            <w:pPr>
              <w:widowControl w:val="0"/>
              <w:spacing w:line="180" w:lineRule="exact"/>
              <w:jc w:val="center"/>
              <w:rPr>
                <w:del w:id="1012" w:author="ZAIDOU Mouhammad" w:date="2024-10-19T18:49:00Z"/>
                <w:rFonts w:ascii="Arial" w:hAnsi="Arial" w:cs="Arial"/>
                <w:sz w:val="18"/>
                <w:szCs w:val="18"/>
                <w:lang w:val="fr-FR"/>
              </w:rPr>
            </w:pPr>
            <w:del w:id="1013"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EECC673" w14:textId="2E2CEE8D" w:rsidR="006D5C46" w:rsidRPr="00EC5256" w:rsidDel="00812C69" w:rsidRDefault="006D5C46" w:rsidP="001629FA">
            <w:pPr>
              <w:widowControl w:val="0"/>
              <w:spacing w:line="180" w:lineRule="exact"/>
              <w:jc w:val="center"/>
              <w:rPr>
                <w:del w:id="1014" w:author="ZAIDOU Mouhammad" w:date="2024-10-19T18:49:00Z"/>
                <w:rFonts w:ascii="Arial" w:hAnsi="Arial" w:cs="Arial"/>
                <w:sz w:val="18"/>
                <w:szCs w:val="18"/>
                <w:lang w:val="fr-FR"/>
              </w:rPr>
            </w:pPr>
            <w:del w:id="1015" w:author="ZAIDOU Mouhammad" w:date="2024-10-19T18:49:00Z">
              <w:r w:rsidRPr="00EC5256" w:rsidDel="00812C69">
                <w:rPr>
                  <w:rFonts w:ascii="Arial" w:hAnsi="Arial" w:cs="Arial"/>
                  <w:sz w:val="18"/>
                  <w:szCs w:val="18"/>
                  <w:lang w:val="fr-FR"/>
                </w:rPr>
                <w:delText>M    F    O</w:delText>
              </w:r>
            </w:del>
          </w:p>
          <w:p w14:paraId="1C85F635" w14:textId="7BAF05B2" w:rsidR="006D5C46" w:rsidRPr="00EC5256" w:rsidDel="00812C69" w:rsidRDefault="006D5C46" w:rsidP="001629FA">
            <w:pPr>
              <w:widowControl w:val="0"/>
              <w:spacing w:line="180" w:lineRule="exact"/>
              <w:rPr>
                <w:del w:id="1016" w:author="ZAIDOU Mouhammad" w:date="2024-10-19T18:49:00Z"/>
                <w:rFonts w:ascii="Arial" w:hAnsi="Arial" w:cs="Arial"/>
                <w:sz w:val="18"/>
                <w:szCs w:val="18"/>
                <w:lang w:val="fr-FR"/>
              </w:rPr>
            </w:pPr>
            <w:del w:id="1017" w:author="ZAIDOU Mouhammad" w:date="2024-10-19T18:49:00Z">
              <w:r w:rsidRPr="00EC5256" w:rsidDel="00812C69">
                <w:rPr>
                  <w:rFonts w:ascii="Arial" w:hAnsi="Arial" w:cs="Arial"/>
                  <w:sz w:val="18"/>
                  <w:szCs w:val="18"/>
                  <w:lang w:val="fr-FR"/>
                </w:rPr>
                <w:delText xml:space="preserve">  1    2     3</w:delText>
              </w:r>
            </w:del>
          </w:p>
        </w:tc>
        <w:tc>
          <w:tcPr>
            <w:tcW w:w="451" w:type="pct"/>
            <w:shd w:val="clear" w:color="auto" w:fill="auto"/>
            <w:tcMar>
              <w:top w:w="72" w:type="dxa"/>
              <w:left w:w="144" w:type="dxa"/>
              <w:bottom w:w="72" w:type="dxa"/>
              <w:right w:w="144" w:type="dxa"/>
            </w:tcMar>
            <w:hideMark/>
          </w:tcPr>
          <w:p w14:paraId="5A430D38" w14:textId="6797FDB6" w:rsidR="006D5C46" w:rsidRPr="00EC5256" w:rsidDel="00812C69" w:rsidRDefault="006532E3" w:rsidP="001629FA">
            <w:pPr>
              <w:widowControl w:val="0"/>
              <w:spacing w:line="180" w:lineRule="exact"/>
              <w:rPr>
                <w:del w:id="1018" w:author="ZAIDOU Mouhammad" w:date="2024-10-19T18:49:00Z"/>
                <w:rFonts w:ascii="Arial" w:hAnsi="Arial" w:cs="Arial"/>
                <w:sz w:val="20"/>
                <w:szCs w:val="20"/>
                <w:lang w:val="fr-FR"/>
              </w:rPr>
            </w:pPr>
            <w:del w:id="101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483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0D67EA" id="Group 1920869360" o:spid="_x0000_s1026" style="position:absolute;margin-left:15.75pt;margin-top:.15pt;width:23.1pt;height:12pt;z-index:2520248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317" w:type="pct"/>
            <w:shd w:val="clear" w:color="auto" w:fill="auto"/>
            <w:tcMar>
              <w:top w:w="72" w:type="dxa"/>
              <w:left w:w="144" w:type="dxa"/>
              <w:bottom w:w="72" w:type="dxa"/>
              <w:right w:w="144" w:type="dxa"/>
            </w:tcMar>
            <w:hideMark/>
          </w:tcPr>
          <w:p w14:paraId="595EFF80" w14:textId="3DD38149" w:rsidR="006D5C46" w:rsidRPr="00EC5256" w:rsidDel="00812C69" w:rsidRDefault="006D5C46" w:rsidP="001629FA">
            <w:pPr>
              <w:widowControl w:val="0"/>
              <w:spacing w:line="180" w:lineRule="exact"/>
              <w:rPr>
                <w:del w:id="1020" w:author="ZAIDOU Mouhammad" w:date="2024-10-19T18:49:00Z"/>
                <w:rFonts w:ascii="Arial" w:hAnsi="Arial" w:cs="Arial"/>
                <w:sz w:val="20"/>
                <w:szCs w:val="20"/>
                <w:lang w:val="fr-FR"/>
              </w:rPr>
            </w:pPr>
            <w:del w:id="1021"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712512"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0DF37B0" id="Rectangle 221" o:spid="_x0000_s1026" style="position:absolute;margin-left:13.5pt;margin-top:2.75pt;width:11.5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del>
          </w:p>
        </w:tc>
        <w:tc>
          <w:tcPr>
            <w:tcW w:w="460" w:type="pct"/>
            <w:shd w:val="clear" w:color="auto" w:fill="auto"/>
            <w:tcMar>
              <w:top w:w="72" w:type="dxa"/>
              <w:left w:w="144" w:type="dxa"/>
              <w:bottom w:w="72" w:type="dxa"/>
              <w:right w:w="144" w:type="dxa"/>
            </w:tcMar>
            <w:hideMark/>
          </w:tcPr>
          <w:p w14:paraId="2C7CA964" w14:textId="1A7325A3" w:rsidR="006D5C46" w:rsidRPr="00EC5256" w:rsidDel="00812C69" w:rsidRDefault="007C20CF" w:rsidP="001629FA">
            <w:pPr>
              <w:widowControl w:val="0"/>
              <w:spacing w:line="180" w:lineRule="exact"/>
              <w:jc w:val="center"/>
              <w:rPr>
                <w:del w:id="1022" w:author="ZAIDOU Mouhammad" w:date="2024-10-19T18:49:00Z"/>
                <w:rFonts w:ascii="Arial" w:hAnsi="Arial" w:cs="Arial"/>
                <w:sz w:val="18"/>
                <w:szCs w:val="18"/>
                <w:lang w:val="fr-FR"/>
              </w:rPr>
            </w:pPr>
            <w:del w:id="1023"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457B3DA4" w14:textId="5C848051" w:rsidR="006D5C46" w:rsidRPr="00EC5256" w:rsidDel="00812C69" w:rsidRDefault="006D5C46" w:rsidP="001629FA">
            <w:pPr>
              <w:widowControl w:val="0"/>
              <w:spacing w:line="180" w:lineRule="exact"/>
              <w:jc w:val="center"/>
              <w:rPr>
                <w:del w:id="1024" w:author="ZAIDOU Mouhammad" w:date="2024-10-19T18:49:00Z"/>
                <w:rFonts w:ascii="Arial" w:hAnsi="Arial" w:cs="Arial"/>
                <w:sz w:val="18"/>
                <w:szCs w:val="18"/>
                <w:lang w:val="fr-FR"/>
              </w:rPr>
            </w:pPr>
            <w:del w:id="1025"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3F88E07" w14:textId="623B81E9" w:rsidR="006D5C46" w:rsidRPr="00EC5256" w:rsidDel="00812C69" w:rsidRDefault="006D5C46" w:rsidP="001629FA">
            <w:pPr>
              <w:widowControl w:val="0"/>
              <w:spacing w:line="180" w:lineRule="exact"/>
              <w:rPr>
                <w:del w:id="1026"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16D6708" w14:textId="76BB3A7F" w:rsidR="006D5C46" w:rsidRPr="00EC5256" w:rsidDel="00812C69" w:rsidRDefault="006D5C46" w:rsidP="001629FA">
            <w:pPr>
              <w:widowControl w:val="0"/>
              <w:spacing w:line="180" w:lineRule="exact"/>
              <w:rPr>
                <w:del w:id="1027" w:author="ZAIDOU Mouhammad" w:date="2024-10-19T18:49:00Z"/>
                <w:rFonts w:ascii="Arial" w:hAnsi="Arial" w:cs="Arial"/>
                <w:sz w:val="20"/>
                <w:szCs w:val="20"/>
                <w:lang w:val="fr-FR"/>
              </w:rPr>
            </w:pPr>
            <w:del w:id="1028"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17632" behindDoc="0" locked="0" layoutInCell="1" allowOverlap="1" wp14:anchorId="0A9A0649" wp14:editId="7CCCDE7F">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5B4841F" id="Group 41" o:spid="_x0000_s1026" style="position:absolute;margin-left:11.5pt;margin-top:2.6pt;width:23.1pt;height:12pt;z-index:251717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18656" behindDoc="0" locked="0" layoutInCell="1" allowOverlap="1" wp14:anchorId="7AADDA68" wp14:editId="5A809A55">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54F5E2" id="Group 44" o:spid="_x0000_s1026" style="position:absolute;margin-left:11.5pt;margin-top:24.6pt;width:23.1pt;height:12pt;z-index:2517186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533" w:type="pct"/>
            <w:shd w:val="clear" w:color="auto" w:fill="auto"/>
            <w:tcMar>
              <w:top w:w="72" w:type="dxa"/>
              <w:left w:w="144" w:type="dxa"/>
              <w:bottom w:w="72" w:type="dxa"/>
              <w:right w:w="144" w:type="dxa"/>
            </w:tcMar>
            <w:hideMark/>
          </w:tcPr>
          <w:p w14:paraId="2D165222" w14:textId="668BBB1B" w:rsidR="006D5C46" w:rsidRPr="00EC5256" w:rsidDel="00812C69" w:rsidRDefault="007C20CF" w:rsidP="001629FA">
            <w:pPr>
              <w:widowControl w:val="0"/>
              <w:spacing w:line="180" w:lineRule="exact"/>
              <w:jc w:val="center"/>
              <w:rPr>
                <w:del w:id="1029" w:author="ZAIDOU Mouhammad" w:date="2024-10-19T18:49:00Z"/>
                <w:rFonts w:ascii="Arial" w:hAnsi="Arial" w:cs="Arial"/>
                <w:sz w:val="18"/>
                <w:szCs w:val="18"/>
                <w:lang w:val="fr-FR"/>
              </w:rPr>
            </w:pPr>
            <w:del w:id="1030"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4C59ACFB" w14:textId="26533BBA" w:rsidR="006D5C46" w:rsidRPr="00EC5256" w:rsidDel="00812C69" w:rsidRDefault="006D5C46" w:rsidP="001629FA">
            <w:pPr>
              <w:widowControl w:val="0"/>
              <w:spacing w:line="180" w:lineRule="exact"/>
              <w:jc w:val="center"/>
              <w:rPr>
                <w:del w:id="1031" w:author="ZAIDOU Mouhammad" w:date="2024-10-19T18:49:00Z"/>
                <w:rFonts w:ascii="Arial" w:hAnsi="Arial" w:cs="Arial"/>
                <w:sz w:val="18"/>
                <w:szCs w:val="18"/>
                <w:lang w:val="fr-FR"/>
              </w:rPr>
            </w:pPr>
            <w:del w:id="1032" w:author="ZAIDOU Mouhammad" w:date="2024-10-19T18:49:00Z">
              <w:r w:rsidRPr="00EC5256" w:rsidDel="00812C69">
                <w:rPr>
                  <w:rFonts w:ascii="Arial" w:hAnsi="Arial" w:cs="Arial"/>
                  <w:sz w:val="18"/>
                  <w:szCs w:val="18"/>
                  <w:lang w:val="fr-FR"/>
                </w:rPr>
                <w:delText>1        2</w:delText>
              </w:r>
            </w:del>
          </w:p>
        </w:tc>
        <w:tc>
          <w:tcPr>
            <w:tcW w:w="422" w:type="pct"/>
          </w:tcPr>
          <w:p w14:paraId="274DEFBA" w14:textId="62270903" w:rsidR="006D5C46" w:rsidRPr="00EC5256" w:rsidDel="00812C69" w:rsidRDefault="006D5C46" w:rsidP="001629FA">
            <w:pPr>
              <w:widowControl w:val="0"/>
              <w:spacing w:line="180" w:lineRule="exact"/>
              <w:rPr>
                <w:del w:id="1033" w:author="ZAIDOU Mouhammad" w:date="2024-10-19T18:49:00Z"/>
                <w:rFonts w:ascii="Arial" w:hAnsi="Arial" w:cs="Arial"/>
                <w:sz w:val="20"/>
                <w:szCs w:val="20"/>
                <w:lang w:val="fr-FR"/>
              </w:rPr>
            </w:pPr>
          </w:p>
        </w:tc>
        <w:tc>
          <w:tcPr>
            <w:tcW w:w="302" w:type="pct"/>
          </w:tcPr>
          <w:p w14:paraId="73F2848A" w14:textId="4A11C9C8" w:rsidR="006D5C46" w:rsidRPr="00EC5256" w:rsidDel="00812C69" w:rsidRDefault="006D5C46" w:rsidP="001629FA">
            <w:pPr>
              <w:widowControl w:val="0"/>
              <w:spacing w:line="180" w:lineRule="exact"/>
              <w:rPr>
                <w:del w:id="1034" w:author="ZAIDOU Mouhammad" w:date="2024-10-19T18:49:00Z"/>
                <w:rFonts w:ascii="Arial" w:hAnsi="Arial" w:cs="Arial"/>
                <w:sz w:val="20"/>
                <w:szCs w:val="20"/>
                <w:lang w:val="fr-FR"/>
              </w:rPr>
            </w:pPr>
            <w:del w:id="1035"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726848"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A5B0A94" id="Rectangle 221" o:spid="_x0000_s1026" style="position:absolute;margin-left:18.7pt;margin-top:74.1pt;width:11.5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5824"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A7D1086" id="Rectangle 221" o:spid="_x0000_s1026" style="position:absolute;margin-left:18.7pt;margin-top:57.6pt;width:11.55pt;height:12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4800"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12D8A8" id="Rectangle 221" o:spid="_x0000_s1026" style="position:absolute;margin-left:18.2pt;margin-top:41.1pt;width:11.5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3776"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C4AD484" id="Rectangle 221" o:spid="_x0000_s1026" style="position:absolute;margin-left:18.2pt;margin-top:23.1pt;width:11.55pt;height:1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00FF19BE" w:rsidRPr="002D084C" w:rsidDel="00812C69">
                <w:rPr>
                  <w:rFonts w:ascii="Arial" w:hAnsi="Arial" w:cs="Arial"/>
                  <w:noProof/>
                  <w:sz w:val="20"/>
                  <w:szCs w:val="20"/>
                  <w:lang w:val="fr-FR" w:eastAsia="fr-FR"/>
                </w:rPr>
                <mc:AlternateContent>
                  <mc:Choice Requires="wps">
                    <w:drawing>
                      <wp:anchor distT="0" distB="0" distL="114300" distR="114300" simplePos="0" relativeHeight="251722752"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7BF666B" id="Rectangle 221" o:spid="_x0000_s1026" style="position:absolute;margin-left:18.2pt;margin-top:2.6pt;width:11.5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del>
          </w:p>
        </w:tc>
        <w:tc>
          <w:tcPr>
            <w:tcW w:w="393" w:type="pct"/>
          </w:tcPr>
          <w:p w14:paraId="39D39765" w14:textId="1638A92C" w:rsidR="006D5C46" w:rsidRPr="00EC5256" w:rsidDel="00812C69" w:rsidRDefault="00FF19BE" w:rsidP="001629FA">
            <w:pPr>
              <w:widowControl w:val="0"/>
              <w:spacing w:line="180" w:lineRule="exact"/>
              <w:rPr>
                <w:del w:id="1036" w:author="ZAIDOU Mouhammad" w:date="2024-10-19T18:49:00Z"/>
                <w:rFonts w:ascii="Arial" w:hAnsi="Arial" w:cs="Arial"/>
                <w:sz w:val="20"/>
                <w:szCs w:val="20"/>
                <w:lang w:val="fr-FR"/>
              </w:rPr>
            </w:pPr>
            <w:del w:id="1037"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72256" behindDoc="0" locked="0" layoutInCell="1" allowOverlap="1" wp14:anchorId="49DFB04F" wp14:editId="117813B5">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4DEE579" id="Group 87" o:spid="_x0000_s1026" style="position:absolute;margin-left:12.55pt;margin-top:2.5pt;width:23.85pt;height:12pt;z-index:2518722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"/>
                      </v:group>
                    </w:pict>
                  </mc:Fallback>
                </mc:AlternateContent>
              </w:r>
            </w:del>
          </w:p>
        </w:tc>
      </w:tr>
      <w:tr w:rsidR="00FF19BE" w:rsidRPr="007610D3" w:rsidDel="00812C69" w14:paraId="576077BA" w14:textId="29F9B513" w:rsidTr="001629FA">
        <w:trPr>
          <w:trHeight w:val="170"/>
          <w:del w:id="1038" w:author="ZAIDOU Mouhammad" w:date="2024-10-19T18:49:00Z"/>
        </w:trPr>
        <w:tc>
          <w:tcPr>
            <w:tcW w:w="136" w:type="pct"/>
          </w:tcPr>
          <w:p w14:paraId="63DCFC3B" w14:textId="14FA0D98" w:rsidR="00FF19BE" w:rsidRPr="00EC5256" w:rsidDel="00812C69" w:rsidRDefault="00FF19BE" w:rsidP="00FF19BE">
            <w:pPr>
              <w:widowControl w:val="0"/>
              <w:spacing w:line="180" w:lineRule="exact"/>
              <w:jc w:val="center"/>
              <w:rPr>
                <w:del w:id="1039" w:author="ZAIDOU Mouhammad" w:date="2024-10-19T18:49:00Z"/>
                <w:rFonts w:ascii="Arial" w:hAnsi="Arial" w:cs="Arial"/>
                <w:sz w:val="20"/>
                <w:szCs w:val="20"/>
                <w:lang w:val="fr-FR"/>
              </w:rPr>
            </w:pPr>
            <w:del w:id="1040" w:author="ZAIDOU Mouhammad" w:date="2024-10-19T18:49:00Z">
              <w:r w:rsidRPr="00EC5256" w:rsidDel="00812C69">
                <w:rPr>
                  <w:rFonts w:ascii="Arial" w:hAnsi="Arial" w:cs="Arial"/>
                  <w:sz w:val="20"/>
                  <w:szCs w:val="20"/>
                  <w:lang w:val="fr-FR"/>
                </w:rPr>
                <w:delText>2</w:delText>
              </w:r>
            </w:del>
          </w:p>
        </w:tc>
        <w:tc>
          <w:tcPr>
            <w:tcW w:w="390" w:type="pct"/>
            <w:shd w:val="clear" w:color="auto" w:fill="auto"/>
            <w:tcMar>
              <w:top w:w="72" w:type="dxa"/>
              <w:left w:w="144" w:type="dxa"/>
              <w:bottom w:w="72" w:type="dxa"/>
              <w:right w:w="144" w:type="dxa"/>
            </w:tcMar>
            <w:hideMark/>
          </w:tcPr>
          <w:p w14:paraId="2FC54391" w14:textId="03CBD18E" w:rsidR="00FF19BE" w:rsidRPr="00EC5256" w:rsidDel="00812C69" w:rsidRDefault="00FF19BE" w:rsidP="00FF19BE">
            <w:pPr>
              <w:widowControl w:val="0"/>
              <w:spacing w:line="180" w:lineRule="exact"/>
              <w:rPr>
                <w:del w:id="1041" w:author="ZAIDOU Mouhammad" w:date="2024-10-19T18:49:00Z"/>
                <w:rFonts w:ascii="Arial" w:hAnsi="Arial" w:cs="Arial"/>
                <w:sz w:val="20"/>
                <w:szCs w:val="20"/>
                <w:lang w:val="fr-FR"/>
              </w:rPr>
            </w:pPr>
            <w:del w:id="1042"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4304"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8569CD6" id="Group 23" o:spid="_x0000_s1026" style="position:absolute;margin-left:13.1pt;margin-top:-1.45pt;width:23.1pt;height:12pt;z-index:251874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3DBDED3D" w14:textId="626B3D19" w:rsidR="00FF19BE" w:rsidRPr="00EC5256" w:rsidDel="00812C69" w:rsidRDefault="00FF19BE" w:rsidP="00FF19BE">
            <w:pPr>
              <w:widowControl w:val="0"/>
              <w:spacing w:line="180" w:lineRule="exact"/>
              <w:jc w:val="center"/>
              <w:rPr>
                <w:del w:id="1043" w:author="ZAIDOU Mouhammad" w:date="2024-10-19T18:49:00Z"/>
                <w:rFonts w:ascii="Arial" w:hAnsi="Arial" w:cs="Arial"/>
                <w:sz w:val="18"/>
                <w:szCs w:val="18"/>
                <w:lang w:val="fr-FR"/>
              </w:rPr>
            </w:pPr>
            <w:del w:id="1044"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A4315A7" w14:textId="5F64857A" w:rsidR="00FF19BE" w:rsidRPr="00EC5256" w:rsidDel="00812C69" w:rsidRDefault="00FF19BE" w:rsidP="00FF19BE">
            <w:pPr>
              <w:widowControl w:val="0"/>
              <w:spacing w:line="180" w:lineRule="exact"/>
              <w:jc w:val="center"/>
              <w:rPr>
                <w:del w:id="1045" w:author="ZAIDOU Mouhammad" w:date="2024-10-19T18:49:00Z"/>
                <w:rFonts w:ascii="Arial" w:hAnsi="Arial" w:cs="Arial"/>
                <w:sz w:val="20"/>
                <w:szCs w:val="20"/>
                <w:lang w:val="fr-FR"/>
              </w:rPr>
            </w:pPr>
            <w:del w:id="1046"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3AA26F00" w14:textId="6F4EB23D" w:rsidR="00FF19BE" w:rsidRPr="00EC5256" w:rsidDel="00812C69" w:rsidRDefault="006532E3" w:rsidP="00FF19BE">
            <w:pPr>
              <w:widowControl w:val="0"/>
              <w:spacing w:line="180" w:lineRule="exact"/>
              <w:rPr>
                <w:del w:id="1047" w:author="ZAIDOU Mouhammad" w:date="2024-10-19T18:49:00Z"/>
                <w:rFonts w:ascii="Arial" w:hAnsi="Arial" w:cs="Arial"/>
                <w:sz w:val="20"/>
                <w:szCs w:val="20"/>
                <w:lang w:val="fr-FR"/>
              </w:rPr>
            </w:pPr>
            <w:del w:id="1048"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68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44DA44" id="Group 1920869363" o:spid="_x0000_s1026" style="position:absolute;margin-left:15.7pt;margin-top:-1pt;width:23.1pt;height:12pt;z-index:2520268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048929D9" w14:textId="07B47755" w:rsidR="00FF19BE" w:rsidRPr="00EC5256" w:rsidDel="00812C69" w:rsidRDefault="00FF19BE" w:rsidP="00FF19BE">
            <w:pPr>
              <w:widowControl w:val="0"/>
              <w:spacing w:line="180" w:lineRule="exact"/>
              <w:rPr>
                <w:del w:id="1049" w:author="ZAIDOU Mouhammad" w:date="2024-10-19T18:49:00Z"/>
                <w:rFonts w:ascii="Arial" w:hAnsi="Arial" w:cs="Arial"/>
                <w:sz w:val="20"/>
                <w:szCs w:val="20"/>
                <w:lang w:val="fr-FR"/>
              </w:rPr>
            </w:pPr>
            <w:del w:id="1050"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78400"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6F1F66D" id="Rectangle 221" o:spid="_x0000_s1026" style="position:absolute;margin-left:13.5pt;margin-top:-2.45pt;width:11.55pt;height:12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1D170AF4" w14:textId="4AD53B9E" w:rsidR="00FF19BE" w:rsidRPr="00EC5256" w:rsidDel="00812C69" w:rsidRDefault="00FF19BE" w:rsidP="00FF19BE">
            <w:pPr>
              <w:widowControl w:val="0"/>
              <w:spacing w:line="180" w:lineRule="exact"/>
              <w:jc w:val="center"/>
              <w:rPr>
                <w:del w:id="1051" w:author="ZAIDOU Mouhammad" w:date="2024-10-19T18:49:00Z"/>
                <w:rFonts w:ascii="Arial" w:hAnsi="Arial" w:cs="Arial"/>
                <w:sz w:val="18"/>
                <w:szCs w:val="18"/>
                <w:lang w:val="fr-FR"/>
              </w:rPr>
            </w:pPr>
            <w:del w:id="1052"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180BF10F" w14:textId="715D0AFD" w:rsidR="00FF19BE" w:rsidRPr="00EC5256" w:rsidDel="00812C69" w:rsidRDefault="00FF19BE" w:rsidP="00FF19BE">
            <w:pPr>
              <w:widowControl w:val="0"/>
              <w:spacing w:line="180" w:lineRule="exact"/>
              <w:rPr>
                <w:del w:id="1053"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D2B8BB1" w14:textId="34507F8F" w:rsidR="00FF19BE" w:rsidRPr="00EC5256" w:rsidDel="00812C69" w:rsidRDefault="00FF19BE" w:rsidP="00FF19BE">
            <w:pPr>
              <w:widowControl w:val="0"/>
              <w:spacing w:line="180" w:lineRule="exact"/>
              <w:rPr>
                <w:del w:id="1054" w:author="ZAIDOU Mouhammad" w:date="2024-10-19T18:49:00Z"/>
                <w:rFonts w:ascii="Arial" w:hAnsi="Arial" w:cs="Arial"/>
                <w:sz w:val="20"/>
                <w:szCs w:val="20"/>
                <w:lang w:val="fr-FR"/>
              </w:rPr>
            </w:pPr>
            <w:del w:id="1055"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2496" behindDoc="0" locked="0" layoutInCell="1" allowOverlap="1" wp14:anchorId="476A2C95" wp14:editId="2964674B">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2C182F" id="Group 52" o:spid="_x0000_s1026" style="position:absolute;margin-left:12pt;margin-top:14.9pt;width:23.1pt;height:12pt;z-index:251882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2A9AC478" w14:textId="4CBB549A" w:rsidR="00FF19BE" w:rsidRPr="00EC5256" w:rsidDel="00812C69" w:rsidRDefault="00FF19BE" w:rsidP="00FF19BE">
            <w:pPr>
              <w:widowControl w:val="0"/>
              <w:spacing w:line="180" w:lineRule="exact"/>
              <w:jc w:val="center"/>
              <w:rPr>
                <w:del w:id="1056" w:author="ZAIDOU Mouhammad" w:date="2024-10-19T18:49:00Z"/>
                <w:rFonts w:ascii="Arial" w:hAnsi="Arial" w:cs="Arial"/>
                <w:sz w:val="18"/>
                <w:szCs w:val="18"/>
                <w:lang w:val="fr-FR"/>
              </w:rPr>
            </w:pPr>
            <w:del w:id="1057" w:author="ZAIDOU Mouhammad" w:date="2024-10-19T18:49:00Z">
              <w:r w:rsidRPr="00EC5256" w:rsidDel="00812C69">
                <w:rPr>
                  <w:rFonts w:ascii="Arial" w:hAnsi="Arial" w:cs="Arial"/>
                  <w:sz w:val="18"/>
                  <w:szCs w:val="18"/>
                  <w:lang w:val="fr-FR"/>
                </w:rPr>
                <w:delText>1        2</w:delText>
              </w:r>
            </w:del>
          </w:p>
        </w:tc>
        <w:tc>
          <w:tcPr>
            <w:tcW w:w="422" w:type="pct"/>
          </w:tcPr>
          <w:p w14:paraId="0E6FE7CB" w14:textId="49A96CC4" w:rsidR="00FF19BE" w:rsidRPr="00EC5256" w:rsidDel="00812C69" w:rsidRDefault="00FF19BE" w:rsidP="00FF19BE">
            <w:pPr>
              <w:widowControl w:val="0"/>
              <w:spacing w:line="180" w:lineRule="exact"/>
              <w:rPr>
                <w:del w:id="1058" w:author="ZAIDOU Mouhammad" w:date="2024-10-19T18:49:00Z"/>
                <w:rFonts w:ascii="Arial" w:hAnsi="Arial" w:cs="Arial"/>
                <w:sz w:val="20"/>
                <w:szCs w:val="20"/>
                <w:lang w:val="fr-FR"/>
              </w:rPr>
            </w:pPr>
          </w:p>
        </w:tc>
        <w:tc>
          <w:tcPr>
            <w:tcW w:w="302" w:type="pct"/>
          </w:tcPr>
          <w:p w14:paraId="761C130F" w14:textId="03BE665C" w:rsidR="00FF19BE" w:rsidRPr="00EC5256" w:rsidDel="00812C69" w:rsidRDefault="00FF19BE" w:rsidP="00FF19BE">
            <w:pPr>
              <w:widowControl w:val="0"/>
              <w:spacing w:line="180" w:lineRule="exact"/>
              <w:rPr>
                <w:del w:id="1059" w:author="ZAIDOU Mouhammad" w:date="2024-10-19T18:49:00Z"/>
                <w:rFonts w:ascii="Arial" w:hAnsi="Arial" w:cs="Arial"/>
                <w:sz w:val="20"/>
                <w:szCs w:val="20"/>
                <w:lang w:val="fr-FR"/>
              </w:rPr>
            </w:pPr>
          </w:p>
        </w:tc>
        <w:tc>
          <w:tcPr>
            <w:tcW w:w="393" w:type="pct"/>
          </w:tcPr>
          <w:p w14:paraId="2E142F1F" w14:textId="7F137EF0" w:rsidR="00FF19BE" w:rsidRPr="00EC5256" w:rsidDel="00812C69" w:rsidRDefault="00746CB3" w:rsidP="00FF19BE">
            <w:pPr>
              <w:widowControl w:val="0"/>
              <w:spacing w:line="180" w:lineRule="exact"/>
              <w:rPr>
                <w:del w:id="1060" w:author="ZAIDOU Mouhammad" w:date="2024-10-19T18:49:00Z"/>
                <w:rFonts w:ascii="Arial" w:hAnsi="Arial" w:cs="Arial"/>
                <w:sz w:val="20"/>
                <w:szCs w:val="20"/>
                <w:lang w:val="fr-FR"/>
              </w:rPr>
            </w:pPr>
            <w:del w:id="1061"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5568" behindDoc="0" locked="0" layoutInCell="1" allowOverlap="1" wp14:anchorId="6179B22D" wp14:editId="1491BDD4">
                        <wp:simplePos x="0" y="0"/>
                        <wp:positionH relativeFrom="column">
                          <wp:posOffset>159385</wp:posOffset>
                        </wp:positionH>
                        <wp:positionV relativeFrom="paragraph">
                          <wp:posOffset>-18354</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95B97B" id="Group 88" o:spid="_x0000_s1026" style="position:absolute;margin-left:12.55pt;margin-top:-1.45pt;width:23.85pt;height:12pt;z-index:2518855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"/>
                      </v:group>
                    </w:pict>
                  </mc:Fallback>
                </mc:AlternateContent>
              </w:r>
            </w:del>
          </w:p>
        </w:tc>
      </w:tr>
      <w:tr w:rsidR="00FF19BE" w:rsidRPr="007610D3" w:rsidDel="00812C69" w14:paraId="67906D9D" w14:textId="5EBB5F5A" w:rsidTr="001629FA">
        <w:trPr>
          <w:trHeight w:val="170"/>
          <w:del w:id="1062" w:author="ZAIDOU Mouhammad" w:date="2024-10-19T18:49:00Z"/>
        </w:trPr>
        <w:tc>
          <w:tcPr>
            <w:tcW w:w="136" w:type="pct"/>
          </w:tcPr>
          <w:p w14:paraId="2ADDEEA4" w14:textId="1CD12A87" w:rsidR="00FF19BE" w:rsidRPr="00EC5256" w:rsidDel="00812C69" w:rsidRDefault="00FF19BE" w:rsidP="00FF19BE">
            <w:pPr>
              <w:widowControl w:val="0"/>
              <w:spacing w:line="180" w:lineRule="exact"/>
              <w:jc w:val="center"/>
              <w:rPr>
                <w:del w:id="1063" w:author="ZAIDOU Mouhammad" w:date="2024-10-19T18:49:00Z"/>
                <w:rFonts w:ascii="Arial" w:hAnsi="Arial" w:cs="Arial"/>
                <w:sz w:val="20"/>
                <w:szCs w:val="20"/>
                <w:lang w:val="fr-FR"/>
              </w:rPr>
            </w:pPr>
            <w:del w:id="1064" w:author="ZAIDOU Mouhammad" w:date="2024-10-19T18:49:00Z">
              <w:r w:rsidRPr="00EC5256" w:rsidDel="00812C69">
                <w:rPr>
                  <w:rFonts w:ascii="Arial" w:hAnsi="Arial" w:cs="Arial"/>
                  <w:sz w:val="20"/>
                  <w:szCs w:val="20"/>
                  <w:lang w:val="fr-FR"/>
                </w:rPr>
                <w:delText>3</w:delText>
              </w:r>
            </w:del>
          </w:p>
        </w:tc>
        <w:tc>
          <w:tcPr>
            <w:tcW w:w="390" w:type="pct"/>
            <w:shd w:val="clear" w:color="auto" w:fill="auto"/>
            <w:tcMar>
              <w:top w:w="72" w:type="dxa"/>
              <w:left w:w="144" w:type="dxa"/>
              <w:bottom w:w="72" w:type="dxa"/>
              <w:right w:w="144" w:type="dxa"/>
            </w:tcMar>
            <w:hideMark/>
          </w:tcPr>
          <w:p w14:paraId="1F18DBC7" w14:textId="3F2DC761" w:rsidR="00FF19BE" w:rsidRPr="00EC5256" w:rsidDel="00812C69" w:rsidRDefault="00FF19BE" w:rsidP="00FF19BE">
            <w:pPr>
              <w:widowControl w:val="0"/>
              <w:spacing w:line="180" w:lineRule="exact"/>
              <w:rPr>
                <w:del w:id="1065" w:author="ZAIDOU Mouhammad" w:date="2024-10-19T18:49:00Z"/>
                <w:rFonts w:ascii="Arial" w:hAnsi="Arial" w:cs="Arial"/>
                <w:sz w:val="20"/>
                <w:szCs w:val="20"/>
                <w:lang w:val="fr-FR"/>
              </w:rPr>
            </w:pPr>
            <w:del w:id="1066"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5328"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A07A02" id="Group 26" o:spid="_x0000_s1026" style="position:absolute;margin-left:12.6pt;margin-top:-.65pt;width:23.1pt;height:12pt;z-index:2518753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395" w:type="pct"/>
            <w:shd w:val="clear" w:color="auto" w:fill="auto"/>
            <w:tcMar>
              <w:top w:w="72" w:type="dxa"/>
              <w:left w:w="144" w:type="dxa"/>
              <w:bottom w:w="72" w:type="dxa"/>
              <w:right w:w="144" w:type="dxa"/>
            </w:tcMar>
            <w:hideMark/>
          </w:tcPr>
          <w:p w14:paraId="17B41EBD" w14:textId="660C75DD" w:rsidR="00FF19BE" w:rsidRPr="00EC5256" w:rsidDel="00812C69" w:rsidRDefault="00FF19BE" w:rsidP="00FF19BE">
            <w:pPr>
              <w:widowControl w:val="0"/>
              <w:spacing w:line="180" w:lineRule="exact"/>
              <w:jc w:val="center"/>
              <w:rPr>
                <w:del w:id="1067" w:author="ZAIDOU Mouhammad" w:date="2024-10-19T18:49:00Z"/>
                <w:rFonts w:ascii="Arial" w:hAnsi="Arial" w:cs="Arial"/>
                <w:sz w:val="18"/>
                <w:szCs w:val="18"/>
                <w:lang w:val="fr-FR"/>
              </w:rPr>
            </w:pPr>
            <w:del w:id="1068"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40BEA09" w14:textId="6F639CC1" w:rsidR="00FF19BE" w:rsidRPr="00EC5256" w:rsidDel="00812C69" w:rsidRDefault="00FF19BE" w:rsidP="00FF19BE">
            <w:pPr>
              <w:widowControl w:val="0"/>
              <w:spacing w:line="180" w:lineRule="exact"/>
              <w:jc w:val="center"/>
              <w:rPr>
                <w:del w:id="1069" w:author="ZAIDOU Mouhammad" w:date="2024-10-19T18:49:00Z"/>
                <w:rFonts w:ascii="Arial" w:hAnsi="Arial" w:cs="Arial"/>
                <w:sz w:val="20"/>
                <w:szCs w:val="20"/>
                <w:lang w:val="fr-FR"/>
              </w:rPr>
            </w:pPr>
            <w:del w:id="1070"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081E5003" w14:textId="12F44D40" w:rsidR="00FF19BE" w:rsidRPr="00EC5256" w:rsidDel="00812C69" w:rsidRDefault="006532E3" w:rsidP="00FF19BE">
            <w:pPr>
              <w:widowControl w:val="0"/>
              <w:spacing w:line="180" w:lineRule="exact"/>
              <w:rPr>
                <w:del w:id="1071" w:author="ZAIDOU Mouhammad" w:date="2024-10-19T18:49:00Z"/>
                <w:rFonts w:ascii="Arial" w:hAnsi="Arial" w:cs="Arial"/>
                <w:sz w:val="20"/>
                <w:szCs w:val="20"/>
                <w:lang w:val="fr-FR"/>
              </w:rPr>
            </w:pPr>
            <w:del w:id="1072"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8928"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116AA5" id="Group 1920869366" o:spid="_x0000_s1026" style="position:absolute;margin-left:15.75pt;margin-top:-1.25pt;width:23.1pt;height:12pt;z-index:252028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317" w:type="pct"/>
            <w:shd w:val="clear" w:color="auto" w:fill="auto"/>
            <w:tcMar>
              <w:top w:w="72" w:type="dxa"/>
              <w:left w:w="144" w:type="dxa"/>
              <w:bottom w:w="72" w:type="dxa"/>
              <w:right w:w="144" w:type="dxa"/>
            </w:tcMar>
            <w:hideMark/>
          </w:tcPr>
          <w:p w14:paraId="0DF03692" w14:textId="71D034C9" w:rsidR="00FF19BE" w:rsidRPr="00EC5256" w:rsidDel="00812C69" w:rsidRDefault="00FF19BE" w:rsidP="00FF19BE">
            <w:pPr>
              <w:widowControl w:val="0"/>
              <w:spacing w:line="180" w:lineRule="exact"/>
              <w:rPr>
                <w:del w:id="1073" w:author="ZAIDOU Mouhammad" w:date="2024-10-19T18:49:00Z"/>
                <w:rFonts w:ascii="Arial" w:hAnsi="Arial" w:cs="Arial"/>
                <w:sz w:val="20"/>
                <w:szCs w:val="20"/>
                <w:lang w:val="fr-FR"/>
              </w:rPr>
            </w:pPr>
            <w:del w:id="1074"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79424"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296F751" id="Rectangle 221" o:spid="_x0000_s1026" style="position:absolute;margin-left:13.5pt;margin-top:-1.15pt;width:11.55pt;height:12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536A2A59" w14:textId="3BCF7A91" w:rsidR="00FF19BE" w:rsidRPr="00EC5256" w:rsidDel="00812C69" w:rsidRDefault="00FF19BE" w:rsidP="00FF19BE">
            <w:pPr>
              <w:widowControl w:val="0"/>
              <w:spacing w:line="180" w:lineRule="exact"/>
              <w:jc w:val="center"/>
              <w:rPr>
                <w:del w:id="1075" w:author="ZAIDOU Mouhammad" w:date="2024-10-19T18:49:00Z"/>
                <w:rFonts w:ascii="Arial" w:hAnsi="Arial" w:cs="Arial"/>
                <w:sz w:val="18"/>
                <w:szCs w:val="18"/>
                <w:lang w:val="fr-FR"/>
              </w:rPr>
            </w:pPr>
            <w:del w:id="1076"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AE771B9" w14:textId="219DD4C2" w:rsidR="00FF19BE" w:rsidRPr="00EC5256" w:rsidDel="00812C69" w:rsidRDefault="00FF19BE" w:rsidP="00FF19BE">
            <w:pPr>
              <w:widowControl w:val="0"/>
              <w:spacing w:line="180" w:lineRule="exact"/>
              <w:rPr>
                <w:del w:id="1077"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0C029470" w14:textId="3EF7E647" w:rsidR="00FF19BE" w:rsidRPr="00EC5256" w:rsidDel="00812C69" w:rsidRDefault="00FF19BE" w:rsidP="00FF19BE">
            <w:pPr>
              <w:widowControl w:val="0"/>
              <w:spacing w:line="180" w:lineRule="exact"/>
              <w:rPr>
                <w:del w:id="1078" w:author="ZAIDOU Mouhammad" w:date="2024-10-19T18:49:00Z"/>
                <w:rFonts w:ascii="Arial" w:hAnsi="Arial" w:cs="Arial"/>
                <w:sz w:val="20"/>
                <w:szCs w:val="20"/>
                <w:lang w:val="fr-FR"/>
              </w:rPr>
            </w:pPr>
          </w:p>
        </w:tc>
        <w:tc>
          <w:tcPr>
            <w:tcW w:w="533" w:type="pct"/>
            <w:shd w:val="clear" w:color="auto" w:fill="auto"/>
            <w:tcMar>
              <w:top w:w="72" w:type="dxa"/>
              <w:left w:w="144" w:type="dxa"/>
              <w:bottom w:w="72" w:type="dxa"/>
              <w:right w:w="144" w:type="dxa"/>
            </w:tcMar>
            <w:hideMark/>
          </w:tcPr>
          <w:p w14:paraId="5A053213" w14:textId="7B7F9C1F" w:rsidR="00FF19BE" w:rsidRPr="00EC5256" w:rsidDel="00812C69" w:rsidRDefault="00FF19BE" w:rsidP="00FF19BE">
            <w:pPr>
              <w:widowControl w:val="0"/>
              <w:spacing w:line="180" w:lineRule="exact"/>
              <w:jc w:val="center"/>
              <w:rPr>
                <w:del w:id="1079" w:author="ZAIDOU Mouhammad" w:date="2024-10-19T18:49:00Z"/>
                <w:rFonts w:ascii="Arial" w:hAnsi="Arial" w:cs="Arial"/>
                <w:sz w:val="18"/>
                <w:szCs w:val="18"/>
                <w:lang w:val="fr-FR"/>
              </w:rPr>
            </w:pPr>
            <w:del w:id="1080" w:author="ZAIDOU Mouhammad" w:date="2024-10-19T18:49:00Z">
              <w:r w:rsidRPr="00EC5256" w:rsidDel="00812C69">
                <w:rPr>
                  <w:rFonts w:ascii="Arial" w:hAnsi="Arial" w:cs="Arial"/>
                  <w:sz w:val="18"/>
                  <w:szCs w:val="18"/>
                  <w:lang w:val="fr-FR"/>
                </w:rPr>
                <w:delText>1        2</w:delText>
              </w:r>
            </w:del>
          </w:p>
        </w:tc>
        <w:tc>
          <w:tcPr>
            <w:tcW w:w="422" w:type="pct"/>
          </w:tcPr>
          <w:p w14:paraId="145EF53F" w14:textId="69953A02" w:rsidR="00FF19BE" w:rsidRPr="00EC5256" w:rsidDel="00812C69" w:rsidRDefault="00FF19BE" w:rsidP="00FF19BE">
            <w:pPr>
              <w:widowControl w:val="0"/>
              <w:spacing w:line="180" w:lineRule="exact"/>
              <w:rPr>
                <w:del w:id="1081" w:author="ZAIDOU Mouhammad" w:date="2024-10-19T18:49:00Z"/>
                <w:rFonts w:ascii="Arial" w:hAnsi="Arial" w:cs="Arial"/>
                <w:sz w:val="20"/>
                <w:szCs w:val="20"/>
                <w:lang w:val="fr-FR"/>
              </w:rPr>
            </w:pPr>
          </w:p>
        </w:tc>
        <w:tc>
          <w:tcPr>
            <w:tcW w:w="302" w:type="pct"/>
          </w:tcPr>
          <w:p w14:paraId="19F32C69" w14:textId="1CDF5C62" w:rsidR="00FF19BE" w:rsidRPr="00EC5256" w:rsidDel="00812C69" w:rsidRDefault="00FF19BE" w:rsidP="00FF19BE">
            <w:pPr>
              <w:widowControl w:val="0"/>
              <w:spacing w:line="180" w:lineRule="exact"/>
              <w:rPr>
                <w:del w:id="1082" w:author="ZAIDOU Mouhammad" w:date="2024-10-19T18:49:00Z"/>
                <w:rFonts w:ascii="Arial" w:hAnsi="Arial" w:cs="Arial"/>
                <w:sz w:val="20"/>
                <w:szCs w:val="20"/>
                <w:lang w:val="fr-FR"/>
              </w:rPr>
            </w:pPr>
          </w:p>
        </w:tc>
        <w:tc>
          <w:tcPr>
            <w:tcW w:w="393" w:type="pct"/>
          </w:tcPr>
          <w:p w14:paraId="20FB664D" w14:textId="3E83BB75" w:rsidR="00FF19BE" w:rsidRPr="00EC5256" w:rsidDel="00812C69" w:rsidRDefault="00FF19BE" w:rsidP="00FF19BE">
            <w:pPr>
              <w:widowControl w:val="0"/>
              <w:spacing w:line="180" w:lineRule="exact"/>
              <w:rPr>
                <w:del w:id="1083" w:author="ZAIDOU Mouhammad" w:date="2024-10-19T18:49:00Z"/>
                <w:rFonts w:ascii="Arial" w:hAnsi="Arial" w:cs="Arial"/>
                <w:sz w:val="20"/>
                <w:szCs w:val="20"/>
                <w:lang w:val="fr-FR"/>
              </w:rPr>
            </w:pPr>
            <w:del w:id="1084"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6592" behindDoc="0" locked="0" layoutInCell="1" allowOverlap="1" wp14:anchorId="612D04D8" wp14:editId="32E5A9E9">
                        <wp:simplePos x="0" y="0"/>
                        <wp:positionH relativeFrom="column">
                          <wp:posOffset>159385</wp:posOffset>
                        </wp:positionH>
                        <wp:positionV relativeFrom="paragraph">
                          <wp:posOffset>-18354</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84A1579" id="Group 91" o:spid="_x0000_s1026" style="position:absolute;margin-left:12.55pt;margin-top:-1.45pt;width:23.85pt;height:12pt;z-index:2518865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El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"/>
                      </v:group>
                    </w:pict>
                  </mc:Fallback>
                </mc:AlternateContent>
              </w:r>
            </w:del>
          </w:p>
        </w:tc>
      </w:tr>
      <w:tr w:rsidR="00FF19BE" w:rsidRPr="007610D3" w:rsidDel="00812C69" w14:paraId="54513531" w14:textId="1DFAD7A7" w:rsidTr="001629FA">
        <w:trPr>
          <w:trHeight w:val="170"/>
          <w:del w:id="1085" w:author="ZAIDOU Mouhammad" w:date="2024-10-19T18:49:00Z"/>
        </w:trPr>
        <w:tc>
          <w:tcPr>
            <w:tcW w:w="136" w:type="pct"/>
          </w:tcPr>
          <w:p w14:paraId="2ACA117A" w14:textId="780CBC85" w:rsidR="00FF19BE" w:rsidRPr="00EC5256" w:rsidDel="00812C69" w:rsidRDefault="00FF19BE" w:rsidP="00FF19BE">
            <w:pPr>
              <w:widowControl w:val="0"/>
              <w:spacing w:line="180" w:lineRule="exact"/>
              <w:jc w:val="center"/>
              <w:rPr>
                <w:del w:id="1086" w:author="ZAIDOU Mouhammad" w:date="2024-10-19T18:49:00Z"/>
                <w:rFonts w:ascii="Arial" w:hAnsi="Arial" w:cs="Arial"/>
                <w:sz w:val="20"/>
                <w:szCs w:val="20"/>
                <w:lang w:val="fr-FR"/>
              </w:rPr>
            </w:pPr>
            <w:del w:id="1087" w:author="ZAIDOU Mouhammad" w:date="2024-10-19T18:49:00Z">
              <w:r w:rsidRPr="00EC5256" w:rsidDel="00812C69">
                <w:rPr>
                  <w:rFonts w:ascii="Arial" w:hAnsi="Arial" w:cs="Arial"/>
                  <w:sz w:val="20"/>
                  <w:szCs w:val="20"/>
                  <w:lang w:val="fr-FR"/>
                </w:rPr>
                <w:delText>4</w:delText>
              </w:r>
            </w:del>
          </w:p>
        </w:tc>
        <w:tc>
          <w:tcPr>
            <w:tcW w:w="390" w:type="pct"/>
            <w:shd w:val="clear" w:color="auto" w:fill="auto"/>
            <w:tcMar>
              <w:top w:w="72" w:type="dxa"/>
              <w:left w:w="144" w:type="dxa"/>
              <w:bottom w:w="72" w:type="dxa"/>
              <w:right w:w="144" w:type="dxa"/>
            </w:tcMar>
            <w:hideMark/>
          </w:tcPr>
          <w:p w14:paraId="250D4F50" w14:textId="4379719E" w:rsidR="00FF19BE" w:rsidRPr="00EC5256" w:rsidDel="00812C69" w:rsidRDefault="00FF19BE" w:rsidP="00FF19BE">
            <w:pPr>
              <w:widowControl w:val="0"/>
              <w:spacing w:line="180" w:lineRule="exact"/>
              <w:rPr>
                <w:del w:id="1088" w:author="ZAIDOU Mouhammad" w:date="2024-10-19T18:49:00Z"/>
                <w:rFonts w:ascii="Arial" w:hAnsi="Arial" w:cs="Arial"/>
                <w:sz w:val="20"/>
                <w:szCs w:val="20"/>
                <w:lang w:val="fr-FR"/>
              </w:rPr>
            </w:pPr>
            <w:del w:id="108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6352"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535BA9" id="Group 29" o:spid="_x0000_s1026" style="position:absolute;margin-left:12.1pt;margin-top:-1.85pt;width:23.1pt;height:12pt;z-index:2518763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0AA86950" w14:textId="575C409D" w:rsidR="00FF19BE" w:rsidRPr="00EC5256" w:rsidDel="00812C69" w:rsidRDefault="00FF19BE" w:rsidP="00FF19BE">
            <w:pPr>
              <w:widowControl w:val="0"/>
              <w:spacing w:line="180" w:lineRule="exact"/>
              <w:jc w:val="center"/>
              <w:rPr>
                <w:del w:id="1090" w:author="ZAIDOU Mouhammad" w:date="2024-10-19T18:49:00Z"/>
                <w:rFonts w:ascii="Arial" w:hAnsi="Arial" w:cs="Arial"/>
                <w:sz w:val="18"/>
                <w:szCs w:val="18"/>
                <w:lang w:val="fr-FR"/>
              </w:rPr>
            </w:pPr>
            <w:del w:id="1091"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9DCCCD8" w14:textId="3A9DEC74" w:rsidR="00FF19BE" w:rsidRPr="00EC5256" w:rsidDel="00812C69" w:rsidRDefault="00FF19BE" w:rsidP="00FF19BE">
            <w:pPr>
              <w:widowControl w:val="0"/>
              <w:spacing w:line="180" w:lineRule="exact"/>
              <w:jc w:val="center"/>
              <w:rPr>
                <w:del w:id="1092" w:author="ZAIDOU Mouhammad" w:date="2024-10-19T18:49:00Z"/>
                <w:rFonts w:ascii="Arial" w:hAnsi="Arial" w:cs="Arial"/>
                <w:sz w:val="20"/>
                <w:szCs w:val="20"/>
                <w:lang w:val="fr-FR"/>
              </w:rPr>
            </w:pPr>
            <w:del w:id="1093"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26AB6FCF" w14:textId="229A7053" w:rsidR="00FF19BE" w:rsidRPr="00EC5256" w:rsidDel="00812C69" w:rsidRDefault="006532E3" w:rsidP="00FF19BE">
            <w:pPr>
              <w:widowControl w:val="0"/>
              <w:spacing w:line="180" w:lineRule="exact"/>
              <w:rPr>
                <w:del w:id="1094" w:author="ZAIDOU Mouhammad" w:date="2024-10-19T18:49:00Z"/>
                <w:rFonts w:ascii="Arial" w:hAnsi="Arial" w:cs="Arial"/>
                <w:sz w:val="20"/>
                <w:szCs w:val="20"/>
                <w:lang w:val="fr-FR"/>
              </w:rPr>
            </w:pPr>
            <w:del w:id="1095"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30976"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7F5C31F" id="Group 1920869369" o:spid="_x0000_s1026" style="position:absolute;margin-left:15.4pt;margin-top:-1.05pt;width:23.1pt;height:12pt;z-index:252030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19ED1D10" w14:textId="707B815D" w:rsidR="00FF19BE" w:rsidRPr="00EC5256" w:rsidDel="00812C69" w:rsidRDefault="00FF19BE" w:rsidP="00FF19BE">
            <w:pPr>
              <w:widowControl w:val="0"/>
              <w:spacing w:line="180" w:lineRule="exact"/>
              <w:rPr>
                <w:del w:id="1096" w:author="ZAIDOU Mouhammad" w:date="2024-10-19T18:49:00Z"/>
                <w:rFonts w:ascii="Arial" w:hAnsi="Arial" w:cs="Arial"/>
                <w:sz w:val="20"/>
                <w:szCs w:val="20"/>
                <w:lang w:val="fr-FR"/>
              </w:rPr>
            </w:pPr>
            <w:del w:id="1097"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80448"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02F7E24" id="Rectangle 221" o:spid="_x0000_s1026" style="position:absolute;margin-left:14pt;margin-top:-1.35pt;width:11.55pt;height:12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del>
          </w:p>
        </w:tc>
        <w:tc>
          <w:tcPr>
            <w:tcW w:w="460" w:type="pct"/>
            <w:shd w:val="clear" w:color="auto" w:fill="auto"/>
            <w:tcMar>
              <w:top w:w="72" w:type="dxa"/>
              <w:left w:w="144" w:type="dxa"/>
              <w:bottom w:w="72" w:type="dxa"/>
              <w:right w:w="144" w:type="dxa"/>
            </w:tcMar>
            <w:hideMark/>
          </w:tcPr>
          <w:p w14:paraId="38809F84" w14:textId="2D32CB21" w:rsidR="00FF19BE" w:rsidRPr="00EC5256" w:rsidDel="00812C69" w:rsidRDefault="00FF19BE" w:rsidP="00FF19BE">
            <w:pPr>
              <w:widowControl w:val="0"/>
              <w:spacing w:line="180" w:lineRule="exact"/>
              <w:jc w:val="center"/>
              <w:rPr>
                <w:del w:id="1098" w:author="ZAIDOU Mouhammad" w:date="2024-10-19T18:49:00Z"/>
                <w:rFonts w:ascii="Arial" w:hAnsi="Arial" w:cs="Arial"/>
                <w:sz w:val="18"/>
                <w:szCs w:val="18"/>
                <w:lang w:val="fr-FR"/>
              </w:rPr>
            </w:pPr>
            <w:del w:id="1099"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39746757" w14:textId="10A787E9" w:rsidR="00FF19BE" w:rsidRPr="00EC5256" w:rsidDel="00812C69" w:rsidRDefault="00FF19BE" w:rsidP="00FF19BE">
            <w:pPr>
              <w:widowControl w:val="0"/>
              <w:spacing w:line="180" w:lineRule="exact"/>
              <w:rPr>
                <w:del w:id="1100"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41AD4D05" w14:textId="0650EF98" w:rsidR="00FF19BE" w:rsidRPr="00EC5256" w:rsidDel="00812C69" w:rsidRDefault="00FF19BE" w:rsidP="00FF19BE">
            <w:pPr>
              <w:widowControl w:val="0"/>
              <w:spacing w:line="180" w:lineRule="exact"/>
              <w:rPr>
                <w:del w:id="1101" w:author="ZAIDOU Mouhammad" w:date="2024-10-19T18:49:00Z"/>
                <w:rFonts w:ascii="Arial" w:hAnsi="Arial" w:cs="Arial"/>
                <w:sz w:val="20"/>
                <w:szCs w:val="20"/>
                <w:lang w:val="fr-FR"/>
              </w:rPr>
            </w:pPr>
            <w:del w:id="1102"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3520"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D387FD1" id="Group 55" o:spid="_x0000_s1026" style="position:absolute;margin-left:11.5pt;margin-top:-1pt;width:23.1pt;height:12pt;z-index:251883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30709F8B" w14:textId="43F72263" w:rsidR="00FF19BE" w:rsidRPr="00EC5256" w:rsidDel="00812C69" w:rsidRDefault="00FF19BE" w:rsidP="00FF19BE">
            <w:pPr>
              <w:widowControl w:val="0"/>
              <w:spacing w:line="180" w:lineRule="exact"/>
              <w:jc w:val="center"/>
              <w:rPr>
                <w:del w:id="1103" w:author="ZAIDOU Mouhammad" w:date="2024-10-19T18:49:00Z"/>
                <w:rFonts w:ascii="Arial" w:hAnsi="Arial" w:cs="Arial"/>
                <w:sz w:val="18"/>
                <w:szCs w:val="18"/>
                <w:lang w:val="fr-FR"/>
              </w:rPr>
            </w:pPr>
            <w:del w:id="1104" w:author="ZAIDOU Mouhammad" w:date="2024-10-19T18:49:00Z">
              <w:r w:rsidRPr="00EC5256" w:rsidDel="00812C69">
                <w:rPr>
                  <w:rFonts w:ascii="Arial" w:hAnsi="Arial" w:cs="Arial"/>
                  <w:sz w:val="18"/>
                  <w:szCs w:val="18"/>
                  <w:lang w:val="fr-FR"/>
                </w:rPr>
                <w:delText>1        2</w:delText>
              </w:r>
            </w:del>
          </w:p>
        </w:tc>
        <w:tc>
          <w:tcPr>
            <w:tcW w:w="422" w:type="pct"/>
          </w:tcPr>
          <w:p w14:paraId="6BA57275" w14:textId="7AEEF9EA" w:rsidR="00FF19BE" w:rsidRPr="00EC5256" w:rsidDel="00812C69" w:rsidRDefault="00FF19BE" w:rsidP="00FF19BE">
            <w:pPr>
              <w:widowControl w:val="0"/>
              <w:spacing w:line="180" w:lineRule="exact"/>
              <w:rPr>
                <w:del w:id="1105" w:author="ZAIDOU Mouhammad" w:date="2024-10-19T18:49:00Z"/>
                <w:rFonts w:ascii="Arial" w:hAnsi="Arial" w:cs="Arial"/>
                <w:sz w:val="20"/>
                <w:szCs w:val="20"/>
                <w:lang w:val="fr-FR"/>
              </w:rPr>
            </w:pPr>
          </w:p>
        </w:tc>
        <w:tc>
          <w:tcPr>
            <w:tcW w:w="302" w:type="pct"/>
          </w:tcPr>
          <w:p w14:paraId="4524DFF9" w14:textId="3CF690ED" w:rsidR="00FF19BE" w:rsidRPr="00EC5256" w:rsidDel="00812C69" w:rsidRDefault="00FF19BE" w:rsidP="00FF19BE">
            <w:pPr>
              <w:widowControl w:val="0"/>
              <w:spacing w:line="180" w:lineRule="exact"/>
              <w:rPr>
                <w:del w:id="1106" w:author="ZAIDOU Mouhammad" w:date="2024-10-19T18:49:00Z"/>
                <w:rFonts w:ascii="Arial" w:hAnsi="Arial" w:cs="Arial"/>
                <w:sz w:val="20"/>
                <w:szCs w:val="20"/>
                <w:lang w:val="fr-FR"/>
              </w:rPr>
            </w:pPr>
          </w:p>
        </w:tc>
        <w:tc>
          <w:tcPr>
            <w:tcW w:w="393" w:type="pct"/>
          </w:tcPr>
          <w:p w14:paraId="32B13BD5" w14:textId="7E18F1A2" w:rsidR="00FF19BE" w:rsidRPr="00EC5256" w:rsidDel="00812C69" w:rsidRDefault="00FF19BE" w:rsidP="00FF19BE">
            <w:pPr>
              <w:widowControl w:val="0"/>
              <w:spacing w:line="180" w:lineRule="exact"/>
              <w:rPr>
                <w:del w:id="1107" w:author="ZAIDOU Mouhammad" w:date="2024-10-19T18:49:00Z"/>
                <w:rFonts w:ascii="Arial" w:hAnsi="Arial" w:cs="Arial"/>
                <w:sz w:val="20"/>
                <w:szCs w:val="20"/>
                <w:lang w:val="fr-FR"/>
              </w:rPr>
            </w:pPr>
            <w:del w:id="1108"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7616" behindDoc="0" locked="0" layoutInCell="1" allowOverlap="1" wp14:anchorId="6FFA5E42" wp14:editId="0FB6182F">
                        <wp:simplePos x="0" y="0"/>
                        <wp:positionH relativeFrom="column">
                          <wp:posOffset>159385</wp:posOffset>
                        </wp:positionH>
                        <wp:positionV relativeFrom="paragraph">
                          <wp:posOffset>-18355</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03733C5" id="Group 98" o:spid="_x0000_s1026" style="position:absolute;margin-left:12.55pt;margin-top:-1.45pt;width:23.85pt;height:12pt;z-index:25188761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HNO5Ld5AgAA&#10;zA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"/>
                      </v:group>
                    </w:pict>
                  </mc:Fallback>
                </mc:AlternateContent>
              </w:r>
            </w:del>
          </w:p>
        </w:tc>
      </w:tr>
      <w:tr w:rsidR="00FF19BE" w:rsidRPr="007610D3" w:rsidDel="00812C69" w14:paraId="63101463" w14:textId="05EA69FF" w:rsidTr="001629FA">
        <w:trPr>
          <w:trHeight w:val="170"/>
          <w:del w:id="1109" w:author="ZAIDOU Mouhammad" w:date="2024-10-19T18:49:00Z"/>
        </w:trPr>
        <w:tc>
          <w:tcPr>
            <w:tcW w:w="136" w:type="pct"/>
          </w:tcPr>
          <w:p w14:paraId="4A727856" w14:textId="37FC1C7D" w:rsidR="00FF19BE" w:rsidRPr="00EC5256" w:rsidDel="00812C69" w:rsidRDefault="00FF19BE" w:rsidP="00FF19BE">
            <w:pPr>
              <w:widowControl w:val="0"/>
              <w:spacing w:line="180" w:lineRule="exact"/>
              <w:jc w:val="center"/>
              <w:rPr>
                <w:del w:id="1110" w:author="ZAIDOU Mouhammad" w:date="2024-10-19T18:49:00Z"/>
                <w:rFonts w:ascii="Arial" w:hAnsi="Arial" w:cs="Arial"/>
                <w:sz w:val="20"/>
                <w:szCs w:val="20"/>
                <w:lang w:val="fr-FR"/>
              </w:rPr>
            </w:pPr>
            <w:del w:id="1111" w:author="ZAIDOU Mouhammad" w:date="2024-10-19T18:49:00Z">
              <w:r w:rsidRPr="00EC5256" w:rsidDel="00812C69">
                <w:rPr>
                  <w:rFonts w:ascii="Arial" w:hAnsi="Arial" w:cs="Arial"/>
                  <w:sz w:val="20"/>
                  <w:szCs w:val="20"/>
                  <w:lang w:val="fr-FR"/>
                </w:rPr>
                <w:delText>5</w:delText>
              </w:r>
            </w:del>
          </w:p>
        </w:tc>
        <w:tc>
          <w:tcPr>
            <w:tcW w:w="390" w:type="pct"/>
            <w:shd w:val="clear" w:color="auto" w:fill="auto"/>
            <w:tcMar>
              <w:top w:w="72" w:type="dxa"/>
              <w:left w:w="144" w:type="dxa"/>
              <w:bottom w:w="72" w:type="dxa"/>
              <w:right w:w="144" w:type="dxa"/>
            </w:tcMar>
            <w:hideMark/>
          </w:tcPr>
          <w:p w14:paraId="247F456C" w14:textId="1FA1C20B" w:rsidR="00FF19BE" w:rsidRPr="00EC5256" w:rsidDel="00812C69" w:rsidRDefault="00FF19BE" w:rsidP="00FF19BE">
            <w:pPr>
              <w:widowControl w:val="0"/>
              <w:spacing w:line="180" w:lineRule="exact"/>
              <w:rPr>
                <w:del w:id="1112" w:author="ZAIDOU Mouhammad" w:date="2024-10-19T18:49:00Z"/>
                <w:rFonts w:ascii="Arial" w:hAnsi="Arial" w:cs="Arial"/>
                <w:sz w:val="20"/>
                <w:szCs w:val="20"/>
                <w:lang w:val="fr-FR"/>
              </w:rPr>
            </w:pPr>
            <w:del w:id="1113"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7376"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971562" id="Group 32" o:spid="_x0000_s1026" style="position:absolute;margin-left:11.65pt;margin-top:-1.05pt;width:23.1pt;height:12pt;z-index:2518773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41971355" w14:textId="152D67F0" w:rsidR="00FF19BE" w:rsidRPr="00EC5256" w:rsidDel="00812C69" w:rsidRDefault="00FF19BE" w:rsidP="00FF19BE">
            <w:pPr>
              <w:widowControl w:val="0"/>
              <w:spacing w:line="180" w:lineRule="exact"/>
              <w:jc w:val="center"/>
              <w:rPr>
                <w:del w:id="1114" w:author="ZAIDOU Mouhammad" w:date="2024-10-19T18:49:00Z"/>
                <w:rFonts w:ascii="Arial" w:hAnsi="Arial" w:cs="Arial"/>
                <w:sz w:val="18"/>
                <w:szCs w:val="18"/>
                <w:lang w:val="fr-FR"/>
              </w:rPr>
            </w:pPr>
            <w:del w:id="1115"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5BCD6836" w14:textId="330EB473" w:rsidR="00FF19BE" w:rsidRPr="00EC5256" w:rsidDel="00812C69" w:rsidRDefault="00FF19BE" w:rsidP="00FF19BE">
            <w:pPr>
              <w:widowControl w:val="0"/>
              <w:spacing w:line="180" w:lineRule="exact"/>
              <w:jc w:val="center"/>
              <w:rPr>
                <w:del w:id="1116" w:author="ZAIDOU Mouhammad" w:date="2024-10-19T18:49:00Z"/>
                <w:rFonts w:ascii="Arial" w:hAnsi="Arial" w:cs="Arial"/>
                <w:sz w:val="20"/>
                <w:szCs w:val="20"/>
                <w:lang w:val="fr-FR"/>
              </w:rPr>
            </w:pPr>
            <w:del w:id="1117"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7223D2A1" w14:textId="279A0B5A" w:rsidR="00FF19BE" w:rsidRPr="00EC5256" w:rsidDel="00812C69" w:rsidRDefault="006532E3" w:rsidP="00FF19BE">
            <w:pPr>
              <w:widowControl w:val="0"/>
              <w:spacing w:line="180" w:lineRule="exact"/>
              <w:rPr>
                <w:del w:id="1118" w:author="ZAIDOU Mouhammad" w:date="2024-10-19T18:49:00Z"/>
                <w:rFonts w:ascii="Arial" w:hAnsi="Arial" w:cs="Arial"/>
                <w:sz w:val="20"/>
                <w:szCs w:val="20"/>
                <w:lang w:val="fr-FR"/>
              </w:rPr>
            </w:pPr>
            <w:del w:id="111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33024"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F332AD9" id="Group 1920869372" o:spid="_x0000_s1026" style="position:absolute;margin-left:15.45pt;margin-top:0;width:23.1pt;height:12pt;z-index:252033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635463B8" w14:textId="5FA5A730" w:rsidR="00FF19BE" w:rsidRPr="00EC5256" w:rsidDel="00812C69" w:rsidRDefault="00FF19BE" w:rsidP="00FF19BE">
            <w:pPr>
              <w:widowControl w:val="0"/>
              <w:spacing w:line="180" w:lineRule="exact"/>
              <w:rPr>
                <w:del w:id="1120" w:author="ZAIDOU Mouhammad" w:date="2024-10-19T18:49:00Z"/>
                <w:rFonts w:ascii="Arial" w:hAnsi="Arial" w:cs="Arial"/>
                <w:sz w:val="20"/>
                <w:szCs w:val="20"/>
                <w:lang w:val="fr-FR"/>
              </w:rPr>
            </w:pPr>
            <w:del w:id="1121"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81472"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EA4B429" id="Rectangle 221" o:spid="_x0000_s1026" style="position:absolute;margin-left:14pt;margin-top:-1.55pt;width:11.55pt;height:12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37828627" w14:textId="6A42891E" w:rsidR="00FF19BE" w:rsidRPr="00EC5256" w:rsidDel="00812C69" w:rsidRDefault="00FF19BE" w:rsidP="00FF19BE">
            <w:pPr>
              <w:widowControl w:val="0"/>
              <w:spacing w:line="180" w:lineRule="exact"/>
              <w:jc w:val="center"/>
              <w:rPr>
                <w:del w:id="1122" w:author="ZAIDOU Mouhammad" w:date="2024-10-19T18:49:00Z"/>
                <w:rFonts w:ascii="Arial" w:hAnsi="Arial" w:cs="Arial"/>
                <w:sz w:val="18"/>
                <w:szCs w:val="18"/>
                <w:lang w:val="fr-FR"/>
              </w:rPr>
            </w:pPr>
            <w:del w:id="1123"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56146C2" w14:textId="15932CE0" w:rsidR="00FF19BE" w:rsidRPr="00EC5256" w:rsidDel="00812C69" w:rsidRDefault="00FF19BE" w:rsidP="00FF19BE">
            <w:pPr>
              <w:widowControl w:val="0"/>
              <w:spacing w:line="180" w:lineRule="exact"/>
              <w:rPr>
                <w:del w:id="1124"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FE449FC" w14:textId="47DDFD2F" w:rsidR="00FF19BE" w:rsidRPr="00EC5256" w:rsidDel="00812C69" w:rsidRDefault="00FF19BE" w:rsidP="00FF19BE">
            <w:pPr>
              <w:widowControl w:val="0"/>
              <w:spacing w:line="180" w:lineRule="exact"/>
              <w:rPr>
                <w:del w:id="1125" w:author="ZAIDOU Mouhammad" w:date="2024-10-19T18:49:00Z"/>
                <w:rFonts w:ascii="Arial" w:hAnsi="Arial" w:cs="Arial"/>
                <w:sz w:val="20"/>
                <w:szCs w:val="20"/>
                <w:lang w:val="fr-FR"/>
              </w:rPr>
            </w:pPr>
            <w:del w:id="1126"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4544"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4E8E9B" id="Group 58" o:spid="_x0000_s1026" style="position:absolute;margin-left:11.5pt;margin-top:-.7pt;width:23.1pt;height:12pt;z-index:251884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533" w:type="pct"/>
            <w:shd w:val="clear" w:color="auto" w:fill="auto"/>
            <w:tcMar>
              <w:top w:w="72" w:type="dxa"/>
              <w:left w:w="144" w:type="dxa"/>
              <w:bottom w:w="72" w:type="dxa"/>
              <w:right w:w="144" w:type="dxa"/>
            </w:tcMar>
            <w:hideMark/>
          </w:tcPr>
          <w:p w14:paraId="13F7034B" w14:textId="77709188" w:rsidR="00FF19BE" w:rsidRPr="00EC5256" w:rsidDel="00812C69" w:rsidRDefault="00FF19BE" w:rsidP="00FF19BE">
            <w:pPr>
              <w:widowControl w:val="0"/>
              <w:spacing w:line="180" w:lineRule="exact"/>
              <w:jc w:val="center"/>
              <w:rPr>
                <w:del w:id="1127" w:author="ZAIDOU Mouhammad" w:date="2024-10-19T18:49:00Z"/>
                <w:rFonts w:ascii="Arial" w:hAnsi="Arial" w:cs="Arial"/>
                <w:sz w:val="18"/>
                <w:szCs w:val="18"/>
                <w:lang w:val="fr-FR"/>
              </w:rPr>
            </w:pPr>
            <w:del w:id="1128" w:author="ZAIDOU Mouhammad" w:date="2024-10-19T18:49:00Z">
              <w:r w:rsidRPr="00EC5256" w:rsidDel="00812C69">
                <w:rPr>
                  <w:rFonts w:ascii="Arial" w:hAnsi="Arial" w:cs="Arial"/>
                  <w:sz w:val="18"/>
                  <w:szCs w:val="18"/>
                  <w:lang w:val="fr-FR"/>
                </w:rPr>
                <w:delText>1        2</w:delText>
              </w:r>
            </w:del>
          </w:p>
        </w:tc>
        <w:tc>
          <w:tcPr>
            <w:tcW w:w="422" w:type="pct"/>
          </w:tcPr>
          <w:p w14:paraId="06461750" w14:textId="348C1414" w:rsidR="00FF19BE" w:rsidRPr="00EC5256" w:rsidDel="00812C69" w:rsidRDefault="00FF19BE" w:rsidP="00FF19BE">
            <w:pPr>
              <w:widowControl w:val="0"/>
              <w:spacing w:line="180" w:lineRule="exact"/>
              <w:rPr>
                <w:del w:id="1129" w:author="ZAIDOU Mouhammad" w:date="2024-10-19T18:49:00Z"/>
                <w:rFonts w:ascii="Arial" w:hAnsi="Arial" w:cs="Arial"/>
                <w:sz w:val="20"/>
                <w:szCs w:val="20"/>
                <w:lang w:val="fr-FR"/>
              </w:rPr>
            </w:pPr>
          </w:p>
        </w:tc>
        <w:tc>
          <w:tcPr>
            <w:tcW w:w="302" w:type="pct"/>
          </w:tcPr>
          <w:p w14:paraId="49F8FAFB" w14:textId="7CEB1EE6" w:rsidR="00FF19BE" w:rsidRPr="00EC5256" w:rsidDel="00812C69" w:rsidRDefault="00FF19BE" w:rsidP="00FF19BE">
            <w:pPr>
              <w:widowControl w:val="0"/>
              <w:spacing w:line="180" w:lineRule="exact"/>
              <w:rPr>
                <w:del w:id="1130" w:author="ZAIDOU Mouhammad" w:date="2024-10-19T18:49:00Z"/>
                <w:rFonts w:ascii="Arial" w:hAnsi="Arial" w:cs="Arial"/>
                <w:sz w:val="20"/>
                <w:szCs w:val="20"/>
                <w:lang w:val="fr-FR"/>
              </w:rPr>
            </w:pPr>
          </w:p>
        </w:tc>
        <w:tc>
          <w:tcPr>
            <w:tcW w:w="393" w:type="pct"/>
          </w:tcPr>
          <w:p w14:paraId="6FC13B62" w14:textId="13AA4374" w:rsidR="00FF19BE" w:rsidRPr="00EC5256" w:rsidDel="00812C69" w:rsidRDefault="00FF19BE" w:rsidP="00FF19BE">
            <w:pPr>
              <w:widowControl w:val="0"/>
              <w:spacing w:line="180" w:lineRule="exact"/>
              <w:rPr>
                <w:del w:id="1131" w:author="ZAIDOU Mouhammad" w:date="2024-10-19T18:49:00Z"/>
                <w:rFonts w:ascii="Arial" w:hAnsi="Arial" w:cs="Arial"/>
                <w:sz w:val="20"/>
                <w:szCs w:val="20"/>
                <w:lang w:val="fr-FR"/>
              </w:rPr>
            </w:pPr>
            <w:del w:id="1132"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8640" behindDoc="0" locked="0" layoutInCell="1" allowOverlap="1" wp14:anchorId="72EB49AE" wp14:editId="185B03C1">
                        <wp:simplePos x="0" y="0"/>
                        <wp:positionH relativeFrom="column">
                          <wp:posOffset>159385</wp:posOffset>
                        </wp:positionH>
                        <wp:positionV relativeFrom="paragraph">
                          <wp:posOffset>-18354</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F96050E" id="Group 103" o:spid="_x0000_s1026" style="position:absolute;margin-left:12.55pt;margin-top:-1.45pt;width:23.85pt;height:12pt;z-index:2518886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MoXf8V5AgAA&#10;zQ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"/>
                      </v:group>
                    </w:pict>
                  </mc:Fallback>
                </mc:AlternateContent>
              </w:r>
            </w:del>
          </w:p>
        </w:tc>
      </w:tr>
      <w:tr w:rsidR="007C20CF" w:rsidRPr="007610D3" w:rsidDel="00812C69" w14:paraId="2485F09B" w14:textId="5FE40F25" w:rsidTr="001629FA">
        <w:trPr>
          <w:trHeight w:val="170"/>
          <w:del w:id="1133" w:author="ZAIDOU Mouhammad" w:date="2024-10-19T18:49:00Z"/>
        </w:trPr>
        <w:tc>
          <w:tcPr>
            <w:tcW w:w="5000" w:type="pct"/>
            <w:gridSpan w:val="13"/>
          </w:tcPr>
          <w:p w14:paraId="018CF6CD" w14:textId="112D1BC7" w:rsidR="00E935BA" w:rsidRPr="00EC5256" w:rsidDel="00812C69" w:rsidRDefault="00E935BA" w:rsidP="00E935BA">
            <w:pPr>
              <w:widowControl w:val="0"/>
              <w:spacing w:line="276" w:lineRule="auto"/>
              <w:ind w:left="2268" w:right="79" w:hanging="2126"/>
              <w:rPr>
                <w:del w:id="1134" w:author="ZAIDOU Mouhammad" w:date="2024-10-19T18:49:00Z"/>
                <w:rFonts w:ascii="Calibri" w:hAnsi="Calibri" w:cs="Calibri"/>
                <w:bCs/>
                <w:sz w:val="18"/>
                <w:szCs w:val="18"/>
                <w:lang w:val="fr-FR"/>
              </w:rPr>
            </w:pPr>
            <w:del w:id="1135" w:author="ZAIDOU Mouhammad" w:date="2024-10-19T18:49:00Z">
              <w:r w:rsidRPr="00EC5256" w:rsidDel="00812C69">
                <w:rPr>
                  <w:rFonts w:ascii="Calibri" w:hAnsi="Calibri" w:cs="Calibri"/>
                  <w:b/>
                  <w:bCs/>
                  <w:sz w:val="18"/>
                  <w:szCs w:val="18"/>
                  <w:lang w:val="fr-FR"/>
                </w:rPr>
                <w:delText xml:space="preserve">Codes pour la colonne (2) : </w:delText>
              </w:r>
              <w:r w:rsidRPr="00EC5256" w:rsidDel="00812C69">
                <w:rPr>
                  <w:rFonts w:ascii="Calibri" w:hAnsi="Calibri" w:cs="Calibri"/>
                  <w:bCs/>
                  <w:sz w:val="18"/>
                  <w:szCs w:val="18"/>
                  <w:lang w:val="fr-FR"/>
                </w:rPr>
                <w:delText>Chirurgien (chirurgien général) =1, gynécologue =2, anesthésiste =3, médecin généraliste =4 ,  DES =5, pédiatre =6, pharmacien=7, infirmier/infirmière=8, Sage-femmes=9, ASC=10, autres=96</w:delText>
              </w:r>
            </w:del>
          </w:p>
          <w:p w14:paraId="17E4D424" w14:textId="2A503930" w:rsidR="00E935BA" w:rsidRPr="00EC5256" w:rsidDel="00812C69" w:rsidRDefault="00E935BA" w:rsidP="00E935BA">
            <w:pPr>
              <w:widowControl w:val="0"/>
              <w:spacing w:line="276" w:lineRule="auto"/>
              <w:ind w:left="2268" w:right="79" w:hanging="2126"/>
              <w:rPr>
                <w:del w:id="1136" w:author="ZAIDOU Mouhammad" w:date="2024-10-19T18:49:00Z"/>
                <w:rFonts w:ascii="Calibri" w:hAnsi="Calibri" w:cs="Calibri"/>
                <w:bCs/>
                <w:sz w:val="18"/>
                <w:szCs w:val="18"/>
                <w:lang w:val="fr-FR"/>
              </w:rPr>
            </w:pPr>
            <w:del w:id="1137" w:author="ZAIDOU Mouhammad" w:date="2024-10-19T18:49:00Z">
              <w:r w:rsidRPr="00EC5256" w:rsidDel="00812C69">
                <w:rPr>
                  <w:rFonts w:ascii="Calibri" w:hAnsi="Calibri" w:cs="Calibri"/>
                  <w:b/>
                  <w:bCs/>
                  <w:sz w:val="18"/>
                  <w:szCs w:val="18"/>
                  <w:lang w:val="fr-FR"/>
                </w:rPr>
                <w:delText xml:space="preserve">Codes pour la colonne (5) : </w:delText>
              </w:r>
              <w:r w:rsidRPr="00EC5256" w:rsidDel="00812C69">
                <w:rPr>
                  <w:rFonts w:ascii="Calibri" w:hAnsi="Calibri" w:cs="Calibri"/>
                  <w:bCs/>
                  <w:sz w:val="18"/>
                  <w:szCs w:val="18"/>
                  <w:lang w:val="fr-FR"/>
                </w:rPr>
                <w:delText xml:space="preserve">(Aucun niveau=0, primaire=1, secondaire=2, </w:delText>
              </w:r>
              <w:r w:rsidR="005E0916" w:rsidRPr="005E0916" w:rsidDel="00812C69">
                <w:rPr>
                  <w:rFonts w:ascii="Calibri" w:hAnsi="Calibri" w:cs="Calibri"/>
                  <w:bCs/>
                  <w:sz w:val="18"/>
                  <w:szCs w:val="18"/>
                  <w:lang w:val="fr-FR"/>
                </w:rPr>
                <w:delText>baccalauréat</w:delText>
              </w:r>
              <w:r w:rsidRPr="00EC5256" w:rsidDel="00812C69">
                <w:rPr>
                  <w:rFonts w:ascii="Calibri" w:hAnsi="Calibri" w:cs="Calibri"/>
                  <w:bCs/>
                  <w:sz w:val="18"/>
                  <w:szCs w:val="18"/>
                  <w:lang w:val="fr-FR"/>
                </w:rPr>
                <w:delText>=3, licence=4, maîtrise=5, master=6, doctorat=7, doctorat avec spécialisation (DES)=8, autres=96)</w:delText>
              </w:r>
            </w:del>
          </w:p>
          <w:p w14:paraId="40AB2F5D" w14:textId="1384B3A4" w:rsidR="00E935BA" w:rsidRPr="00EC5256" w:rsidDel="00812C69" w:rsidRDefault="00E935BA" w:rsidP="00E935BA">
            <w:pPr>
              <w:widowControl w:val="0"/>
              <w:spacing w:line="276" w:lineRule="auto"/>
              <w:ind w:left="2268" w:right="79" w:hanging="2126"/>
              <w:rPr>
                <w:del w:id="1138" w:author="ZAIDOU Mouhammad" w:date="2024-10-19T18:49:00Z"/>
                <w:rFonts w:ascii="Calibri" w:hAnsi="Calibri" w:cs="Calibri"/>
                <w:bCs/>
                <w:sz w:val="18"/>
                <w:szCs w:val="18"/>
                <w:lang w:val="fr-FR"/>
              </w:rPr>
            </w:pPr>
            <w:del w:id="1139" w:author="ZAIDOU Mouhammad" w:date="2024-10-19T18:49:00Z">
              <w:r w:rsidRPr="00EC5256" w:rsidDel="00812C69">
                <w:rPr>
                  <w:rFonts w:ascii="Calibri" w:hAnsi="Calibri" w:cs="Calibri"/>
                  <w:b/>
                  <w:bCs/>
                  <w:sz w:val="18"/>
                  <w:szCs w:val="18"/>
                  <w:lang w:val="fr-FR"/>
                </w:rPr>
                <w:delText xml:space="preserve">Codes pour la colonne (6) : </w:delText>
              </w:r>
              <w:r w:rsidRPr="00EC5256" w:rsidDel="00812C69">
                <w:rPr>
                  <w:rFonts w:ascii="Calibri" w:hAnsi="Calibri" w:cs="Calibri"/>
                  <w:bCs/>
                  <w:sz w:val="18"/>
                  <w:szCs w:val="18"/>
                  <w:lang w:val="fr-FR"/>
                </w:rPr>
                <w:delText>Aucun=0, DIU=1, Contraceptif injectable =2, Implants = 3, Stérilisation féminine =4, Stérilisation masculine = 5, Retrait du DIU = 6, Retrait des implants = 7</w:delText>
              </w:r>
            </w:del>
          </w:p>
          <w:p w14:paraId="0244D04D" w14:textId="26AC364C" w:rsidR="00E935BA" w:rsidRPr="00EC5256" w:rsidDel="00812C69" w:rsidRDefault="00E935BA" w:rsidP="00E935BA">
            <w:pPr>
              <w:spacing w:line="276" w:lineRule="auto"/>
              <w:ind w:left="2268" w:right="79" w:hanging="2126"/>
              <w:rPr>
                <w:del w:id="1140" w:author="ZAIDOU Mouhammad" w:date="2024-10-19T18:49:00Z"/>
                <w:rFonts w:ascii="Calibri" w:hAnsi="Calibri" w:cs="Calibri"/>
                <w:bCs/>
                <w:sz w:val="18"/>
                <w:szCs w:val="18"/>
                <w:lang w:val="fr-FR"/>
              </w:rPr>
            </w:pPr>
            <w:del w:id="1141" w:author="ZAIDOU Mouhammad" w:date="2024-10-19T18:49:00Z">
              <w:r w:rsidRPr="00EC5256" w:rsidDel="00812C69">
                <w:rPr>
                  <w:rFonts w:ascii="Calibri" w:hAnsi="Calibri" w:cs="Calibri"/>
                  <w:b/>
                  <w:bCs/>
                  <w:sz w:val="18"/>
                  <w:szCs w:val="18"/>
                  <w:lang w:val="fr-FR"/>
                </w:rPr>
                <w:delText xml:space="preserve">Codes pour la colonne (8) </w:delText>
              </w:r>
              <w:r w:rsidRPr="00EC5256" w:rsidDel="00812C69">
                <w:rPr>
                  <w:rFonts w:ascii="Calibri" w:hAnsi="Calibri" w:cs="Calibri"/>
                  <w:bCs/>
                  <w:sz w:val="18"/>
                  <w:szCs w:val="18"/>
                  <w:lang w:val="fr-FR"/>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p>
          <w:p w14:paraId="24F7DD1C" w14:textId="52DDD4AD" w:rsidR="00E935BA" w:rsidRPr="00EC5256" w:rsidDel="00812C69" w:rsidRDefault="00E935BA" w:rsidP="00E935BA">
            <w:pPr>
              <w:spacing w:line="276" w:lineRule="auto"/>
              <w:ind w:left="2268" w:right="79" w:hanging="2126"/>
              <w:rPr>
                <w:del w:id="1142" w:author="ZAIDOU Mouhammad" w:date="2024-10-19T18:49:00Z"/>
                <w:rFonts w:ascii="Calibri" w:hAnsi="Calibri" w:cs="Calibri"/>
                <w:bCs/>
                <w:sz w:val="18"/>
                <w:szCs w:val="18"/>
                <w:lang w:val="fr-FR"/>
              </w:rPr>
            </w:pPr>
            <w:del w:id="1143" w:author="ZAIDOU Mouhammad" w:date="2024-10-19T18:49:00Z">
              <w:r w:rsidRPr="00EC5256" w:rsidDel="00812C69">
                <w:rPr>
                  <w:rFonts w:ascii="Calibri" w:hAnsi="Calibri" w:cs="Calibri"/>
                  <w:b/>
                  <w:bCs/>
                  <w:sz w:val="18"/>
                  <w:szCs w:val="18"/>
                  <w:lang w:val="fr-FR"/>
                </w:rPr>
                <w:delText xml:space="preserve">Codes pour la colonne (9) </w:delText>
              </w:r>
              <w:r w:rsidRPr="00EC5256" w:rsidDel="00812C69">
                <w:rPr>
                  <w:rFonts w:ascii="Calibri" w:hAnsi="Calibri" w:cs="Calibri"/>
                  <w:bCs/>
                  <w:sz w:val="18"/>
                  <w:szCs w:val="18"/>
                  <w:lang w:val="fr-FR"/>
                </w:rPr>
                <w:delText>: Aucun=0, Soins obstétricaux d'urgence complets (SONUC))=1, Soins obstétricaux d'urgence de base (SONUB)=2, Accoucheur qualifié=3, Prévention des infections et gestion des déchets=4, Diag</w:delText>
              </w:r>
              <w:r w:rsidR="005E0916" w:rsidDel="00812C69">
                <w:rPr>
                  <w:rFonts w:ascii="Calibri" w:hAnsi="Calibri" w:cs="Calibri"/>
                  <w:bCs/>
                  <w:sz w:val="18"/>
                  <w:szCs w:val="18"/>
                  <w:lang w:val="fr-FR"/>
                </w:rPr>
                <w:delText>n</w:delText>
              </w:r>
              <w:r w:rsidR="00F60929" w:rsidRPr="00EC5256" w:rsidDel="00812C69">
                <w:rPr>
                  <w:rFonts w:ascii="Calibri" w:hAnsi="Calibri" w:cs="Calibri"/>
                  <w:bCs/>
                  <w:sz w:val="18"/>
                  <w:szCs w:val="18"/>
                  <w:lang w:val="fr-FR"/>
                </w:rPr>
                <w:delText>o</w:delText>
              </w:r>
              <w:r w:rsidRPr="00EC5256" w:rsidDel="00812C69">
                <w:rPr>
                  <w:rFonts w:ascii="Calibri" w:hAnsi="Calibri" w:cs="Calibri"/>
                  <w:bCs/>
                  <w:sz w:val="18"/>
                  <w:szCs w:val="18"/>
                  <w:lang w:val="fr-FR"/>
                </w:rPr>
                <w:delText xml:space="preserve">stic et traitement des IST et du VIH/SIDA=5, Prévention de la transmission du VIH/SIDA de la mère à l'enfant (PTME)=6, Pratique de l'alimentation maternelle et infantile et soins aux </w:delText>
              </w:r>
              <w:r w:rsidR="00A172C9" w:rsidRPr="00EC5256" w:rsidDel="00812C69">
                <w:rPr>
                  <w:rFonts w:ascii="Calibri" w:hAnsi="Calibri" w:cs="Calibri"/>
                  <w:bCs/>
                  <w:sz w:val="18"/>
                  <w:szCs w:val="18"/>
                  <w:lang w:val="fr-FR"/>
                </w:rPr>
                <w:delText>Nouveau</w:delText>
              </w:r>
              <w:r w:rsidRPr="00EC5256" w:rsidDel="00812C69">
                <w:rPr>
                  <w:rFonts w:ascii="Calibri" w:hAnsi="Calibri" w:cs="Calibri"/>
                  <w:bCs/>
                  <w:sz w:val="18"/>
                  <w:szCs w:val="18"/>
                  <w:lang w:val="fr-FR"/>
                </w:rPr>
                <w:delText>-nés=7, Soins complets en cas d'avortement =8, Prise en charge intégrée des maladies de l'enfance (PCIME)=9, Questions relatives à la santé des adolescents=10, Services de vaccination=11, Services de transfusion sanguine=12, ECG=13, Échographie=14</w:delText>
              </w:r>
            </w:del>
          </w:p>
          <w:p w14:paraId="53EA4B6C" w14:textId="0E76FB16" w:rsidR="00E935BA" w:rsidRPr="00EC5256" w:rsidDel="00812C69" w:rsidRDefault="00E935BA" w:rsidP="00E935BA">
            <w:pPr>
              <w:spacing w:line="276" w:lineRule="auto"/>
              <w:ind w:left="2268" w:right="79" w:hanging="2126"/>
              <w:rPr>
                <w:del w:id="1144" w:author="ZAIDOU Mouhammad" w:date="2024-10-19T18:49:00Z"/>
                <w:rFonts w:ascii="Calibri" w:hAnsi="Calibri" w:cs="Calibri"/>
                <w:bCs/>
                <w:sz w:val="18"/>
                <w:szCs w:val="18"/>
                <w:lang w:val="fr-FR"/>
              </w:rPr>
            </w:pPr>
            <w:del w:id="1145" w:author="ZAIDOU Mouhammad" w:date="2024-10-19T18:49:00Z">
              <w:r w:rsidRPr="00EC5256" w:rsidDel="00812C69">
                <w:rPr>
                  <w:rFonts w:ascii="Calibri" w:hAnsi="Calibri" w:cs="Calibri"/>
                  <w:b/>
                  <w:bCs/>
                  <w:sz w:val="18"/>
                  <w:szCs w:val="18"/>
                  <w:lang w:val="fr-FR"/>
                </w:rPr>
                <w:delText xml:space="preserve">Codes pour la colonne (11) : </w:delText>
              </w:r>
              <w:r w:rsidRPr="00EC5256" w:rsidDel="00812C69">
                <w:rPr>
                  <w:rFonts w:ascii="Calibri" w:hAnsi="Calibri" w:cs="Calibri"/>
                  <w:bCs/>
                  <w:sz w:val="18"/>
                  <w:szCs w:val="18"/>
                  <w:lang w:val="fr-FR"/>
                </w:rPr>
                <w:delText xml:space="preserve">CPN=A, accouchement </w:delText>
              </w:r>
              <w:r w:rsidR="00A172C9" w:rsidRPr="00EC5256" w:rsidDel="00812C69">
                <w:rPr>
                  <w:rFonts w:ascii="Calibri" w:hAnsi="Calibri" w:cs="Calibri"/>
                  <w:bCs/>
                  <w:sz w:val="18"/>
                  <w:szCs w:val="18"/>
                  <w:lang w:val="fr-FR"/>
                </w:rPr>
                <w:delText>Normal</w:delText>
              </w:r>
              <w:r w:rsidRPr="00EC5256" w:rsidDel="00812C69">
                <w:rPr>
                  <w:rFonts w:ascii="Calibri" w:hAnsi="Calibri" w:cs="Calibri"/>
                  <w:bCs/>
                  <w:sz w:val="18"/>
                  <w:szCs w:val="18"/>
                  <w:lang w:val="fr-FR"/>
                </w:rPr>
                <w:delText>=B, césarienne=C, gestion des complications maternelles=D, gestion des complications néonatales=E, vaccination=F, traitement des maladies infantiles=G</w:delText>
              </w:r>
            </w:del>
          </w:p>
          <w:p w14:paraId="4CC7B560" w14:textId="119A19FF" w:rsidR="007C20CF" w:rsidRPr="00EC5256" w:rsidDel="00812C69" w:rsidRDefault="00E935BA" w:rsidP="00E935BA">
            <w:pPr>
              <w:widowControl w:val="0"/>
              <w:spacing w:line="276" w:lineRule="auto"/>
              <w:ind w:left="2268" w:right="79" w:hanging="2126"/>
              <w:rPr>
                <w:del w:id="1146" w:author="ZAIDOU Mouhammad" w:date="2024-10-19T18:49:00Z"/>
                <w:rFonts w:ascii="Arial" w:hAnsi="Arial" w:cs="Arial"/>
                <w:sz w:val="20"/>
                <w:szCs w:val="20"/>
                <w:lang w:val="fr-FR"/>
              </w:rPr>
            </w:pPr>
            <w:del w:id="1147" w:author="ZAIDOU Mouhammad" w:date="2024-10-19T18:49:00Z">
              <w:r w:rsidRPr="00EC5256" w:rsidDel="00812C69">
                <w:rPr>
                  <w:rFonts w:ascii="Calibri" w:hAnsi="Calibri" w:cs="Calibri"/>
                  <w:b/>
                  <w:bCs/>
                  <w:sz w:val="18"/>
                  <w:szCs w:val="18"/>
                  <w:lang w:val="fr-FR"/>
                </w:rPr>
                <w:delText xml:space="preserve">Codes pour la colonne (12) : </w:delText>
              </w:r>
              <w:r w:rsidR="003874A6" w:rsidRPr="00EC5256" w:rsidDel="00812C69">
                <w:rPr>
                  <w:rFonts w:ascii="Calibri" w:hAnsi="Calibri" w:cs="Calibri"/>
                  <w:bCs/>
                  <w:sz w:val="18"/>
                  <w:szCs w:val="18"/>
                  <w:lang w:val="fr-FR"/>
                </w:rPr>
                <w:delText>Non</w:delText>
              </w:r>
              <w:r w:rsidRPr="00EC5256" w:rsidDel="00812C69">
                <w:rPr>
                  <w:rFonts w:ascii="Calibri" w:hAnsi="Calibri" w:cs="Calibri"/>
                  <w:bCs/>
                  <w:sz w:val="18"/>
                  <w:szCs w:val="18"/>
                  <w:lang w:val="fr-FR"/>
                </w:rPr>
                <w:delText xml:space="preserve"> recruté/</w:delText>
              </w:r>
              <w:r w:rsidR="003653EB" w:rsidRPr="00EC5256" w:rsidDel="00812C69">
                <w:rPr>
                  <w:rFonts w:ascii="Calibri" w:hAnsi="Calibri" w:cs="Calibri"/>
                  <w:bCs/>
                  <w:sz w:val="18"/>
                  <w:szCs w:val="18"/>
                  <w:lang w:val="fr-FR"/>
                </w:rPr>
                <w:delText>N</w:delText>
              </w:r>
              <w:r w:rsidR="0078474A" w:rsidDel="00812C69">
                <w:rPr>
                  <w:rFonts w:ascii="Calibri" w:hAnsi="Calibri" w:cs="Calibri"/>
                  <w:bCs/>
                  <w:sz w:val="18"/>
                  <w:szCs w:val="18"/>
                  <w:lang w:val="fr-FR"/>
                </w:rPr>
                <w:delText>om</w:delText>
              </w:r>
              <w:r w:rsidRPr="00EC5256" w:rsidDel="00812C69">
                <w:rPr>
                  <w:rFonts w:ascii="Calibri" w:hAnsi="Calibri" w:cs="Calibri"/>
                  <w:bCs/>
                  <w:sz w:val="18"/>
                  <w:szCs w:val="18"/>
                  <w:lang w:val="fr-FR"/>
                </w:rPr>
                <w:delText>mé=1, En détachement dans une autre sanitaire de santé=2, En congé/poursuivant des études supérieures ou une formation pendant plus de 6 mois=3, Absent du travail=4, Autre=5</w:delText>
              </w:r>
            </w:del>
          </w:p>
        </w:tc>
      </w:tr>
    </w:tbl>
    <w:p w14:paraId="416C1DC9" w14:textId="36A61D99" w:rsidR="003E7DD3" w:rsidRPr="00EC5256" w:rsidRDefault="003E7DD3">
      <w:pPr>
        <w:rPr>
          <w:rFonts w:ascii="Arial" w:hAnsi="Arial" w:cs="Arial"/>
          <w:lang w:val="fr-FR"/>
        </w:rPr>
        <w:sectPr w:rsidR="003E7DD3"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lastRenderedPageBreak/>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TableGrid"/>
        <w:tblW w:w="10485" w:type="dxa"/>
        <w:jc w:val="center"/>
        <w:tblLayout w:type="fixed"/>
        <w:tblLook w:val="04A0" w:firstRow="1" w:lastRow="0" w:firstColumn="1" w:lastColumn="0" w:noHBand="0" w:noVBand="1"/>
        <w:tblPrChange w:id="1148" w:author="ZAIDOU Mouhammad" w:date="2024-10-19T19:44:00Z">
          <w:tblPr>
            <w:tblStyle w:val="TableGrid"/>
            <w:tblW w:w="10484" w:type="dxa"/>
            <w:jc w:val="center"/>
            <w:tblLayout w:type="fixed"/>
            <w:tblLook w:val="04A0" w:firstRow="1" w:lastRow="0" w:firstColumn="1" w:lastColumn="0" w:noHBand="0" w:noVBand="1"/>
          </w:tblPr>
        </w:tblPrChange>
      </w:tblPr>
      <w:tblGrid>
        <w:gridCol w:w="518"/>
        <w:gridCol w:w="39"/>
        <w:gridCol w:w="2267"/>
        <w:gridCol w:w="1841"/>
        <w:gridCol w:w="1699"/>
        <w:gridCol w:w="1132"/>
        <w:gridCol w:w="546"/>
        <w:gridCol w:w="1728"/>
        <w:gridCol w:w="708"/>
        <w:gridCol w:w="7"/>
        <w:tblGridChange w:id="1149">
          <w:tblGrid>
            <w:gridCol w:w="518"/>
            <w:gridCol w:w="1"/>
            <w:gridCol w:w="38"/>
            <w:gridCol w:w="1"/>
            <w:gridCol w:w="2"/>
            <w:gridCol w:w="2"/>
            <w:gridCol w:w="2262"/>
            <w:gridCol w:w="1"/>
            <w:gridCol w:w="2"/>
            <w:gridCol w:w="3"/>
            <w:gridCol w:w="1835"/>
            <w:gridCol w:w="1"/>
            <w:gridCol w:w="1"/>
            <w:gridCol w:w="2"/>
            <w:gridCol w:w="4"/>
            <w:gridCol w:w="1691"/>
            <w:gridCol w:w="1"/>
            <w:gridCol w:w="2"/>
            <w:gridCol w:w="2"/>
            <w:gridCol w:w="5"/>
            <w:gridCol w:w="1122"/>
            <w:gridCol w:w="1"/>
            <w:gridCol w:w="3"/>
            <w:gridCol w:w="2"/>
            <w:gridCol w:w="6"/>
            <w:gridCol w:w="550"/>
            <w:gridCol w:w="1684"/>
            <w:gridCol w:w="28"/>
            <w:gridCol w:w="3"/>
            <w:gridCol w:w="2"/>
            <w:gridCol w:w="703"/>
            <w:gridCol w:w="7"/>
          </w:tblGrid>
        </w:tblGridChange>
      </w:tblGrid>
      <w:tr w:rsidR="00117F6A" w:rsidRPr="00117F6A" w14:paraId="31235D23" w14:textId="77777777" w:rsidTr="00756141">
        <w:trPr>
          <w:gridAfter w:val="1"/>
          <w:wAfter w:w="7" w:type="dxa"/>
          <w:trHeight w:val="233"/>
          <w:tblHeader/>
          <w:jc w:val="center"/>
          <w:trPrChange w:id="1150" w:author="ZAIDOU Mouhammad" w:date="2024-10-19T19:44:00Z">
            <w:trPr>
              <w:gridAfter w:val="1"/>
              <w:wAfter w:w="6" w:type="dxa"/>
              <w:trHeight w:val="233"/>
              <w:tblHeader/>
              <w:jc w:val="center"/>
            </w:trPr>
          </w:trPrChange>
        </w:trPr>
        <w:tc>
          <w:tcPr>
            <w:tcW w:w="557" w:type="dxa"/>
            <w:gridSpan w:val="2"/>
            <w:shd w:val="clear" w:color="auto" w:fill="BFBFBF" w:themeFill="background1" w:themeFillShade="BF"/>
            <w:vAlign w:val="center"/>
            <w:tcPrChange w:id="1151" w:author="ZAIDOU Mouhammad" w:date="2024-10-19T19:44:00Z">
              <w:tcPr>
                <w:tcW w:w="562" w:type="dxa"/>
                <w:gridSpan w:val="6"/>
                <w:shd w:val="clear" w:color="auto" w:fill="BFBFBF" w:themeFill="background1" w:themeFillShade="BF"/>
                <w:vAlign w:val="center"/>
              </w:tcPr>
            </w:tcPrChange>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7" w:type="dxa"/>
            <w:gridSpan w:val="3"/>
            <w:shd w:val="clear" w:color="auto" w:fill="BFBFBF" w:themeFill="background1" w:themeFillShade="BF"/>
            <w:vAlign w:val="center"/>
            <w:tcPrChange w:id="1152" w:author="ZAIDOU Mouhammad" w:date="2024-10-19T19:44:00Z">
              <w:tcPr>
                <w:tcW w:w="5812" w:type="dxa"/>
                <w:gridSpan w:val="14"/>
                <w:shd w:val="clear" w:color="auto" w:fill="BFBFBF" w:themeFill="background1" w:themeFillShade="BF"/>
                <w:vAlign w:val="center"/>
              </w:tcPr>
            </w:tcPrChange>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406" w:type="dxa"/>
            <w:gridSpan w:val="3"/>
            <w:shd w:val="clear" w:color="auto" w:fill="BFBFBF" w:themeFill="background1" w:themeFillShade="BF"/>
            <w:vAlign w:val="center"/>
            <w:tcPrChange w:id="1153" w:author="ZAIDOU Mouhammad" w:date="2024-10-19T19:44:00Z">
              <w:tcPr>
                <w:tcW w:w="3368" w:type="dxa"/>
                <w:gridSpan w:val="7"/>
                <w:shd w:val="clear" w:color="auto" w:fill="BFBFBF" w:themeFill="background1" w:themeFillShade="BF"/>
                <w:vAlign w:val="center"/>
              </w:tcPr>
            </w:tcPrChange>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708" w:type="dxa"/>
            <w:shd w:val="clear" w:color="auto" w:fill="BFBFBF" w:themeFill="background1" w:themeFillShade="BF"/>
            <w:vAlign w:val="center"/>
            <w:tcPrChange w:id="1154" w:author="ZAIDOU Mouhammad" w:date="2024-10-19T19:44:00Z">
              <w:tcPr>
                <w:tcW w:w="736" w:type="dxa"/>
                <w:gridSpan w:val="4"/>
                <w:shd w:val="clear" w:color="auto" w:fill="BFBFBF" w:themeFill="background1" w:themeFillShade="BF"/>
                <w:vAlign w:val="center"/>
              </w:tcPr>
            </w:tcPrChange>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756141">
        <w:tblPrEx>
          <w:jc w:val="left"/>
          <w:tblPrExChange w:id="1155" w:author="ZAIDOU Mouhammad" w:date="2024-10-19T19:44:00Z">
            <w:tblPrEx>
              <w:jc w:val="left"/>
            </w:tblPrEx>
          </w:tblPrExChange>
        </w:tblPrEx>
        <w:trPr>
          <w:gridAfter w:val="1"/>
          <w:wAfter w:w="7" w:type="dxa"/>
          <w:trHeight w:val="20"/>
          <w:trPrChange w:id="1156" w:author="ZAIDOU Mouhammad" w:date="2024-10-19T19:44:00Z">
            <w:trPr>
              <w:gridAfter w:val="1"/>
              <w:wAfter w:w="6" w:type="dxa"/>
              <w:trHeight w:val="20"/>
            </w:trPr>
          </w:trPrChange>
        </w:trPr>
        <w:tc>
          <w:tcPr>
            <w:tcW w:w="2824" w:type="dxa"/>
            <w:gridSpan w:val="3"/>
            <w:tcPrChange w:id="1157" w:author="ZAIDOU Mouhammad" w:date="2024-10-19T19:44:00Z">
              <w:tcPr>
                <w:tcW w:w="2830" w:type="dxa"/>
                <w:gridSpan w:val="10"/>
              </w:tcPr>
            </w:tcPrChange>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40" w:type="dxa"/>
            <w:gridSpan w:val="2"/>
            <w:tcPrChange w:id="1158" w:author="ZAIDOU Mouhammad" w:date="2024-10-19T19:44:00Z">
              <w:tcPr>
                <w:tcW w:w="3544" w:type="dxa"/>
                <w:gridSpan w:val="10"/>
              </w:tcPr>
            </w:tcPrChange>
          </w:tcPr>
          <w:p w14:paraId="2F5C482E" w14:textId="38BF2D9C"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ce</w:t>
            </w:r>
            <w:r>
              <w:rPr>
                <w:rFonts w:ascii="Arial" w:eastAsia="Arial Narrow" w:hAnsi="Arial" w:cs="Arial"/>
                <w:b/>
                <w:bCs/>
                <w:szCs w:val="20"/>
                <w:lang w:val="fr-FR" w:bidi="hi-IN"/>
              </w:rPr>
              <w:t xml:space="preserve"> centre de santé </w:t>
            </w:r>
            <w:r w:rsidR="00072CEA" w:rsidRPr="00EC5256">
              <w:rPr>
                <w:rFonts w:ascii="Arial" w:eastAsia="Arial Narrow" w:hAnsi="Arial" w:cs="Arial"/>
                <w:b/>
                <w:bCs/>
                <w:szCs w:val="20"/>
                <w:lang w:val="fr-FR" w:bidi="hi-IN"/>
              </w:rPr>
              <w:t>propose un service de SMNI?</w:t>
            </w:r>
          </w:p>
        </w:tc>
        <w:tc>
          <w:tcPr>
            <w:tcW w:w="3406" w:type="dxa"/>
            <w:gridSpan w:val="3"/>
            <w:tcPrChange w:id="1159" w:author="ZAIDOU Mouhammad" w:date="2024-10-19T19:44:00Z">
              <w:tcPr>
                <w:tcW w:w="3368" w:type="dxa"/>
                <w:gridSpan w:val="7"/>
              </w:tcPr>
            </w:tcPrChange>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non</w:t>
            </w:r>
            <w:r w:rsidR="00E75C64" w:rsidRPr="00EC5256">
              <w:rPr>
                <w:rFonts w:ascii="Arial" w:eastAsia="Arial Narrow" w:hAnsi="Arial" w:cs="Mangal"/>
                <w:szCs w:val="20"/>
                <w:cs/>
                <w:lang w:val="fr-FR" w:bidi="hi-IN"/>
              </w:rPr>
              <w:tab/>
              <w:t>2</w:t>
            </w:r>
          </w:p>
        </w:tc>
        <w:tc>
          <w:tcPr>
            <w:tcW w:w="708" w:type="dxa"/>
            <w:tcPrChange w:id="1160" w:author="ZAIDOU Mouhammad" w:date="2024-10-19T19:44:00Z">
              <w:tcPr>
                <w:tcW w:w="736" w:type="dxa"/>
                <w:gridSpan w:val="4"/>
              </w:tcPr>
            </w:tcPrChange>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7610D3" w14:paraId="789F0EB8" w14:textId="77777777" w:rsidTr="00756141">
        <w:tblPrEx>
          <w:jc w:val="left"/>
          <w:tblPrExChange w:id="1161" w:author="ZAIDOU Mouhammad" w:date="2024-10-19T19:44:00Z">
            <w:tblPrEx>
              <w:jc w:val="left"/>
            </w:tblPrEx>
          </w:tblPrExChange>
        </w:tblPrEx>
        <w:trPr>
          <w:gridAfter w:val="1"/>
          <w:wAfter w:w="7" w:type="dxa"/>
          <w:trHeight w:val="20"/>
          <w:trPrChange w:id="1162" w:author="ZAIDOU Mouhammad" w:date="2024-10-19T19:44:00Z">
            <w:trPr>
              <w:gridAfter w:val="1"/>
              <w:wAfter w:w="6" w:type="dxa"/>
              <w:trHeight w:val="20"/>
            </w:trPr>
          </w:trPrChange>
        </w:trPr>
        <w:tc>
          <w:tcPr>
            <w:tcW w:w="2824" w:type="dxa"/>
            <w:gridSpan w:val="3"/>
            <w:tcPrChange w:id="1163" w:author="ZAIDOU Mouhammad" w:date="2024-10-19T19:44:00Z">
              <w:tcPr>
                <w:tcW w:w="2830" w:type="dxa"/>
                <w:gridSpan w:val="10"/>
              </w:tcPr>
            </w:tcPrChange>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1" w:type="dxa"/>
            <w:tcPrChange w:id="1164" w:author="ZAIDOU Mouhammad" w:date="2024-10-19T19:44:00Z">
              <w:tcPr>
                <w:tcW w:w="1843" w:type="dxa"/>
                <w:gridSpan w:val="5"/>
              </w:tcPr>
            </w:tcPrChange>
          </w:tcPr>
          <w:p w14:paraId="58D9B75E" w14:textId="6C89BD9C"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502. A quelle fréquence ce service est-il fourni dans l</w:t>
            </w:r>
            <w:r w:rsidR="0057590F">
              <w:rPr>
                <w:rFonts w:ascii="Calibri" w:eastAsia="Times New Roman" w:hAnsi="Calibri" w:cs="Calibri"/>
                <w:b/>
                <w:bCs/>
                <w:color w:val="000000"/>
                <w:szCs w:val="20"/>
                <w:lang w:val="fr-FR" w:bidi="hi-IN"/>
              </w:rPr>
              <w:t>e centre de santé</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9" w:type="dxa"/>
            <w:tcPrChange w:id="1165" w:author="ZAIDOU Mouhammad" w:date="2024-10-19T19:44:00Z">
              <w:tcPr>
                <w:tcW w:w="1701" w:type="dxa"/>
                <w:gridSpan w:val="5"/>
              </w:tcPr>
            </w:tcPrChange>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2" w:type="dxa"/>
            <w:tcPrChange w:id="1166" w:author="ZAIDOU Mouhammad" w:date="2024-10-19T19:44:00Z">
              <w:tcPr>
                <w:tcW w:w="1134" w:type="dxa"/>
                <w:gridSpan w:val="5"/>
              </w:tcPr>
            </w:tcPrChange>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(en monnaie locale)</w:t>
            </w:r>
          </w:p>
        </w:tc>
        <w:tc>
          <w:tcPr>
            <w:tcW w:w="2274" w:type="dxa"/>
            <w:gridSpan w:val="2"/>
            <w:tcPrChange w:id="1167" w:author="ZAIDOU Mouhammad" w:date="2024-10-19T19:44:00Z">
              <w:tcPr>
                <w:tcW w:w="2234" w:type="dxa"/>
                <w:gridSpan w:val="2"/>
              </w:tcPr>
            </w:tcPrChange>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Autres(précisez)=5 )</w:t>
            </w:r>
          </w:p>
        </w:tc>
        <w:tc>
          <w:tcPr>
            <w:tcW w:w="708" w:type="dxa"/>
            <w:tcPrChange w:id="1168" w:author="ZAIDOU Mouhammad" w:date="2024-10-19T19:44:00Z">
              <w:tcPr>
                <w:tcW w:w="736" w:type="dxa"/>
                <w:gridSpan w:val="4"/>
              </w:tcPr>
            </w:tcPrChange>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7610D3" w14:paraId="37496D31" w14:textId="77777777" w:rsidTr="00D4751D">
        <w:tblPrEx>
          <w:jc w:val="left"/>
          <w:tblPrExChange w:id="1169" w:author="ZAIDOU Mouhammad" w:date="2024-10-19T19:11:00Z">
            <w:tblPrEx>
              <w:jc w:val="left"/>
            </w:tblPrEx>
          </w:tblPrExChange>
        </w:tblPrEx>
        <w:trPr>
          <w:gridAfter w:val="1"/>
          <w:wAfter w:w="7" w:type="dxa"/>
          <w:trHeight w:val="397"/>
          <w:trPrChange w:id="1170" w:author="ZAIDOU Mouhammad" w:date="2024-10-19T19:11:00Z">
            <w:trPr>
              <w:gridAfter w:val="1"/>
              <w:wAfter w:w="6" w:type="dxa"/>
              <w:trHeight w:val="397"/>
            </w:trPr>
          </w:trPrChange>
        </w:trPr>
        <w:tc>
          <w:tcPr>
            <w:tcW w:w="10478" w:type="dxa"/>
            <w:gridSpan w:val="9"/>
            <w:shd w:val="clear" w:color="auto" w:fill="DEEAF6" w:themeFill="accent1" w:themeFillTint="33"/>
            <w:tcPrChange w:id="1171" w:author="ZAIDOU Mouhammad" w:date="2024-10-19T19:11:00Z">
              <w:tcPr>
                <w:tcW w:w="10478" w:type="dxa"/>
                <w:gridSpan w:val="31"/>
                <w:shd w:val="clear" w:color="auto" w:fill="DEEAF6" w:themeFill="accent1" w:themeFillTint="33"/>
              </w:tcPr>
            </w:tcPrChange>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117F6A" w:rsidRPr="000357DC" w14:paraId="62163084" w14:textId="77777777" w:rsidTr="00756141">
        <w:tblPrEx>
          <w:jc w:val="left"/>
          <w:tblPrExChange w:id="1172" w:author="ZAIDOU Mouhammad" w:date="2024-10-19T19:44:00Z">
            <w:tblPrEx>
              <w:jc w:val="left"/>
            </w:tblPrEx>
          </w:tblPrExChange>
        </w:tblPrEx>
        <w:trPr>
          <w:gridAfter w:val="1"/>
          <w:wAfter w:w="7" w:type="dxa"/>
          <w:trHeight w:val="20"/>
          <w:trPrChange w:id="1173" w:author="ZAIDOU Mouhammad" w:date="2024-10-19T19:44:00Z">
            <w:trPr>
              <w:gridAfter w:val="1"/>
              <w:wAfter w:w="6" w:type="dxa"/>
              <w:trHeight w:val="20"/>
            </w:trPr>
          </w:trPrChange>
        </w:trPr>
        <w:tc>
          <w:tcPr>
            <w:tcW w:w="557" w:type="dxa"/>
            <w:gridSpan w:val="2"/>
            <w:tcPrChange w:id="1174" w:author="ZAIDOU Mouhammad" w:date="2024-10-19T19:44:00Z">
              <w:tcPr>
                <w:tcW w:w="562" w:type="dxa"/>
                <w:gridSpan w:val="6"/>
              </w:tcPr>
            </w:tcPrChange>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175" w:author="ZAIDOU Mouhammad" w:date="2024-10-19T19:44:00Z">
              <w:tcPr>
                <w:tcW w:w="2268" w:type="dxa"/>
                <w:gridSpan w:val="4"/>
                <w:vAlign w:val="center"/>
              </w:tcPr>
            </w:tcPrChange>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1" w:type="dxa"/>
            <w:vAlign w:val="center"/>
            <w:tcPrChange w:id="1176" w:author="ZAIDOU Mouhammad" w:date="2024-10-19T19:44:00Z">
              <w:tcPr>
                <w:tcW w:w="1843" w:type="dxa"/>
                <w:gridSpan w:val="5"/>
                <w:vAlign w:val="center"/>
              </w:tcPr>
            </w:tcPrChange>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77" w:author="ZAIDOU Mouhammad" w:date="2024-10-19T19:44:00Z">
              <w:tcPr>
                <w:tcW w:w="1701" w:type="dxa"/>
                <w:gridSpan w:val="5"/>
                <w:vAlign w:val="center"/>
              </w:tcPr>
            </w:tcPrChange>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78" w:author="ZAIDOU Mouhammad" w:date="2024-10-19T19:44:00Z">
              <w:tcPr>
                <w:tcW w:w="1134" w:type="dxa"/>
                <w:gridSpan w:val="5"/>
                <w:vAlign w:val="center"/>
              </w:tcPr>
            </w:tcPrChange>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179" w:author="ZAIDOU Mouhammad" w:date="2024-10-19T19:44:00Z">
              <w:tcPr>
                <w:tcW w:w="2234" w:type="dxa"/>
                <w:gridSpan w:val="2"/>
                <w:vAlign w:val="center"/>
              </w:tcPr>
            </w:tcPrChange>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80" w:author="ZAIDOU Mouhammad" w:date="2024-10-19T19:44:00Z">
              <w:tcPr>
                <w:tcW w:w="736" w:type="dxa"/>
                <w:gridSpan w:val="4"/>
              </w:tcPr>
            </w:tcPrChange>
          </w:tcPr>
          <w:p w14:paraId="3CD5687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F0D97B4" w14:textId="77777777" w:rsidTr="00756141">
        <w:tblPrEx>
          <w:jc w:val="left"/>
          <w:tblPrExChange w:id="1181" w:author="ZAIDOU Mouhammad" w:date="2024-10-19T19:44:00Z">
            <w:tblPrEx>
              <w:jc w:val="left"/>
            </w:tblPrEx>
          </w:tblPrExChange>
        </w:tblPrEx>
        <w:trPr>
          <w:gridAfter w:val="1"/>
          <w:wAfter w:w="7" w:type="dxa"/>
          <w:trHeight w:val="20"/>
          <w:trPrChange w:id="1182" w:author="ZAIDOU Mouhammad" w:date="2024-10-19T19:44:00Z">
            <w:trPr>
              <w:gridAfter w:val="1"/>
              <w:wAfter w:w="6" w:type="dxa"/>
              <w:trHeight w:val="20"/>
            </w:trPr>
          </w:trPrChange>
        </w:trPr>
        <w:tc>
          <w:tcPr>
            <w:tcW w:w="557" w:type="dxa"/>
            <w:gridSpan w:val="2"/>
            <w:tcPrChange w:id="1183" w:author="ZAIDOU Mouhammad" w:date="2024-10-19T19:44:00Z">
              <w:tcPr>
                <w:tcW w:w="562" w:type="dxa"/>
                <w:gridSpan w:val="6"/>
              </w:tcPr>
            </w:tcPrChange>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184" w:author="ZAIDOU Mouhammad" w:date="2024-10-19T19:44:00Z">
              <w:tcPr>
                <w:tcW w:w="2268" w:type="dxa"/>
                <w:gridSpan w:val="4"/>
                <w:vAlign w:val="center"/>
              </w:tcPr>
            </w:tcPrChange>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1" w:type="dxa"/>
            <w:vAlign w:val="center"/>
            <w:tcPrChange w:id="1185" w:author="ZAIDOU Mouhammad" w:date="2024-10-19T19:44:00Z">
              <w:tcPr>
                <w:tcW w:w="1843" w:type="dxa"/>
                <w:gridSpan w:val="5"/>
                <w:vAlign w:val="center"/>
              </w:tcPr>
            </w:tcPrChange>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86" w:author="ZAIDOU Mouhammad" w:date="2024-10-19T19:44:00Z">
              <w:tcPr>
                <w:tcW w:w="1701" w:type="dxa"/>
                <w:gridSpan w:val="5"/>
                <w:vAlign w:val="center"/>
              </w:tcPr>
            </w:tcPrChange>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87" w:author="ZAIDOU Mouhammad" w:date="2024-10-19T19:44:00Z">
              <w:tcPr>
                <w:tcW w:w="1134" w:type="dxa"/>
                <w:gridSpan w:val="5"/>
                <w:vAlign w:val="center"/>
              </w:tcPr>
            </w:tcPrChange>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188" w:author="ZAIDOU Mouhammad" w:date="2024-10-19T19:44:00Z">
              <w:tcPr>
                <w:tcW w:w="2234" w:type="dxa"/>
                <w:gridSpan w:val="2"/>
                <w:vAlign w:val="center"/>
              </w:tcPr>
            </w:tcPrChange>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89" w:author="ZAIDOU Mouhammad" w:date="2024-10-19T19:44:00Z">
              <w:tcPr>
                <w:tcW w:w="736" w:type="dxa"/>
                <w:gridSpan w:val="4"/>
              </w:tcPr>
            </w:tcPrChange>
          </w:tcPr>
          <w:p w14:paraId="69B27A6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7D926C2" w14:textId="77777777" w:rsidTr="00756141">
        <w:tblPrEx>
          <w:jc w:val="left"/>
          <w:tblPrExChange w:id="1190" w:author="ZAIDOU Mouhammad" w:date="2024-10-19T19:44:00Z">
            <w:tblPrEx>
              <w:jc w:val="left"/>
            </w:tblPrEx>
          </w:tblPrExChange>
        </w:tblPrEx>
        <w:trPr>
          <w:gridAfter w:val="1"/>
          <w:wAfter w:w="7" w:type="dxa"/>
          <w:trHeight w:val="20"/>
          <w:trPrChange w:id="1191" w:author="ZAIDOU Mouhammad" w:date="2024-10-19T19:44:00Z">
            <w:trPr>
              <w:gridAfter w:val="1"/>
              <w:wAfter w:w="6" w:type="dxa"/>
              <w:trHeight w:val="20"/>
            </w:trPr>
          </w:trPrChange>
        </w:trPr>
        <w:tc>
          <w:tcPr>
            <w:tcW w:w="557" w:type="dxa"/>
            <w:gridSpan w:val="2"/>
            <w:tcPrChange w:id="1192" w:author="ZAIDOU Mouhammad" w:date="2024-10-19T19:44:00Z">
              <w:tcPr>
                <w:tcW w:w="562" w:type="dxa"/>
                <w:gridSpan w:val="6"/>
              </w:tcPr>
            </w:tcPrChange>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193" w:author="ZAIDOU Mouhammad" w:date="2024-10-19T19:44:00Z">
              <w:tcPr>
                <w:tcW w:w="2268" w:type="dxa"/>
                <w:gridSpan w:val="4"/>
                <w:vAlign w:val="center"/>
              </w:tcPr>
            </w:tcPrChange>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1" w:type="dxa"/>
            <w:vAlign w:val="center"/>
            <w:tcPrChange w:id="1194" w:author="ZAIDOU Mouhammad" w:date="2024-10-19T19:44:00Z">
              <w:tcPr>
                <w:tcW w:w="1843" w:type="dxa"/>
                <w:gridSpan w:val="5"/>
                <w:vAlign w:val="center"/>
              </w:tcPr>
            </w:tcPrChange>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95" w:author="ZAIDOU Mouhammad" w:date="2024-10-19T19:44:00Z">
              <w:tcPr>
                <w:tcW w:w="1701" w:type="dxa"/>
                <w:gridSpan w:val="5"/>
                <w:vAlign w:val="center"/>
              </w:tcPr>
            </w:tcPrChange>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96" w:author="ZAIDOU Mouhammad" w:date="2024-10-19T19:44:00Z">
              <w:tcPr>
                <w:tcW w:w="1134" w:type="dxa"/>
                <w:gridSpan w:val="5"/>
                <w:vAlign w:val="center"/>
              </w:tcPr>
            </w:tcPrChange>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197" w:author="ZAIDOU Mouhammad" w:date="2024-10-19T19:44:00Z">
              <w:tcPr>
                <w:tcW w:w="2234" w:type="dxa"/>
                <w:gridSpan w:val="2"/>
                <w:vAlign w:val="center"/>
              </w:tcPr>
            </w:tcPrChange>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98" w:author="ZAIDOU Mouhammad" w:date="2024-10-19T19:44:00Z">
              <w:tcPr>
                <w:tcW w:w="736" w:type="dxa"/>
                <w:gridSpan w:val="4"/>
              </w:tcPr>
            </w:tcPrChange>
          </w:tcPr>
          <w:p w14:paraId="7467A95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092D0D7" w14:textId="77777777" w:rsidTr="00756141">
        <w:tblPrEx>
          <w:jc w:val="left"/>
          <w:tblPrExChange w:id="1199" w:author="ZAIDOU Mouhammad" w:date="2024-10-19T19:44:00Z">
            <w:tblPrEx>
              <w:jc w:val="left"/>
            </w:tblPrEx>
          </w:tblPrExChange>
        </w:tblPrEx>
        <w:trPr>
          <w:gridAfter w:val="1"/>
          <w:wAfter w:w="7" w:type="dxa"/>
          <w:trHeight w:val="20"/>
          <w:trPrChange w:id="1200" w:author="ZAIDOU Mouhammad" w:date="2024-10-19T19:44:00Z">
            <w:trPr>
              <w:gridAfter w:val="1"/>
              <w:wAfter w:w="6" w:type="dxa"/>
              <w:trHeight w:val="20"/>
            </w:trPr>
          </w:trPrChange>
        </w:trPr>
        <w:tc>
          <w:tcPr>
            <w:tcW w:w="557" w:type="dxa"/>
            <w:gridSpan w:val="2"/>
            <w:tcPrChange w:id="1201" w:author="ZAIDOU Mouhammad" w:date="2024-10-19T19:44:00Z">
              <w:tcPr>
                <w:tcW w:w="562" w:type="dxa"/>
                <w:gridSpan w:val="6"/>
              </w:tcPr>
            </w:tcPrChange>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02" w:author="ZAIDOU Mouhammad" w:date="2024-10-19T19:44:00Z">
              <w:tcPr>
                <w:tcW w:w="2268" w:type="dxa"/>
                <w:gridSpan w:val="4"/>
                <w:vAlign w:val="center"/>
              </w:tcPr>
            </w:tcPrChange>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1" w:type="dxa"/>
            <w:vAlign w:val="center"/>
            <w:tcPrChange w:id="1203" w:author="ZAIDOU Mouhammad" w:date="2024-10-19T19:44:00Z">
              <w:tcPr>
                <w:tcW w:w="1843" w:type="dxa"/>
                <w:gridSpan w:val="5"/>
                <w:vAlign w:val="center"/>
              </w:tcPr>
            </w:tcPrChange>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04" w:author="ZAIDOU Mouhammad" w:date="2024-10-19T19:44:00Z">
              <w:tcPr>
                <w:tcW w:w="1701" w:type="dxa"/>
                <w:gridSpan w:val="5"/>
                <w:vAlign w:val="center"/>
              </w:tcPr>
            </w:tcPrChange>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05" w:author="ZAIDOU Mouhammad" w:date="2024-10-19T19:44:00Z">
              <w:tcPr>
                <w:tcW w:w="1134" w:type="dxa"/>
                <w:gridSpan w:val="5"/>
                <w:vAlign w:val="center"/>
              </w:tcPr>
            </w:tcPrChange>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06" w:author="ZAIDOU Mouhammad" w:date="2024-10-19T19:44:00Z">
              <w:tcPr>
                <w:tcW w:w="2234" w:type="dxa"/>
                <w:gridSpan w:val="2"/>
                <w:vAlign w:val="center"/>
              </w:tcPr>
            </w:tcPrChange>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07" w:author="ZAIDOU Mouhammad" w:date="2024-10-19T19:44:00Z">
              <w:tcPr>
                <w:tcW w:w="736" w:type="dxa"/>
                <w:gridSpan w:val="4"/>
              </w:tcPr>
            </w:tcPrChange>
          </w:tcPr>
          <w:p w14:paraId="2DC3189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2B67677" w14:textId="77777777" w:rsidTr="00756141">
        <w:tblPrEx>
          <w:jc w:val="left"/>
          <w:tblPrExChange w:id="1208" w:author="ZAIDOU Mouhammad" w:date="2024-10-19T19:44:00Z">
            <w:tblPrEx>
              <w:jc w:val="left"/>
            </w:tblPrEx>
          </w:tblPrExChange>
        </w:tblPrEx>
        <w:trPr>
          <w:gridAfter w:val="1"/>
          <w:wAfter w:w="7" w:type="dxa"/>
          <w:trHeight w:val="20"/>
          <w:trPrChange w:id="1209" w:author="ZAIDOU Mouhammad" w:date="2024-10-19T19:44:00Z">
            <w:trPr>
              <w:gridAfter w:val="1"/>
              <w:wAfter w:w="6" w:type="dxa"/>
              <w:trHeight w:val="20"/>
            </w:trPr>
          </w:trPrChange>
        </w:trPr>
        <w:tc>
          <w:tcPr>
            <w:tcW w:w="557" w:type="dxa"/>
            <w:gridSpan w:val="2"/>
            <w:tcPrChange w:id="1210" w:author="ZAIDOU Mouhammad" w:date="2024-10-19T19:44:00Z">
              <w:tcPr>
                <w:tcW w:w="562" w:type="dxa"/>
                <w:gridSpan w:val="6"/>
              </w:tcPr>
            </w:tcPrChange>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11" w:author="ZAIDOU Mouhammad" w:date="2024-10-19T19:44:00Z">
              <w:tcPr>
                <w:tcW w:w="2268" w:type="dxa"/>
                <w:gridSpan w:val="4"/>
                <w:vAlign w:val="center"/>
              </w:tcPr>
            </w:tcPrChange>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1" w:type="dxa"/>
            <w:vAlign w:val="center"/>
            <w:tcPrChange w:id="1212" w:author="ZAIDOU Mouhammad" w:date="2024-10-19T19:44:00Z">
              <w:tcPr>
                <w:tcW w:w="1843" w:type="dxa"/>
                <w:gridSpan w:val="5"/>
                <w:vAlign w:val="center"/>
              </w:tcPr>
            </w:tcPrChange>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13" w:author="ZAIDOU Mouhammad" w:date="2024-10-19T19:44:00Z">
              <w:tcPr>
                <w:tcW w:w="1701" w:type="dxa"/>
                <w:gridSpan w:val="5"/>
                <w:vAlign w:val="center"/>
              </w:tcPr>
            </w:tcPrChange>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14" w:author="ZAIDOU Mouhammad" w:date="2024-10-19T19:44:00Z">
              <w:tcPr>
                <w:tcW w:w="1134" w:type="dxa"/>
                <w:gridSpan w:val="5"/>
                <w:vAlign w:val="center"/>
              </w:tcPr>
            </w:tcPrChange>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15" w:author="ZAIDOU Mouhammad" w:date="2024-10-19T19:44:00Z">
              <w:tcPr>
                <w:tcW w:w="2234" w:type="dxa"/>
                <w:gridSpan w:val="2"/>
                <w:vAlign w:val="center"/>
              </w:tcPr>
            </w:tcPrChange>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16" w:author="ZAIDOU Mouhammad" w:date="2024-10-19T19:44:00Z">
              <w:tcPr>
                <w:tcW w:w="736" w:type="dxa"/>
                <w:gridSpan w:val="4"/>
              </w:tcPr>
            </w:tcPrChange>
          </w:tcPr>
          <w:p w14:paraId="638EA75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F7C0E7D" w14:textId="77777777" w:rsidTr="00756141">
        <w:tblPrEx>
          <w:jc w:val="left"/>
          <w:tblPrExChange w:id="1217" w:author="ZAIDOU Mouhammad" w:date="2024-10-19T19:44:00Z">
            <w:tblPrEx>
              <w:jc w:val="left"/>
            </w:tblPrEx>
          </w:tblPrExChange>
        </w:tblPrEx>
        <w:trPr>
          <w:gridAfter w:val="1"/>
          <w:wAfter w:w="7" w:type="dxa"/>
          <w:trHeight w:val="20"/>
          <w:trPrChange w:id="1218" w:author="ZAIDOU Mouhammad" w:date="2024-10-19T19:44:00Z">
            <w:trPr>
              <w:gridAfter w:val="1"/>
              <w:wAfter w:w="6" w:type="dxa"/>
              <w:trHeight w:val="20"/>
            </w:trPr>
          </w:trPrChange>
        </w:trPr>
        <w:tc>
          <w:tcPr>
            <w:tcW w:w="557" w:type="dxa"/>
            <w:gridSpan w:val="2"/>
            <w:tcPrChange w:id="1219" w:author="ZAIDOU Mouhammad" w:date="2024-10-19T19:44:00Z">
              <w:tcPr>
                <w:tcW w:w="562" w:type="dxa"/>
                <w:gridSpan w:val="6"/>
              </w:tcPr>
            </w:tcPrChange>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20" w:author="ZAIDOU Mouhammad" w:date="2024-10-19T19:44:00Z">
              <w:tcPr>
                <w:tcW w:w="2268" w:type="dxa"/>
                <w:gridSpan w:val="4"/>
                <w:vAlign w:val="center"/>
              </w:tcPr>
            </w:tcPrChange>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1" w:type="dxa"/>
            <w:vAlign w:val="center"/>
            <w:tcPrChange w:id="1221" w:author="ZAIDOU Mouhammad" w:date="2024-10-19T19:44:00Z">
              <w:tcPr>
                <w:tcW w:w="1843" w:type="dxa"/>
                <w:gridSpan w:val="5"/>
                <w:vAlign w:val="center"/>
              </w:tcPr>
            </w:tcPrChange>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22" w:author="ZAIDOU Mouhammad" w:date="2024-10-19T19:44:00Z">
              <w:tcPr>
                <w:tcW w:w="1701" w:type="dxa"/>
                <w:gridSpan w:val="5"/>
                <w:vAlign w:val="center"/>
              </w:tcPr>
            </w:tcPrChange>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23" w:author="ZAIDOU Mouhammad" w:date="2024-10-19T19:44:00Z">
              <w:tcPr>
                <w:tcW w:w="1134" w:type="dxa"/>
                <w:gridSpan w:val="5"/>
                <w:vAlign w:val="center"/>
              </w:tcPr>
            </w:tcPrChange>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24" w:author="ZAIDOU Mouhammad" w:date="2024-10-19T19:44:00Z">
              <w:tcPr>
                <w:tcW w:w="2234" w:type="dxa"/>
                <w:gridSpan w:val="2"/>
                <w:vAlign w:val="center"/>
              </w:tcPr>
            </w:tcPrChange>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25" w:author="ZAIDOU Mouhammad" w:date="2024-10-19T19:44:00Z">
              <w:tcPr>
                <w:tcW w:w="736" w:type="dxa"/>
                <w:gridSpan w:val="4"/>
              </w:tcPr>
            </w:tcPrChange>
          </w:tcPr>
          <w:p w14:paraId="7016A31A"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0D6E1F3" w14:textId="77777777" w:rsidTr="00756141">
        <w:tblPrEx>
          <w:jc w:val="left"/>
          <w:tblPrExChange w:id="1226" w:author="ZAIDOU Mouhammad" w:date="2024-10-19T19:44:00Z">
            <w:tblPrEx>
              <w:jc w:val="left"/>
            </w:tblPrEx>
          </w:tblPrExChange>
        </w:tblPrEx>
        <w:trPr>
          <w:gridAfter w:val="1"/>
          <w:wAfter w:w="7" w:type="dxa"/>
          <w:trHeight w:val="20"/>
          <w:trPrChange w:id="1227" w:author="ZAIDOU Mouhammad" w:date="2024-10-19T19:44:00Z">
            <w:trPr>
              <w:gridAfter w:val="1"/>
              <w:wAfter w:w="6" w:type="dxa"/>
              <w:trHeight w:val="20"/>
            </w:trPr>
          </w:trPrChange>
        </w:trPr>
        <w:tc>
          <w:tcPr>
            <w:tcW w:w="557" w:type="dxa"/>
            <w:gridSpan w:val="2"/>
            <w:tcPrChange w:id="1228" w:author="ZAIDOU Mouhammad" w:date="2024-10-19T19:44:00Z">
              <w:tcPr>
                <w:tcW w:w="562" w:type="dxa"/>
                <w:gridSpan w:val="6"/>
              </w:tcPr>
            </w:tcPrChange>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29" w:author="ZAIDOU Mouhammad" w:date="2024-10-19T19:44:00Z">
              <w:tcPr>
                <w:tcW w:w="2268" w:type="dxa"/>
                <w:gridSpan w:val="4"/>
                <w:vAlign w:val="center"/>
              </w:tcPr>
            </w:tcPrChange>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1" w:type="dxa"/>
            <w:vAlign w:val="center"/>
            <w:tcPrChange w:id="1230" w:author="ZAIDOU Mouhammad" w:date="2024-10-19T19:44:00Z">
              <w:tcPr>
                <w:tcW w:w="1843" w:type="dxa"/>
                <w:gridSpan w:val="5"/>
                <w:vAlign w:val="center"/>
              </w:tcPr>
            </w:tcPrChange>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31" w:author="ZAIDOU Mouhammad" w:date="2024-10-19T19:44:00Z">
              <w:tcPr>
                <w:tcW w:w="1701" w:type="dxa"/>
                <w:gridSpan w:val="5"/>
                <w:vAlign w:val="center"/>
              </w:tcPr>
            </w:tcPrChange>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32" w:author="ZAIDOU Mouhammad" w:date="2024-10-19T19:44:00Z">
              <w:tcPr>
                <w:tcW w:w="1134" w:type="dxa"/>
                <w:gridSpan w:val="5"/>
                <w:vAlign w:val="center"/>
              </w:tcPr>
            </w:tcPrChange>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33" w:author="ZAIDOU Mouhammad" w:date="2024-10-19T19:44:00Z">
              <w:tcPr>
                <w:tcW w:w="2234" w:type="dxa"/>
                <w:gridSpan w:val="2"/>
                <w:vAlign w:val="center"/>
              </w:tcPr>
            </w:tcPrChange>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34" w:author="ZAIDOU Mouhammad" w:date="2024-10-19T19:44:00Z">
              <w:tcPr>
                <w:tcW w:w="736" w:type="dxa"/>
                <w:gridSpan w:val="4"/>
              </w:tcPr>
            </w:tcPrChange>
          </w:tcPr>
          <w:p w14:paraId="4FEAE16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55298D4" w14:textId="77777777" w:rsidTr="00756141">
        <w:tblPrEx>
          <w:jc w:val="left"/>
          <w:tblPrExChange w:id="1235" w:author="ZAIDOU Mouhammad" w:date="2024-10-19T19:44:00Z">
            <w:tblPrEx>
              <w:jc w:val="left"/>
            </w:tblPrEx>
          </w:tblPrExChange>
        </w:tblPrEx>
        <w:trPr>
          <w:gridAfter w:val="1"/>
          <w:wAfter w:w="7" w:type="dxa"/>
          <w:trHeight w:val="20"/>
          <w:trPrChange w:id="1236" w:author="ZAIDOU Mouhammad" w:date="2024-10-19T19:44:00Z">
            <w:trPr>
              <w:gridAfter w:val="1"/>
              <w:wAfter w:w="6" w:type="dxa"/>
              <w:trHeight w:val="20"/>
            </w:trPr>
          </w:trPrChange>
        </w:trPr>
        <w:tc>
          <w:tcPr>
            <w:tcW w:w="557" w:type="dxa"/>
            <w:gridSpan w:val="2"/>
            <w:tcPrChange w:id="1237" w:author="ZAIDOU Mouhammad" w:date="2024-10-19T19:44:00Z">
              <w:tcPr>
                <w:tcW w:w="562" w:type="dxa"/>
                <w:gridSpan w:val="6"/>
              </w:tcPr>
            </w:tcPrChange>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38" w:author="ZAIDOU Mouhammad" w:date="2024-10-19T19:44:00Z">
              <w:tcPr>
                <w:tcW w:w="2268" w:type="dxa"/>
                <w:gridSpan w:val="4"/>
                <w:vAlign w:val="center"/>
              </w:tcPr>
            </w:tcPrChange>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1" w:type="dxa"/>
            <w:vAlign w:val="center"/>
            <w:tcPrChange w:id="1239" w:author="ZAIDOU Mouhammad" w:date="2024-10-19T19:44:00Z">
              <w:tcPr>
                <w:tcW w:w="1843" w:type="dxa"/>
                <w:gridSpan w:val="5"/>
                <w:vAlign w:val="center"/>
              </w:tcPr>
            </w:tcPrChange>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40" w:author="ZAIDOU Mouhammad" w:date="2024-10-19T19:44:00Z">
              <w:tcPr>
                <w:tcW w:w="1701" w:type="dxa"/>
                <w:gridSpan w:val="5"/>
                <w:vAlign w:val="center"/>
              </w:tcPr>
            </w:tcPrChange>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41" w:author="ZAIDOU Mouhammad" w:date="2024-10-19T19:44:00Z">
              <w:tcPr>
                <w:tcW w:w="1134" w:type="dxa"/>
                <w:gridSpan w:val="5"/>
                <w:vAlign w:val="center"/>
              </w:tcPr>
            </w:tcPrChange>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42" w:author="ZAIDOU Mouhammad" w:date="2024-10-19T19:44:00Z">
              <w:tcPr>
                <w:tcW w:w="2234" w:type="dxa"/>
                <w:gridSpan w:val="2"/>
                <w:vAlign w:val="center"/>
              </w:tcPr>
            </w:tcPrChange>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43" w:author="ZAIDOU Mouhammad" w:date="2024-10-19T19:44:00Z">
              <w:tcPr>
                <w:tcW w:w="736" w:type="dxa"/>
                <w:gridSpan w:val="4"/>
              </w:tcPr>
            </w:tcPrChange>
          </w:tcPr>
          <w:p w14:paraId="15F223C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D3EE46E" w14:textId="77777777" w:rsidTr="00756141">
        <w:tblPrEx>
          <w:jc w:val="left"/>
          <w:tblPrExChange w:id="1244" w:author="ZAIDOU Mouhammad" w:date="2024-10-19T19:44:00Z">
            <w:tblPrEx>
              <w:jc w:val="left"/>
            </w:tblPrEx>
          </w:tblPrExChange>
        </w:tblPrEx>
        <w:trPr>
          <w:gridAfter w:val="1"/>
          <w:wAfter w:w="7" w:type="dxa"/>
          <w:trHeight w:val="20"/>
          <w:trPrChange w:id="1245" w:author="ZAIDOU Mouhammad" w:date="2024-10-19T19:44:00Z">
            <w:trPr>
              <w:gridAfter w:val="1"/>
              <w:wAfter w:w="6" w:type="dxa"/>
              <w:trHeight w:val="20"/>
            </w:trPr>
          </w:trPrChange>
        </w:trPr>
        <w:tc>
          <w:tcPr>
            <w:tcW w:w="557" w:type="dxa"/>
            <w:gridSpan w:val="2"/>
            <w:tcPrChange w:id="1246" w:author="ZAIDOU Mouhammad" w:date="2024-10-19T19:44:00Z">
              <w:tcPr>
                <w:tcW w:w="562" w:type="dxa"/>
                <w:gridSpan w:val="6"/>
              </w:tcPr>
            </w:tcPrChange>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47" w:author="ZAIDOU Mouhammad" w:date="2024-10-19T19:44:00Z">
              <w:tcPr>
                <w:tcW w:w="2268" w:type="dxa"/>
                <w:gridSpan w:val="4"/>
                <w:vAlign w:val="center"/>
              </w:tcPr>
            </w:tcPrChange>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1" w:type="dxa"/>
            <w:vAlign w:val="center"/>
            <w:tcPrChange w:id="1248" w:author="ZAIDOU Mouhammad" w:date="2024-10-19T19:44:00Z">
              <w:tcPr>
                <w:tcW w:w="1843" w:type="dxa"/>
                <w:gridSpan w:val="5"/>
                <w:vAlign w:val="center"/>
              </w:tcPr>
            </w:tcPrChange>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49" w:author="ZAIDOU Mouhammad" w:date="2024-10-19T19:44:00Z">
              <w:tcPr>
                <w:tcW w:w="1701" w:type="dxa"/>
                <w:gridSpan w:val="5"/>
                <w:vAlign w:val="center"/>
              </w:tcPr>
            </w:tcPrChange>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50" w:author="ZAIDOU Mouhammad" w:date="2024-10-19T19:44:00Z">
              <w:tcPr>
                <w:tcW w:w="1134" w:type="dxa"/>
                <w:gridSpan w:val="5"/>
                <w:vAlign w:val="center"/>
              </w:tcPr>
            </w:tcPrChange>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51" w:author="ZAIDOU Mouhammad" w:date="2024-10-19T19:44:00Z">
              <w:tcPr>
                <w:tcW w:w="2234" w:type="dxa"/>
                <w:gridSpan w:val="2"/>
                <w:vAlign w:val="center"/>
              </w:tcPr>
            </w:tcPrChange>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52" w:author="ZAIDOU Mouhammad" w:date="2024-10-19T19:44:00Z">
              <w:tcPr>
                <w:tcW w:w="736" w:type="dxa"/>
                <w:gridSpan w:val="4"/>
              </w:tcPr>
            </w:tcPrChange>
          </w:tcPr>
          <w:p w14:paraId="690EF0F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40A0B11" w14:textId="77777777" w:rsidTr="00756141">
        <w:tblPrEx>
          <w:jc w:val="left"/>
          <w:tblPrExChange w:id="1253" w:author="ZAIDOU Mouhammad" w:date="2024-10-19T19:44:00Z">
            <w:tblPrEx>
              <w:jc w:val="left"/>
            </w:tblPrEx>
          </w:tblPrExChange>
        </w:tblPrEx>
        <w:trPr>
          <w:gridAfter w:val="1"/>
          <w:wAfter w:w="7" w:type="dxa"/>
          <w:trHeight w:val="20"/>
          <w:trPrChange w:id="1254" w:author="ZAIDOU Mouhammad" w:date="2024-10-19T19:44:00Z">
            <w:trPr>
              <w:gridAfter w:val="1"/>
              <w:wAfter w:w="6" w:type="dxa"/>
              <w:trHeight w:val="20"/>
            </w:trPr>
          </w:trPrChange>
        </w:trPr>
        <w:tc>
          <w:tcPr>
            <w:tcW w:w="557" w:type="dxa"/>
            <w:gridSpan w:val="2"/>
            <w:tcPrChange w:id="1255" w:author="ZAIDOU Mouhammad" w:date="2024-10-19T19:44:00Z">
              <w:tcPr>
                <w:tcW w:w="562" w:type="dxa"/>
                <w:gridSpan w:val="6"/>
              </w:tcPr>
            </w:tcPrChange>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56" w:author="ZAIDOU Mouhammad" w:date="2024-10-19T19:44:00Z">
              <w:tcPr>
                <w:tcW w:w="2268" w:type="dxa"/>
                <w:gridSpan w:val="4"/>
                <w:vAlign w:val="center"/>
              </w:tcPr>
            </w:tcPrChange>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1" w:type="dxa"/>
            <w:vAlign w:val="center"/>
            <w:tcPrChange w:id="1257" w:author="ZAIDOU Mouhammad" w:date="2024-10-19T19:44:00Z">
              <w:tcPr>
                <w:tcW w:w="1843" w:type="dxa"/>
                <w:gridSpan w:val="5"/>
                <w:vAlign w:val="center"/>
              </w:tcPr>
            </w:tcPrChange>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58" w:author="ZAIDOU Mouhammad" w:date="2024-10-19T19:44:00Z">
              <w:tcPr>
                <w:tcW w:w="1701" w:type="dxa"/>
                <w:gridSpan w:val="5"/>
                <w:vAlign w:val="center"/>
              </w:tcPr>
            </w:tcPrChange>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59" w:author="ZAIDOU Mouhammad" w:date="2024-10-19T19:44:00Z">
              <w:tcPr>
                <w:tcW w:w="1134" w:type="dxa"/>
                <w:gridSpan w:val="5"/>
                <w:vAlign w:val="center"/>
              </w:tcPr>
            </w:tcPrChange>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60" w:author="ZAIDOU Mouhammad" w:date="2024-10-19T19:44:00Z">
              <w:tcPr>
                <w:tcW w:w="2234" w:type="dxa"/>
                <w:gridSpan w:val="2"/>
                <w:vAlign w:val="center"/>
              </w:tcPr>
            </w:tcPrChange>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61" w:author="ZAIDOU Mouhammad" w:date="2024-10-19T19:44:00Z">
              <w:tcPr>
                <w:tcW w:w="736" w:type="dxa"/>
                <w:gridSpan w:val="4"/>
              </w:tcPr>
            </w:tcPrChange>
          </w:tcPr>
          <w:p w14:paraId="4320953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1F6F744" w14:textId="77777777" w:rsidTr="00756141">
        <w:tblPrEx>
          <w:jc w:val="left"/>
          <w:tblPrExChange w:id="1262" w:author="ZAIDOU Mouhammad" w:date="2024-10-19T19:44:00Z">
            <w:tblPrEx>
              <w:jc w:val="left"/>
            </w:tblPrEx>
          </w:tblPrExChange>
        </w:tblPrEx>
        <w:trPr>
          <w:gridAfter w:val="1"/>
          <w:wAfter w:w="7" w:type="dxa"/>
          <w:trHeight w:val="20"/>
          <w:trPrChange w:id="1263" w:author="ZAIDOU Mouhammad" w:date="2024-10-19T19:44:00Z">
            <w:trPr>
              <w:gridAfter w:val="1"/>
              <w:wAfter w:w="6" w:type="dxa"/>
              <w:trHeight w:val="20"/>
            </w:trPr>
          </w:trPrChange>
        </w:trPr>
        <w:tc>
          <w:tcPr>
            <w:tcW w:w="557" w:type="dxa"/>
            <w:gridSpan w:val="2"/>
            <w:tcPrChange w:id="1264" w:author="ZAIDOU Mouhammad" w:date="2024-10-19T19:44:00Z">
              <w:tcPr>
                <w:tcW w:w="562" w:type="dxa"/>
                <w:gridSpan w:val="6"/>
              </w:tcPr>
            </w:tcPrChange>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65" w:author="ZAIDOU Mouhammad" w:date="2024-10-19T19:44:00Z">
              <w:tcPr>
                <w:tcW w:w="2268" w:type="dxa"/>
                <w:gridSpan w:val="4"/>
                <w:vAlign w:val="center"/>
              </w:tcPr>
            </w:tcPrChange>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1" w:type="dxa"/>
            <w:vAlign w:val="center"/>
            <w:tcPrChange w:id="1266" w:author="ZAIDOU Mouhammad" w:date="2024-10-19T19:44:00Z">
              <w:tcPr>
                <w:tcW w:w="1843" w:type="dxa"/>
                <w:gridSpan w:val="5"/>
                <w:vAlign w:val="center"/>
              </w:tcPr>
            </w:tcPrChange>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67" w:author="ZAIDOU Mouhammad" w:date="2024-10-19T19:44:00Z">
              <w:tcPr>
                <w:tcW w:w="1701" w:type="dxa"/>
                <w:gridSpan w:val="5"/>
                <w:vAlign w:val="center"/>
              </w:tcPr>
            </w:tcPrChange>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68" w:author="ZAIDOU Mouhammad" w:date="2024-10-19T19:44:00Z">
              <w:tcPr>
                <w:tcW w:w="1134" w:type="dxa"/>
                <w:gridSpan w:val="5"/>
                <w:vAlign w:val="center"/>
              </w:tcPr>
            </w:tcPrChange>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69" w:author="ZAIDOU Mouhammad" w:date="2024-10-19T19:44:00Z">
              <w:tcPr>
                <w:tcW w:w="2234" w:type="dxa"/>
                <w:gridSpan w:val="2"/>
                <w:vAlign w:val="center"/>
              </w:tcPr>
            </w:tcPrChange>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70" w:author="ZAIDOU Mouhammad" w:date="2024-10-19T19:44:00Z">
              <w:tcPr>
                <w:tcW w:w="736" w:type="dxa"/>
                <w:gridSpan w:val="4"/>
              </w:tcPr>
            </w:tcPrChange>
          </w:tcPr>
          <w:p w14:paraId="65DA478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19F91DE" w14:textId="77777777" w:rsidTr="00756141">
        <w:tblPrEx>
          <w:jc w:val="left"/>
          <w:tblPrExChange w:id="1271" w:author="ZAIDOU Mouhammad" w:date="2024-10-19T19:44:00Z">
            <w:tblPrEx>
              <w:jc w:val="left"/>
            </w:tblPrEx>
          </w:tblPrExChange>
        </w:tblPrEx>
        <w:trPr>
          <w:gridAfter w:val="1"/>
          <w:wAfter w:w="7" w:type="dxa"/>
          <w:trHeight w:val="20"/>
          <w:trPrChange w:id="1272" w:author="ZAIDOU Mouhammad" w:date="2024-10-19T19:44:00Z">
            <w:trPr>
              <w:gridAfter w:val="1"/>
              <w:wAfter w:w="6" w:type="dxa"/>
              <w:trHeight w:val="20"/>
            </w:trPr>
          </w:trPrChange>
        </w:trPr>
        <w:tc>
          <w:tcPr>
            <w:tcW w:w="557" w:type="dxa"/>
            <w:gridSpan w:val="2"/>
            <w:tcPrChange w:id="1273" w:author="ZAIDOU Mouhammad" w:date="2024-10-19T19:44:00Z">
              <w:tcPr>
                <w:tcW w:w="562" w:type="dxa"/>
                <w:gridSpan w:val="6"/>
              </w:tcPr>
            </w:tcPrChange>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74" w:author="ZAIDOU Mouhammad" w:date="2024-10-19T19:44:00Z">
              <w:tcPr>
                <w:tcW w:w="2268" w:type="dxa"/>
                <w:gridSpan w:val="4"/>
                <w:vAlign w:val="center"/>
              </w:tcPr>
            </w:tcPrChange>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1" w:type="dxa"/>
            <w:vAlign w:val="center"/>
            <w:tcPrChange w:id="1275" w:author="ZAIDOU Mouhammad" w:date="2024-10-19T19:44:00Z">
              <w:tcPr>
                <w:tcW w:w="1843" w:type="dxa"/>
                <w:gridSpan w:val="5"/>
                <w:vAlign w:val="center"/>
              </w:tcPr>
            </w:tcPrChange>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76" w:author="ZAIDOU Mouhammad" w:date="2024-10-19T19:44:00Z">
              <w:tcPr>
                <w:tcW w:w="1701" w:type="dxa"/>
                <w:gridSpan w:val="5"/>
                <w:vAlign w:val="center"/>
              </w:tcPr>
            </w:tcPrChange>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77" w:author="ZAIDOU Mouhammad" w:date="2024-10-19T19:44:00Z">
              <w:tcPr>
                <w:tcW w:w="1134" w:type="dxa"/>
                <w:gridSpan w:val="5"/>
                <w:vAlign w:val="center"/>
              </w:tcPr>
            </w:tcPrChange>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78" w:author="ZAIDOU Mouhammad" w:date="2024-10-19T19:44:00Z">
              <w:tcPr>
                <w:tcW w:w="2234" w:type="dxa"/>
                <w:gridSpan w:val="2"/>
                <w:vAlign w:val="center"/>
              </w:tcPr>
            </w:tcPrChange>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79" w:author="ZAIDOU Mouhammad" w:date="2024-10-19T19:44:00Z">
              <w:tcPr>
                <w:tcW w:w="736" w:type="dxa"/>
                <w:gridSpan w:val="4"/>
              </w:tcPr>
            </w:tcPrChange>
          </w:tcPr>
          <w:p w14:paraId="2D7CA3AB"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EFCEE9A" w14:textId="77777777" w:rsidTr="00756141">
        <w:tblPrEx>
          <w:jc w:val="left"/>
          <w:tblPrExChange w:id="1280" w:author="ZAIDOU Mouhammad" w:date="2024-10-19T19:44:00Z">
            <w:tblPrEx>
              <w:jc w:val="left"/>
            </w:tblPrEx>
          </w:tblPrExChange>
        </w:tblPrEx>
        <w:trPr>
          <w:gridAfter w:val="1"/>
          <w:wAfter w:w="7" w:type="dxa"/>
          <w:trHeight w:val="20"/>
          <w:trPrChange w:id="1281" w:author="ZAIDOU Mouhammad" w:date="2024-10-19T19:44:00Z">
            <w:trPr>
              <w:gridAfter w:val="1"/>
              <w:wAfter w:w="6" w:type="dxa"/>
              <w:trHeight w:val="20"/>
            </w:trPr>
          </w:trPrChange>
        </w:trPr>
        <w:tc>
          <w:tcPr>
            <w:tcW w:w="557" w:type="dxa"/>
            <w:gridSpan w:val="2"/>
            <w:tcPrChange w:id="1282" w:author="ZAIDOU Mouhammad" w:date="2024-10-19T19:44:00Z">
              <w:tcPr>
                <w:tcW w:w="562" w:type="dxa"/>
                <w:gridSpan w:val="6"/>
              </w:tcPr>
            </w:tcPrChange>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83" w:author="ZAIDOU Mouhammad" w:date="2024-10-19T19:44:00Z">
              <w:tcPr>
                <w:tcW w:w="2268" w:type="dxa"/>
                <w:gridSpan w:val="4"/>
                <w:vAlign w:val="center"/>
              </w:tcPr>
            </w:tcPrChange>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1" w:type="dxa"/>
            <w:vAlign w:val="center"/>
            <w:tcPrChange w:id="1284" w:author="ZAIDOU Mouhammad" w:date="2024-10-19T19:44:00Z">
              <w:tcPr>
                <w:tcW w:w="1843" w:type="dxa"/>
                <w:gridSpan w:val="5"/>
                <w:vAlign w:val="center"/>
              </w:tcPr>
            </w:tcPrChange>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85" w:author="ZAIDOU Mouhammad" w:date="2024-10-19T19:44:00Z">
              <w:tcPr>
                <w:tcW w:w="1701" w:type="dxa"/>
                <w:gridSpan w:val="5"/>
                <w:vAlign w:val="center"/>
              </w:tcPr>
            </w:tcPrChange>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86" w:author="ZAIDOU Mouhammad" w:date="2024-10-19T19:44:00Z">
              <w:tcPr>
                <w:tcW w:w="1134" w:type="dxa"/>
                <w:gridSpan w:val="5"/>
                <w:vAlign w:val="center"/>
              </w:tcPr>
            </w:tcPrChange>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87" w:author="ZAIDOU Mouhammad" w:date="2024-10-19T19:44:00Z">
              <w:tcPr>
                <w:tcW w:w="2234" w:type="dxa"/>
                <w:gridSpan w:val="2"/>
                <w:vAlign w:val="center"/>
              </w:tcPr>
            </w:tcPrChange>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88" w:author="ZAIDOU Mouhammad" w:date="2024-10-19T19:44:00Z">
              <w:tcPr>
                <w:tcW w:w="736" w:type="dxa"/>
                <w:gridSpan w:val="4"/>
              </w:tcPr>
            </w:tcPrChange>
          </w:tcPr>
          <w:p w14:paraId="6B75BDB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AE5721A" w14:textId="77777777" w:rsidTr="00756141">
        <w:tblPrEx>
          <w:jc w:val="left"/>
          <w:tblPrExChange w:id="1289" w:author="ZAIDOU Mouhammad" w:date="2024-10-19T19:44:00Z">
            <w:tblPrEx>
              <w:jc w:val="left"/>
            </w:tblPrEx>
          </w:tblPrExChange>
        </w:tblPrEx>
        <w:trPr>
          <w:gridAfter w:val="1"/>
          <w:wAfter w:w="7" w:type="dxa"/>
          <w:trHeight w:val="20"/>
          <w:trPrChange w:id="1290" w:author="ZAIDOU Mouhammad" w:date="2024-10-19T19:44:00Z">
            <w:trPr>
              <w:gridAfter w:val="1"/>
              <w:wAfter w:w="6" w:type="dxa"/>
              <w:trHeight w:val="20"/>
            </w:trPr>
          </w:trPrChange>
        </w:trPr>
        <w:tc>
          <w:tcPr>
            <w:tcW w:w="557" w:type="dxa"/>
            <w:gridSpan w:val="2"/>
            <w:tcPrChange w:id="1291" w:author="ZAIDOU Mouhammad" w:date="2024-10-19T19:44:00Z">
              <w:tcPr>
                <w:tcW w:w="562" w:type="dxa"/>
                <w:gridSpan w:val="6"/>
              </w:tcPr>
            </w:tcPrChange>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292" w:author="ZAIDOU Mouhammad" w:date="2024-10-19T19:44:00Z">
              <w:tcPr>
                <w:tcW w:w="2268" w:type="dxa"/>
                <w:gridSpan w:val="4"/>
                <w:vAlign w:val="center"/>
              </w:tcPr>
            </w:tcPrChange>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1" w:type="dxa"/>
            <w:vAlign w:val="center"/>
            <w:tcPrChange w:id="1293" w:author="ZAIDOU Mouhammad" w:date="2024-10-19T19:44:00Z">
              <w:tcPr>
                <w:tcW w:w="1843" w:type="dxa"/>
                <w:gridSpan w:val="5"/>
                <w:vAlign w:val="center"/>
              </w:tcPr>
            </w:tcPrChange>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94" w:author="ZAIDOU Mouhammad" w:date="2024-10-19T19:44:00Z">
              <w:tcPr>
                <w:tcW w:w="1701" w:type="dxa"/>
                <w:gridSpan w:val="5"/>
                <w:vAlign w:val="center"/>
              </w:tcPr>
            </w:tcPrChange>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95" w:author="ZAIDOU Mouhammad" w:date="2024-10-19T19:44:00Z">
              <w:tcPr>
                <w:tcW w:w="1134" w:type="dxa"/>
                <w:gridSpan w:val="5"/>
                <w:vAlign w:val="center"/>
              </w:tcPr>
            </w:tcPrChange>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296" w:author="ZAIDOU Mouhammad" w:date="2024-10-19T19:44:00Z">
              <w:tcPr>
                <w:tcW w:w="2234" w:type="dxa"/>
                <w:gridSpan w:val="2"/>
                <w:vAlign w:val="center"/>
              </w:tcPr>
            </w:tcPrChange>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97" w:author="ZAIDOU Mouhammad" w:date="2024-10-19T19:44:00Z">
              <w:tcPr>
                <w:tcW w:w="736" w:type="dxa"/>
                <w:gridSpan w:val="4"/>
              </w:tcPr>
            </w:tcPrChange>
          </w:tcPr>
          <w:p w14:paraId="57509EB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79F303A" w14:textId="77777777" w:rsidTr="00756141">
        <w:tblPrEx>
          <w:jc w:val="left"/>
          <w:tblPrExChange w:id="1298" w:author="ZAIDOU Mouhammad" w:date="2024-10-19T19:44:00Z">
            <w:tblPrEx>
              <w:jc w:val="left"/>
            </w:tblPrEx>
          </w:tblPrExChange>
        </w:tblPrEx>
        <w:trPr>
          <w:gridAfter w:val="1"/>
          <w:wAfter w:w="7" w:type="dxa"/>
          <w:trHeight w:val="20"/>
          <w:trPrChange w:id="1299" w:author="ZAIDOU Mouhammad" w:date="2024-10-19T19:44:00Z">
            <w:trPr>
              <w:gridAfter w:val="1"/>
              <w:wAfter w:w="6" w:type="dxa"/>
              <w:trHeight w:val="20"/>
            </w:trPr>
          </w:trPrChange>
        </w:trPr>
        <w:tc>
          <w:tcPr>
            <w:tcW w:w="557" w:type="dxa"/>
            <w:gridSpan w:val="2"/>
            <w:tcPrChange w:id="1300" w:author="ZAIDOU Mouhammad" w:date="2024-10-19T19:44:00Z">
              <w:tcPr>
                <w:tcW w:w="562" w:type="dxa"/>
                <w:gridSpan w:val="6"/>
              </w:tcPr>
            </w:tcPrChange>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01" w:author="ZAIDOU Mouhammad" w:date="2024-10-19T19:44:00Z">
              <w:tcPr>
                <w:tcW w:w="2268" w:type="dxa"/>
                <w:gridSpan w:val="4"/>
                <w:vAlign w:val="center"/>
              </w:tcPr>
            </w:tcPrChange>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1" w:type="dxa"/>
            <w:vAlign w:val="center"/>
            <w:tcPrChange w:id="1302" w:author="ZAIDOU Mouhammad" w:date="2024-10-19T19:44:00Z">
              <w:tcPr>
                <w:tcW w:w="1843" w:type="dxa"/>
                <w:gridSpan w:val="5"/>
                <w:vAlign w:val="center"/>
              </w:tcPr>
            </w:tcPrChange>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03" w:author="ZAIDOU Mouhammad" w:date="2024-10-19T19:44:00Z">
              <w:tcPr>
                <w:tcW w:w="1701" w:type="dxa"/>
                <w:gridSpan w:val="5"/>
                <w:vAlign w:val="center"/>
              </w:tcPr>
            </w:tcPrChange>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04" w:author="ZAIDOU Mouhammad" w:date="2024-10-19T19:44:00Z">
              <w:tcPr>
                <w:tcW w:w="1134" w:type="dxa"/>
                <w:gridSpan w:val="5"/>
                <w:vAlign w:val="center"/>
              </w:tcPr>
            </w:tcPrChange>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05" w:author="ZAIDOU Mouhammad" w:date="2024-10-19T19:44:00Z">
              <w:tcPr>
                <w:tcW w:w="2234" w:type="dxa"/>
                <w:gridSpan w:val="2"/>
                <w:vAlign w:val="center"/>
              </w:tcPr>
            </w:tcPrChange>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06" w:author="ZAIDOU Mouhammad" w:date="2024-10-19T19:44:00Z">
              <w:tcPr>
                <w:tcW w:w="736" w:type="dxa"/>
                <w:gridSpan w:val="4"/>
              </w:tcPr>
            </w:tcPrChange>
          </w:tcPr>
          <w:p w14:paraId="579AC5B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20FC929" w14:textId="77777777" w:rsidTr="00756141">
        <w:tblPrEx>
          <w:jc w:val="left"/>
          <w:tblPrExChange w:id="1307" w:author="ZAIDOU Mouhammad" w:date="2024-10-19T19:44:00Z">
            <w:tblPrEx>
              <w:jc w:val="left"/>
            </w:tblPrEx>
          </w:tblPrExChange>
        </w:tblPrEx>
        <w:trPr>
          <w:gridAfter w:val="1"/>
          <w:wAfter w:w="7" w:type="dxa"/>
          <w:trHeight w:val="20"/>
          <w:trPrChange w:id="1308" w:author="ZAIDOU Mouhammad" w:date="2024-10-19T19:44:00Z">
            <w:trPr>
              <w:gridAfter w:val="1"/>
              <w:wAfter w:w="6" w:type="dxa"/>
              <w:trHeight w:val="20"/>
            </w:trPr>
          </w:trPrChange>
        </w:trPr>
        <w:tc>
          <w:tcPr>
            <w:tcW w:w="557" w:type="dxa"/>
            <w:gridSpan w:val="2"/>
            <w:tcPrChange w:id="1309" w:author="ZAIDOU Mouhammad" w:date="2024-10-19T19:44:00Z">
              <w:tcPr>
                <w:tcW w:w="562" w:type="dxa"/>
                <w:gridSpan w:val="6"/>
              </w:tcPr>
            </w:tcPrChange>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10" w:author="ZAIDOU Mouhammad" w:date="2024-10-19T19:44:00Z">
              <w:tcPr>
                <w:tcW w:w="2268" w:type="dxa"/>
                <w:gridSpan w:val="4"/>
                <w:vAlign w:val="center"/>
              </w:tcPr>
            </w:tcPrChange>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1" w:type="dxa"/>
            <w:vAlign w:val="center"/>
            <w:tcPrChange w:id="1311" w:author="ZAIDOU Mouhammad" w:date="2024-10-19T19:44:00Z">
              <w:tcPr>
                <w:tcW w:w="1843" w:type="dxa"/>
                <w:gridSpan w:val="5"/>
                <w:vAlign w:val="center"/>
              </w:tcPr>
            </w:tcPrChange>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12" w:author="ZAIDOU Mouhammad" w:date="2024-10-19T19:44:00Z">
              <w:tcPr>
                <w:tcW w:w="1701" w:type="dxa"/>
                <w:gridSpan w:val="5"/>
                <w:vAlign w:val="center"/>
              </w:tcPr>
            </w:tcPrChange>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13" w:author="ZAIDOU Mouhammad" w:date="2024-10-19T19:44:00Z">
              <w:tcPr>
                <w:tcW w:w="1134" w:type="dxa"/>
                <w:gridSpan w:val="5"/>
                <w:vAlign w:val="center"/>
              </w:tcPr>
            </w:tcPrChange>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14" w:author="ZAIDOU Mouhammad" w:date="2024-10-19T19:44:00Z">
              <w:tcPr>
                <w:tcW w:w="2234" w:type="dxa"/>
                <w:gridSpan w:val="2"/>
                <w:vAlign w:val="center"/>
              </w:tcPr>
            </w:tcPrChange>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15" w:author="ZAIDOU Mouhammad" w:date="2024-10-19T19:44:00Z">
              <w:tcPr>
                <w:tcW w:w="736" w:type="dxa"/>
                <w:gridSpan w:val="4"/>
              </w:tcPr>
            </w:tcPrChange>
          </w:tcPr>
          <w:p w14:paraId="71151D3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B22E2BB" w14:textId="77777777" w:rsidTr="00756141">
        <w:tblPrEx>
          <w:jc w:val="left"/>
          <w:tblPrExChange w:id="1316" w:author="ZAIDOU Mouhammad" w:date="2024-10-19T19:44:00Z">
            <w:tblPrEx>
              <w:jc w:val="left"/>
            </w:tblPrEx>
          </w:tblPrExChange>
        </w:tblPrEx>
        <w:trPr>
          <w:gridAfter w:val="1"/>
          <w:wAfter w:w="7" w:type="dxa"/>
          <w:trHeight w:val="20"/>
          <w:trPrChange w:id="1317" w:author="ZAIDOU Mouhammad" w:date="2024-10-19T19:44:00Z">
            <w:trPr>
              <w:gridAfter w:val="1"/>
              <w:wAfter w:w="6" w:type="dxa"/>
              <w:trHeight w:val="20"/>
            </w:trPr>
          </w:trPrChange>
        </w:trPr>
        <w:tc>
          <w:tcPr>
            <w:tcW w:w="557" w:type="dxa"/>
            <w:gridSpan w:val="2"/>
            <w:tcPrChange w:id="1318" w:author="ZAIDOU Mouhammad" w:date="2024-10-19T19:44:00Z">
              <w:tcPr>
                <w:tcW w:w="562" w:type="dxa"/>
                <w:gridSpan w:val="6"/>
              </w:tcPr>
            </w:tcPrChange>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19" w:author="ZAIDOU Mouhammad" w:date="2024-10-19T19:44:00Z">
              <w:tcPr>
                <w:tcW w:w="2268" w:type="dxa"/>
                <w:gridSpan w:val="4"/>
                <w:vAlign w:val="center"/>
              </w:tcPr>
            </w:tcPrChange>
          </w:tcPr>
          <w:p w14:paraId="64B7530F" w14:textId="2B244BB1" w:rsidR="00117F6A" w:rsidRPr="00863740" w:rsidRDefault="00117F6A" w:rsidP="00EC5256">
            <w:pPr>
              <w:rPr>
                <w:rFonts w:ascii="Calibri" w:eastAsia="Arial Narrow" w:hAnsi="Calibri" w:cs="Calibri"/>
                <w:spacing w:val="-2"/>
                <w:szCs w:val="20"/>
                <w:lang w:val="fr-FR" w:bidi="hi-IN"/>
              </w:rPr>
            </w:pPr>
            <w:proofErr w:type="spellStart"/>
            <w:r w:rsidRPr="00D37CDB">
              <w:rPr>
                <w:rFonts w:ascii="Calibri" w:hAnsi="Calibri" w:cs="Calibri"/>
                <w:lang w:val="fr-FR"/>
              </w:rPr>
              <w:t>Prélévement</w:t>
            </w:r>
            <w:proofErr w:type="spellEnd"/>
            <w:r w:rsidRPr="00D37CDB">
              <w:rPr>
                <w:rFonts w:ascii="Calibri" w:hAnsi="Calibri" w:cs="Calibri"/>
                <w:lang w:val="fr-FR"/>
              </w:rPr>
              <w:t xml:space="preserve"> vaginal effectué</w:t>
            </w:r>
          </w:p>
        </w:tc>
        <w:tc>
          <w:tcPr>
            <w:tcW w:w="1841" w:type="dxa"/>
            <w:vAlign w:val="center"/>
            <w:tcPrChange w:id="1320" w:author="ZAIDOU Mouhammad" w:date="2024-10-19T19:44:00Z">
              <w:tcPr>
                <w:tcW w:w="1843" w:type="dxa"/>
                <w:gridSpan w:val="5"/>
                <w:vAlign w:val="center"/>
              </w:tcPr>
            </w:tcPrChange>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21" w:author="ZAIDOU Mouhammad" w:date="2024-10-19T19:44:00Z">
              <w:tcPr>
                <w:tcW w:w="1701" w:type="dxa"/>
                <w:gridSpan w:val="5"/>
                <w:vAlign w:val="center"/>
              </w:tcPr>
            </w:tcPrChange>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22" w:author="ZAIDOU Mouhammad" w:date="2024-10-19T19:44:00Z">
              <w:tcPr>
                <w:tcW w:w="1134" w:type="dxa"/>
                <w:gridSpan w:val="5"/>
                <w:vAlign w:val="center"/>
              </w:tcPr>
            </w:tcPrChange>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23" w:author="ZAIDOU Mouhammad" w:date="2024-10-19T19:44:00Z">
              <w:tcPr>
                <w:tcW w:w="2234" w:type="dxa"/>
                <w:gridSpan w:val="2"/>
                <w:vAlign w:val="center"/>
              </w:tcPr>
            </w:tcPrChange>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24" w:author="ZAIDOU Mouhammad" w:date="2024-10-19T19:44:00Z">
              <w:tcPr>
                <w:tcW w:w="736" w:type="dxa"/>
                <w:gridSpan w:val="4"/>
              </w:tcPr>
            </w:tcPrChange>
          </w:tcPr>
          <w:p w14:paraId="54416094"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D02E221" w14:textId="77777777" w:rsidTr="00756141">
        <w:tblPrEx>
          <w:jc w:val="left"/>
          <w:tblPrExChange w:id="1325" w:author="ZAIDOU Mouhammad" w:date="2024-10-19T19:44:00Z">
            <w:tblPrEx>
              <w:jc w:val="left"/>
            </w:tblPrEx>
          </w:tblPrExChange>
        </w:tblPrEx>
        <w:trPr>
          <w:gridAfter w:val="1"/>
          <w:wAfter w:w="7" w:type="dxa"/>
          <w:trHeight w:val="20"/>
          <w:trPrChange w:id="1326" w:author="ZAIDOU Mouhammad" w:date="2024-10-19T19:44:00Z">
            <w:trPr>
              <w:gridAfter w:val="1"/>
              <w:wAfter w:w="6" w:type="dxa"/>
              <w:trHeight w:val="20"/>
            </w:trPr>
          </w:trPrChange>
        </w:trPr>
        <w:tc>
          <w:tcPr>
            <w:tcW w:w="557" w:type="dxa"/>
            <w:gridSpan w:val="2"/>
            <w:tcPrChange w:id="1327" w:author="ZAIDOU Mouhammad" w:date="2024-10-19T19:44:00Z">
              <w:tcPr>
                <w:tcW w:w="562" w:type="dxa"/>
                <w:gridSpan w:val="6"/>
              </w:tcPr>
            </w:tcPrChange>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28" w:author="ZAIDOU Mouhammad" w:date="2024-10-19T19:44:00Z">
              <w:tcPr>
                <w:tcW w:w="2268" w:type="dxa"/>
                <w:gridSpan w:val="4"/>
                <w:vAlign w:val="center"/>
              </w:tcPr>
            </w:tcPrChange>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1" w:type="dxa"/>
            <w:vAlign w:val="center"/>
            <w:tcPrChange w:id="1329" w:author="ZAIDOU Mouhammad" w:date="2024-10-19T19:44:00Z">
              <w:tcPr>
                <w:tcW w:w="1843" w:type="dxa"/>
                <w:gridSpan w:val="5"/>
                <w:vAlign w:val="center"/>
              </w:tcPr>
            </w:tcPrChange>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30" w:author="ZAIDOU Mouhammad" w:date="2024-10-19T19:44:00Z">
              <w:tcPr>
                <w:tcW w:w="1701" w:type="dxa"/>
                <w:gridSpan w:val="5"/>
                <w:vAlign w:val="center"/>
              </w:tcPr>
            </w:tcPrChange>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31" w:author="ZAIDOU Mouhammad" w:date="2024-10-19T19:44:00Z">
              <w:tcPr>
                <w:tcW w:w="1134" w:type="dxa"/>
                <w:gridSpan w:val="5"/>
                <w:vAlign w:val="center"/>
              </w:tcPr>
            </w:tcPrChange>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32" w:author="ZAIDOU Mouhammad" w:date="2024-10-19T19:44:00Z">
              <w:tcPr>
                <w:tcW w:w="2234" w:type="dxa"/>
                <w:gridSpan w:val="2"/>
                <w:vAlign w:val="center"/>
              </w:tcPr>
            </w:tcPrChange>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33" w:author="ZAIDOU Mouhammad" w:date="2024-10-19T19:44:00Z">
              <w:tcPr>
                <w:tcW w:w="736" w:type="dxa"/>
                <w:gridSpan w:val="4"/>
              </w:tcPr>
            </w:tcPrChange>
          </w:tcPr>
          <w:p w14:paraId="0E47A14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BC9C4BE" w14:textId="77777777" w:rsidTr="00756141">
        <w:tblPrEx>
          <w:jc w:val="left"/>
          <w:tblPrExChange w:id="1334" w:author="ZAIDOU Mouhammad" w:date="2024-10-19T19:44:00Z">
            <w:tblPrEx>
              <w:jc w:val="left"/>
            </w:tblPrEx>
          </w:tblPrExChange>
        </w:tblPrEx>
        <w:trPr>
          <w:gridAfter w:val="1"/>
          <w:wAfter w:w="7" w:type="dxa"/>
          <w:trHeight w:val="20"/>
          <w:trPrChange w:id="1335" w:author="ZAIDOU Mouhammad" w:date="2024-10-19T19:44:00Z">
            <w:trPr>
              <w:gridAfter w:val="1"/>
              <w:wAfter w:w="6" w:type="dxa"/>
              <w:trHeight w:val="20"/>
            </w:trPr>
          </w:trPrChange>
        </w:trPr>
        <w:tc>
          <w:tcPr>
            <w:tcW w:w="557" w:type="dxa"/>
            <w:gridSpan w:val="2"/>
            <w:tcPrChange w:id="1336" w:author="ZAIDOU Mouhammad" w:date="2024-10-19T19:44:00Z">
              <w:tcPr>
                <w:tcW w:w="562" w:type="dxa"/>
                <w:gridSpan w:val="6"/>
              </w:tcPr>
            </w:tcPrChange>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37" w:author="ZAIDOU Mouhammad" w:date="2024-10-19T19:44:00Z">
              <w:tcPr>
                <w:tcW w:w="2268" w:type="dxa"/>
                <w:gridSpan w:val="4"/>
                <w:vAlign w:val="center"/>
              </w:tcPr>
            </w:tcPrChange>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1" w:type="dxa"/>
            <w:vAlign w:val="center"/>
            <w:tcPrChange w:id="1338" w:author="ZAIDOU Mouhammad" w:date="2024-10-19T19:44:00Z">
              <w:tcPr>
                <w:tcW w:w="1843" w:type="dxa"/>
                <w:gridSpan w:val="5"/>
                <w:vAlign w:val="center"/>
              </w:tcPr>
            </w:tcPrChange>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39" w:author="ZAIDOU Mouhammad" w:date="2024-10-19T19:44:00Z">
              <w:tcPr>
                <w:tcW w:w="1701" w:type="dxa"/>
                <w:gridSpan w:val="5"/>
                <w:vAlign w:val="center"/>
              </w:tcPr>
            </w:tcPrChange>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40" w:author="ZAIDOU Mouhammad" w:date="2024-10-19T19:44:00Z">
              <w:tcPr>
                <w:tcW w:w="1134" w:type="dxa"/>
                <w:gridSpan w:val="5"/>
                <w:vAlign w:val="center"/>
              </w:tcPr>
            </w:tcPrChange>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41" w:author="ZAIDOU Mouhammad" w:date="2024-10-19T19:44:00Z">
              <w:tcPr>
                <w:tcW w:w="2234" w:type="dxa"/>
                <w:gridSpan w:val="2"/>
                <w:vAlign w:val="center"/>
              </w:tcPr>
            </w:tcPrChange>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42" w:author="ZAIDOU Mouhammad" w:date="2024-10-19T19:44:00Z">
              <w:tcPr>
                <w:tcW w:w="736" w:type="dxa"/>
                <w:gridSpan w:val="4"/>
              </w:tcPr>
            </w:tcPrChange>
          </w:tcPr>
          <w:p w14:paraId="7F8DBE48"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557A53C" w14:textId="77777777" w:rsidTr="00756141">
        <w:tblPrEx>
          <w:jc w:val="left"/>
          <w:tblPrExChange w:id="1343" w:author="ZAIDOU Mouhammad" w:date="2024-10-19T19:44:00Z">
            <w:tblPrEx>
              <w:jc w:val="left"/>
            </w:tblPrEx>
          </w:tblPrExChange>
        </w:tblPrEx>
        <w:trPr>
          <w:gridAfter w:val="1"/>
          <w:wAfter w:w="7" w:type="dxa"/>
          <w:trHeight w:val="20"/>
          <w:trPrChange w:id="1344" w:author="ZAIDOU Mouhammad" w:date="2024-10-19T19:44:00Z">
            <w:trPr>
              <w:gridAfter w:val="1"/>
              <w:wAfter w:w="6" w:type="dxa"/>
              <w:trHeight w:val="20"/>
            </w:trPr>
          </w:trPrChange>
        </w:trPr>
        <w:tc>
          <w:tcPr>
            <w:tcW w:w="557" w:type="dxa"/>
            <w:gridSpan w:val="2"/>
            <w:tcPrChange w:id="1345" w:author="ZAIDOU Mouhammad" w:date="2024-10-19T19:44:00Z">
              <w:tcPr>
                <w:tcW w:w="562" w:type="dxa"/>
                <w:gridSpan w:val="6"/>
              </w:tcPr>
            </w:tcPrChange>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46" w:author="ZAIDOU Mouhammad" w:date="2024-10-19T19:44:00Z">
              <w:tcPr>
                <w:tcW w:w="2268" w:type="dxa"/>
                <w:gridSpan w:val="4"/>
                <w:vAlign w:val="center"/>
              </w:tcPr>
            </w:tcPrChange>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1" w:type="dxa"/>
            <w:vAlign w:val="center"/>
            <w:tcPrChange w:id="1347" w:author="ZAIDOU Mouhammad" w:date="2024-10-19T19:44:00Z">
              <w:tcPr>
                <w:tcW w:w="1843" w:type="dxa"/>
                <w:gridSpan w:val="5"/>
                <w:vAlign w:val="center"/>
              </w:tcPr>
            </w:tcPrChange>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48" w:author="ZAIDOU Mouhammad" w:date="2024-10-19T19:44:00Z">
              <w:tcPr>
                <w:tcW w:w="1701" w:type="dxa"/>
                <w:gridSpan w:val="5"/>
                <w:vAlign w:val="center"/>
              </w:tcPr>
            </w:tcPrChange>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49" w:author="ZAIDOU Mouhammad" w:date="2024-10-19T19:44:00Z">
              <w:tcPr>
                <w:tcW w:w="1134" w:type="dxa"/>
                <w:gridSpan w:val="5"/>
                <w:vAlign w:val="center"/>
              </w:tcPr>
            </w:tcPrChange>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50" w:author="ZAIDOU Mouhammad" w:date="2024-10-19T19:44:00Z">
              <w:tcPr>
                <w:tcW w:w="2234" w:type="dxa"/>
                <w:gridSpan w:val="2"/>
                <w:vAlign w:val="center"/>
              </w:tcPr>
            </w:tcPrChange>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51" w:author="ZAIDOU Mouhammad" w:date="2024-10-19T19:44:00Z">
              <w:tcPr>
                <w:tcW w:w="736" w:type="dxa"/>
                <w:gridSpan w:val="4"/>
              </w:tcPr>
            </w:tcPrChange>
          </w:tcPr>
          <w:p w14:paraId="1459D54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C5B21E7" w14:textId="77777777" w:rsidTr="00756141">
        <w:tblPrEx>
          <w:jc w:val="left"/>
          <w:tblPrExChange w:id="1352" w:author="ZAIDOU Mouhammad" w:date="2024-10-19T19:44:00Z">
            <w:tblPrEx>
              <w:jc w:val="left"/>
            </w:tblPrEx>
          </w:tblPrExChange>
        </w:tblPrEx>
        <w:trPr>
          <w:gridAfter w:val="1"/>
          <w:wAfter w:w="7" w:type="dxa"/>
          <w:trHeight w:val="20"/>
          <w:trPrChange w:id="1353" w:author="ZAIDOU Mouhammad" w:date="2024-10-19T19:44:00Z">
            <w:trPr>
              <w:gridAfter w:val="1"/>
              <w:wAfter w:w="6" w:type="dxa"/>
              <w:trHeight w:val="20"/>
            </w:trPr>
          </w:trPrChange>
        </w:trPr>
        <w:tc>
          <w:tcPr>
            <w:tcW w:w="557" w:type="dxa"/>
            <w:gridSpan w:val="2"/>
            <w:tcPrChange w:id="1354" w:author="ZAIDOU Mouhammad" w:date="2024-10-19T19:44:00Z">
              <w:tcPr>
                <w:tcW w:w="562" w:type="dxa"/>
                <w:gridSpan w:val="6"/>
              </w:tcPr>
            </w:tcPrChange>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55" w:author="ZAIDOU Mouhammad" w:date="2024-10-19T19:44:00Z">
              <w:tcPr>
                <w:tcW w:w="2268" w:type="dxa"/>
                <w:gridSpan w:val="4"/>
                <w:vAlign w:val="center"/>
              </w:tcPr>
            </w:tcPrChange>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1" w:type="dxa"/>
            <w:vAlign w:val="center"/>
            <w:tcPrChange w:id="1356" w:author="ZAIDOU Mouhammad" w:date="2024-10-19T19:44:00Z">
              <w:tcPr>
                <w:tcW w:w="1843" w:type="dxa"/>
                <w:gridSpan w:val="5"/>
                <w:vAlign w:val="center"/>
              </w:tcPr>
            </w:tcPrChange>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57" w:author="ZAIDOU Mouhammad" w:date="2024-10-19T19:44:00Z">
              <w:tcPr>
                <w:tcW w:w="1701" w:type="dxa"/>
                <w:gridSpan w:val="5"/>
                <w:vAlign w:val="center"/>
              </w:tcPr>
            </w:tcPrChange>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58" w:author="ZAIDOU Mouhammad" w:date="2024-10-19T19:44:00Z">
              <w:tcPr>
                <w:tcW w:w="1134" w:type="dxa"/>
                <w:gridSpan w:val="5"/>
                <w:vAlign w:val="center"/>
              </w:tcPr>
            </w:tcPrChange>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59" w:author="ZAIDOU Mouhammad" w:date="2024-10-19T19:44:00Z">
              <w:tcPr>
                <w:tcW w:w="2234" w:type="dxa"/>
                <w:gridSpan w:val="2"/>
                <w:vAlign w:val="center"/>
              </w:tcPr>
            </w:tcPrChange>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60" w:author="ZAIDOU Mouhammad" w:date="2024-10-19T19:44:00Z">
              <w:tcPr>
                <w:tcW w:w="736" w:type="dxa"/>
                <w:gridSpan w:val="4"/>
              </w:tcPr>
            </w:tcPrChange>
          </w:tcPr>
          <w:p w14:paraId="3298D61F"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D6B4445" w14:textId="77777777" w:rsidTr="00756141">
        <w:tblPrEx>
          <w:jc w:val="left"/>
          <w:tblPrExChange w:id="1361" w:author="ZAIDOU Mouhammad" w:date="2024-10-19T19:44:00Z">
            <w:tblPrEx>
              <w:jc w:val="left"/>
            </w:tblPrEx>
          </w:tblPrExChange>
        </w:tblPrEx>
        <w:trPr>
          <w:gridAfter w:val="1"/>
          <w:wAfter w:w="7" w:type="dxa"/>
          <w:trHeight w:val="20"/>
          <w:trPrChange w:id="1362" w:author="ZAIDOU Mouhammad" w:date="2024-10-19T19:44:00Z">
            <w:trPr>
              <w:gridAfter w:val="1"/>
              <w:wAfter w:w="6" w:type="dxa"/>
              <w:trHeight w:val="20"/>
            </w:trPr>
          </w:trPrChange>
        </w:trPr>
        <w:tc>
          <w:tcPr>
            <w:tcW w:w="557" w:type="dxa"/>
            <w:gridSpan w:val="2"/>
            <w:tcPrChange w:id="1363" w:author="ZAIDOU Mouhammad" w:date="2024-10-19T19:44:00Z">
              <w:tcPr>
                <w:tcW w:w="562" w:type="dxa"/>
                <w:gridSpan w:val="6"/>
              </w:tcPr>
            </w:tcPrChange>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64" w:author="ZAIDOU Mouhammad" w:date="2024-10-19T19:44:00Z">
              <w:tcPr>
                <w:tcW w:w="2268" w:type="dxa"/>
                <w:gridSpan w:val="4"/>
                <w:vAlign w:val="center"/>
              </w:tcPr>
            </w:tcPrChange>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1" w:type="dxa"/>
            <w:vAlign w:val="center"/>
            <w:tcPrChange w:id="1365" w:author="ZAIDOU Mouhammad" w:date="2024-10-19T19:44:00Z">
              <w:tcPr>
                <w:tcW w:w="1843" w:type="dxa"/>
                <w:gridSpan w:val="5"/>
                <w:vAlign w:val="center"/>
              </w:tcPr>
            </w:tcPrChange>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66" w:author="ZAIDOU Mouhammad" w:date="2024-10-19T19:44:00Z">
              <w:tcPr>
                <w:tcW w:w="1701" w:type="dxa"/>
                <w:gridSpan w:val="5"/>
                <w:vAlign w:val="center"/>
              </w:tcPr>
            </w:tcPrChange>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67" w:author="ZAIDOU Mouhammad" w:date="2024-10-19T19:44:00Z">
              <w:tcPr>
                <w:tcW w:w="1134" w:type="dxa"/>
                <w:gridSpan w:val="5"/>
                <w:vAlign w:val="center"/>
              </w:tcPr>
            </w:tcPrChange>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68" w:author="ZAIDOU Mouhammad" w:date="2024-10-19T19:44:00Z">
              <w:tcPr>
                <w:tcW w:w="2234" w:type="dxa"/>
                <w:gridSpan w:val="2"/>
                <w:vAlign w:val="center"/>
              </w:tcPr>
            </w:tcPrChange>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69" w:author="ZAIDOU Mouhammad" w:date="2024-10-19T19:44:00Z">
              <w:tcPr>
                <w:tcW w:w="736" w:type="dxa"/>
                <w:gridSpan w:val="4"/>
              </w:tcPr>
            </w:tcPrChange>
          </w:tcPr>
          <w:p w14:paraId="78902869"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3CDB33C" w14:textId="77777777" w:rsidTr="00756141">
        <w:tblPrEx>
          <w:jc w:val="left"/>
          <w:tblPrExChange w:id="1370" w:author="ZAIDOU Mouhammad" w:date="2024-10-19T19:44:00Z">
            <w:tblPrEx>
              <w:jc w:val="left"/>
            </w:tblPrEx>
          </w:tblPrExChange>
        </w:tblPrEx>
        <w:trPr>
          <w:gridAfter w:val="1"/>
          <w:wAfter w:w="7" w:type="dxa"/>
          <w:trHeight w:val="20"/>
          <w:trPrChange w:id="1371" w:author="ZAIDOU Mouhammad" w:date="2024-10-19T19:44:00Z">
            <w:trPr>
              <w:gridAfter w:val="1"/>
              <w:wAfter w:w="6" w:type="dxa"/>
              <w:trHeight w:val="20"/>
            </w:trPr>
          </w:trPrChange>
        </w:trPr>
        <w:tc>
          <w:tcPr>
            <w:tcW w:w="557" w:type="dxa"/>
            <w:gridSpan w:val="2"/>
            <w:tcPrChange w:id="1372" w:author="ZAIDOU Mouhammad" w:date="2024-10-19T19:44:00Z">
              <w:tcPr>
                <w:tcW w:w="562" w:type="dxa"/>
                <w:gridSpan w:val="6"/>
              </w:tcPr>
            </w:tcPrChange>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73" w:author="ZAIDOU Mouhammad" w:date="2024-10-19T19:44:00Z">
              <w:tcPr>
                <w:tcW w:w="2268" w:type="dxa"/>
                <w:gridSpan w:val="4"/>
                <w:vAlign w:val="center"/>
              </w:tcPr>
            </w:tcPrChange>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1" w:type="dxa"/>
            <w:vAlign w:val="center"/>
            <w:tcPrChange w:id="1374" w:author="ZAIDOU Mouhammad" w:date="2024-10-19T19:44:00Z">
              <w:tcPr>
                <w:tcW w:w="1843" w:type="dxa"/>
                <w:gridSpan w:val="5"/>
                <w:vAlign w:val="center"/>
              </w:tcPr>
            </w:tcPrChange>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75" w:author="ZAIDOU Mouhammad" w:date="2024-10-19T19:44:00Z">
              <w:tcPr>
                <w:tcW w:w="1701" w:type="dxa"/>
                <w:gridSpan w:val="5"/>
                <w:vAlign w:val="center"/>
              </w:tcPr>
            </w:tcPrChange>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76" w:author="ZAIDOU Mouhammad" w:date="2024-10-19T19:44:00Z">
              <w:tcPr>
                <w:tcW w:w="1134" w:type="dxa"/>
                <w:gridSpan w:val="5"/>
                <w:vAlign w:val="center"/>
              </w:tcPr>
            </w:tcPrChange>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77" w:author="ZAIDOU Mouhammad" w:date="2024-10-19T19:44:00Z">
              <w:tcPr>
                <w:tcW w:w="2234" w:type="dxa"/>
                <w:gridSpan w:val="2"/>
                <w:vAlign w:val="center"/>
              </w:tcPr>
            </w:tcPrChange>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78" w:author="ZAIDOU Mouhammad" w:date="2024-10-19T19:44:00Z">
              <w:tcPr>
                <w:tcW w:w="736" w:type="dxa"/>
                <w:gridSpan w:val="4"/>
              </w:tcPr>
            </w:tcPrChange>
          </w:tcPr>
          <w:p w14:paraId="2907301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6EB87F9" w14:textId="77777777" w:rsidTr="00756141">
        <w:tblPrEx>
          <w:jc w:val="left"/>
          <w:tblPrExChange w:id="1379" w:author="ZAIDOU Mouhammad" w:date="2024-10-19T19:44:00Z">
            <w:tblPrEx>
              <w:jc w:val="left"/>
            </w:tblPrEx>
          </w:tblPrExChange>
        </w:tblPrEx>
        <w:trPr>
          <w:gridAfter w:val="1"/>
          <w:wAfter w:w="7" w:type="dxa"/>
          <w:trHeight w:val="20"/>
          <w:trPrChange w:id="1380" w:author="ZAIDOU Mouhammad" w:date="2024-10-19T19:44:00Z">
            <w:trPr>
              <w:gridAfter w:val="1"/>
              <w:wAfter w:w="6" w:type="dxa"/>
              <w:trHeight w:val="20"/>
            </w:trPr>
          </w:trPrChange>
        </w:trPr>
        <w:tc>
          <w:tcPr>
            <w:tcW w:w="557" w:type="dxa"/>
            <w:gridSpan w:val="2"/>
            <w:tcPrChange w:id="1381" w:author="ZAIDOU Mouhammad" w:date="2024-10-19T19:44:00Z">
              <w:tcPr>
                <w:tcW w:w="562" w:type="dxa"/>
                <w:gridSpan w:val="6"/>
              </w:tcPr>
            </w:tcPrChange>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82" w:author="ZAIDOU Mouhammad" w:date="2024-10-19T19:44:00Z">
              <w:tcPr>
                <w:tcW w:w="2268" w:type="dxa"/>
                <w:gridSpan w:val="4"/>
                <w:vAlign w:val="center"/>
              </w:tcPr>
            </w:tcPrChange>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1" w:type="dxa"/>
            <w:vAlign w:val="center"/>
            <w:tcPrChange w:id="1383" w:author="ZAIDOU Mouhammad" w:date="2024-10-19T19:44:00Z">
              <w:tcPr>
                <w:tcW w:w="1843" w:type="dxa"/>
                <w:gridSpan w:val="5"/>
                <w:vAlign w:val="center"/>
              </w:tcPr>
            </w:tcPrChange>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84" w:author="ZAIDOU Mouhammad" w:date="2024-10-19T19:44:00Z">
              <w:tcPr>
                <w:tcW w:w="1701" w:type="dxa"/>
                <w:gridSpan w:val="5"/>
                <w:vAlign w:val="center"/>
              </w:tcPr>
            </w:tcPrChange>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85" w:author="ZAIDOU Mouhammad" w:date="2024-10-19T19:44:00Z">
              <w:tcPr>
                <w:tcW w:w="1134" w:type="dxa"/>
                <w:gridSpan w:val="5"/>
                <w:vAlign w:val="center"/>
              </w:tcPr>
            </w:tcPrChange>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86" w:author="ZAIDOU Mouhammad" w:date="2024-10-19T19:44:00Z">
              <w:tcPr>
                <w:tcW w:w="2234" w:type="dxa"/>
                <w:gridSpan w:val="2"/>
                <w:vAlign w:val="center"/>
              </w:tcPr>
            </w:tcPrChange>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87" w:author="ZAIDOU Mouhammad" w:date="2024-10-19T19:44:00Z">
              <w:tcPr>
                <w:tcW w:w="736" w:type="dxa"/>
                <w:gridSpan w:val="4"/>
              </w:tcPr>
            </w:tcPrChange>
          </w:tcPr>
          <w:p w14:paraId="6F4B4D9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77F1F05" w14:textId="77777777" w:rsidTr="00756141">
        <w:tblPrEx>
          <w:jc w:val="left"/>
          <w:tblPrExChange w:id="1388" w:author="ZAIDOU Mouhammad" w:date="2024-10-19T19:44:00Z">
            <w:tblPrEx>
              <w:jc w:val="left"/>
            </w:tblPrEx>
          </w:tblPrExChange>
        </w:tblPrEx>
        <w:trPr>
          <w:gridAfter w:val="1"/>
          <w:wAfter w:w="7" w:type="dxa"/>
          <w:trHeight w:val="20"/>
          <w:trPrChange w:id="1389" w:author="ZAIDOU Mouhammad" w:date="2024-10-19T19:44:00Z">
            <w:trPr>
              <w:gridAfter w:val="1"/>
              <w:wAfter w:w="6" w:type="dxa"/>
              <w:trHeight w:val="20"/>
            </w:trPr>
          </w:trPrChange>
        </w:trPr>
        <w:tc>
          <w:tcPr>
            <w:tcW w:w="557" w:type="dxa"/>
            <w:gridSpan w:val="2"/>
            <w:tcPrChange w:id="1390" w:author="ZAIDOU Mouhammad" w:date="2024-10-19T19:44:00Z">
              <w:tcPr>
                <w:tcW w:w="562" w:type="dxa"/>
                <w:gridSpan w:val="6"/>
              </w:tcPr>
            </w:tcPrChange>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7" w:type="dxa"/>
            <w:vAlign w:val="center"/>
            <w:tcPrChange w:id="1391" w:author="ZAIDOU Mouhammad" w:date="2024-10-19T19:44:00Z">
              <w:tcPr>
                <w:tcW w:w="2268" w:type="dxa"/>
                <w:gridSpan w:val="4"/>
                <w:vAlign w:val="center"/>
              </w:tcPr>
            </w:tcPrChange>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1" w:type="dxa"/>
            <w:vAlign w:val="center"/>
            <w:tcPrChange w:id="1392" w:author="ZAIDOU Mouhammad" w:date="2024-10-19T19:44:00Z">
              <w:tcPr>
                <w:tcW w:w="1843" w:type="dxa"/>
                <w:gridSpan w:val="5"/>
                <w:vAlign w:val="center"/>
              </w:tcPr>
            </w:tcPrChange>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93" w:author="ZAIDOU Mouhammad" w:date="2024-10-19T19:44:00Z">
              <w:tcPr>
                <w:tcW w:w="1701" w:type="dxa"/>
                <w:gridSpan w:val="5"/>
                <w:vAlign w:val="center"/>
              </w:tcPr>
            </w:tcPrChange>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94" w:author="ZAIDOU Mouhammad" w:date="2024-10-19T19:44:00Z">
              <w:tcPr>
                <w:tcW w:w="1134" w:type="dxa"/>
                <w:gridSpan w:val="5"/>
                <w:vAlign w:val="center"/>
              </w:tcPr>
            </w:tcPrChange>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395" w:author="ZAIDOU Mouhammad" w:date="2024-10-19T19:44:00Z">
              <w:tcPr>
                <w:tcW w:w="2234" w:type="dxa"/>
                <w:gridSpan w:val="2"/>
                <w:vAlign w:val="center"/>
              </w:tcPr>
            </w:tcPrChange>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396" w:author="ZAIDOU Mouhammad" w:date="2024-10-19T19:44:00Z">
              <w:tcPr>
                <w:tcW w:w="736" w:type="dxa"/>
                <w:gridSpan w:val="4"/>
              </w:tcPr>
            </w:tcPrChange>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7610D3" w14:paraId="032DDCC8" w14:textId="77777777" w:rsidTr="00D4751D">
        <w:tblPrEx>
          <w:jc w:val="left"/>
          <w:tblPrExChange w:id="1397" w:author="ZAIDOU Mouhammad" w:date="2024-10-19T19:11:00Z">
            <w:tblPrEx>
              <w:jc w:val="left"/>
            </w:tblPrEx>
          </w:tblPrExChange>
        </w:tblPrEx>
        <w:trPr>
          <w:gridAfter w:val="1"/>
          <w:wAfter w:w="7" w:type="dxa"/>
          <w:trHeight w:val="397"/>
          <w:trPrChange w:id="1398"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399" w:author="ZAIDOU Mouhammad" w:date="2024-10-19T19:11:00Z">
              <w:tcPr>
                <w:tcW w:w="10478" w:type="dxa"/>
                <w:gridSpan w:val="31"/>
                <w:shd w:val="clear" w:color="auto" w:fill="DEEAF6" w:themeFill="accent1" w:themeFillTint="33"/>
                <w:vAlign w:val="center"/>
              </w:tcPr>
            </w:tcPrChange>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B. Services d'accouchement  [</w:t>
            </w:r>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5679BE" w:rsidRPr="000357DC" w14:paraId="68C610AD" w14:textId="77777777" w:rsidTr="00756141">
        <w:tblPrEx>
          <w:jc w:val="left"/>
          <w:tblPrExChange w:id="1400" w:author="ZAIDOU Mouhammad" w:date="2024-10-19T19:44:00Z">
            <w:tblPrEx>
              <w:jc w:val="left"/>
            </w:tblPrEx>
          </w:tblPrExChange>
        </w:tblPrEx>
        <w:trPr>
          <w:gridAfter w:val="1"/>
          <w:wAfter w:w="7" w:type="dxa"/>
          <w:trHeight w:val="20"/>
          <w:trPrChange w:id="1401" w:author="ZAIDOU Mouhammad" w:date="2024-10-19T19:44:00Z">
            <w:trPr>
              <w:gridAfter w:val="1"/>
              <w:wAfter w:w="6" w:type="dxa"/>
              <w:trHeight w:val="20"/>
            </w:trPr>
          </w:trPrChange>
        </w:trPr>
        <w:tc>
          <w:tcPr>
            <w:tcW w:w="557" w:type="dxa"/>
            <w:gridSpan w:val="2"/>
            <w:tcPrChange w:id="1402" w:author="ZAIDOU Mouhammad" w:date="2024-10-19T19:44:00Z">
              <w:tcPr>
                <w:tcW w:w="562" w:type="dxa"/>
                <w:gridSpan w:val="6"/>
              </w:tcPr>
            </w:tcPrChange>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03" w:author="ZAIDOU Mouhammad" w:date="2024-10-19T19:44:00Z">
              <w:tcPr>
                <w:tcW w:w="2268" w:type="dxa"/>
                <w:gridSpan w:val="4"/>
                <w:vAlign w:val="center"/>
              </w:tcPr>
            </w:tcPrChange>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1" w:type="dxa"/>
            <w:vAlign w:val="center"/>
            <w:tcPrChange w:id="1404" w:author="ZAIDOU Mouhammad" w:date="2024-10-19T19:44:00Z">
              <w:tcPr>
                <w:tcW w:w="1843" w:type="dxa"/>
                <w:gridSpan w:val="5"/>
                <w:vAlign w:val="center"/>
              </w:tcPr>
            </w:tcPrChange>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05" w:author="ZAIDOU Mouhammad" w:date="2024-10-19T19:44:00Z">
              <w:tcPr>
                <w:tcW w:w="1701" w:type="dxa"/>
                <w:gridSpan w:val="5"/>
                <w:vAlign w:val="center"/>
              </w:tcPr>
            </w:tcPrChange>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06" w:author="ZAIDOU Mouhammad" w:date="2024-10-19T19:44:00Z">
              <w:tcPr>
                <w:tcW w:w="1134" w:type="dxa"/>
                <w:gridSpan w:val="5"/>
                <w:vAlign w:val="center"/>
              </w:tcPr>
            </w:tcPrChange>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07" w:author="ZAIDOU Mouhammad" w:date="2024-10-19T19:44:00Z">
              <w:tcPr>
                <w:tcW w:w="2234" w:type="dxa"/>
                <w:gridSpan w:val="2"/>
                <w:vAlign w:val="center"/>
              </w:tcPr>
            </w:tcPrChange>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08" w:author="ZAIDOU Mouhammad" w:date="2024-10-19T19:44:00Z">
              <w:tcPr>
                <w:tcW w:w="736" w:type="dxa"/>
                <w:gridSpan w:val="4"/>
              </w:tcPr>
            </w:tcPrChange>
          </w:tcPr>
          <w:p w14:paraId="293B7361" w14:textId="77777777" w:rsidR="005679BE" w:rsidRPr="000357DC" w:rsidRDefault="005679BE" w:rsidP="005679BE">
            <w:pPr>
              <w:jc w:val="center"/>
              <w:rPr>
                <w:rFonts w:ascii="Arial" w:eastAsia="Arial Narrow" w:hAnsi="Arial" w:cs="Arial"/>
                <w:szCs w:val="20"/>
                <w:lang w:val="fr-FR" w:bidi="hi-IN"/>
              </w:rPr>
            </w:pPr>
          </w:p>
        </w:tc>
      </w:tr>
      <w:tr w:rsidR="00756141" w:rsidRPr="007610D3" w14:paraId="0E27196B" w14:textId="77777777" w:rsidTr="00756141">
        <w:tblPrEx>
          <w:jc w:val="left"/>
        </w:tblPrEx>
        <w:trPr>
          <w:cantSplit/>
          <w:trHeight w:val="20"/>
          <w:ins w:id="1409" w:author="ZAIDOU Mouhammad" w:date="2024-10-19T19:05:00Z"/>
        </w:trPr>
        <w:tc>
          <w:tcPr>
            <w:tcW w:w="519" w:type="dxa"/>
          </w:tcPr>
          <w:p w14:paraId="6D950DCE" w14:textId="77777777" w:rsidR="00D4751D" w:rsidRPr="00B14DD6" w:rsidRDefault="00D4751D" w:rsidP="00E13526">
            <w:pPr>
              <w:ind w:left="360"/>
              <w:jc w:val="right"/>
              <w:rPr>
                <w:ins w:id="1410" w:author="ZAIDOU Mouhammad" w:date="2024-10-19T19:05:00Z"/>
                <w:rFonts w:cstheme="minorHAnsi"/>
                <w:bCs/>
                <w:szCs w:val="20"/>
                <w:lang w:val="fr-FR"/>
              </w:rPr>
            </w:pPr>
          </w:p>
        </w:tc>
        <w:tc>
          <w:tcPr>
            <w:tcW w:w="2306" w:type="dxa"/>
            <w:gridSpan w:val="2"/>
            <w:vAlign w:val="center"/>
          </w:tcPr>
          <w:p w14:paraId="0A3F8EE7" w14:textId="77777777" w:rsidR="00D4751D" w:rsidRPr="00504735" w:rsidRDefault="00D4751D" w:rsidP="00E13526">
            <w:pPr>
              <w:rPr>
                <w:ins w:id="1411" w:author="ZAIDOU Mouhammad" w:date="2024-10-19T19:05:00Z"/>
                <w:rFonts w:cstheme="minorHAnsi"/>
                <w:szCs w:val="20"/>
                <w:lang w:val="fr-FR"/>
              </w:rPr>
            </w:pPr>
            <w:ins w:id="1412" w:author="ZAIDOU Mouhammad" w:date="2024-10-19T19:05:00Z">
              <w:r>
                <w:rPr>
                  <w:rFonts w:eastAsia="Arial Narrow" w:cstheme="minorHAnsi"/>
                  <w:noProof/>
                  <w:spacing w:val="-2"/>
                  <w:szCs w:val="20"/>
                  <w:lang w:val="fr-FR" w:eastAsia="en-IN" w:bidi="hi-IN"/>
                </w:rPr>
                <w:t xml:space="preserve">Quel est le coût de l’accouchement voie basse ? </w:t>
              </w:r>
            </w:ins>
          </w:p>
        </w:tc>
        <w:tc>
          <w:tcPr>
            <w:tcW w:w="1841" w:type="dxa"/>
          </w:tcPr>
          <w:p w14:paraId="4359D928" w14:textId="77777777" w:rsidR="00D4751D" w:rsidRPr="00504735" w:rsidRDefault="00D4751D" w:rsidP="00E13526">
            <w:pPr>
              <w:jc w:val="center"/>
              <w:rPr>
                <w:ins w:id="1413" w:author="ZAIDOU Mouhammad" w:date="2024-10-19T19:05:00Z"/>
                <w:rFonts w:cstheme="minorHAnsi"/>
                <w:bCs/>
                <w:szCs w:val="20"/>
                <w:lang w:val="fr-FR"/>
              </w:rPr>
            </w:pPr>
          </w:p>
        </w:tc>
        <w:tc>
          <w:tcPr>
            <w:tcW w:w="1699" w:type="dxa"/>
          </w:tcPr>
          <w:p w14:paraId="68ECB7EF" w14:textId="77777777" w:rsidR="00D4751D" w:rsidRPr="00504735" w:rsidRDefault="00D4751D" w:rsidP="00E13526">
            <w:pPr>
              <w:rPr>
                <w:ins w:id="1414" w:author="ZAIDOU Mouhammad" w:date="2024-10-19T19:05:00Z"/>
                <w:rFonts w:cstheme="minorHAnsi"/>
                <w:bCs/>
                <w:szCs w:val="20"/>
                <w:lang w:val="fr-FR"/>
              </w:rPr>
            </w:pPr>
          </w:p>
        </w:tc>
        <w:tc>
          <w:tcPr>
            <w:tcW w:w="1132" w:type="dxa"/>
          </w:tcPr>
          <w:p w14:paraId="5C5934F2" w14:textId="77777777" w:rsidR="00D4751D" w:rsidRPr="00504735" w:rsidRDefault="00D4751D" w:rsidP="00E13526">
            <w:pPr>
              <w:jc w:val="center"/>
              <w:rPr>
                <w:ins w:id="1415" w:author="ZAIDOU Mouhammad" w:date="2024-10-19T19:05:00Z"/>
                <w:rFonts w:cstheme="minorHAnsi"/>
                <w:bCs/>
                <w:szCs w:val="20"/>
                <w:lang w:val="fr-FR"/>
              </w:rPr>
            </w:pPr>
          </w:p>
        </w:tc>
        <w:tc>
          <w:tcPr>
            <w:tcW w:w="2273" w:type="dxa"/>
            <w:gridSpan w:val="2"/>
          </w:tcPr>
          <w:p w14:paraId="6551220C" w14:textId="77777777" w:rsidR="00D4751D" w:rsidRPr="00504735" w:rsidRDefault="00D4751D" w:rsidP="00E13526">
            <w:pPr>
              <w:jc w:val="center"/>
              <w:rPr>
                <w:ins w:id="1416" w:author="ZAIDOU Mouhammad" w:date="2024-10-19T19:05:00Z"/>
                <w:rFonts w:cstheme="minorHAnsi"/>
                <w:bCs/>
                <w:szCs w:val="20"/>
                <w:lang w:val="fr-FR"/>
              </w:rPr>
            </w:pPr>
          </w:p>
        </w:tc>
        <w:tc>
          <w:tcPr>
            <w:tcW w:w="715" w:type="dxa"/>
            <w:gridSpan w:val="2"/>
            <w:vAlign w:val="center"/>
          </w:tcPr>
          <w:p w14:paraId="7494030B" w14:textId="77777777" w:rsidR="00D4751D" w:rsidRPr="00504735" w:rsidRDefault="00D4751D" w:rsidP="00E13526">
            <w:pPr>
              <w:rPr>
                <w:ins w:id="1417" w:author="ZAIDOU Mouhammad" w:date="2024-10-19T19:05:00Z"/>
                <w:rFonts w:cstheme="minorHAnsi"/>
                <w:bCs/>
                <w:szCs w:val="20"/>
                <w:lang w:val="fr-FR"/>
              </w:rPr>
            </w:pPr>
          </w:p>
        </w:tc>
      </w:tr>
      <w:tr w:rsidR="005679BE" w:rsidRPr="000357DC" w14:paraId="3D5264D3" w14:textId="77777777" w:rsidTr="00756141">
        <w:tblPrEx>
          <w:jc w:val="left"/>
          <w:tblPrExChange w:id="1418" w:author="ZAIDOU Mouhammad" w:date="2024-10-19T19:44:00Z">
            <w:tblPrEx>
              <w:jc w:val="left"/>
            </w:tblPrEx>
          </w:tblPrExChange>
        </w:tblPrEx>
        <w:trPr>
          <w:gridAfter w:val="1"/>
          <w:wAfter w:w="7" w:type="dxa"/>
          <w:trHeight w:val="20"/>
          <w:trPrChange w:id="1419" w:author="ZAIDOU Mouhammad" w:date="2024-10-19T19:44:00Z">
            <w:trPr>
              <w:gridAfter w:val="1"/>
              <w:wAfter w:w="6" w:type="dxa"/>
              <w:trHeight w:val="20"/>
            </w:trPr>
          </w:trPrChange>
        </w:trPr>
        <w:tc>
          <w:tcPr>
            <w:tcW w:w="557" w:type="dxa"/>
            <w:gridSpan w:val="2"/>
            <w:tcPrChange w:id="1420" w:author="ZAIDOU Mouhammad" w:date="2024-10-19T19:44:00Z">
              <w:tcPr>
                <w:tcW w:w="562" w:type="dxa"/>
                <w:gridSpan w:val="6"/>
              </w:tcPr>
            </w:tcPrChange>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21" w:author="ZAIDOU Mouhammad" w:date="2024-10-19T19:44:00Z">
              <w:tcPr>
                <w:tcW w:w="2268" w:type="dxa"/>
                <w:gridSpan w:val="4"/>
                <w:vAlign w:val="center"/>
              </w:tcPr>
            </w:tcPrChange>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1" w:type="dxa"/>
            <w:vAlign w:val="center"/>
            <w:tcPrChange w:id="1422" w:author="ZAIDOU Mouhammad" w:date="2024-10-19T19:44:00Z">
              <w:tcPr>
                <w:tcW w:w="1843" w:type="dxa"/>
                <w:gridSpan w:val="5"/>
                <w:vAlign w:val="center"/>
              </w:tcPr>
            </w:tcPrChange>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23" w:author="ZAIDOU Mouhammad" w:date="2024-10-19T19:44:00Z">
              <w:tcPr>
                <w:tcW w:w="1701" w:type="dxa"/>
                <w:gridSpan w:val="5"/>
                <w:vAlign w:val="center"/>
              </w:tcPr>
            </w:tcPrChange>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24" w:author="ZAIDOU Mouhammad" w:date="2024-10-19T19:44:00Z">
              <w:tcPr>
                <w:tcW w:w="1134" w:type="dxa"/>
                <w:gridSpan w:val="5"/>
                <w:vAlign w:val="center"/>
              </w:tcPr>
            </w:tcPrChange>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25" w:author="ZAIDOU Mouhammad" w:date="2024-10-19T19:44:00Z">
              <w:tcPr>
                <w:tcW w:w="2234" w:type="dxa"/>
                <w:gridSpan w:val="2"/>
                <w:vAlign w:val="center"/>
              </w:tcPr>
            </w:tcPrChange>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26" w:author="ZAIDOU Mouhammad" w:date="2024-10-19T19:44:00Z">
              <w:tcPr>
                <w:tcW w:w="736" w:type="dxa"/>
                <w:gridSpan w:val="4"/>
              </w:tcPr>
            </w:tcPrChange>
          </w:tcPr>
          <w:p w14:paraId="2B6ADAA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608C773" w14:textId="77777777" w:rsidTr="00756141">
        <w:tblPrEx>
          <w:jc w:val="left"/>
          <w:tblPrExChange w:id="1427" w:author="ZAIDOU Mouhammad" w:date="2024-10-19T19:44:00Z">
            <w:tblPrEx>
              <w:jc w:val="left"/>
            </w:tblPrEx>
          </w:tblPrExChange>
        </w:tblPrEx>
        <w:trPr>
          <w:gridAfter w:val="1"/>
          <w:wAfter w:w="7" w:type="dxa"/>
          <w:trHeight w:val="20"/>
          <w:trPrChange w:id="1428" w:author="ZAIDOU Mouhammad" w:date="2024-10-19T19:44:00Z">
            <w:trPr>
              <w:gridAfter w:val="1"/>
              <w:wAfter w:w="6" w:type="dxa"/>
              <w:trHeight w:val="20"/>
            </w:trPr>
          </w:trPrChange>
        </w:trPr>
        <w:tc>
          <w:tcPr>
            <w:tcW w:w="557" w:type="dxa"/>
            <w:gridSpan w:val="2"/>
            <w:tcPrChange w:id="1429" w:author="ZAIDOU Mouhammad" w:date="2024-10-19T19:44:00Z">
              <w:tcPr>
                <w:tcW w:w="562" w:type="dxa"/>
                <w:gridSpan w:val="6"/>
              </w:tcPr>
            </w:tcPrChange>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30" w:author="ZAIDOU Mouhammad" w:date="2024-10-19T19:44:00Z">
              <w:tcPr>
                <w:tcW w:w="2268" w:type="dxa"/>
                <w:gridSpan w:val="4"/>
                <w:vAlign w:val="center"/>
              </w:tcPr>
            </w:tcPrChange>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1" w:type="dxa"/>
            <w:vAlign w:val="center"/>
            <w:tcPrChange w:id="1431" w:author="ZAIDOU Mouhammad" w:date="2024-10-19T19:44:00Z">
              <w:tcPr>
                <w:tcW w:w="1843" w:type="dxa"/>
                <w:gridSpan w:val="5"/>
                <w:vAlign w:val="center"/>
              </w:tcPr>
            </w:tcPrChange>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32" w:author="ZAIDOU Mouhammad" w:date="2024-10-19T19:44:00Z">
              <w:tcPr>
                <w:tcW w:w="1701" w:type="dxa"/>
                <w:gridSpan w:val="5"/>
                <w:vAlign w:val="center"/>
              </w:tcPr>
            </w:tcPrChange>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33" w:author="ZAIDOU Mouhammad" w:date="2024-10-19T19:44:00Z">
              <w:tcPr>
                <w:tcW w:w="1134" w:type="dxa"/>
                <w:gridSpan w:val="5"/>
                <w:vAlign w:val="center"/>
              </w:tcPr>
            </w:tcPrChange>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34" w:author="ZAIDOU Mouhammad" w:date="2024-10-19T19:44:00Z">
              <w:tcPr>
                <w:tcW w:w="2234" w:type="dxa"/>
                <w:gridSpan w:val="2"/>
                <w:vAlign w:val="center"/>
              </w:tcPr>
            </w:tcPrChange>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35" w:author="ZAIDOU Mouhammad" w:date="2024-10-19T19:44:00Z">
              <w:tcPr>
                <w:tcW w:w="736" w:type="dxa"/>
                <w:gridSpan w:val="4"/>
              </w:tcPr>
            </w:tcPrChange>
          </w:tcPr>
          <w:p w14:paraId="77864B6F"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6916579" w14:textId="77777777" w:rsidTr="00756141">
        <w:tblPrEx>
          <w:jc w:val="left"/>
          <w:tblPrExChange w:id="1436" w:author="ZAIDOU Mouhammad" w:date="2024-10-19T19:44:00Z">
            <w:tblPrEx>
              <w:jc w:val="left"/>
            </w:tblPrEx>
          </w:tblPrExChange>
        </w:tblPrEx>
        <w:trPr>
          <w:gridAfter w:val="1"/>
          <w:wAfter w:w="7" w:type="dxa"/>
          <w:trHeight w:val="20"/>
          <w:trPrChange w:id="1437" w:author="ZAIDOU Mouhammad" w:date="2024-10-19T19:44:00Z">
            <w:trPr>
              <w:gridAfter w:val="1"/>
              <w:wAfter w:w="6" w:type="dxa"/>
              <w:trHeight w:val="20"/>
            </w:trPr>
          </w:trPrChange>
        </w:trPr>
        <w:tc>
          <w:tcPr>
            <w:tcW w:w="557" w:type="dxa"/>
            <w:gridSpan w:val="2"/>
            <w:tcPrChange w:id="1438" w:author="ZAIDOU Mouhammad" w:date="2024-10-19T19:44:00Z">
              <w:tcPr>
                <w:tcW w:w="562" w:type="dxa"/>
                <w:gridSpan w:val="6"/>
              </w:tcPr>
            </w:tcPrChange>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39" w:author="ZAIDOU Mouhammad" w:date="2024-10-19T19:44:00Z">
              <w:tcPr>
                <w:tcW w:w="2268" w:type="dxa"/>
                <w:gridSpan w:val="4"/>
                <w:vAlign w:val="center"/>
              </w:tcPr>
            </w:tcPrChange>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1" w:type="dxa"/>
            <w:vAlign w:val="center"/>
            <w:tcPrChange w:id="1440" w:author="ZAIDOU Mouhammad" w:date="2024-10-19T19:44:00Z">
              <w:tcPr>
                <w:tcW w:w="1843" w:type="dxa"/>
                <w:gridSpan w:val="5"/>
                <w:vAlign w:val="center"/>
              </w:tcPr>
            </w:tcPrChange>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41" w:author="ZAIDOU Mouhammad" w:date="2024-10-19T19:44:00Z">
              <w:tcPr>
                <w:tcW w:w="1701" w:type="dxa"/>
                <w:gridSpan w:val="5"/>
                <w:vAlign w:val="center"/>
              </w:tcPr>
            </w:tcPrChange>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42" w:author="ZAIDOU Mouhammad" w:date="2024-10-19T19:44:00Z">
              <w:tcPr>
                <w:tcW w:w="1134" w:type="dxa"/>
                <w:gridSpan w:val="5"/>
                <w:vAlign w:val="center"/>
              </w:tcPr>
            </w:tcPrChange>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43" w:author="ZAIDOU Mouhammad" w:date="2024-10-19T19:44:00Z">
              <w:tcPr>
                <w:tcW w:w="2234" w:type="dxa"/>
                <w:gridSpan w:val="2"/>
                <w:vAlign w:val="center"/>
              </w:tcPr>
            </w:tcPrChange>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44" w:author="ZAIDOU Mouhammad" w:date="2024-10-19T19:44:00Z">
              <w:tcPr>
                <w:tcW w:w="736" w:type="dxa"/>
                <w:gridSpan w:val="4"/>
              </w:tcPr>
            </w:tcPrChange>
          </w:tcPr>
          <w:p w14:paraId="3252339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CE8D75E" w14:textId="77777777" w:rsidTr="00756141">
        <w:tblPrEx>
          <w:jc w:val="left"/>
          <w:tblPrExChange w:id="1445" w:author="ZAIDOU Mouhammad" w:date="2024-10-19T19:44:00Z">
            <w:tblPrEx>
              <w:jc w:val="left"/>
            </w:tblPrEx>
          </w:tblPrExChange>
        </w:tblPrEx>
        <w:trPr>
          <w:gridAfter w:val="1"/>
          <w:wAfter w:w="7" w:type="dxa"/>
          <w:trHeight w:val="20"/>
          <w:trPrChange w:id="1446" w:author="ZAIDOU Mouhammad" w:date="2024-10-19T19:44:00Z">
            <w:trPr>
              <w:gridAfter w:val="1"/>
              <w:wAfter w:w="6" w:type="dxa"/>
              <w:trHeight w:val="20"/>
            </w:trPr>
          </w:trPrChange>
        </w:trPr>
        <w:tc>
          <w:tcPr>
            <w:tcW w:w="557" w:type="dxa"/>
            <w:gridSpan w:val="2"/>
            <w:tcPrChange w:id="1447" w:author="ZAIDOU Mouhammad" w:date="2024-10-19T19:44:00Z">
              <w:tcPr>
                <w:tcW w:w="562" w:type="dxa"/>
                <w:gridSpan w:val="6"/>
              </w:tcPr>
            </w:tcPrChange>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48" w:author="ZAIDOU Mouhammad" w:date="2024-10-19T19:44:00Z">
              <w:tcPr>
                <w:tcW w:w="2268" w:type="dxa"/>
                <w:gridSpan w:val="4"/>
                <w:vAlign w:val="center"/>
              </w:tcPr>
            </w:tcPrChange>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 xml:space="preserve">Prise en charge de la </w:t>
            </w:r>
            <w:proofErr w:type="spellStart"/>
            <w:r w:rsidRPr="00D37CDB">
              <w:rPr>
                <w:rFonts w:ascii="Calibri" w:hAnsi="Calibri" w:cs="Calibri"/>
                <w:lang w:val="fr-FR"/>
              </w:rPr>
              <w:t>pré-éclampsie</w:t>
            </w:r>
            <w:proofErr w:type="spellEnd"/>
          </w:p>
        </w:tc>
        <w:tc>
          <w:tcPr>
            <w:tcW w:w="1841" w:type="dxa"/>
            <w:vAlign w:val="center"/>
            <w:tcPrChange w:id="1449" w:author="ZAIDOU Mouhammad" w:date="2024-10-19T19:44:00Z">
              <w:tcPr>
                <w:tcW w:w="1843" w:type="dxa"/>
                <w:gridSpan w:val="5"/>
                <w:vAlign w:val="center"/>
              </w:tcPr>
            </w:tcPrChange>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50" w:author="ZAIDOU Mouhammad" w:date="2024-10-19T19:44:00Z">
              <w:tcPr>
                <w:tcW w:w="1701" w:type="dxa"/>
                <w:gridSpan w:val="5"/>
                <w:vAlign w:val="center"/>
              </w:tcPr>
            </w:tcPrChange>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51" w:author="ZAIDOU Mouhammad" w:date="2024-10-19T19:44:00Z">
              <w:tcPr>
                <w:tcW w:w="1134" w:type="dxa"/>
                <w:gridSpan w:val="5"/>
                <w:vAlign w:val="center"/>
              </w:tcPr>
            </w:tcPrChange>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52" w:author="ZAIDOU Mouhammad" w:date="2024-10-19T19:44:00Z">
              <w:tcPr>
                <w:tcW w:w="2234" w:type="dxa"/>
                <w:gridSpan w:val="2"/>
                <w:vAlign w:val="center"/>
              </w:tcPr>
            </w:tcPrChange>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53" w:author="ZAIDOU Mouhammad" w:date="2024-10-19T19:44:00Z">
              <w:tcPr>
                <w:tcW w:w="736" w:type="dxa"/>
                <w:gridSpan w:val="4"/>
              </w:tcPr>
            </w:tcPrChange>
          </w:tcPr>
          <w:p w14:paraId="645A7289"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C1EC8E1" w14:textId="77777777" w:rsidTr="00756141">
        <w:tblPrEx>
          <w:jc w:val="left"/>
          <w:tblPrExChange w:id="1454" w:author="ZAIDOU Mouhammad" w:date="2024-10-19T19:44:00Z">
            <w:tblPrEx>
              <w:jc w:val="left"/>
            </w:tblPrEx>
          </w:tblPrExChange>
        </w:tblPrEx>
        <w:trPr>
          <w:gridAfter w:val="1"/>
          <w:wAfter w:w="7" w:type="dxa"/>
          <w:trHeight w:val="20"/>
          <w:trPrChange w:id="1455" w:author="ZAIDOU Mouhammad" w:date="2024-10-19T19:44:00Z">
            <w:trPr>
              <w:gridAfter w:val="1"/>
              <w:wAfter w:w="6" w:type="dxa"/>
              <w:trHeight w:val="20"/>
            </w:trPr>
          </w:trPrChange>
        </w:trPr>
        <w:tc>
          <w:tcPr>
            <w:tcW w:w="557" w:type="dxa"/>
            <w:gridSpan w:val="2"/>
            <w:tcPrChange w:id="1456" w:author="ZAIDOU Mouhammad" w:date="2024-10-19T19:44:00Z">
              <w:tcPr>
                <w:tcW w:w="562" w:type="dxa"/>
                <w:gridSpan w:val="6"/>
              </w:tcPr>
            </w:tcPrChange>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57" w:author="ZAIDOU Mouhammad" w:date="2024-10-19T19:44:00Z">
              <w:tcPr>
                <w:tcW w:w="2268" w:type="dxa"/>
                <w:gridSpan w:val="4"/>
                <w:vAlign w:val="center"/>
              </w:tcPr>
            </w:tcPrChange>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1" w:type="dxa"/>
            <w:vAlign w:val="center"/>
            <w:tcPrChange w:id="1458" w:author="ZAIDOU Mouhammad" w:date="2024-10-19T19:44:00Z">
              <w:tcPr>
                <w:tcW w:w="1843" w:type="dxa"/>
                <w:gridSpan w:val="5"/>
                <w:vAlign w:val="center"/>
              </w:tcPr>
            </w:tcPrChange>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59" w:author="ZAIDOU Mouhammad" w:date="2024-10-19T19:44:00Z">
              <w:tcPr>
                <w:tcW w:w="1701" w:type="dxa"/>
                <w:gridSpan w:val="5"/>
                <w:vAlign w:val="center"/>
              </w:tcPr>
            </w:tcPrChange>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60" w:author="ZAIDOU Mouhammad" w:date="2024-10-19T19:44:00Z">
              <w:tcPr>
                <w:tcW w:w="1134" w:type="dxa"/>
                <w:gridSpan w:val="5"/>
                <w:vAlign w:val="center"/>
              </w:tcPr>
            </w:tcPrChange>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61" w:author="ZAIDOU Mouhammad" w:date="2024-10-19T19:44:00Z">
              <w:tcPr>
                <w:tcW w:w="2234" w:type="dxa"/>
                <w:gridSpan w:val="2"/>
                <w:vAlign w:val="center"/>
              </w:tcPr>
            </w:tcPrChange>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62" w:author="ZAIDOU Mouhammad" w:date="2024-10-19T19:44:00Z">
              <w:tcPr>
                <w:tcW w:w="736" w:type="dxa"/>
                <w:gridSpan w:val="4"/>
              </w:tcPr>
            </w:tcPrChange>
          </w:tcPr>
          <w:p w14:paraId="146A467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92B04F6" w14:textId="77777777" w:rsidTr="00756141">
        <w:tblPrEx>
          <w:jc w:val="left"/>
          <w:tblPrExChange w:id="1463" w:author="ZAIDOU Mouhammad" w:date="2024-10-19T19:44:00Z">
            <w:tblPrEx>
              <w:jc w:val="left"/>
            </w:tblPrEx>
          </w:tblPrExChange>
        </w:tblPrEx>
        <w:trPr>
          <w:gridAfter w:val="1"/>
          <w:wAfter w:w="7" w:type="dxa"/>
          <w:trHeight w:val="20"/>
          <w:trPrChange w:id="1464" w:author="ZAIDOU Mouhammad" w:date="2024-10-19T19:44:00Z">
            <w:trPr>
              <w:gridAfter w:val="1"/>
              <w:wAfter w:w="6" w:type="dxa"/>
              <w:trHeight w:val="20"/>
            </w:trPr>
          </w:trPrChange>
        </w:trPr>
        <w:tc>
          <w:tcPr>
            <w:tcW w:w="557" w:type="dxa"/>
            <w:gridSpan w:val="2"/>
            <w:tcPrChange w:id="1465" w:author="ZAIDOU Mouhammad" w:date="2024-10-19T19:44:00Z">
              <w:tcPr>
                <w:tcW w:w="562" w:type="dxa"/>
                <w:gridSpan w:val="6"/>
              </w:tcPr>
            </w:tcPrChange>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66" w:author="ZAIDOU Mouhammad" w:date="2024-10-19T19:44:00Z">
              <w:tcPr>
                <w:tcW w:w="2268" w:type="dxa"/>
                <w:gridSpan w:val="4"/>
                <w:vAlign w:val="center"/>
              </w:tcPr>
            </w:tcPrChange>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1" w:type="dxa"/>
            <w:vAlign w:val="center"/>
            <w:tcPrChange w:id="1467" w:author="ZAIDOU Mouhammad" w:date="2024-10-19T19:44:00Z">
              <w:tcPr>
                <w:tcW w:w="1843" w:type="dxa"/>
                <w:gridSpan w:val="5"/>
                <w:vAlign w:val="center"/>
              </w:tcPr>
            </w:tcPrChange>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68" w:author="ZAIDOU Mouhammad" w:date="2024-10-19T19:44:00Z">
              <w:tcPr>
                <w:tcW w:w="1701" w:type="dxa"/>
                <w:gridSpan w:val="5"/>
                <w:vAlign w:val="center"/>
              </w:tcPr>
            </w:tcPrChange>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69" w:author="ZAIDOU Mouhammad" w:date="2024-10-19T19:44:00Z">
              <w:tcPr>
                <w:tcW w:w="1134" w:type="dxa"/>
                <w:gridSpan w:val="5"/>
                <w:vAlign w:val="center"/>
              </w:tcPr>
            </w:tcPrChange>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70" w:author="ZAIDOU Mouhammad" w:date="2024-10-19T19:44:00Z">
              <w:tcPr>
                <w:tcW w:w="2234" w:type="dxa"/>
                <w:gridSpan w:val="2"/>
                <w:vAlign w:val="center"/>
              </w:tcPr>
            </w:tcPrChange>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71" w:author="ZAIDOU Mouhammad" w:date="2024-10-19T19:44:00Z">
              <w:tcPr>
                <w:tcW w:w="736" w:type="dxa"/>
                <w:gridSpan w:val="4"/>
              </w:tcPr>
            </w:tcPrChange>
          </w:tcPr>
          <w:p w14:paraId="66DBCBE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DFE54A2" w14:textId="77777777" w:rsidTr="00756141">
        <w:tblPrEx>
          <w:jc w:val="left"/>
          <w:tblPrExChange w:id="1472" w:author="ZAIDOU Mouhammad" w:date="2024-10-19T19:44:00Z">
            <w:tblPrEx>
              <w:jc w:val="left"/>
            </w:tblPrEx>
          </w:tblPrExChange>
        </w:tblPrEx>
        <w:trPr>
          <w:gridAfter w:val="1"/>
          <w:wAfter w:w="7" w:type="dxa"/>
          <w:trHeight w:val="20"/>
          <w:trPrChange w:id="1473" w:author="ZAIDOU Mouhammad" w:date="2024-10-19T19:44:00Z">
            <w:trPr>
              <w:gridAfter w:val="1"/>
              <w:wAfter w:w="6" w:type="dxa"/>
              <w:trHeight w:val="20"/>
            </w:trPr>
          </w:trPrChange>
        </w:trPr>
        <w:tc>
          <w:tcPr>
            <w:tcW w:w="557" w:type="dxa"/>
            <w:gridSpan w:val="2"/>
            <w:tcPrChange w:id="1474" w:author="ZAIDOU Mouhammad" w:date="2024-10-19T19:44:00Z">
              <w:tcPr>
                <w:tcW w:w="562" w:type="dxa"/>
                <w:gridSpan w:val="6"/>
              </w:tcPr>
            </w:tcPrChange>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75" w:author="ZAIDOU Mouhammad" w:date="2024-10-19T19:44:00Z">
              <w:tcPr>
                <w:tcW w:w="2268" w:type="dxa"/>
                <w:gridSpan w:val="4"/>
                <w:vAlign w:val="center"/>
              </w:tcPr>
            </w:tcPrChange>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1" w:type="dxa"/>
            <w:vAlign w:val="center"/>
            <w:tcPrChange w:id="1476" w:author="ZAIDOU Mouhammad" w:date="2024-10-19T19:44:00Z">
              <w:tcPr>
                <w:tcW w:w="1843" w:type="dxa"/>
                <w:gridSpan w:val="5"/>
                <w:vAlign w:val="center"/>
              </w:tcPr>
            </w:tcPrChange>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77" w:author="ZAIDOU Mouhammad" w:date="2024-10-19T19:44:00Z">
              <w:tcPr>
                <w:tcW w:w="1701" w:type="dxa"/>
                <w:gridSpan w:val="5"/>
                <w:vAlign w:val="center"/>
              </w:tcPr>
            </w:tcPrChange>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78" w:author="ZAIDOU Mouhammad" w:date="2024-10-19T19:44:00Z">
              <w:tcPr>
                <w:tcW w:w="1134" w:type="dxa"/>
                <w:gridSpan w:val="5"/>
                <w:vAlign w:val="center"/>
              </w:tcPr>
            </w:tcPrChange>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79" w:author="ZAIDOU Mouhammad" w:date="2024-10-19T19:44:00Z">
              <w:tcPr>
                <w:tcW w:w="2234" w:type="dxa"/>
                <w:gridSpan w:val="2"/>
                <w:vAlign w:val="center"/>
              </w:tcPr>
            </w:tcPrChange>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80" w:author="ZAIDOU Mouhammad" w:date="2024-10-19T19:44:00Z">
              <w:tcPr>
                <w:tcW w:w="736" w:type="dxa"/>
                <w:gridSpan w:val="4"/>
              </w:tcPr>
            </w:tcPrChange>
          </w:tcPr>
          <w:p w14:paraId="359E1E5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C7D38A5" w14:textId="77777777" w:rsidTr="00756141">
        <w:tblPrEx>
          <w:jc w:val="left"/>
          <w:tblPrExChange w:id="1481" w:author="ZAIDOU Mouhammad" w:date="2024-10-19T19:44:00Z">
            <w:tblPrEx>
              <w:jc w:val="left"/>
            </w:tblPrEx>
          </w:tblPrExChange>
        </w:tblPrEx>
        <w:trPr>
          <w:gridAfter w:val="1"/>
          <w:wAfter w:w="7" w:type="dxa"/>
          <w:trHeight w:val="20"/>
          <w:trPrChange w:id="1482" w:author="ZAIDOU Mouhammad" w:date="2024-10-19T19:44:00Z">
            <w:trPr>
              <w:gridAfter w:val="1"/>
              <w:wAfter w:w="6" w:type="dxa"/>
              <w:trHeight w:val="20"/>
            </w:trPr>
          </w:trPrChange>
        </w:trPr>
        <w:tc>
          <w:tcPr>
            <w:tcW w:w="557" w:type="dxa"/>
            <w:gridSpan w:val="2"/>
            <w:tcPrChange w:id="1483" w:author="ZAIDOU Mouhammad" w:date="2024-10-19T19:44:00Z">
              <w:tcPr>
                <w:tcW w:w="562" w:type="dxa"/>
                <w:gridSpan w:val="6"/>
              </w:tcPr>
            </w:tcPrChange>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84" w:author="ZAIDOU Mouhammad" w:date="2024-10-19T19:44:00Z">
              <w:tcPr>
                <w:tcW w:w="2268" w:type="dxa"/>
                <w:gridSpan w:val="4"/>
                <w:vAlign w:val="center"/>
              </w:tcPr>
            </w:tcPrChange>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1" w:type="dxa"/>
            <w:vAlign w:val="center"/>
            <w:tcPrChange w:id="1485" w:author="ZAIDOU Mouhammad" w:date="2024-10-19T19:44:00Z">
              <w:tcPr>
                <w:tcW w:w="1843" w:type="dxa"/>
                <w:gridSpan w:val="5"/>
                <w:vAlign w:val="center"/>
              </w:tcPr>
            </w:tcPrChange>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86" w:author="ZAIDOU Mouhammad" w:date="2024-10-19T19:44:00Z">
              <w:tcPr>
                <w:tcW w:w="1701" w:type="dxa"/>
                <w:gridSpan w:val="5"/>
                <w:vAlign w:val="center"/>
              </w:tcPr>
            </w:tcPrChange>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87" w:author="ZAIDOU Mouhammad" w:date="2024-10-19T19:44:00Z">
              <w:tcPr>
                <w:tcW w:w="1134" w:type="dxa"/>
                <w:gridSpan w:val="5"/>
                <w:vAlign w:val="center"/>
              </w:tcPr>
            </w:tcPrChange>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88" w:author="ZAIDOU Mouhammad" w:date="2024-10-19T19:44:00Z">
              <w:tcPr>
                <w:tcW w:w="2234" w:type="dxa"/>
                <w:gridSpan w:val="2"/>
                <w:vAlign w:val="center"/>
              </w:tcPr>
            </w:tcPrChange>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89" w:author="ZAIDOU Mouhammad" w:date="2024-10-19T19:44:00Z">
              <w:tcPr>
                <w:tcW w:w="736" w:type="dxa"/>
                <w:gridSpan w:val="4"/>
              </w:tcPr>
            </w:tcPrChange>
          </w:tcPr>
          <w:p w14:paraId="5B77582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64E831B3" w14:textId="77777777" w:rsidTr="00756141">
        <w:tblPrEx>
          <w:jc w:val="left"/>
          <w:tblPrExChange w:id="1490" w:author="ZAIDOU Mouhammad" w:date="2024-10-19T19:44:00Z">
            <w:tblPrEx>
              <w:jc w:val="left"/>
            </w:tblPrEx>
          </w:tblPrExChange>
        </w:tblPrEx>
        <w:trPr>
          <w:gridAfter w:val="1"/>
          <w:wAfter w:w="7" w:type="dxa"/>
          <w:trHeight w:val="20"/>
          <w:trPrChange w:id="1491" w:author="ZAIDOU Mouhammad" w:date="2024-10-19T19:44:00Z">
            <w:trPr>
              <w:gridAfter w:val="1"/>
              <w:wAfter w:w="6" w:type="dxa"/>
              <w:trHeight w:val="20"/>
            </w:trPr>
          </w:trPrChange>
        </w:trPr>
        <w:tc>
          <w:tcPr>
            <w:tcW w:w="557" w:type="dxa"/>
            <w:gridSpan w:val="2"/>
            <w:tcPrChange w:id="1492" w:author="ZAIDOU Mouhammad" w:date="2024-10-19T19:44:00Z">
              <w:tcPr>
                <w:tcW w:w="562" w:type="dxa"/>
                <w:gridSpan w:val="6"/>
              </w:tcPr>
            </w:tcPrChange>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493" w:author="ZAIDOU Mouhammad" w:date="2024-10-19T19:44:00Z">
              <w:tcPr>
                <w:tcW w:w="2268" w:type="dxa"/>
                <w:gridSpan w:val="4"/>
                <w:vAlign w:val="center"/>
              </w:tcPr>
            </w:tcPrChange>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1" w:type="dxa"/>
            <w:vAlign w:val="center"/>
            <w:tcPrChange w:id="1494" w:author="ZAIDOU Mouhammad" w:date="2024-10-19T19:44:00Z">
              <w:tcPr>
                <w:tcW w:w="1843" w:type="dxa"/>
                <w:gridSpan w:val="5"/>
                <w:vAlign w:val="center"/>
              </w:tcPr>
            </w:tcPrChange>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95" w:author="ZAIDOU Mouhammad" w:date="2024-10-19T19:44:00Z">
              <w:tcPr>
                <w:tcW w:w="1701" w:type="dxa"/>
                <w:gridSpan w:val="5"/>
                <w:vAlign w:val="center"/>
              </w:tcPr>
            </w:tcPrChange>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96" w:author="ZAIDOU Mouhammad" w:date="2024-10-19T19:44:00Z">
              <w:tcPr>
                <w:tcW w:w="1134" w:type="dxa"/>
                <w:gridSpan w:val="5"/>
                <w:vAlign w:val="center"/>
              </w:tcPr>
            </w:tcPrChange>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497" w:author="ZAIDOU Mouhammad" w:date="2024-10-19T19:44:00Z">
              <w:tcPr>
                <w:tcW w:w="2234" w:type="dxa"/>
                <w:gridSpan w:val="2"/>
                <w:vAlign w:val="center"/>
              </w:tcPr>
            </w:tcPrChange>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498" w:author="ZAIDOU Mouhammad" w:date="2024-10-19T19:44:00Z">
              <w:tcPr>
                <w:tcW w:w="736" w:type="dxa"/>
                <w:gridSpan w:val="4"/>
              </w:tcPr>
            </w:tcPrChange>
          </w:tcPr>
          <w:p w14:paraId="3CE62A0E"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51DE621" w14:textId="77777777" w:rsidTr="00756141">
        <w:tblPrEx>
          <w:jc w:val="left"/>
          <w:tblPrExChange w:id="1499" w:author="ZAIDOU Mouhammad" w:date="2024-10-19T19:44:00Z">
            <w:tblPrEx>
              <w:jc w:val="left"/>
            </w:tblPrEx>
          </w:tblPrExChange>
        </w:tblPrEx>
        <w:trPr>
          <w:gridAfter w:val="1"/>
          <w:wAfter w:w="7" w:type="dxa"/>
          <w:trHeight w:val="20"/>
          <w:trPrChange w:id="1500" w:author="ZAIDOU Mouhammad" w:date="2024-10-19T19:44:00Z">
            <w:trPr>
              <w:gridAfter w:val="1"/>
              <w:wAfter w:w="6" w:type="dxa"/>
              <w:trHeight w:val="20"/>
            </w:trPr>
          </w:trPrChange>
        </w:trPr>
        <w:tc>
          <w:tcPr>
            <w:tcW w:w="557" w:type="dxa"/>
            <w:gridSpan w:val="2"/>
            <w:tcPrChange w:id="1501" w:author="ZAIDOU Mouhammad" w:date="2024-10-19T19:44:00Z">
              <w:tcPr>
                <w:tcW w:w="562" w:type="dxa"/>
                <w:gridSpan w:val="6"/>
              </w:tcPr>
            </w:tcPrChange>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502" w:author="ZAIDOU Mouhammad" w:date="2024-10-19T19:44:00Z">
              <w:tcPr>
                <w:tcW w:w="2268" w:type="dxa"/>
                <w:gridSpan w:val="4"/>
                <w:vAlign w:val="center"/>
              </w:tcPr>
            </w:tcPrChange>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1" w:type="dxa"/>
            <w:vAlign w:val="center"/>
            <w:tcPrChange w:id="1503" w:author="ZAIDOU Mouhammad" w:date="2024-10-19T19:44:00Z">
              <w:tcPr>
                <w:tcW w:w="1843" w:type="dxa"/>
                <w:gridSpan w:val="5"/>
                <w:vAlign w:val="center"/>
              </w:tcPr>
            </w:tcPrChange>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04" w:author="ZAIDOU Mouhammad" w:date="2024-10-19T19:44:00Z">
              <w:tcPr>
                <w:tcW w:w="1701" w:type="dxa"/>
                <w:gridSpan w:val="5"/>
                <w:vAlign w:val="center"/>
              </w:tcPr>
            </w:tcPrChange>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05" w:author="ZAIDOU Mouhammad" w:date="2024-10-19T19:44:00Z">
              <w:tcPr>
                <w:tcW w:w="1134" w:type="dxa"/>
                <w:gridSpan w:val="5"/>
                <w:vAlign w:val="center"/>
              </w:tcPr>
            </w:tcPrChange>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506" w:author="ZAIDOU Mouhammad" w:date="2024-10-19T19:44:00Z">
              <w:tcPr>
                <w:tcW w:w="2234" w:type="dxa"/>
                <w:gridSpan w:val="2"/>
                <w:vAlign w:val="center"/>
              </w:tcPr>
            </w:tcPrChange>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07" w:author="ZAIDOU Mouhammad" w:date="2024-10-19T19:44:00Z">
              <w:tcPr>
                <w:tcW w:w="736" w:type="dxa"/>
                <w:gridSpan w:val="4"/>
              </w:tcPr>
            </w:tcPrChange>
          </w:tcPr>
          <w:p w14:paraId="22F8FD66"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4AEEC79" w14:textId="77777777" w:rsidTr="00756141">
        <w:tblPrEx>
          <w:jc w:val="left"/>
          <w:tblPrExChange w:id="1508" w:author="ZAIDOU Mouhammad" w:date="2024-10-19T19:44:00Z">
            <w:tblPrEx>
              <w:jc w:val="left"/>
            </w:tblPrEx>
          </w:tblPrExChange>
        </w:tblPrEx>
        <w:trPr>
          <w:gridAfter w:val="1"/>
          <w:wAfter w:w="7" w:type="dxa"/>
          <w:trHeight w:val="20"/>
          <w:trPrChange w:id="1509" w:author="ZAIDOU Mouhammad" w:date="2024-10-19T19:44:00Z">
            <w:trPr>
              <w:gridAfter w:val="1"/>
              <w:wAfter w:w="6" w:type="dxa"/>
              <w:trHeight w:val="20"/>
            </w:trPr>
          </w:trPrChange>
        </w:trPr>
        <w:tc>
          <w:tcPr>
            <w:tcW w:w="557" w:type="dxa"/>
            <w:gridSpan w:val="2"/>
            <w:tcPrChange w:id="1510" w:author="ZAIDOU Mouhammad" w:date="2024-10-19T19:44:00Z">
              <w:tcPr>
                <w:tcW w:w="562" w:type="dxa"/>
                <w:gridSpan w:val="6"/>
              </w:tcPr>
            </w:tcPrChange>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511" w:author="ZAIDOU Mouhammad" w:date="2024-10-19T19:44:00Z">
              <w:tcPr>
                <w:tcW w:w="2268" w:type="dxa"/>
                <w:gridSpan w:val="4"/>
                <w:vAlign w:val="center"/>
              </w:tcPr>
            </w:tcPrChange>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1" w:type="dxa"/>
            <w:vAlign w:val="center"/>
            <w:tcPrChange w:id="1512" w:author="ZAIDOU Mouhammad" w:date="2024-10-19T19:44:00Z">
              <w:tcPr>
                <w:tcW w:w="1843" w:type="dxa"/>
                <w:gridSpan w:val="5"/>
                <w:vAlign w:val="center"/>
              </w:tcPr>
            </w:tcPrChange>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13" w:author="ZAIDOU Mouhammad" w:date="2024-10-19T19:44:00Z">
              <w:tcPr>
                <w:tcW w:w="1701" w:type="dxa"/>
                <w:gridSpan w:val="5"/>
                <w:vAlign w:val="center"/>
              </w:tcPr>
            </w:tcPrChange>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14" w:author="ZAIDOU Mouhammad" w:date="2024-10-19T19:44:00Z">
              <w:tcPr>
                <w:tcW w:w="1134" w:type="dxa"/>
                <w:gridSpan w:val="5"/>
                <w:vAlign w:val="center"/>
              </w:tcPr>
            </w:tcPrChange>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515" w:author="ZAIDOU Mouhammad" w:date="2024-10-19T19:44:00Z">
              <w:tcPr>
                <w:tcW w:w="2234" w:type="dxa"/>
                <w:gridSpan w:val="2"/>
                <w:vAlign w:val="center"/>
              </w:tcPr>
            </w:tcPrChange>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16" w:author="ZAIDOU Mouhammad" w:date="2024-10-19T19:44:00Z">
              <w:tcPr>
                <w:tcW w:w="736" w:type="dxa"/>
                <w:gridSpan w:val="4"/>
              </w:tcPr>
            </w:tcPrChange>
          </w:tcPr>
          <w:p w14:paraId="58C0BA10"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3D1AB319" w14:textId="77777777" w:rsidTr="00756141">
        <w:tblPrEx>
          <w:jc w:val="left"/>
          <w:tblPrExChange w:id="1517" w:author="ZAIDOU Mouhammad" w:date="2024-10-19T19:44:00Z">
            <w:tblPrEx>
              <w:jc w:val="left"/>
            </w:tblPrEx>
          </w:tblPrExChange>
        </w:tblPrEx>
        <w:trPr>
          <w:gridAfter w:val="1"/>
          <w:wAfter w:w="7" w:type="dxa"/>
          <w:trHeight w:val="20"/>
          <w:trPrChange w:id="1518" w:author="ZAIDOU Mouhammad" w:date="2024-10-19T19:44:00Z">
            <w:trPr>
              <w:gridAfter w:val="1"/>
              <w:wAfter w:w="6" w:type="dxa"/>
              <w:trHeight w:val="20"/>
            </w:trPr>
          </w:trPrChange>
        </w:trPr>
        <w:tc>
          <w:tcPr>
            <w:tcW w:w="557" w:type="dxa"/>
            <w:gridSpan w:val="2"/>
            <w:tcPrChange w:id="1519" w:author="ZAIDOU Mouhammad" w:date="2024-10-19T19:44:00Z">
              <w:tcPr>
                <w:tcW w:w="562" w:type="dxa"/>
                <w:gridSpan w:val="6"/>
              </w:tcPr>
            </w:tcPrChange>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520" w:author="ZAIDOU Mouhammad" w:date="2024-10-19T19:44:00Z">
              <w:tcPr>
                <w:tcW w:w="2268" w:type="dxa"/>
                <w:gridSpan w:val="4"/>
                <w:vAlign w:val="center"/>
              </w:tcPr>
            </w:tcPrChange>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1" w:type="dxa"/>
            <w:vAlign w:val="center"/>
            <w:tcPrChange w:id="1521" w:author="ZAIDOU Mouhammad" w:date="2024-10-19T19:44:00Z">
              <w:tcPr>
                <w:tcW w:w="1843" w:type="dxa"/>
                <w:gridSpan w:val="5"/>
                <w:vAlign w:val="center"/>
              </w:tcPr>
            </w:tcPrChange>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22" w:author="ZAIDOU Mouhammad" w:date="2024-10-19T19:44:00Z">
              <w:tcPr>
                <w:tcW w:w="1701" w:type="dxa"/>
                <w:gridSpan w:val="5"/>
                <w:vAlign w:val="center"/>
              </w:tcPr>
            </w:tcPrChange>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23" w:author="ZAIDOU Mouhammad" w:date="2024-10-19T19:44:00Z">
              <w:tcPr>
                <w:tcW w:w="1134" w:type="dxa"/>
                <w:gridSpan w:val="5"/>
                <w:vAlign w:val="center"/>
              </w:tcPr>
            </w:tcPrChange>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524" w:author="ZAIDOU Mouhammad" w:date="2024-10-19T19:44:00Z">
              <w:tcPr>
                <w:tcW w:w="2234" w:type="dxa"/>
                <w:gridSpan w:val="2"/>
                <w:vAlign w:val="center"/>
              </w:tcPr>
            </w:tcPrChange>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25" w:author="ZAIDOU Mouhammad" w:date="2024-10-19T19:44:00Z">
              <w:tcPr>
                <w:tcW w:w="736" w:type="dxa"/>
                <w:gridSpan w:val="4"/>
              </w:tcPr>
            </w:tcPrChange>
          </w:tcPr>
          <w:p w14:paraId="32608D55"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AA45918" w14:textId="77777777" w:rsidTr="00756141">
        <w:tblPrEx>
          <w:jc w:val="left"/>
          <w:tblPrExChange w:id="1526" w:author="ZAIDOU Mouhammad" w:date="2024-10-19T19:44:00Z">
            <w:tblPrEx>
              <w:jc w:val="left"/>
            </w:tblPrEx>
          </w:tblPrExChange>
        </w:tblPrEx>
        <w:trPr>
          <w:gridAfter w:val="1"/>
          <w:wAfter w:w="7" w:type="dxa"/>
          <w:trHeight w:val="20"/>
          <w:trPrChange w:id="1527" w:author="ZAIDOU Mouhammad" w:date="2024-10-19T19:44:00Z">
            <w:trPr>
              <w:gridAfter w:val="1"/>
              <w:wAfter w:w="6" w:type="dxa"/>
              <w:trHeight w:val="20"/>
            </w:trPr>
          </w:trPrChange>
        </w:trPr>
        <w:tc>
          <w:tcPr>
            <w:tcW w:w="557" w:type="dxa"/>
            <w:gridSpan w:val="2"/>
            <w:tcPrChange w:id="1528" w:author="ZAIDOU Mouhammad" w:date="2024-10-19T19:44:00Z">
              <w:tcPr>
                <w:tcW w:w="562" w:type="dxa"/>
                <w:gridSpan w:val="6"/>
              </w:tcPr>
            </w:tcPrChange>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7" w:type="dxa"/>
            <w:vAlign w:val="center"/>
            <w:tcPrChange w:id="1529" w:author="ZAIDOU Mouhammad" w:date="2024-10-19T19:44:00Z">
              <w:tcPr>
                <w:tcW w:w="2268" w:type="dxa"/>
                <w:gridSpan w:val="4"/>
                <w:vAlign w:val="center"/>
              </w:tcPr>
            </w:tcPrChange>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1" w:type="dxa"/>
            <w:vAlign w:val="center"/>
            <w:tcPrChange w:id="1530" w:author="ZAIDOU Mouhammad" w:date="2024-10-19T19:44:00Z">
              <w:tcPr>
                <w:tcW w:w="1843" w:type="dxa"/>
                <w:gridSpan w:val="5"/>
                <w:vAlign w:val="center"/>
              </w:tcPr>
            </w:tcPrChange>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31" w:author="ZAIDOU Mouhammad" w:date="2024-10-19T19:44:00Z">
              <w:tcPr>
                <w:tcW w:w="1701" w:type="dxa"/>
                <w:gridSpan w:val="5"/>
                <w:vAlign w:val="center"/>
              </w:tcPr>
            </w:tcPrChange>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32" w:author="ZAIDOU Mouhammad" w:date="2024-10-19T19:44:00Z">
              <w:tcPr>
                <w:tcW w:w="1134" w:type="dxa"/>
                <w:gridSpan w:val="5"/>
                <w:vAlign w:val="center"/>
              </w:tcPr>
            </w:tcPrChange>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533" w:author="ZAIDOU Mouhammad" w:date="2024-10-19T19:44:00Z">
              <w:tcPr>
                <w:tcW w:w="2234" w:type="dxa"/>
                <w:gridSpan w:val="2"/>
                <w:vAlign w:val="center"/>
              </w:tcPr>
            </w:tcPrChange>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34" w:author="ZAIDOU Mouhammad" w:date="2024-10-19T19:44:00Z">
              <w:tcPr>
                <w:tcW w:w="736" w:type="dxa"/>
                <w:gridSpan w:val="4"/>
              </w:tcPr>
            </w:tcPrChange>
          </w:tcPr>
          <w:p w14:paraId="510CFF20" w14:textId="77777777" w:rsidR="005679BE" w:rsidRPr="000357DC" w:rsidRDefault="005679BE" w:rsidP="005679BE">
            <w:pPr>
              <w:jc w:val="center"/>
              <w:rPr>
                <w:rFonts w:ascii="Arial" w:eastAsia="Arial Narrow" w:hAnsi="Arial" w:cs="Arial"/>
                <w:szCs w:val="20"/>
                <w:lang w:val="fr-FR" w:bidi="hi-IN"/>
              </w:rPr>
            </w:pPr>
          </w:p>
        </w:tc>
      </w:tr>
      <w:tr w:rsidR="0010068F" w:rsidRPr="00760CD1" w14:paraId="7844B6F2" w14:textId="77777777" w:rsidTr="00756141">
        <w:tblPrEx>
          <w:jc w:val="left"/>
        </w:tblPrEx>
        <w:trPr>
          <w:cantSplit/>
          <w:trHeight w:val="20"/>
          <w:ins w:id="1535" w:author="ZAIDOU Mouhammad" w:date="2024-10-19T19:06:00Z"/>
        </w:trPr>
        <w:tc>
          <w:tcPr>
            <w:tcW w:w="519" w:type="dxa"/>
          </w:tcPr>
          <w:p w14:paraId="092C7D18" w14:textId="77777777" w:rsidR="00D4751D" w:rsidRPr="00B14DD6" w:rsidRDefault="00D4751D" w:rsidP="00D4751D">
            <w:pPr>
              <w:ind w:left="360"/>
              <w:jc w:val="right"/>
              <w:rPr>
                <w:ins w:id="1536" w:author="ZAIDOU Mouhammad" w:date="2024-10-19T19:06:00Z"/>
                <w:rFonts w:cstheme="minorHAnsi"/>
                <w:bCs/>
                <w:szCs w:val="20"/>
                <w:lang w:val="fr-FR"/>
              </w:rPr>
            </w:pPr>
          </w:p>
        </w:tc>
        <w:tc>
          <w:tcPr>
            <w:tcW w:w="2306" w:type="dxa"/>
            <w:gridSpan w:val="2"/>
            <w:vAlign w:val="center"/>
          </w:tcPr>
          <w:p w14:paraId="0AC7B4D3" w14:textId="77777777" w:rsidR="00D4751D" w:rsidRPr="00504735" w:rsidRDefault="00D4751D" w:rsidP="00D4751D">
            <w:pPr>
              <w:rPr>
                <w:ins w:id="1537" w:author="ZAIDOU Mouhammad" w:date="2024-10-19T19:06:00Z"/>
                <w:rFonts w:cstheme="minorHAnsi"/>
                <w:szCs w:val="20"/>
                <w:lang w:val="fr-FR"/>
              </w:rPr>
            </w:pPr>
            <w:ins w:id="1538" w:author="ZAIDOU Mouhammad" w:date="2024-10-19T19:06:00Z">
              <w:r>
                <w:rPr>
                  <w:rFonts w:eastAsia="Arial Narrow" w:cstheme="minorHAnsi"/>
                  <w:noProof/>
                  <w:spacing w:val="-2"/>
                  <w:szCs w:val="20"/>
                  <w:lang w:val="fr-FR" w:eastAsia="en-IN" w:bidi="hi-IN"/>
                </w:rPr>
                <w:t xml:space="preserve">Quel est le coût de la césarienne ? </w:t>
              </w:r>
            </w:ins>
          </w:p>
        </w:tc>
        <w:tc>
          <w:tcPr>
            <w:tcW w:w="1841" w:type="dxa"/>
            <w:vAlign w:val="center"/>
          </w:tcPr>
          <w:p w14:paraId="2A70B17C" w14:textId="2EC355EE" w:rsidR="00D4751D" w:rsidRPr="00504735" w:rsidRDefault="00D4751D" w:rsidP="00D4751D">
            <w:pPr>
              <w:jc w:val="center"/>
              <w:rPr>
                <w:ins w:id="1539" w:author="ZAIDOU Mouhammad" w:date="2024-10-19T19:06:00Z"/>
                <w:rFonts w:cstheme="minorHAnsi"/>
                <w:bCs/>
                <w:szCs w:val="20"/>
                <w:lang w:val="fr-FR"/>
              </w:rPr>
            </w:pPr>
            <w:ins w:id="1540" w:author="ZAIDOU Mouhammad" w:date="2024-10-19T19:06:00Z">
              <w:r>
                <w:rPr>
                  <w:rFonts w:ascii="Calibri" w:eastAsia="Times New Roman" w:hAnsi="Calibri" w:cs="Calibri"/>
                  <w:b/>
                  <w:bCs/>
                  <w:color w:val="000000"/>
                  <w:szCs w:val="20"/>
                  <w:lang w:val="fr-FR" w:bidi="hi-IN"/>
                </w:rPr>
                <w:t>1   2   3</w:t>
              </w:r>
            </w:ins>
          </w:p>
        </w:tc>
        <w:tc>
          <w:tcPr>
            <w:tcW w:w="1699" w:type="dxa"/>
            <w:vAlign w:val="center"/>
          </w:tcPr>
          <w:p w14:paraId="4055A9AE" w14:textId="16C44622" w:rsidR="00D4751D" w:rsidRPr="00504735" w:rsidRDefault="00D4751D" w:rsidP="00D4751D">
            <w:pPr>
              <w:jc w:val="center"/>
              <w:rPr>
                <w:ins w:id="1541" w:author="ZAIDOU Mouhammad" w:date="2024-10-19T19:06:00Z"/>
                <w:rFonts w:cstheme="minorHAnsi"/>
                <w:bCs/>
                <w:szCs w:val="20"/>
                <w:lang w:val="fr-FR"/>
              </w:rPr>
            </w:pPr>
            <w:ins w:id="1542" w:author="ZAIDOU Mouhammad" w:date="2024-10-19T19:06:00Z">
              <w:r>
                <w:rPr>
                  <w:rFonts w:ascii="Calibri" w:hAnsi="Calibri" w:cs="Calibri"/>
                  <w:b/>
                  <w:szCs w:val="20"/>
                  <w:lang w:val="fr-FR"/>
                </w:rPr>
                <w:t>1   2</w:t>
              </w:r>
            </w:ins>
          </w:p>
        </w:tc>
        <w:tc>
          <w:tcPr>
            <w:tcW w:w="1132" w:type="dxa"/>
            <w:vAlign w:val="center"/>
          </w:tcPr>
          <w:p w14:paraId="315B4490" w14:textId="77777777" w:rsidR="00D4751D" w:rsidRPr="00504735" w:rsidRDefault="00D4751D" w:rsidP="00D4751D">
            <w:pPr>
              <w:rPr>
                <w:ins w:id="1543" w:author="ZAIDOU Mouhammad" w:date="2024-10-19T19:06:00Z"/>
                <w:rFonts w:cstheme="minorHAnsi"/>
                <w:bCs/>
                <w:szCs w:val="20"/>
                <w:lang w:val="fr-FR"/>
              </w:rPr>
            </w:pPr>
          </w:p>
        </w:tc>
        <w:tc>
          <w:tcPr>
            <w:tcW w:w="2273" w:type="dxa"/>
            <w:gridSpan w:val="2"/>
            <w:vAlign w:val="center"/>
          </w:tcPr>
          <w:p w14:paraId="156225AD" w14:textId="02C34273" w:rsidR="00D4751D" w:rsidRPr="00504735" w:rsidRDefault="00D4751D" w:rsidP="00D4751D">
            <w:pPr>
              <w:jc w:val="center"/>
              <w:rPr>
                <w:ins w:id="1544" w:author="ZAIDOU Mouhammad" w:date="2024-10-19T19:06:00Z"/>
                <w:rFonts w:cstheme="minorHAnsi"/>
                <w:bCs/>
                <w:szCs w:val="20"/>
                <w:lang w:val="fr-FR"/>
              </w:rPr>
            </w:pPr>
            <w:ins w:id="1545" w:author="ZAIDOU Mouhammad" w:date="2024-10-19T19:06:00Z">
              <w:r>
                <w:rPr>
                  <w:rFonts w:ascii="Calibri" w:hAnsi="Calibri" w:cs="Calibri"/>
                  <w:b/>
                  <w:szCs w:val="20"/>
                  <w:lang w:val="fr-FR"/>
                </w:rPr>
                <w:t>1   2   3   4   5</w:t>
              </w:r>
            </w:ins>
          </w:p>
        </w:tc>
        <w:tc>
          <w:tcPr>
            <w:tcW w:w="715" w:type="dxa"/>
            <w:gridSpan w:val="2"/>
            <w:vAlign w:val="center"/>
          </w:tcPr>
          <w:p w14:paraId="714C1DC2" w14:textId="77777777" w:rsidR="00D4751D" w:rsidRPr="00504735" w:rsidRDefault="00D4751D" w:rsidP="00D4751D">
            <w:pPr>
              <w:rPr>
                <w:ins w:id="1546" w:author="ZAIDOU Mouhammad" w:date="2024-10-19T19:06:00Z"/>
                <w:rFonts w:cstheme="minorHAnsi"/>
                <w:bCs/>
                <w:szCs w:val="20"/>
                <w:lang w:val="fr-FR"/>
              </w:rPr>
            </w:pPr>
          </w:p>
        </w:tc>
      </w:tr>
      <w:tr w:rsidR="00D4751D" w:rsidRPr="007610D3" w14:paraId="7696ACAB" w14:textId="77777777" w:rsidTr="00D4751D">
        <w:tblPrEx>
          <w:jc w:val="left"/>
          <w:tblPrExChange w:id="1547" w:author="ZAIDOU Mouhammad" w:date="2024-10-19T19:11:00Z">
            <w:tblPrEx>
              <w:jc w:val="left"/>
            </w:tblPrEx>
          </w:tblPrExChange>
        </w:tblPrEx>
        <w:trPr>
          <w:gridAfter w:val="1"/>
          <w:wAfter w:w="7" w:type="dxa"/>
          <w:trHeight w:val="397"/>
          <w:trPrChange w:id="1548"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549" w:author="ZAIDOU Mouhammad" w:date="2024-10-19T19:11:00Z">
              <w:tcPr>
                <w:tcW w:w="10478" w:type="dxa"/>
                <w:gridSpan w:val="31"/>
                <w:shd w:val="clear" w:color="auto" w:fill="DEEAF6" w:themeFill="accent1" w:themeFillTint="33"/>
                <w:vAlign w:val="center"/>
              </w:tcPr>
            </w:tcPrChange>
          </w:tcPr>
          <w:p w14:paraId="2A86206D" w14:textId="5F2C2CF6" w:rsidR="00D4751D" w:rsidRPr="00EC5256" w:rsidRDefault="00D4751D" w:rsidP="00D4751D">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D4751D" w:rsidRPr="000357DC" w14:paraId="03F75346" w14:textId="77777777" w:rsidTr="00756141">
        <w:tblPrEx>
          <w:jc w:val="left"/>
          <w:tblPrExChange w:id="1550" w:author="ZAIDOU Mouhammad" w:date="2024-10-19T19:44:00Z">
            <w:tblPrEx>
              <w:jc w:val="left"/>
            </w:tblPrEx>
          </w:tblPrExChange>
        </w:tblPrEx>
        <w:trPr>
          <w:gridAfter w:val="1"/>
          <w:wAfter w:w="7" w:type="dxa"/>
          <w:trHeight w:val="20"/>
          <w:trPrChange w:id="1551" w:author="ZAIDOU Mouhammad" w:date="2024-10-19T19:44:00Z">
            <w:trPr>
              <w:gridAfter w:val="1"/>
              <w:wAfter w:w="6" w:type="dxa"/>
              <w:trHeight w:val="20"/>
            </w:trPr>
          </w:trPrChange>
        </w:trPr>
        <w:tc>
          <w:tcPr>
            <w:tcW w:w="557" w:type="dxa"/>
            <w:gridSpan w:val="2"/>
            <w:tcPrChange w:id="1552" w:author="ZAIDOU Mouhammad" w:date="2024-10-19T19:44:00Z">
              <w:tcPr>
                <w:tcW w:w="562" w:type="dxa"/>
                <w:gridSpan w:val="6"/>
              </w:tcPr>
            </w:tcPrChange>
          </w:tcPr>
          <w:p w14:paraId="30284A3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7" w:type="dxa"/>
            <w:tcPrChange w:id="1553" w:author="ZAIDOU Mouhammad" w:date="2024-10-19T19:44:00Z">
              <w:tcPr>
                <w:tcW w:w="2268" w:type="dxa"/>
                <w:gridSpan w:val="4"/>
              </w:tcPr>
            </w:tcPrChange>
          </w:tcPr>
          <w:p w14:paraId="14B515A7" w14:textId="2D502433" w:rsidR="00D4751D" w:rsidRPr="00D37CDB" w:rsidRDefault="00D4751D" w:rsidP="00D4751D">
            <w:pPr>
              <w:rPr>
                <w:rFonts w:ascii="Calibri" w:hAnsi="Calibri" w:cs="Calibri"/>
                <w:lang w:val="fr-FR"/>
              </w:rPr>
            </w:pPr>
            <w:r w:rsidRPr="00D37CDB">
              <w:rPr>
                <w:rFonts w:ascii="Calibri" w:hAnsi="Calibri" w:cs="Calibri"/>
                <w:lang w:val="fr-FR"/>
              </w:rPr>
              <w:t>Utilisation systématique d'</w:t>
            </w:r>
            <w:proofErr w:type="spellStart"/>
            <w:r w:rsidRPr="00D37CDB">
              <w:rPr>
                <w:rFonts w:ascii="Calibri" w:hAnsi="Calibri" w:cs="Calibri"/>
                <w:lang w:val="fr-FR"/>
              </w:rPr>
              <w:t>utérotoniques</w:t>
            </w:r>
            <w:proofErr w:type="spellEnd"/>
          </w:p>
        </w:tc>
        <w:tc>
          <w:tcPr>
            <w:tcW w:w="1841" w:type="dxa"/>
            <w:vAlign w:val="center"/>
            <w:tcPrChange w:id="1554" w:author="ZAIDOU Mouhammad" w:date="2024-10-19T19:44:00Z">
              <w:tcPr>
                <w:tcW w:w="1843" w:type="dxa"/>
                <w:gridSpan w:val="5"/>
                <w:vAlign w:val="center"/>
              </w:tcPr>
            </w:tcPrChange>
          </w:tcPr>
          <w:p w14:paraId="020C5514" w14:textId="7518854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55" w:author="ZAIDOU Mouhammad" w:date="2024-10-19T19:44:00Z">
              <w:tcPr>
                <w:tcW w:w="1701" w:type="dxa"/>
                <w:gridSpan w:val="5"/>
                <w:vAlign w:val="center"/>
              </w:tcPr>
            </w:tcPrChange>
          </w:tcPr>
          <w:p w14:paraId="2E289697" w14:textId="48BD1D5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56" w:author="ZAIDOU Mouhammad" w:date="2024-10-19T19:44:00Z">
              <w:tcPr>
                <w:tcW w:w="1134" w:type="dxa"/>
                <w:gridSpan w:val="5"/>
                <w:vAlign w:val="center"/>
              </w:tcPr>
            </w:tcPrChange>
          </w:tcPr>
          <w:p w14:paraId="6625ECC8"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557" w:author="ZAIDOU Mouhammad" w:date="2024-10-19T19:44:00Z">
              <w:tcPr>
                <w:tcW w:w="2234" w:type="dxa"/>
                <w:gridSpan w:val="2"/>
                <w:vAlign w:val="center"/>
              </w:tcPr>
            </w:tcPrChange>
          </w:tcPr>
          <w:p w14:paraId="57F9A1E7" w14:textId="1A1BE096"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58" w:author="ZAIDOU Mouhammad" w:date="2024-10-19T19:44:00Z">
              <w:tcPr>
                <w:tcW w:w="736" w:type="dxa"/>
                <w:gridSpan w:val="4"/>
              </w:tcPr>
            </w:tcPrChange>
          </w:tcPr>
          <w:p w14:paraId="1EC4EE5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4B8BCFFA" w14:textId="77777777" w:rsidTr="00756141">
        <w:tblPrEx>
          <w:jc w:val="left"/>
          <w:tblPrExChange w:id="1559" w:author="ZAIDOU Mouhammad" w:date="2024-10-19T19:44:00Z">
            <w:tblPrEx>
              <w:jc w:val="left"/>
            </w:tblPrEx>
          </w:tblPrExChange>
        </w:tblPrEx>
        <w:trPr>
          <w:gridAfter w:val="1"/>
          <w:wAfter w:w="7" w:type="dxa"/>
          <w:trHeight w:val="20"/>
          <w:trPrChange w:id="1560" w:author="ZAIDOU Mouhammad" w:date="2024-10-19T19:44:00Z">
            <w:trPr>
              <w:gridAfter w:val="1"/>
              <w:wAfter w:w="6" w:type="dxa"/>
              <w:trHeight w:val="20"/>
            </w:trPr>
          </w:trPrChange>
        </w:trPr>
        <w:tc>
          <w:tcPr>
            <w:tcW w:w="557" w:type="dxa"/>
            <w:gridSpan w:val="2"/>
            <w:tcPrChange w:id="1561" w:author="ZAIDOU Mouhammad" w:date="2024-10-19T19:44:00Z">
              <w:tcPr>
                <w:tcW w:w="562" w:type="dxa"/>
                <w:gridSpan w:val="6"/>
              </w:tcPr>
            </w:tcPrChange>
          </w:tcPr>
          <w:p w14:paraId="619C568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7" w:type="dxa"/>
            <w:tcPrChange w:id="1562" w:author="ZAIDOU Mouhammad" w:date="2024-10-19T19:44:00Z">
              <w:tcPr>
                <w:tcW w:w="2268" w:type="dxa"/>
                <w:gridSpan w:val="4"/>
              </w:tcPr>
            </w:tcPrChange>
          </w:tcPr>
          <w:p w14:paraId="45AFEDE1" w14:textId="7689827B" w:rsidR="00D4751D" w:rsidRPr="00D37CDB" w:rsidRDefault="00D4751D" w:rsidP="00D4751D">
            <w:pPr>
              <w:rPr>
                <w:rFonts w:ascii="Calibri" w:hAnsi="Calibri" w:cs="Calibri"/>
                <w:lang w:val="fr-FR"/>
              </w:rPr>
            </w:pPr>
            <w:r w:rsidRPr="00D37CDB">
              <w:rPr>
                <w:rFonts w:ascii="Calibri" w:hAnsi="Calibri" w:cs="Calibri"/>
                <w:lang w:val="fr-FR"/>
              </w:rPr>
              <w:t>Estimation de la perte de sang</w:t>
            </w:r>
          </w:p>
        </w:tc>
        <w:tc>
          <w:tcPr>
            <w:tcW w:w="1841" w:type="dxa"/>
            <w:vAlign w:val="center"/>
            <w:tcPrChange w:id="1563" w:author="ZAIDOU Mouhammad" w:date="2024-10-19T19:44:00Z">
              <w:tcPr>
                <w:tcW w:w="1843" w:type="dxa"/>
                <w:gridSpan w:val="5"/>
                <w:vAlign w:val="center"/>
              </w:tcPr>
            </w:tcPrChange>
          </w:tcPr>
          <w:p w14:paraId="0945A81C" w14:textId="3A839AA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64" w:author="ZAIDOU Mouhammad" w:date="2024-10-19T19:44:00Z">
              <w:tcPr>
                <w:tcW w:w="1701" w:type="dxa"/>
                <w:gridSpan w:val="5"/>
                <w:vAlign w:val="center"/>
              </w:tcPr>
            </w:tcPrChange>
          </w:tcPr>
          <w:p w14:paraId="504EE5B4" w14:textId="65CFFEE8"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65" w:author="ZAIDOU Mouhammad" w:date="2024-10-19T19:44:00Z">
              <w:tcPr>
                <w:tcW w:w="1134" w:type="dxa"/>
                <w:gridSpan w:val="5"/>
                <w:vAlign w:val="center"/>
              </w:tcPr>
            </w:tcPrChange>
          </w:tcPr>
          <w:p w14:paraId="7DCF18AE"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566" w:author="ZAIDOU Mouhammad" w:date="2024-10-19T19:44:00Z">
              <w:tcPr>
                <w:tcW w:w="2234" w:type="dxa"/>
                <w:gridSpan w:val="2"/>
                <w:vAlign w:val="center"/>
              </w:tcPr>
            </w:tcPrChange>
          </w:tcPr>
          <w:p w14:paraId="0CF2D9CE" w14:textId="7773041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67" w:author="ZAIDOU Mouhammad" w:date="2024-10-19T19:44:00Z">
              <w:tcPr>
                <w:tcW w:w="736" w:type="dxa"/>
                <w:gridSpan w:val="4"/>
              </w:tcPr>
            </w:tcPrChange>
          </w:tcPr>
          <w:p w14:paraId="5B9A5A6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177314C2" w14:textId="77777777" w:rsidTr="00756141">
        <w:tblPrEx>
          <w:jc w:val="left"/>
          <w:tblPrExChange w:id="1568" w:author="ZAIDOU Mouhammad" w:date="2024-10-19T19:44:00Z">
            <w:tblPrEx>
              <w:jc w:val="left"/>
            </w:tblPrEx>
          </w:tblPrExChange>
        </w:tblPrEx>
        <w:trPr>
          <w:gridAfter w:val="1"/>
          <w:wAfter w:w="7" w:type="dxa"/>
          <w:trHeight w:val="20"/>
          <w:trPrChange w:id="1569" w:author="ZAIDOU Mouhammad" w:date="2024-10-19T19:44:00Z">
            <w:trPr>
              <w:gridAfter w:val="1"/>
              <w:wAfter w:w="6" w:type="dxa"/>
              <w:trHeight w:val="20"/>
            </w:trPr>
          </w:trPrChange>
        </w:trPr>
        <w:tc>
          <w:tcPr>
            <w:tcW w:w="557" w:type="dxa"/>
            <w:gridSpan w:val="2"/>
            <w:tcPrChange w:id="1570" w:author="ZAIDOU Mouhammad" w:date="2024-10-19T19:44:00Z">
              <w:tcPr>
                <w:tcW w:w="562" w:type="dxa"/>
                <w:gridSpan w:val="6"/>
              </w:tcPr>
            </w:tcPrChange>
          </w:tcPr>
          <w:p w14:paraId="1DCA9045"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7" w:type="dxa"/>
            <w:tcPrChange w:id="1571" w:author="ZAIDOU Mouhammad" w:date="2024-10-19T19:44:00Z">
              <w:tcPr>
                <w:tcW w:w="2268" w:type="dxa"/>
                <w:gridSpan w:val="4"/>
              </w:tcPr>
            </w:tcPrChange>
          </w:tcPr>
          <w:p w14:paraId="7F0D70A4" w14:textId="145F8D3E" w:rsidR="00D4751D" w:rsidRPr="00D37CDB" w:rsidRDefault="00D4751D" w:rsidP="00D4751D">
            <w:pPr>
              <w:rPr>
                <w:rFonts w:ascii="Calibri" w:hAnsi="Calibri" w:cs="Calibri"/>
                <w:lang w:val="fr-FR"/>
              </w:rPr>
            </w:pPr>
            <w:r w:rsidRPr="00D37CDB">
              <w:rPr>
                <w:rFonts w:ascii="Calibri" w:hAnsi="Calibri" w:cs="Calibri"/>
                <w:lang w:val="fr-FR"/>
              </w:rPr>
              <w:t>Massage utérin en cas d'hémorragie grave</w:t>
            </w:r>
          </w:p>
        </w:tc>
        <w:tc>
          <w:tcPr>
            <w:tcW w:w="1841" w:type="dxa"/>
            <w:vAlign w:val="center"/>
            <w:tcPrChange w:id="1572" w:author="ZAIDOU Mouhammad" w:date="2024-10-19T19:44:00Z">
              <w:tcPr>
                <w:tcW w:w="1843" w:type="dxa"/>
                <w:gridSpan w:val="5"/>
                <w:vAlign w:val="center"/>
              </w:tcPr>
            </w:tcPrChange>
          </w:tcPr>
          <w:p w14:paraId="41A75204" w14:textId="1271B3B7"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73" w:author="ZAIDOU Mouhammad" w:date="2024-10-19T19:44:00Z">
              <w:tcPr>
                <w:tcW w:w="1701" w:type="dxa"/>
                <w:gridSpan w:val="5"/>
                <w:vAlign w:val="center"/>
              </w:tcPr>
            </w:tcPrChange>
          </w:tcPr>
          <w:p w14:paraId="4B0248D5" w14:textId="2F082B9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74" w:author="ZAIDOU Mouhammad" w:date="2024-10-19T19:44:00Z">
              <w:tcPr>
                <w:tcW w:w="1134" w:type="dxa"/>
                <w:gridSpan w:val="5"/>
                <w:vAlign w:val="center"/>
              </w:tcPr>
            </w:tcPrChange>
          </w:tcPr>
          <w:p w14:paraId="31B0E40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575" w:author="ZAIDOU Mouhammad" w:date="2024-10-19T19:44:00Z">
              <w:tcPr>
                <w:tcW w:w="2234" w:type="dxa"/>
                <w:gridSpan w:val="2"/>
                <w:vAlign w:val="center"/>
              </w:tcPr>
            </w:tcPrChange>
          </w:tcPr>
          <w:p w14:paraId="6A27BEEC" w14:textId="677D8EA8"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76" w:author="ZAIDOU Mouhammad" w:date="2024-10-19T19:44:00Z">
              <w:tcPr>
                <w:tcW w:w="736" w:type="dxa"/>
                <w:gridSpan w:val="4"/>
              </w:tcPr>
            </w:tcPrChange>
          </w:tcPr>
          <w:p w14:paraId="11D4454B"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3AD0BA3" w14:textId="77777777" w:rsidTr="00756141">
        <w:tblPrEx>
          <w:jc w:val="left"/>
          <w:tblPrExChange w:id="1577" w:author="ZAIDOU Mouhammad" w:date="2024-10-19T19:44:00Z">
            <w:tblPrEx>
              <w:jc w:val="left"/>
            </w:tblPrEx>
          </w:tblPrExChange>
        </w:tblPrEx>
        <w:trPr>
          <w:gridAfter w:val="1"/>
          <w:wAfter w:w="7" w:type="dxa"/>
          <w:trHeight w:val="20"/>
          <w:trPrChange w:id="1578" w:author="ZAIDOU Mouhammad" w:date="2024-10-19T19:44:00Z">
            <w:trPr>
              <w:gridAfter w:val="1"/>
              <w:wAfter w:w="6" w:type="dxa"/>
              <w:trHeight w:val="20"/>
            </w:trPr>
          </w:trPrChange>
        </w:trPr>
        <w:tc>
          <w:tcPr>
            <w:tcW w:w="557" w:type="dxa"/>
            <w:gridSpan w:val="2"/>
            <w:tcPrChange w:id="1579" w:author="ZAIDOU Mouhammad" w:date="2024-10-19T19:44:00Z">
              <w:tcPr>
                <w:tcW w:w="562" w:type="dxa"/>
                <w:gridSpan w:val="6"/>
              </w:tcPr>
            </w:tcPrChange>
          </w:tcPr>
          <w:p w14:paraId="2139E75F"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7" w:type="dxa"/>
            <w:tcPrChange w:id="1580" w:author="ZAIDOU Mouhammad" w:date="2024-10-19T19:44:00Z">
              <w:tcPr>
                <w:tcW w:w="2268" w:type="dxa"/>
                <w:gridSpan w:val="4"/>
              </w:tcPr>
            </w:tcPrChange>
          </w:tcPr>
          <w:p w14:paraId="456DE314" w14:textId="30BA2E02" w:rsidR="00D4751D" w:rsidRPr="00D37CDB" w:rsidRDefault="00D4751D" w:rsidP="00D4751D">
            <w:pPr>
              <w:rPr>
                <w:rFonts w:ascii="Calibri" w:hAnsi="Calibri" w:cs="Calibri"/>
                <w:lang w:val="fr-FR"/>
              </w:rPr>
            </w:pPr>
            <w:r w:rsidRPr="00D37CDB">
              <w:rPr>
                <w:rFonts w:ascii="Calibri" w:hAnsi="Calibri" w:cs="Calibri"/>
                <w:lang w:val="fr-FR"/>
              </w:rPr>
              <w:t>Mise en place immédiate de l'allaitement</w:t>
            </w:r>
          </w:p>
        </w:tc>
        <w:tc>
          <w:tcPr>
            <w:tcW w:w="1841" w:type="dxa"/>
            <w:vAlign w:val="center"/>
            <w:tcPrChange w:id="1581" w:author="ZAIDOU Mouhammad" w:date="2024-10-19T19:44:00Z">
              <w:tcPr>
                <w:tcW w:w="1843" w:type="dxa"/>
                <w:gridSpan w:val="5"/>
                <w:vAlign w:val="center"/>
              </w:tcPr>
            </w:tcPrChange>
          </w:tcPr>
          <w:p w14:paraId="23AD5F9E" w14:textId="56D6A975"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82" w:author="ZAIDOU Mouhammad" w:date="2024-10-19T19:44:00Z">
              <w:tcPr>
                <w:tcW w:w="1701" w:type="dxa"/>
                <w:gridSpan w:val="5"/>
                <w:vAlign w:val="center"/>
              </w:tcPr>
            </w:tcPrChange>
          </w:tcPr>
          <w:p w14:paraId="4D39F2B6" w14:textId="042FD2F6"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83" w:author="ZAIDOU Mouhammad" w:date="2024-10-19T19:44:00Z">
              <w:tcPr>
                <w:tcW w:w="1134" w:type="dxa"/>
                <w:gridSpan w:val="5"/>
                <w:vAlign w:val="center"/>
              </w:tcPr>
            </w:tcPrChange>
          </w:tcPr>
          <w:p w14:paraId="4321007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584" w:author="ZAIDOU Mouhammad" w:date="2024-10-19T19:44:00Z">
              <w:tcPr>
                <w:tcW w:w="2234" w:type="dxa"/>
                <w:gridSpan w:val="2"/>
                <w:vAlign w:val="center"/>
              </w:tcPr>
            </w:tcPrChange>
          </w:tcPr>
          <w:p w14:paraId="641ABE19" w14:textId="39BCD899"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85" w:author="ZAIDOU Mouhammad" w:date="2024-10-19T19:44:00Z">
              <w:tcPr>
                <w:tcW w:w="736" w:type="dxa"/>
                <w:gridSpan w:val="4"/>
              </w:tcPr>
            </w:tcPrChange>
          </w:tcPr>
          <w:p w14:paraId="70FBB7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F4B7F14" w14:textId="77777777" w:rsidTr="00756141">
        <w:tblPrEx>
          <w:jc w:val="left"/>
          <w:tblPrExChange w:id="1586" w:author="ZAIDOU Mouhammad" w:date="2024-10-19T19:44:00Z">
            <w:tblPrEx>
              <w:jc w:val="left"/>
            </w:tblPrEx>
          </w:tblPrExChange>
        </w:tblPrEx>
        <w:trPr>
          <w:gridAfter w:val="1"/>
          <w:wAfter w:w="7" w:type="dxa"/>
          <w:trHeight w:val="20"/>
          <w:trPrChange w:id="1587" w:author="ZAIDOU Mouhammad" w:date="2024-10-19T19:44:00Z">
            <w:trPr>
              <w:gridAfter w:val="1"/>
              <w:wAfter w:w="6" w:type="dxa"/>
              <w:trHeight w:val="20"/>
            </w:trPr>
          </w:trPrChange>
        </w:trPr>
        <w:tc>
          <w:tcPr>
            <w:tcW w:w="557" w:type="dxa"/>
            <w:gridSpan w:val="2"/>
            <w:tcPrChange w:id="1588" w:author="ZAIDOU Mouhammad" w:date="2024-10-19T19:44:00Z">
              <w:tcPr>
                <w:tcW w:w="562" w:type="dxa"/>
                <w:gridSpan w:val="6"/>
              </w:tcPr>
            </w:tcPrChange>
          </w:tcPr>
          <w:p w14:paraId="59DDB864" w14:textId="77777777" w:rsidR="00D4751D" w:rsidRPr="00EC5256" w:rsidRDefault="00D4751D" w:rsidP="00D4751D">
            <w:pPr>
              <w:pStyle w:val="ListParagraph"/>
              <w:numPr>
                <w:ilvl w:val="0"/>
                <w:numId w:val="11"/>
              </w:numPr>
              <w:jc w:val="center"/>
              <w:rPr>
                <w:rFonts w:ascii="Calibri" w:eastAsia="Arial Narrow" w:hAnsi="Calibri" w:cs="Calibri"/>
                <w:spacing w:val="-2"/>
                <w:szCs w:val="20"/>
                <w:lang w:val="fr-FR" w:bidi="hi-IN"/>
              </w:rPr>
            </w:pPr>
          </w:p>
        </w:tc>
        <w:tc>
          <w:tcPr>
            <w:tcW w:w="2267" w:type="dxa"/>
            <w:tcPrChange w:id="1589" w:author="ZAIDOU Mouhammad" w:date="2024-10-19T19:44:00Z">
              <w:tcPr>
                <w:tcW w:w="2268" w:type="dxa"/>
                <w:gridSpan w:val="4"/>
              </w:tcPr>
            </w:tcPrChange>
          </w:tcPr>
          <w:p w14:paraId="29F7B06B" w14:textId="7183DC30" w:rsidR="00D4751D" w:rsidRPr="00D37CDB" w:rsidRDefault="00D4751D" w:rsidP="00D4751D">
            <w:pPr>
              <w:rPr>
                <w:rFonts w:ascii="Calibri" w:hAnsi="Calibri" w:cs="Calibri"/>
                <w:lang w:val="fr-FR"/>
              </w:rPr>
            </w:pPr>
            <w:r w:rsidRPr="00D37CDB">
              <w:rPr>
                <w:rFonts w:ascii="Calibri" w:hAnsi="Calibri" w:cs="Calibri"/>
                <w:lang w:val="fr-FR"/>
              </w:rPr>
              <w:t>Prise en charge des complications du post-partum précoce</w:t>
            </w:r>
          </w:p>
        </w:tc>
        <w:tc>
          <w:tcPr>
            <w:tcW w:w="1841" w:type="dxa"/>
            <w:vAlign w:val="center"/>
            <w:tcPrChange w:id="1590" w:author="ZAIDOU Mouhammad" w:date="2024-10-19T19:44:00Z">
              <w:tcPr>
                <w:tcW w:w="1843" w:type="dxa"/>
                <w:gridSpan w:val="5"/>
                <w:vAlign w:val="center"/>
              </w:tcPr>
            </w:tcPrChange>
          </w:tcPr>
          <w:p w14:paraId="1E37B56A" w14:textId="1CCE2606"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91" w:author="ZAIDOU Mouhammad" w:date="2024-10-19T19:44:00Z">
              <w:tcPr>
                <w:tcW w:w="1701" w:type="dxa"/>
                <w:gridSpan w:val="5"/>
                <w:vAlign w:val="center"/>
              </w:tcPr>
            </w:tcPrChange>
          </w:tcPr>
          <w:p w14:paraId="5A37745B" w14:textId="2B956FC0"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92" w:author="ZAIDOU Mouhammad" w:date="2024-10-19T19:44:00Z">
              <w:tcPr>
                <w:tcW w:w="1134" w:type="dxa"/>
                <w:gridSpan w:val="5"/>
                <w:vAlign w:val="center"/>
              </w:tcPr>
            </w:tcPrChange>
          </w:tcPr>
          <w:p w14:paraId="1C77A087"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593" w:author="ZAIDOU Mouhammad" w:date="2024-10-19T19:44:00Z">
              <w:tcPr>
                <w:tcW w:w="2234" w:type="dxa"/>
                <w:gridSpan w:val="2"/>
                <w:vAlign w:val="center"/>
              </w:tcPr>
            </w:tcPrChange>
          </w:tcPr>
          <w:p w14:paraId="345609E0" w14:textId="1EECDBB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594" w:author="ZAIDOU Mouhammad" w:date="2024-10-19T19:44:00Z">
              <w:tcPr>
                <w:tcW w:w="736" w:type="dxa"/>
                <w:gridSpan w:val="4"/>
              </w:tcPr>
            </w:tcPrChange>
          </w:tcPr>
          <w:p w14:paraId="63C59E01" w14:textId="77777777" w:rsidR="00D4751D" w:rsidRPr="000357DC" w:rsidRDefault="00D4751D" w:rsidP="00D4751D">
            <w:pPr>
              <w:jc w:val="center"/>
              <w:rPr>
                <w:rFonts w:ascii="Arial" w:eastAsia="Arial Narrow" w:hAnsi="Arial" w:cs="Arial"/>
                <w:szCs w:val="20"/>
                <w:lang w:val="fr-FR" w:bidi="hi-IN"/>
              </w:rPr>
            </w:pPr>
          </w:p>
        </w:tc>
      </w:tr>
      <w:tr w:rsidR="00D4751D" w:rsidRPr="007610D3" w14:paraId="5B4E17BF" w14:textId="77777777" w:rsidTr="00D4751D">
        <w:tblPrEx>
          <w:jc w:val="left"/>
          <w:tblPrExChange w:id="1595" w:author="ZAIDOU Mouhammad" w:date="2024-10-19T19:11:00Z">
            <w:tblPrEx>
              <w:jc w:val="left"/>
            </w:tblPrEx>
          </w:tblPrExChange>
        </w:tblPrEx>
        <w:trPr>
          <w:gridAfter w:val="1"/>
          <w:wAfter w:w="7" w:type="dxa"/>
          <w:trHeight w:val="397"/>
          <w:trPrChange w:id="1596"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597" w:author="ZAIDOU Mouhammad" w:date="2024-10-19T19:11:00Z">
              <w:tcPr>
                <w:tcW w:w="10478" w:type="dxa"/>
                <w:gridSpan w:val="31"/>
                <w:shd w:val="clear" w:color="auto" w:fill="DEEAF6" w:themeFill="accent1" w:themeFillTint="33"/>
                <w:vAlign w:val="center"/>
              </w:tcPr>
            </w:tcPrChange>
          </w:tcPr>
          <w:p w14:paraId="4A5FE12B" w14:textId="1A3B65DA"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D4751D" w:rsidRPr="000357DC" w14:paraId="3D05E4F3" w14:textId="77777777" w:rsidTr="00756141">
        <w:tblPrEx>
          <w:jc w:val="left"/>
          <w:tblPrExChange w:id="1598" w:author="ZAIDOU Mouhammad" w:date="2024-10-19T19:44:00Z">
            <w:tblPrEx>
              <w:jc w:val="left"/>
            </w:tblPrEx>
          </w:tblPrExChange>
        </w:tblPrEx>
        <w:trPr>
          <w:gridAfter w:val="1"/>
          <w:wAfter w:w="7" w:type="dxa"/>
          <w:trHeight w:val="20"/>
          <w:trPrChange w:id="1599" w:author="ZAIDOU Mouhammad" w:date="2024-10-19T19:44:00Z">
            <w:trPr>
              <w:gridAfter w:val="1"/>
              <w:wAfter w:w="6" w:type="dxa"/>
              <w:trHeight w:val="20"/>
            </w:trPr>
          </w:trPrChange>
        </w:trPr>
        <w:tc>
          <w:tcPr>
            <w:tcW w:w="557" w:type="dxa"/>
            <w:gridSpan w:val="2"/>
            <w:tcPrChange w:id="1600" w:author="ZAIDOU Mouhammad" w:date="2024-10-19T19:44:00Z">
              <w:tcPr>
                <w:tcW w:w="562" w:type="dxa"/>
                <w:gridSpan w:val="6"/>
              </w:tcPr>
            </w:tcPrChange>
          </w:tcPr>
          <w:p w14:paraId="564EC564"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601" w:author="ZAIDOU Mouhammad" w:date="2024-10-19T19:44:00Z">
              <w:tcPr>
                <w:tcW w:w="2268" w:type="dxa"/>
                <w:gridSpan w:val="4"/>
                <w:vAlign w:val="center"/>
              </w:tcPr>
            </w:tcPrChange>
          </w:tcPr>
          <w:p w14:paraId="26F77747" w14:textId="400CB6CA" w:rsidR="00D4751D" w:rsidRPr="00D37CDB" w:rsidRDefault="00D4751D" w:rsidP="00D4751D">
            <w:pPr>
              <w:rPr>
                <w:rFonts w:ascii="Calibri" w:hAnsi="Calibri" w:cs="Calibri"/>
                <w:lang w:val="fr-FR"/>
              </w:rPr>
            </w:pPr>
            <w:r w:rsidRPr="00D37CDB">
              <w:rPr>
                <w:lang w:val="fr-FR"/>
              </w:rPr>
              <w:t>Réanimation néonatale</w:t>
            </w:r>
          </w:p>
        </w:tc>
        <w:tc>
          <w:tcPr>
            <w:tcW w:w="1841" w:type="dxa"/>
            <w:vAlign w:val="center"/>
            <w:tcPrChange w:id="1602" w:author="ZAIDOU Mouhammad" w:date="2024-10-19T19:44:00Z">
              <w:tcPr>
                <w:tcW w:w="1843" w:type="dxa"/>
                <w:gridSpan w:val="5"/>
                <w:vAlign w:val="center"/>
              </w:tcPr>
            </w:tcPrChange>
          </w:tcPr>
          <w:p w14:paraId="7EA7B27C" w14:textId="1620856F" w:rsidR="00D4751D" w:rsidRPr="00117F6A"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03" w:author="ZAIDOU Mouhammad" w:date="2024-10-19T19:44:00Z">
              <w:tcPr>
                <w:tcW w:w="1701" w:type="dxa"/>
                <w:gridSpan w:val="5"/>
                <w:vAlign w:val="center"/>
              </w:tcPr>
            </w:tcPrChange>
          </w:tcPr>
          <w:p w14:paraId="02773B22" w14:textId="78ABB854" w:rsidR="00D4751D" w:rsidRPr="00117F6A"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04" w:author="ZAIDOU Mouhammad" w:date="2024-10-19T19:44:00Z">
              <w:tcPr>
                <w:tcW w:w="1134" w:type="dxa"/>
                <w:gridSpan w:val="5"/>
                <w:vAlign w:val="center"/>
              </w:tcPr>
            </w:tcPrChange>
          </w:tcPr>
          <w:p w14:paraId="33243309"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605" w:author="ZAIDOU Mouhammad" w:date="2024-10-19T19:44:00Z">
              <w:tcPr>
                <w:tcW w:w="2234" w:type="dxa"/>
                <w:gridSpan w:val="2"/>
                <w:vAlign w:val="center"/>
              </w:tcPr>
            </w:tcPrChange>
          </w:tcPr>
          <w:p w14:paraId="0EC6B625" w14:textId="6ECB79E1"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606" w:author="ZAIDOU Mouhammad" w:date="2024-10-19T19:44:00Z">
              <w:tcPr>
                <w:tcW w:w="736" w:type="dxa"/>
                <w:gridSpan w:val="4"/>
              </w:tcPr>
            </w:tcPrChange>
          </w:tcPr>
          <w:p w14:paraId="784653B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45B2013" w14:textId="77777777" w:rsidTr="00756141">
        <w:tblPrEx>
          <w:jc w:val="left"/>
          <w:tblPrExChange w:id="1607" w:author="ZAIDOU Mouhammad" w:date="2024-10-19T19:44:00Z">
            <w:tblPrEx>
              <w:jc w:val="left"/>
            </w:tblPrEx>
          </w:tblPrExChange>
        </w:tblPrEx>
        <w:trPr>
          <w:gridAfter w:val="1"/>
          <w:wAfter w:w="7" w:type="dxa"/>
          <w:trHeight w:val="20"/>
          <w:trPrChange w:id="1608" w:author="ZAIDOU Mouhammad" w:date="2024-10-19T19:44:00Z">
            <w:trPr>
              <w:gridAfter w:val="1"/>
              <w:wAfter w:w="6" w:type="dxa"/>
              <w:trHeight w:val="20"/>
            </w:trPr>
          </w:trPrChange>
        </w:trPr>
        <w:tc>
          <w:tcPr>
            <w:tcW w:w="557" w:type="dxa"/>
            <w:gridSpan w:val="2"/>
            <w:tcPrChange w:id="1609" w:author="ZAIDOU Mouhammad" w:date="2024-10-19T19:44:00Z">
              <w:tcPr>
                <w:tcW w:w="562" w:type="dxa"/>
                <w:gridSpan w:val="6"/>
              </w:tcPr>
            </w:tcPrChange>
          </w:tcPr>
          <w:p w14:paraId="4F9593D9"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610" w:author="ZAIDOU Mouhammad" w:date="2024-10-19T19:44:00Z">
              <w:tcPr>
                <w:tcW w:w="2268" w:type="dxa"/>
                <w:gridSpan w:val="4"/>
                <w:vAlign w:val="center"/>
              </w:tcPr>
            </w:tcPrChange>
          </w:tcPr>
          <w:p w14:paraId="76026306" w14:textId="77777777" w:rsidR="00D4751D" w:rsidRDefault="00D4751D" w:rsidP="00D4751D">
            <w:pPr>
              <w:rPr>
                <w:lang w:val="fr-FR"/>
              </w:rPr>
            </w:pPr>
            <w:r w:rsidRPr="00D37CDB">
              <w:rPr>
                <w:lang w:val="fr-FR"/>
              </w:rPr>
              <w:t>Corticostéroïdes anténatals pour la mère</w:t>
            </w:r>
          </w:p>
          <w:p w14:paraId="3855CA78" w14:textId="1B43435D" w:rsidR="00D4751D" w:rsidRPr="00D37CDB" w:rsidRDefault="00D4751D" w:rsidP="00D4751D">
            <w:pPr>
              <w:rPr>
                <w:rFonts w:ascii="Calibri" w:hAnsi="Calibri" w:cs="Calibri"/>
                <w:lang w:val="fr-FR"/>
              </w:rPr>
            </w:pPr>
            <w:r>
              <w:rPr>
                <w:lang w:val="fr-FR"/>
              </w:rPr>
              <w:t>(maturation pulmonaire)</w:t>
            </w:r>
          </w:p>
        </w:tc>
        <w:tc>
          <w:tcPr>
            <w:tcW w:w="1841" w:type="dxa"/>
            <w:vAlign w:val="center"/>
            <w:tcPrChange w:id="1611" w:author="ZAIDOU Mouhammad" w:date="2024-10-19T19:44:00Z">
              <w:tcPr>
                <w:tcW w:w="1843" w:type="dxa"/>
                <w:gridSpan w:val="5"/>
                <w:vAlign w:val="center"/>
              </w:tcPr>
            </w:tcPrChange>
          </w:tcPr>
          <w:p w14:paraId="4E4520E1" w14:textId="06F1D672"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12" w:author="ZAIDOU Mouhammad" w:date="2024-10-19T19:44:00Z">
              <w:tcPr>
                <w:tcW w:w="1701" w:type="dxa"/>
                <w:gridSpan w:val="5"/>
                <w:vAlign w:val="center"/>
              </w:tcPr>
            </w:tcPrChange>
          </w:tcPr>
          <w:p w14:paraId="4D0B35EC" w14:textId="06BC78A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13" w:author="ZAIDOU Mouhammad" w:date="2024-10-19T19:44:00Z">
              <w:tcPr>
                <w:tcW w:w="1134" w:type="dxa"/>
                <w:gridSpan w:val="5"/>
                <w:vAlign w:val="center"/>
              </w:tcPr>
            </w:tcPrChange>
          </w:tcPr>
          <w:p w14:paraId="422084F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614" w:author="ZAIDOU Mouhammad" w:date="2024-10-19T19:44:00Z">
              <w:tcPr>
                <w:tcW w:w="2234" w:type="dxa"/>
                <w:gridSpan w:val="2"/>
                <w:vAlign w:val="center"/>
              </w:tcPr>
            </w:tcPrChange>
          </w:tcPr>
          <w:p w14:paraId="7498BBBC" w14:textId="076D8313"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615" w:author="ZAIDOU Mouhammad" w:date="2024-10-19T19:44:00Z">
              <w:tcPr>
                <w:tcW w:w="736" w:type="dxa"/>
                <w:gridSpan w:val="4"/>
              </w:tcPr>
            </w:tcPrChange>
          </w:tcPr>
          <w:p w14:paraId="2266FF4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F01B29" w14:textId="77777777" w:rsidTr="00756141">
        <w:tblPrEx>
          <w:jc w:val="left"/>
          <w:tblPrExChange w:id="1616" w:author="ZAIDOU Mouhammad" w:date="2024-10-19T19:44:00Z">
            <w:tblPrEx>
              <w:jc w:val="left"/>
            </w:tblPrEx>
          </w:tblPrExChange>
        </w:tblPrEx>
        <w:trPr>
          <w:gridAfter w:val="1"/>
          <w:wAfter w:w="7" w:type="dxa"/>
          <w:trHeight w:val="20"/>
          <w:trPrChange w:id="1617" w:author="ZAIDOU Mouhammad" w:date="2024-10-19T19:44:00Z">
            <w:trPr>
              <w:gridAfter w:val="1"/>
              <w:wAfter w:w="6" w:type="dxa"/>
              <w:trHeight w:val="20"/>
            </w:trPr>
          </w:trPrChange>
        </w:trPr>
        <w:tc>
          <w:tcPr>
            <w:tcW w:w="557" w:type="dxa"/>
            <w:gridSpan w:val="2"/>
            <w:tcPrChange w:id="1618" w:author="ZAIDOU Mouhammad" w:date="2024-10-19T19:44:00Z">
              <w:tcPr>
                <w:tcW w:w="562" w:type="dxa"/>
                <w:gridSpan w:val="6"/>
              </w:tcPr>
            </w:tcPrChange>
          </w:tcPr>
          <w:p w14:paraId="63546E8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619" w:author="ZAIDOU Mouhammad" w:date="2024-10-19T19:44:00Z">
              <w:tcPr>
                <w:tcW w:w="2268" w:type="dxa"/>
                <w:gridSpan w:val="4"/>
                <w:vAlign w:val="center"/>
              </w:tcPr>
            </w:tcPrChange>
          </w:tcPr>
          <w:p w14:paraId="392197F9" w14:textId="56118C9F" w:rsidR="00D4751D" w:rsidRPr="00D37CDB" w:rsidRDefault="00D4751D" w:rsidP="00D4751D">
            <w:pPr>
              <w:rPr>
                <w:rFonts w:ascii="Calibri" w:hAnsi="Calibri" w:cs="Calibri"/>
                <w:lang w:val="fr-FR"/>
              </w:rPr>
            </w:pPr>
            <w:r w:rsidRPr="00D37CDB">
              <w:rPr>
                <w:lang w:val="fr-FR"/>
              </w:rPr>
              <w:t>Vitamine K pour les prématurés</w:t>
            </w:r>
          </w:p>
        </w:tc>
        <w:tc>
          <w:tcPr>
            <w:tcW w:w="1841" w:type="dxa"/>
            <w:vAlign w:val="center"/>
            <w:tcPrChange w:id="1620" w:author="ZAIDOU Mouhammad" w:date="2024-10-19T19:44:00Z">
              <w:tcPr>
                <w:tcW w:w="1843" w:type="dxa"/>
                <w:gridSpan w:val="5"/>
                <w:vAlign w:val="center"/>
              </w:tcPr>
            </w:tcPrChange>
          </w:tcPr>
          <w:p w14:paraId="58CFFE40" w14:textId="0F4A32A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21" w:author="ZAIDOU Mouhammad" w:date="2024-10-19T19:44:00Z">
              <w:tcPr>
                <w:tcW w:w="1701" w:type="dxa"/>
                <w:gridSpan w:val="5"/>
                <w:vAlign w:val="center"/>
              </w:tcPr>
            </w:tcPrChange>
          </w:tcPr>
          <w:p w14:paraId="3E59D270" w14:textId="2C86778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22" w:author="ZAIDOU Mouhammad" w:date="2024-10-19T19:44:00Z">
              <w:tcPr>
                <w:tcW w:w="1134" w:type="dxa"/>
                <w:gridSpan w:val="5"/>
                <w:vAlign w:val="center"/>
              </w:tcPr>
            </w:tcPrChange>
          </w:tcPr>
          <w:p w14:paraId="16EAEFD4"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623" w:author="ZAIDOU Mouhammad" w:date="2024-10-19T19:44:00Z">
              <w:tcPr>
                <w:tcW w:w="2234" w:type="dxa"/>
                <w:gridSpan w:val="2"/>
                <w:vAlign w:val="center"/>
              </w:tcPr>
            </w:tcPrChange>
          </w:tcPr>
          <w:p w14:paraId="4DFF4306" w14:textId="3DA452BB"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624" w:author="ZAIDOU Mouhammad" w:date="2024-10-19T19:44:00Z">
              <w:tcPr>
                <w:tcW w:w="736" w:type="dxa"/>
                <w:gridSpan w:val="4"/>
              </w:tcPr>
            </w:tcPrChange>
          </w:tcPr>
          <w:p w14:paraId="54BB210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0369D64" w14:textId="77777777" w:rsidTr="00756141">
        <w:tblPrEx>
          <w:jc w:val="left"/>
          <w:tblPrExChange w:id="1625" w:author="ZAIDOU Mouhammad" w:date="2024-10-19T19:44:00Z">
            <w:tblPrEx>
              <w:jc w:val="left"/>
            </w:tblPrEx>
          </w:tblPrExChange>
        </w:tblPrEx>
        <w:trPr>
          <w:gridAfter w:val="1"/>
          <w:wAfter w:w="7" w:type="dxa"/>
          <w:trHeight w:val="20"/>
          <w:trPrChange w:id="1626" w:author="ZAIDOU Mouhammad" w:date="2024-10-19T19:44:00Z">
            <w:trPr>
              <w:gridAfter w:val="1"/>
              <w:wAfter w:w="6" w:type="dxa"/>
              <w:trHeight w:val="20"/>
            </w:trPr>
          </w:trPrChange>
        </w:trPr>
        <w:tc>
          <w:tcPr>
            <w:tcW w:w="557" w:type="dxa"/>
            <w:gridSpan w:val="2"/>
            <w:tcPrChange w:id="1627" w:author="ZAIDOU Mouhammad" w:date="2024-10-19T19:44:00Z">
              <w:tcPr>
                <w:tcW w:w="562" w:type="dxa"/>
                <w:gridSpan w:val="6"/>
              </w:tcPr>
            </w:tcPrChange>
          </w:tcPr>
          <w:p w14:paraId="56F417A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628" w:author="ZAIDOU Mouhammad" w:date="2024-10-19T19:44:00Z">
              <w:tcPr>
                <w:tcW w:w="2268" w:type="dxa"/>
                <w:gridSpan w:val="4"/>
                <w:vAlign w:val="center"/>
              </w:tcPr>
            </w:tcPrChange>
          </w:tcPr>
          <w:p w14:paraId="6D3B922B" w14:textId="7A4C89BF" w:rsidR="00D4751D" w:rsidRPr="00D37CDB" w:rsidRDefault="00D4751D" w:rsidP="00D4751D">
            <w:pPr>
              <w:rPr>
                <w:rFonts w:ascii="Calibri" w:hAnsi="Calibri" w:cs="Calibri"/>
                <w:lang w:val="fr-FR"/>
              </w:rPr>
            </w:pPr>
            <w:r w:rsidRPr="00D37CDB">
              <w:rPr>
                <w:lang w:val="fr-FR"/>
              </w:rPr>
              <w:t>Pesée du Nouveau-né</w:t>
            </w:r>
          </w:p>
        </w:tc>
        <w:tc>
          <w:tcPr>
            <w:tcW w:w="1841" w:type="dxa"/>
            <w:vAlign w:val="center"/>
            <w:tcPrChange w:id="1629" w:author="ZAIDOU Mouhammad" w:date="2024-10-19T19:44:00Z">
              <w:tcPr>
                <w:tcW w:w="1843" w:type="dxa"/>
                <w:gridSpan w:val="5"/>
                <w:vAlign w:val="center"/>
              </w:tcPr>
            </w:tcPrChange>
          </w:tcPr>
          <w:p w14:paraId="2163602D" w14:textId="64069DD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30" w:author="ZAIDOU Mouhammad" w:date="2024-10-19T19:44:00Z">
              <w:tcPr>
                <w:tcW w:w="1701" w:type="dxa"/>
                <w:gridSpan w:val="5"/>
                <w:vAlign w:val="center"/>
              </w:tcPr>
            </w:tcPrChange>
          </w:tcPr>
          <w:p w14:paraId="7C6D6F31" w14:textId="6CE2D729"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31" w:author="ZAIDOU Mouhammad" w:date="2024-10-19T19:44:00Z">
              <w:tcPr>
                <w:tcW w:w="1134" w:type="dxa"/>
                <w:gridSpan w:val="5"/>
                <w:vAlign w:val="center"/>
              </w:tcPr>
            </w:tcPrChange>
          </w:tcPr>
          <w:p w14:paraId="0D4FAAA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632" w:author="ZAIDOU Mouhammad" w:date="2024-10-19T19:44:00Z">
              <w:tcPr>
                <w:tcW w:w="2234" w:type="dxa"/>
                <w:gridSpan w:val="2"/>
                <w:vAlign w:val="center"/>
              </w:tcPr>
            </w:tcPrChange>
          </w:tcPr>
          <w:p w14:paraId="4451B7D5" w14:textId="556542B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633" w:author="ZAIDOU Mouhammad" w:date="2024-10-19T19:44:00Z">
              <w:tcPr>
                <w:tcW w:w="736" w:type="dxa"/>
                <w:gridSpan w:val="4"/>
              </w:tcPr>
            </w:tcPrChange>
          </w:tcPr>
          <w:p w14:paraId="0E063BF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7536371" w14:textId="77777777" w:rsidTr="00756141">
        <w:tblPrEx>
          <w:jc w:val="left"/>
          <w:tblPrExChange w:id="1634" w:author="ZAIDOU Mouhammad" w:date="2024-10-19T19:44:00Z">
            <w:tblPrEx>
              <w:jc w:val="left"/>
            </w:tblPrEx>
          </w:tblPrExChange>
        </w:tblPrEx>
        <w:trPr>
          <w:gridAfter w:val="1"/>
          <w:wAfter w:w="7" w:type="dxa"/>
          <w:trHeight w:val="20"/>
          <w:trPrChange w:id="1635" w:author="ZAIDOU Mouhammad" w:date="2024-10-19T19:44:00Z">
            <w:trPr>
              <w:gridAfter w:val="1"/>
              <w:wAfter w:w="6" w:type="dxa"/>
              <w:trHeight w:val="20"/>
            </w:trPr>
          </w:trPrChange>
        </w:trPr>
        <w:tc>
          <w:tcPr>
            <w:tcW w:w="557" w:type="dxa"/>
            <w:gridSpan w:val="2"/>
            <w:tcPrChange w:id="1636" w:author="ZAIDOU Mouhammad" w:date="2024-10-19T19:44:00Z">
              <w:tcPr>
                <w:tcW w:w="562" w:type="dxa"/>
                <w:gridSpan w:val="6"/>
              </w:tcPr>
            </w:tcPrChange>
          </w:tcPr>
          <w:p w14:paraId="44FCE71A"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637" w:author="ZAIDOU Mouhammad" w:date="2024-10-19T19:44:00Z">
              <w:tcPr>
                <w:tcW w:w="2268" w:type="dxa"/>
                <w:gridSpan w:val="4"/>
                <w:vAlign w:val="center"/>
              </w:tcPr>
            </w:tcPrChange>
          </w:tcPr>
          <w:p w14:paraId="353A9FA5" w14:textId="654D6A5B" w:rsidR="00D4751D" w:rsidRPr="00D37CDB" w:rsidRDefault="00D4751D" w:rsidP="00D4751D">
            <w:pPr>
              <w:rPr>
                <w:rFonts w:ascii="Calibri" w:hAnsi="Calibri" w:cs="Calibri"/>
                <w:lang w:val="fr-FR"/>
              </w:rPr>
            </w:pPr>
            <w:r w:rsidRPr="00D37CDB">
              <w:rPr>
                <w:lang w:val="fr-FR"/>
              </w:rPr>
              <w:t>Soins du cordon propre</w:t>
            </w:r>
          </w:p>
        </w:tc>
        <w:tc>
          <w:tcPr>
            <w:tcW w:w="1841" w:type="dxa"/>
            <w:vAlign w:val="center"/>
            <w:tcPrChange w:id="1638" w:author="ZAIDOU Mouhammad" w:date="2024-10-19T19:44:00Z">
              <w:tcPr>
                <w:tcW w:w="1843" w:type="dxa"/>
                <w:gridSpan w:val="5"/>
                <w:vAlign w:val="center"/>
              </w:tcPr>
            </w:tcPrChange>
          </w:tcPr>
          <w:p w14:paraId="250B568F" w14:textId="28BD6C6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639" w:author="ZAIDOU Mouhammad" w:date="2024-10-19T19:44:00Z">
              <w:tcPr>
                <w:tcW w:w="1701" w:type="dxa"/>
                <w:gridSpan w:val="5"/>
                <w:vAlign w:val="center"/>
              </w:tcPr>
            </w:tcPrChange>
          </w:tcPr>
          <w:p w14:paraId="3F0468B7" w14:textId="05F38F6C"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640" w:author="ZAIDOU Mouhammad" w:date="2024-10-19T19:44:00Z">
              <w:tcPr>
                <w:tcW w:w="1134" w:type="dxa"/>
                <w:gridSpan w:val="5"/>
                <w:vAlign w:val="center"/>
              </w:tcPr>
            </w:tcPrChange>
          </w:tcPr>
          <w:p w14:paraId="27321A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641" w:author="ZAIDOU Mouhammad" w:date="2024-10-19T19:44:00Z">
              <w:tcPr>
                <w:tcW w:w="2234" w:type="dxa"/>
                <w:gridSpan w:val="2"/>
                <w:vAlign w:val="center"/>
              </w:tcPr>
            </w:tcPrChange>
          </w:tcPr>
          <w:p w14:paraId="48253CE6" w14:textId="6BD1CEF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642" w:author="ZAIDOU Mouhammad" w:date="2024-10-19T19:44:00Z">
              <w:tcPr>
                <w:tcW w:w="736" w:type="dxa"/>
                <w:gridSpan w:val="4"/>
              </w:tcPr>
            </w:tcPrChange>
          </w:tcPr>
          <w:p w14:paraId="579E19DF" w14:textId="77777777" w:rsidR="00D4751D" w:rsidRPr="000357DC" w:rsidRDefault="00D4751D" w:rsidP="00D4751D">
            <w:pPr>
              <w:jc w:val="center"/>
              <w:rPr>
                <w:rFonts w:ascii="Arial" w:eastAsia="Arial Narrow" w:hAnsi="Arial" w:cs="Arial"/>
                <w:szCs w:val="20"/>
                <w:lang w:val="fr-FR" w:bidi="hi-IN"/>
              </w:rPr>
            </w:pPr>
          </w:p>
        </w:tc>
      </w:tr>
      <w:tr w:rsidR="00D4751D" w:rsidRPr="000357DC" w:rsidDel="000633F8" w14:paraId="4618BD22" w14:textId="5E0E3425" w:rsidTr="00756141">
        <w:tblPrEx>
          <w:jc w:val="left"/>
          <w:tblPrExChange w:id="1643" w:author="ZAIDOU Mouhammad" w:date="2024-10-19T19:43:00Z">
            <w:tblPrEx>
              <w:jc w:val="left"/>
            </w:tblPrEx>
          </w:tblPrExChange>
        </w:tblPrEx>
        <w:trPr>
          <w:trHeight w:val="20"/>
          <w:del w:id="1644" w:author="ZAIDOU Mouhammad" w:date="2024-10-19T19:13:00Z"/>
          <w:trPrChange w:id="1645" w:author="ZAIDOU Mouhammad" w:date="2024-10-19T19:43:00Z">
            <w:trPr>
              <w:gridAfter w:val="0"/>
              <w:wAfter w:w="6" w:type="dxa"/>
              <w:trHeight w:val="20"/>
            </w:trPr>
          </w:trPrChange>
        </w:trPr>
        <w:tc>
          <w:tcPr>
            <w:tcW w:w="557" w:type="dxa"/>
            <w:gridSpan w:val="2"/>
            <w:tcPrChange w:id="1646" w:author="ZAIDOU Mouhammad" w:date="2024-10-19T19:43:00Z">
              <w:tcPr>
                <w:tcW w:w="562" w:type="dxa"/>
                <w:gridSpan w:val="6"/>
              </w:tcPr>
            </w:tcPrChange>
          </w:tcPr>
          <w:p w14:paraId="6B0FF094" w14:textId="6F4CF9B0" w:rsidR="00D4751D" w:rsidRPr="00EC5256" w:rsidDel="000633F8" w:rsidRDefault="00D4751D" w:rsidP="00D4751D">
            <w:pPr>
              <w:pStyle w:val="ListParagraph"/>
              <w:numPr>
                <w:ilvl w:val="0"/>
                <w:numId w:val="13"/>
              </w:numPr>
              <w:jc w:val="center"/>
              <w:rPr>
                <w:del w:id="1647" w:author="ZAIDOU Mouhammad" w:date="2024-10-19T19:13:00Z"/>
                <w:rFonts w:ascii="Calibri" w:eastAsia="Arial Narrow" w:hAnsi="Calibri" w:cs="Calibri"/>
                <w:spacing w:val="-2"/>
                <w:szCs w:val="20"/>
                <w:lang w:val="fr-FR" w:bidi="hi-IN"/>
              </w:rPr>
            </w:pPr>
          </w:p>
        </w:tc>
        <w:tc>
          <w:tcPr>
            <w:tcW w:w="2267" w:type="dxa"/>
            <w:vAlign w:val="center"/>
            <w:tcPrChange w:id="1648" w:author="ZAIDOU Mouhammad" w:date="2024-10-19T19:43:00Z">
              <w:tcPr>
                <w:tcW w:w="2268" w:type="dxa"/>
                <w:gridSpan w:val="4"/>
                <w:vAlign w:val="center"/>
              </w:tcPr>
            </w:tcPrChange>
          </w:tcPr>
          <w:p w14:paraId="5D8D4132" w14:textId="69F05AD1" w:rsidR="00D4751D" w:rsidRPr="00D37CDB" w:rsidDel="000633F8" w:rsidRDefault="00D4751D" w:rsidP="00D4751D">
            <w:pPr>
              <w:rPr>
                <w:del w:id="1649" w:author="ZAIDOU Mouhammad" w:date="2024-10-19T19:13:00Z"/>
                <w:rFonts w:ascii="Calibri" w:hAnsi="Calibri" w:cs="Calibri"/>
                <w:lang w:val="fr-FR"/>
              </w:rPr>
            </w:pPr>
            <w:del w:id="1650" w:author="ZAIDOU Mouhammad" w:date="2024-10-19T19:13:00Z">
              <w:r w:rsidRPr="00D37CDB" w:rsidDel="000633F8">
                <w:rPr>
                  <w:lang w:val="fr-FR"/>
                </w:rPr>
                <w:delText>Prise en charge des Nouveau-nés malades</w:delText>
              </w:r>
            </w:del>
          </w:p>
        </w:tc>
        <w:tc>
          <w:tcPr>
            <w:tcW w:w="1841" w:type="dxa"/>
            <w:vAlign w:val="center"/>
            <w:tcPrChange w:id="1651" w:author="ZAIDOU Mouhammad" w:date="2024-10-19T19:43:00Z">
              <w:tcPr>
                <w:tcW w:w="1843" w:type="dxa"/>
                <w:gridSpan w:val="5"/>
                <w:vAlign w:val="center"/>
              </w:tcPr>
            </w:tcPrChange>
          </w:tcPr>
          <w:p w14:paraId="0F0AF681" w14:textId="541B9C30" w:rsidR="00D4751D" w:rsidDel="000633F8" w:rsidRDefault="00D4751D" w:rsidP="00D4751D">
            <w:pPr>
              <w:pStyle w:val="ListParagraph1"/>
              <w:spacing w:after="0" w:line="240" w:lineRule="auto"/>
              <w:ind w:left="0"/>
              <w:jc w:val="center"/>
              <w:rPr>
                <w:del w:id="1652" w:author="ZAIDOU Mouhammad" w:date="2024-10-19T19:13:00Z"/>
                <w:rFonts w:ascii="Calibri" w:eastAsia="Times New Roman" w:hAnsi="Calibri" w:cs="Calibri"/>
                <w:b/>
                <w:bCs/>
                <w:color w:val="000000"/>
                <w:szCs w:val="20"/>
                <w:lang w:val="fr-FR" w:bidi="hi-IN"/>
              </w:rPr>
            </w:pPr>
            <w:del w:id="1653" w:author="ZAIDOU Mouhammad" w:date="2024-10-19T19:13:00Z">
              <w:r w:rsidDel="000633F8">
                <w:rPr>
                  <w:rFonts w:ascii="Calibri" w:eastAsia="Times New Roman" w:hAnsi="Calibri" w:cs="Calibri"/>
                  <w:b/>
                  <w:bCs/>
                  <w:color w:val="000000"/>
                  <w:szCs w:val="20"/>
                  <w:lang w:val="fr-FR" w:bidi="hi-IN"/>
                </w:rPr>
                <w:delText>1   2   3</w:delText>
              </w:r>
            </w:del>
          </w:p>
        </w:tc>
        <w:tc>
          <w:tcPr>
            <w:tcW w:w="1699" w:type="dxa"/>
            <w:vAlign w:val="center"/>
            <w:tcPrChange w:id="1654" w:author="ZAIDOU Mouhammad" w:date="2024-10-19T19:43:00Z">
              <w:tcPr>
                <w:tcW w:w="1701" w:type="dxa"/>
                <w:gridSpan w:val="5"/>
                <w:vAlign w:val="center"/>
              </w:tcPr>
            </w:tcPrChange>
          </w:tcPr>
          <w:p w14:paraId="329F7673" w14:textId="39682126" w:rsidR="00D4751D" w:rsidDel="000633F8" w:rsidRDefault="00D4751D" w:rsidP="00D4751D">
            <w:pPr>
              <w:pStyle w:val="ListParagraph1"/>
              <w:spacing w:after="0" w:line="240" w:lineRule="auto"/>
              <w:ind w:left="0"/>
              <w:jc w:val="center"/>
              <w:rPr>
                <w:del w:id="1655" w:author="ZAIDOU Mouhammad" w:date="2024-10-19T19:13:00Z"/>
                <w:rFonts w:ascii="Calibri" w:hAnsi="Calibri" w:cs="Calibri"/>
                <w:b/>
                <w:szCs w:val="20"/>
                <w:lang w:val="fr-FR"/>
              </w:rPr>
            </w:pPr>
            <w:del w:id="1656" w:author="ZAIDOU Mouhammad" w:date="2024-10-19T19:13:00Z">
              <w:r w:rsidDel="000633F8">
                <w:rPr>
                  <w:rFonts w:ascii="Calibri" w:hAnsi="Calibri" w:cs="Calibri"/>
                  <w:b/>
                  <w:szCs w:val="20"/>
                  <w:lang w:val="fr-FR"/>
                </w:rPr>
                <w:delText>1   2</w:delText>
              </w:r>
            </w:del>
          </w:p>
        </w:tc>
        <w:tc>
          <w:tcPr>
            <w:tcW w:w="1132" w:type="dxa"/>
            <w:vAlign w:val="center"/>
            <w:tcPrChange w:id="1657" w:author="ZAIDOU Mouhammad" w:date="2024-10-19T19:43:00Z">
              <w:tcPr>
                <w:tcW w:w="1134" w:type="dxa"/>
                <w:gridSpan w:val="5"/>
                <w:vAlign w:val="center"/>
              </w:tcPr>
            </w:tcPrChange>
          </w:tcPr>
          <w:p w14:paraId="2A8FED79" w14:textId="6ACC82B9" w:rsidR="00D4751D" w:rsidRPr="00117F6A" w:rsidDel="000633F8" w:rsidRDefault="00D4751D" w:rsidP="00D4751D">
            <w:pPr>
              <w:tabs>
                <w:tab w:val="right" w:leader="dot" w:pos="4092"/>
              </w:tabs>
              <w:contextualSpacing/>
              <w:jc w:val="center"/>
              <w:rPr>
                <w:del w:id="1658" w:author="ZAIDOU Mouhammad" w:date="2024-10-19T19:13:00Z"/>
                <w:rFonts w:ascii="Calibri" w:hAnsi="Calibri" w:cs="Calibri"/>
                <w:b/>
                <w:szCs w:val="20"/>
                <w:lang w:val="fr-FR"/>
              </w:rPr>
            </w:pPr>
          </w:p>
        </w:tc>
        <w:tc>
          <w:tcPr>
            <w:tcW w:w="2274" w:type="dxa"/>
            <w:gridSpan w:val="2"/>
            <w:vAlign w:val="center"/>
            <w:tcPrChange w:id="1659" w:author="ZAIDOU Mouhammad" w:date="2024-10-19T19:43:00Z">
              <w:tcPr>
                <w:tcW w:w="2234" w:type="dxa"/>
                <w:gridSpan w:val="2"/>
                <w:vAlign w:val="center"/>
              </w:tcPr>
            </w:tcPrChange>
          </w:tcPr>
          <w:p w14:paraId="6E9610AC" w14:textId="55ADFA23" w:rsidR="00D4751D" w:rsidDel="000633F8" w:rsidRDefault="00D4751D" w:rsidP="00D4751D">
            <w:pPr>
              <w:tabs>
                <w:tab w:val="right" w:leader="dot" w:pos="4092"/>
              </w:tabs>
              <w:contextualSpacing/>
              <w:jc w:val="center"/>
              <w:rPr>
                <w:del w:id="1660" w:author="ZAIDOU Mouhammad" w:date="2024-10-19T19:13:00Z"/>
                <w:rFonts w:ascii="Calibri" w:hAnsi="Calibri" w:cs="Calibri"/>
                <w:b/>
                <w:szCs w:val="20"/>
                <w:lang w:val="fr-FR"/>
              </w:rPr>
            </w:pPr>
            <w:del w:id="1661" w:author="ZAIDOU Mouhammad" w:date="2024-10-19T19:13:00Z">
              <w:r w:rsidDel="000633F8">
                <w:rPr>
                  <w:rFonts w:ascii="Calibri" w:hAnsi="Calibri" w:cs="Calibri"/>
                  <w:b/>
                  <w:szCs w:val="20"/>
                  <w:lang w:val="fr-FR"/>
                </w:rPr>
                <w:delText>1   2   3   4   5</w:delText>
              </w:r>
            </w:del>
          </w:p>
        </w:tc>
        <w:tc>
          <w:tcPr>
            <w:tcW w:w="715" w:type="dxa"/>
            <w:gridSpan w:val="2"/>
            <w:tcPrChange w:id="1662" w:author="ZAIDOU Mouhammad" w:date="2024-10-19T19:43:00Z">
              <w:tcPr>
                <w:tcW w:w="736" w:type="dxa"/>
                <w:gridSpan w:val="4"/>
              </w:tcPr>
            </w:tcPrChange>
          </w:tcPr>
          <w:p w14:paraId="0E0A8EE6" w14:textId="0E61EEAE" w:rsidR="00D4751D" w:rsidRPr="000357DC" w:rsidDel="000633F8" w:rsidRDefault="00D4751D" w:rsidP="00D4751D">
            <w:pPr>
              <w:jc w:val="center"/>
              <w:rPr>
                <w:del w:id="1663" w:author="ZAIDOU Mouhammad" w:date="2024-10-19T19:13:00Z"/>
                <w:rFonts w:ascii="Arial" w:eastAsia="Arial Narrow" w:hAnsi="Arial" w:cs="Arial"/>
                <w:szCs w:val="20"/>
                <w:lang w:val="fr-FR" w:bidi="hi-IN"/>
              </w:rPr>
            </w:pPr>
          </w:p>
        </w:tc>
      </w:tr>
      <w:tr w:rsidR="00756141" w:rsidRPr="000357DC" w:rsidDel="00756141" w14:paraId="55228C31" w14:textId="77777777" w:rsidTr="00756141">
        <w:tblPrEx>
          <w:jc w:val="left"/>
        </w:tblPrEx>
        <w:trPr>
          <w:trHeight w:val="20"/>
          <w:del w:id="1664" w:author="ZAIDOU Mouhammad" w:date="2024-10-19T19:43:00Z"/>
        </w:trPr>
        <w:tc>
          <w:tcPr>
            <w:tcW w:w="557" w:type="dxa"/>
            <w:gridSpan w:val="2"/>
          </w:tcPr>
          <w:p w14:paraId="07671CD8" w14:textId="4A266E20" w:rsidR="00D4751D" w:rsidRPr="00EC5256" w:rsidDel="00756141" w:rsidRDefault="00D4751D" w:rsidP="00D4751D">
            <w:pPr>
              <w:pStyle w:val="ListParagraph"/>
              <w:numPr>
                <w:ilvl w:val="0"/>
                <w:numId w:val="13"/>
              </w:numPr>
              <w:jc w:val="center"/>
              <w:rPr>
                <w:del w:id="1665" w:author="ZAIDOU Mouhammad" w:date="2024-10-19T19:43:00Z"/>
                <w:moveFrom w:id="1666" w:author="ZAIDOU Mouhammad" w:date="2024-10-19T19:13:00Z"/>
                <w:rFonts w:ascii="Calibri" w:eastAsia="Arial Narrow" w:hAnsi="Calibri" w:cs="Calibri"/>
                <w:spacing w:val="-2"/>
                <w:szCs w:val="20"/>
                <w:lang w:val="fr-FR" w:bidi="hi-IN"/>
              </w:rPr>
            </w:pPr>
            <w:moveFromRangeStart w:id="1667" w:author="ZAIDOU Mouhammad" w:date="2024-10-19T19:13:00Z" w:name="move180257632"/>
          </w:p>
        </w:tc>
        <w:tc>
          <w:tcPr>
            <w:tcW w:w="2267" w:type="dxa"/>
            <w:vAlign w:val="center"/>
          </w:tcPr>
          <w:p w14:paraId="19CA36C1" w14:textId="38429796" w:rsidR="00D4751D" w:rsidRPr="00D37CDB" w:rsidDel="00756141" w:rsidRDefault="00D4751D" w:rsidP="00D4751D">
            <w:pPr>
              <w:rPr>
                <w:del w:id="1668" w:author="ZAIDOU Mouhammad" w:date="2024-10-19T19:43:00Z"/>
                <w:moveFrom w:id="1669" w:author="ZAIDOU Mouhammad" w:date="2024-10-19T19:13:00Z"/>
                <w:rFonts w:ascii="Calibri" w:hAnsi="Calibri" w:cs="Calibri"/>
                <w:lang w:val="fr-FR"/>
              </w:rPr>
            </w:pPr>
            <w:moveFrom w:id="1670" w:author="ZAIDOU Mouhammad" w:date="2024-10-19T19:13:00Z">
              <w:del w:id="1671" w:author="ZAIDOU Mouhammad" w:date="2024-10-19T19:43:00Z">
                <w:r w:rsidRPr="00D37CDB" w:rsidDel="00756141">
                  <w:rPr>
                    <w:lang w:val="fr-FR"/>
                  </w:rPr>
                  <w:delText>Prise en charge des Nouveau-nés atteints d’un faible poids de naissance</w:delText>
                </w:r>
              </w:del>
            </w:moveFrom>
          </w:p>
        </w:tc>
        <w:tc>
          <w:tcPr>
            <w:tcW w:w="1841" w:type="dxa"/>
            <w:vAlign w:val="center"/>
          </w:tcPr>
          <w:p w14:paraId="7DA34AFF" w14:textId="30A12A4A" w:rsidR="00D4751D" w:rsidDel="00756141" w:rsidRDefault="00D4751D" w:rsidP="00D4751D">
            <w:pPr>
              <w:pStyle w:val="ListParagraph1"/>
              <w:spacing w:after="0" w:line="240" w:lineRule="auto"/>
              <w:ind w:left="0"/>
              <w:jc w:val="center"/>
              <w:rPr>
                <w:del w:id="1672" w:author="ZAIDOU Mouhammad" w:date="2024-10-19T19:43:00Z"/>
                <w:moveFrom w:id="1673" w:author="ZAIDOU Mouhammad" w:date="2024-10-19T19:13:00Z"/>
                <w:rFonts w:ascii="Calibri" w:eastAsia="Times New Roman" w:hAnsi="Calibri" w:cs="Calibri"/>
                <w:b/>
                <w:bCs/>
                <w:color w:val="000000"/>
                <w:szCs w:val="20"/>
                <w:lang w:val="fr-FR" w:bidi="hi-IN"/>
              </w:rPr>
            </w:pPr>
            <w:moveFrom w:id="1674" w:author="ZAIDOU Mouhammad" w:date="2024-10-19T19:13:00Z">
              <w:del w:id="1675" w:author="ZAIDOU Mouhammad" w:date="2024-10-19T19:43: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7C812460" w14:textId="0009C044" w:rsidR="00D4751D" w:rsidDel="00756141" w:rsidRDefault="00D4751D" w:rsidP="00D4751D">
            <w:pPr>
              <w:pStyle w:val="ListParagraph1"/>
              <w:spacing w:after="0" w:line="240" w:lineRule="auto"/>
              <w:ind w:left="0"/>
              <w:jc w:val="center"/>
              <w:rPr>
                <w:del w:id="1676" w:author="ZAIDOU Mouhammad" w:date="2024-10-19T19:43:00Z"/>
                <w:moveFrom w:id="1677" w:author="ZAIDOU Mouhammad" w:date="2024-10-19T19:13:00Z"/>
                <w:rFonts w:ascii="Calibri" w:hAnsi="Calibri" w:cs="Calibri"/>
                <w:b/>
                <w:szCs w:val="20"/>
                <w:lang w:val="fr-FR"/>
              </w:rPr>
            </w:pPr>
            <w:moveFrom w:id="1678" w:author="ZAIDOU Mouhammad" w:date="2024-10-19T19:13:00Z">
              <w:del w:id="1679" w:author="ZAIDOU Mouhammad" w:date="2024-10-19T19:43:00Z">
                <w:r w:rsidDel="00756141">
                  <w:rPr>
                    <w:rFonts w:ascii="Calibri" w:hAnsi="Calibri" w:cs="Calibri"/>
                    <w:b/>
                    <w:szCs w:val="20"/>
                    <w:lang w:val="fr-FR"/>
                  </w:rPr>
                  <w:delText>1   2</w:delText>
                </w:r>
              </w:del>
            </w:moveFrom>
          </w:p>
        </w:tc>
        <w:tc>
          <w:tcPr>
            <w:tcW w:w="1132" w:type="dxa"/>
            <w:vAlign w:val="center"/>
          </w:tcPr>
          <w:p w14:paraId="015D6DF1" w14:textId="11218EC1" w:rsidR="00D4751D" w:rsidRPr="00117F6A" w:rsidDel="00756141" w:rsidRDefault="00D4751D" w:rsidP="00D4751D">
            <w:pPr>
              <w:tabs>
                <w:tab w:val="right" w:leader="dot" w:pos="4092"/>
              </w:tabs>
              <w:contextualSpacing/>
              <w:jc w:val="center"/>
              <w:rPr>
                <w:del w:id="1680" w:author="ZAIDOU Mouhammad" w:date="2024-10-19T19:43:00Z"/>
                <w:moveFrom w:id="1681" w:author="ZAIDOU Mouhammad" w:date="2024-10-19T19:13:00Z"/>
                <w:rFonts w:ascii="Calibri" w:hAnsi="Calibri" w:cs="Calibri"/>
                <w:b/>
                <w:szCs w:val="20"/>
                <w:lang w:val="fr-FR"/>
              </w:rPr>
            </w:pPr>
          </w:p>
        </w:tc>
        <w:tc>
          <w:tcPr>
            <w:tcW w:w="2274" w:type="dxa"/>
            <w:gridSpan w:val="2"/>
            <w:vAlign w:val="center"/>
          </w:tcPr>
          <w:p w14:paraId="784F5BC9" w14:textId="511C2BEB" w:rsidR="00D4751D" w:rsidDel="00756141" w:rsidRDefault="00D4751D" w:rsidP="00D4751D">
            <w:pPr>
              <w:tabs>
                <w:tab w:val="right" w:leader="dot" w:pos="4092"/>
              </w:tabs>
              <w:contextualSpacing/>
              <w:jc w:val="center"/>
              <w:rPr>
                <w:del w:id="1682" w:author="ZAIDOU Mouhammad" w:date="2024-10-19T19:43:00Z"/>
                <w:moveFrom w:id="1683" w:author="ZAIDOU Mouhammad" w:date="2024-10-19T19:13:00Z"/>
                <w:rFonts w:ascii="Calibri" w:hAnsi="Calibri" w:cs="Calibri"/>
                <w:b/>
                <w:szCs w:val="20"/>
                <w:lang w:val="fr-FR"/>
              </w:rPr>
            </w:pPr>
            <w:moveFrom w:id="1684" w:author="ZAIDOU Mouhammad" w:date="2024-10-19T19:13:00Z">
              <w:del w:id="1685" w:author="ZAIDOU Mouhammad" w:date="2024-10-19T19:43:00Z">
                <w:r w:rsidDel="00756141">
                  <w:rPr>
                    <w:rFonts w:ascii="Calibri" w:hAnsi="Calibri" w:cs="Calibri"/>
                    <w:b/>
                    <w:szCs w:val="20"/>
                    <w:lang w:val="fr-FR"/>
                  </w:rPr>
                  <w:delText>1   2   3   4   5</w:delText>
                </w:r>
              </w:del>
            </w:moveFrom>
          </w:p>
        </w:tc>
        <w:tc>
          <w:tcPr>
            <w:tcW w:w="715" w:type="dxa"/>
            <w:gridSpan w:val="2"/>
          </w:tcPr>
          <w:p w14:paraId="178138CA" w14:textId="40CDA6EB" w:rsidR="00D4751D" w:rsidRPr="000357DC" w:rsidDel="00756141" w:rsidRDefault="00D4751D" w:rsidP="00D4751D">
            <w:pPr>
              <w:jc w:val="center"/>
              <w:rPr>
                <w:del w:id="1686" w:author="ZAIDOU Mouhammad" w:date="2024-10-19T19:43:00Z"/>
                <w:moveFrom w:id="1687" w:author="ZAIDOU Mouhammad" w:date="2024-10-19T19:13:00Z"/>
                <w:rFonts w:ascii="Arial" w:eastAsia="Arial Narrow" w:hAnsi="Arial" w:cs="Arial"/>
                <w:szCs w:val="20"/>
                <w:lang w:val="fr-FR" w:bidi="hi-IN"/>
              </w:rPr>
            </w:pPr>
          </w:p>
        </w:tc>
      </w:tr>
      <w:tr w:rsidR="00756141" w:rsidRPr="000357DC" w:rsidDel="00756141" w14:paraId="53DB320F" w14:textId="77777777" w:rsidTr="00756141">
        <w:tblPrEx>
          <w:jc w:val="left"/>
        </w:tblPrEx>
        <w:trPr>
          <w:trHeight w:val="20"/>
          <w:del w:id="1688" w:author="ZAIDOU Mouhammad" w:date="2024-10-19T19:43:00Z"/>
        </w:trPr>
        <w:tc>
          <w:tcPr>
            <w:tcW w:w="557" w:type="dxa"/>
            <w:gridSpan w:val="2"/>
          </w:tcPr>
          <w:p w14:paraId="5E16889A" w14:textId="2E9A7AD5" w:rsidR="00D4751D" w:rsidRPr="00EC5256" w:rsidDel="00756141" w:rsidRDefault="00D4751D" w:rsidP="00D4751D">
            <w:pPr>
              <w:pStyle w:val="ListParagraph"/>
              <w:numPr>
                <w:ilvl w:val="0"/>
                <w:numId w:val="13"/>
              </w:numPr>
              <w:jc w:val="center"/>
              <w:rPr>
                <w:del w:id="1689" w:author="ZAIDOU Mouhammad" w:date="2024-10-19T19:43:00Z"/>
                <w:moveFrom w:id="1690" w:author="ZAIDOU Mouhammad" w:date="2024-10-19T19:13:00Z"/>
                <w:rFonts w:ascii="Calibri" w:eastAsia="Arial Narrow" w:hAnsi="Calibri" w:cs="Calibri"/>
                <w:spacing w:val="-2"/>
                <w:szCs w:val="20"/>
                <w:lang w:val="fr-FR" w:bidi="hi-IN"/>
              </w:rPr>
            </w:pPr>
            <w:moveFromRangeStart w:id="1691" w:author="ZAIDOU Mouhammad" w:date="2024-10-19T19:13:00Z" w:name="move180257646"/>
            <w:moveFromRangeEnd w:id="1667"/>
          </w:p>
        </w:tc>
        <w:tc>
          <w:tcPr>
            <w:tcW w:w="2267" w:type="dxa"/>
            <w:vAlign w:val="center"/>
          </w:tcPr>
          <w:p w14:paraId="2183587C" w14:textId="45FE9307" w:rsidR="00D4751D" w:rsidRPr="00D37CDB" w:rsidDel="00756141" w:rsidRDefault="00D4751D" w:rsidP="00D4751D">
            <w:pPr>
              <w:rPr>
                <w:del w:id="1692" w:author="ZAIDOU Mouhammad" w:date="2024-10-19T19:43:00Z"/>
                <w:moveFrom w:id="1693" w:author="ZAIDOU Mouhammad" w:date="2024-10-19T19:13:00Z"/>
                <w:rFonts w:ascii="Calibri" w:hAnsi="Calibri" w:cs="Calibri"/>
                <w:lang w:val="fr-FR"/>
              </w:rPr>
            </w:pPr>
            <w:moveFrom w:id="1694" w:author="ZAIDOU Mouhammad" w:date="2024-10-19T19:13:00Z">
              <w:del w:id="1695" w:author="ZAIDOU Mouhammad" w:date="2024-10-19T19:43:00Z">
                <w:r w:rsidRPr="00D37CDB" w:rsidDel="00756141">
                  <w:rPr>
                    <w:lang w:val="fr-FR"/>
                  </w:rPr>
                  <w:delText>Prise en charge des Nouveau-nés prématurés</w:delText>
                </w:r>
              </w:del>
            </w:moveFrom>
          </w:p>
        </w:tc>
        <w:tc>
          <w:tcPr>
            <w:tcW w:w="1841" w:type="dxa"/>
            <w:vAlign w:val="center"/>
          </w:tcPr>
          <w:p w14:paraId="46E64D09" w14:textId="1518EA3D" w:rsidR="00D4751D" w:rsidDel="00756141" w:rsidRDefault="00D4751D" w:rsidP="00D4751D">
            <w:pPr>
              <w:pStyle w:val="ListParagraph1"/>
              <w:spacing w:after="0" w:line="240" w:lineRule="auto"/>
              <w:ind w:left="0"/>
              <w:jc w:val="center"/>
              <w:rPr>
                <w:del w:id="1696" w:author="ZAIDOU Mouhammad" w:date="2024-10-19T19:43:00Z"/>
                <w:moveFrom w:id="1697" w:author="ZAIDOU Mouhammad" w:date="2024-10-19T19:13:00Z"/>
                <w:rFonts w:ascii="Calibri" w:eastAsia="Times New Roman" w:hAnsi="Calibri" w:cs="Calibri"/>
                <w:b/>
                <w:bCs/>
                <w:color w:val="000000"/>
                <w:szCs w:val="20"/>
                <w:lang w:val="fr-FR" w:bidi="hi-IN"/>
              </w:rPr>
            </w:pPr>
            <w:moveFrom w:id="1698" w:author="ZAIDOU Mouhammad" w:date="2024-10-19T19:13:00Z">
              <w:del w:id="1699" w:author="ZAIDOU Mouhammad" w:date="2024-10-19T19:43: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0C2630C2" w14:textId="3F2727A8" w:rsidR="00D4751D" w:rsidDel="00756141" w:rsidRDefault="00D4751D" w:rsidP="00D4751D">
            <w:pPr>
              <w:pStyle w:val="ListParagraph1"/>
              <w:spacing w:after="0" w:line="240" w:lineRule="auto"/>
              <w:ind w:left="0"/>
              <w:jc w:val="center"/>
              <w:rPr>
                <w:del w:id="1700" w:author="ZAIDOU Mouhammad" w:date="2024-10-19T19:43:00Z"/>
                <w:moveFrom w:id="1701" w:author="ZAIDOU Mouhammad" w:date="2024-10-19T19:13:00Z"/>
                <w:rFonts w:ascii="Calibri" w:hAnsi="Calibri" w:cs="Calibri"/>
                <w:b/>
                <w:szCs w:val="20"/>
                <w:lang w:val="fr-FR"/>
              </w:rPr>
            </w:pPr>
            <w:moveFrom w:id="1702" w:author="ZAIDOU Mouhammad" w:date="2024-10-19T19:13:00Z">
              <w:del w:id="1703" w:author="ZAIDOU Mouhammad" w:date="2024-10-19T19:43:00Z">
                <w:r w:rsidDel="00756141">
                  <w:rPr>
                    <w:rFonts w:ascii="Calibri" w:hAnsi="Calibri" w:cs="Calibri"/>
                    <w:b/>
                    <w:szCs w:val="20"/>
                    <w:lang w:val="fr-FR"/>
                  </w:rPr>
                  <w:delText>1   2</w:delText>
                </w:r>
              </w:del>
            </w:moveFrom>
          </w:p>
        </w:tc>
        <w:tc>
          <w:tcPr>
            <w:tcW w:w="1132" w:type="dxa"/>
            <w:vAlign w:val="center"/>
          </w:tcPr>
          <w:p w14:paraId="302937D4" w14:textId="5C293B76" w:rsidR="00D4751D" w:rsidRPr="00117F6A" w:rsidDel="00756141" w:rsidRDefault="00D4751D" w:rsidP="00D4751D">
            <w:pPr>
              <w:tabs>
                <w:tab w:val="right" w:leader="dot" w:pos="4092"/>
              </w:tabs>
              <w:contextualSpacing/>
              <w:jc w:val="center"/>
              <w:rPr>
                <w:del w:id="1704" w:author="ZAIDOU Mouhammad" w:date="2024-10-19T19:43:00Z"/>
                <w:moveFrom w:id="1705" w:author="ZAIDOU Mouhammad" w:date="2024-10-19T19:13:00Z"/>
                <w:rFonts w:ascii="Calibri" w:hAnsi="Calibri" w:cs="Calibri"/>
                <w:b/>
                <w:szCs w:val="20"/>
                <w:lang w:val="fr-FR"/>
              </w:rPr>
            </w:pPr>
          </w:p>
        </w:tc>
        <w:tc>
          <w:tcPr>
            <w:tcW w:w="2274" w:type="dxa"/>
            <w:gridSpan w:val="2"/>
            <w:vAlign w:val="center"/>
          </w:tcPr>
          <w:p w14:paraId="384F8015" w14:textId="06E686EA" w:rsidR="00D4751D" w:rsidDel="00756141" w:rsidRDefault="00D4751D" w:rsidP="00D4751D">
            <w:pPr>
              <w:tabs>
                <w:tab w:val="right" w:leader="dot" w:pos="4092"/>
              </w:tabs>
              <w:contextualSpacing/>
              <w:jc w:val="center"/>
              <w:rPr>
                <w:del w:id="1706" w:author="ZAIDOU Mouhammad" w:date="2024-10-19T19:43:00Z"/>
                <w:moveFrom w:id="1707" w:author="ZAIDOU Mouhammad" w:date="2024-10-19T19:13:00Z"/>
                <w:rFonts w:ascii="Calibri" w:hAnsi="Calibri" w:cs="Calibri"/>
                <w:b/>
                <w:szCs w:val="20"/>
                <w:lang w:val="fr-FR"/>
              </w:rPr>
            </w:pPr>
            <w:moveFrom w:id="1708" w:author="ZAIDOU Mouhammad" w:date="2024-10-19T19:13:00Z">
              <w:del w:id="1709" w:author="ZAIDOU Mouhammad" w:date="2024-10-19T19:43:00Z">
                <w:r w:rsidDel="00756141">
                  <w:rPr>
                    <w:rFonts w:ascii="Calibri" w:hAnsi="Calibri" w:cs="Calibri"/>
                    <w:b/>
                    <w:szCs w:val="20"/>
                    <w:lang w:val="fr-FR"/>
                  </w:rPr>
                  <w:delText>1   2   3   4   5</w:delText>
                </w:r>
              </w:del>
            </w:moveFrom>
          </w:p>
        </w:tc>
        <w:tc>
          <w:tcPr>
            <w:tcW w:w="715" w:type="dxa"/>
            <w:gridSpan w:val="2"/>
          </w:tcPr>
          <w:p w14:paraId="5CF164B8" w14:textId="54D26DFD" w:rsidR="00D4751D" w:rsidRPr="000357DC" w:rsidDel="00756141" w:rsidRDefault="00D4751D" w:rsidP="00D4751D">
            <w:pPr>
              <w:jc w:val="center"/>
              <w:rPr>
                <w:del w:id="1710" w:author="ZAIDOU Mouhammad" w:date="2024-10-19T19:43:00Z"/>
                <w:moveFrom w:id="1711" w:author="ZAIDOU Mouhammad" w:date="2024-10-19T19:13:00Z"/>
                <w:rFonts w:ascii="Arial" w:eastAsia="Arial Narrow" w:hAnsi="Arial" w:cs="Arial"/>
                <w:szCs w:val="20"/>
                <w:lang w:val="fr-FR" w:bidi="hi-IN"/>
              </w:rPr>
            </w:pPr>
          </w:p>
        </w:tc>
      </w:tr>
      <w:tr w:rsidR="00756141" w:rsidRPr="000357DC" w:rsidDel="00756141" w14:paraId="4DB330BD" w14:textId="45B74227" w:rsidTr="00756141">
        <w:tblPrEx>
          <w:jc w:val="left"/>
        </w:tblPrEx>
        <w:trPr>
          <w:trHeight w:val="20"/>
        </w:trPr>
        <w:tc>
          <w:tcPr>
            <w:tcW w:w="557" w:type="dxa"/>
            <w:gridSpan w:val="2"/>
          </w:tcPr>
          <w:p w14:paraId="3E5CAC8C" w14:textId="0F2520AD" w:rsidR="00D4751D" w:rsidRPr="00EC5256" w:rsidDel="00756141" w:rsidRDefault="00D4751D" w:rsidP="00D4751D">
            <w:pPr>
              <w:pStyle w:val="ListParagraph"/>
              <w:numPr>
                <w:ilvl w:val="0"/>
                <w:numId w:val="13"/>
              </w:numPr>
              <w:jc w:val="center"/>
              <w:rPr>
                <w:moveFrom w:id="1712" w:author="ZAIDOU Mouhammad" w:date="2024-10-19T19:44:00Z"/>
                <w:rFonts w:ascii="Calibri" w:eastAsia="Arial Narrow" w:hAnsi="Calibri" w:cs="Calibri"/>
                <w:spacing w:val="-2"/>
                <w:szCs w:val="20"/>
                <w:lang w:val="fr-FR" w:bidi="hi-IN"/>
              </w:rPr>
            </w:pPr>
            <w:moveFromRangeStart w:id="1713" w:author="ZAIDOU Mouhammad" w:date="2024-10-19T19:44:00Z" w:name="move180259510"/>
            <w:moveFromRangeEnd w:id="1691"/>
          </w:p>
        </w:tc>
        <w:tc>
          <w:tcPr>
            <w:tcW w:w="2267" w:type="dxa"/>
            <w:vAlign w:val="center"/>
          </w:tcPr>
          <w:p w14:paraId="04545BDE" w14:textId="645EF704" w:rsidR="00D4751D" w:rsidRPr="00D37CDB" w:rsidDel="00756141" w:rsidRDefault="00D4751D" w:rsidP="00D4751D">
            <w:pPr>
              <w:rPr>
                <w:moveFrom w:id="1714" w:author="ZAIDOU Mouhammad" w:date="2024-10-19T19:44:00Z"/>
                <w:rFonts w:ascii="Calibri" w:hAnsi="Calibri" w:cs="Calibri"/>
                <w:lang w:val="fr-FR"/>
              </w:rPr>
            </w:pPr>
            <w:moveFrom w:id="1715" w:author="ZAIDOU Mouhammad" w:date="2024-10-19T19:44:00Z">
              <w:r w:rsidRPr="00D37CDB" w:rsidDel="00756141">
                <w:rPr>
                  <w:lang w:val="fr-FR"/>
                </w:rPr>
                <w:t>Dépistage des anomalies congénitales</w:t>
              </w:r>
            </w:moveFrom>
          </w:p>
        </w:tc>
        <w:tc>
          <w:tcPr>
            <w:tcW w:w="1841" w:type="dxa"/>
            <w:vAlign w:val="center"/>
          </w:tcPr>
          <w:p w14:paraId="3355016E" w14:textId="24730857" w:rsidR="00D4751D" w:rsidDel="00756141" w:rsidRDefault="00D4751D" w:rsidP="00D4751D">
            <w:pPr>
              <w:pStyle w:val="ListParagraph1"/>
              <w:spacing w:after="0" w:line="240" w:lineRule="auto"/>
              <w:ind w:left="0"/>
              <w:jc w:val="center"/>
              <w:rPr>
                <w:moveFrom w:id="1716" w:author="ZAIDOU Mouhammad" w:date="2024-10-19T19:44:00Z"/>
                <w:rFonts w:ascii="Calibri" w:eastAsia="Times New Roman" w:hAnsi="Calibri" w:cs="Calibri"/>
                <w:b/>
                <w:bCs/>
                <w:color w:val="000000"/>
                <w:szCs w:val="20"/>
                <w:lang w:val="fr-FR" w:bidi="hi-IN"/>
              </w:rPr>
            </w:pPr>
            <w:moveFrom w:id="1717" w:author="ZAIDOU Mouhammad" w:date="2024-10-19T19:44:00Z">
              <w:r w:rsidDel="00756141">
                <w:rPr>
                  <w:rFonts w:ascii="Calibri" w:eastAsia="Times New Roman" w:hAnsi="Calibri" w:cs="Calibri"/>
                  <w:b/>
                  <w:bCs/>
                  <w:color w:val="000000"/>
                  <w:szCs w:val="20"/>
                  <w:lang w:val="fr-FR" w:bidi="hi-IN"/>
                </w:rPr>
                <w:t>1   2   3</w:t>
              </w:r>
            </w:moveFrom>
          </w:p>
        </w:tc>
        <w:tc>
          <w:tcPr>
            <w:tcW w:w="1699" w:type="dxa"/>
            <w:vAlign w:val="center"/>
          </w:tcPr>
          <w:p w14:paraId="5F24B220" w14:textId="4A1DF7E0" w:rsidR="00D4751D" w:rsidDel="00756141" w:rsidRDefault="00D4751D" w:rsidP="00D4751D">
            <w:pPr>
              <w:pStyle w:val="ListParagraph1"/>
              <w:spacing w:after="0" w:line="240" w:lineRule="auto"/>
              <w:ind w:left="0"/>
              <w:jc w:val="center"/>
              <w:rPr>
                <w:moveFrom w:id="1718" w:author="ZAIDOU Mouhammad" w:date="2024-10-19T19:44:00Z"/>
                <w:rFonts w:ascii="Calibri" w:hAnsi="Calibri" w:cs="Calibri"/>
                <w:b/>
                <w:szCs w:val="20"/>
                <w:lang w:val="fr-FR"/>
              </w:rPr>
            </w:pPr>
            <w:moveFrom w:id="1719" w:author="ZAIDOU Mouhammad" w:date="2024-10-19T19:44:00Z">
              <w:r w:rsidDel="00756141">
                <w:rPr>
                  <w:rFonts w:ascii="Calibri" w:hAnsi="Calibri" w:cs="Calibri"/>
                  <w:b/>
                  <w:szCs w:val="20"/>
                  <w:lang w:val="fr-FR"/>
                </w:rPr>
                <w:t>1   2</w:t>
              </w:r>
            </w:moveFrom>
          </w:p>
        </w:tc>
        <w:tc>
          <w:tcPr>
            <w:tcW w:w="1132" w:type="dxa"/>
            <w:vAlign w:val="center"/>
          </w:tcPr>
          <w:p w14:paraId="1DD25550" w14:textId="7ABB338C" w:rsidR="00D4751D" w:rsidRPr="00117F6A" w:rsidDel="00756141" w:rsidRDefault="00D4751D" w:rsidP="00D4751D">
            <w:pPr>
              <w:tabs>
                <w:tab w:val="right" w:leader="dot" w:pos="4092"/>
              </w:tabs>
              <w:contextualSpacing/>
              <w:jc w:val="center"/>
              <w:rPr>
                <w:moveFrom w:id="1720" w:author="ZAIDOU Mouhammad" w:date="2024-10-19T19:44:00Z"/>
                <w:rFonts w:ascii="Calibri" w:hAnsi="Calibri" w:cs="Calibri"/>
                <w:b/>
                <w:szCs w:val="20"/>
                <w:lang w:val="fr-FR"/>
              </w:rPr>
            </w:pPr>
          </w:p>
        </w:tc>
        <w:tc>
          <w:tcPr>
            <w:tcW w:w="2274" w:type="dxa"/>
            <w:gridSpan w:val="2"/>
            <w:vAlign w:val="center"/>
          </w:tcPr>
          <w:p w14:paraId="291F8FD1" w14:textId="20FAC999" w:rsidR="00D4751D" w:rsidDel="00756141" w:rsidRDefault="00D4751D" w:rsidP="00D4751D">
            <w:pPr>
              <w:tabs>
                <w:tab w:val="right" w:leader="dot" w:pos="4092"/>
              </w:tabs>
              <w:contextualSpacing/>
              <w:jc w:val="center"/>
              <w:rPr>
                <w:moveFrom w:id="1721" w:author="ZAIDOU Mouhammad" w:date="2024-10-19T19:44:00Z"/>
                <w:rFonts w:ascii="Calibri" w:hAnsi="Calibri" w:cs="Calibri"/>
                <w:b/>
                <w:szCs w:val="20"/>
                <w:lang w:val="fr-FR"/>
              </w:rPr>
            </w:pPr>
            <w:moveFrom w:id="1722" w:author="ZAIDOU Mouhammad" w:date="2024-10-19T19:44:00Z">
              <w:r w:rsidDel="00756141">
                <w:rPr>
                  <w:rFonts w:ascii="Calibri" w:hAnsi="Calibri" w:cs="Calibri"/>
                  <w:b/>
                  <w:szCs w:val="20"/>
                  <w:lang w:val="fr-FR"/>
                </w:rPr>
                <w:t>1   2   3   4   5</w:t>
              </w:r>
            </w:moveFrom>
          </w:p>
        </w:tc>
        <w:tc>
          <w:tcPr>
            <w:tcW w:w="708" w:type="dxa"/>
            <w:gridSpan w:val="2"/>
          </w:tcPr>
          <w:p w14:paraId="3ADD0FC8" w14:textId="5014B6D7" w:rsidR="00D4751D" w:rsidRPr="000357DC" w:rsidDel="00756141" w:rsidRDefault="00D4751D" w:rsidP="00D4751D">
            <w:pPr>
              <w:jc w:val="center"/>
              <w:rPr>
                <w:moveFrom w:id="1723" w:author="ZAIDOU Mouhammad" w:date="2024-10-19T19:44:00Z"/>
                <w:rFonts w:ascii="Arial" w:eastAsia="Arial Narrow" w:hAnsi="Arial" w:cs="Arial"/>
                <w:szCs w:val="20"/>
                <w:lang w:val="fr-FR" w:bidi="hi-IN"/>
              </w:rPr>
            </w:pPr>
          </w:p>
        </w:tc>
      </w:tr>
      <w:moveFromRangeEnd w:id="1713"/>
      <w:tr w:rsidR="00D4751D" w:rsidRPr="000357DC" w14:paraId="31D17EA4" w14:textId="77777777" w:rsidTr="00756141">
        <w:tblPrEx>
          <w:jc w:val="left"/>
          <w:tblPrExChange w:id="1724" w:author="ZAIDOU Mouhammad" w:date="2024-10-19T19:44:00Z">
            <w:tblPrEx>
              <w:jc w:val="left"/>
            </w:tblPrEx>
          </w:tblPrExChange>
        </w:tblPrEx>
        <w:trPr>
          <w:gridAfter w:val="1"/>
          <w:wAfter w:w="7" w:type="dxa"/>
          <w:trHeight w:val="20"/>
          <w:trPrChange w:id="1725" w:author="ZAIDOU Mouhammad" w:date="2024-10-19T19:44:00Z">
            <w:trPr>
              <w:gridAfter w:val="1"/>
              <w:wAfter w:w="6" w:type="dxa"/>
              <w:trHeight w:val="20"/>
            </w:trPr>
          </w:trPrChange>
        </w:trPr>
        <w:tc>
          <w:tcPr>
            <w:tcW w:w="557" w:type="dxa"/>
            <w:gridSpan w:val="2"/>
            <w:tcPrChange w:id="1726" w:author="ZAIDOU Mouhammad" w:date="2024-10-19T19:44:00Z">
              <w:tcPr>
                <w:tcW w:w="562" w:type="dxa"/>
                <w:gridSpan w:val="6"/>
              </w:tcPr>
            </w:tcPrChange>
          </w:tcPr>
          <w:p w14:paraId="5740328F"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727" w:author="ZAIDOU Mouhammad" w:date="2024-10-19T19:44:00Z">
              <w:tcPr>
                <w:tcW w:w="2268" w:type="dxa"/>
                <w:gridSpan w:val="4"/>
                <w:vAlign w:val="center"/>
              </w:tcPr>
            </w:tcPrChange>
          </w:tcPr>
          <w:p w14:paraId="54E06EB7" w14:textId="78451897" w:rsidR="00D4751D" w:rsidRPr="00D37CDB" w:rsidRDefault="00D4751D" w:rsidP="00D4751D">
            <w:pPr>
              <w:rPr>
                <w:rFonts w:ascii="Calibri" w:hAnsi="Calibri" w:cs="Calibri"/>
                <w:lang w:val="fr-FR"/>
              </w:rPr>
            </w:pPr>
            <w:r w:rsidRPr="00D37CDB">
              <w:rPr>
                <w:lang w:val="fr-FR"/>
              </w:rPr>
              <w:t>Vaccination au jour zéro (BCG et VPO)</w:t>
            </w:r>
          </w:p>
        </w:tc>
        <w:tc>
          <w:tcPr>
            <w:tcW w:w="1841" w:type="dxa"/>
            <w:vAlign w:val="center"/>
            <w:tcPrChange w:id="1728" w:author="ZAIDOU Mouhammad" w:date="2024-10-19T19:44:00Z">
              <w:tcPr>
                <w:tcW w:w="1843" w:type="dxa"/>
                <w:gridSpan w:val="5"/>
                <w:vAlign w:val="center"/>
              </w:tcPr>
            </w:tcPrChange>
          </w:tcPr>
          <w:p w14:paraId="4104495B" w14:textId="0894D90F"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729" w:author="ZAIDOU Mouhammad" w:date="2024-10-19T19:44:00Z">
              <w:tcPr>
                <w:tcW w:w="1701" w:type="dxa"/>
                <w:gridSpan w:val="5"/>
                <w:vAlign w:val="center"/>
              </w:tcPr>
            </w:tcPrChange>
          </w:tcPr>
          <w:p w14:paraId="5C7F10F5" w14:textId="5157B6B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30" w:author="ZAIDOU Mouhammad" w:date="2024-10-19T19:44:00Z">
              <w:tcPr>
                <w:tcW w:w="1134" w:type="dxa"/>
                <w:gridSpan w:val="5"/>
                <w:vAlign w:val="center"/>
              </w:tcPr>
            </w:tcPrChange>
          </w:tcPr>
          <w:p w14:paraId="11BA6C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31" w:author="ZAIDOU Mouhammad" w:date="2024-10-19T19:44:00Z">
              <w:tcPr>
                <w:tcW w:w="2234" w:type="dxa"/>
                <w:gridSpan w:val="2"/>
                <w:vAlign w:val="center"/>
              </w:tcPr>
            </w:tcPrChange>
          </w:tcPr>
          <w:p w14:paraId="37D6FC7C" w14:textId="2D087E8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32" w:author="ZAIDOU Mouhammad" w:date="2024-10-19T19:44:00Z">
              <w:tcPr>
                <w:tcW w:w="736" w:type="dxa"/>
                <w:gridSpan w:val="4"/>
              </w:tcPr>
            </w:tcPrChange>
          </w:tcPr>
          <w:p w14:paraId="4DA0EDD9" w14:textId="77777777" w:rsidR="00D4751D" w:rsidRPr="000357DC" w:rsidRDefault="00D4751D" w:rsidP="00D4751D">
            <w:pPr>
              <w:jc w:val="center"/>
              <w:rPr>
                <w:rFonts w:ascii="Arial" w:eastAsia="Arial Narrow" w:hAnsi="Arial" w:cs="Arial"/>
                <w:szCs w:val="20"/>
                <w:lang w:val="fr-FR" w:bidi="hi-IN"/>
              </w:rPr>
            </w:pPr>
          </w:p>
        </w:tc>
      </w:tr>
      <w:tr w:rsidR="00756141" w:rsidRPr="000357DC" w:rsidDel="00756141" w14:paraId="49320ABA" w14:textId="77777777" w:rsidTr="00756141">
        <w:tblPrEx>
          <w:jc w:val="left"/>
        </w:tblPrEx>
        <w:trPr>
          <w:trHeight w:val="20"/>
          <w:del w:id="1733" w:author="ZAIDOU Mouhammad" w:date="2024-10-19T19:44:00Z"/>
        </w:trPr>
        <w:tc>
          <w:tcPr>
            <w:tcW w:w="558" w:type="dxa"/>
            <w:gridSpan w:val="2"/>
          </w:tcPr>
          <w:p w14:paraId="5F33D084" w14:textId="4A9E7977" w:rsidR="00D4751D" w:rsidRPr="00EC5256" w:rsidDel="00756141" w:rsidRDefault="00D4751D" w:rsidP="00D4751D">
            <w:pPr>
              <w:pStyle w:val="ListParagraph"/>
              <w:numPr>
                <w:ilvl w:val="0"/>
                <w:numId w:val="13"/>
              </w:numPr>
              <w:jc w:val="center"/>
              <w:rPr>
                <w:del w:id="1734" w:author="ZAIDOU Mouhammad" w:date="2024-10-19T19:44:00Z"/>
                <w:moveFrom w:id="1735" w:author="ZAIDOU Mouhammad" w:date="2024-10-19T19:14:00Z"/>
                <w:rFonts w:ascii="Calibri" w:eastAsia="Arial Narrow" w:hAnsi="Calibri" w:cs="Calibri"/>
                <w:spacing w:val="-2"/>
                <w:szCs w:val="20"/>
                <w:lang w:val="fr-FR" w:bidi="hi-IN"/>
              </w:rPr>
            </w:pPr>
            <w:moveFromRangeStart w:id="1736" w:author="ZAIDOU Mouhammad" w:date="2024-10-19T19:14:00Z" w:name="move180257660"/>
          </w:p>
        </w:tc>
        <w:tc>
          <w:tcPr>
            <w:tcW w:w="2267" w:type="dxa"/>
            <w:vAlign w:val="center"/>
          </w:tcPr>
          <w:p w14:paraId="61D343C6" w14:textId="5F2DA101" w:rsidR="00D4751D" w:rsidRPr="00D37CDB" w:rsidDel="00756141" w:rsidRDefault="00D4751D" w:rsidP="00D4751D">
            <w:pPr>
              <w:rPr>
                <w:del w:id="1737" w:author="ZAIDOU Mouhammad" w:date="2024-10-19T19:44:00Z"/>
                <w:moveFrom w:id="1738" w:author="ZAIDOU Mouhammad" w:date="2024-10-19T19:14:00Z"/>
                <w:rFonts w:ascii="Calibri" w:hAnsi="Calibri" w:cs="Calibri"/>
                <w:lang w:val="fr-FR"/>
              </w:rPr>
            </w:pPr>
            <w:moveFrom w:id="1739" w:author="ZAIDOU Mouhammad" w:date="2024-10-19T19:14:00Z">
              <w:del w:id="1740" w:author="ZAIDOU Mouhammad" w:date="2024-10-19T19:44:00Z">
                <w:r w:rsidRPr="00D37CDB" w:rsidDel="00756141">
                  <w:rPr>
                    <w:lang w:val="fr-FR"/>
                  </w:rPr>
                  <w:delText>Alimentation par voie nasogastrique</w:delText>
                </w:r>
              </w:del>
            </w:moveFrom>
          </w:p>
        </w:tc>
        <w:tc>
          <w:tcPr>
            <w:tcW w:w="1841" w:type="dxa"/>
            <w:vAlign w:val="center"/>
          </w:tcPr>
          <w:p w14:paraId="00DBEB62" w14:textId="682D3229" w:rsidR="00D4751D" w:rsidDel="00756141" w:rsidRDefault="00D4751D" w:rsidP="00D4751D">
            <w:pPr>
              <w:pStyle w:val="ListParagraph1"/>
              <w:spacing w:after="0" w:line="240" w:lineRule="auto"/>
              <w:ind w:left="0"/>
              <w:jc w:val="center"/>
              <w:rPr>
                <w:del w:id="1741" w:author="ZAIDOU Mouhammad" w:date="2024-10-19T19:44:00Z"/>
                <w:moveFrom w:id="1742" w:author="ZAIDOU Mouhammad" w:date="2024-10-19T19:14:00Z"/>
                <w:rFonts w:ascii="Calibri" w:eastAsia="Times New Roman" w:hAnsi="Calibri" w:cs="Calibri"/>
                <w:b/>
                <w:bCs/>
                <w:color w:val="000000"/>
                <w:szCs w:val="20"/>
                <w:lang w:val="fr-FR" w:bidi="hi-IN"/>
              </w:rPr>
            </w:pPr>
            <w:moveFrom w:id="1743" w:author="ZAIDOU Mouhammad" w:date="2024-10-19T19:14:00Z">
              <w:del w:id="1744"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0FE1CA06" w14:textId="3F314C08" w:rsidR="00D4751D" w:rsidDel="00756141" w:rsidRDefault="00D4751D" w:rsidP="00D4751D">
            <w:pPr>
              <w:pStyle w:val="ListParagraph1"/>
              <w:spacing w:after="0" w:line="240" w:lineRule="auto"/>
              <w:ind w:left="0"/>
              <w:jc w:val="center"/>
              <w:rPr>
                <w:del w:id="1745" w:author="ZAIDOU Mouhammad" w:date="2024-10-19T19:44:00Z"/>
                <w:moveFrom w:id="1746" w:author="ZAIDOU Mouhammad" w:date="2024-10-19T19:14:00Z"/>
                <w:rFonts w:ascii="Calibri" w:hAnsi="Calibri" w:cs="Calibri"/>
                <w:b/>
                <w:szCs w:val="20"/>
                <w:lang w:val="fr-FR"/>
              </w:rPr>
            </w:pPr>
            <w:moveFrom w:id="1747" w:author="ZAIDOU Mouhammad" w:date="2024-10-19T19:14:00Z">
              <w:del w:id="1748" w:author="ZAIDOU Mouhammad" w:date="2024-10-19T19:44:00Z">
                <w:r w:rsidDel="00756141">
                  <w:rPr>
                    <w:rFonts w:ascii="Calibri" w:hAnsi="Calibri" w:cs="Calibri"/>
                    <w:b/>
                    <w:szCs w:val="20"/>
                    <w:lang w:val="fr-FR"/>
                  </w:rPr>
                  <w:delText>1   2</w:delText>
                </w:r>
              </w:del>
            </w:moveFrom>
          </w:p>
        </w:tc>
        <w:tc>
          <w:tcPr>
            <w:tcW w:w="1132" w:type="dxa"/>
            <w:vAlign w:val="center"/>
          </w:tcPr>
          <w:p w14:paraId="640FFD3A" w14:textId="613EA380" w:rsidR="00D4751D" w:rsidRPr="00117F6A" w:rsidDel="00756141" w:rsidRDefault="00D4751D" w:rsidP="00D4751D">
            <w:pPr>
              <w:tabs>
                <w:tab w:val="right" w:leader="dot" w:pos="4092"/>
              </w:tabs>
              <w:contextualSpacing/>
              <w:jc w:val="center"/>
              <w:rPr>
                <w:del w:id="1749" w:author="ZAIDOU Mouhammad" w:date="2024-10-19T19:44:00Z"/>
                <w:moveFrom w:id="1750" w:author="ZAIDOU Mouhammad" w:date="2024-10-19T19:14:00Z"/>
                <w:rFonts w:ascii="Calibri" w:hAnsi="Calibri" w:cs="Calibri"/>
                <w:b/>
                <w:szCs w:val="20"/>
                <w:lang w:val="fr-FR"/>
              </w:rPr>
            </w:pPr>
          </w:p>
        </w:tc>
        <w:tc>
          <w:tcPr>
            <w:tcW w:w="2273" w:type="dxa"/>
            <w:gridSpan w:val="2"/>
            <w:vAlign w:val="center"/>
          </w:tcPr>
          <w:p w14:paraId="5472967D" w14:textId="6CDC197D" w:rsidR="00D4751D" w:rsidDel="00756141" w:rsidRDefault="00D4751D" w:rsidP="00D4751D">
            <w:pPr>
              <w:tabs>
                <w:tab w:val="right" w:leader="dot" w:pos="4092"/>
              </w:tabs>
              <w:contextualSpacing/>
              <w:jc w:val="center"/>
              <w:rPr>
                <w:del w:id="1751" w:author="ZAIDOU Mouhammad" w:date="2024-10-19T19:44:00Z"/>
                <w:moveFrom w:id="1752" w:author="ZAIDOU Mouhammad" w:date="2024-10-19T19:14:00Z"/>
                <w:rFonts w:ascii="Calibri" w:hAnsi="Calibri" w:cs="Calibri"/>
                <w:b/>
                <w:szCs w:val="20"/>
                <w:lang w:val="fr-FR"/>
              </w:rPr>
            </w:pPr>
            <w:moveFrom w:id="1753" w:author="ZAIDOU Mouhammad" w:date="2024-10-19T19:14:00Z">
              <w:del w:id="1754" w:author="ZAIDOU Mouhammad" w:date="2024-10-19T19:44:00Z">
                <w:r w:rsidDel="00756141">
                  <w:rPr>
                    <w:rFonts w:ascii="Calibri" w:hAnsi="Calibri" w:cs="Calibri"/>
                    <w:b/>
                    <w:szCs w:val="20"/>
                    <w:lang w:val="fr-FR"/>
                  </w:rPr>
                  <w:delText>1   2   3   4   5</w:delText>
                </w:r>
              </w:del>
            </w:moveFrom>
          </w:p>
        </w:tc>
        <w:tc>
          <w:tcPr>
            <w:tcW w:w="715" w:type="dxa"/>
            <w:gridSpan w:val="2"/>
          </w:tcPr>
          <w:p w14:paraId="4B0417AB" w14:textId="52CAD123" w:rsidR="00D4751D" w:rsidRPr="000357DC" w:rsidDel="00756141" w:rsidRDefault="00D4751D" w:rsidP="00D4751D">
            <w:pPr>
              <w:jc w:val="center"/>
              <w:rPr>
                <w:del w:id="1755" w:author="ZAIDOU Mouhammad" w:date="2024-10-19T19:44:00Z"/>
                <w:moveFrom w:id="1756" w:author="ZAIDOU Mouhammad" w:date="2024-10-19T19:14:00Z"/>
                <w:rFonts w:ascii="Arial" w:eastAsia="Arial Narrow" w:hAnsi="Arial" w:cs="Arial"/>
                <w:szCs w:val="20"/>
                <w:lang w:val="fr-FR" w:bidi="hi-IN"/>
              </w:rPr>
            </w:pPr>
          </w:p>
        </w:tc>
      </w:tr>
      <w:moveFromRangeEnd w:id="1736"/>
      <w:tr w:rsidR="00D4751D" w:rsidRPr="000357DC" w14:paraId="455511EE" w14:textId="77777777" w:rsidTr="00756141">
        <w:tblPrEx>
          <w:jc w:val="left"/>
          <w:tblPrExChange w:id="1757" w:author="ZAIDOU Mouhammad" w:date="2024-10-19T19:44:00Z">
            <w:tblPrEx>
              <w:jc w:val="left"/>
            </w:tblPrEx>
          </w:tblPrExChange>
        </w:tblPrEx>
        <w:trPr>
          <w:gridAfter w:val="1"/>
          <w:wAfter w:w="7" w:type="dxa"/>
          <w:trHeight w:val="20"/>
          <w:trPrChange w:id="1758" w:author="ZAIDOU Mouhammad" w:date="2024-10-19T19:44:00Z">
            <w:trPr>
              <w:gridAfter w:val="1"/>
              <w:wAfter w:w="6" w:type="dxa"/>
              <w:trHeight w:val="20"/>
            </w:trPr>
          </w:trPrChange>
        </w:trPr>
        <w:tc>
          <w:tcPr>
            <w:tcW w:w="557" w:type="dxa"/>
            <w:gridSpan w:val="2"/>
            <w:tcPrChange w:id="1759" w:author="ZAIDOU Mouhammad" w:date="2024-10-19T19:44:00Z">
              <w:tcPr>
                <w:tcW w:w="562" w:type="dxa"/>
                <w:gridSpan w:val="6"/>
              </w:tcPr>
            </w:tcPrChange>
          </w:tcPr>
          <w:p w14:paraId="206766C2" w14:textId="77777777" w:rsidR="00D4751D" w:rsidRPr="00EC5256" w:rsidRDefault="00D4751D" w:rsidP="00D4751D">
            <w:pPr>
              <w:pStyle w:val="ListParagraph"/>
              <w:numPr>
                <w:ilvl w:val="0"/>
                <w:numId w:val="13"/>
              </w:numPr>
              <w:jc w:val="center"/>
              <w:rPr>
                <w:rFonts w:ascii="Calibri" w:eastAsia="Arial Narrow" w:hAnsi="Calibri" w:cs="Calibri"/>
                <w:spacing w:val="-2"/>
                <w:szCs w:val="20"/>
                <w:lang w:val="fr-FR" w:bidi="hi-IN"/>
              </w:rPr>
            </w:pPr>
          </w:p>
        </w:tc>
        <w:tc>
          <w:tcPr>
            <w:tcW w:w="2267" w:type="dxa"/>
            <w:vAlign w:val="center"/>
            <w:tcPrChange w:id="1760" w:author="ZAIDOU Mouhammad" w:date="2024-10-19T19:44:00Z">
              <w:tcPr>
                <w:tcW w:w="2268" w:type="dxa"/>
                <w:gridSpan w:val="4"/>
                <w:vAlign w:val="center"/>
              </w:tcPr>
            </w:tcPrChange>
          </w:tcPr>
          <w:p w14:paraId="39DDEEA1" w14:textId="7D8F664B" w:rsidR="00D4751D" w:rsidRPr="00D37CDB" w:rsidRDefault="00D4751D" w:rsidP="00D4751D">
            <w:pPr>
              <w:rPr>
                <w:rFonts w:ascii="Calibri" w:hAnsi="Calibri" w:cs="Calibri"/>
                <w:lang w:val="fr-FR"/>
              </w:rPr>
            </w:pPr>
            <w:r w:rsidRPr="00F02E59">
              <w:rPr>
                <w:lang w:val="fr-FR"/>
              </w:rPr>
              <w:t>Émollients</w:t>
            </w:r>
            <w:ins w:id="1761" w:author="ZAIDOU Mouhammad" w:date="2024-10-19T19:07:00Z">
              <w:r>
                <w:rPr>
                  <w:lang w:val="fr-FR"/>
                </w:rPr>
                <w:t> / collyres</w:t>
              </w:r>
            </w:ins>
          </w:p>
        </w:tc>
        <w:tc>
          <w:tcPr>
            <w:tcW w:w="1841" w:type="dxa"/>
            <w:vAlign w:val="center"/>
            <w:tcPrChange w:id="1762" w:author="ZAIDOU Mouhammad" w:date="2024-10-19T19:44:00Z">
              <w:tcPr>
                <w:tcW w:w="1843" w:type="dxa"/>
                <w:gridSpan w:val="5"/>
                <w:vAlign w:val="center"/>
              </w:tcPr>
            </w:tcPrChange>
          </w:tcPr>
          <w:p w14:paraId="12185B47" w14:textId="26A7FB0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763" w:author="ZAIDOU Mouhammad" w:date="2024-10-19T19:44:00Z">
              <w:tcPr>
                <w:tcW w:w="1701" w:type="dxa"/>
                <w:gridSpan w:val="5"/>
                <w:vAlign w:val="center"/>
              </w:tcPr>
            </w:tcPrChange>
          </w:tcPr>
          <w:p w14:paraId="4B725C87" w14:textId="15555AB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64" w:author="ZAIDOU Mouhammad" w:date="2024-10-19T19:44:00Z">
              <w:tcPr>
                <w:tcW w:w="1134" w:type="dxa"/>
                <w:gridSpan w:val="5"/>
                <w:vAlign w:val="center"/>
              </w:tcPr>
            </w:tcPrChange>
          </w:tcPr>
          <w:p w14:paraId="7D54878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65" w:author="ZAIDOU Mouhammad" w:date="2024-10-19T19:44:00Z">
              <w:tcPr>
                <w:tcW w:w="2234" w:type="dxa"/>
                <w:gridSpan w:val="2"/>
                <w:vAlign w:val="center"/>
              </w:tcPr>
            </w:tcPrChange>
          </w:tcPr>
          <w:p w14:paraId="2EE10444" w14:textId="0686C46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66" w:author="ZAIDOU Mouhammad" w:date="2024-10-19T19:44:00Z">
              <w:tcPr>
                <w:tcW w:w="736" w:type="dxa"/>
                <w:gridSpan w:val="4"/>
              </w:tcPr>
            </w:tcPrChange>
          </w:tcPr>
          <w:p w14:paraId="096D68AB" w14:textId="77777777" w:rsidR="00D4751D" w:rsidRPr="000357DC" w:rsidRDefault="00D4751D" w:rsidP="00D4751D">
            <w:pPr>
              <w:jc w:val="center"/>
              <w:rPr>
                <w:rFonts w:ascii="Arial" w:eastAsia="Arial Narrow" w:hAnsi="Arial" w:cs="Arial"/>
                <w:szCs w:val="20"/>
                <w:lang w:val="fr-FR" w:bidi="hi-IN"/>
              </w:rPr>
            </w:pPr>
          </w:p>
        </w:tc>
      </w:tr>
      <w:tr w:rsidR="00756141" w:rsidRPr="000357DC" w:rsidDel="00756141" w14:paraId="753A9217" w14:textId="77777777" w:rsidTr="00756141">
        <w:tblPrEx>
          <w:jc w:val="left"/>
        </w:tblPrEx>
        <w:trPr>
          <w:trHeight w:val="20"/>
          <w:del w:id="1767" w:author="ZAIDOU Mouhammad" w:date="2024-10-19T19:44:00Z"/>
        </w:trPr>
        <w:tc>
          <w:tcPr>
            <w:tcW w:w="558" w:type="dxa"/>
            <w:gridSpan w:val="2"/>
          </w:tcPr>
          <w:p w14:paraId="6B9DBEEF" w14:textId="33C57BB6" w:rsidR="00D4751D" w:rsidRPr="00EC5256" w:rsidDel="00756141" w:rsidRDefault="00D4751D" w:rsidP="00D4751D">
            <w:pPr>
              <w:pStyle w:val="ListParagraph"/>
              <w:numPr>
                <w:ilvl w:val="0"/>
                <w:numId w:val="13"/>
              </w:numPr>
              <w:jc w:val="center"/>
              <w:rPr>
                <w:del w:id="1768" w:author="ZAIDOU Mouhammad" w:date="2024-10-19T19:44:00Z"/>
                <w:moveFrom w:id="1769" w:author="ZAIDOU Mouhammad" w:date="2024-10-19T19:14:00Z"/>
                <w:rFonts w:ascii="Calibri" w:eastAsia="Arial Narrow" w:hAnsi="Calibri" w:cs="Calibri"/>
                <w:spacing w:val="-2"/>
                <w:szCs w:val="20"/>
                <w:lang w:val="fr-FR" w:bidi="hi-IN"/>
              </w:rPr>
            </w:pPr>
            <w:moveFromRangeStart w:id="1770" w:author="ZAIDOU Mouhammad" w:date="2024-10-19T19:14:00Z" w:name="move180257676"/>
          </w:p>
        </w:tc>
        <w:tc>
          <w:tcPr>
            <w:tcW w:w="2267" w:type="dxa"/>
            <w:vAlign w:val="center"/>
          </w:tcPr>
          <w:p w14:paraId="1DB2D11C" w14:textId="24F63646" w:rsidR="00D4751D" w:rsidRPr="00D37CDB" w:rsidDel="00756141" w:rsidRDefault="00D4751D" w:rsidP="00D4751D">
            <w:pPr>
              <w:rPr>
                <w:del w:id="1771" w:author="ZAIDOU Mouhammad" w:date="2024-10-19T19:44:00Z"/>
                <w:moveFrom w:id="1772" w:author="ZAIDOU Mouhammad" w:date="2024-10-19T19:14:00Z"/>
                <w:rFonts w:ascii="Calibri" w:hAnsi="Calibri" w:cs="Calibri"/>
                <w:lang w:val="fr-FR"/>
              </w:rPr>
            </w:pPr>
            <w:moveFrom w:id="1773" w:author="ZAIDOU Mouhammad" w:date="2024-10-19T19:14:00Z">
              <w:del w:id="1774" w:author="ZAIDOU Mouhammad" w:date="2024-10-19T19:44:00Z">
                <w:r w:rsidRPr="00D37CDB" w:rsidDel="00756141">
                  <w:rPr>
                    <w:lang w:val="fr-FR"/>
                  </w:rPr>
                  <w:delText>Stabilisation du Nourrisson malade</w:delText>
                </w:r>
              </w:del>
            </w:moveFrom>
          </w:p>
        </w:tc>
        <w:tc>
          <w:tcPr>
            <w:tcW w:w="1841" w:type="dxa"/>
            <w:vAlign w:val="center"/>
          </w:tcPr>
          <w:p w14:paraId="700CE36E" w14:textId="78F30B90" w:rsidR="00D4751D" w:rsidDel="00756141" w:rsidRDefault="00D4751D" w:rsidP="00D4751D">
            <w:pPr>
              <w:pStyle w:val="ListParagraph1"/>
              <w:spacing w:after="0" w:line="240" w:lineRule="auto"/>
              <w:ind w:left="0"/>
              <w:jc w:val="center"/>
              <w:rPr>
                <w:del w:id="1775" w:author="ZAIDOU Mouhammad" w:date="2024-10-19T19:44:00Z"/>
                <w:moveFrom w:id="1776" w:author="ZAIDOU Mouhammad" w:date="2024-10-19T19:14:00Z"/>
                <w:rFonts w:ascii="Calibri" w:eastAsia="Times New Roman" w:hAnsi="Calibri" w:cs="Calibri"/>
                <w:b/>
                <w:bCs/>
                <w:color w:val="000000"/>
                <w:szCs w:val="20"/>
                <w:lang w:val="fr-FR" w:bidi="hi-IN"/>
              </w:rPr>
            </w:pPr>
            <w:moveFrom w:id="1777" w:author="ZAIDOU Mouhammad" w:date="2024-10-19T19:14:00Z">
              <w:del w:id="1778"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397DDF02" w14:textId="31AF76BE" w:rsidR="00D4751D" w:rsidDel="00756141" w:rsidRDefault="00D4751D" w:rsidP="00D4751D">
            <w:pPr>
              <w:pStyle w:val="ListParagraph1"/>
              <w:spacing w:after="0" w:line="240" w:lineRule="auto"/>
              <w:ind w:left="0"/>
              <w:jc w:val="center"/>
              <w:rPr>
                <w:del w:id="1779" w:author="ZAIDOU Mouhammad" w:date="2024-10-19T19:44:00Z"/>
                <w:moveFrom w:id="1780" w:author="ZAIDOU Mouhammad" w:date="2024-10-19T19:14:00Z"/>
                <w:rFonts w:ascii="Calibri" w:hAnsi="Calibri" w:cs="Calibri"/>
                <w:b/>
                <w:szCs w:val="20"/>
                <w:lang w:val="fr-FR"/>
              </w:rPr>
            </w:pPr>
            <w:moveFrom w:id="1781" w:author="ZAIDOU Mouhammad" w:date="2024-10-19T19:14:00Z">
              <w:del w:id="1782" w:author="ZAIDOU Mouhammad" w:date="2024-10-19T19:44:00Z">
                <w:r w:rsidDel="00756141">
                  <w:rPr>
                    <w:rFonts w:ascii="Calibri" w:hAnsi="Calibri" w:cs="Calibri"/>
                    <w:b/>
                    <w:szCs w:val="20"/>
                    <w:lang w:val="fr-FR"/>
                  </w:rPr>
                  <w:delText>1   2</w:delText>
                </w:r>
              </w:del>
            </w:moveFrom>
          </w:p>
        </w:tc>
        <w:tc>
          <w:tcPr>
            <w:tcW w:w="1132" w:type="dxa"/>
            <w:vAlign w:val="center"/>
          </w:tcPr>
          <w:p w14:paraId="2CE126DF" w14:textId="336B1836" w:rsidR="00D4751D" w:rsidRPr="00117F6A" w:rsidDel="00756141" w:rsidRDefault="00D4751D" w:rsidP="00D4751D">
            <w:pPr>
              <w:tabs>
                <w:tab w:val="right" w:leader="dot" w:pos="4092"/>
              </w:tabs>
              <w:contextualSpacing/>
              <w:jc w:val="center"/>
              <w:rPr>
                <w:del w:id="1783" w:author="ZAIDOU Mouhammad" w:date="2024-10-19T19:44:00Z"/>
                <w:moveFrom w:id="1784" w:author="ZAIDOU Mouhammad" w:date="2024-10-19T19:14:00Z"/>
                <w:rFonts w:ascii="Calibri" w:hAnsi="Calibri" w:cs="Calibri"/>
                <w:b/>
                <w:szCs w:val="20"/>
                <w:lang w:val="fr-FR"/>
              </w:rPr>
            </w:pPr>
          </w:p>
        </w:tc>
        <w:tc>
          <w:tcPr>
            <w:tcW w:w="2273" w:type="dxa"/>
            <w:gridSpan w:val="2"/>
            <w:vAlign w:val="center"/>
          </w:tcPr>
          <w:p w14:paraId="549CF601" w14:textId="6575FD5D" w:rsidR="00D4751D" w:rsidDel="00756141" w:rsidRDefault="00D4751D" w:rsidP="00D4751D">
            <w:pPr>
              <w:tabs>
                <w:tab w:val="right" w:leader="dot" w:pos="4092"/>
              </w:tabs>
              <w:contextualSpacing/>
              <w:jc w:val="center"/>
              <w:rPr>
                <w:del w:id="1785" w:author="ZAIDOU Mouhammad" w:date="2024-10-19T19:44:00Z"/>
                <w:moveFrom w:id="1786" w:author="ZAIDOU Mouhammad" w:date="2024-10-19T19:14:00Z"/>
                <w:rFonts w:ascii="Calibri" w:hAnsi="Calibri" w:cs="Calibri"/>
                <w:b/>
                <w:szCs w:val="20"/>
                <w:lang w:val="fr-FR"/>
              </w:rPr>
            </w:pPr>
            <w:moveFrom w:id="1787" w:author="ZAIDOU Mouhammad" w:date="2024-10-19T19:14:00Z">
              <w:del w:id="1788" w:author="ZAIDOU Mouhammad" w:date="2024-10-19T19:44:00Z">
                <w:r w:rsidDel="00756141">
                  <w:rPr>
                    <w:rFonts w:ascii="Calibri" w:hAnsi="Calibri" w:cs="Calibri"/>
                    <w:b/>
                    <w:szCs w:val="20"/>
                    <w:lang w:val="fr-FR"/>
                  </w:rPr>
                  <w:delText>1   2   3   4   5</w:delText>
                </w:r>
              </w:del>
            </w:moveFrom>
          </w:p>
        </w:tc>
        <w:tc>
          <w:tcPr>
            <w:tcW w:w="715" w:type="dxa"/>
            <w:gridSpan w:val="2"/>
          </w:tcPr>
          <w:p w14:paraId="249658A9" w14:textId="7A85C534" w:rsidR="00D4751D" w:rsidRPr="000357DC" w:rsidDel="00756141" w:rsidRDefault="00D4751D" w:rsidP="00D4751D">
            <w:pPr>
              <w:jc w:val="center"/>
              <w:rPr>
                <w:del w:id="1789" w:author="ZAIDOU Mouhammad" w:date="2024-10-19T19:44:00Z"/>
                <w:moveFrom w:id="1790" w:author="ZAIDOU Mouhammad" w:date="2024-10-19T19:14:00Z"/>
                <w:rFonts w:ascii="Arial" w:eastAsia="Arial Narrow" w:hAnsi="Arial" w:cs="Arial"/>
                <w:szCs w:val="20"/>
                <w:lang w:val="fr-FR" w:bidi="hi-IN"/>
              </w:rPr>
            </w:pPr>
          </w:p>
        </w:tc>
      </w:tr>
      <w:tr w:rsidR="00756141" w:rsidRPr="000357DC" w:rsidDel="00756141" w14:paraId="6D14EECE" w14:textId="77777777" w:rsidTr="00756141">
        <w:tblPrEx>
          <w:jc w:val="left"/>
        </w:tblPrEx>
        <w:trPr>
          <w:trHeight w:val="20"/>
          <w:del w:id="1791" w:author="ZAIDOU Mouhammad" w:date="2024-10-19T19:44:00Z"/>
        </w:trPr>
        <w:tc>
          <w:tcPr>
            <w:tcW w:w="558" w:type="dxa"/>
            <w:gridSpan w:val="2"/>
          </w:tcPr>
          <w:p w14:paraId="7FE24BCA" w14:textId="77448161" w:rsidR="00D4751D" w:rsidRPr="00EC5256" w:rsidDel="00756141" w:rsidRDefault="00D4751D" w:rsidP="00D4751D">
            <w:pPr>
              <w:pStyle w:val="ListParagraph"/>
              <w:numPr>
                <w:ilvl w:val="0"/>
                <w:numId w:val="13"/>
              </w:numPr>
              <w:jc w:val="center"/>
              <w:rPr>
                <w:del w:id="1792" w:author="ZAIDOU Mouhammad" w:date="2024-10-19T19:44:00Z"/>
                <w:moveFrom w:id="1793" w:author="ZAIDOU Mouhammad" w:date="2024-10-19T19:14:00Z"/>
                <w:rFonts w:ascii="Calibri" w:eastAsia="Arial Narrow" w:hAnsi="Calibri" w:cs="Calibri"/>
                <w:spacing w:val="-2"/>
                <w:szCs w:val="20"/>
                <w:lang w:val="fr-FR" w:bidi="hi-IN"/>
              </w:rPr>
            </w:pPr>
            <w:moveFromRangeStart w:id="1794" w:author="ZAIDOU Mouhammad" w:date="2024-10-19T19:14:00Z" w:name="move180257691"/>
            <w:moveFromRangeEnd w:id="1770"/>
          </w:p>
        </w:tc>
        <w:tc>
          <w:tcPr>
            <w:tcW w:w="2267" w:type="dxa"/>
            <w:vAlign w:val="center"/>
          </w:tcPr>
          <w:p w14:paraId="2782839D" w14:textId="022D06C9" w:rsidR="00D4751D" w:rsidRPr="00D37CDB" w:rsidDel="00756141" w:rsidRDefault="00D4751D" w:rsidP="00D4751D">
            <w:pPr>
              <w:rPr>
                <w:del w:id="1795" w:author="ZAIDOU Mouhammad" w:date="2024-10-19T19:44:00Z"/>
                <w:moveFrom w:id="1796" w:author="ZAIDOU Mouhammad" w:date="2024-10-19T19:14:00Z"/>
                <w:rFonts w:ascii="Calibri" w:hAnsi="Calibri" w:cs="Calibri"/>
                <w:lang w:val="fr-FR"/>
              </w:rPr>
            </w:pPr>
            <w:moveFrom w:id="1797" w:author="ZAIDOU Mouhammad" w:date="2024-10-19T19:14:00Z">
              <w:del w:id="1798" w:author="ZAIDOU Mouhammad" w:date="2024-10-19T19:44:00Z">
                <w:r w:rsidRPr="00D37CDB" w:rsidDel="00756141">
                  <w:rPr>
                    <w:lang w:val="fr-FR"/>
                  </w:rPr>
                  <w:delText>Soins en cas d'hyperbilirubinémie</w:delText>
                </w:r>
              </w:del>
            </w:moveFrom>
          </w:p>
        </w:tc>
        <w:tc>
          <w:tcPr>
            <w:tcW w:w="1841" w:type="dxa"/>
            <w:vAlign w:val="center"/>
          </w:tcPr>
          <w:p w14:paraId="54FFE1FF" w14:textId="3ED05A46" w:rsidR="00D4751D" w:rsidDel="00756141" w:rsidRDefault="00D4751D" w:rsidP="00D4751D">
            <w:pPr>
              <w:pStyle w:val="ListParagraph1"/>
              <w:spacing w:after="0" w:line="240" w:lineRule="auto"/>
              <w:ind w:left="0"/>
              <w:jc w:val="center"/>
              <w:rPr>
                <w:del w:id="1799" w:author="ZAIDOU Mouhammad" w:date="2024-10-19T19:44:00Z"/>
                <w:moveFrom w:id="1800" w:author="ZAIDOU Mouhammad" w:date="2024-10-19T19:14:00Z"/>
                <w:rFonts w:ascii="Calibri" w:eastAsia="Times New Roman" w:hAnsi="Calibri" w:cs="Calibri"/>
                <w:b/>
                <w:bCs/>
                <w:color w:val="000000"/>
                <w:szCs w:val="20"/>
                <w:lang w:val="fr-FR" w:bidi="hi-IN"/>
              </w:rPr>
            </w:pPr>
            <w:moveFrom w:id="1801" w:author="ZAIDOU Mouhammad" w:date="2024-10-19T19:14:00Z">
              <w:del w:id="1802"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778DC3CF" w14:textId="30EF4B7C" w:rsidR="00D4751D" w:rsidDel="00756141" w:rsidRDefault="00D4751D" w:rsidP="00D4751D">
            <w:pPr>
              <w:pStyle w:val="ListParagraph1"/>
              <w:spacing w:after="0" w:line="240" w:lineRule="auto"/>
              <w:ind w:left="0"/>
              <w:jc w:val="center"/>
              <w:rPr>
                <w:del w:id="1803" w:author="ZAIDOU Mouhammad" w:date="2024-10-19T19:44:00Z"/>
                <w:moveFrom w:id="1804" w:author="ZAIDOU Mouhammad" w:date="2024-10-19T19:14:00Z"/>
                <w:rFonts w:ascii="Calibri" w:hAnsi="Calibri" w:cs="Calibri"/>
                <w:b/>
                <w:szCs w:val="20"/>
                <w:lang w:val="fr-FR"/>
              </w:rPr>
            </w:pPr>
            <w:moveFrom w:id="1805" w:author="ZAIDOU Mouhammad" w:date="2024-10-19T19:14:00Z">
              <w:del w:id="1806" w:author="ZAIDOU Mouhammad" w:date="2024-10-19T19:44:00Z">
                <w:r w:rsidDel="00756141">
                  <w:rPr>
                    <w:rFonts w:ascii="Calibri" w:hAnsi="Calibri" w:cs="Calibri"/>
                    <w:b/>
                    <w:szCs w:val="20"/>
                    <w:lang w:val="fr-FR"/>
                  </w:rPr>
                  <w:delText>1   2</w:delText>
                </w:r>
              </w:del>
            </w:moveFrom>
          </w:p>
        </w:tc>
        <w:tc>
          <w:tcPr>
            <w:tcW w:w="1132" w:type="dxa"/>
            <w:vAlign w:val="center"/>
          </w:tcPr>
          <w:p w14:paraId="149DC3AE" w14:textId="672FA232" w:rsidR="00D4751D" w:rsidRPr="00117F6A" w:rsidDel="00756141" w:rsidRDefault="00D4751D" w:rsidP="00D4751D">
            <w:pPr>
              <w:tabs>
                <w:tab w:val="right" w:leader="dot" w:pos="4092"/>
              </w:tabs>
              <w:contextualSpacing/>
              <w:jc w:val="center"/>
              <w:rPr>
                <w:del w:id="1807" w:author="ZAIDOU Mouhammad" w:date="2024-10-19T19:44:00Z"/>
                <w:moveFrom w:id="1808" w:author="ZAIDOU Mouhammad" w:date="2024-10-19T19:14:00Z"/>
                <w:rFonts w:ascii="Calibri" w:hAnsi="Calibri" w:cs="Calibri"/>
                <w:b/>
                <w:szCs w:val="20"/>
                <w:lang w:val="fr-FR"/>
              </w:rPr>
            </w:pPr>
          </w:p>
        </w:tc>
        <w:tc>
          <w:tcPr>
            <w:tcW w:w="2273" w:type="dxa"/>
            <w:gridSpan w:val="2"/>
            <w:vAlign w:val="center"/>
          </w:tcPr>
          <w:p w14:paraId="036897D9" w14:textId="0619242A" w:rsidR="00D4751D" w:rsidDel="00756141" w:rsidRDefault="00D4751D" w:rsidP="00D4751D">
            <w:pPr>
              <w:tabs>
                <w:tab w:val="right" w:leader="dot" w:pos="4092"/>
              </w:tabs>
              <w:contextualSpacing/>
              <w:jc w:val="center"/>
              <w:rPr>
                <w:del w:id="1809" w:author="ZAIDOU Mouhammad" w:date="2024-10-19T19:44:00Z"/>
                <w:moveFrom w:id="1810" w:author="ZAIDOU Mouhammad" w:date="2024-10-19T19:14:00Z"/>
                <w:rFonts w:ascii="Calibri" w:hAnsi="Calibri" w:cs="Calibri"/>
                <w:b/>
                <w:szCs w:val="20"/>
                <w:lang w:val="fr-FR"/>
              </w:rPr>
            </w:pPr>
            <w:moveFrom w:id="1811" w:author="ZAIDOU Mouhammad" w:date="2024-10-19T19:14:00Z">
              <w:del w:id="1812" w:author="ZAIDOU Mouhammad" w:date="2024-10-19T19:44:00Z">
                <w:r w:rsidDel="00756141">
                  <w:rPr>
                    <w:rFonts w:ascii="Calibri" w:hAnsi="Calibri" w:cs="Calibri"/>
                    <w:b/>
                    <w:szCs w:val="20"/>
                    <w:lang w:val="fr-FR"/>
                  </w:rPr>
                  <w:delText>1   2   3   4   5</w:delText>
                </w:r>
              </w:del>
            </w:moveFrom>
          </w:p>
        </w:tc>
        <w:tc>
          <w:tcPr>
            <w:tcW w:w="715" w:type="dxa"/>
            <w:gridSpan w:val="2"/>
          </w:tcPr>
          <w:p w14:paraId="5E9604B2" w14:textId="0D8D1968" w:rsidR="00D4751D" w:rsidRPr="000357DC" w:rsidDel="00756141" w:rsidRDefault="00D4751D" w:rsidP="00D4751D">
            <w:pPr>
              <w:jc w:val="center"/>
              <w:rPr>
                <w:del w:id="1813" w:author="ZAIDOU Mouhammad" w:date="2024-10-19T19:44:00Z"/>
                <w:moveFrom w:id="1814" w:author="ZAIDOU Mouhammad" w:date="2024-10-19T19:14:00Z"/>
                <w:rFonts w:ascii="Arial" w:eastAsia="Arial Narrow" w:hAnsi="Arial" w:cs="Arial"/>
                <w:szCs w:val="20"/>
                <w:lang w:val="fr-FR" w:bidi="hi-IN"/>
              </w:rPr>
            </w:pPr>
          </w:p>
        </w:tc>
      </w:tr>
      <w:moveFromRangeEnd w:id="1794"/>
      <w:tr w:rsidR="00D4751D" w:rsidRPr="007610D3" w14:paraId="790E3301" w14:textId="77777777" w:rsidTr="00D4751D">
        <w:tblPrEx>
          <w:jc w:val="left"/>
          <w:tblPrExChange w:id="1815" w:author="ZAIDOU Mouhammad" w:date="2024-10-19T19:11:00Z">
            <w:tblPrEx>
              <w:jc w:val="left"/>
            </w:tblPrEx>
          </w:tblPrExChange>
        </w:tblPrEx>
        <w:trPr>
          <w:gridAfter w:val="1"/>
          <w:wAfter w:w="7" w:type="dxa"/>
          <w:trHeight w:val="397"/>
          <w:trPrChange w:id="1816"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817" w:author="ZAIDOU Mouhammad" w:date="2024-10-19T19:11:00Z">
              <w:tcPr>
                <w:tcW w:w="10478" w:type="dxa"/>
                <w:gridSpan w:val="31"/>
                <w:shd w:val="clear" w:color="auto" w:fill="DEEAF6" w:themeFill="accent1" w:themeFillTint="33"/>
                <w:vAlign w:val="center"/>
              </w:tcPr>
            </w:tcPrChange>
          </w:tcPr>
          <w:p w14:paraId="333AFD25" w14:textId="039328F2" w:rsidR="00D4751D" w:rsidRPr="000357DC" w:rsidRDefault="00D4751D" w:rsidP="00D4751D">
            <w:pPr>
              <w:rPr>
                <w:rFonts w:ascii="Arial" w:eastAsia="Arial Narrow" w:hAnsi="Arial" w:cs="Arial"/>
                <w:szCs w:val="20"/>
                <w:lang w:val="fr-FR" w:bidi="hi-IN"/>
              </w:rPr>
            </w:pPr>
            <w:r w:rsidRPr="00D37CDB">
              <w:rPr>
                <w:rFonts w:ascii="Calibri" w:hAnsi="Calibri" w:cs="Calibri"/>
                <w:b/>
                <w:bCs/>
                <w:szCs w:val="20"/>
                <w:lang w:val="fr-FR"/>
              </w:rPr>
              <w:t xml:space="preserve">E. Services </w:t>
            </w:r>
            <w:ins w:id="1818" w:author="ZAIDOU Mouhammad" w:date="2024-10-19T19:09:00Z">
              <w:r>
                <w:rPr>
                  <w:rFonts w:ascii="Calibri" w:hAnsi="Calibri" w:cs="Calibri"/>
                  <w:b/>
                  <w:bCs/>
                  <w:szCs w:val="20"/>
                  <w:lang w:val="fr-FR"/>
                </w:rPr>
                <w:t xml:space="preserve">post </w:t>
              </w:r>
            </w:ins>
            <w:del w:id="1819" w:author="ZAIDOU Mouhammad" w:date="2024-10-19T19:09:00Z">
              <w:r w:rsidRPr="00D37CDB" w:rsidDel="00D4751D">
                <w:rPr>
                  <w:rFonts w:ascii="Calibri" w:hAnsi="Calibri" w:cs="Calibri"/>
                  <w:b/>
                  <w:bCs/>
                  <w:szCs w:val="20"/>
                  <w:lang w:val="fr-FR"/>
                </w:rPr>
                <w:delText>d'</w:delText>
              </w:r>
            </w:del>
            <w:r w:rsidRPr="00D37CDB">
              <w:rPr>
                <w:rFonts w:ascii="Calibri" w:hAnsi="Calibri" w:cs="Calibri"/>
                <w:b/>
                <w:bCs/>
                <w:szCs w:val="20"/>
                <w:lang w:val="fr-FR"/>
              </w:rPr>
              <w:t>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D4751D" w:rsidRPr="000357DC" w14:paraId="242C0B2C" w14:textId="77777777" w:rsidTr="00756141">
        <w:tblPrEx>
          <w:jc w:val="left"/>
          <w:tblPrExChange w:id="1820" w:author="ZAIDOU Mouhammad" w:date="2024-10-19T19:44:00Z">
            <w:tblPrEx>
              <w:jc w:val="left"/>
            </w:tblPrEx>
          </w:tblPrExChange>
        </w:tblPrEx>
        <w:trPr>
          <w:gridAfter w:val="1"/>
          <w:wAfter w:w="7" w:type="dxa"/>
          <w:trHeight w:val="20"/>
          <w:trPrChange w:id="1821" w:author="ZAIDOU Mouhammad" w:date="2024-10-19T19:44:00Z">
            <w:trPr>
              <w:gridAfter w:val="1"/>
              <w:wAfter w:w="6" w:type="dxa"/>
              <w:trHeight w:val="20"/>
            </w:trPr>
          </w:trPrChange>
        </w:trPr>
        <w:tc>
          <w:tcPr>
            <w:tcW w:w="557" w:type="dxa"/>
            <w:gridSpan w:val="2"/>
            <w:tcPrChange w:id="1822" w:author="ZAIDOU Mouhammad" w:date="2024-10-19T19:44:00Z">
              <w:tcPr>
                <w:tcW w:w="562" w:type="dxa"/>
                <w:gridSpan w:val="6"/>
              </w:tcPr>
            </w:tcPrChange>
          </w:tcPr>
          <w:p w14:paraId="65B7477B" w14:textId="77777777" w:rsidR="00D4751D" w:rsidRPr="005C2A79" w:rsidRDefault="00D4751D" w:rsidP="00D4751D">
            <w:pPr>
              <w:pStyle w:val="ListParagraph"/>
              <w:numPr>
                <w:ilvl w:val="0"/>
                <w:numId w:val="14"/>
              </w:numPr>
              <w:jc w:val="center"/>
              <w:rPr>
                <w:rFonts w:ascii="Calibri" w:eastAsia="Arial Narrow" w:hAnsi="Calibri" w:cs="Calibri"/>
                <w:spacing w:val="-2"/>
                <w:szCs w:val="20"/>
                <w:lang w:val="fr-FR" w:bidi="hi-IN"/>
              </w:rPr>
            </w:pPr>
          </w:p>
        </w:tc>
        <w:tc>
          <w:tcPr>
            <w:tcW w:w="2267" w:type="dxa"/>
            <w:tcPrChange w:id="1823" w:author="ZAIDOU Mouhammad" w:date="2024-10-19T19:44:00Z">
              <w:tcPr>
                <w:tcW w:w="2268" w:type="dxa"/>
                <w:gridSpan w:val="4"/>
              </w:tcPr>
            </w:tcPrChange>
          </w:tcPr>
          <w:p w14:paraId="433E24E8" w14:textId="0E8657BD" w:rsidR="00D4751D" w:rsidRPr="00D37CDB" w:rsidRDefault="00D4751D" w:rsidP="00D4751D">
            <w:pPr>
              <w:rPr>
                <w:lang w:val="fr-FR"/>
              </w:rPr>
            </w:pPr>
            <w:r w:rsidRPr="00D37CDB">
              <w:rPr>
                <w:lang w:val="fr-FR"/>
              </w:rPr>
              <w:t>MVA (aspiration manuelle sous vide)</w:t>
            </w:r>
          </w:p>
        </w:tc>
        <w:tc>
          <w:tcPr>
            <w:tcW w:w="1841" w:type="dxa"/>
            <w:vAlign w:val="center"/>
            <w:tcPrChange w:id="1824" w:author="ZAIDOU Mouhammad" w:date="2024-10-19T19:44:00Z">
              <w:tcPr>
                <w:tcW w:w="1843" w:type="dxa"/>
                <w:gridSpan w:val="5"/>
                <w:vAlign w:val="center"/>
              </w:tcPr>
            </w:tcPrChange>
          </w:tcPr>
          <w:p w14:paraId="421AAF59" w14:textId="3148E0A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25" w:author="ZAIDOU Mouhammad" w:date="2024-10-19T19:44:00Z">
              <w:tcPr>
                <w:tcW w:w="1701" w:type="dxa"/>
                <w:gridSpan w:val="5"/>
                <w:vAlign w:val="center"/>
              </w:tcPr>
            </w:tcPrChange>
          </w:tcPr>
          <w:p w14:paraId="14C5C5B9" w14:textId="53DECCD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26" w:author="ZAIDOU Mouhammad" w:date="2024-10-19T19:44:00Z">
              <w:tcPr>
                <w:tcW w:w="1134" w:type="dxa"/>
                <w:gridSpan w:val="5"/>
                <w:vAlign w:val="center"/>
              </w:tcPr>
            </w:tcPrChange>
          </w:tcPr>
          <w:p w14:paraId="023EFC4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27" w:author="ZAIDOU Mouhammad" w:date="2024-10-19T19:44:00Z">
              <w:tcPr>
                <w:tcW w:w="2234" w:type="dxa"/>
                <w:gridSpan w:val="2"/>
                <w:vAlign w:val="center"/>
              </w:tcPr>
            </w:tcPrChange>
          </w:tcPr>
          <w:p w14:paraId="456056B4" w14:textId="2564549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28" w:author="ZAIDOU Mouhammad" w:date="2024-10-19T19:44:00Z">
              <w:tcPr>
                <w:tcW w:w="736" w:type="dxa"/>
                <w:gridSpan w:val="4"/>
              </w:tcPr>
            </w:tcPrChange>
          </w:tcPr>
          <w:p w14:paraId="1BEB125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D7C96D" w14:textId="77777777" w:rsidTr="00756141">
        <w:tblPrEx>
          <w:jc w:val="left"/>
          <w:tblPrExChange w:id="1829" w:author="ZAIDOU Mouhammad" w:date="2024-10-19T19:44:00Z">
            <w:tblPrEx>
              <w:jc w:val="left"/>
            </w:tblPrEx>
          </w:tblPrExChange>
        </w:tblPrEx>
        <w:trPr>
          <w:gridAfter w:val="1"/>
          <w:wAfter w:w="7" w:type="dxa"/>
          <w:trHeight w:val="20"/>
          <w:trPrChange w:id="1830" w:author="ZAIDOU Mouhammad" w:date="2024-10-19T19:44:00Z">
            <w:trPr>
              <w:gridAfter w:val="1"/>
              <w:wAfter w:w="6" w:type="dxa"/>
              <w:trHeight w:val="20"/>
            </w:trPr>
          </w:trPrChange>
        </w:trPr>
        <w:tc>
          <w:tcPr>
            <w:tcW w:w="557" w:type="dxa"/>
            <w:gridSpan w:val="2"/>
            <w:tcPrChange w:id="1831" w:author="ZAIDOU Mouhammad" w:date="2024-10-19T19:44:00Z">
              <w:tcPr>
                <w:tcW w:w="562" w:type="dxa"/>
                <w:gridSpan w:val="6"/>
              </w:tcPr>
            </w:tcPrChange>
          </w:tcPr>
          <w:p w14:paraId="06D32CEC" w14:textId="77777777" w:rsidR="00D4751D" w:rsidRPr="005C2A79" w:rsidRDefault="00D4751D" w:rsidP="00D4751D">
            <w:pPr>
              <w:pStyle w:val="ListParagraph"/>
              <w:numPr>
                <w:ilvl w:val="0"/>
                <w:numId w:val="14"/>
              </w:numPr>
              <w:jc w:val="center"/>
              <w:rPr>
                <w:rFonts w:ascii="Calibri" w:eastAsia="Arial Narrow" w:hAnsi="Calibri" w:cs="Calibri"/>
                <w:spacing w:val="-2"/>
                <w:szCs w:val="20"/>
                <w:lang w:val="fr-FR" w:bidi="hi-IN"/>
              </w:rPr>
            </w:pPr>
          </w:p>
        </w:tc>
        <w:tc>
          <w:tcPr>
            <w:tcW w:w="2267" w:type="dxa"/>
            <w:tcPrChange w:id="1832" w:author="ZAIDOU Mouhammad" w:date="2024-10-19T19:44:00Z">
              <w:tcPr>
                <w:tcW w:w="2268" w:type="dxa"/>
                <w:gridSpan w:val="4"/>
              </w:tcPr>
            </w:tcPrChange>
          </w:tcPr>
          <w:p w14:paraId="6E6F0CFC" w14:textId="52E0AB1A" w:rsidR="00D4751D" w:rsidRPr="00D37CDB" w:rsidRDefault="00D4751D" w:rsidP="00D4751D">
            <w:pPr>
              <w:rPr>
                <w:lang w:val="fr-FR"/>
              </w:rPr>
            </w:pPr>
            <w:r w:rsidRPr="00D37CDB">
              <w:rPr>
                <w:lang w:val="fr-FR"/>
              </w:rPr>
              <w:t>Prise en charge des complications de l'avortement</w:t>
            </w:r>
          </w:p>
        </w:tc>
        <w:tc>
          <w:tcPr>
            <w:tcW w:w="1841" w:type="dxa"/>
            <w:vAlign w:val="center"/>
            <w:tcPrChange w:id="1833" w:author="ZAIDOU Mouhammad" w:date="2024-10-19T19:44:00Z">
              <w:tcPr>
                <w:tcW w:w="1843" w:type="dxa"/>
                <w:gridSpan w:val="5"/>
                <w:vAlign w:val="center"/>
              </w:tcPr>
            </w:tcPrChange>
          </w:tcPr>
          <w:p w14:paraId="355202AE" w14:textId="150D85C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34" w:author="ZAIDOU Mouhammad" w:date="2024-10-19T19:44:00Z">
              <w:tcPr>
                <w:tcW w:w="1701" w:type="dxa"/>
                <w:gridSpan w:val="5"/>
                <w:vAlign w:val="center"/>
              </w:tcPr>
            </w:tcPrChange>
          </w:tcPr>
          <w:p w14:paraId="263D8CAD" w14:textId="42D1551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35" w:author="ZAIDOU Mouhammad" w:date="2024-10-19T19:44:00Z">
              <w:tcPr>
                <w:tcW w:w="1134" w:type="dxa"/>
                <w:gridSpan w:val="5"/>
                <w:vAlign w:val="center"/>
              </w:tcPr>
            </w:tcPrChange>
          </w:tcPr>
          <w:p w14:paraId="224A9CE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36" w:author="ZAIDOU Mouhammad" w:date="2024-10-19T19:44:00Z">
              <w:tcPr>
                <w:tcW w:w="2234" w:type="dxa"/>
                <w:gridSpan w:val="2"/>
                <w:vAlign w:val="center"/>
              </w:tcPr>
            </w:tcPrChange>
          </w:tcPr>
          <w:p w14:paraId="2372B592" w14:textId="73B9551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37" w:author="ZAIDOU Mouhammad" w:date="2024-10-19T19:44:00Z">
              <w:tcPr>
                <w:tcW w:w="736" w:type="dxa"/>
                <w:gridSpan w:val="4"/>
              </w:tcPr>
            </w:tcPrChange>
          </w:tcPr>
          <w:p w14:paraId="02AC5F7C" w14:textId="77777777" w:rsidR="00D4751D" w:rsidRPr="000357DC" w:rsidRDefault="00D4751D" w:rsidP="00D4751D">
            <w:pPr>
              <w:jc w:val="center"/>
              <w:rPr>
                <w:rFonts w:ascii="Arial" w:eastAsia="Arial Narrow" w:hAnsi="Arial" w:cs="Arial"/>
                <w:szCs w:val="20"/>
                <w:lang w:val="fr-FR" w:bidi="hi-IN"/>
              </w:rPr>
            </w:pPr>
          </w:p>
        </w:tc>
      </w:tr>
      <w:tr w:rsidR="00D4751D" w:rsidRPr="007610D3" w14:paraId="78300769" w14:textId="77777777" w:rsidTr="00D4751D">
        <w:tblPrEx>
          <w:jc w:val="left"/>
          <w:tblPrExChange w:id="1838" w:author="ZAIDOU Mouhammad" w:date="2024-10-19T19:11:00Z">
            <w:tblPrEx>
              <w:jc w:val="left"/>
            </w:tblPrEx>
          </w:tblPrExChange>
        </w:tblPrEx>
        <w:trPr>
          <w:gridAfter w:val="1"/>
          <w:wAfter w:w="7" w:type="dxa"/>
          <w:trHeight w:val="397"/>
          <w:trPrChange w:id="1839"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840" w:author="ZAIDOU Mouhammad" w:date="2024-10-19T19:11:00Z">
              <w:tcPr>
                <w:tcW w:w="10478" w:type="dxa"/>
                <w:gridSpan w:val="31"/>
                <w:shd w:val="clear" w:color="auto" w:fill="DEEAF6" w:themeFill="accent1" w:themeFillTint="33"/>
                <w:vAlign w:val="center"/>
              </w:tcPr>
            </w:tcPrChange>
          </w:tcPr>
          <w:p w14:paraId="150B93C1" w14:textId="13027D24"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w:t>
            </w:r>
            <w:ins w:id="1841" w:author="ZAIDOU Mouhammad" w:date="2024-10-19T19:09:00Z">
              <w:r>
                <w:rPr>
                  <w:rFonts w:ascii="Calibri" w:eastAsia="Arial Narrow" w:hAnsi="Calibri" w:cs="Calibri"/>
                  <w:b/>
                  <w:noProof/>
                  <w:spacing w:val="-2"/>
                  <w:szCs w:val="20"/>
                  <w:lang w:val="fr-FR" w:eastAsia="en-IN" w:bidi="hi-IN"/>
                </w:rPr>
                <w:t xml:space="preserve"> et néo</w:t>
              </w:r>
            </w:ins>
            <w:ins w:id="1842" w:author="ZAIDOU Mouhammad" w:date="2024-10-19T19:10:00Z">
              <w:r>
                <w:rPr>
                  <w:rFonts w:ascii="Calibri" w:eastAsia="Arial Narrow" w:hAnsi="Calibri" w:cs="Calibri"/>
                  <w:b/>
                  <w:noProof/>
                  <w:spacing w:val="-2"/>
                  <w:szCs w:val="20"/>
                  <w:lang w:val="fr-FR" w:eastAsia="en-IN" w:bidi="hi-IN"/>
                </w:rPr>
                <w:t>natals</w:t>
              </w:r>
            </w:ins>
            <w:r w:rsidRPr="00D37CDB">
              <w:rPr>
                <w:rFonts w:ascii="Calibri" w:eastAsia="Arial Narrow" w:hAnsi="Calibri" w:cs="Calibri"/>
                <w:b/>
                <w:noProof/>
                <w:spacing w:val="-2"/>
                <w:szCs w:val="20"/>
                <w:lang w:val="fr-FR" w:eastAsia="en-IN" w:bidi="hi-IN"/>
              </w:rPr>
              <w:t xml:space="preserv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D4751D" w:rsidRPr="000357DC" w14:paraId="328C4B75" w14:textId="77777777" w:rsidTr="00756141">
        <w:tblPrEx>
          <w:jc w:val="left"/>
          <w:tblPrExChange w:id="1843" w:author="ZAIDOU Mouhammad" w:date="2024-10-19T19:44:00Z">
            <w:tblPrEx>
              <w:jc w:val="left"/>
            </w:tblPrEx>
          </w:tblPrExChange>
        </w:tblPrEx>
        <w:trPr>
          <w:gridAfter w:val="1"/>
          <w:wAfter w:w="7" w:type="dxa"/>
          <w:trHeight w:val="20"/>
          <w:trPrChange w:id="1844" w:author="ZAIDOU Mouhammad" w:date="2024-10-19T19:44:00Z">
            <w:trPr>
              <w:gridAfter w:val="1"/>
              <w:wAfter w:w="6" w:type="dxa"/>
              <w:trHeight w:val="20"/>
            </w:trPr>
          </w:trPrChange>
        </w:trPr>
        <w:tc>
          <w:tcPr>
            <w:tcW w:w="557" w:type="dxa"/>
            <w:gridSpan w:val="2"/>
            <w:tcPrChange w:id="1845" w:author="ZAIDOU Mouhammad" w:date="2024-10-19T19:44:00Z">
              <w:tcPr>
                <w:tcW w:w="562" w:type="dxa"/>
                <w:gridSpan w:val="6"/>
              </w:tcPr>
            </w:tcPrChange>
          </w:tcPr>
          <w:p w14:paraId="245FF152"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46" w:author="ZAIDOU Mouhammad" w:date="2024-10-19T19:44:00Z">
              <w:tcPr>
                <w:tcW w:w="2268" w:type="dxa"/>
                <w:gridSpan w:val="4"/>
              </w:tcPr>
            </w:tcPrChange>
          </w:tcPr>
          <w:p w14:paraId="0FB9AA90" w14:textId="3ACA1820" w:rsidR="00D4751D" w:rsidRPr="00D37CDB" w:rsidRDefault="00D4751D" w:rsidP="00D4751D">
            <w:pPr>
              <w:rPr>
                <w:lang w:val="fr-FR"/>
              </w:rPr>
            </w:pPr>
            <w:r w:rsidRPr="00D37CDB">
              <w:rPr>
                <w:lang w:val="fr-FR"/>
              </w:rPr>
              <w:t>Utilisation de la fiche de croissance pour l'enregistrement du poids</w:t>
            </w:r>
          </w:p>
        </w:tc>
        <w:tc>
          <w:tcPr>
            <w:tcW w:w="1841" w:type="dxa"/>
            <w:vAlign w:val="center"/>
            <w:tcPrChange w:id="1847" w:author="ZAIDOU Mouhammad" w:date="2024-10-19T19:44:00Z">
              <w:tcPr>
                <w:tcW w:w="1843" w:type="dxa"/>
                <w:gridSpan w:val="5"/>
                <w:vAlign w:val="center"/>
              </w:tcPr>
            </w:tcPrChange>
          </w:tcPr>
          <w:p w14:paraId="60D10CA2" w14:textId="2354E21E"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48" w:author="ZAIDOU Mouhammad" w:date="2024-10-19T19:44:00Z">
              <w:tcPr>
                <w:tcW w:w="1701" w:type="dxa"/>
                <w:gridSpan w:val="5"/>
                <w:vAlign w:val="center"/>
              </w:tcPr>
            </w:tcPrChange>
          </w:tcPr>
          <w:p w14:paraId="4EDE9724" w14:textId="0A73669A"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49" w:author="ZAIDOU Mouhammad" w:date="2024-10-19T19:44:00Z">
              <w:tcPr>
                <w:tcW w:w="1134" w:type="dxa"/>
                <w:gridSpan w:val="5"/>
                <w:vAlign w:val="center"/>
              </w:tcPr>
            </w:tcPrChange>
          </w:tcPr>
          <w:p w14:paraId="4C59165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50" w:author="ZAIDOU Mouhammad" w:date="2024-10-19T19:44:00Z">
              <w:tcPr>
                <w:tcW w:w="2234" w:type="dxa"/>
                <w:gridSpan w:val="2"/>
                <w:vAlign w:val="center"/>
              </w:tcPr>
            </w:tcPrChange>
          </w:tcPr>
          <w:p w14:paraId="10BA2441" w14:textId="0833E34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51" w:author="ZAIDOU Mouhammad" w:date="2024-10-19T19:44:00Z">
              <w:tcPr>
                <w:tcW w:w="736" w:type="dxa"/>
                <w:gridSpan w:val="4"/>
              </w:tcPr>
            </w:tcPrChange>
          </w:tcPr>
          <w:p w14:paraId="500D8AA2"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0437C43" w14:textId="77777777" w:rsidTr="00756141">
        <w:tblPrEx>
          <w:jc w:val="left"/>
          <w:tblPrExChange w:id="1852" w:author="ZAIDOU Mouhammad" w:date="2024-10-19T19:44:00Z">
            <w:tblPrEx>
              <w:jc w:val="left"/>
            </w:tblPrEx>
          </w:tblPrExChange>
        </w:tblPrEx>
        <w:trPr>
          <w:gridAfter w:val="1"/>
          <w:wAfter w:w="7" w:type="dxa"/>
          <w:trHeight w:val="20"/>
          <w:trPrChange w:id="1853" w:author="ZAIDOU Mouhammad" w:date="2024-10-19T19:44:00Z">
            <w:trPr>
              <w:gridAfter w:val="1"/>
              <w:wAfter w:w="6" w:type="dxa"/>
              <w:trHeight w:val="20"/>
            </w:trPr>
          </w:trPrChange>
        </w:trPr>
        <w:tc>
          <w:tcPr>
            <w:tcW w:w="557" w:type="dxa"/>
            <w:gridSpan w:val="2"/>
            <w:tcPrChange w:id="1854" w:author="ZAIDOU Mouhammad" w:date="2024-10-19T19:44:00Z">
              <w:tcPr>
                <w:tcW w:w="562" w:type="dxa"/>
                <w:gridSpan w:val="6"/>
              </w:tcPr>
            </w:tcPrChange>
          </w:tcPr>
          <w:p w14:paraId="51841416"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55" w:author="ZAIDOU Mouhammad" w:date="2024-10-19T19:44:00Z">
              <w:tcPr>
                <w:tcW w:w="2268" w:type="dxa"/>
                <w:gridSpan w:val="4"/>
              </w:tcPr>
            </w:tcPrChange>
          </w:tcPr>
          <w:p w14:paraId="530370B9" w14:textId="760C4FF9" w:rsidR="00D4751D" w:rsidRPr="00D37CDB" w:rsidRDefault="00D4751D" w:rsidP="00D4751D">
            <w:pPr>
              <w:rPr>
                <w:lang w:val="fr-FR"/>
              </w:rPr>
            </w:pPr>
            <w:r w:rsidRPr="00D37CDB">
              <w:rPr>
                <w:lang w:val="fr-FR"/>
              </w:rPr>
              <w:t>Vaccination des enfants</w:t>
            </w:r>
          </w:p>
        </w:tc>
        <w:tc>
          <w:tcPr>
            <w:tcW w:w="1841" w:type="dxa"/>
            <w:vAlign w:val="center"/>
            <w:tcPrChange w:id="1856" w:author="ZAIDOU Mouhammad" w:date="2024-10-19T19:44:00Z">
              <w:tcPr>
                <w:tcW w:w="1843" w:type="dxa"/>
                <w:gridSpan w:val="5"/>
                <w:vAlign w:val="center"/>
              </w:tcPr>
            </w:tcPrChange>
          </w:tcPr>
          <w:p w14:paraId="46085627" w14:textId="49A329F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57" w:author="ZAIDOU Mouhammad" w:date="2024-10-19T19:44:00Z">
              <w:tcPr>
                <w:tcW w:w="1701" w:type="dxa"/>
                <w:gridSpan w:val="5"/>
                <w:vAlign w:val="center"/>
              </w:tcPr>
            </w:tcPrChange>
          </w:tcPr>
          <w:p w14:paraId="48DDF40E" w14:textId="138E6072"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58" w:author="ZAIDOU Mouhammad" w:date="2024-10-19T19:44:00Z">
              <w:tcPr>
                <w:tcW w:w="1134" w:type="dxa"/>
                <w:gridSpan w:val="5"/>
                <w:vAlign w:val="center"/>
              </w:tcPr>
            </w:tcPrChange>
          </w:tcPr>
          <w:p w14:paraId="05E8876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59" w:author="ZAIDOU Mouhammad" w:date="2024-10-19T19:44:00Z">
              <w:tcPr>
                <w:tcW w:w="2234" w:type="dxa"/>
                <w:gridSpan w:val="2"/>
                <w:vAlign w:val="center"/>
              </w:tcPr>
            </w:tcPrChange>
          </w:tcPr>
          <w:p w14:paraId="449FCE8A" w14:textId="5816BC3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60" w:author="ZAIDOU Mouhammad" w:date="2024-10-19T19:44:00Z">
              <w:tcPr>
                <w:tcW w:w="736" w:type="dxa"/>
                <w:gridSpan w:val="4"/>
              </w:tcPr>
            </w:tcPrChange>
          </w:tcPr>
          <w:p w14:paraId="41C36697"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581B6C1D" w14:textId="77777777" w:rsidTr="00756141">
        <w:tblPrEx>
          <w:jc w:val="left"/>
          <w:tblPrExChange w:id="1861" w:author="ZAIDOU Mouhammad" w:date="2024-10-19T19:44:00Z">
            <w:tblPrEx>
              <w:jc w:val="left"/>
            </w:tblPrEx>
          </w:tblPrExChange>
        </w:tblPrEx>
        <w:trPr>
          <w:gridAfter w:val="1"/>
          <w:wAfter w:w="7" w:type="dxa"/>
          <w:trHeight w:val="20"/>
          <w:trPrChange w:id="1862" w:author="ZAIDOU Mouhammad" w:date="2024-10-19T19:44:00Z">
            <w:trPr>
              <w:gridAfter w:val="1"/>
              <w:wAfter w:w="6" w:type="dxa"/>
              <w:trHeight w:val="20"/>
            </w:trPr>
          </w:trPrChange>
        </w:trPr>
        <w:tc>
          <w:tcPr>
            <w:tcW w:w="557" w:type="dxa"/>
            <w:gridSpan w:val="2"/>
            <w:tcPrChange w:id="1863" w:author="ZAIDOU Mouhammad" w:date="2024-10-19T19:44:00Z">
              <w:tcPr>
                <w:tcW w:w="562" w:type="dxa"/>
                <w:gridSpan w:val="6"/>
              </w:tcPr>
            </w:tcPrChange>
          </w:tcPr>
          <w:p w14:paraId="2B7D682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64" w:author="ZAIDOU Mouhammad" w:date="2024-10-19T19:44:00Z">
              <w:tcPr>
                <w:tcW w:w="2268" w:type="dxa"/>
                <w:gridSpan w:val="4"/>
              </w:tcPr>
            </w:tcPrChange>
          </w:tcPr>
          <w:p w14:paraId="051221B3" w14:textId="5165072E" w:rsidR="00D4751D" w:rsidRPr="00D37CDB" w:rsidRDefault="00D4751D" w:rsidP="00D4751D">
            <w:pPr>
              <w:rPr>
                <w:lang w:val="fr-FR"/>
              </w:rPr>
            </w:pPr>
            <w:r w:rsidRPr="00D37CDB">
              <w:rPr>
                <w:lang w:val="fr-FR"/>
              </w:rPr>
              <w:t>Prise en charge de la pneumonie</w:t>
            </w:r>
          </w:p>
        </w:tc>
        <w:tc>
          <w:tcPr>
            <w:tcW w:w="1841" w:type="dxa"/>
            <w:vAlign w:val="center"/>
            <w:tcPrChange w:id="1865" w:author="ZAIDOU Mouhammad" w:date="2024-10-19T19:44:00Z">
              <w:tcPr>
                <w:tcW w:w="1843" w:type="dxa"/>
                <w:gridSpan w:val="5"/>
                <w:vAlign w:val="center"/>
              </w:tcPr>
            </w:tcPrChange>
          </w:tcPr>
          <w:p w14:paraId="23A38EF8" w14:textId="7B3FA32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66" w:author="ZAIDOU Mouhammad" w:date="2024-10-19T19:44:00Z">
              <w:tcPr>
                <w:tcW w:w="1701" w:type="dxa"/>
                <w:gridSpan w:val="5"/>
                <w:vAlign w:val="center"/>
              </w:tcPr>
            </w:tcPrChange>
          </w:tcPr>
          <w:p w14:paraId="54B089BF" w14:textId="536233AE"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67" w:author="ZAIDOU Mouhammad" w:date="2024-10-19T19:44:00Z">
              <w:tcPr>
                <w:tcW w:w="1134" w:type="dxa"/>
                <w:gridSpan w:val="5"/>
                <w:vAlign w:val="center"/>
              </w:tcPr>
            </w:tcPrChange>
          </w:tcPr>
          <w:p w14:paraId="13A1536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68" w:author="ZAIDOU Mouhammad" w:date="2024-10-19T19:44:00Z">
              <w:tcPr>
                <w:tcW w:w="2234" w:type="dxa"/>
                <w:gridSpan w:val="2"/>
                <w:vAlign w:val="center"/>
              </w:tcPr>
            </w:tcPrChange>
          </w:tcPr>
          <w:p w14:paraId="2F0A8425" w14:textId="79657C70"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69" w:author="ZAIDOU Mouhammad" w:date="2024-10-19T19:44:00Z">
              <w:tcPr>
                <w:tcW w:w="736" w:type="dxa"/>
                <w:gridSpan w:val="4"/>
              </w:tcPr>
            </w:tcPrChange>
          </w:tcPr>
          <w:p w14:paraId="417C4979"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28FE7ED" w14:textId="77777777" w:rsidTr="00756141">
        <w:tblPrEx>
          <w:jc w:val="left"/>
          <w:tblPrExChange w:id="1870" w:author="ZAIDOU Mouhammad" w:date="2024-10-19T19:44:00Z">
            <w:tblPrEx>
              <w:jc w:val="left"/>
            </w:tblPrEx>
          </w:tblPrExChange>
        </w:tblPrEx>
        <w:trPr>
          <w:gridAfter w:val="1"/>
          <w:wAfter w:w="7" w:type="dxa"/>
          <w:trHeight w:val="20"/>
          <w:trPrChange w:id="1871" w:author="ZAIDOU Mouhammad" w:date="2024-10-19T19:44:00Z">
            <w:trPr>
              <w:gridAfter w:val="1"/>
              <w:wAfter w:w="6" w:type="dxa"/>
              <w:trHeight w:val="20"/>
            </w:trPr>
          </w:trPrChange>
        </w:trPr>
        <w:tc>
          <w:tcPr>
            <w:tcW w:w="557" w:type="dxa"/>
            <w:gridSpan w:val="2"/>
            <w:tcPrChange w:id="1872" w:author="ZAIDOU Mouhammad" w:date="2024-10-19T19:44:00Z">
              <w:tcPr>
                <w:tcW w:w="562" w:type="dxa"/>
                <w:gridSpan w:val="6"/>
              </w:tcPr>
            </w:tcPrChange>
          </w:tcPr>
          <w:p w14:paraId="374B52C5"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73" w:author="ZAIDOU Mouhammad" w:date="2024-10-19T19:44:00Z">
              <w:tcPr>
                <w:tcW w:w="2268" w:type="dxa"/>
                <w:gridSpan w:val="4"/>
              </w:tcPr>
            </w:tcPrChange>
          </w:tcPr>
          <w:p w14:paraId="5FB32B80" w14:textId="2BD15624" w:rsidR="00D4751D" w:rsidRPr="00D37CDB" w:rsidRDefault="00D4751D" w:rsidP="00D4751D">
            <w:pPr>
              <w:rPr>
                <w:lang w:val="fr-FR"/>
              </w:rPr>
            </w:pPr>
            <w:r w:rsidRPr="00D37CDB">
              <w:rPr>
                <w:lang w:val="fr-FR"/>
              </w:rPr>
              <w:t>Antibiotiques pour les infections respiratoires aiguës</w:t>
            </w:r>
          </w:p>
        </w:tc>
        <w:tc>
          <w:tcPr>
            <w:tcW w:w="1841" w:type="dxa"/>
            <w:vAlign w:val="center"/>
            <w:tcPrChange w:id="1874" w:author="ZAIDOU Mouhammad" w:date="2024-10-19T19:44:00Z">
              <w:tcPr>
                <w:tcW w:w="1843" w:type="dxa"/>
                <w:gridSpan w:val="5"/>
                <w:vAlign w:val="center"/>
              </w:tcPr>
            </w:tcPrChange>
          </w:tcPr>
          <w:p w14:paraId="7798C8D4" w14:textId="4563D9E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75" w:author="ZAIDOU Mouhammad" w:date="2024-10-19T19:44:00Z">
              <w:tcPr>
                <w:tcW w:w="1701" w:type="dxa"/>
                <w:gridSpan w:val="5"/>
                <w:vAlign w:val="center"/>
              </w:tcPr>
            </w:tcPrChange>
          </w:tcPr>
          <w:p w14:paraId="3B5D6C78" w14:textId="22AB97F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76" w:author="ZAIDOU Mouhammad" w:date="2024-10-19T19:44:00Z">
              <w:tcPr>
                <w:tcW w:w="1134" w:type="dxa"/>
                <w:gridSpan w:val="5"/>
                <w:vAlign w:val="center"/>
              </w:tcPr>
            </w:tcPrChange>
          </w:tcPr>
          <w:p w14:paraId="0A17106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77" w:author="ZAIDOU Mouhammad" w:date="2024-10-19T19:44:00Z">
              <w:tcPr>
                <w:tcW w:w="2234" w:type="dxa"/>
                <w:gridSpan w:val="2"/>
                <w:vAlign w:val="center"/>
              </w:tcPr>
            </w:tcPrChange>
          </w:tcPr>
          <w:p w14:paraId="31DC62CF" w14:textId="2BF27E4F"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78" w:author="ZAIDOU Mouhammad" w:date="2024-10-19T19:44:00Z">
              <w:tcPr>
                <w:tcW w:w="736" w:type="dxa"/>
                <w:gridSpan w:val="4"/>
              </w:tcPr>
            </w:tcPrChange>
          </w:tcPr>
          <w:p w14:paraId="6EC7658E"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15C2122" w14:textId="77777777" w:rsidTr="00756141">
        <w:tblPrEx>
          <w:jc w:val="left"/>
          <w:tblPrExChange w:id="1879" w:author="ZAIDOU Mouhammad" w:date="2024-10-19T19:44:00Z">
            <w:tblPrEx>
              <w:jc w:val="left"/>
            </w:tblPrEx>
          </w:tblPrExChange>
        </w:tblPrEx>
        <w:trPr>
          <w:gridAfter w:val="1"/>
          <w:wAfter w:w="7" w:type="dxa"/>
          <w:trHeight w:val="20"/>
          <w:trPrChange w:id="1880" w:author="ZAIDOU Mouhammad" w:date="2024-10-19T19:44:00Z">
            <w:trPr>
              <w:gridAfter w:val="1"/>
              <w:wAfter w:w="6" w:type="dxa"/>
              <w:trHeight w:val="20"/>
            </w:trPr>
          </w:trPrChange>
        </w:trPr>
        <w:tc>
          <w:tcPr>
            <w:tcW w:w="557" w:type="dxa"/>
            <w:gridSpan w:val="2"/>
            <w:tcPrChange w:id="1881" w:author="ZAIDOU Mouhammad" w:date="2024-10-19T19:44:00Z">
              <w:tcPr>
                <w:tcW w:w="562" w:type="dxa"/>
                <w:gridSpan w:val="6"/>
              </w:tcPr>
            </w:tcPrChange>
          </w:tcPr>
          <w:p w14:paraId="104BACE7"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82" w:author="ZAIDOU Mouhammad" w:date="2024-10-19T19:44:00Z">
              <w:tcPr>
                <w:tcW w:w="2268" w:type="dxa"/>
                <w:gridSpan w:val="4"/>
              </w:tcPr>
            </w:tcPrChange>
          </w:tcPr>
          <w:p w14:paraId="4234CA9F" w14:textId="18E2622C" w:rsidR="00D4751D" w:rsidRPr="00D37CDB" w:rsidRDefault="00D4751D" w:rsidP="00D4751D">
            <w:pPr>
              <w:rPr>
                <w:lang w:val="fr-FR"/>
              </w:rPr>
            </w:pPr>
            <w:r w:rsidRPr="00D37CDB">
              <w:rPr>
                <w:lang w:val="fr-FR"/>
              </w:rPr>
              <w:t>Prise en charge de la déshydratation/diarrhée</w:t>
            </w:r>
          </w:p>
        </w:tc>
        <w:tc>
          <w:tcPr>
            <w:tcW w:w="1841" w:type="dxa"/>
            <w:vAlign w:val="center"/>
            <w:tcPrChange w:id="1883" w:author="ZAIDOU Mouhammad" w:date="2024-10-19T19:44:00Z">
              <w:tcPr>
                <w:tcW w:w="1843" w:type="dxa"/>
                <w:gridSpan w:val="5"/>
                <w:vAlign w:val="center"/>
              </w:tcPr>
            </w:tcPrChange>
          </w:tcPr>
          <w:p w14:paraId="7E4E1225" w14:textId="10E4556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84" w:author="ZAIDOU Mouhammad" w:date="2024-10-19T19:44:00Z">
              <w:tcPr>
                <w:tcW w:w="1701" w:type="dxa"/>
                <w:gridSpan w:val="5"/>
                <w:vAlign w:val="center"/>
              </w:tcPr>
            </w:tcPrChange>
          </w:tcPr>
          <w:p w14:paraId="141B1439" w14:textId="22ADD6F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85" w:author="ZAIDOU Mouhammad" w:date="2024-10-19T19:44:00Z">
              <w:tcPr>
                <w:tcW w:w="1134" w:type="dxa"/>
                <w:gridSpan w:val="5"/>
                <w:vAlign w:val="center"/>
              </w:tcPr>
            </w:tcPrChange>
          </w:tcPr>
          <w:p w14:paraId="6DE38F1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86" w:author="ZAIDOU Mouhammad" w:date="2024-10-19T19:44:00Z">
              <w:tcPr>
                <w:tcW w:w="2234" w:type="dxa"/>
                <w:gridSpan w:val="2"/>
                <w:vAlign w:val="center"/>
              </w:tcPr>
            </w:tcPrChange>
          </w:tcPr>
          <w:p w14:paraId="4DF48080" w14:textId="021CAD8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87" w:author="ZAIDOU Mouhammad" w:date="2024-10-19T19:44:00Z">
              <w:tcPr>
                <w:tcW w:w="736" w:type="dxa"/>
                <w:gridSpan w:val="4"/>
              </w:tcPr>
            </w:tcPrChange>
          </w:tcPr>
          <w:p w14:paraId="37F29C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678797F" w14:textId="77777777" w:rsidTr="00756141">
        <w:tblPrEx>
          <w:jc w:val="left"/>
          <w:tblPrExChange w:id="1888" w:author="ZAIDOU Mouhammad" w:date="2024-10-19T19:44:00Z">
            <w:tblPrEx>
              <w:jc w:val="left"/>
            </w:tblPrEx>
          </w:tblPrExChange>
        </w:tblPrEx>
        <w:trPr>
          <w:gridAfter w:val="1"/>
          <w:wAfter w:w="7" w:type="dxa"/>
          <w:trHeight w:val="20"/>
          <w:trPrChange w:id="1889" w:author="ZAIDOU Mouhammad" w:date="2024-10-19T19:44:00Z">
            <w:trPr>
              <w:gridAfter w:val="1"/>
              <w:wAfter w:w="6" w:type="dxa"/>
              <w:trHeight w:val="20"/>
            </w:trPr>
          </w:trPrChange>
        </w:trPr>
        <w:tc>
          <w:tcPr>
            <w:tcW w:w="557" w:type="dxa"/>
            <w:gridSpan w:val="2"/>
            <w:tcPrChange w:id="1890" w:author="ZAIDOU Mouhammad" w:date="2024-10-19T19:44:00Z">
              <w:tcPr>
                <w:tcW w:w="562" w:type="dxa"/>
                <w:gridSpan w:val="6"/>
              </w:tcPr>
            </w:tcPrChange>
          </w:tcPr>
          <w:p w14:paraId="3AA16FBA"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891" w:author="ZAIDOU Mouhammad" w:date="2024-10-19T19:44:00Z">
              <w:tcPr>
                <w:tcW w:w="2268" w:type="dxa"/>
                <w:gridSpan w:val="4"/>
              </w:tcPr>
            </w:tcPrChange>
          </w:tcPr>
          <w:p w14:paraId="5E480238" w14:textId="3FDCE336" w:rsidR="00D4751D" w:rsidRPr="00D37CDB" w:rsidRDefault="00D4751D" w:rsidP="00D4751D">
            <w:pPr>
              <w:rPr>
                <w:lang w:val="fr-FR"/>
              </w:rPr>
            </w:pPr>
            <w:r w:rsidRPr="00D37CDB">
              <w:rPr>
                <w:lang w:val="fr-FR"/>
              </w:rPr>
              <w:t>Mesure du poids</w:t>
            </w:r>
          </w:p>
        </w:tc>
        <w:tc>
          <w:tcPr>
            <w:tcW w:w="1841" w:type="dxa"/>
            <w:vAlign w:val="center"/>
            <w:tcPrChange w:id="1892" w:author="ZAIDOU Mouhammad" w:date="2024-10-19T19:44:00Z">
              <w:tcPr>
                <w:tcW w:w="1843" w:type="dxa"/>
                <w:gridSpan w:val="5"/>
                <w:vAlign w:val="center"/>
              </w:tcPr>
            </w:tcPrChange>
          </w:tcPr>
          <w:p w14:paraId="0B89FB69" w14:textId="213AE2AD"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893" w:author="ZAIDOU Mouhammad" w:date="2024-10-19T19:44:00Z">
              <w:tcPr>
                <w:tcW w:w="1701" w:type="dxa"/>
                <w:gridSpan w:val="5"/>
                <w:vAlign w:val="center"/>
              </w:tcPr>
            </w:tcPrChange>
          </w:tcPr>
          <w:p w14:paraId="477E8F2F" w14:textId="6B16C244"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94" w:author="ZAIDOU Mouhammad" w:date="2024-10-19T19:44:00Z">
              <w:tcPr>
                <w:tcW w:w="1134" w:type="dxa"/>
                <w:gridSpan w:val="5"/>
                <w:vAlign w:val="center"/>
              </w:tcPr>
            </w:tcPrChange>
          </w:tcPr>
          <w:p w14:paraId="5D47E61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95" w:author="ZAIDOU Mouhammad" w:date="2024-10-19T19:44:00Z">
              <w:tcPr>
                <w:tcW w:w="2234" w:type="dxa"/>
                <w:gridSpan w:val="2"/>
                <w:vAlign w:val="center"/>
              </w:tcPr>
            </w:tcPrChange>
          </w:tcPr>
          <w:p w14:paraId="2A52453D" w14:textId="63279D1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96" w:author="ZAIDOU Mouhammad" w:date="2024-10-19T19:44:00Z">
              <w:tcPr>
                <w:tcW w:w="736" w:type="dxa"/>
                <w:gridSpan w:val="4"/>
              </w:tcPr>
            </w:tcPrChange>
          </w:tcPr>
          <w:p w14:paraId="313702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7E27963" w14:textId="77777777" w:rsidTr="00756141">
        <w:tblPrEx>
          <w:jc w:val="left"/>
          <w:tblPrExChange w:id="1897" w:author="ZAIDOU Mouhammad" w:date="2024-10-19T19:44:00Z">
            <w:tblPrEx>
              <w:jc w:val="left"/>
            </w:tblPrEx>
          </w:tblPrExChange>
        </w:tblPrEx>
        <w:trPr>
          <w:gridAfter w:val="1"/>
          <w:wAfter w:w="7" w:type="dxa"/>
          <w:trHeight w:val="20"/>
          <w:trPrChange w:id="1898" w:author="ZAIDOU Mouhammad" w:date="2024-10-19T19:44:00Z">
            <w:trPr>
              <w:gridAfter w:val="1"/>
              <w:wAfter w:w="6" w:type="dxa"/>
              <w:trHeight w:val="20"/>
            </w:trPr>
          </w:trPrChange>
        </w:trPr>
        <w:tc>
          <w:tcPr>
            <w:tcW w:w="557" w:type="dxa"/>
            <w:gridSpan w:val="2"/>
            <w:tcPrChange w:id="1899" w:author="ZAIDOU Mouhammad" w:date="2024-10-19T19:44:00Z">
              <w:tcPr>
                <w:tcW w:w="562" w:type="dxa"/>
                <w:gridSpan w:val="6"/>
              </w:tcPr>
            </w:tcPrChange>
          </w:tcPr>
          <w:p w14:paraId="0713520C" w14:textId="77777777" w:rsidR="00D4751D" w:rsidRPr="005C2A79" w:rsidRDefault="00D4751D" w:rsidP="00D4751D">
            <w:pPr>
              <w:pStyle w:val="ListParagraph"/>
              <w:numPr>
                <w:ilvl w:val="0"/>
                <w:numId w:val="15"/>
              </w:numPr>
              <w:jc w:val="center"/>
              <w:rPr>
                <w:rFonts w:ascii="Calibri" w:eastAsia="Arial Narrow" w:hAnsi="Calibri" w:cs="Calibri"/>
                <w:spacing w:val="-2"/>
                <w:szCs w:val="20"/>
                <w:lang w:val="fr-FR" w:bidi="hi-IN"/>
              </w:rPr>
            </w:pPr>
          </w:p>
        </w:tc>
        <w:tc>
          <w:tcPr>
            <w:tcW w:w="2267" w:type="dxa"/>
            <w:tcPrChange w:id="1900" w:author="ZAIDOU Mouhammad" w:date="2024-10-19T19:44:00Z">
              <w:tcPr>
                <w:tcW w:w="2268" w:type="dxa"/>
                <w:gridSpan w:val="4"/>
              </w:tcPr>
            </w:tcPrChange>
          </w:tcPr>
          <w:p w14:paraId="0B3F3801" w14:textId="1805756C" w:rsidR="00D4751D" w:rsidRPr="00D37CDB" w:rsidRDefault="00D4751D" w:rsidP="00D4751D">
            <w:pPr>
              <w:rPr>
                <w:lang w:val="fr-FR"/>
              </w:rPr>
            </w:pPr>
            <w:r w:rsidRPr="00D37CDB">
              <w:rPr>
                <w:lang w:val="fr-FR"/>
              </w:rPr>
              <w:t>Mesure de la taille</w:t>
            </w:r>
          </w:p>
        </w:tc>
        <w:tc>
          <w:tcPr>
            <w:tcW w:w="1841" w:type="dxa"/>
            <w:vAlign w:val="center"/>
            <w:tcPrChange w:id="1901" w:author="ZAIDOU Mouhammad" w:date="2024-10-19T19:44:00Z">
              <w:tcPr>
                <w:tcW w:w="1843" w:type="dxa"/>
                <w:gridSpan w:val="5"/>
                <w:vAlign w:val="center"/>
              </w:tcPr>
            </w:tcPrChange>
          </w:tcPr>
          <w:p w14:paraId="13544732" w14:textId="01C36FD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902" w:author="ZAIDOU Mouhammad" w:date="2024-10-19T19:44:00Z">
              <w:tcPr>
                <w:tcW w:w="1701" w:type="dxa"/>
                <w:gridSpan w:val="5"/>
                <w:vAlign w:val="center"/>
              </w:tcPr>
            </w:tcPrChange>
          </w:tcPr>
          <w:p w14:paraId="233C11EC" w14:textId="41A5C905"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903" w:author="ZAIDOU Mouhammad" w:date="2024-10-19T19:44:00Z">
              <w:tcPr>
                <w:tcW w:w="1134" w:type="dxa"/>
                <w:gridSpan w:val="5"/>
                <w:vAlign w:val="center"/>
              </w:tcPr>
            </w:tcPrChange>
          </w:tcPr>
          <w:p w14:paraId="52884C8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904" w:author="ZAIDOU Mouhammad" w:date="2024-10-19T19:44:00Z">
              <w:tcPr>
                <w:tcW w:w="2234" w:type="dxa"/>
                <w:gridSpan w:val="2"/>
                <w:vAlign w:val="center"/>
              </w:tcPr>
            </w:tcPrChange>
          </w:tcPr>
          <w:p w14:paraId="51EC7696" w14:textId="542D6DF3" w:rsidR="00D4751D" w:rsidRPr="00D4751D" w:rsidRDefault="00D4751D">
            <w:pPr>
              <w:pStyle w:val="ListParagraph"/>
              <w:numPr>
                <w:ilvl w:val="0"/>
                <w:numId w:val="28"/>
              </w:numPr>
              <w:tabs>
                <w:tab w:val="right" w:leader="dot" w:pos="4092"/>
              </w:tabs>
              <w:jc w:val="center"/>
              <w:rPr>
                <w:rFonts w:ascii="Calibri" w:hAnsi="Calibri" w:cs="Calibri"/>
                <w:b/>
                <w:szCs w:val="20"/>
                <w:lang w:val="fr-FR"/>
                <w:rPrChange w:id="1905" w:author="ZAIDOU Mouhammad" w:date="2024-10-19T19:11:00Z">
                  <w:rPr/>
                </w:rPrChange>
              </w:rPr>
              <w:pPrChange w:id="1906" w:author="ZAIDOU Mouhammad" w:date="2024-10-19T19:11:00Z">
                <w:pPr>
                  <w:tabs>
                    <w:tab w:val="right" w:leader="dot" w:pos="4092"/>
                  </w:tabs>
                  <w:contextualSpacing/>
                  <w:jc w:val="center"/>
                </w:pPr>
              </w:pPrChange>
            </w:pPr>
            <w:r w:rsidRPr="002D084C">
              <w:rPr>
                <w:rFonts w:eastAsia="Arial Narrow"/>
                <w:noProof/>
                <w:lang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271C63F"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del w:id="1907" w:author="ZAIDOU Mouhammad" w:date="2024-10-19T19:11:00Z">
              <w:r w:rsidRPr="00D4751D" w:rsidDel="00D4751D">
                <w:rPr>
                  <w:rFonts w:ascii="Calibri" w:hAnsi="Calibri" w:cs="Calibri"/>
                  <w:b/>
                  <w:szCs w:val="20"/>
                  <w:lang w:val="fr-FR"/>
                  <w:rPrChange w:id="1908" w:author="ZAIDOU Mouhammad" w:date="2024-10-19T19:11:00Z">
                    <w:rPr/>
                  </w:rPrChange>
                </w:rPr>
                <w:delText xml:space="preserve">1 </w:delText>
              </w:r>
            </w:del>
            <w:r w:rsidRPr="00D4751D">
              <w:rPr>
                <w:rFonts w:ascii="Calibri" w:hAnsi="Calibri" w:cs="Calibri"/>
                <w:b/>
                <w:szCs w:val="20"/>
                <w:lang w:val="fr-FR"/>
                <w:rPrChange w:id="1909" w:author="ZAIDOU Mouhammad" w:date="2024-10-19T19:11:00Z">
                  <w:rPr/>
                </w:rPrChange>
              </w:rPr>
              <w:t xml:space="preserve">  2   3   4   5</w:t>
            </w:r>
          </w:p>
        </w:tc>
        <w:tc>
          <w:tcPr>
            <w:tcW w:w="708" w:type="dxa"/>
            <w:tcPrChange w:id="1910" w:author="ZAIDOU Mouhammad" w:date="2024-10-19T19:44:00Z">
              <w:tcPr>
                <w:tcW w:w="736" w:type="dxa"/>
                <w:gridSpan w:val="4"/>
              </w:tcPr>
            </w:tcPrChange>
          </w:tcPr>
          <w:p w14:paraId="778E4463" w14:textId="77777777" w:rsidR="00D4751D" w:rsidRPr="000357DC" w:rsidRDefault="00D4751D" w:rsidP="00D4751D">
            <w:pPr>
              <w:jc w:val="center"/>
              <w:rPr>
                <w:rFonts w:ascii="Arial" w:eastAsia="Arial Narrow" w:hAnsi="Arial" w:cs="Arial"/>
                <w:szCs w:val="20"/>
                <w:lang w:val="fr-FR" w:bidi="hi-IN"/>
              </w:rPr>
            </w:pPr>
          </w:p>
        </w:tc>
      </w:tr>
      <w:tr w:rsidR="00756141" w:rsidRPr="000357DC" w14:paraId="631EBF5B" w14:textId="77777777" w:rsidTr="00756141">
        <w:tblPrEx>
          <w:jc w:val="left"/>
        </w:tblPrEx>
        <w:trPr>
          <w:trHeight w:val="20"/>
          <w:ins w:id="1911" w:author="ZAIDOU Mouhammad" w:date="2024-10-19T19:44:00Z"/>
        </w:trPr>
        <w:tc>
          <w:tcPr>
            <w:tcW w:w="557" w:type="dxa"/>
            <w:gridSpan w:val="2"/>
          </w:tcPr>
          <w:p w14:paraId="1B1C3B80" w14:textId="77777777" w:rsidR="00756141" w:rsidRPr="00EC5256" w:rsidRDefault="00756141" w:rsidP="00E13526">
            <w:pPr>
              <w:pStyle w:val="ListParagraph"/>
              <w:numPr>
                <w:ilvl w:val="0"/>
                <w:numId w:val="13"/>
              </w:numPr>
              <w:jc w:val="center"/>
              <w:rPr>
                <w:moveTo w:id="1912" w:author="ZAIDOU Mouhammad" w:date="2024-10-19T19:44:00Z"/>
                <w:rFonts w:ascii="Calibri" w:eastAsia="Arial Narrow" w:hAnsi="Calibri" w:cs="Calibri"/>
                <w:spacing w:val="-2"/>
                <w:szCs w:val="20"/>
                <w:lang w:val="fr-FR" w:bidi="hi-IN"/>
              </w:rPr>
            </w:pPr>
            <w:moveToRangeStart w:id="1913" w:author="ZAIDOU Mouhammad" w:date="2024-10-19T19:44:00Z" w:name="move180259510"/>
          </w:p>
        </w:tc>
        <w:tc>
          <w:tcPr>
            <w:tcW w:w="2267" w:type="dxa"/>
            <w:vAlign w:val="center"/>
          </w:tcPr>
          <w:p w14:paraId="25234D02" w14:textId="77777777" w:rsidR="00756141" w:rsidRPr="00D37CDB" w:rsidRDefault="00756141" w:rsidP="00E13526">
            <w:pPr>
              <w:rPr>
                <w:moveTo w:id="1914" w:author="ZAIDOU Mouhammad" w:date="2024-10-19T19:44:00Z"/>
                <w:rFonts w:ascii="Calibri" w:hAnsi="Calibri" w:cs="Calibri"/>
                <w:lang w:val="fr-FR"/>
              </w:rPr>
            </w:pPr>
            <w:moveTo w:id="1915" w:author="ZAIDOU Mouhammad" w:date="2024-10-19T19:44:00Z">
              <w:r w:rsidRPr="00D37CDB">
                <w:rPr>
                  <w:lang w:val="fr-FR"/>
                </w:rPr>
                <w:t>Dépistage des anomalies congénitales</w:t>
              </w:r>
            </w:moveTo>
          </w:p>
        </w:tc>
        <w:tc>
          <w:tcPr>
            <w:tcW w:w="1841" w:type="dxa"/>
            <w:vAlign w:val="center"/>
          </w:tcPr>
          <w:p w14:paraId="564DFF58" w14:textId="77777777" w:rsidR="00756141" w:rsidRDefault="00756141" w:rsidP="00E13526">
            <w:pPr>
              <w:pStyle w:val="ListParagraph1"/>
              <w:spacing w:after="0" w:line="240" w:lineRule="auto"/>
              <w:ind w:left="0"/>
              <w:jc w:val="center"/>
              <w:rPr>
                <w:moveTo w:id="1916" w:author="ZAIDOU Mouhammad" w:date="2024-10-19T19:44:00Z"/>
                <w:rFonts w:ascii="Calibri" w:eastAsia="Times New Roman" w:hAnsi="Calibri" w:cs="Calibri"/>
                <w:b/>
                <w:bCs/>
                <w:color w:val="000000"/>
                <w:szCs w:val="20"/>
                <w:lang w:val="fr-FR" w:bidi="hi-IN"/>
              </w:rPr>
            </w:pPr>
            <w:moveTo w:id="1917" w:author="ZAIDOU Mouhammad" w:date="2024-10-19T19:44:00Z">
              <w:r>
                <w:rPr>
                  <w:rFonts w:ascii="Calibri" w:eastAsia="Times New Roman" w:hAnsi="Calibri" w:cs="Calibri"/>
                  <w:b/>
                  <w:bCs/>
                  <w:color w:val="000000"/>
                  <w:szCs w:val="20"/>
                  <w:lang w:val="fr-FR" w:bidi="hi-IN"/>
                </w:rPr>
                <w:t>1   2   3</w:t>
              </w:r>
            </w:moveTo>
          </w:p>
        </w:tc>
        <w:tc>
          <w:tcPr>
            <w:tcW w:w="1699" w:type="dxa"/>
            <w:vAlign w:val="center"/>
          </w:tcPr>
          <w:p w14:paraId="0949C6F6" w14:textId="77777777" w:rsidR="00756141" w:rsidRDefault="00756141" w:rsidP="00E13526">
            <w:pPr>
              <w:pStyle w:val="ListParagraph1"/>
              <w:spacing w:after="0" w:line="240" w:lineRule="auto"/>
              <w:ind w:left="0"/>
              <w:jc w:val="center"/>
              <w:rPr>
                <w:moveTo w:id="1918" w:author="ZAIDOU Mouhammad" w:date="2024-10-19T19:44:00Z"/>
                <w:rFonts w:ascii="Calibri" w:hAnsi="Calibri" w:cs="Calibri"/>
                <w:b/>
                <w:szCs w:val="20"/>
                <w:lang w:val="fr-FR"/>
              </w:rPr>
            </w:pPr>
            <w:moveTo w:id="1919" w:author="ZAIDOU Mouhammad" w:date="2024-10-19T19:44:00Z">
              <w:r>
                <w:rPr>
                  <w:rFonts w:ascii="Calibri" w:hAnsi="Calibri" w:cs="Calibri"/>
                  <w:b/>
                  <w:szCs w:val="20"/>
                  <w:lang w:val="fr-FR"/>
                </w:rPr>
                <w:t>1   2</w:t>
              </w:r>
            </w:moveTo>
          </w:p>
        </w:tc>
        <w:tc>
          <w:tcPr>
            <w:tcW w:w="1132" w:type="dxa"/>
            <w:vAlign w:val="center"/>
          </w:tcPr>
          <w:p w14:paraId="6E6285BC" w14:textId="77777777" w:rsidR="00756141" w:rsidRPr="00117F6A" w:rsidRDefault="00756141" w:rsidP="00E13526">
            <w:pPr>
              <w:tabs>
                <w:tab w:val="right" w:leader="dot" w:pos="4092"/>
              </w:tabs>
              <w:contextualSpacing/>
              <w:jc w:val="center"/>
              <w:rPr>
                <w:moveTo w:id="1920" w:author="ZAIDOU Mouhammad" w:date="2024-10-19T19:44:00Z"/>
                <w:rFonts w:ascii="Calibri" w:hAnsi="Calibri" w:cs="Calibri"/>
                <w:b/>
                <w:szCs w:val="20"/>
                <w:lang w:val="fr-FR"/>
              </w:rPr>
            </w:pPr>
          </w:p>
        </w:tc>
        <w:tc>
          <w:tcPr>
            <w:tcW w:w="2274" w:type="dxa"/>
            <w:gridSpan w:val="2"/>
            <w:vAlign w:val="center"/>
          </w:tcPr>
          <w:p w14:paraId="54B16A3E" w14:textId="77777777" w:rsidR="00756141" w:rsidRDefault="00756141" w:rsidP="00E13526">
            <w:pPr>
              <w:tabs>
                <w:tab w:val="right" w:leader="dot" w:pos="4092"/>
              </w:tabs>
              <w:contextualSpacing/>
              <w:jc w:val="center"/>
              <w:rPr>
                <w:moveTo w:id="1921" w:author="ZAIDOU Mouhammad" w:date="2024-10-19T19:44:00Z"/>
                <w:rFonts w:ascii="Calibri" w:hAnsi="Calibri" w:cs="Calibri"/>
                <w:b/>
                <w:szCs w:val="20"/>
                <w:lang w:val="fr-FR"/>
              </w:rPr>
            </w:pPr>
            <w:moveTo w:id="1922" w:author="ZAIDOU Mouhammad" w:date="2024-10-19T19:44:00Z">
              <w:r>
                <w:rPr>
                  <w:rFonts w:ascii="Calibri" w:hAnsi="Calibri" w:cs="Calibri"/>
                  <w:b/>
                  <w:szCs w:val="20"/>
                  <w:lang w:val="fr-FR"/>
                </w:rPr>
                <w:t>1   2   3   4   5</w:t>
              </w:r>
            </w:moveTo>
          </w:p>
        </w:tc>
        <w:tc>
          <w:tcPr>
            <w:tcW w:w="708" w:type="dxa"/>
            <w:gridSpan w:val="2"/>
          </w:tcPr>
          <w:p w14:paraId="3545AA69" w14:textId="77777777" w:rsidR="00756141" w:rsidRPr="000357DC" w:rsidRDefault="00756141" w:rsidP="00E13526">
            <w:pPr>
              <w:jc w:val="center"/>
              <w:rPr>
                <w:moveTo w:id="1923" w:author="ZAIDOU Mouhammad" w:date="2024-10-19T19:44:00Z"/>
                <w:rFonts w:ascii="Arial" w:eastAsia="Arial Narrow" w:hAnsi="Arial" w:cs="Arial"/>
                <w:szCs w:val="20"/>
                <w:lang w:val="fr-FR" w:bidi="hi-IN"/>
              </w:rPr>
            </w:pPr>
          </w:p>
        </w:tc>
      </w:tr>
      <w:moveToRangeEnd w:id="1913"/>
      <w:tr w:rsidR="000633F8" w:rsidRPr="00760CD1" w14:paraId="14B3682C" w14:textId="77777777" w:rsidTr="00756141">
        <w:tblPrEx>
          <w:jc w:val="left"/>
          <w:tblPrExChange w:id="1924" w:author="ZAIDOU Mouhammad" w:date="2024-10-19T19:44:00Z">
            <w:tblPrEx>
              <w:tblW w:w="10485" w:type="dxa"/>
              <w:jc w:val="left"/>
            </w:tblPrEx>
          </w:tblPrExChange>
        </w:tblPrEx>
        <w:trPr>
          <w:cantSplit/>
          <w:trHeight w:val="20"/>
          <w:ins w:id="1925" w:author="ZAIDOU Mouhammad" w:date="2024-10-19T19:11:00Z"/>
          <w:trPrChange w:id="1926" w:author="ZAIDOU Mouhammad" w:date="2024-10-19T19:44:00Z">
            <w:trPr>
              <w:cantSplit/>
              <w:trHeight w:val="20"/>
            </w:trPr>
          </w:trPrChange>
        </w:trPr>
        <w:tc>
          <w:tcPr>
            <w:tcW w:w="518" w:type="dxa"/>
            <w:tcPrChange w:id="1927" w:author="ZAIDOU Mouhammad" w:date="2024-10-19T19:44:00Z">
              <w:tcPr>
                <w:tcW w:w="519" w:type="dxa"/>
                <w:gridSpan w:val="2"/>
              </w:tcPr>
            </w:tcPrChange>
          </w:tcPr>
          <w:p w14:paraId="4D176B7B" w14:textId="30E70AC5" w:rsidR="00D4751D" w:rsidRPr="00D4751D" w:rsidRDefault="00D4751D">
            <w:pPr>
              <w:rPr>
                <w:ins w:id="1928" w:author="ZAIDOU Mouhammad" w:date="2024-10-19T19:11:00Z"/>
                <w:rFonts w:cstheme="minorHAnsi"/>
                <w:bCs/>
                <w:szCs w:val="20"/>
                <w:lang w:val="fr-FR"/>
              </w:rPr>
              <w:pPrChange w:id="1929" w:author="ZAIDOU Mouhammad" w:date="2024-10-19T19:11:00Z">
                <w:pPr>
                  <w:pStyle w:val="ListParagraph"/>
                  <w:numPr>
                    <w:numId w:val="27"/>
                  </w:numPr>
                  <w:spacing w:after="0"/>
                  <w:ind w:hanging="360"/>
                  <w:jc w:val="right"/>
                </w:pPr>
              </w:pPrChange>
            </w:pPr>
            <w:ins w:id="1930" w:author="ZAIDOU Mouhammad" w:date="2024-10-19T19:11:00Z">
              <w:r>
                <w:rPr>
                  <w:rFonts w:cstheme="minorHAnsi"/>
                  <w:bCs/>
                  <w:szCs w:val="20"/>
                  <w:lang w:val="fr-FR"/>
                </w:rPr>
                <w:t>h.</w:t>
              </w:r>
            </w:ins>
          </w:p>
        </w:tc>
        <w:tc>
          <w:tcPr>
            <w:tcW w:w="2306" w:type="dxa"/>
            <w:gridSpan w:val="2"/>
            <w:tcPrChange w:id="1931" w:author="ZAIDOU Mouhammad" w:date="2024-10-19T19:44:00Z">
              <w:tcPr>
                <w:tcW w:w="2307" w:type="dxa"/>
                <w:gridSpan w:val="6"/>
              </w:tcPr>
            </w:tcPrChange>
          </w:tcPr>
          <w:p w14:paraId="16833072" w14:textId="77777777" w:rsidR="00D4751D" w:rsidRPr="00504735" w:rsidRDefault="00D4751D" w:rsidP="00E13526">
            <w:pPr>
              <w:rPr>
                <w:ins w:id="1932" w:author="ZAIDOU Mouhammad" w:date="2024-10-19T19:11:00Z"/>
                <w:rFonts w:cstheme="minorHAnsi"/>
                <w:szCs w:val="20"/>
                <w:lang w:val="fr-FR"/>
              </w:rPr>
            </w:pPr>
            <w:ins w:id="1933" w:author="ZAIDOU Mouhammad" w:date="2024-10-19T19:11:00Z">
              <w:r w:rsidRPr="00504735">
                <w:rPr>
                  <w:rFonts w:cstheme="minorHAnsi"/>
                  <w:szCs w:val="20"/>
                  <w:lang w:val="fr-FR"/>
                </w:rPr>
                <w:t>Prise en charge des nouveau-nés malades</w:t>
              </w:r>
            </w:ins>
          </w:p>
        </w:tc>
        <w:tc>
          <w:tcPr>
            <w:tcW w:w="1841" w:type="dxa"/>
            <w:tcPrChange w:id="1934" w:author="ZAIDOU Mouhammad" w:date="2024-10-19T19:44:00Z">
              <w:tcPr>
                <w:tcW w:w="1842" w:type="dxa"/>
                <w:gridSpan w:val="4"/>
              </w:tcPr>
            </w:tcPrChange>
          </w:tcPr>
          <w:p w14:paraId="41E638F7" w14:textId="77777777" w:rsidR="00D4751D" w:rsidRPr="00504735" w:rsidRDefault="00D4751D" w:rsidP="00E13526">
            <w:pPr>
              <w:jc w:val="center"/>
              <w:rPr>
                <w:ins w:id="1935" w:author="ZAIDOU Mouhammad" w:date="2024-10-19T19:11:00Z"/>
                <w:rFonts w:cstheme="minorHAnsi"/>
                <w:bCs/>
                <w:szCs w:val="20"/>
                <w:lang w:val="fr-FR"/>
              </w:rPr>
            </w:pPr>
            <w:ins w:id="1936" w:author="ZAIDOU Mouhammad" w:date="2024-10-19T19:11:00Z">
              <w:r w:rsidRPr="00504735">
                <w:rPr>
                  <w:rFonts w:cstheme="minorHAnsi"/>
                  <w:bCs/>
                  <w:szCs w:val="20"/>
                  <w:lang w:val="fr-FR"/>
                </w:rPr>
                <w:t>1         2        3</w:t>
              </w:r>
            </w:ins>
          </w:p>
        </w:tc>
        <w:tc>
          <w:tcPr>
            <w:tcW w:w="1699" w:type="dxa"/>
            <w:tcPrChange w:id="1937" w:author="ZAIDOU Mouhammad" w:date="2024-10-19T19:44:00Z">
              <w:tcPr>
                <w:tcW w:w="1700" w:type="dxa"/>
                <w:gridSpan w:val="5"/>
              </w:tcPr>
            </w:tcPrChange>
          </w:tcPr>
          <w:p w14:paraId="3824345F" w14:textId="77777777" w:rsidR="00D4751D" w:rsidRPr="00504735" w:rsidRDefault="00D4751D" w:rsidP="00E13526">
            <w:pPr>
              <w:jc w:val="center"/>
              <w:rPr>
                <w:ins w:id="1938" w:author="ZAIDOU Mouhammad" w:date="2024-10-19T19:11:00Z"/>
                <w:rFonts w:cstheme="minorHAnsi"/>
                <w:bCs/>
                <w:szCs w:val="20"/>
                <w:lang w:val="fr-FR"/>
              </w:rPr>
            </w:pPr>
            <w:ins w:id="1939" w:author="ZAIDOU Mouhammad" w:date="2024-10-19T19:11:00Z">
              <w:r w:rsidRPr="00504735">
                <w:rPr>
                  <w:rFonts w:cstheme="minorHAnsi"/>
                  <w:bCs/>
                  <w:szCs w:val="20"/>
                  <w:lang w:val="fr-FR"/>
                </w:rPr>
                <w:t>1       2</w:t>
              </w:r>
            </w:ins>
          </w:p>
        </w:tc>
        <w:tc>
          <w:tcPr>
            <w:tcW w:w="1132" w:type="dxa"/>
            <w:tcPrChange w:id="1940" w:author="ZAIDOU Mouhammad" w:date="2024-10-19T19:44:00Z">
              <w:tcPr>
                <w:tcW w:w="1133" w:type="dxa"/>
                <w:gridSpan w:val="5"/>
              </w:tcPr>
            </w:tcPrChange>
          </w:tcPr>
          <w:p w14:paraId="5FF9F5C7" w14:textId="77777777" w:rsidR="00D4751D" w:rsidRPr="00504735" w:rsidRDefault="00D4751D" w:rsidP="00E13526">
            <w:pPr>
              <w:rPr>
                <w:ins w:id="1941" w:author="ZAIDOU Mouhammad" w:date="2024-10-19T19:11:00Z"/>
                <w:rFonts w:cstheme="minorHAnsi"/>
                <w:bCs/>
                <w:szCs w:val="20"/>
                <w:lang w:val="fr-FR"/>
              </w:rPr>
            </w:pPr>
          </w:p>
        </w:tc>
        <w:tc>
          <w:tcPr>
            <w:tcW w:w="2274" w:type="dxa"/>
            <w:gridSpan w:val="2"/>
            <w:tcPrChange w:id="1942" w:author="ZAIDOU Mouhammad" w:date="2024-10-19T19:44:00Z">
              <w:tcPr>
                <w:tcW w:w="2269" w:type="dxa"/>
                <w:gridSpan w:val="6"/>
              </w:tcPr>
            </w:tcPrChange>
          </w:tcPr>
          <w:p w14:paraId="1356C842" w14:textId="77777777" w:rsidR="00D4751D" w:rsidRPr="00504735" w:rsidRDefault="00D4751D" w:rsidP="00E13526">
            <w:pPr>
              <w:jc w:val="center"/>
              <w:rPr>
                <w:ins w:id="1943" w:author="ZAIDOU Mouhammad" w:date="2024-10-19T19:11:00Z"/>
                <w:rFonts w:cstheme="minorHAnsi"/>
                <w:bCs/>
                <w:szCs w:val="20"/>
                <w:lang w:val="fr-FR"/>
              </w:rPr>
            </w:pPr>
            <w:ins w:id="1944" w:author="ZAIDOU Mouhammad" w:date="2024-10-19T19:11:00Z">
              <w:r w:rsidRPr="00504735">
                <w:rPr>
                  <w:rFonts w:cstheme="minorHAnsi"/>
                  <w:bCs/>
                  <w:szCs w:val="20"/>
                  <w:lang w:val="fr-FR"/>
                </w:rPr>
                <w:t>1     2     3     4     5</w:t>
              </w:r>
            </w:ins>
          </w:p>
        </w:tc>
        <w:tc>
          <w:tcPr>
            <w:tcW w:w="715" w:type="dxa"/>
            <w:gridSpan w:val="2"/>
            <w:vAlign w:val="center"/>
            <w:tcPrChange w:id="1945" w:author="ZAIDOU Mouhammad" w:date="2024-10-19T19:44:00Z">
              <w:tcPr>
                <w:tcW w:w="715" w:type="dxa"/>
                <w:gridSpan w:val="4"/>
                <w:vAlign w:val="center"/>
              </w:tcPr>
            </w:tcPrChange>
          </w:tcPr>
          <w:p w14:paraId="034D5436" w14:textId="77777777" w:rsidR="00D4751D" w:rsidRPr="00504735" w:rsidRDefault="00D4751D" w:rsidP="00E13526">
            <w:pPr>
              <w:rPr>
                <w:ins w:id="1946" w:author="ZAIDOU Mouhammad" w:date="2024-10-19T19:11:00Z"/>
                <w:rFonts w:cstheme="minorHAnsi"/>
                <w:bCs/>
                <w:szCs w:val="20"/>
                <w:lang w:val="fr-FR"/>
              </w:rPr>
            </w:pPr>
          </w:p>
        </w:tc>
      </w:tr>
      <w:tr w:rsidR="000633F8" w:rsidRPr="000357DC" w14:paraId="5D2BC328" w14:textId="77777777" w:rsidTr="00756141">
        <w:tblPrEx>
          <w:jc w:val="left"/>
          <w:tblPrExChange w:id="1947" w:author="ZAIDOU Mouhammad" w:date="2024-10-19T19:44:00Z">
            <w:tblPrEx>
              <w:tblW w:w="10485" w:type="dxa"/>
              <w:jc w:val="left"/>
            </w:tblPrEx>
          </w:tblPrExChange>
        </w:tblPrEx>
        <w:trPr>
          <w:trHeight w:val="20"/>
          <w:trPrChange w:id="1948" w:author="ZAIDOU Mouhammad" w:date="2024-10-19T19:44:00Z">
            <w:trPr>
              <w:trHeight w:val="20"/>
            </w:trPr>
          </w:trPrChange>
        </w:trPr>
        <w:tc>
          <w:tcPr>
            <w:tcW w:w="557" w:type="dxa"/>
            <w:gridSpan w:val="2"/>
            <w:tcPrChange w:id="1949" w:author="ZAIDOU Mouhammad" w:date="2024-10-19T19:44:00Z">
              <w:tcPr>
                <w:tcW w:w="560" w:type="dxa"/>
                <w:gridSpan w:val="5"/>
              </w:tcPr>
            </w:tcPrChange>
          </w:tcPr>
          <w:p w14:paraId="1687454B" w14:textId="77777777" w:rsidR="000633F8" w:rsidRPr="00EC5256" w:rsidRDefault="000633F8" w:rsidP="00E13526">
            <w:pPr>
              <w:pStyle w:val="ListParagraph"/>
              <w:numPr>
                <w:ilvl w:val="0"/>
                <w:numId w:val="13"/>
              </w:numPr>
              <w:jc w:val="center"/>
              <w:rPr>
                <w:moveTo w:id="1950" w:author="ZAIDOU Mouhammad" w:date="2024-10-19T19:13:00Z"/>
                <w:rFonts w:ascii="Calibri" w:eastAsia="Arial Narrow" w:hAnsi="Calibri" w:cs="Calibri"/>
                <w:spacing w:val="-2"/>
                <w:szCs w:val="20"/>
                <w:lang w:val="fr-FR" w:bidi="hi-IN"/>
              </w:rPr>
            </w:pPr>
            <w:moveToRangeStart w:id="1951" w:author="ZAIDOU Mouhammad" w:date="2024-10-19T19:13:00Z" w:name="move180257632"/>
          </w:p>
        </w:tc>
        <w:tc>
          <w:tcPr>
            <w:tcW w:w="2267" w:type="dxa"/>
            <w:vAlign w:val="center"/>
            <w:tcPrChange w:id="1952" w:author="ZAIDOU Mouhammad" w:date="2024-10-19T19:44:00Z">
              <w:tcPr>
                <w:tcW w:w="2268" w:type="dxa"/>
                <w:gridSpan w:val="4"/>
                <w:vAlign w:val="center"/>
              </w:tcPr>
            </w:tcPrChange>
          </w:tcPr>
          <w:p w14:paraId="5E7A01A5" w14:textId="77777777" w:rsidR="000633F8" w:rsidRPr="00D37CDB" w:rsidRDefault="000633F8" w:rsidP="00E13526">
            <w:pPr>
              <w:rPr>
                <w:moveTo w:id="1953" w:author="ZAIDOU Mouhammad" w:date="2024-10-19T19:13:00Z"/>
                <w:rFonts w:ascii="Calibri" w:hAnsi="Calibri" w:cs="Calibri"/>
                <w:lang w:val="fr-FR"/>
              </w:rPr>
            </w:pPr>
            <w:moveTo w:id="1954" w:author="ZAIDOU Mouhammad" w:date="2024-10-19T19:13:00Z">
              <w:r w:rsidRPr="00D37CDB">
                <w:rPr>
                  <w:lang w:val="fr-FR"/>
                </w:rPr>
                <w:t>Prise en charge des Nouveau-nés atteints d’un faible poids de naissance</w:t>
              </w:r>
            </w:moveTo>
          </w:p>
        </w:tc>
        <w:tc>
          <w:tcPr>
            <w:tcW w:w="1841" w:type="dxa"/>
            <w:vAlign w:val="center"/>
            <w:tcPrChange w:id="1955" w:author="ZAIDOU Mouhammad" w:date="2024-10-19T19:44:00Z">
              <w:tcPr>
                <w:tcW w:w="1843" w:type="dxa"/>
                <w:gridSpan w:val="5"/>
                <w:vAlign w:val="center"/>
              </w:tcPr>
            </w:tcPrChange>
          </w:tcPr>
          <w:p w14:paraId="099E0803" w14:textId="77777777" w:rsidR="000633F8" w:rsidRDefault="000633F8" w:rsidP="00E13526">
            <w:pPr>
              <w:pStyle w:val="ListParagraph1"/>
              <w:spacing w:after="0" w:line="240" w:lineRule="auto"/>
              <w:ind w:left="0"/>
              <w:jc w:val="center"/>
              <w:rPr>
                <w:moveTo w:id="1956" w:author="ZAIDOU Mouhammad" w:date="2024-10-19T19:13:00Z"/>
                <w:rFonts w:ascii="Calibri" w:eastAsia="Times New Roman" w:hAnsi="Calibri" w:cs="Calibri"/>
                <w:b/>
                <w:bCs/>
                <w:color w:val="000000"/>
                <w:szCs w:val="20"/>
                <w:lang w:val="fr-FR" w:bidi="hi-IN"/>
              </w:rPr>
            </w:pPr>
            <w:moveTo w:id="1957" w:author="ZAIDOU Mouhammad" w:date="2024-10-19T19:13:00Z">
              <w:r>
                <w:rPr>
                  <w:rFonts w:ascii="Calibri" w:eastAsia="Times New Roman" w:hAnsi="Calibri" w:cs="Calibri"/>
                  <w:b/>
                  <w:bCs/>
                  <w:color w:val="000000"/>
                  <w:szCs w:val="20"/>
                  <w:lang w:val="fr-FR" w:bidi="hi-IN"/>
                </w:rPr>
                <w:t>1   2   3</w:t>
              </w:r>
            </w:moveTo>
          </w:p>
        </w:tc>
        <w:tc>
          <w:tcPr>
            <w:tcW w:w="1699" w:type="dxa"/>
            <w:vAlign w:val="center"/>
            <w:tcPrChange w:id="1958" w:author="ZAIDOU Mouhammad" w:date="2024-10-19T19:44:00Z">
              <w:tcPr>
                <w:tcW w:w="1701" w:type="dxa"/>
                <w:gridSpan w:val="5"/>
                <w:vAlign w:val="center"/>
              </w:tcPr>
            </w:tcPrChange>
          </w:tcPr>
          <w:p w14:paraId="0EA6123E" w14:textId="77777777" w:rsidR="000633F8" w:rsidRDefault="000633F8" w:rsidP="00E13526">
            <w:pPr>
              <w:pStyle w:val="ListParagraph1"/>
              <w:spacing w:after="0" w:line="240" w:lineRule="auto"/>
              <w:ind w:left="0"/>
              <w:jc w:val="center"/>
              <w:rPr>
                <w:moveTo w:id="1959" w:author="ZAIDOU Mouhammad" w:date="2024-10-19T19:13:00Z"/>
                <w:rFonts w:ascii="Calibri" w:hAnsi="Calibri" w:cs="Calibri"/>
                <w:b/>
                <w:szCs w:val="20"/>
                <w:lang w:val="fr-FR"/>
              </w:rPr>
            </w:pPr>
            <w:moveTo w:id="1960" w:author="ZAIDOU Mouhammad" w:date="2024-10-19T19:13:00Z">
              <w:r>
                <w:rPr>
                  <w:rFonts w:ascii="Calibri" w:hAnsi="Calibri" w:cs="Calibri"/>
                  <w:b/>
                  <w:szCs w:val="20"/>
                  <w:lang w:val="fr-FR"/>
                </w:rPr>
                <w:t>1   2</w:t>
              </w:r>
            </w:moveTo>
          </w:p>
        </w:tc>
        <w:tc>
          <w:tcPr>
            <w:tcW w:w="1132" w:type="dxa"/>
            <w:vAlign w:val="center"/>
            <w:tcPrChange w:id="1961" w:author="ZAIDOU Mouhammad" w:date="2024-10-19T19:44:00Z">
              <w:tcPr>
                <w:tcW w:w="1134" w:type="dxa"/>
                <w:gridSpan w:val="5"/>
                <w:vAlign w:val="center"/>
              </w:tcPr>
            </w:tcPrChange>
          </w:tcPr>
          <w:p w14:paraId="14167C03" w14:textId="77777777" w:rsidR="000633F8" w:rsidRPr="00117F6A" w:rsidRDefault="000633F8" w:rsidP="00E13526">
            <w:pPr>
              <w:tabs>
                <w:tab w:val="right" w:leader="dot" w:pos="4092"/>
              </w:tabs>
              <w:contextualSpacing/>
              <w:jc w:val="center"/>
              <w:rPr>
                <w:moveTo w:id="1962" w:author="ZAIDOU Mouhammad" w:date="2024-10-19T19:13:00Z"/>
                <w:rFonts w:ascii="Calibri" w:hAnsi="Calibri" w:cs="Calibri"/>
                <w:b/>
                <w:szCs w:val="20"/>
                <w:lang w:val="fr-FR"/>
              </w:rPr>
            </w:pPr>
          </w:p>
        </w:tc>
        <w:tc>
          <w:tcPr>
            <w:tcW w:w="2274" w:type="dxa"/>
            <w:gridSpan w:val="2"/>
            <w:vAlign w:val="center"/>
            <w:tcPrChange w:id="1963" w:author="ZAIDOU Mouhammad" w:date="2024-10-19T19:44:00Z">
              <w:tcPr>
                <w:tcW w:w="2272" w:type="dxa"/>
                <w:gridSpan w:val="5"/>
                <w:vAlign w:val="center"/>
              </w:tcPr>
            </w:tcPrChange>
          </w:tcPr>
          <w:p w14:paraId="3DA04E5D" w14:textId="77777777" w:rsidR="000633F8" w:rsidRDefault="000633F8" w:rsidP="00E13526">
            <w:pPr>
              <w:tabs>
                <w:tab w:val="right" w:leader="dot" w:pos="4092"/>
              </w:tabs>
              <w:contextualSpacing/>
              <w:jc w:val="center"/>
              <w:rPr>
                <w:moveTo w:id="1964" w:author="ZAIDOU Mouhammad" w:date="2024-10-19T19:13:00Z"/>
                <w:rFonts w:ascii="Calibri" w:hAnsi="Calibri" w:cs="Calibri"/>
                <w:b/>
                <w:szCs w:val="20"/>
                <w:lang w:val="fr-FR"/>
              </w:rPr>
            </w:pPr>
            <w:moveTo w:id="1965" w:author="ZAIDOU Mouhammad" w:date="2024-10-19T19:13:00Z">
              <w:r>
                <w:rPr>
                  <w:rFonts w:ascii="Calibri" w:hAnsi="Calibri" w:cs="Calibri"/>
                  <w:b/>
                  <w:szCs w:val="20"/>
                  <w:lang w:val="fr-FR"/>
                </w:rPr>
                <w:t>1   2   3   4   5</w:t>
              </w:r>
            </w:moveTo>
          </w:p>
        </w:tc>
        <w:tc>
          <w:tcPr>
            <w:tcW w:w="715" w:type="dxa"/>
            <w:gridSpan w:val="2"/>
            <w:tcPrChange w:id="1966" w:author="ZAIDOU Mouhammad" w:date="2024-10-19T19:44:00Z">
              <w:tcPr>
                <w:tcW w:w="707" w:type="dxa"/>
                <w:gridSpan w:val="3"/>
              </w:tcPr>
            </w:tcPrChange>
          </w:tcPr>
          <w:p w14:paraId="49EB265E" w14:textId="77777777" w:rsidR="000633F8" w:rsidRPr="000357DC" w:rsidRDefault="000633F8" w:rsidP="00E13526">
            <w:pPr>
              <w:jc w:val="center"/>
              <w:rPr>
                <w:moveTo w:id="1967" w:author="ZAIDOU Mouhammad" w:date="2024-10-19T19:13:00Z"/>
                <w:rFonts w:ascii="Arial" w:eastAsia="Arial Narrow" w:hAnsi="Arial" w:cs="Arial"/>
                <w:szCs w:val="20"/>
                <w:lang w:val="fr-FR" w:bidi="hi-IN"/>
              </w:rPr>
            </w:pPr>
          </w:p>
        </w:tc>
      </w:tr>
      <w:tr w:rsidR="000633F8" w:rsidRPr="000357DC" w14:paraId="08B499A1" w14:textId="77777777" w:rsidTr="00756141">
        <w:tblPrEx>
          <w:jc w:val="left"/>
          <w:tblPrExChange w:id="1968" w:author="ZAIDOU Mouhammad" w:date="2024-10-19T19:44:00Z">
            <w:tblPrEx>
              <w:tblW w:w="10485" w:type="dxa"/>
              <w:jc w:val="left"/>
            </w:tblPrEx>
          </w:tblPrExChange>
        </w:tblPrEx>
        <w:trPr>
          <w:trHeight w:val="20"/>
          <w:trPrChange w:id="1969" w:author="ZAIDOU Mouhammad" w:date="2024-10-19T19:44:00Z">
            <w:trPr>
              <w:trHeight w:val="20"/>
            </w:trPr>
          </w:trPrChange>
        </w:trPr>
        <w:tc>
          <w:tcPr>
            <w:tcW w:w="557" w:type="dxa"/>
            <w:gridSpan w:val="2"/>
            <w:tcPrChange w:id="1970" w:author="ZAIDOU Mouhammad" w:date="2024-10-19T19:44:00Z">
              <w:tcPr>
                <w:tcW w:w="560" w:type="dxa"/>
                <w:gridSpan w:val="4"/>
              </w:tcPr>
            </w:tcPrChange>
          </w:tcPr>
          <w:p w14:paraId="18180D4E" w14:textId="77777777" w:rsidR="000633F8" w:rsidRPr="00EC5256" w:rsidRDefault="000633F8" w:rsidP="00E13526">
            <w:pPr>
              <w:pStyle w:val="ListParagraph"/>
              <w:numPr>
                <w:ilvl w:val="0"/>
                <w:numId w:val="13"/>
              </w:numPr>
              <w:jc w:val="center"/>
              <w:rPr>
                <w:moveTo w:id="1971" w:author="ZAIDOU Mouhammad" w:date="2024-10-19T19:13:00Z"/>
                <w:rFonts w:ascii="Calibri" w:eastAsia="Arial Narrow" w:hAnsi="Calibri" w:cs="Calibri"/>
                <w:spacing w:val="-2"/>
                <w:szCs w:val="20"/>
                <w:lang w:val="fr-FR" w:bidi="hi-IN"/>
              </w:rPr>
            </w:pPr>
            <w:moveToRangeStart w:id="1972" w:author="ZAIDOU Mouhammad" w:date="2024-10-19T19:13:00Z" w:name="move180257646"/>
            <w:moveToRangeEnd w:id="1951"/>
          </w:p>
        </w:tc>
        <w:tc>
          <w:tcPr>
            <w:tcW w:w="2267" w:type="dxa"/>
            <w:vAlign w:val="center"/>
            <w:tcPrChange w:id="1973" w:author="ZAIDOU Mouhammad" w:date="2024-10-19T19:44:00Z">
              <w:tcPr>
                <w:tcW w:w="2269" w:type="dxa"/>
                <w:gridSpan w:val="4"/>
                <w:vAlign w:val="center"/>
              </w:tcPr>
            </w:tcPrChange>
          </w:tcPr>
          <w:p w14:paraId="6DC31577" w14:textId="77777777" w:rsidR="000633F8" w:rsidRPr="00D37CDB" w:rsidRDefault="000633F8" w:rsidP="00E13526">
            <w:pPr>
              <w:rPr>
                <w:moveTo w:id="1974" w:author="ZAIDOU Mouhammad" w:date="2024-10-19T19:13:00Z"/>
                <w:rFonts w:ascii="Calibri" w:hAnsi="Calibri" w:cs="Calibri"/>
                <w:lang w:val="fr-FR"/>
              </w:rPr>
            </w:pPr>
            <w:moveTo w:id="1975" w:author="ZAIDOU Mouhammad" w:date="2024-10-19T19:13:00Z">
              <w:r w:rsidRPr="00D37CDB">
                <w:rPr>
                  <w:lang w:val="fr-FR"/>
                </w:rPr>
                <w:t>Prise en charge des Nouveau-nés prématurés</w:t>
              </w:r>
            </w:moveTo>
          </w:p>
        </w:tc>
        <w:tc>
          <w:tcPr>
            <w:tcW w:w="1841" w:type="dxa"/>
            <w:vAlign w:val="center"/>
            <w:tcPrChange w:id="1976" w:author="ZAIDOU Mouhammad" w:date="2024-10-19T19:44:00Z">
              <w:tcPr>
                <w:tcW w:w="1843" w:type="dxa"/>
                <w:gridSpan w:val="5"/>
                <w:vAlign w:val="center"/>
              </w:tcPr>
            </w:tcPrChange>
          </w:tcPr>
          <w:p w14:paraId="701B75E8" w14:textId="77777777" w:rsidR="000633F8" w:rsidRDefault="000633F8" w:rsidP="00E13526">
            <w:pPr>
              <w:pStyle w:val="ListParagraph1"/>
              <w:spacing w:after="0" w:line="240" w:lineRule="auto"/>
              <w:ind w:left="0"/>
              <w:jc w:val="center"/>
              <w:rPr>
                <w:moveTo w:id="1977" w:author="ZAIDOU Mouhammad" w:date="2024-10-19T19:13:00Z"/>
                <w:rFonts w:ascii="Calibri" w:eastAsia="Times New Roman" w:hAnsi="Calibri" w:cs="Calibri"/>
                <w:b/>
                <w:bCs/>
                <w:color w:val="000000"/>
                <w:szCs w:val="20"/>
                <w:lang w:val="fr-FR" w:bidi="hi-IN"/>
              </w:rPr>
            </w:pPr>
            <w:moveTo w:id="1978" w:author="ZAIDOU Mouhammad" w:date="2024-10-19T19:13:00Z">
              <w:r>
                <w:rPr>
                  <w:rFonts w:ascii="Calibri" w:eastAsia="Times New Roman" w:hAnsi="Calibri" w:cs="Calibri"/>
                  <w:b/>
                  <w:bCs/>
                  <w:color w:val="000000"/>
                  <w:szCs w:val="20"/>
                  <w:lang w:val="fr-FR" w:bidi="hi-IN"/>
                </w:rPr>
                <w:t>1   2   3</w:t>
              </w:r>
            </w:moveTo>
          </w:p>
        </w:tc>
        <w:tc>
          <w:tcPr>
            <w:tcW w:w="1699" w:type="dxa"/>
            <w:vAlign w:val="center"/>
            <w:tcPrChange w:id="1979" w:author="ZAIDOU Mouhammad" w:date="2024-10-19T19:44:00Z">
              <w:tcPr>
                <w:tcW w:w="1701" w:type="dxa"/>
                <w:gridSpan w:val="5"/>
                <w:vAlign w:val="center"/>
              </w:tcPr>
            </w:tcPrChange>
          </w:tcPr>
          <w:p w14:paraId="688732E6" w14:textId="77777777" w:rsidR="000633F8" w:rsidRDefault="000633F8" w:rsidP="00E13526">
            <w:pPr>
              <w:pStyle w:val="ListParagraph1"/>
              <w:spacing w:after="0" w:line="240" w:lineRule="auto"/>
              <w:ind w:left="0"/>
              <w:jc w:val="center"/>
              <w:rPr>
                <w:moveTo w:id="1980" w:author="ZAIDOU Mouhammad" w:date="2024-10-19T19:13:00Z"/>
                <w:rFonts w:ascii="Calibri" w:hAnsi="Calibri" w:cs="Calibri"/>
                <w:b/>
                <w:szCs w:val="20"/>
                <w:lang w:val="fr-FR"/>
              </w:rPr>
            </w:pPr>
            <w:moveTo w:id="1981" w:author="ZAIDOU Mouhammad" w:date="2024-10-19T19:13:00Z">
              <w:r>
                <w:rPr>
                  <w:rFonts w:ascii="Calibri" w:hAnsi="Calibri" w:cs="Calibri"/>
                  <w:b/>
                  <w:szCs w:val="20"/>
                  <w:lang w:val="fr-FR"/>
                </w:rPr>
                <w:t>1   2</w:t>
              </w:r>
            </w:moveTo>
          </w:p>
        </w:tc>
        <w:tc>
          <w:tcPr>
            <w:tcW w:w="1132" w:type="dxa"/>
            <w:vAlign w:val="center"/>
            <w:tcPrChange w:id="1982" w:author="ZAIDOU Mouhammad" w:date="2024-10-19T19:44:00Z">
              <w:tcPr>
                <w:tcW w:w="1134" w:type="dxa"/>
                <w:gridSpan w:val="5"/>
                <w:vAlign w:val="center"/>
              </w:tcPr>
            </w:tcPrChange>
          </w:tcPr>
          <w:p w14:paraId="25B897DE" w14:textId="77777777" w:rsidR="000633F8" w:rsidRPr="00117F6A" w:rsidRDefault="000633F8" w:rsidP="00E13526">
            <w:pPr>
              <w:tabs>
                <w:tab w:val="right" w:leader="dot" w:pos="4092"/>
              </w:tabs>
              <w:contextualSpacing/>
              <w:jc w:val="center"/>
              <w:rPr>
                <w:moveTo w:id="1983" w:author="ZAIDOU Mouhammad" w:date="2024-10-19T19:13:00Z"/>
                <w:rFonts w:ascii="Calibri" w:hAnsi="Calibri" w:cs="Calibri"/>
                <w:b/>
                <w:szCs w:val="20"/>
                <w:lang w:val="fr-FR"/>
              </w:rPr>
            </w:pPr>
          </w:p>
        </w:tc>
        <w:tc>
          <w:tcPr>
            <w:tcW w:w="2274" w:type="dxa"/>
            <w:gridSpan w:val="2"/>
            <w:vAlign w:val="center"/>
            <w:tcPrChange w:id="1984" w:author="ZAIDOU Mouhammad" w:date="2024-10-19T19:44:00Z">
              <w:tcPr>
                <w:tcW w:w="2273" w:type="dxa"/>
                <w:gridSpan w:val="7"/>
                <w:vAlign w:val="center"/>
              </w:tcPr>
            </w:tcPrChange>
          </w:tcPr>
          <w:p w14:paraId="35A6F238" w14:textId="77777777" w:rsidR="000633F8" w:rsidRDefault="000633F8" w:rsidP="00E13526">
            <w:pPr>
              <w:tabs>
                <w:tab w:val="right" w:leader="dot" w:pos="4092"/>
              </w:tabs>
              <w:contextualSpacing/>
              <w:jc w:val="center"/>
              <w:rPr>
                <w:moveTo w:id="1985" w:author="ZAIDOU Mouhammad" w:date="2024-10-19T19:13:00Z"/>
                <w:rFonts w:ascii="Calibri" w:hAnsi="Calibri" w:cs="Calibri"/>
                <w:b/>
                <w:szCs w:val="20"/>
                <w:lang w:val="fr-FR"/>
              </w:rPr>
            </w:pPr>
            <w:moveTo w:id="1986" w:author="ZAIDOU Mouhammad" w:date="2024-10-19T19:13:00Z">
              <w:r>
                <w:rPr>
                  <w:rFonts w:ascii="Calibri" w:hAnsi="Calibri" w:cs="Calibri"/>
                  <w:b/>
                  <w:szCs w:val="20"/>
                  <w:lang w:val="fr-FR"/>
                </w:rPr>
                <w:t>1   2   3   4   5</w:t>
              </w:r>
            </w:moveTo>
          </w:p>
        </w:tc>
        <w:tc>
          <w:tcPr>
            <w:tcW w:w="715" w:type="dxa"/>
            <w:gridSpan w:val="2"/>
            <w:tcPrChange w:id="1987" w:author="ZAIDOU Mouhammad" w:date="2024-10-19T19:44:00Z">
              <w:tcPr>
                <w:tcW w:w="705" w:type="dxa"/>
                <w:gridSpan w:val="2"/>
              </w:tcPr>
            </w:tcPrChange>
          </w:tcPr>
          <w:p w14:paraId="60A72EA0" w14:textId="77777777" w:rsidR="000633F8" w:rsidRPr="000357DC" w:rsidRDefault="000633F8" w:rsidP="00E13526">
            <w:pPr>
              <w:jc w:val="center"/>
              <w:rPr>
                <w:moveTo w:id="1988" w:author="ZAIDOU Mouhammad" w:date="2024-10-19T19:13:00Z"/>
                <w:rFonts w:ascii="Arial" w:eastAsia="Arial Narrow" w:hAnsi="Arial" w:cs="Arial"/>
                <w:szCs w:val="20"/>
                <w:lang w:val="fr-FR" w:bidi="hi-IN"/>
              </w:rPr>
            </w:pPr>
          </w:p>
        </w:tc>
      </w:tr>
      <w:tr w:rsidR="000633F8" w:rsidRPr="000357DC" w14:paraId="4610CAC9" w14:textId="77777777" w:rsidTr="00756141">
        <w:tblPrEx>
          <w:jc w:val="left"/>
          <w:tblPrExChange w:id="1989" w:author="ZAIDOU Mouhammad" w:date="2024-10-19T19:44:00Z">
            <w:tblPrEx>
              <w:tblW w:w="10485" w:type="dxa"/>
              <w:jc w:val="left"/>
            </w:tblPrEx>
          </w:tblPrExChange>
        </w:tblPrEx>
        <w:trPr>
          <w:trHeight w:val="20"/>
          <w:trPrChange w:id="1990" w:author="ZAIDOU Mouhammad" w:date="2024-10-19T19:44:00Z">
            <w:trPr>
              <w:trHeight w:val="20"/>
            </w:trPr>
          </w:trPrChange>
        </w:trPr>
        <w:tc>
          <w:tcPr>
            <w:tcW w:w="557" w:type="dxa"/>
            <w:gridSpan w:val="2"/>
            <w:tcPrChange w:id="1991" w:author="ZAIDOU Mouhammad" w:date="2024-10-19T19:44:00Z">
              <w:tcPr>
                <w:tcW w:w="560" w:type="dxa"/>
                <w:gridSpan w:val="4"/>
              </w:tcPr>
            </w:tcPrChange>
          </w:tcPr>
          <w:p w14:paraId="2DA9291D" w14:textId="77777777" w:rsidR="000633F8" w:rsidRPr="00EC5256" w:rsidRDefault="000633F8" w:rsidP="00E13526">
            <w:pPr>
              <w:pStyle w:val="ListParagraph"/>
              <w:numPr>
                <w:ilvl w:val="0"/>
                <w:numId w:val="13"/>
              </w:numPr>
              <w:jc w:val="center"/>
              <w:rPr>
                <w:moveTo w:id="1992" w:author="ZAIDOU Mouhammad" w:date="2024-10-19T19:14:00Z"/>
                <w:rFonts w:ascii="Calibri" w:eastAsia="Arial Narrow" w:hAnsi="Calibri" w:cs="Calibri"/>
                <w:spacing w:val="-2"/>
                <w:szCs w:val="20"/>
                <w:lang w:val="fr-FR" w:bidi="hi-IN"/>
              </w:rPr>
            </w:pPr>
            <w:moveToRangeStart w:id="1993" w:author="ZAIDOU Mouhammad" w:date="2024-10-19T19:14:00Z" w:name="move180257660"/>
            <w:moveToRangeEnd w:id="1972"/>
          </w:p>
        </w:tc>
        <w:tc>
          <w:tcPr>
            <w:tcW w:w="2267" w:type="dxa"/>
            <w:vAlign w:val="center"/>
            <w:tcPrChange w:id="1994" w:author="ZAIDOU Mouhammad" w:date="2024-10-19T19:44:00Z">
              <w:tcPr>
                <w:tcW w:w="2269" w:type="dxa"/>
                <w:gridSpan w:val="4"/>
                <w:vAlign w:val="center"/>
              </w:tcPr>
            </w:tcPrChange>
          </w:tcPr>
          <w:p w14:paraId="4D9B0039" w14:textId="77777777" w:rsidR="000633F8" w:rsidRPr="00D37CDB" w:rsidRDefault="000633F8" w:rsidP="00E13526">
            <w:pPr>
              <w:rPr>
                <w:moveTo w:id="1995" w:author="ZAIDOU Mouhammad" w:date="2024-10-19T19:14:00Z"/>
                <w:rFonts w:ascii="Calibri" w:hAnsi="Calibri" w:cs="Calibri"/>
                <w:lang w:val="fr-FR"/>
              </w:rPr>
            </w:pPr>
            <w:moveTo w:id="1996" w:author="ZAIDOU Mouhammad" w:date="2024-10-19T19:14:00Z">
              <w:r w:rsidRPr="00D37CDB">
                <w:rPr>
                  <w:lang w:val="fr-FR"/>
                </w:rPr>
                <w:t>Alimentation par voie nasogastrique</w:t>
              </w:r>
            </w:moveTo>
          </w:p>
        </w:tc>
        <w:tc>
          <w:tcPr>
            <w:tcW w:w="1841" w:type="dxa"/>
            <w:vAlign w:val="center"/>
            <w:tcPrChange w:id="1997" w:author="ZAIDOU Mouhammad" w:date="2024-10-19T19:44:00Z">
              <w:tcPr>
                <w:tcW w:w="1843" w:type="dxa"/>
                <w:gridSpan w:val="5"/>
                <w:vAlign w:val="center"/>
              </w:tcPr>
            </w:tcPrChange>
          </w:tcPr>
          <w:p w14:paraId="4E645782" w14:textId="77777777" w:rsidR="000633F8" w:rsidRDefault="000633F8" w:rsidP="00E13526">
            <w:pPr>
              <w:pStyle w:val="ListParagraph1"/>
              <w:spacing w:after="0" w:line="240" w:lineRule="auto"/>
              <w:ind w:left="0"/>
              <w:jc w:val="center"/>
              <w:rPr>
                <w:moveTo w:id="1998" w:author="ZAIDOU Mouhammad" w:date="2024-10-19T19:14:00Z"/>
                <w:rFonts w:ascii="Calibri" w:eastAsia="Times New Roman" w:hAnsi="Calibri" w:cs="Calibri"/>
                <w:b/>
                <w:bCs/>
                <w:color w:val="000000"/>
                <w:szCs w:val="20"/>
                <w:lang w:val="fr-FR" w:bidi="hi-IN"/>
              </w:rPr>
            </w:pPr>
            <w:moveTo w:id="1999"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2000" w:author="ZAIDOU Mouhammad" w:date="2024-10-19T19:44:00Z">
              <w:tcPr>
                <w:tcW w:w="1701" w:type="dxa"/>
                <w:gridSpan w:val="5"/>
                <w:vAlign w:val="center"/>
              </w:tcPr>
            </w:tcPrChange>
          </w:tcPr>
          <w:p w14:paraId="7A7DF708" w14:textId="77777777" w:rsidR="000633F8" w:rsidRDefault="000633F8" w:rsidP="00E13526">
            <w:pPr>
              <w:pStyle w:val="ListParagraph1"/>
              <w:spacing w:after="0" w:line="240" w:lineRule="auto"/>
              <w:ind w:left="0"/>
              <w:jc w:val="center"/>
              <w:rPr>
                <w:moveTo w:id="2001" w:author="ZAIDOU Mouhammad" w:date="2024-10-19T19:14:00Z"/>
                <w:rFonts w:ascii="Calibri" w:hAnsi="Calibri" w:cs="Calibri"/>
                <w:b/>
                <w:szCs w:val="20"/>
                <w:lang w:val="fr-FR"/>
              </w:rPr>
            </w:pPr>
            <w:moveTo w:id="2002" w:author="ZAIDOU Mouhammad" w:date="2024-10-19T19:14:00Z">
              <w:r>
                <w:rPr>
                  <w:rFonts w:ascii="Calibri" w:hAnsi="Calibri" w:cs="Calibri"/>
                  <w:b/>
                  <w:szCs w:val="20"/>
                  <w:lang w:val="fr-FR"/>
                </w:rPr>
                <w:t>1   2</w:t>
              </w:r>
            </w:moveTo>
          </w:p>
        </w:tc>
        <w:tc>
          <w:tcPr>
            <w:tcW w:w="1132" w:type="dxa"/>
            <w:vAlign w:val="center"/>
            <w:tcPrChange w:id="2003" w:author="ZAIDOU Mouhammad" w:date="2024-10-19T19:44:00Z">
              <w:tcPr>
                <w:tcW w:w="1134" w:type="dxa"/>
                <w:gridSpan w:val="5"/>
                <w:vAlign w:val="center"/>
              </w:tcPr>
            </w:tcPrChange>
          </w:tcPr>
          <w:p w14:paraId="4D7AE1D2" w14:textId="77777777" w:rsidR="000633F8" w:rsidRPr="00117F6A" w:rsidRDefault="000633F8" w:rsidP="00E13526">
            <w:pPr>
              <w:tabs>
                <w:tab w:val="right" w:leader="dot" w:pos="4092"/>
              </w:tabs>
              <w:contextualSpacing/>
              <w:jc w:val="center"/>
              <w:rPr>
                <w:moveTo w:id="2004" w:author="ZAIDOU Mouhammad" w:date="2024-10-19T19:14:00Z"/>
                <w:rFonts w:ascii="Calibri" w:hAnsi="Calibri" w:cs="Calibri"/>
                <w:b/>
                <w:szCs w:val="20"/>
                <w:lang w:val="fr-FR"/>
              </w:rPr>
            </w:pPr>
          </w:p>
        </w:tc>
        <w:tc>
          <w:tcPr>
            <w:tcW w:w="2274" w:type="dxa"/>
            <w:gridSpan w:val="2"/>
            <w:vAlign w:val="center"/>
            <w:tcPrChange w:id="2005" w:author="ZAIDOU Mouhammad" w:date="2024-10-19T19:44:00Z">
              <w:tcPr>
                <w:tcW w:w="2273" w:type="dxa"/>
                <w:gridSpan w:val="7"/>
                <w:vAlign w:val="center"/>
              </w:tcPr>
            </w:tcPrChange>
          </w:tcPr>
          <w:p w14:paraId="7E360F20" w14:textId="77777777" w:rsidR="000633F8" w:rsidRDefault="000633F8" w:rsidP="00E13526">
            <w:pPr>
              <w:tabs>
                <w:tab w:val="right" w:leader="dot" w:pos="4092"/>
              </w:tabs>
              <w:contextualSpacing/>
              <w:jc w:val="center"/>
              <w:rPr>
                <w:moveTo w:id="2006" w:author="ZAIDOU Mouhammad" w:date="2024-10-19T19:14:00Z"/>
                <w:rFonts w:ascii="Calibri" w:hAnsi="Calibri" w:cs="Calibri"/>
                <w:b/>
                <w:szCs w:val="20"/>
                <w:lang w:val="fr-FR"/>
              </w:rPr>
            </w:pPr>
            <w:moveTo w:id="2007" w:author="ZAIDOU Mouhammad" w:date="2024-10-19T19:14:00Z">
              <w:r>
                <w:rPr>
                  <w:rFonts w:ascii="Calibri" w:hAnsi="Calibri" w:cs="Calibri"/>
                  <w:b/>
                  <w:szCs w:val="20"/>
                  <w:lang w:val="fr-FR"/>
                </w:rPr>
                <w:t>1   2   3   4   5</w:t>
              </w:r>
            </w:moveTo>
          </w:p>
        </w:tc>
        <w:tc>
          <w:tcPr>
            <w:tcW w:w="715" w:type="dxa"/>
            <w:gridSpan w:val="2"/>
            <w:tcPrChange w:id="2008" w:author="ZAIDOU Mouhammad" w:date="2024-10-19T19:44:00Z">
              <w:tcPr>
                <w:tcW w:w="705" w:type="dxa"/>
                <w:gridSpan w:val="2"/>
              </w:tcPr>
            </w:tcPrChange>
          </w:tcPr>
          <w:p w14:paraId="7AEF36A8" w14:textId="77777777" w:rsidR="000633F8" w:rsidRPr="000357DC" w:rsidRDefault="000633F8" w:rsidP="00E13526">
            <w:pPr>
              <w:jc w:val="center"/>
              <w:rPr>
                <w:moveTo w:id="2009" w:author="ZAIDOU Mouhammad" w:date="2024-10-19T19:14:00Z"/>
                <w:rFonts w:ascii="Arial" w:eastAsia="Arial Narrow" w:hAnsi="Arial" w:cs="Arial"/>
                <w:szCs w:val="20"/>
                <w:lang w:val="fr-FR" w:bidi="hi-IN"/>
              </w:rPr>
            </w:pPr>
          </w:p>
        </w:tc>
      </w:tr>
      <w:tr w:rsidR="00756141" w:rsidRPr="000357DC" w14:paraId="3AF240E6" w14:textId="77777777" w:rsidTr="00756141">
        <w:tblPrEx>
          <w:jc w:val="left"/>
          <w:tblPrExChange w:id="2010" w:author="ZAIDOU Mouhammad" w:date="2024-10-19T19:44:00Z">
            <w:tblPrEx>
              <w:tblW w:w="10485" w:type="dxa"/>
              <w:jc w:val="left"/>
            </w:tblPrEx>
          </w:tblPrExChange>
        </w:tblPrEx>
        <w:trPr>
          <w:trHeight w:val="20"/>
          <w:trPrChange w:id="2011" w:author="ZAIDOU Mouhammad" w:date="2024-10-19T19:44:00Z">
            <w:trPr>
              <w:trHeight w:val="20"/>
            </w:trPr>
          </w:trPrChange>
        </w:trPr>
        <w:tc>
          <w:tcPr>
            <w:tcW w:w="557" w:type="dxa"/>
            <w:gridSpan w:val="2"/>
            <w:tcPrChange w:id="2012" w:author="ZAIDOU Mouhammad" w:date="2024-10-19T19:44:00Z">
              <w:tcPr>
                <w:tcW w:w="558" w:type="dxa"/>
                <w:gridSpan w:val="3"/>
              </w:tcPr>
            </w:tcPrChange>
          </w:tcPr>
          <w:p w14:paraId="6EB8E967" w14:textId="77777777" w:rsidR="000633F8" w:rsidRPr="00EC5256" w:rsidRDefault="000633F8" w:rsidP="00E13526">
            <w:pPr>
              <w:pStyle w:val="ListParagraph"/>
              <w:numPr>
                <w:ilvl w:val="0"/>
                <w:numId w:val="13"/>
              </w:numPr>
              <w:jc w:val="center"/>
              <w:rPr>
                <w:moveTo w:id="2013" w:author="ZAIDOU Mouhammad" w:date="2024-10-19T19:14:00Z"/>
                <w:rFonts w:ascii="Calibri" w:eastAsia="Arial Narrow" w:hAnsi="Calibri" w:cs="Calibri"/>
                <w:spacing w:val="-2"/>
                <w:szCs w:val="20"/>
                <w:lang w:val="fr-FR" w:bidi="hi-IN"/>
              </w:rPr>
            </w:pPr>
            <w:moveToRangeStart w:id="2014" w:author="ZAIDOU Mouhammad" w:date="2024-10-19T19:14:00Z" w:name="move180257676"/>
            <w:moveToRangeEnd w:id="1993"/>
          </w:p>
        </w:tc>
        <w:tc>
          <w:tcPr>
            <w:tcW w:w="2267" w:type="dxa"/>
            <w:vAlign w:val="center"/>
            <w:tcPrChange w:id="2015" w:author="ZAIDOU Mouhammad" w:date="2024-10-19T19:44:00Z">
              <w:tcPr>
                <w:tcW w:w="2269" w:type="dxa"/>
                <w:gridSpan w:val="4"/>
                <w:vAlign w:val="center"/>
              </w:tcPr>
            </w:tcPrChange>
          </w:tcPr>
          <w:p w14:paraId="46DEF6A6" w14:textId="77777777" w:rsidR="000633F8" w:rsidRPr="00D37CDB" w:rsidRDefault="000633F8" w:rsidP="00E13526">
            <w:pPr>
              <w:rPr>
                <w:moveTo w:id="2016" w:author="ZAIDOU Mouhammad" w:date="2024-10-19T19:14:00Z"/>
                <w:rFonts w:ascii="Calibri" w:hAnsi="Calibri" w:cs="Calibri"/>
                <w:lang w:val="fr-FR"/>
              </w:rPr>
            </w:pPr>
            <w:moveTo w:id="2017" w:author="ZAIDOU Mouhammad" w:date="2024-10-19T19:14:00Z">
              <w:r w:rsidRPr="00D37CDB">
                <w:rPr>
                  <w:lang w:val="fr-FR"/>
                </w:rPr>
                <w:t>Stabilisation du Nourrisson malade</w:t>
              </w:r>
            </w:moveTo>
          </w:p>
        </w:tc>
        <w:tc>
          <w:tcPr>
            <w:tcW w:w="1841" w:type="dxa"/>
            <w:vAlign w:val="center"/>
            <w:tcPrChange w:id="2018" w:author="ZAIDOU Mouhammad" w:date="2024-10-19T19:44:00Z">
              <w:tcPr>
                <w:tcW w:w="1842" w:type="dxa"/>
                <w:gridSpan w:val="4"/>
                <w:vAlign w:val="center"/>
              </w:tcPr>
            </w:tcPrChange>
          </w:tcPr>
          <w:p w14:paraId="72A91D3C" w14:textId="77777777" w:rsidR="000633F8" w:rsidRDefault="000633F8" w:rsidP="00E13526">
            <w:pPr>
              <w:pStyle w:val="ListParagraph1"/>
              <w:spacing w:after="0" w:line="240" w:lineRule="auto"/>
              <w:ind w:left="0"/>
              <w:jc w:val="center"/>
              <w:rPr>
                <w:moveTo w:id="2019" w:author="ZAIDOU Mouhammad" w:date="2024-10-19T19:14:00Z"/>
                <w:rFonts w:ascii="Calibri" w:eastAsia="Times New Roman" w:hAnsi="Calibri" w:cs="Calibri"/>
                <w:b/>
                <w:bCs/>
                <w:color w:val="000000"/>
                <w:szCs w:val="20"/>
                <w:lang w:val="fr-FR" w:bidi="hi-IN"/>
              </w:rPr>
            </w:pPr>
            <w:moveTo w:id="2020"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2021" w:author="ZAIDOU Mouhammad" w:date="2024-10-19T19:44:00Z">
              <w:tcPr>
                <w:tcW w:w="1700" w:type="dxa"/>
                <w:gridSpan w:val="5"/>
                <w:vAlign w:val="center"/>
              </w:tcPr>
            </w:tcPrChange>
          </w:tcPr>
          <w:p w14:paraId="5CD38C51" w14:textId="77777777" w:rsidR="000633F8" w:rsidRDefault="000633F8" w:rsidP="00E13526">
            <w:pPr>
              <w:pStyle w:val="ListParagraph1"/>
              <w:spacing w:after="0" w:line="240" w:lineRule="auto"/>
              <w:ind w:left="0"/>
              <w:jc w:val="center"/>
              <w:rPr>
                <w:moveTo w:id="2022" w:author="ZAIDOU Mouhammad" w:date="2024-10-19T19:14:00Z"/>
                <w:rFonts w:ascii="Calibri" w:hAnsi="Calibri" w:cs="Calibri"/>
                <w:b/>
                <w:szCs w:val="20"/>
                <w:lang w:val="fr-FR"/>
              </w:rPr>
            </w:pPr>
            <w:moveTo w:id="2023" w:author="ZAIDOU Mouhammad" w:date="2024-10-19T19:14:00Z">
              <w:r>
                <w:rPr>
                  <w:rFonts w:ascii="Calibri" w:hAnsi="Calibri" w:cs="Calibri"/>
                  <w:b/>
                  <w:szCs w:val="20"/>
                  <w:lang w:val="fr-FR"/>
                </w:rPr>
                <w:t>1   2</w:t>
              </w:r>
            </w:moveTo>
          </w:p>
        </w:tc>
        <w:tc>
          <w:tcPr>
            <w:tcW w:w="1132" w:type="dxa"/>
            <w:vAlign w:val="center"/>
            <w:tcPrChange w:id="2024" w:author="ZAIDOU Mouhammad" w:date="2024-10-19T19:44:00Z">
              <w:tcPr>
                <w:tcW w:w="1133" w:type="dxa"/>
                <w:gridSpan w:val="5"/>
                <w:vAlign w:val="center"/>
              </w:tcPr>
            </w:tcPrChange>
          </w:tcPr>
          <w:p w14:paraId="3ABAF37E" w14:textId="77777777" w:rsidR="000633F8" w:rsidRPr="00117F6A" w:rsidRDefault="000633F8" w:rsidP="00E13526">
            <w:pPr>
              <w:tabs>
                <w:tab w:val="right" w:leader="dot" w:pos="4092"/>
              </w:tabs>
              <w:contextualSpacing/>
              <w:jc w:val="center"/>
              <w:rPr>
                <w:moveTo w:id="2025" w:author="ZAIDOU Mouhammad" w:date="2024-10-19T19:14:00Z"/>
                <w:rFonts w:ascii="Calibri" w:hAnsi="Calibri" w:cs="Calibri"/>
                <w:b/>
                <w:szCs w:val="20"/>
                <w:lang w:val="fr-FR"/>
              </w:rPr>
            </w:pPr>
          </w:p>
        </w:tc>
        <w:tc>
          <w:tcPr>
            <w:tcW w:w="2274" w:type="dxa"/>
            <w:gridSpan w:val="2"/>
            <w:vAlign w:val="center"/>
            <w:tcPrChange w:id="2026" w:author="ZAIDOU Mouhammad" w:date="2024-10-19T19:44:00Z">
              <w:tcPr>
                <w:tcW w:w="2275" w:type="dxa"/>
                <w:gridSpan w:val="7"/>
                <w:vAlign w:val="center"/>
              </w:tcPr>
            </w:tcPrChange>
          </w:tcPr>
          <w:p w14:paraId="311BEA1D" w14:textId="77777777" w:rsidR="000633F8" w:rsidRDefault="000633F8" w:rsidP="00E13526">
            <w:pPr>
              <w:tabs>
                <w:tab w:val="right" w:leader="dot" w:pos="4092"/>
              </w:tabs>
              <w:contextualSpacing/>
              <w:jc w:val="center"/>
              <w:rPr>
                <w:moveTo w:id="2027" w:author="ZAIDOU Mouhammad" w:date="2024-10-19T19:14:00Z"/>
                <w:rFonts w:ascii="Calibri" w:hAnsi="Calibri" w:cs="Calibri"/>
                <w:b/>
                <w:szCs w:val="20"/>
                <w:lang w:val="fr-FR"/>
              </w:rPr>
            </w:pPr>
            <w:moveTo w:id="2028" w:author="ZAIDOU Mouhammad" w:date="2024-10-19T19:14:00Z">
              <w:r>
                <w:rPr>
                  <w:rFonts w:ascii="Calibri" w:hAnsi="Calibri" w:cs="Calibri"/>
                  <w:b/>
                  <w:szCs w:val="20"/>
                  <w:lang w:val="fr-FR"/>
                </w:rPr>
                <w:t>1   2   3   4   5</w:t>
              </w:r>
            </w:moveTo>
          </w:p>
        </w:tc>
        <w:tc>
          <w:tcPr>
            <w:tcW w:w="715" w:type="dxa"/>
            <w:gridSpan w:val="2"/>
            <w:tcPrChange w:id="2029" w:author="ZAIDOU Mouhammad" w:date="2024-10-19T19:44:00Z">
              <w:tcPr>
                <w:tcW w:w="708" w:type="dxa"/>
                <w:gridSpan w:val="4"/>
              </w:tcPr>
            </w:tcPrChange>
          </w:tcPr>
          <w:p w14:paraId="16F11D00" w14:textId="77777777" w:rsidR="000633F8" w:rsidRPr="000357DC" w:rsidRDefault="000633F8" w:rsidP="00E13526">
            <w:pPr>
              <w:jc w:val="center"/>
              <w:rPr>
                <w:moveTo w:id="2030" w:author="ZAIDOU Mouhammad" w:date="2024-10-19T19:14:00Z"/>
                <w:rFonts w:ascii="Arial" w:eastAsia="Arial Narrow" w:hAnsi="Arial" w:cs="Arial"/>
                <w:szCs w:val="20"/>
                <w:lang w:val="fr-FR" w:bidi="hi-IN"/>
              </w:rPr>
            </w:pPr>
          </w:p>
        </w:tc>
      </w:tr>
      <w:tr w:rsidR="00756141" w:rsidRPr="000357DC" w14:paraId="239B77F8" w14:textId="77777777" w:rsidTr="00756141">
        <w:tblPrEx>
          <w:jc w:val="left"/>
          <w:tblPrExChange w:id="2031" w:author="ZAIDOU Mouhammad" w:date="2024-10-19T19:44:00Z">
            <w:tblPrEx>
              <w:tblW w:w="10485" w:type="dxa"/>
              <w:jc w:val="left"/>
            </w:tblPrEx>
          </w:tblPrExChange>
        </w:tblPrEx>
        <w:trPr>
          <w:trHeight w:val="20"/>
          <w:trPrChange w:id="2032" w:author="ZAIDOU Mouhammad" w:date="2024-10-19T19:44:00Z">
            <w:trPr>
              <w:trHeight w:val="20"/>
            </w:trPr>
          </w:trPrChange>
        </w:trPr>
        <w:tc>
          <w:tcPr>
            <w:tcW w:w="557" w:type="dxa"/>
            <w:gridSpan w:val="2"/>
            <w:tcPrChange w:id="2033" w:author="ZAIDOU Mouhammad" w:date="2024-10-19T19:44:00Z">
              <w:tcPr>
                <w:tcW w:w="558" w:type="dxa"/>
                <w:gridSpan w:val="3"/>
              </w:tcPr>
            </w:tcPrChange>
          </w:tcPr>
          <w:p w14:paraId="0558F689" w14:textId="77777777" w:rsidR="000633F8" w:rsidRPr="00EC5256" w:rsidRDefault="000633F8" w:rsidP="00E13526">
            <w:pPr>
              <w:pStyle w:val="ListParagraph"/>
              <w:numPr>
                <w:ilvl w:val="0"/>
                <w:numId w:val="13"/>
              </w:numPr>
              <w:jc w:val="center"/>
              <w:rPr>
                <w:moveTo w:id="2034" w:author="ZAIDOU Mouhammad" w:date="2024-10-19T19:14:00Z"/>
                <w:rFonts w:ascii="Calibri" w:eastAsia="Arial Narrow" w:hAnsi="Calibri" w:cs="Calibri"/>
                <w:spacing w:val="-2"/>
                <w:szCs w:val="20"/>
                <w:lang w:val="fr-FR" w:bidi="hi-IN"/>
              </w:rPr>
            </w:pPr>
            <w:moveToRangeStart w:id="2035" w:author="ZAIDOU Mouhammad" w:date="2024-10-19T19:14:00Z" w:name="move180257691"/>
            <w:moveToRangeEnd w:id="2014"/>
          </w:p>
        </w:tc>
        <w:tc>
          <w:tcPr>
            <w:tcW w:w="2267" w:type="dxa"/>
            <w:vAlign w:val="center"/>
            <w:tcPrChange w:id="2036" w:author="ZAIDOU Mouhammad" w:date="2024-10-19T19:44:00Z">
              <w:tcPr>
                <w:tcW w:w="2269" w:type="dxa"/>
                <w:gridSpan w:val="4"/>
                <w:vAlign w:val="center"/>
              </w:tcPr>
            </w:tcPrChange>
          </w:tcPr>
          <w:p w14:paraId="40F69D5E" w14:textId="77777777" w:rsidR="000633F8" w:rsidRPr="00D37CDB" w:rsidRDefault="000633F8" w:rsidP="00E13526">
            <w:pPr>
              <w:rPr>
                <w:moveTo w:id="2037" w:author="ZAIDOU Mouhammad" w:date="2024-10-19T19:14:00Z"/>
                <w:rFonts w:ascii="Calibri" w:hAnsi="Calibri" w:cs="Calibri"/>
                <w:lang w:val="fr-FR"/>
              </w:rPr>
            </w:pPr>
            <w:moveTo w:id="2038" w:author="ZAIDOU Mouhammad" w:date="2024-10-19T19:14:00Z">
              <w:r w:rsidRPr="00D37CDB">
                <w:rPr>
                  <w:lang w:val="fr-FR"/>
                </w:rPr>
                <w:t>Soins en cas d'hyperbilirubinémie</w:t>
              </w:r>
            </w:moveTo>
          </w:p>
        </w:tc>
        <w:tc>
          <w:tcPr>
            <w:tcW w:w="1841" w:type="dxa"/>
            <w:vAlign w:val="center"/>
            <w:tcPrChange w:id="2039" w:author="ZAIDOU Mouhammad" w:date="2024-10-19T19:44:00Z">
              <w:tcPr>
                <w:tcW w:w="1842" w:type="dxa"/>
                <w:gridSpan w:val="4"/>
                <w:vAlign w:val="center"/>
              </w:tcPr>
            </w:tcPrChange>
          </w:tcPr>
          <w:p w14:paraId="4FFFF072" w14:textId="77777777" w:rsidR="000633F8" w:rsidRDefault="000633F8" w:rsidP="00E13526">
            <w:pPr>
              <w:pStyle w:val="ListParagraph1"/>
              <w:spacing w:after="0" w:line="240" w:lineRule="auto"/>
              <w:ind w:left="0"/>
              <w:jc w:val="center"/>
              <w:rPr>
                <w:moveTo w:id="2040" w:author="ZAIDOU Mouhammad" w:date="2024-10-19T19:14:00Z"/>
                <w:rFonts w:ascii="Calibri" w:eastAsia="Times New Roman" w:hAnsi="Calibri" w:cs="Calibri"/>
                <w:b/>
                <w:bCs/>
                <w:color w:val="000000"/>
                <w:szCs w:val="20"/>
                <w:lang w:val="fr-FR" w:bidi="hi-IN"/>
              </w:rPr>
            </w:pPr>
            <w:moveTo w:id="2041"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2042" w:author="ZAIDOU Mouhammad" w:date="2024-10-19T19:44:00Z">
              <w:tcPr>
                <w:tcW w:w="1700" w:type="dxa"/>
                <w:gridSpan w:val="5"/>
                <w:vAlign w:val="center"/>
              </w:tcPr>
            </w:tcPrChange>
          </w:tcPr>
          <w:p w14:paraId="28B82254" w14:textId="77777777" w:rsidR="000633F8" w:rsidRDefault="000633F8" w:rsidP="00E13526">
            <w:pPr>
              <w:pStyle w:val="ListParagraph1"/>
              <w:spacing w:after="0" w:line="240" w:lineRule="auto"/>
              <w:ind w:left="0"/>
              <w:jc w:val="center"/>
              <w:rPr>
                <w:moveTo w:id="2043" w:author="ZAIDOU Mouhammad" w:date="2024-10-19T19:14:00Z"/>
                <w:rFonts w:ascii="Calibri" w:hAnsi="Calibri" w:cs="Calibri"/>
                <w:b/>
                <w:szCs w:val="20"/>
                <w:lang w:val="fr-FR"/>
              </w:rPr>
            </w:pPr>
            <w:moveTo w:id="2044" w:author="ZAIDOU Mouhammad" w:date="2024-10-19T19:14:00Z">
              <w:r>
                <w:rPr>
                  <w:rFonts w:ascii="Calibri" w:hAnsi="Calibri" w:cs="Calibri"/>
                  <w:b/>
                  <w:szCs w:val="20"/>
                  <w:lang w:val="fr-FR"/>
                </w:rPr>
                <w:t>1   2</w:t>
              </w:r>
            </w:moveTo>
          </w:p>
        </w:tc>
        <w:tc>
          <w:tcPr>
            <w:tcW w:w="1132" w:type="dxa"/>
            <w:vAlign w:val="center"/>
            <w:tcPrChange w:id="2045" w:author="ZAIDOU Mouhammad" w:date="2024-10-19T19:44:00Z">
              <w:tcPr>
                <w:tcW w:w="1133" w:type="dxa"/>
                <w:gridSpan w:val="5"/>
                <w:vAlign w:val="center"/>
              </w:tcPr>
            </w:tcPrChange>
          </w:tcPr>
          <w:p w14:paraId="3B09ACFC" w14:textId="77777777" w:rsidR="000633F8" w:rsidRPr="00117F6A" w:rsidRDefault="000633F8" w:rsidP="00E13526">
            <w:pPr>
              <w:tabs>
                <w:tab w:val="right" w:leader="dot" w:pos="4092"/>
              </w:tabs>
              <w:contextualSpacing/>
              <w:jc w:val="center"/>
              <w:rPr>
                <w:moveTo w:id="2046" w:author="ZAIDOU Mouhammad" w:date="2024-10-19T19:14:00Z"/>
                <w:rFonts w:ascii="Calibri" w:hAnsi="Calibri" w:cs="Calibri"/>
                <w:b/>
                <w:szCs w:val="20"/>
                <w:lang w:val="fr-FR"/>
              </w:rPr>
            </w:pPr>
          </w:p>
        </w:tc>
        <w:tc>
          <w:tcPr>
            <w:tcW w:w="2274" w:type="dxa"/>
            <w:gridSpan w:val="2"/>
            <w:vAlign w:val="center"/>
            <w:tcPrChange w:id="2047" w:author="ZAIDOU Mouhammad" w:date="2024-10-19T19:44:00Z">
              <w:tcPr>
                <w:tcW w:w="2275" w:type="dxa"/>
                <w:gridSpan w:val="7"/>
                <w:vAlign w:val="center"/>
              </w:tcPr>
            </w:tcPrChange>
          </w:tcPr>
          <w:p w14:paraId="7D3E096C" w14:textId="77777777" w:rsidR="000633F8" w:rsidRDefault="000633F8" w:rsidP="00E13526">
            <w:pPr>
              <w:tabs>
                <w:tab w:val="right" w:leader="dot" w:pos="4092"/>
              </w:tabs>
              <w:contextualSpacing/>
              <w:jc w:val="center"/>
              <w:rPr>
                <w:moveTo w:id="2048" w:author="ZAIDOU Mouhammad" w:date="2024-10-19T19:14:00Z"/>
                <w:rFonts w:ascii="Calibri" w:hAnsi="Calibri" w:cs="Calibri"/>
                <w:b/>
                <w:szCs w:val="20"/>
                <w:lang w:val="fr-FR"/>
              </w:rPr>
            </w:pPr>
            <w:moveTo w:id="2049" w:author="ZAIDOU Mouhammad" w:date="2024-10-19T19:14:00Z">
              <w:r>
                <w:rPr>
                  <w:rFonts w:ascii="Calibri" w:hAnsi="Calibri" w:cs="Calibri"/>
                  <w:b/>
                  <w:szCs w:val="20"/>
                  <w:lang w:val="fr-FR"/>
                </w:rPr>
                <w:t>1   2   3   4   5</w:t>
              </w:r>
            </w:moveTo>
          </w:p>
        </w:tc>
        <w:tc>
          <w:tcPr>
            <w:tcW w:w="715" w:type="dxa"/>
            <w:gridSpan w:val="2"/>
            <w:tcPrChange w:id="2050" w:author="ZAIDOU Mouhammad" w:date="2024-10-19T19:44:00Z">
              <w:tcPr>
                <w:tcW w:w="708" w:type="dxa"/>
                <w:gridSpan w:val="4"/>
              </w:tcPr>
            </w:tcPrChange>
          </w:tcPr>
          <w:p w14:paraId="4FFC782F" w14:textId="77777777" w:rsidR="000633F8" w:rsidRPr="000357DC" w:rsidRDefault="000633F8" w:rsidP="00E13526">
            <w:pPr>
              <w:jc w:val="center"/>
              <w:rPr>
                <w:moveTo w:id="2051" w:author="ZAIDOU Mouhammad" w:date="2024-10-19T19:14:00Z"/>
                <w:rFonts w:ascii="Arial" w:eastAsia="Arial Narrow" w:hAnsi="Arial" w:cs="Arial"/>
                <w:szCs w:val="20"/>
                <w:lang w:val="fr-FR" w:bidi="hi-IN"/>
              </w:rPr>
            </w:pPr>
          </w:p>
        </w:tc>
      </w:tr>
      <w:moveToRangeEnd w:id="2035"/>
      <w:tr w:rsidR="00D4751D" w:rsidRPr="000357DC" w14:paraId="2EA5399E" w14:textId="77777777" w:rsidTr="00756141">
        <w:tblPrEx>
          <w:jc w:val="left"/>
          <w:tblPrExChange w:id="2052" w:author="ZAIDOU Mouhammad" w:date="2024-10-19T19:44:00Z">
            <w:tblPrEx>
              <w:jc w:val="left"/>
            </w:tblPrEx>
          </w:tblPrExChange>
        </w:tblPrEx>
        <w:trPr>
          <w:gridAfter w:val="1"/>
          <w:wAfter w:w="7" w:type="dxa"/>
          <w:trHeight w:val="20"/>
          <w:trPrChange w:id="2053" w:author="ZAIDOU Mouhammad" w:date="2024-10-19T19:44:00Z">
            <w:trPr>
              <w:gridAfter w:val="1"/>
              <w:wAfter w:w="6" w:type="dxa"/>
              <w:trHeight w:val="20"/>
            </w:trPr>
          </w:trPrChange>
        </w:trPr>
        <w:tc>
          <w:tcPr>
            <w:tcW w:w="557" w:type="dxa"/>
            <w:gridSpan w:val="2"/>
            <w:tcPrChange w:id="2054" w:author="ZAIDOU Mouhammad" w:date="2024-10-19T19:44:00Z">
              <w:tcPr>
                <w:tcW w:w="562" w:type="dxa"/>
                <w:gridSpan w:val="6"/>
              </w:tcPr>
            </w:tcPrChange>
          </w:tcPr>
          <w:p w14:paraId="7D7C38C9" w14:textId="2234702E"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7" w:type="dxa"/>
            <w:gridSpan w:val="3"/>
            <w:vAlign w:val="center"/>
            <w:tcPrChange w:id="2055" w:author="ZAIDOU Mouhammad" w:date="2024-10-19T19:44:00Z">
              <w:tcPr>
                <w:tcW w:w="5812" w:type="dxa"/>
                <w:gridSpan w:val="14"/>
                <w:vAlign w:val="center"/>
              </w:tcPr>
            </w:tcPrChange>
          </w:tcPr>
          <w:p w14:paraId="557391DF" w14:textId="699C6879" w:rsidR="00D4751D" w:rsidRDefault="00D4751D" w:rsidP="00D4751D">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Le centre de santé</w:t>
            </w:r>
            <w:r w:rsidRPr="00D37CDB">
              <w:rPr>
                <w:rFonts w:ascii="Calibri" w:eastAsia="Arial Narrow" w:hAnsi="Calibri" w:cs="Calibri"/>
                <w:b/>
                <w:bCs/>
                <w:szCs w:val="20"/>
                <w:lang w:val="fr-FR" w:bidi="hi-IN"/>
              </w:rPr>
              <w:t xml:space="preserve"> propose-t-il des services de planification familiale sur place ?</w:t>
            </w:r>
          </w:p>
        </w:tc>
        <w:tc>
          <w:tcPr>
            <w:tcW w:w="3406" w:type="dxa"/>
            <w:gridSpan w:val="3"/>
            <w:vAlign w:val="center"/>
            <w:tcPrChange w:id="2056" w:author="ZAIDOU Mouhammad" w:date="2024-10-19T19:44:00Z">
              <w:tcPr>
                <w:tcW w:w="3368" w:type="dxa"/>
                <w:gridSpan w:val="7"/>
                <w:vAlign w:val="center"/>
              </w:tcPr>
            </w:tcPrChange>
          </w:tcPr>
          <w:p w14:paraId="74D1AD63" w14:textId="77777777" w:rsidR="00D4751D" w:rsidRPr="00D37CDB" w:rsidRDefault="00D4751D" w:rsidP="00D4751D">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D4751D" w:rsidRDefault="00D4751D" w:rsidP="00D4751D">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708" w:type="dxa"/>
            <w:tcPrChange w:id="2057" w:author="ZAIDOU Mouhammad" w:date="2024-10-19T19:44:00Z">
              <w:tcPr>
                <w:tcW w:w="736" w:type="dxa"/>
                <w:gridSpan w:val="4"/>
              </w:tcPr>
            </w:tcPrChange>
          </w:tcPr>
          <w:p w14:paraId="41F959E6" w14:textId="77777777" w:rsidR="00D4751D" w:rsidRPr="00D37CDB" w:rsidRDefault="00D4751D" w:rsidP="00D4751D">
            <w:pPr>
              <w:jc w:val="center"/>
              <w:rPr>
                <w:rFonts w:ascii="Arial" w:eastAsia="Arial Narrow" w:hAnsi="Arial" w:cs="Arial"/>
                <w:szCs w:val="20"/>
                <w:lang w:val="fr-FR" w:bidi="hi-IN"/>
              </w:rPr>
            </w:pPr>
          </w:p>
          <w:p w14:paraId="44655278" w14:textId="7BB7EE1D" w:rsidR="00D4751D" w:rsidRDefault="00D4751D" w:rsidP="00D4751D">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4D4079"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D4751D" w:rsidRPr="000357DC" w:rsidRDefault="00D4751D" w:rsidP="00D4751D">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D4751D" w:rsidRPr="007610D3" w14:paraId="6436AF94" w14:textId="77777777" w:rsidTr="00756141">
        <w:tblPrEx>
          <w:jc w:val="left"/>
          <w:tblPrExChange w:id="2058" w:author="ZAIDOU Mouhammad" w:date="2024-10-19T19:44:00Z">
            <w:tblPrEx>
              <w:jc w:val="left"/>
            </w:tblPrEx>
          </w:tblPrExChange>
        </w:tblPrEx>
        <w:trPr>
          <w:gridAfter w:val="1"/>
          <w:wAfter w:w="7" w:type="dxa"/>
          <w:trHeight w:val="20"/>
          <w:trPrChange w:id="2059" w:author="ZAIDOU Mouhammad" w:date="2024-10-19T19:44:00Z">
            <w:trPr>
              <w:gridAfter w:val="1"/>
              <w:wAfter w:w="6" w:type="dxa"/>
              <w:trHeight w:val="20"/>
            </w:trPr>
          </w:trPrChange>
        </w:trPr>
        <w:tc>
          <w:tcPr>
            <w:tcW w:w="557" w:type="dxa"/>
            <w:gridSpan w:val="2"/>
            <w:tcPrChange w:id="2060" w:author="ZAIDOU Mouhammad" w:date="2024-10-19T19:44:00Z">
              <w:tcPr>
                <w:tcW w:w="562" w:type="dxa"/>
                <w:gridSpan w:val="6"/>
              </w:tcPr>
            </w:tcPrChange>
          </w:tcPr>
          <w:p w14:paraId="038C8770" w14:textId="77777777" w:rsidR="00D4751D" w:rsidRPr="00EC5256" w:rsidRDefault="00D4751D" w:rsidP="00D4751D">
            <w:pPr>
              <w:rPr>
                <w:rFonts w:ascii="Calibri" w:eastAsia="Arial Narrow" w:hAnsi="Calibri" w:cs="Calibri"/>
                <w:spacing w:val="-2"/>
                <w:szCs w:val="20"/>
                <w:lang w:val="fr-FR" w:bidi="hi-IN"/>
              </w:rPr>
            </w:pPr>
          </w:p>
        </w:tc>
        <w:tc>
          <w:tcPr>
            <w:tcW w:w="2267" w:type="dxa"/>
            <w:tcPrChange w:id="2061" w:author="ZAIDOU Mouhammad" w:date="2024-10-19T19:44:00Z">
              <w:tcPr>
                <w:tcW w:w="2268" w:type="dxa"/>
                <w:gridSpan w:val="4"/>
              </w:tcPr>
            </w:tcPrChange>
          </w:tcPr>
          <w:p w14:paraId="413490FB" w14:textId="3D740234" w:rsidR="00D4751D" w:rsidRPr="00D37CDB" w:rsidRDefault="00D4751D" w:rsidP="00D4751D">
            <w:pPr>
              <w:rPr>
                <w:lang w:val="fr-FR"/>
              </w:rPr>
            </w:pPr>
            <w:r w:rsidRPr="00D37CDB">
              <w:rPr>
                <w:rFonts w:ascii="Calibri" w:eastAsia="Arial Narrow" w:hAnsi="Calibri" w:cs="Calibri"/>
                <w:spacing w:val="-2"/>
                <w:szCs w:val="20"/>
                <w:lang w:val="fr-FR" w:bidi="hi-IN"/>
              </w:rPr>
              <w:t>Liste des services de PF</w:t>
            </w:r>
          </w:p>
        </w:tc>
        <w:tc>
          <w:tcPr>
            <w:tcW w:w="1841" w:type="dxa"/>
            <w:vAlign w:val="center"/>
            <w:tcPrChange w:id="2062" w:author="ZAIDOU Mouhammad" w:date="2024-10-19T19:44:00Z">
              <w:tcPr>
                <w:tcW w:w="1843" w:type="dxa"/>
                <w:gridSpan w:val="5"/>
                <w:vAlign w:val="center"/>
              </w:tcPr>
            </w:tcPrChange>
          </w:tcPr>
          <w:p w14:paraId="218C1F59" w14:textId="1A9E0813" w:rsidR="00D4751D" w:rsidRPr="00EC5256" w:rsidRDefault="00D4751D" w:rsidP="00D4751D">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D4751D" w:rsidRPr="00D37CDB" w:rsidRDefault="00D4751D" w:rsidP="00D4751D">
            <w:pPr>
              <w:pStyle w:val="ListParagraph1"/>
              <w:rPr>
                <w:rFonts w:ascii="Calibri" w:eastAsia="Times New Roman" w:hAnsi="Calibri" w:cs="Calibri"/>
                <w:color w:val="000000"/>
                <w:szCs w:val="20"/>
                <w:lang w:val="fr-FR" w:bidi="hi-IN"/>
              </w:rPr>
            </w:pPr>
          </w:p>
          <w:p w14:paraId="18AAB6FE" w14:textId="4419FE7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9" w:type="dxa"/>
            <w:tcPrChange w:id="2063" w:author="ZAIDOU Mouhammad" w:date="2024-10-19T19:44:00Z">
              <w:tcPr>
                <w:tcW w:w="1701" w:type="dxa"/>
                <w:gridSpan w:val="5"/>
              </w:tcPr>
            </w:tcPrChange>
          </w:tcPr>
          <w:p w14:paraId="0CD14863" w14:textId="77777777" w:rsidR="00D4751D" w:rsidRPr="00D37CDB" w:rsidRDefault="00D4751D" w:rsidP="00D4751D">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D4751D" w:rsidRPr="00D37CDB" w:rsidRDefault="00D4751D" w:rsidP="00D4751D">
            <w:pPr>
              <w:pStyle w:val="ListParagraph1"/>
              <w:rPr>
                <w:rFonts w:ascii="Calibri" w:hAnsi="Calibri" w:cs="Calibri"/>
                <w:bCs/>
                <w:szCs w:val="20"/>
                <w:lang w:val="fr-FR"/>
              </w:rPr>
            </w:pPr>
          </w:p>
          <w:p w14:paraId="5563E86B" w14:textId="77777777" w:rsidR="00D4751D" w:rsidRPr="00D37CDB" w:rsidRDefault="00D4751D" w:rsidP="00D4751D">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D4751D" w:rsidRPr="00D37CDB" w:rsidRDefault="00D4751D" w:rsidP="00D4751D">
            <w:pPr>
              <w:pStyle w:val="ListParagraph1"/>
              <w:rPr>
                <w:rFonts w:ascii="Calibri" w:hAnsi="Calibri" w:cs="Calibri"/>
                <w:bCs/>
                <w:szCs w:val="20"/>
                <w:lang w:val="fr-FR"/>
              </w:rPr>
            </w:pPr>
          </w:p>
          <w:p w14:paraId="683ADE86" w14:textId="2746D31F" w:rsidR="00D4751D" w:rsidRDefault="00D4751D" w:rsidP="00D4751D">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2" w:type="dxa"/>
            <w:tcPrChange w:id="2064" w:author="ZAIDOU Mouhammad" w:date="2024-10-19T19:44:00Z">
              <w:tcPr>
                <w:tcW w:w="1134" w:type="dxa"/>
                <w:gridSpan w:val="5"/>
              </w:tcPr>
            </w:tcPrChange>
          </w:tcPr>
          <w:p w14:paraId="631E2127" w14:textId="77777777" w:rsidR="00D4751D" w:rsidRPr="00D37CDB" w:rsidRDefault="00D4751D" w:rsidP="00D4751D">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D4751D" w:rsidRPr="00D37CDB" w:rsidRDefault="00D4751D" w:rsidP="00D4751D">
            <w:pPr>
              <w:tabs>
                <w:tab w:val="right" w:leader="dot" w:pos="4092"/>
              </w:tabs>
              <w:rPr>
                <w:rFonts w:ascii="Calibri" w:hAnsi="Calibri" w:cs="Calibri"/>
                <w:bCs/>
                <w:szCs w:val="20"/>
                <w:lang w:val="fr-FR"/>
              </w:rPr>
            </w:pPr>
          </w:p>
          <w:p w14:paraId="6BE05C80" w14:textId="77777777" w:rsidR="00D4751D" w:rsidRPr="00D37CDB" w:rsidRDefault="00D4751D" w:rsidP="00D4751D">
            <w:pPr>
              <w:tabs>
                <w:tab w:val="right" w:leader="dot" w:pos="4092"/>
              </w:tabs>
              <w:rPr>
                <w:rFonts w:ascii="Calibri" w:hAnsi="Calibri" w:cs="Calibri"/>
                <w:bCs/>
                <w:szCs w:val="20"/>
                <w:lang w:val="fr-FR"/>
              </w:rPr>
            </w:pPr>
          </w:p>
          <w:p w14:paraId="19499CBA" w14:textId="77777777" w:rsidR="00D4751D" w:rsidRPr="00D37CDB" w:rsidRDefault="00D4751D" w:rsidP="00D4751D">
            <w:pPr>
              <w:tabs>
                <w:tab w:val="right" w:leader="dot" w:pos="4092"/>
              </w:tabs>
              <w:rPr>
                <w:rFonts w:ascii="Calibri" w:hAnsi="Calibri" w:cs="Calibri"/>
                <w:bCs/>
                <w:szCs w:val="20"/>
                <w:lang w:val="fr-FR"/>
              </w:rPr>
            </w:pPr>
          </w:p>
          <w:p w14:paraId="3577B9FC" w14:textId="380E59B9" w:rsidR="00D4751D" w:rsidRPr="00117F6A" w:rsidRDefault="00D4751D" w:rsidP="00D4751D">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274" w:type="dxa"/>
            <w:gridSpan w:val="2"/>
            <w:tcPrChange w:id="2065" w:author="ZAIDOU Mouhammad" w:date="2024-10-19T19:44:00Z">
              <w:tcPr>
                <w:tcW w:w="2234" w:type="dxa"/>
                <w:gridSpan w:val="2"/>
              </w:tcPr>
            </w:tcPrChange>
          </w:tcPr>
          <w:p w14:paraId="1994D2FE" w14:textId="77777777" w:rsidR="00D4751D" w:rsidRPr="00D37CDB" w:rsidRDefault="00D4751D" w:rsidP="00D4751D">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D4751D" w:rsidRPr="00D37CDB" w:rsidRDefault="00D4751D" w:rsidP="00D4751D">
            <w:pPr>
              <w:rPr>
                <w:rFonts w:ascii="Calibri" w:hAnsi="Calibri" w:cs="Calibri"/>
                <w:bCs/>
                <w:szCs w:val="20"/>
                <w:lang w:val="fr-FR"/>
              </w:rPr>
            </w:pPr>
          </w:p>
          <w:p w14:paraId="2CB95F05" w14:textId="77777777" w:rsidR="00D4751D" w:rsidRPr="00D37CDB" w:rsidRDefault="00D4751D" w:rsidP="00D4751D">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D4751D" w:rsidRDefault="00D4751D" w:rsidP="00D4751D">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708" w:type="dxa"/>
            <w:tcPrChange w:id="2066" w:author="ZAIDOU Mouhammad" w:date="2024-10-19T19:44:00Z">
              <w:tcPr>
                <w:tcW w:w="736" w:type="dxa"/>
                <w:gridSpan w:val="4"/>
              </w:tcPr>
            </w:tcPrChange>
          </w:tcPr>
          <w:p w14:paraId="63202BA1" w14:textId="51C3713C" w:rsidR="00D4751D" w:rsidRPr="000357DC" w:rsidRDefault="00D4751D" w:rsidP="00D4751D">
            <w:pPr>
              <w:jc w:val="center"/>
              <w:rPr>
                <w:rFonts w:ascii="Arial" w:eastAsia="Arial Narrow" w:hAnsi="Arial" w:cs="Arial"/>
                <w:szCs w:val="20"/>
                <w:lang w:val="fr-FR" w:bidi="hi-IN"/>
              </w:rPr>
            </w:pPr>
          </w:p>
        </w:tc>
      </w:tr>
      <w:tr w:rsidR="00D4751D" w:rsidRPr="00277030" w14:paraId="509B0939" w14:textId="77777777" w:rsidTr="00756141">
        <w:tblPrEx>
          <w:jc w:val="left"/>
          <w:tblPrExChange w:id="2067" w:author="ZAIDOU Mouhammad" w:date="2024-10-19T19:44:00Z">
            <w:tblPrEx>
              <w:jc w:val="left"/>
            </w:tblPrEx>
          </w:tblPrExChange>
        </w:tblPrEx>
        <w:trPr>
          <w:gridAfter w:val="1"/>
          <w:wAfter w:w="7" w:type="dxa"/>
          <w:trHeight w:val="20"/>
          <w:trPrChange w:id="2068" w:author="ZAIDOU Mouhammad" w:date="2024-10-19T19:44:00Z">
            <w:trPr>
              <w:gridAfter w:val="1"/>
              <w:wAfter w:w="6" w:type="dxa"/>
              <w:trHeight w:val="20"/>
            </w:trPr>
          </w:trPrChange>
        </w:trPr>
        <w:tc>
          <w:tcPr>
            <w:tcW w:w="557" w:type="dxa"/>
            <w:gridSpan w:val="2"/>
            <w:tcPrChange w:id="2069" w:author="ZAIDOU Mouhammad" w:date="2024-10-19T19:44:00Z">
              <w:tcPr>
                <w:tcW w:w="562" w:type="dxa"/>
                <w:gridSpan w:val="6"/>
              </w:tcPr>
            </w:tcPrChange>
          </w:tcPr>
          <w:p w14:paraId="55CF98EF"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070" w:author="ZAIDOU Mouhammad" w:date="2024-10-19T19:44:00Z">
              <w:tcPr>
                <w:tcW w:w="2268" w:type="dxa"/>
                <w:gridSpan w:val="4"/>
                <w:vAlign w:val="center"/>
              </w:tcPr>
            </w:tcPrChange>
          </w:tcPr>
          <w:p w14:paraId="182AE1D7" w14:textId="5E3F0522" w:rsidR="00D4751D" w:rsidRPr="00D37CDB" w:rsidRDefault="00D4751D" w:rsidP="00D4751D">
            <w:pPr>
              <w:rPr>
                <w:lang w:val="fr-FR"/>
              </w:rPr>
            </w:pPr>
            <w:r w:rsidRPr="00D37CDB">
              <w:rPr>
                <w:bCs/>
                <w:lang w:val="fr-FR"/>
              </w:rPr>
              <w:t>Pilules</w:t>
            </w:r>
          </w:p>
        </w:tc>
        <w:tc>
          <w:tcPr>
            <w:tcW w:w="1841" w:type="dxa"/>
            <w:vAlign w:val="center"/>
            <w:tcPrChange w:id="2071" w:author="ZAIDOU Mouhammad" w:date="2024-10-19T19:44:00Z">
              <w:tcPr>
                <w:tcW w:w="1843" w:type="dxa"/>
                <w:gridSpan w:val="5"/>
                <w:vAlign w:val="center"/>
              </w:tcPr>
            </w:tcPrChange>
          </w:tcPr>
          <w:p w14:paraId="4026C6DA" w14:textId="021D08F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072" w:author="ZAIDOU Mouhammad" w:date="2024-10-19T19:44:00Z">
              <w:tcPr>
                <w:tcW w:w="1701" w:type="dxa"/>
                <w:gridSpan w:val="5"/>
                <w:vAlign w:val="center"/>
              </w:tcPr>
            </w:tcPrChange>
          </w:tcPr>
          <w:p w14:paraId="2AA7798E" w14:textId="2B8DD0CF"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073" w:author="ZAIDOU Mouhammad" w:date="2024-10-19T19:44:00Z">
              <w:tcPr>
                <w:tcW w:w="1134" w:type="dxa"/>
                <w:gridSpan w:val="5"/>
                <w:vAlign w:val="center"/>
              </w:tcPr>
            </w:tcPrChange>
          </w:tcPr>
          <w:p w14:paraId="75EF06B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074" w:author="ZAIDOU Mouhammad" w:date="2024-10-19T19:44:00Z">
              <w:tcPr>
                <w:tcW w:w="2234" w:type="dxa"/>
                <w:gridSpan w:val="2"/>
                <w:vAlign w:val="center"/>
              </w:tcPr>
            </w:tcPrChange>
          </w:tcPr>
          <w:p w14:paraId="6DE0806D" w14:textId="44E3063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075" w:author="ZAIDOU Mouhammad" w:date="2024-10-19T19:44:00Z">
              <w:tcPr>
                <w:tcW w:w="736" w:type="dxa"/>
                <w:gridSpan w:val="4"/>
              </w:tcPr>
            </w:tcPrChange>
          </w:tcPr>
          <w:p w14:paraId="58ABC46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2705E0F" w14:textId="77777777" w:rsidTr="00756141">
        <w:tblPrEx>
          <w:jc w:val="left"/>
          <w:tblPrExChange w:id="2076" w:author="ZAIDOU Mouhammad" w:date="2024-10-19T19:44:00Z">
            <w:tblPrEx>
              <w:jc w:val="left"/>
            </w:tblPrEx>
          </w:tblPrExChange>
        </w:tblPrEx>
        <w:trPr>
          <w:gridAfter w:val="1"/>
          <w:wAfter w:w="7" w:type="dxa"/>
          <w:trHeight w:val="20"/>
          <w:trPrChange w:id="2077" w:author="ZAIDOU Mouhammad" w:date="2024-10-19T19:44:00Z">
            <w:trPr>
              <w:gridAfter w:val="1"/>
              <w:wAfter w:w="6" w:type="dxa"/>
              <w:trHeight w:val="20"/>
            </w:trPr>
          </w:trPrChange>
        </w:trPr>
        <w:tc>
          <w:tcPr>
            <w:tcW w:w="557" w:type="dxa"/>
            <w:gridSpan w:val="2"/>
            <w:tcPrChange w:id="2078" w:author="ZAIDOU Mouhammad" w:date="2024-10-19T19:44:00Z">
              <w:tcPr>
                <w:tcW w:w="562" w:type="dxa"/>
                <w:gridSpan w:val="6"/>
              </w:tcPr>
            </w:tcPrChange>
          </w:tcPr>
          <w:p w14:paraId="41CE5E8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079" w:author="ZAIDOU Mouhammad" w:date="2024-10-19T19:44:00Z">
              <w:tcPr>
                <w:tcW w:w="2268" w:type="dxa"/>
                <w:gridSpan w:val="4"/>
                <w:vAlign w:val="center"/>
              </w:tcPr>
            </w:tcPrChange>
          </w:tcPr>
          <w:p w14:paraId="250C949F" w14:textId="32B4E13D" w:rsidR="00D4751D" w:rsidRPr="00D37CDB" w:rsidRDefault="00D4751D" w:rsidP="00D4751D">
            <w:pPr>
              <w:rPr>
                <w:lang w:val="fr-FR"/>
              </w:rPr>
            </w:pPr>
            <w:r w:rsidRPr="00D37CDB">
              <w:rPr>
                <w:bCs/>
                <w:lang w:val="fr-FR"/>
              </w:rPr>
              <w:t>Injectable</w:t>
            </w:r>
          </w:p>
        </w:tc>
        <w:tc>
          <w:tcPr>
            <w:tcW w:w="1841" w:type="dxa"/>
            <w:vAlign w:val="center"/>
            <w:tcPrChange w:id="2080" w:author="ZAIDOU Mouhammad" w:date="2024-10-19T19:44:00Z">
              <w:tcPr>
                <w:tcW w:w="1843" w:type="dxa"/>
                <w:gridSpan w:val="5"/>
                <w:vAlign w:val="center"/>
              </w:tcPr>
            </w:tcPrChange>
          </w:tcPr>
          <w:p w14:paraId="6EAE57B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081" w:author="ZAIDOU Mouhammad" w:date="2024-10-19T19:44:00Z">
              <w:tcPr>
                <w:tcW w:w="1701" w:type="dxa"/>
                <w:gridSpan w:val="5"/>
                <w:vAlign w:val="center"/>
              </w:tcPr>
            </w:tcPrChange>
          </w:tcPr>
          <w:p w14:paraId="31693F3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082" w:author="ZAIDOU Mouhammad" w:date="2024-10-19T19:44:00Z">
              <w:tcPr>
                <w:tcW w:w="1134" w:type="dxa"/>
                <w:gridSpan w:val="5"/>
                <w:vAlign w:val="center"/>
              </w:tcPr>
            </w:tcPrChange>
          </w:tcPr>
          <w:p w14:paraId="2DABB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083" w:author="ZAIDOU Mouhammad" w:date="2024-10-19T19:44:00Z">
              <w:tcPr>
                <w:tcW w:w="2234" w:type="dxa"/>
                <w:gridSpan w:val="2"/>
                <w:vAlign w:val="center"/>
              </w:tcPr>
            </w:tcPrChange>
          </w:tcPr>
          <w:p w14:paraId="306E8D8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084" w:author="ZAIDOU Mouhammad" w:date="2024-10-19T19:44:00Z">
              <w:tcPr>
                <w:tcW w:w="736" w:type="dxa"/>
                <w:gridSpan w:val="4"/>
              </w:tcPr>
            </w:tcPrChange>
          </w:tcPr>
          <w:p w14:paraId="1C382F04"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397D3D3" w14:textId="77777777" w:rsidTr="00756141">
        <w:tblPrEx>
          <w:jc w:val="left"/>
          <w:tblPrExChange w:id="2085" w:author="ZAIDOU Mouhammad" w:date="2024-10-19T19:44:00Z">
            <w:tblPrEx>
              <w:jc w:val="left"/>
            </w:tblPrEx>
          </w:tblPrExChange>
        </w:tblPrEx>
        <w:trPr>
          <w:gridAfter w:val="1"/>
          <w:wAfter w:w="7" w:type="dxa"/>
          <w:trHeight w:val="20"/>
          <w:trPrChange w:id="2086" w:author="ZAIDOU Mouhammad" w:date="2024-10-19T19:44:00Z">
            <w:trPr>
              <w:gridAfter w:val="1"/>
              <w:wAfter w:w="6" w:type="dxa"/>
              <w:trHeight w:val="20"/>
            </w:trPr>
          </w:trPrChange>
        </w:trPr>
        <w:tc>
          <w:tcPr>
            <w:tcW w:w="557" w:type="dxa"/>
            <w:gridSpan w:val="2"/>
            <w:tcPrChange w:id="2087" w:author="ZAIDOU Mouhammad" w:date="2024-10-19T19:44:00Z">
              <w:tcPr>
                <w:tcW w:w="562" w:type="dxa"/>
                <w:gridSpan w:val="6"/>
              </w:tcPr>
            </w:tcPrChange>
          </w:tcPr>
          <w:p w14:paraId="1F7E9F8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088" w:author="ZAIDOU Mouhammad" w:date="2024-10-19T19:44:00Z">
              <w:tcPr>
                <w:tcW w:w="2268" w:type="dxa"/>
                <w:gridSpan w:val="4"/>
                <w:vAlign w:val="center"/>
              </w:tcPr>
            </w:tcPrChange>
          </w:tcPr>
          <w:p w14:paraId="57BB7DFF" w14:textId="6031AC9C" w:rsidR="00D4751D" w:rsidRPr="00D37CDB" w:rsidRDefault="00D4751D" w:rsidP="00D4751D">
            <w:pPr>
              <w:rPr>
                <w:lang w:val="fr-FR"/>
              </w:rPr>
            </w:pPr>
            <w:r w:rsidRPr="00D37CDB">
              <w:rPr>
                <w:bCs/>
                <w:lang w:val="fr-FR"/>
              </w:rPr>
              <w:t xml:space="preserve">Préservatif masculin </w:t>
            </w:r>
          </w:p>
        </w:tc>
        <w:tc>
          <w:tcPr>
            <w:tcW w:w="1841" w:type="dxa"/>
            <w:vAlign w:val="center"/>
            <w:tcPrChange w:id="2089" w:author="ZAIDOU Mouhammad" w:date="2024-10-19T19:44:00Z">
              <w:tcPr>
                <w:tcW w:w="1843" w:type="dxa"/>
                <w:gridSpan w:val="5"/>
                <w:vAlign w:val="center"/>
              </w:tcPr>
            </w:tcPrChange>
          </w:tcPr>
          <w:p w14:paraId="4EDD8C0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090" w:author="ZAIDOU Mouhammad" w:date="2024-10-19T19:44:00Z">
              <w:tcPr>
                <w:tcW w:w="1701" w:type="dxa"/>
                <w:gridSpan w:val="5"/>
                <w:vAlign w:val="center"/>
              </w:tcPr>
            </w:tcPrChange>
          </w:tcPr>
          <w:p w14:paraId="2452EEE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091" w:author="ZAIDOU Mouhammad" w:date="2024-10-19T19:44:00Z">
              <w:tcPr>
                <w:tcW w:w="1134" w:type="dxa"/>
                <w:gridSpan w:val="5"/>
                <w:vAlign w:val="center"/>
              </w:tcPr>
            </w:tcPrChange>
          </w:tcPr>
          <w:p w14:paraId="1CA4948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092" w:author="ZAIDOU Mouhammad" w:date="2024-10-19T19:44:00Z">
              <w:tcPr>
                <w:tcW w:w="2234" w:type="dxa"/>
                <w:gridSpan w:val="2"/>
                <w:vAlign w:val="center"/>
              </w:tcPr>
            </w:tcPrChange>
          </w:tcPr>
          <w:p w14:paraId="70E39D44"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093" w:author="ZAIDOU Mouhammad" w:date="2024-10-19T19:44:00Z">
              <w:tcPr>
                <w:tcW w:w="736" w:type="dxa"/>
                <w:gridSpan w:val="4"/>
              </w:tcPr>
            </w:tcPrChange>
          </w:tcPr>
          <w:p w14:paraId="671534C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F5CC437" w14:textId="77777777" w:rsidTr="00756141">
        <w:tblPrEx>
          <w:jc w:val="left"/>
          <w:tblPrExChange w:id="2094" w:author="ZAIDOU Mouhammad" w:date="2024-10-19T19:44:00Z">
            <w:tblPrEx>
              <w:jc w:val="left"/>
            </w:tblPrEx>
          </w:tblPrExChange>
        </w:tblPrEx>
        <w:trPr>
          <w:gridAfter w:val="1"/>
          <w:wAfter w:w="7" w:type="dxa"/>
          <w:trHeight w:val="20"/>
          <w:trPrChange w:id="2095" w:author="ZAIDOU Mouhammad" w:date="2024-10-19T19:44:00Z">
            <w:trPr>
              <w:gridAfter w:val="1"/>
              <w:wAfter w:w="6" w:type="dxa"/>
              <w:trHeight w:val="20"/>
            </w:trPr>
          </w:trPrChange>
        </w:trPr>
        <w:tc>
          <w:tcPr>
            <w:tcW w:w="557" w:type="dxa"/>
            <w:gridSpan w:val="2"/>
            <w:tcPrChange w:id="2096" w:author="ZAIDOU Mouhammad" w:date="2024-10-19T19:44:00Z">
              <w:tcPr>
                <w:tcW w:w="562" w:type="dxa"/>
                <w:gridSpan w:val="6"/>
              </w:tcPr>
            </w:tcPrChange>
          </w:tcPr>
          <w:p w14:paraId="62A60B55"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097" w:author="ZAIDOU Mouhammad" w:date="2024-10-19T19:44:00Z">
              <w:tcPr>
                <w:tcW w:w="2268" w:type="dxa"/>
                <w:gridSpan w:val="4"/>
                <w:vAlign w:val="center"/>
              </w:tcPr>
            </w:tcPrChange>
          </w:tcPr>
          <w:p w14:paraId="170DB93D" w14:textId="6CB7D980" w:rsidR="00D4751D" w:rsidRPr="00D37CDB" w:rsidRDefault="00D4751D" w:rsidP="00D4751D">
            <w:pPr>
              <w:rPr>
                <w:lang w:val="fr-FR"/>
              </w:rPr>
            </w:pPr>
            <w:r w:rsidRPr="00D37CDB">
              <w:rPr>
                <w:bCs/>
                <w:lang w:val="fr-FR"/>
              </w:rPr>
              <w:t>Préservatif féminin</w:t>
            </w:r>
          </w:p>
        </w:tc>
        <w:tc>
          <w:tcPr>
            <w:tcW w:w="1841" w:type="dxa"/>
            <w:vAlign w:val="center"/>
            <w:tcPrChange w:id="2098" w:author="ZAIDOU Mouhammad" w:date="2024-10-19T19:44:00Z">
              <w:tcPr>
                <w:tcW w:w="1843" w:type="dxa"/>
                <w:gridSpan w:val="5"/>
                <w:vAlign w:val="center"/>
              </w:tcPr>
            </w:tcPrChange>
          </w:tcPr>
          <w:p w14:paraId="04880838"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099" w:author="ZAIDOU Mouhammad" w:date="2024-10-19T19:44:00Z">
              <w:tcPr>
                <w:tcW w:w="1701" w:type="dxa"/>
                <w:gridSpan w:val="5"/>
                <w:vAlign w:val="center"/>
              </w:tcPr>
            </w:tcPrChange>
          </w:tcPr>
          <w:p w14:paraId="71B00284"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00" w:author="ZAIDOU Mouhammad" w:date="2024-10-19T19:44:00Z">
              <w:tcPr>
                <w:tcW w:w="1134" w:type="dxa"/>
                <w:gridSpan w:val="5"/>
                <w:vAlign w:val="center"/>
              </w:tcPr>
            </w:tcPrChange>
          </w:tcPr>
          <w:p w14:paraId="085D684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01" w:author="ZAIDOU Mouhammad" w:date="2024-10-19T19:44:00Z">
              <w:tcPr>
                <w:tcW w:w="2234" w:type="dxa"/>
                <w:gridSpan w:val="2"/>
                <w:vAlign w:val="center"/>
              </w:tcPr>
            </w:tcPrChange>
          </w:tcPr>
          <w:p w14:paraId="027756F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02" w:author="ZAIDOU Mouhammad" w:date="2024-10-19T19:44:00Z">
              <w:tcPr>
                <w:tcW w:w="736" w:type="dxa"/>
                <w:gridSpan w:val="4"/>
              </w:tcPr>
            </w:tcPrChange>
          </w:tcPr>
          <w:p w14:paraId="375051BE"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8EF5614" w14:textId="77777777" w:rsidTr="00756141">
        <w:tblPrEx>
          <w:jc w:val="left"/>
          <w:tblPrExChange w:id="2103" w:author="ZAIDOU Mouhammad" w:date="2024-10-19T19:44:00Z">
            <w:tblPrEx>
              <w:jc w:val="left"/>
            </w:tblPrEx>
          </w:tblPrExChange>
        </w:tblPrEx>
        <w:trPr>
          <w:gridAfter w:val="1"/>
          <w:wAfter w:w="7" w:type="dxa"/>
          <w:trHeight w:val="20"/>
          <w:trPrChange w:id="2104" w:author="ZAIDOU Mouhammad" w:date="2024-10-19T19:44:00Z">
            <w:trPr>
              <w:gridAfter w:val="1"/>
              <w:wAfter w:w="6" w:type="dxa"/>
              <w:trHeight w:val="20"/>
            </w:trPr>
          </w:trPrChange>
        </w:trPr>
        <w:tc>
          <w:tcPr>
            <w:tcW w:w="557" w:type="dxa"/>
            <w:gridSpan w:val="2"/>
            <w:tcPrChange w:id="2105" w:author="ZAIDOU Mouhammad" w:date="2024-10-19T19:44:00Z">
              <w:tcPr>
                <w:tcW w:w="562" w:type="dxa"/>
                <w:gridSpan w:val="6"/>
              </w:tcPr>
            </w:tcPrChange>
          </w:tcPr>
          <w:p w14:paraId="44E02276"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06" w:author="ZAIDOU Mouhammad" w:date="2024-10-19T19:44:00Z">
              <w:tcPr>
                <w:tcW w:w="2268" w:type="dxa"/>
                <w:gridSpan w:val="4"/>
                <w:vAlign w:val="center"/>
              </w:tcPr>
            </w:tcPrChange>
          </w:tcPr>
          <w:p w14:paraId="6596D059" w14:textId="641FF4DD" w:rsidR="00D4751D" w:rsidRPr="00D37CDB" w:rsidRDefault="00D4751D" w:rsidP="00D4751D">
            <w:pPr>
              <w:rPr>
                <w:lang w:val="fr-FR"/>
              </w:rPr>
            </w:pPr>
            <w:r w:rsidRPr="00D37CDB">
              <w:rPr>
                <w:bCs/>
                <w:lang w:val="fr-FR"/>
              </w:rPr>
              <w:t>Contraception d’urgence</w:t>
            </w:r>
          </w:p>
        </w:tc>
        <w:tc>
          <w:tcPr>
            <w:tcW w:w="1841" w:type="dxa"/>
            <w:vAlign w:val="center"/>
            <w:tcPrChange w:id="2107" w:author="ZAIDOU Mouhammad" w:date="2024-10-19T19:44:00Z">
              <w:tcPr>
                <w:tcW w:w="1843" w:type="dxa"/>
                <w:gridSpan w:val="5"/>
                <w:vAlign w:val="center"/>
              </w:tcPr>
            </w:tcPrChange>
          </w:tcPr>
          <w:p w14:paraId="65C3CB1C"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08" w:author="ZAIDOU Mouhammad" w:date="2024-10-19T19:44:00Z">
              <w:tcPr>
                <w:tcW w:w="1701" w:type="dxa"/>
                <w:gridSpan w:val="5"/>
                <w:vAlign w:val="center"/>
              </w:tcPr>
            </w:tcPrChange>
          </w:tcPr>
          <w:p w14:paraId="2353D6C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09" w:author="ZAIDOU Mouhammad" w:date="2024-10-19T19:44:00Z">
              <w:tcPr>
                <w:tcW w:w="1134" w:type="dxa"/>
                <w:gridSpan w:val="5"/>
                <w:vAlign w:val="center"/>
              </w:tcPr>
            </w:tcPrChange>
          </w:tcPr>
          <w:p w14:paraId="62634F7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10" w:author="ZAIDOU Mouhammad" w:date="2024-10-19T19:44:00Z">
              <w:tcPr>
                <w:tcW w:w="2234" w:type="dxa"/>
                <w:gridSpan w:val="2"/>
                <w:vAlign w:val="center"/>
              </w:tcPr>
            </w:tcPrChange>
          </w:tcPr>
          <w:p w14:paraId="16EC1A1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11" w:author="ZAIDOU Mouhammad" w:date="2024-10-19T19:44:00Z">
              <w:tcPr>
                <w:tcW w:w="736" w:type="dxa"/>
                <w:gridSpan w:val="4"/>
              </w:tcPr>
            </w:tcPrChange>
          </w:tcPr>
          <w:p w14:paraId="7AB0BA7D"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59D7B52" w14:textId="77777777" w:rsidTr="00756141">
        <w:tblPrEx>
          <w:jc w:val="left"/>
          <w:tblPrExChange w:id="2112" w:author="ZAIDOU Mouhammad" w:date="2024-10-19T19:44:00Z">
            <w:tblPrEx>
              <w:jc w:val="left"/>
            </w:tblPrEx>
          </w:tblPrExChange>
        </w:tblPrEx>
        <w:trPr>
          <w:gridAfter w:val="1"/>
          <w:wAfter w:w="7" w:type="dxa"/>
          <w:trHeight w:val="20"/>
          <w:trPrChange w:id="2113" w:author="ZAIDOU Mouhammad" w:date="2024-10-19T19:44:00Z">
            <w:trPr>
              <w:gridAfter w:val="1"/>
              <w:wAfter w:w="6" w:type="dxa"/>
              <w:trHeight w:val="20"/>
            </w:trPr>
          </w:trPrChange>
        </w:trPr>
        <w:tc>
          <w:tcPr>
            <w:tcW w:w="557" w:type="dxa"/>
            <w:gridSpan w:val="2"/>
            <w:tcPrChange w:id="2114" w:author="ZAIDOU Mouhammad" w:date="2024-10-19T19:44:00Z">
              <w:tcPr>
                <w:tcW w:w="562" w:type="dxa"/>
                <w:gridSpan w:val="6"/>
              </w:tcPr>
            </w:tcPrChange>
          </w:tcPr>
          <w:p w14:paraId="40C62318"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15" w:author="ZAIDOU Mouhammad" w:date="2024-10-19T19:44:00Z">
              <w:tcPr>
                <w:tcW w:w="2268" w:type="dxa"/>
                <w:gridSpan w:val="4"/>
                <w:vAlign w:val="center"/>
              </w:tcPr>
            </w:tcPrChange>
          </w:tcPr>
          <w:p w14:paraId="0C3D23CB" w14:textId="3901BBBF" w:rsidR="00D4751D" w:rsidRPr="00D37CDB" w:rsidRDefault="00D4751D" w:rsidP="00D4751D">
            <w:pPr>
              <w:rPr>
                <w:lang w:val="fr-FR"/>
              </w:rPr>
            </w:pPr>
            <w:r w:rsidRPr="00D37CDB">
              <w:rPr>
                <w:bCs/>
                <w:lang w:val="fr-FR"/>
              </w:rPr>
              <w:t>DIU</w:t>
            </w:r>
          </w:p>
        </w:tc>
        <w:tc>
          <w:tcPr>
            <w:tcW w:w="1841" w:type="dxa"/>
            <w:vAlign w:val="center"/>
            <w:tcPrChange w:id="2116" w:author="ZAIDOU Mouhammad" w:date="2024-10-19T19:44:00Z">
              <w:tcPr>
                <w:tcW w:w="1843" w:type="dxa"/>
                <w:gridSpan w:val="5"/>
                <w:vAlign w:val="center"/>
              </w:tcPr>
            </w:tcPrChange>
          </w:tcPr>
          <w:p w14:paraId="2092CE95"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17" w:author="ZAIDOU Mouhammad" w:date="2024-10-19T19:44:00Z">
              <w:tcPr>
                <w:tcW w:w="1701" w:type="dxa"/>
                <w:gridSpan w:val="5"/>
                <w:vAlign w:val="center"/>
              </w:tcPr>
            </w:tcPrChange>
          </w:tcPr>
          <w:p w14:paraId="3B0BE792"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18" w:author="ZAIDOU Mouhammad" w:date="2024-10-19T19:44:00Z">
              <w:tcPr>
                <w:tcW w:w="1134" w:type="dxa"/>
                <w:gridSpan w:val="5"/>
                <w:vAlign w:val="center"/>
              </w:tcPr>
            </w:tcPrChange>
          </w:tcPr>
          <w:p w14:paraId="52BFA3C7"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19" w:author="ZAIDOU Mouhammad" w:date="2024-10-19T19:44:00Z">
              <w:tcPr>
                <w:tcW w:w="2234" w:type="dxa"/>
                <w:gridSpan w:val="2"/>
                <w:vAlign w:val="center"/>
              </w:tcPr>
            </w:tcPrChange>
          </w:tcPr>
          <w:p w14:paraId="1CFAFE0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20" w:author="ZAIDOU Mouhammad" w:date="2024-10-19T19:44:00Z">
              <w:tcPr>
                <w:tcW w:w="736" w:type="dxa"/>
                <w:gridSpan w:val="4"/>
              </w:tcPr>
            </w:tcPrChange>
          </w:tcPr>
          <w:p w14:paraId="63F0529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85B4ABB" w14:textId="77777777" w:rsidTr="00756141">
        <w:tblPrEx>
          <w:jc w:val="left"/>
          <w:tblPrExChange w:id="2121" w:author="ZAIDOU Mouhammad" w:date="2024-10-19T19:44:00Z">
            <w:tblPrEx>
              <w:jc w:val="left"/>
            </w:tblPrEx>
          </w:tblPrExChange>
        </w:tblPrEx>
        <w:trPr>
          <w:gridAfter w:val="1"/>
          <w:wAfter w:w="7" w:type="dxa"/>
          <w:trHeight w:val="20"/>
          <w:trPrChange w:id="2122" w:author="ZAIDOU Mouhammad" w:date="2024-10-19T19:44:00Z">
            <w:trPr>
              <w:gridAfter w:val="1"/>
              <w:wAfter w:w="6" w:type="dxa"/>
              <w:trHeight w:val="20"/>
            </w:trPr>
          </w:trPrChange>
        </w:trPr>
        <w:tc>
          <w:tcPr>
            <w:tcW w:w="557" w:type="dxa"/>
            <w:gridSpan w:val="2"/>
            <w:tcPrChange w:id="2123" w:author="ZAIDOU Mouhammad" w:date="2024-10-19T19:44:00Z">
              <w:tcPr>
                <w:tcW w:w="562" w:type="dxa"/>
                <w:gridSpan w:val="6"/>
              </w:tcPr>
            </w:tcPrChange>
          </w:tcPr>
          <w:p w14:paraId="5590B40E"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24" w:author="ZAIDOU Mouhammad" w:date="2024-10-19T19:44:00Z">
              <w:tcPr>
                <w:tcW w:w="2268" w:type="dxa"/>
                <w:gridSpan w:val="4"/>
                <w:vAlign w:val="center"/>
              </w:tcPr>
            </w:tcPrChange>
          </w:tcPr>
          <w:p w14:paraId="2B5870ED" w14:textId="128C52B9" w:rsidR="00D4751D" w:rsidRPr="00D37CDB" w:rsidRDefault="00D4751D" w:rsidP="00D4751D">
            <w:pPr>
              <w:rPr>
                <w:lang w:val="fr-FR"/>
              </w:rPr>
            </w:pPr>
            <w:r w:rsidRPr="00D37CDB">
              <w:rPr>
                <w:bCs/>
                <w:lang w:val="fr-FR"/>
              </w:rPr>
              <w:t>Implant</w:t>
            </w:r>
          </w:p>
        </w:tc>
        <w:tc>
          <w:tcPr>
            <w:tcW w:w="1841" w:type="dxa"/>
            <w:vAlign w:val="center"/>
            <w:tcPrChange w:id="2125" w:author="ZAIDOU Mouhammad" w:date="2024-10-19T19:44:00Z">
              <w:tcPr>
                <w:tcW w:w="1843" w:type="dxa"/>
                <w:gridSpan w:val="5"/>
                <w:vAlign w:val="center"/>
              </w:tcPr>
            </w:tcPrChange>
          </w:tcPr>
          <w:p w14:paraId="7AF106E4"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26" w:author="ZAIDOU Mouhammad" w:date="2024-10-19T19:44:00Z">
              <w:tcPr>
                <w:tcW w:w="1701" w:type="dxa"/>
                <w:gridSpan w:val="5"/>
                <w:vAlign w:val="center"/>
              </w:tcPr>
            </w:tcPrChange>
          </w:tcPr>
          <w:p w14:paraId="0BA24E05"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27" w:author="ZAIDOU Mouhammad" w:date="2024-10-19T19:44:00Z">
              <w:tcPr>
                <w:tcW w:w="1134" w:type="dxa"/>
                <w:gridSpan w:val="5"/>
                <w:vAlign w:val="center"/>
              </w:tcPr>
            </w:tcPrChange>
          </w:tcPr>
          <w:p w14:paraId="6C97C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28" w:author="ZAIDOU Mouhammad" w:date="2024-10-19T19:44:00Z">
              <w:tcPr>
                <w:tcW w:w="2234" w:type="dxa"/>
                <w:gridSpan w:val="2"/>
                <w:vAlign w:val="center"/>
              </w:tcPr>
            </w:tcPrChange>
          </w:tcPr>
          <w:p w14:paraId="16908E3B"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29" w:author="ZAIDOU Mouhammad" w:date="2024-10-19T19:44:00Z">
              <w:tcPr>
                <w:tcW w:w="736" w:type="dxa"/>
                <w:gridSpan w:val="4"/>
              </w:tcPr>
            </w:tcPrChange>
          </w:tcPr>
          <w:p w14:paraId="42AD2B1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EB96A92" w14:textId="77777777" w:rsidTr="00756141">
        <w:tblPrEx>
          <w:jc w:val="left"/>
          <w:tblPrExChange w:id="2130" w:author="ZAIDOU Mouhammad" w:date="2024-10-19T19:44:00Z">
            <w:tblPrEx>
              <w:jc w:val="left"/>
            </w:tblPrEx>
          </w:tblPrExChange>
        </w:tblPrEx>
        <w:trPr>
          <w:gridAfter w:val="1"/>
          <w:wAfter w:w="7" w:type="dxa"/>
          <w:trHeight w:val="20"/>
          <w:trPrChange w:id="2131" w:author="ZAIDOU Mouhammad" w:date="2024-10-19T19:44:00Z">
            <w:trPr>
              <w:gridAfter w:val="1"/>
              <w:wAfter w:w="6" w:type="dxa"/>
              <w:trHeight w:val="20"/>
            </w:trPr>
          </w:trPrChange>
        </w:trPr>
        <w:tc>
          <w:tcPr>
            <w:tcW w:w="557" w:type="dxa"/>
            <w:gridSpan w:val="2"/>
            <w:tcPrChange w:id="2132" w:author="ZAIDOU Mouhammad" w:date="2024-10-19T19:44:00Z">
              <w:tcPr>
                <w:tcW w:w="562" w:type="dxa"/>
                <w:gridSpan w:val="6"/>
              </w:tcPr>
            </w:tcPrChange>
          </w:tcPr>
          <w:p w14:paraId="314EA9F2"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33" w:author="ZAIDOU Mouhammad" w:date="2024-10-19T19:44:00Z">
              <w:tcPr>
                <w:tcW w:w="2268" w:type="dxa"/>
                <w:gridSpan w:val="4"/>
                <w:vAlign w:val="center"/>
              </w:tcPr>
            </w:tcPrChange>
          </w:tcPr>
          <w:p w14:paraId="31DA83BA" w14:textId="2C4E4FDC" w:rsidR="00D4751D" w:rsidRPr="00D37CDB" w:rsidRDefault="00D4751D" w:rsidP="00D4751D">
            <w:pPr>
              <w:rPr>
                <w:lang w:val="fr-FR"/>
              </w:rPr>
            </w:pPr>
            <w:r w:rsidRPr="00D37CDB">
              <w:rPr>
                <w:bCs/>
                <w:lang w:val="fr-FR"/>
              </w:rPr>
              <w:t xml:space="preserve">Stérilisation féminine (Ligature des trompes) </w:t>
            </w:r>
          </w:p>
        </w:tc>
        <w:tc>
          <w:tcPr>
            <w:tcW w:w="1841" w:type="dxa"/>
            <w:vAlign w:val="center"/>
            <w:tcPrChange w:id="2134" w:author="ZAIDOU Mouhammad" w:date="2024-10-19T19:44:00Z">
              <w:tcPr>
                <w:tcW w:w="1843" w:type="dxa"/>
                <w:gridSpan w:val="5"/>
                <w:vAlign w:val="center"/>
              </w:tcPr>
            </w:tcPrChange>
          </w:tcPr>
          <w:p w14:paraId="26FC561B"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35" w:author="ZAIDOU Mouhammad" w:date="2024-10-19T19:44:00Z">
              <w:tcPr>
                <w:tcW w:w="1701" w:type="dxa"/>
                <w:gridSpan w:val="5"/>
                <w:vAlign w:val="center"/>
              </w:tcPr>
            </w:tcPrChange>
          </w:tcPr>
          <w:p w14:paraId="398013FD"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36" w:author="ZAIDOU Mouhammad" w:date="2024-10-19T19:44:00Z">
              <w:tcPr>
                <w:tcW w:w="1134" w:type="dxa"/>
                <w:gridSpan w:val="5"/>
                <w:vAlign w:val="center"/>
              </w:tcPr>
            </w:tcPrChange>
          </w:tcPr>
          <w:p w14:paraId="018BA40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37" w:author="ZAIDOU Mouhammad" w:date="2024-10-19T19:44:00Z">
              <w:tcPr>
                <w:tcW w:w="2234" w:type="dxa"/>
                <w:gridSpan w:val="2"/>
                <w:vAlign w:val="center"/>
              </w:tcPr>
            </w:tcPrChange>
          </w:tcPr>
          <w:p w14:paraId="651FA50F"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38" w:author="ZAIDOU Mouhammad" w:date="2024-10-19T19:44:00Z">
              <w:tcPr>
                <w:tcW w:w="736" w:type="dxa"/>
                <w:gridSpan w:val="4"/>
              </w:tcPr>
            </w:tcPrChange>
          </w:tcPr>
          <w:p w14:paraId="0A0C237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7370456" w14:textId="77777777" w:rsidTr="00756141">
        <w:tblPrEx>
          <w:jc w:val="left"/>
          <w:tblPrExChange w:id="2139" w:author="ZAIDOU Mouhammad" w:date="2024-10-19T19:44:00Z">
            <w:tblPrEx>
              <w:jc w:val="left"/>
            </w:tblPrEx>
          </w:tblPrExChange>
        </w:tblPrEx>
        <w:trPr>
          <w:gridAfter w:val="1"/>
          <w:wAfter w:w="7" w:type="dxa"/>
          <w:trHeight w:val="20"/>
          <w:trPrChange w:id="2140" w:author="ZAIDOU Mouhammad" w:date="2024-10-19T19:44:00Z">
            <w:trPr>
              <w:gridAfter w:val="1"/>
              <w:wAfter w:w="6" w:type="dxa"/>
              <w:trHeight w:val="20"/>
            </w:trPr>
          </w:trPrChange>
        </w:trPr>
        <w:tc>
          <w:tcPr>
            <w:tcW w:w="557" w:type="dxa"/>
            <w:gridSpan w:val="2"/>
            <w:tcPrChange w:id="2141" w:author="ZAIDOU Mouhammad" w:date="2024-10-19T19:44:00Z">
              <w:tcPr>
                <w:tcW w:w="562" w:type="dxa"/>
                <w:gridSpan w:val="6"/>
              </w:tcPr>
            </w:tcPrChange>
          </w:tcPr>
          <w:p w14:paraId="7A3A0A73"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42" w:author="ZAIDOU Mouhammad" w:date="2024-10-19T19:44:00Z">
              <w:tcPr>
                <w:tcW w:w="2268" w:type="dxa"/>
                <w:gridSpan w:val="4"/>
                <w:vAlign w:val="center"/>
              </w:tcPr>
            </w:tcPrChange>
          </w:tcPr>
          <w:p w14:paraId="1FAFCC73" w14:textId="535A7DCB" w:rsidR="00D4751D" w:rsidRPr="00D37CDB" w:rsidRDefault="00D4751D" w:rsidP="00D4751D">
            <w:pPr>
              <w:rPr>
                <w:lang w:val="fr-FR"/>
              </w:rPr>
            </w:pPr>
            <w:r w:rsidRPr="00D37CDB">
              <w:rPr>
                <w:bCs/>
                <w:lang w:val="fr-FR"/>
              </w:rPr>
              <w:t>Stérilisation masculine/ Vasectomie</w:t>
            </w:r>
          </w:p>
        </w:tc>
        <w:tc>
          <w:tcPr>
            <w:tcW w:w="1841" w:type="dxa"/>
            <w:vAlign w:val="center"/>
            <w:tcPrChange w:id="2143" w:author="ZAIDOU Mouhammad" w:date="2024-10-19T19:44:00Z">
              <w:tcPr>
                <w:tcW w:w="1843" w:type="dxa"/>
                <w:gridSpan w:val="5"/>
                <w:vAlign w:val="center"/>
              </w:tcPr>
            </w:tcPrChange>
          </w:tcPr>
          <w:p w14:paraId="36431632"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44" w:author="ZAIDOU Mouhammad" w:date="2024-10-19T19:44:00Z">
              <w:tcPr>
                <w:tcW w:w="1701" w:type="dxa"/>
                <w:gridSpan w:val="5"/>
                <w:vAlign w:val="center"/>
              </w:tcPr>
            </w:tcPrChange>
          </w:tcPr>
          <w:p w14:paraId="46B73B6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45" w:author="ZAIDOU Mouhammad" w:date="2024-10-19T19:44:00Z">
              <w:tcPr>
                <w:tcW w:w="1134" w:type="dxa"/>
                <w:gridSpan w:val="5"/>
                <w:vAlign w:val="center"/>
              </w:tcPr>
            </w:tcPrChange>
          </w:tcPr>
          <w:p w14:paraId="7E6EC3F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46" w:author="ZAIDOU Mouhammad" w:date="2024-10-19T19:44:00Z">
              <w:tcPr>
                <w:tcW w:w="2234" w:type="dxa"/>
                <w:gridSpan w:val="2"/>
                <w:vAlign w:val="center"/>
              </w:tcPr>
            </w:tcPrChange>
          </w:tcPr>
          <w:p w14:paraId="7A5FF97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47" w:author="ZAIDOU Mouhammad" w:date="2024-10-19T19:44:00Z">
              <w:tcPr>
                <w:tcW w:w="736" w:type="dxa"/>
                <w:gridSpan w:val="4"/>
              </w:tcPr>
            </w:tcPrChange>
          </w:tcPr>
          <w:p w14:paraId="4EF279C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F2E2661" w14:textId="77777777" w:rsidTr="00756141">
        <w:tblPrEx>
          <w:jc w:val="left"/>
          <w:tblPrExChange w:id="2148" w:author="ZAIDOU Mouhammad" w:date="2024-10-19T19:44:00Z">
            <w:tblPrEx>
              <w:jc w:val="left"/>
            </w:tblPrEx>
          </w:tblPrExChange>
        </w:tblPrEx>
        <w:trPr>
          <w:gridAfter w:val="1"/>
          <w:wAfter w:w="7" w:type="dxa"/>
          <w:trHeight w:val="20"/>
          <w:trPrChange w:id="2149" w:author="ZAIDOU Mouhammad" w:date="2024-10-19T19:44:00Z">
            <w:trPr>
              <w:gridAfter w:val="1"/>
              <w:wAfter w:w="6" w:type="dxa"/>
              <w:trHeight w:val="20"/>
            </w:trPr>
          </w:trPrChange>
        </w:trPr>
        <w:tc>
          <w:tcPr>
            <w:tcW w:w="557" w:type="dxa"/>
            <w:gridSpan w:val="2"/>
            <w:tcPrChange w:id="2150" w:author="ZAIDOU Mouhammad" w:date="2024-10-19T19:44:00Z">
              <w:tcPr>
                <w:tcW w:w="562" w:type="dxa"/>
                <w:gridSpan w:val="6"/>
              </w:tcPr>
            </w:tcPrChange>
          </w:tcPr>
          <w:p w14:paraId="24AE3BCC"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51" w:author="ZAIDOU Mouhammad" w:date="2024-10-19T19:44:00Z">
              <w:tcPr>
                <w:tcW w:w="2268" w:type="dxa"/>
                <w:gridSpan w:val="4"/>
                <w:vAlign w:val="center"/>
              </w:tcPr>
            </w:tcPrChange>
          </w:tcPr>
          <w:p w14:paraId="4B38D1CF" w14:textId="5198AA8A" w:rsidR="00D4751D" w:rsidRPr="00D37CDB" w:rsidRDefault="00D4751D" w:rsidP="00D4751D">
            <w:pPr>
              <w:rPr>
                <w:lang w:val="fr-FR"/>
              </w:rPr>
            </w:pPr>
            <w:r w:rsidRPr="00D37CDB">
              <w:rPr>
                <w:bCs/>
                <w:lang w:val="fr-FR"/>
              </w:rPr>
              <w:t xml:space="preserve">Allaitement maternel exclusif (MAMA)  </w:t>
            </w:r>
          </w:p>
        </w:tc>
        <w:tc>
          <w:tcPr>
            <w:tcW w:w="1841" w:type="dxa"/>
            <w:vAlign w:val="center"/>
            <w:tcPrChange w:id="2152" w:author="ZAIDOU Mouhammad" w:date="2024-10-19T19:44:00Z">
              <w:tcPr>
                <w:tcW w:w="1843" w:type="dxa"/>
                <w:gridSpan w:val="5"/>
                <w:vAlign w:val="center"/>
              </w:tcPr>
            </w:tcPrChange>
          </w:tcPr>
          <w:p w14:paraId="5DD5BDB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53" w:author="ZAIDOU Mouhammad" w:date="2024-10-19T19:44:00Z">
              <w:tcPr>
                <w:tcW w:w="1701" w:type="dxa"/>
                <w:gridSpan w:val="5"/>
                <w:vAlign w:val="center"/>
              </w:tcPr>
            </w:tcPrChange>
          </w:tcPr>
          <w:p w14:paraId="6BDC6601"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54" w:author="ZAIDOU Mouhammad" w:date="2024-10-19T19:44:00Z">
              <w:tcPr>
                <w:tcW w:w="1134" w:type="dxa"/>
                <w:gridSpan w:val="5"/>
                <w:vAlign w:val="center"/>
              </w:tcPr>
            </w:tcPrChange>
          </w:tcPr>
          <w:p w14:paraId="0142219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55" w:author="ZAIDOU Mouhammad" w:date="2024-10-19T19:44:00Z">
              <w:tcPr>
                <w:tcW w:w="2234" w:type="dxa"/>
                <w:gridSpan w:val="2"/>
                <w:vAlign w:val="center"/>
              </w:tcPr>
            </w:tcPrChange>
          </w:tcPr>
          <w:p w14:paraId="6110313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56" w:author="ZAIDOU Mouhammad" w:date="2024-10-19T19:44:00Z">
              <w:tcPr>
                <w:tcW w:w="736" w:type="dxa"/>
                <w:gridSpan w:val="4"/>
              </w:tcPr>
            </w:tcPrChange>
          </w:tcPr>
          <w:p w14:paraId="453CF920"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5E6F8B1E" w14:textId="77777777" w:rsidTr="00756141">
        <w:tblPrEx>
          <w:jc w:val="left"/>
          <w:tblPrExChange w:id="2157" w:author="ZAIDOU Mouhammad" w:date="2024-10-19T19:44:00Z">
            <w:tblPrEx>
              <w:jc w:val="left"/>
            </w:tblPrEx>
          </w:tblPrExChange>
        </w:tblPrEx>
        <w:trPr>
          <w:gridAfter w:val="1"/>
          <w:wAfter w:w="7" w:type="dxa"/>
          <w:trHeight w:val="20"/>
          <w:trPrChange w:id="2158" w:author="ZAIDOU Mouhammad" w:date="2024-10-19T19:44:00Z">
            <w:trPr>
              <w:gridAfter w:val="1"/>
              <w:wAfter w:w="6" w:type="dxa"/>
              <w:trHeight w:val="20"/>
            </w:trPr>
          </w:trPrChange>
        </w:trPr>
        <w:tc>
          <w:tcPr>
            <w:tcW w:w="557" w:type="dxa"/>
            <w:gridSpan w:val="2"/>
            <w:tcPrChange w:id="2159" w:author="ZAIDOU Mouhammad" w:date="2024-10-19T19:44:00Z">
              <w:tcPr>
                <w:tcW w:w="562" w:type="dxa"/>
                <w:gridSpan w:val="6"/>
              </w:tcPr>
            </w:tcPrChange>
          </w:tcPr>
          <w:p w14:paraId="38832457" w14:textId="77777777" w:rsidR="00D4751D" w:rsidRPr="005C2A79" w:rsidRDefault="00D4751D" w:rsidP="00D4751D">
            <w:pPr>
              <w:pStyle w:val="ListParagraph"/>
              <w:numPr>
                <w:ilvl w:val="0"/>
                <w:numId w:val="16"/>
              </w:numPr>
              <w:jc w:val="center"/>
              <w:rPr>
                <w:rFonts w:ascii="Calibri" w:eastAsia="Arial Narrow" w:hAnsi="Calibri" w:cs="Calibri"/>
                <w:spacing w:val="-2"/>
                <w:szCs w:val="20"/>
                <w:lang w:val="fr-FR" w:bidi="hi-IN"/>
              </w:rPr>
            </w:pPr>
          </w:p>
        </w:tc>
        <w:tc>
          <w:tcPr>
            <w:tcW w:w="2267" w:type="dxa"/>
            <w:vAlign w:val="center"/>
            <w:tcPrChange w:id="2160" w:author="ZAIDOU Mouhammad" w:date="2024-10-19T19:44:00Z">
              <w:tcPr>
                <w:tcW w:w="2268" w:type="dxa"/>
                <w:gridSpan w:val="4"/>
                <w:vAlign w:val="center"/>
              </w:tcPr>
            </w:tcPrChange>
          </w:tcPr>
          <w:p w14:paraId="1A15F3ED" w14:textId="68D34925" w:rsidR="00D4751D" w:rsidRPr="00D37CDB" w:rsidRDefault="00D4751D" w:rsidP="00D4751D">
            <w:pPr>
              <w:rPr>
                <w:lang w:val="fr-FR"/>
              </w:rPr>
            </w:pPr>
            <w:r w:rsidRPr="00D37CDB">
              <w:rPr>
                <w:bCs/>
                <w:lang w:val="fr-FR"/>
              </w:rPr>
              <w:t>Méthode des jours fixes (MJF)</w:t>
            </w:r>
          </w:p>
        </w:tc>
        <w:tc>
          <w:tcPr>
            <w:tcW w:w="1841" w:type="dxa"/>
            <w:vAlign w:val="center"/>
            <w:tcPrChange w:id="2161" w:author="ZAIDOU Mouhammad" w:date="2024-10-19T19:44:00Z">
              <w:tcPr>
                <w:tcW w:w="1843" w:type="dxa"/>
                <w:gridSpan w:val="5"/>
                <w:vAlign w:val="center"/>
              </w:tcPr>
            </w:tcPrChange>
          </w:tcPr>
          <w:p w14:paraId="573B882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2162" w:author="ZAIDOU Mouhammad" w:date="2024-10-19T19:44:00Z">
              <w:tcPr>
                <w:tcW w:w="1701" w:type="dxa"/>
                <w:gridSpan w:val="5"/>
                <w:vAlign w:val="center"/>
              </w:tcPr>
            </w:tcPrChange>
          </w:tcPr>
          <w:p w14:paraId="21E38E86"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2163" w:author="ZAIDOU Mouhammad" w:date="2024-10-19T19:44:00Z">
              <w:tcPr>
                <w:tcW w:w="1134" w:type="dxa"/>
                <w:gridSpan w:val="5"/>
                <w:vAlign w:val="center"/>
              </w:tcPr>
            </w:tcPrChange>
          </w:tcPr>
          <w:p w14:paraId="31DF674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2164" w:author="ZAIDOU Mouhammad" w:date="2024-10-19T19:44:00Z">
              <w:tcPr>
                <w:tcW w:w="2234" w:type="dxa"/>
                <w:gridSpan w:val="2"/>
                <w:vAlign w:val="center"/>
              </w:tcPr>
            </w:tcPrChange>
          </w:tcPr>
          <w:p w14:paraId="628AA66C"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2165" w:author="ZAIDOU Mouhammad" w:date="2024-10-19T19:44:00Z">
              <w:tcPr>
                <w:tcW w:w="736" w:type="dxa"/>
                <w:gridSpan w:val="4"/>
              </w:tcPr>
            </w:tcPrChange>
          </w:tcPr>
          <w:p w14:paraId="7C1F78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347F698" w14:textId="77777777" w:rsidTr="00756141">
        <w:tblPrEx>
          <w:jc w:val="left"/>
          <w:tblPrExChange w:id="2166" w:author="ZAIDOU Mouhammad" w:date="2024-10-19T19:44:00Z">
            <w:tblPrEx>
              <w:jc w:val="left"/>
            </w:tblPrEx>
          </w:tblPrExChange>
        </w:tblPrEx>
        <w:trPr>
          <w:gridAfter w:val="1"/>
          <w:wAfter w:w="7" w:type="dxa"/>
          <w:trHeight w:val="20"/>
          <w:trPrChange w:id="2167" w:author="ZAIDOU Mouhammad" w:date="2024-10-19T19:44:00Z">
            <w:trPr>
              <w:gridAfter w:val="1"/>
              <w:wAfter w:w="6" w:type="dxa"/>
              <w:trHeight w:val="20"/>
            </w:trPr>
          </w:trPrChange>
        </w:trPr>
        <w:tc>
          <w:tcPr>
            <w:tcW w:w="557" w:type="dxa"/>
            <w:gridSpan w:val="2"/>
            <w:tcPrChange w:id="2168" w:author="ZAIDOU Mouhammad" w:date="2024-10-19T19:44:00Z">
              <w:tcPr>
                <w:tcW w:w="562" w:type="dxa"/>
                <w:gridSpan w:val="6"/>
              </w:tcPr>
            </w:tcPrChange>
          </w:tcPr>
          <w:p w14:paraId="3C5BBCDC" w14:textId="4D8169A9"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7" w:type="dxa"/>
            <w:gridSpan w:val="3"/>
            <w:tcPrChange w:id="2169" w:author="ZAIDOU Mouhammad" w:date="2024-10-19T19:44:00Z">
              <w:tcPr>
                <w:tcW w:w="5812" w:type="dxa"/>
                <w:gridSpan w:val="14"/>
              </w:tcPr>
            </w:tcPrChange>
          </w:tcPr>
          <w:p w14:paraId="26691C1D" w14:textId="1AB110A1"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406" w:type="dxa"/>
            <w:gridSpan w:val="3"/>
            <w:tcPrChange w:id="2170" w:author="ZAIDOU Mouhammad" w:date="2024-10-19T19:44:00Z">
              <w:tcPr>
                <w:tcW w:w="3368" w:type="dxa"/>
                <w:gridSpan w:val="7"/>
              </w:tcPr>
            </w:tcPrChange>
          </w:tcPr>
          <w:p w14:paraId="699A73AC"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708" w:type="dxa"/>
            <w:tcPrChange w:id="2171" w:author="ZAIDOU Mouhammad" w:date="2024-10-19T19:44:00Z">
              <w:tcPr>
                <w:tcW w:w="736" w:type="dxa"/>
                <w:gridSpan w:val="4"/>
              </w:tcPr>
            </w:tcPrChange>
          </w:tcPr>
          <w:p w14:paraId="18A543F3" w14:textId="77777777" w:rsidR="00D4751D" w:rsidRPr="00EC5256" w:rsidRDefault="00D4751D" w:rsidP="00D4751D">
            <w:pPr>
              <w:jc w:val="center"/>
              <w:rPr>
                <w:rFonts w:eastAsia="Arial Narrow" w:cstheme="minorHAnsi"/>
                <w:szCs w:val="20"/>
                <w:lang w:val="fr-FR" w:bidi="hi-IN"/>
              </w:rPr>
            </w:pPr>
          </w:p>
          <w:p w14:paraId="25AD1D21" w14:textId="13FC27F3" w:rsidR="00D4751D" w:rsidRPr="00EC5256" w:rsidRDefault="00D4751D" w:rsidP="00D4751D">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01C864C"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601</w:t>
            </w:r>
          </w:p>
        </w:tc>
      </w:tr>
      <w:tr w:rsidR="00D4751D" w:rsidRPr="007610D3" w14:paraId="6799A33F" w14:textId="77777777" w:rsidTr="00756141">
        <w:tblPrEx>
          <w:jc w:val="left"/>
          <w:tblPrExChange w:id="2172" w:author="ZAIDOU Mouhammad" w:date="2024-10-19T19:44:00Z">
            <w:tblPrEx>
              <w:jc w:val="left"/>
            </w:tblPrEx>
          </w:tblPrExChange>
        </w:tblPrEx>
        <w:trPr>
          <w:gridAfter w:val="1"/>
          <w:wAfter w:w="7" w:type="dxa"/>
          <w:trHeight w:val="20"/>
          <w:trPrChange w:id="2173" w:author="ZAIDOU Mouhammad" w:date="2024-10-19T19:44:00Z">
            <w:trPr>
              <w:gridAfter w:val="1"/>
              <w:wAfter w:w="6" w:type="dxa"/>
              <w:trHeight w:val="20"/>
            </w:trPr>
          </w:trPrChange>
        </w:trPr>
        <w:tc>
          <w:tcPr>
            <w:tcW w:w="557" w:type="dxa"/>
            <w:gridSpan w:val="2"/>
            <w:tcPrChange w:id="2174" w:author="ZAIDOU Mouhammad" w:date="2024-10-19T19:44:00Z">
              <w:tcPr>
                <w:tcW w:w="562" w:type="dxa"/>
                <w:gridSpan w:val="6"/>
              </w:tcPr>
            </w:tcPrChange>
          </w:tcPr>
          <w:p w14:paraId="2DB60696" w14:textId="5B536378"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7" w:type="dxa"/>
            <w:gridSpan w:val="3"/>
            <w:tcPrChange w:id="2175" w:author="ZAIDOU Mouhammad" w:date="2024-10-19T19:44:00Z">
              <w:tcPr>
                <w:tcW w:w="5812" w:type="dxa"/>
                <w:gridSpan w:val="14"/>
              </w:tcPr>
            </w:tcPrChange>
          </w:tcPr>
          <w:p w14:paraId="3B278002" w14:textId="609C5693"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406" w:type="dxa"/>
            <w:gridSpan w:val="3"/>
            <w:tcPrChange w:id="2176" w:author="ZAIDOU Mouhammad" w:date="2024-10-19T19:44:00Z">
              <w:tcPr>
                <w:tcW w:w="3368" w:type="dxa"/>
                <w:gridSpan w:val="7"/>
              </w:tcPr>
            </w:tcPrChange>
          </w:tcPr>
          <w:p w14:paraId="4A593CB3"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708" w:type="dxa"/>
            <w:tcPrChange w:id="2177" w:author="ZAIDOU Mouhammad" w:date="2024-10-19T19:44:00Z">
              <w:tcPr>
                <w:tcW w:w="736" w:type="dxa"/>
                <w:gridSpan w:val="4"/>
              </w:tcPr>
            </w:tcPrChange>
          </w:tcPr>
          <w:p w14:paraId="5D96791F" w14:textId="77777777" w:rsidR="00D4751D" w:rsidRPr="00EC5256" w:rsidRDefault="00D4751D" w:rsidP="00D4751D">
            <w:pPr>
              <w:jc w:val="center"/>
              <w:rPr>
                <w:rFonts w:eastAsia="Arial Narrow" w:cstheme="minorHAnsi"/>
                <w:szCs w:val="20"/>
                <w:lang w:val="fr-FR" w:bidi="hi-IN"/>
              </w:rPr>
            </w:pPr>
          </w:p>
          <w:p w14:paraId="70B19478" w14:textId="10522FFB"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D4751D" w:rsidRPr="00D37CDB" w14:paraId="23310780" w14:textId="77777777" w:rsidTr="00756141">
        <w:tblPrEx>
          <w:jc w:val="left"/>
          <w:tblPrExChange w:id="2178" w:author="ZAIDOU Mouhammad" w:date="2024-10-19T19:44:00Z">
            <w:tblPrEx>
              <w:jc w:val="left"/>
            </w:tblPrEx>
          </w:tblPrExChange>
        </w:tblPrEx>
        <w:trPr>
          <w:gridAfter w:val="1"/>
          <w:wAfter w:w="7" w:type="dxa"/>
          <w:trHeight w:val="20"/>
          <w:trPrChange w:id="2179" w:author="ZAIDOU Mouhammad" w:date="2024-10-19T19:44:00Z">
            <w:trPr>
              <w:gridAfter w:val="1"/>
              <w:wAfter w:w="6" w:type="dxa"/>
              <w:trHeight w:val="20"/>
            </w:trPr>
          </w:trPrChange>
        </w:trPr>
        <w:tc>
          <w:tcPr>
            <w:tcW w:w="557" w:type="dxa"/>
            <w:gridSpan w:val="2"/>
            <w:tcPrChange w:id="2180" w:author="ZAIDOU Mouhammad" w:date="2024-10-19T19:44:00Z">
              <w:tcPr>
                <w:tcW w:w="562" w:type="dxa"/>
                <w:gridSpan w:val="6"/>
              </w:tcPr>
            </w:tcPrChange>
          </w:tcPr>
          <w:p w14:paraId="7838E885" w14:textId="6FBF8B11"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513</w:t>
            </w:r>
          </w:p>
        </w:tc>
        <w:tc>
          <w:tcPr>
            <w:tcW w:w="5807" w:type="dxa"/>
            <w:gridSpan w:val="3"/>
            <w:vAlign w:val="center"/>
            <w:tcPrChange w:id="2181" w:author="ZAIDOU Mouhammad" w:date="2024-10-19T19:44:00Z">
              <w:tcPr>
                <w:tcW w:w="5812" w:type="dxa"/>
                <w:gridSpan w:val="14"/>
                <w:vAlign w:val="center"/>
              </w:tcPr>
            </w:tcPrChange>
          </w:tcPr>
          <w:p w14:paraId="27680774" w14:textId="4239A14D" w:rsidR="00D4751D" w:rsidRPr="00EC5256" w:rsidRDefault="00D4751D" w:rsidP="00D4751D">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78" w:type="dxa"/>
            <w:gridSpan w:val="2"/>
            <w:shd w:val="clear" w:color="auto" w:fill="D0CECE" w:themeFill="background2" w:themeFillShade="E6"/>
            <w:vAlign w:val="center"/>
            <w:tcPrChange w:id="2182" w:author="ZAIDOU Mouhammad" w:date="2024-10-19T19:44:00Z">
              <w:tcPr>
                <w:tcW w:w="1684" w:type="dxa"/>
                <w:gridSpan w:val="6"/>
                <w:shd w:val="clear" w:color="auto" w:fill="D0CECE" w:themeFill="background2" w:themeFillShade="E6"/>
                <w:vAlign w:val="center"/>
              </w:tcPr>
            </w:tcPrChange>
          </w:tcPr>
          <w:p w14:paraId="5CF2C16F" w14:textId="5ED08022"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728" w:type="dxa"/>
            <w:shd w:val="clear" w:color="auto" w:fill="D0CECE" w:themeFill="background2" w:themeFillShade="E6"/>
            <w:vAlign w:val="center"/>
            <w:tcPrChange w:id="2183" w:author="ZAIDOU Mouhammad" w:date="2024-10-19T19:44:00Z">
              <w:tcPr>
                <w:tcW w:w="1684" w:type="dxa"/>
                <w:shd w:val="clear" w:color="auto" w:fill="D0CECE" w:themeFill="background2" w:themeFillShade="E6"/>
                <w:vAlign w:val="center"/>
              </w:tcPr>
            </w:tcPrChange>
          </w:tcPr>
          <w:p w14:paraId="67F3A66C" w14:textId="400BCE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708" w:type="dxa"/>
            <w:tcPrChange w:id="2184" w:author="ZAIDOU Mouhammad" w:date="2024-10-19T19:44:00Z">
              <w:tcPr>
                <w:tcW w:w="736" w:type="dxa"/>
                <w:gridSpan w:val="4"/>
              </w:tcPr>
            </w:tcPrChange>
          </w:tcPr>
          <w:p w14:paraId="09447B0B"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7A0B9372" w14:textId="77777777" w:rsidTr="00756141">
        <w:tblPrEx>
          <w:jc w:val="left"/>
          <w:tblPrExChange w:id="2185" w:author="ZAIDOU Mouhammad" w:date="2024-10-19T19:44:00Z">
            <w:tblPrEx>
              <w:jc w:val="left"/>
            </w:tblPrEx>
          </w:tblPrExChange>
        </w:tblPrEx>
        <w:trPr>
          <w:gridAfter w:val="1"/>
          <w:wAfter w:w="7" w:type="dxa"/>
          <w:trHeight w:val="20"/>
          <w:trPrChange w:id="2186" w:author="ZAIDOU Mouhammad" w:date="2024-10-19T19:44:00Z">
            <w:trPr>
              <w:gridAfter w:val="1"/>
              <w:wAfter w:w="6" w:type="dxa"/>
              <w:trHeight w:val="20"/>
            </w:trPr>
          </w:trPrChange>
        </w:trPr>
        <w:tc>
          <w:tcPr>
            <w:tcW w:w="557" w:type="dxa"/>
            <w:gridSpan w:val="2"/>
            <w:tcPrChange w:id="2187" w:author="ZAIDOU Mouhammad" w:date="2024-10-19T19:44:00Z">
              <w:tcPr>
                <w:tcW w:w="562" w:type="dxa"/>
                <w:gridSpan w:val="6"/>
              </w:tcPr>
            </w:tcPrChange>
          </w:tcPr>
          <w:p w14:paraId="625162B6"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188" w:author="ZAIDOU Mouhammad" w:date="2024-10-19T19:44:00Z">
              <w:tcPr>
                <w:tcW w:w="5812" w:type="dxa"/>
                <w:gridSpan w:val="14"/>
                <w:vAlign w:val="center"/>
              </w:tcPr>
            </w:tcPrChange>
          </w:tcPr>
          <w:p w14:paraId="6744CEC9" w14:textId="0E95074D" w:rsidR="00D4751D" w:rsidRPr="00EC5256" w:rsidRDefault="00D4751D" w:rsidP="00D4751D">
            <w:pPr>
              <w:rPr>
                <w:bCs/>
                <w:lang w:val="fr-FR"/>
              </w:rPr>
            </w:pPr>
            <w:r w:rsidRPr="00D37CDB">
              <w:rPr>
                <w:bCs/>
                <w:lang w:val="fr-FR"/>
              </w:rPr>
              <w:t>Pilules</w:t>
            </w:r>
          </w:p>
        </w:tc>
        <w:tc>
          <w:tcPr>
            <w:tcW w:w="1678" w:type="dxa"/>
            <w:gridSpan w:val="2"/>
            <w:shd w:val="clear" w:color="auto" w:fill="auto"/>
            <w:vAlign w:val="center"/>
            <w:tcPrChange w:id="2189" w:author="ZAIDOU Mouhammad" w:date="2024-10-19T19:44:00Z">
              <w:tcPr>
                <w:tcW w:w="1684" w:type="dxa"/>
                <w:gridSpan w:val="6"/>
                <w:shd w:val="clear" w:color="auto" w:fill="auto"/>
                <w:vAlign w:val="center"/>
              </w:tcPr>
            </w:tcPrChange>
          </w:tcPr>
          <w:p w14:paraId="55BDD9B9" w14:textId="791A1F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shd w:val="clear" w:color="auto" w:fill="auto"/>
            <w:vAlign w:val="center"/>
            <w:tcPrChange w:id="2190" w:author="ZAIDOU Mouhammad" w:date="2024-10-19T19:44:00Z">
              <w:tcPr>
                <w:tcW w:w="1684" w:type="dxa"/>
                <w:shd w:val="clear" w:color="auto" w:fill="auto"/>
                <w:vAlign w:val="center"/>
              </w:tcPr>
            </w:tcPrChange>
          </w:tcPr>
          <w:p w14:paraId="6F566CD7" w14:textId="0528CDA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shd w:val="clear" w:color="auto" w:fill="auto"/>
            <w:tcPrChange w:id="2191" w:author="ZAIDOU Mouhammad" w:date="2024-10-19T19:44:00Z">
              <w:tcPr>
                <w:tcW w:w="736" w:type="dxa"/>
                <w:gridSpan w:val="4"/>
                <w:shd w:val="clear" w:color="auto" w:fill="auto"/>
              </w:tcPr>
            </w:tcPrChange>
          </w:tcPr>
          <w:p w14:paraId="619A5DC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C544304" w14:textId="77777777" w:rsidTr="00756141">
        <w:tblPrEx>
          <w:jc w:val="left"/>
          <w:tblPrExChange w:id="2192" w:author="ZAIDOU Mouhammad" w:date="2024-10-19T19:44:00Z">
            <w:tblPrEx>
              <w:jc w:val="left"/>
            </w:tblPrEx>
          </w:tblPrExChange>
        </w:tblPrEx>
        <w:trPr>
          <w:gridAfter w:val="1"/>
          <w:wAfter w:w="7" w:type="dxa"/>
          <w:trHeight w:val="20"/>
          <w:trPrChange w:id="2193" w:author="ZAIDOU Mouhammad" w:date="2024-10-19T19:44:00Z">
            <w:trPr>
              <w:gridAfter w:val="1"/>
              <w:wAfter w:w="6" w:type="dxa"/>
              <w:trHeight w:val="20"/>
            </w:trPr>
          </w:trPrChange>
        </w:trPr>
        <w:tc>
          <w:tcPr>
            <w:tcW w:w="557" w:type="dxa"/>
            <w:gridSpan w:val="2"/>
            <w:tcPrChange w:id="2194" w:author="ZAIDOU Mouhammad" w:date="2024-10-19T19:44:00Z">
              <w:tcPr>
                <w:tcW w:w="562" w:type="dxa"/>
                <w:gridSpan w:val="6"/>
              </w:tcPr>
            </w:tcPrChange>
          </w:tcPr>
          <w:p w14:paraId="7CA4E0F8"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195" w:author="ZAIDOU Mouhammad" w:date="2024-10-19T19:44:00Z">
              <w:tcPr>
                <w:tcW w:w="5812" w:type="dxa"/>
                <w:gridSpan w:val="14"/>
                <w:vAlign w:val="center"/>
              </w:tcPr>
            </w:tcPrChange>
          </w:tcPr>
          <w:p w14:paraId="5C5793D0" w14:textId="24F04FA8" w:rsidR="00D4751D" w:rsidRPr="00EC5256" w:rsidRDefault="00D4751D" w:rsidP="00D4751D">
            <w:pPr>
              <w:rPr>
                <w:bCs/>
                <w:lang w:val="fr-FR"/>
              </w:rPr>
            </w:pPr>
            <w:r w:rsidRPr="00D37CDB">
              <w:rPr>
                <w:bCs/>
                <w:lang w:val="fr-FR"/>
              </w:rPr>
              <w:t>Injectable</w:t>
            </w:r>
          </w:p>
        </w:tc>
        <w:tc>
          <w:tcPr>
            <w:tcW w:w="1678" w:type="dxa"/>
            <w:gridSpan w:val="2"/>
            <w:tcPrChange w:id="2196" w:author="ZAIDOU Mouhammad" w:date="2024-10-19T19:44:00Z">
              <w:tcPr>
                <w:tcW w:w="1684" w:type="dxa"/>
                <w:gridSpan w:val="6"/>
              </w:tcPr>
            </w:tcPrChange>
          </w:tcPr>
          <w:p w14:paraId="26CE670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197" w:author="ZAIDOU Mouhammad" w:date="2024-10-19T19:44:00Z">
              <w:tcPr>
                <w:tcW w:w="1684" w:type="dxa"/>
              </w:tcPr>
            </w:tcPrChange>
          </w:tcPr>
          <w:p w14:paraId="5752866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198" w:author="ZAIDOU Mouhammad" w:date="2024-10-19T19:44:00Z">
              <w:tcPr>
                <w:tcW w:w="736" w:type="dxa"/>
                <w:gridSpan w:val="4"/>
              </w:tcPr>
            </w:tcPrChange>
          </w:tcPr>
          <w:p w14:paraId="13FAEC9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9E2AFAD" w14:textId="77777777" w:rsidTr="00756141">
        <w:tblPrEx>
          <w:jc w:val="left"/>
          <w:tblPrExChange w:id="2199" w:author="ZAIDOU Mouhammad" w:date="2024-10-19T19:44:00Z">
            <w:tblPrEx>
              <w:jc w:val="left"/>
            </w:tblPrEx>
          </w:tblPrExChange>
        </w:tblPrEx>
        <w:trPr>
          <w:gridAfter w:val="1"/>
          <w:wAfter w:w="7" w:type="dxa"/>
          <w:trHeight w:val="20"/>
          <w:trPrChange w:id="2200" w:author="ZAIDOU Mouhammad" w:date="2024-10-19T19:44:00Z">
            <w:trPr>
              <w:gridAfter w:val="1"/>
              <w:wAfter w:w="6" w:type="dxa"/>
              <w:trHeight w:val="20"/>
            </w:trPr>
          </w:trPrChange>
        </w:trPr>
        <w:tc>
          <w:tcPr>
            <w:tcW w:w="557" w:type="dxa"/>
            <w:gridSpan w:val="2"/>
            <w:tcPrChange w:id="2201" w:author="ZAIDOU Mouhammad" w:date="2024-10-19T19:44:00Z">
              <w:tcPr>
                <w:tcW w:w="562" w:type="dxa"/>
                <w:gridSpan w:val="6"/>
              </w:tcPr>
            </w:tcPrChange>
          </w:tcPr>
          <w:p w14:paraId="2B196F37"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02" w:author="ZAIDOU Mouhammad" w:date="2024-10-19T19:44:00Z">
              <w:tcPr>
                <w:tcW w:w="5812" w:type="dxa"/>
                <w:gridSpan w:val="14"/>
                <w:vAlign w:val="center"/>
              </w:tcPr>
            </w:tcPrChange>
          </w:tcPr>
          <w:p w14:paraId="09CC4CB4" w14:textId="1367FB6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78" w:type="dxa"/>
            <w:gridSpan w:val="2"/>
            <w:tcPrChange w:id="2203" w:author="ZAIDOU Mouhammad" w:date="2024-10-19T19:44:00Z">
              <w:tcPr>
                <w:tcW w:w="1684" w:type="dxa"/>
                <w:gridSpan w:val="6"/>
              </w:tcPr>
            </w:tcPrChange>
          </w:tcPr>
          <w:p w14:paraId="7DA73FF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04" w:author="ZAIDOU Mouhammad" w:date="2024-10-19T19:44:00Z">
              <w:tcPr>
                <w:tcW w:w="1684" w:type="dxa"/>
              </w:tcPr>
            </w:tcPrChange>
          </w:tcPr>
          <w:p w14:paraId="144D2DB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05" w:author="ZAIDOU Mouhammad" w:date="2024-10-19T19:44:00Z">
              <w:tcPr>
                <w:tcW w:w="736" w:type="dxa"/>
                <w:gridSpan w:val="4"/>
              </w:tcPr>
            </w:tcPrChange>
          </w:tcPr>
          <w:p w14:paraId="6FDF704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2CADF3D" w14:textId="77777777" w:rsidTr="00756141">
        <w:tblPrEx>
          <w:jc w:val="left"/>
          <w:tblPrExChange w:id="2206" w:author="ZAIDOU Mouhammad" w:date="2024-10-19T19:44:00Z">
            <w:tblPrEx>
              <w:jc w:val="left"/>
            </w:tblPrEx>
          </w:tblPrExChange>
        </w:tblPrEx>
        <w:trPr>
          <w:gridAfter w:val="1"/>
          <w:wAfter w:w="7" w:type="dxa"/>
          <w:trHeight w:val="20"/>
          <w:trPrChange w:id="2207" w:author="ZAIDOU Mouhammad" w:date="2024-10-19T19:44:00Z">
            <w:trPr>
              <w:gridAfter w:val="1"/>
              <w:wAfter w:w="6" w:type="dxa"/>
              <w:trHeight w:val="20"/>
            </w:trPr>
          </w:trPrChange>
        </w:trPr>
        <w:tc>
          <w:tcPr>
            <w:tcW w:w="557" w:type="dxa"/>
            <w:gridSpan w:val="2"/>
            <w:tcPrChange w:id="2208" w:author="ZAIDOU Mouhammad" w:date="2024-10-19T19:44:00Z">
              <w:tcPr>
                <w:tcW w:w="562" w:type="dxa"/>
                <w:gridSpan w:val="6"/>
              </w:tcPr>
            </w:tcPrChange>
          </w:tcPr>
          <w:p w14:paraId="387A6B1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09" w:author="ZAIDOU Mouhammad" w:date="2024-10-19T19:44:00Z">
              <w:tcPr>
                <w:tcW w:w="5812" w:type="dxa"/>
                <w:gridSpan w:val="14"/>
                <w:vAlign w:val="center"/>
              </w:tcPr>
            </w:tcPrChange>
          </w:tcPr>
          <w:p w14:paraId="4B6A689B" w14:textId="17233B2A"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78" w:type="dxa"/>
            <w:gridSpan w:val="2"/>
            <w:tcPrChange w:id="2210" w:author="ZAIDOU Mouhammad" w:date="2024-10-19T19:44:00Z">
              <w:tcPr>
                <w:tcW w:w="1684" w:type="dxa"/>
                <w:gridSpan w:val="6"/>
              </w:tcPr>
            </w:tcPrChange>
          </w:tcPr>
          <w:p w14:paraId="4C3BDEB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11" w:author="ZAIDOU Mouhammad" w:date="2024-10-19T19:44:00Z">
              <w:tcPr>
                <w:tcW w:w="1684" w:type="dxa"/>
              </w:tcPr>
            </w:tcPrChange>
          </w:tcPr>
          <w:p w14:paraId="2FDB2B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12" w:author="ZAIDOU Mouhammad" w:date="2024-10-19T19:44:00Z">
              <w:tcPr>
                <w:tcW w:w="736" w:type="dxa"/>
                <w:gridSpan w:val="4"/>
              </w:tcPr>
            </w:tcPrChange>
          </w:tcPr>
          <w:p w14:paraId="061084F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D628B65" w14:textId="77777777" w:rsidTr="00756141">
        <w:tblPrEx>
          <w:jc w:val="left"/>
          <w:tblPrExChange w:id="2213" w:author="ZAIDOU Mouhammad" w:date="2024-10-19T19:44:00Z">
            <w:tblPrEx>
              <w:jc w:val="left"/>
            </w:tblPrEx>
          </w:tblPrExChange>
        </w:tblPrEx>
        <w:trPr>
          <w:gridAfter w:val="1"/>
          <w:wAfter w:w="7" w:type="dxa"/>
          <w:trHeight w:val="20"/>
          <w:trPrChange w:id="2214" w:author="ZAIDOU Mouhammad" w:date="2024-10-19T19:44:00Z">
            <w:trPr>
              <w:gridAfter w:val="1"/>
              <w:wAfter w:w="6" w:type="dxa"/>
              <w:trHeight w:val="20"/>
            </w:trPr>
          </w:trPrChange>
        </w:trPr>
        <w:tc>
          <w:tcPr>
            <w:tcW w:w="557" w:type="dxa"/>
            <w:gridSpan w:val="2"/>
            <w:tcPrChange w:id="2215" w:author="ZAIDOU Mouhammad" w:date="2024-10-19T19:44:00Z">
              <w:tcPr>
                <w:tcW w:w="562" w:type="dxa"/>
                <w:gridSpan w:val="6"/>
              </w:tcPr>
            </w:tcPrChange>
          </w:tcPr>
          <w:p w14:paraId="7BE2EE44"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16" w:author="ZAIDOU Mouhammad" w:date="2024-10-19T19:44:00Z">
              <w:tcPr>
                <w:tcW w:w="5812" w:type="dxa"/>
                <w:gridSpan w:val="14"/>
                <w:vAlign w:val="center"/>
              </w:tcPr>
            </w:tcPrChange>
          </w:tcPr>
          <w:p w14:paraId="4BDB8F01" w14:textId="0C5F0A45" w:rsidR="00D4751D" w:rsidRPr="00EC5256" w:rsidRDefault="00D4751D" w:rsidP="00D4751D">
            <w:pPr>
              <w:rPr>
                <w:bCs/>
                <w:lang w:val="fr-FR"/>
              </w:rPr>
            </w:pPr>
            <w:r w:rsidRPr="00D37CDB">
              <w:rPr>
                <w:bCs/>
                <w:lang w:val="fr-FR"/>
              </w:rPr>
              <w:t>Contraception d’urgence</w:t>
            </w:r>
          </w:p>
        </w:tc>
        <w:tc>
          <w:tcPr>
            <w:tcW w:w="1678" w:type="dxa"/>
            <w:gridSpan w:val="2"/>
            <w:tcPrChange w:id="2217" w:author="ZAIDOU Mouhammad" w:date="2024-10-19T19:44:00Z">
              <w:tcPr>
                <w:tcW w:w="1684" w:type="dxa"/>
                <w:gridSpan w:val="6"/>
              </w:tcPr>
            </w:tcPrChange>
          </w:tcPr>
          <w:p w14:paraId="4109ED3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18" w:author="ZAIDOU Mouhammad" w:date="2024-10-19T19:44:00Z">
              <w:tcPr>
                <w:tcW w:w="1684" w:type="dxa"/>
              </w:tcPr>
            </w:tcPrChange>
          </w:tcPr>
          <w:p w14:paraId="34DDEDE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19" w:author="ZAIDOU Mouhammad" w:date="2024-10-19T19:44:00Z">
              <w:tcPr>
                <w:tcW w:w="736" w:type="dxa"/>
                <w:gridSpan w:val="4"/>
              </w:tcPr>
            </w:tcPrChange>
          </w:tcPr>
          <w:p w14:paraId="40FCCD7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1ED0F09" w14:textId="77777777" w:rsidTr="00756141">
        <w:tblPrEx>
          <w:jc w:val="left"/>
          <w:tblPrExChange w:id="2220" w:author="ZAIDOU Mouhammad" w:date="2024-10-19T19:44:00Z">
            <w:tblPrEx>
              <w:jc w:val="left"/>
            </w:tblPrEx>
          </w:tblPrExChange>
        </w:tblPrEx>
        <w:trPr>
          <w:gridAfter w:val="1"/>
          <w:wAfter w:w="7" w:type="dxa"/>
          <w:trHeight w:val="20"/>
          <w:trPrChange w:id="2221" w:author="ZAIDOU Mouhammad" w:date="2024-10-19T19:44:00Z">
            <w:trPr>
              <w:gridAfter w:val="1"/>
              <w:wAfter w:w="6" w:type="dxa"/>
              <w:trHeight w:val="20"/>
            </w:trPr>
          </w:trPrChange>
        </w:trPr>
        <w:tc>
          <w:tcPr>
            <w:tcW w:w="557" w:type="dxa"/>
            <w:gridSpan w:val="2"/>
            <w:tcPrChange w:id="2222" w:author="ZAIDOU Mouhammad" w:date="2024-10-19T19:44:00Z">
              <w:tcPr>
                <w:tcW w:w="562" w:type="dxa"/>
                <w:gridSpan w:val="6"/>
              </w:tcPr>
            </w:tcPrChange>
          </w:tcPr>
          <w:p w14:paraId="088A7AA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23" w:author="ZAIDOU Mouhammad" w:date="2024-10-19T19:44:00Z">
              <w:tcPr>
                <w:tcW w:w="5812" w:type="dxa"/>
                <w:gridSpan w:val="14"/>
                <w:vAlign w:val="center"/>
              </w:tcPr>
            </w:tcPrChange>
          </w:tcPr>
          <w:p w14:paraId="438F63A1" w14:textId="29B9B6F4" w:rsidR="00D4751D" w:rsidRPr="00EC5256" w:rsidRDefault="00D4751D" w:rsidP="00D4751D">
            <w:pPr>
              <w:rPr>
                <w:bCs/>
                <w:lang w:val="fr-FR"/>
              </w:rPr>
            </w:pPr>
            <w:r w:rsidRPr="00D37CDB">
              <w:rPr>
                <w:bCs/>
                <w:lang w:val="fr-FR"/>
              </w:rPr>
              <w:t>DIU</w:t>
            </w:r>
          </w:p>
        </w:tc>
        <w:tc>
          <w:tcPr>
            <w:tcW w:w="1678" w:type="dxa"/>
            <w:gridSpan w:val="2"/>
            <w:tcPrChange w:id="2224" w:author="ZAIDOU Mouhammad" w:date="2024-10-19T19:44:00Z">
              <w:tcPr>
                <w:tcW w:w="1684" w:type="dxa"/>
                <w:gridSpan w:val="6"/>
              </w:tcPr>
            </w:tcPrChange>
          </w:tcPr>
          <w:p w14:paraId="6EEDFBF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25" w:author="ZAIDOU Mouhammad" w:date="2024-10-19T19:44:00Z">
              <w:tcPr>
                <w:tcW w:w="1684" w:type="dxa"/>
              </w:tcPr>
            </w:tcPrChange>
          </w:tcPr>
          <w:p w14:paraId="3AE822D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26" w:author="ZAIDOU Mouhammad" w:date="2024-10-19T19:44:00Z">
              <w:tcPr>
                <w:tcW w:w="736" w:type="dxa"/>
                <w:gridSpan w:val="4"/>
              </w:tcPr>
            </w:tcPrChange>
          </w:tcPr>
          <w:p w14:paraId="768CC84C"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5EAFC04" w14:textId="77777777" w:rsidTr="00756141">
        <w:tblPrEx>
          <w:jc w:val="left"/>
          <w:tblPrExChange w:id="2227" w:author="ZAIDOU Mouhammad" w:date="2024-10-19T19:44:00Z">
            <w:tblPrEx>
              <w:jc w:val="left"/>
            </w:tblPrEx>
          </w:tblPrExChange>
        </w:tblPrEx>
        <w:trPr>
          <w:gridAfter w:val="1"/>
          <w:wAfter w:w="7" w:type="dxa"/>
          <w:trHeight w:val="20"/>
          <w:trPrChange w:id="2228" w:author="ZAIDOU Mouhammad" w:date="2024-10-19T19:44:00Z">
            <w:trPr>
              <w:gridAfter w:val="1"/>
              <w:wAfter w:w="6" w:type="dxa"/>
              <w:trHeight w:val="20"/>
            </w:trPr>
          </w:trPrChange>
        </w:trPr>
        <w:tc>
          <w:tcPr>
            <w:tcW w:w="557" w:type="dxa"/>
            <w:gridSpan w:val="2"/>
            <w:tcPrChange w:id="2229" w:author="ZAIDOU Mouhammad" w:date="2024-10-19T19:44:00Z">
              <w:tcPr>
                <w:tcW w:w="562" w:type="dxa"/>
                <w:gridSpan w:val="6"/>
              </w:tcPr>
            </w:tcPrChange>
          </w:tcPr>
          <w:p w14:paraId="4E6696D3"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30" w:author="ZAIDOU Mouhammad" w:date="2024-10-19T19:44:00Z">
              <w:tcPr>
                <w:tcW w:w="5812" w:type="dxa"/>
                <w:gridSpan w:val="14"/>
                <w:vAlign w:val="center"/>
              </w:tcPr>
            </w:tcPrChange>
          </w:tcPr>
          <w:p w14:paraId="50B4EC3A" w14:textId="4F778A57" w:rsidR="00D4751D" w:rsidRPr="00EC5256" w:rsidRDefault="00D4751D" w:rsidP="00D4751D">
            <w:pPr>
              <w:rPr>
                <w:bCs/>
                <w:lang w:val="fr-FR"/>
              </w:rPr>
            </w:pPr>
            <w:r w:rsidRPr="00D37CDB">
              <w:rPr>
                <w:bCs/>
                <w:lang w:val="fr-FR"/>
              </w:rPr>
              <w:t>Implant</w:t>
            </w:r>
          </w:p>
        </w:tc>
        <w:tc>
          <w:tcPr>
            <w:tcW w:w="1678" w:type="dxa"/>
            <w:gridSpan w:val="2"/>
            <w:tcPrChange w:id="2231" w:author="ZAIDOU Mouhammad" w:date="2024-10-19T19:44:00Z">
              <w:tcPr>
                <w:tcW w:w="1684" w:type="dxa"/>
                <w:gridSpan w:val="6"/>
              </w:tcPr>
            </w:tcPrChange>
          </w:tcPr>
          <w:p w14:paraId="47D7432A"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32" w:author="ZAIDOU Mouhammad" w:date="2024-10-19T19:44:00Z">
              <w:tcPr>
                <w:tcW w:w="1684" w:type="dxa"/>
              </w:tcPr>
            </w:tcPrChange>
          </w:tcPr>
          <w:p w14:paraId="283870C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33" w:author="ZAIDOU Mouhammad" w:date="2024-10-19T19:44:00Z">
              <w:tcPr>
                <w:tcW w:w="736" w:type="dxa"/>
                <w:gridSpan w:val="4"/>
              </w:tcPr>
            </w:tcPrChange>
          </w:tcPr>
          <w:p w14:paraId="184B904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F2B5CAD" w14:textId="77777777" w:rsidTr="00756141">
        <w:tblPrEx>
          <w:jc w:val="left"/>
          <w:tblPrExChange w:id="2234" w:author="ZAIDOU Mouhammad" w:date="2024-10-19T19:44:00Z">
            <w:tblPrEx>
              <w:jc w:val="left"/>
            </w:tblPrEx>
          </w:tblPrExChange>
        </w:tblPrEx>
        <w:trPr>
          <w:gridAfter w:val="1"/>
          <w:wAfter w:w="7" w:type="dxa"/>
          <w:trHeight w:val="20"/>
          <w:trPrChange w:id="2235" w:author="ZAIDOU Mouhammad" w:date="2024-10-19T19:44:00Z">
            <w:trPr>
              <w:gridAfter w:val="1"/>
              <w:wAfter w:w="6" w:type="dxa"/>
              <w:trHeight w:val="20"/>
            </w:trPr>
          </w:trPrChange>
        </w:trPr>
        <w:tc>
          <w:tcPr>
            <w:tcW w:w="557" w:type="dxa"/>
            <w:gridSpan w:val="2"/>
            <w:tcPrChange w:id="2236" w:author="ZAIDOU Mouhammad" w:date="2024-10-19T19:44:00Z">
              <w:tcPr>
                <w:tcW w:w="562" w:type="dxa"/>
                <w:gridSpan w:val="6"/>
              </w:tcPr>
            </w:tcPrChange>
          </w:tcPr>
          <w:p w14:paraId="42D2E17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37" w:author="ZAIDOU Mouhammad" w:date="2024-10-19T19:44:00Z">
              <w:tcPr>
                <w:tcW w:w="5812" w:type="dxa"/>
                <w:gridSpan w:val="14"/>
                <w:vAlign w:val="center"/>
              </w:tcPr>
            </w:tcPrChange>
          </w:tcPr>
          <w:p w14:paraId="2F20A564" w14:textId="77D4B8FD"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78" w:type="dxa"/>
            <w:gridSpan w:val="2"/>
            <w:tcPrChange w:id="2238" w:author="ZAIDOU Mouhammad" w:date="2024-10-19T19:44:00Z">
              <w:tcPr>
                <w:tcW w:w="1684" w:type="dxa"/>
                <w:gridSpan w:val="6"/>
              </w:tcPr>
            </w:tcPrChange>
          </w:tcPr>
          <w:p w14:paraId="1275BD4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39" w:author="ZAIDOU Mouhammad" w:date="2024-10-19T19:44:00Z">
              <w:tcPr>
                <w:tcW w:w="1684" w:type="dxa"/>
              </w:tcPr>
            </w:tcPrChange>
          </w:tcPr>
          <w:p w14:paraId="49EB1F5D"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40" w:author="ZAIDOU Mouhammad" w:date="2024-10-19T19:44:00Z">
              <w:tcPr>
                <w:tcW w:w="736" w:type="dxa"/>
                <w:gridSpan w:val="4"/>
              </w:tcPr>
            </w:tcPrChange>
          </w:tcPr>
          <w:p w14:paraId="5C1F131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4A5ADFF" w14:textId="77777777" w:rsidTr="00756141">
        <w:tblPrEx>
          <w:jc w:val="left"/>
          <w:tblPrExChange w:id="2241" w:author="ZAIDOU Mouhammad" w:date="2024-10-19T19:44:00Z">
            <w:tblPrEx>
              <w:jc w:val="left"/>
            </w:tblPrEx>
          </w:tblPrExChange>
        </w:tblPrEx>
        <w:trPr>
          <w:gridAfter w:val="1"/>
          <w:wAfter w:w="7" w:type="dxa"/>
          <w:trHeight w:val="20"/>
          <w:trPrChange w:id="2242" w:author="ZAIDOU Mouhammad" w:date="2024-10-19T19:44:00Z">
            <w:trPr>
              <w:gridAfter w:val="1"/>
              <w:wAfter w:w="6" w:type="dxa"/>
              <w:trHeight w:val="20"/>
            </w:trPr>
          </w:trPrChange>
        </w:trPr>
        <w:tc>
          <w:tcPr>
            <w:tcW w:w="557" w:type="dxa"/>
            <w:gridSpan w:val="2"/>
            <w:tcPrChange w:id="2243" w:author="ZAIDOU Mouhammad" w:date="2024-10-19T19:44:00Z">
              <w:tcPr>
                <w:tcW w:w="562" w:type="dxa"/>
                <w:gridSpan w:val="6"/>
              </w:tcPr>
            </w:tcPrChange>
          </w:tcPr>
          <w:p w14:paraId="2D8F2919"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44" w:author="ZAIDOU Mouhammad" w:date="2024-10-19T19:44:00Z">
              <w:tcPr>
                <w:tcW w:w="5812" w:type="dxa"/>
                <w:gridSpan w:val="14"/>
                <w:vAlign w:val="center"/>
              </w:tcPr>
            </w:tcPrChange>
          </w:tcPr>
          <w:p w14:paraId="68286C29" w14:textId="36C9B62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78" w:type="dxa"/>
            <w:gridSpan w:val="2"/>
            <w:tcPrChange w:id="2245" w:author="ZAIDOU Mouhammad" w:date="2024-10-19T19:44:00Z">
              <w:tcPr>
                <w:tcW w:w="1684" w:type="dxa"/>
                <w:gridSpan w:val="6"/>
              </w:tcPr>
            </w:tcPrChange>
          </w:tcPr>
          <w:p w14:paraId="71CA570E"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46" w:author="ZAIDOU Mouhammad" w:date="2024-10-19T19:44:00Z">
              <w:tcPr>
                <w:tcW w:w="1684" w:type="dxa"/>
              </w:tcPr>
            </w:tcPrChange>
          </w:tcPr>
          <w:p w14:paraId="7A7A9F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47" w:author="ZAIDOU Mouhammad" w:date="2024-10-19T19:44:00Z">
              <w:tcPr>
                <w:tcW w:w="736" w:type="dxa"/>
                <w:gridSpan w:val="4"/>
              </w:tcPr>
            </w:tcPrChange>
          </w:tcPr>
          <w:p w14:paraId="4D35D127"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BE24AD7" w14:textId="77777777" w:rsidTr="00756141">
        <w:tblPrEx>
          <w:jc w:val="left"/>
          <w:tblPrExChange w:id="2248" w:author="ZAIDOU Mouhammad" w:date="2024-10-19T19:44:00Z">
            <w:tblPrEx>
              <w:jc w:val="left"/>
            </w:tblPrEx>
          </w:tblPrExChange>
        </w:tblPrEx>
        <w:trPr>
          <w:gridAfter w:val="1"/>
          <w:wAfter w:w="7" w:type="dxa"/>
          <w:trHeight w:val="20"/>
          <w:trPrChange w:id="2249" w:author="ZAIDOU Mouhammad" w:date="2024-10-19T19:44:00Z">
            <w:trPr>
              <w:gridAfter w:val="1"/>
              <w:wAfter w:w="6" w:type="dxa"/>
              <w:trHeight w:val="20"/>
            </w:trPr>
          </w:trPrChange>
        </w:trPr>
        <w:tc>
          <w:tcPr>
            <w:tcW w:w="557" w:type="dxa"/>
            <w:gridSpan w:val="2"/>
            <w:tcPrChange w:id="2250" w:author="ZAIDOU Mouhammad" w:date="2024-10-19T19:44:00Z">
              <w:tcPr>
                <w:tcW w:w="562" w:type="dxa"/>
                <w:gridSpan w:val="6"/>
              </w:tcPr>
            </w:tcPrChange>
          </w:tcPr>
          <w:p w14:paraId="0310C78A"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51" w:author="ZAIDOU Mouhammad" w:date="2024-10-19T19:44:00Z">
              <w:tcPr>
                <w:tcW w:w="5812" w:type="dxa"/>
                <w:gridSpan w:val="14"/>
                <w:vAlign w:val="center"/>
              </w:tcPr>
            </w:tcPrChange>
          </w:tcPr>
          <w:p w14:paraId="35C39994" w14:textId="735CB8F9"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78" w:type="dxa"/>
            <w:gridSpan w:val="2"/>
            <w:tcPrChange w:id="2252" w:author="ZAIDOU Mouhammad" w:date="2024-10-19T19:44:00Z">
              <w:tcPr>
                <w:tcW w:w="1684" w:type="dxa"/>
                <w:gridSpan w:val="6"/>
              </w:tcPr>
            </w:tcPrChange>
          </w:tcPr>
          <w:p w14:paraId="2BE78F3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53" w:author="ZAIDOU Mouhammad" w:date="2024-10-19T19:44:00Z">
              <w:tcPr>
                <w:tcW w:w="1684" w:type="dxa"/>
              </w:tcPr>
            </w:tcPrChange>
          </w:tcPr>
          <w:p w14:paraId="6D6D462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54" w:author="ZAIDOU Mouhammad" w:date="2024-10-19T19:44:00Z">
              <w:tcPr>
                <w:tcW w:w="736" w:type="dxa"/>
                <w:gridSpan w:val="4"/>
              </w:tcPr>
            </w:tcPrChange>
          </w:tcPr>
          <w:p w14:paraId="14285F72"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E29DF75" w14:textId="77777777" w:rsidTr="00756141">
        <w:tblPrEx>
          <w:jc w:val="left"/>
          <w:tblPrExChange w:id="2255" w:author="ZAIDOU Mouhammad" w:date="2024-10-19T19:44:00Z">
            <w:tblPrEx>
              <w:jc w:val="left"/>
            </w:tblPrEx>
          </w:tblPrExChange>
        </w:tblPrEx>
        <w:trPr>
          <w:gridAfter w:val="1"/>
          <w:wAfter w:w="7" w:type="dxa"/>
          <w:trHeight w:val="20"/>
          <w:trPrChange w:id="2256" w:author="ZAIDOU Mouhammad" w:date="2024-10-19T19:44:00Z">
            <w:trPr>
              <w:gridAfter w:val="1"/>
              <w:wAfter w:w="6" w:type="dxa"/>
              <w:trHeight w:val="20"/>
            </w:trPr>
          </w:trPrChange>
        </w:trPr>
        <w:tc>
          <w:tcPr>
            <w:tcW w:w="557" w:type="dxa"/>
            <w:gridSpan w:val="2"/>
            <w:tcPrChange w:id="2257" w:author="ZAIDOU Mouhammad" w:date="2024-10-19T19:44:00Z">
              <w:tcPr>
                <w:tcW w:w="562" w:type="dxa"/>
                <w:gridSpan w:val="6"/>
              </w:tcPr>
            </w:tcPrChange>
          </w:tcPr>
          <w:p w14:paraId="711A30A2" w14:textId="77777777" w:rsidR="00D4751D" w:rsidRPr="005C2A79" w:rsidRDefault="00D4751D" w:rsidP="00D4751D">
            <w:pPr>
              <w:pStyle w:val="ListParagraph"/>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2258" w:author="ZAIDOU Mouhammad" w:date="2024-10-19T19:44:00Z">
              <w:tcPr>
                <w:tcW w:w="5812" w:type="dxa"/>
                <w:gridSpan w:val="14"/>
                <w:vAlign w:val="center"/>
              </w:tcPr>
            </w:tcPrChange>
          </w:tcPr>
          <w:p w14:paraId="14C8AC1E" w14:textId="47311002"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78" w:type="dxa"/>
            <w:gridSpan w:val="2"/>
            <w:tcPrChange w:id="2259" w:author="ZAIDOU Mouhammad" w:date="2024-10-19T19:44:00Z">
              <w:tcPr>
                <w:tcW w:w="1684" w:type="dxa"/>
                <w:gridSpan w:val="6"/>
              </w:tcPr>
            </w:tcPrChange>
          </w:tcPr>
          <w:p w14:paraId="717FB8B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2260" w:author="ZAIDOU Mouhammad" w:date="2024-10-19T19:44:00Z">
              <w:tcPr>
                <w:tcW w:w="1684" w:type="dxa"/>
              </w:tcPr>
            </w:tcPrChange>
          </w:tcPr>
          <w:p w14:paraId="4BDE18B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2261" w:author="ZAIDOU Mouhammad" w:date="2024-10-19T19:44:00Z">
              <w:tcPr>
                <w:tcW w:w="736" w:type="dxa"/>
                <w:gridSpan w:val="4"/>
              </w:tcPr>
            </w:tcPrChange>
          </w:tcPr>
          <w:p w14:paraId="22666B2A" w14:textId="77777777" w:rsidR="00D4751D" w:rsidRPr="000357DC" w:rsidRDefault="00D4751D" w:rsidP="00D4751D">
            <w:pPr>
              <w:jc w:val="center"/>
              <w:rPr>
                <w:rFonts w:ascii="Arial" w:eastAsia="Arial Narrow" w:hAnsi="Arial" w:cs="Arial"/>
                <w:szCs w:val="20"/>
                <w:lang w:val="fr-FR" w:bidi="hi-IN"/>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2262" w:name="_Hlk167445858"/>
      <w:r w:rsidRPr="00EC5256">
        <w:rPr>
          <w:rFonts w:ascii="Arial" w:eastAsia="Arial Narrow" w:hAnsi="Arial" w:cs="Arial"/>
          <w:b/>
          <w:bCs/>
          <w:sz w:val="24"/>
          <w:szCs w:val="24"/>
          <w:lang w:val="fr-FR" w:bidi="hi-IN"/>
        </w:rPr>
        <w:lastRenderedPageBreak/>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2262"/>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6967EEE8"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1589CB5C"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w:t>
            </w:r>
            <w:r w:rsidR="00F244F0">
              <w:rPr>
                <w:rFonts w:ascii="Calibri" w:eastAsia="Arial Narrow" w:hAnsi="Calibri" w:cs="Calibri"/>
                <w:b/>
                <w:bCs/>
                <w:noProof/>
                <w:spacing w:val="-2"/>
                <w:szCs w:val="20"/>
                <w:lang w:val="fr-FR" w:eastAsia="en-IN" w:bidi="hi-IN"/>
              </w:rPr>
              <w:t xml:space="preserve">Si </w:t>
            </w:r>
            <w:r w:rsidR="00F244F0" w:rsidRPr="00EC5256">
              <w:rPr>
                <w:rFonts w:ascii="Calibri" w:eastAsia="Arial Narrow" w:hAnsi="Calibri" w:cs="Calibri"/>
                <w:b/>
                <w:bCs/>
                <w:noProof/>
                <w:spacing w:val="-2"/>
                <w:szCs w:val="20"/>
                <w:lang w:val="fr-FR" w:eastAsia="en-IN" w:bidi="hi-IN"/>
              </w:rPr>
              <w:t>507</w:t>
            </w:r>
            <w:r w:rsidR="00F244F0">
              <w:rPr>
                <w:rFonts w:ascii="Calibri" w:eastAsia="Arial Narrow" w:hAnsi="Calibri" w:cs="Calibri"/>
                <w:b/>
                <w:bCs/>
                <w:noProof/>
                <w:spacing w:val="-2"/>
                <w:szCs w:val="20"/>
                <w:lang w:val="fr-FR" w:eastAsia="en-IN" w:bidi="hi-IN"/>
              </w:rPr>
              <w:t>F</w:t>
            </w:r>
            <w:r w:rsidRPr="00EC5256">
              <w:rPr>
                <w:rFonts w:ascii="Calibri" w:eastAsia="Arial Narrow" w:hAnsi="Calibri" w:cs="Calibri"/>
                <w:b/>
                <w:bCs/>
                <w:noProof/>
                <w:spacing w:val="-2"/>
                <w:szCs w:val="20"/>
                <w:lang w:val="fr-FR" w:eastAsia="en-IN" w:bidi="hi-IN"/>
              </w:rPr>
              <w:t xml:space="preserve"> ≠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24B54C6"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27858120" w:rsidR="00895D8C" w:rsidRPr="00EC5256" w:rsidRDefault="00895D8C" w:rsidP="00895D8C">
            <w:pPr>
              <w:tabs>
                <w:tab w:val="right" w:leader="dot" w:pos="4092"/>
              </w:tabs>
              <w:rPr>
                <w:rFonts w:ascii="Calibri" w:eastAsia="Arial Narrow" w:hAnsi="Calibri" w:cs="Calibri"/>
                <w:szCs w:val="20"/>
                <w:cs/>
                <w:lang w:val="fr-FR" w:bidi="hi-IN"/>
              </w:rPr>
            </w:pPr>
            <w:del w:id="2263" w:author="ZAIDOU Mouhammad" w:date="2024-10-19T19:15:00Z">
              <w:r w:rsidRPr="00EC5256" w:rsidDel="000633F8">
                <w:rPr>
                  <w:rFonts w:ascii="Calibri" w:eastAsia="Arial Narrow" w:hAnsi="Calibri" w:cs="Calibri"/>
                  <w:szCs w:val="20"/>
                  <w:lang w:val="fr-FR" w:bidi="hi-IN"/>
                </w:rPr>
                <w:delText>Les deux</w:delText>
              </w:r>
            </w:del>
            <w:ins w:id="2264" w:author="ZAIDOU Mouhammad" w:date="2024-10-19T19:15:00Z">
              <w:r w:rsidR="000633F8">
                <w:rPr>
                  <w:rFonts w:ascii="Calibri" w:eastAsia="Arial Narrow" w:hAnsi="Calibri" w:cs="Calibri"/>
                  <w:szCs w:val="20"/>
                  <w:lang w:val="fr-FR" w:bidi="hi-IN"/>
                </w:rPr>
                <w:t>Bloc opératoire</w:t>
              </w:r>
            </w:ins>
            <w:r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 xml:space="preserve">Pince à </w:t>
            </w:r>
            <w:proofErr w:type="spellStart"/>
            <w:r w:rsidRPr="00EC5256">
              <w:rPr>
                <w:lang w:val="fr-FR"/>
              </w:rPr>
              <w:t>vulsellum</w:t>
            </w:r>
            <w:proofErr w:type="spellEnd"/>
            <w:r w:rsidRPr="00EC5256">
              <w:rPr>
                <w:lang w:val="fr-FR"/>
              </w:rPr>
              <w:t xml:space="preserve">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7610D3"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7610D3"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TableGrid"/>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7610D3"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7610D3"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bidi="hi-IN"/>
              </w:rPr>
            </w:pPr>
            <w:r w:rsidRPr="00EC5256">
              <w:rPr>
                <w:rFonts w:ascii="Arial" w:eastAsia="Times New Roman" w:hAnsi="Arial" w:cs="Arial"/>
                <w:b/>
                <w:bCs/>
                <w:color w:val="000000"/>
                <w:szCs w:val="20"/>
                <w:lang w:val="fr-FR" w:bidi="hi-IN"/>
              </w:rPr>
              <w:t>607.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lang w:val="fr-FR"/>
              </w:rPr>
              <w:t>608.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lang w:val="fr-FR"/>
              </w:rPr>
              <w:t>609.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lang w:val="fr-FR"/>
              </w:rPr>
              <w:t xml:space="preserve">610.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7F000D49"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w:t>
            </w:r>
            <w:proofErr w:type="spellStart"/>
            <w:r w:rsidRPr="00EC5256">
              <w:rPr>
                <w:lang w:val="fr-FR"/>
              </w:rPr>
              <w:t>Depo</w:t>
            </w:r>
            <w:proofErr w:type="spellEnd"/>
            <w:r w:rsidRPr="00EC5256">
              <w:rPr>
                <w:lang w:val="fr-FR"/>
              </w:rPr>
              <w:t xml:space="preserve"> </w:t>
            </w:r>
            <w:proofErr w:type="spellStart"/>
            <w:r w:rsidRPr="00EC5256">
              <w:rPr>
                <w:lang w:val="fr-FR"/>
              </w:rPr>
              <w:t>Provera</w:t>
            </w:r>
            <w:proofErr w:type="spellEnd"/>
            <w:r w:rsidRPr="00EC5256">
              <w:rPr>
                <w:lang w:val="fr-FR"/>
              </w:rPr>
              <w:t xml:space="preserve">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 - </w:t>
            </w:r>
            <w:proofErr w:type="spellStart"/>
            <w:r w:rsidRPr="00EC5256">
              <w:rPr>
                <w:lang w:val="fr-FR"/>
              </w:rPr>
              <w:t>Sayana</w:t>
            </w:r>
            <w:proofErr w:type="spellEnd"/>
            <w:r w:rsidRPr="00EC5256">
              <w:rPr>
                <w:lang w:val="fr-FR"/>
              </w:rPr>
              <w:t xml:space="preserve"> </w:t>
            </w:r>
            <w:proofErr w:type="spellStart"/>
            <w:r w:rsidRPr="00EC5256">
              <w:rPr>
                <w:lang w:val="fr-FR"/>
              </w:rPr>
              <w:t>Press</w:t>
            </w:r>
            <w:proofErr w:type="spellEnd"/>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400AB629"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lang w:val="fr-FR"/>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proofErr w:type="spellStart"/>
            <w:r w:rsidRPr="00EC5256">
              <w:rPr>
                <w:lang w:val="fr-FR"/>
              </w:rPr>
              <w:t>Oxytocine</w:t>
            </w:r>
            <w:proofErr w:type="spellEnd"/>
            <w:r w:rsidR="00D5059B" w:rsidRPr="00EC5256">
              <w:rPr>
                <w:lang w:val="fr-FR"/>
              </w:rPr>
              <w:t xml:space="preserve"> injectables</w:t>
            </w:r>
            <w:r w:rsidRPr="00EC5256">
              <w:rPr>
                <w:lang w:val="fr-FR"/>
              </w:rPr>
              <w:t xml:space="preserve"> (</w:t>
            </w:r>
            <w:proofErr w:type="spellStart"/>
            <w:r w:rsidRPr="00EC5256">
              <w:rPr>
                <w:lang w:val="fr-FR"/>
              </w:rPr>
              <w:t>Syntoci</w:t>
            </w:r>
            <w:r w:rsidR="00A172C9" w:rsidRPr="00EC5256">
              <w:rPr>
                <w:lang w:val="fr-FR"/>
              </w:rPr>
              <w:t>n</w:t>
            </w:r>
            <w:r w:rsidR="003874A6" w:rsidRPr="00EC5256">
              <w:rPr>
                <w:lang w:val="fr-FR"/>
              </w:rPr>
              <w:t>on</w:t>
            </w:r>
            <w:proofErr w:type="spellEnd"/>
            <w:r w:rsidRPr="00EC5256">
              <w:rPr>
                <w:lang w:val="fr-FR"/>
              </w:rPr>
              <w:t xml:space="preserve"> / </w:t>
            </w:r>
            <w:proofErr w:type="spellStart"/>
            <w:r w:rsidRPr="00EC5256">
              <w:rPr>
                <w:lang w:val="fr-FR"/>
              </w:rPr>
              <w:t>Pitocin</w:t>
            </w:r>
            <w:proofErr w:type="spellEnd"/>
            <w:r w:rsidRPr="00EC5256">
              <w:rPr>
                <w:lang w:val="fr-FR"/>
              </w:rPr>
              <w:t xml:space="preserve">)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proofErr w:type="spellStart"/>
            <w:r w:rsidRPr="00EC5256">
              <w:rPr>
                <w:lang w:val="fr-FR"/>
              </w:rPr>
              <w:t>Hyoscine</w:t>
            </w:r>
            <w:proofErr w:type="spellEnd"/>
            <w:r w:rsidRPr="00EC5256">
              <w:rPr>
                <w:lang w:val="fr-FR"/>
              </w:rPr>
              <w:t xml:space="preserve"> </w:t>
            </w:r>
            <w:proofErr w:type="spellStart"/>
            <w:r w:rsidRPr="00EC5256">
              <w:rPr>
                <w:lang w:val="fr-FR"/>
              </w:rPr>
              <w:t>Butyl</w:t>
            </w:r>
            <w:proofErr w:type="spellEnd"/>
            <w:r w:rsidRPr="00EC5256">
              <w:rPr>
                <w:lang w:val="fr-FR"/>
              </w:rPr>
              <w:t xml:space="preserve"> </w:t>
            </w:r>
            <w:proofErr w:type="spellStart"/>
            <w:r w:rsidRPr="00EC5256">
              <w:rPr>
                <w:lang w:val="fr-FR"/>
              </w:rPr>
              <w:t>Bromide</w:t>
            </w:r>
            <w:proofErr w:type="spellEnd"/>
            <w:r w:rsidRPr="00EC5256">
              <w:rPr>
                <w:lang w:val="fr-FR"/>
              </w:rPr>
              <w:t xml:space="preserv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proofErr w:type="spellStart"/>
            <w:r w:rsidRPr="00EC5256">
              <w:rPr>
                <w:lang w:val="fr-FR"/>
              </w:rPr>
              <w:t>Methergine</w:t>
            </w:r>
            <w:proofErr w:type="spellEnd"/>
            <w:r w:rsidRPr="00EC5256">
              <w:rPr>
                <w:lang w:val="fr-FR"/>
              </w:rPr>
              <w:t xml:space="preserve">/ </w:t>
            </w:r>
            <w:proofErr w:type="spellStart"/>
            <w:r w:rsidRPr="00EC5256">
              <w:rPr>
                <w:lang w:val="fr-FR"/>
              </w:rPr>
              <w:t>Methylergometrine</w:t>
            </w:r>
            <w:proofErr w:type="spellEnd"/>
            <w:r w:rsidRPr="00EC5256">
              <w:rPr>
                <w:lang w:val="fr-FR"/>
              </w:rPr>
              <w:t xml:space="preserve">  Injectable</w:t>
            </w:r>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proofErr w:type="spellStart"/>
            <w:r w:rsidRPr="00EC5256">
              <w:rPr>
                <w:lang w:val="fr-FR"/>
              </w:rPr>
              <w:t>Méthylergométrine</w:t>
            </w:r>
            <w:proofErr w:type="spellEnd"/>
            <w:r w:rsidRPr="00EC5256">
              <w:rPr>
                <w:lang w:val="fr-FR"/>
              </w:rPr>
              <w:t xml:space="preserv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 xml:space="preserve">Misoprostol comprimé/ </w:t>
            </w:r>
            <w:proofErr w:type="spellStart"/>
            <w:r w:rsidRPr="00EC5256">
              <w:rPr>
                <w:lang w:val="fr-FR"/>
              </w:rPr>
              <w:t>Prostodine</w:t>
            </w:r>
            <w:proofErr w:type="spellEnd"/>
            <w:r w:rsidRPr="00EC5256">
              <w:rPr>
                <w:lang w:val="fr-FR"/>
              </w:rPr>
              <w:t xml:space="preserv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proofErr w:type="spellStart"/>
            <w:r w:rsidRPr="00EC5256">
              <w:rPr>
                <w:lang w:val="fr-FR"/>
              </w:rPr>
              <w:t>Hydralazine</w:t>
            </w:r>
            <w:proofErr w:type="spellEnd"/>
            <w:r w:rsidRPr="00EC5256">
              <w:rPr>
                <w:lang w:val="fr-FR"/>
              </w:rPr>
              <w:t xml:space="preserv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proofErr w:type="spellStart"/>
            <w:r w:rsidRPr="00EC5256">
              <w:rPr>
                <w:lang w:val="fr-FR"/>
              </w:rPr>
              <w:t>Diazepam</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proofErr w:type="spellStart"/>
            <w:r w:rsidRPr="00EC5256">
              <w:rPr>
                <w:lang w:val="fr-FR"/>
              </w:rPr>
              <w:t>Tinidazole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proofErr w:type="spellStart"/>
            <w:r w:rsidRPr="00EC5256">
              <w:rPr>
                <w:lang w:val="fr-FR"/>
              </w:rPr>
              <w:t>Cloxacilline</w:t>
            </w:r>
            <w:proofErr w:type="spellEnd"/>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w:t>
            </w:r>
            <w:proofErr w:type="spellStart"/>
            <w:r w:rsidRPr="00EC5256">
              <w:rPr>
                <w:lang w:val="fr-FR"/>
              </w:rPr>
              <w:t>Mebendazole</w:t>
            </w:r>
            <w:proofErr w:type="spellEnd"/>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proofErr w:type="spellStart"/>
            <w:r w:rsidRPr="00EC5256">
              <w:rPr>
                <w:lang w:val="fr-FR"/>
              </w:rPr>
              <w:t>Dicyclomine</w:t>
            </w:r>
            <w:proofErr w:type="spellEnd"/>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w:t>
            </w:r>
            <w:proofErr w:type="spellStart"/>
            <w:r w:rsidRPr="00EC5256">
              <w:rPr>
                <w:lang w:val="fr-FR"/>
              </w:rPr>
              <w:t>Voveran</w:t>
            </w:r>
            <w:proofErr w:type="spellEnd"/>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proofErr w:type="spellStart"/>
            <w:r w:rsidRPr="00EC5256">
              <w:rPr>
                <w:lang w:val="fr-FR"/>
              </w:rPr>
              <w:t>Paracetamol</w:t>
            </w:r>
            <w:proofErr w:type="spellEnd"/>
            <w:r w:rsidRPr="00EC5256">
              <w:rPr>
                <w:lang w:val="fr-FR"/>
              </w:rPr>
              <w:t xml:space="preserve"> / </w:t>
            </w:r>
            <w:proofErr w:type="spellStart"/>
            <w:r w:rsidRPr="00EC5256">
              <w:rPr>
                <w:lang w:val="fr-FR"/>
              </w:rPr>
              <w:t>Diclofenac</w:t>
            </w:r>
            <w:proofErr w:type="spellEnd"/>
            <w:r w:rsidRPr="00EC5256">
              <w:rPr>
                <w:lang w:val="fr-FR"/>
              </w:rPr>
              <w:t xml:space="preserve"> Sodium (</w:t>
            </w:r>
            <w:proofErr w:type="spellStart"/>
            <w:r w:rsidRPr="00EC5256">
              <w:rPr>
                <w:lang w:val="fr-FR"/>
              </w:rPr>
              <w:t>Voveran</w:t>
            </w:r>
            <w:proofErr w:type="spellEnd"/>
            <w:r w:rsidRPr="00EC5256">
              <w:rPr>
                <w:lang w:val="fr-FR"/>
              </w:rPr>
              <w:t>)</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 xml:space="preserve">ocaïne / Lidocaïne / </w:t>
            </w:r>
            <w:proofErr w:type="spellStart"/>
            <w:r w:rsidR="005C41E7" w:rsidRPr="00EC5256">
              <w:rPr>
                <w:lang w:val="fr-FR"/>
              </w:rPr>
              <w:t>Li</w:t>
            </w:r>
            <w:r w:rsidR="00A172C9" w:rsidRPr="00EC5256">
              <w:rPr>
                <w:lang w:val="fr-FR"/>
              </w:rPr>
              <w:t>no</w:t>
            </w:r>
            <w:r w:rsidR="005C41E7" w:rsidRPr="00EC5256">
              <w:rPr>
                <w:lang w:val="fr-FR"/>
              </w:rPr>
              <w:t>caïne</w:t>
            </w:r>
            <w:proofErr w:type="spellEnd"/>
            <w:r w:rsidR="005C41E7" w:rsidRPr="00EC5256">
              <w:rPr>
                <w:lang w:val="fr-FR"/>
              </w:rPr>
              <w:t xml:space="preserv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rPr>
                <w:lang w:val="fr-FR"/>
              </w:rPr>
              <w:t>Sensorcaine</w:t>
            </w:r>
            <w:proofErr w:type="spellEnd"/>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r w:rsidRPr="00EC5256">
              <w:rPr>
                <w:lang w:val="fr-FR"/>
              </w:rPr>
              <w:t>Cefotoxamine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proofErr w:type="spellStart"/>
            <w:r w:rsidRPr="00EC5256">
              <w:rPr>
                <w:lang w:val="fr-FR"/>
              </w:rPr>
              <w:t>Promethazine</w:t>
            </w:r>
            <w:proofErr w:type="spellEnd"/>
            <w:r w:rsidRPr="00EC5256">
              <w:rPr>
                <w:lang w:val="fr-FR"/>
              </w:rPr>
              <w:t xml:space="preserv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proofErr w:type="spellStart"/>
            <w:r w:rsidRPr="00EC5256">
              <w:rPr>
                <w:lang w:val="fr-FR"/>
              </w:rPr>
              <w:t>Drotaverine</w:t>
            </w:r>
            <w:proofErr w:type="spellEnd"/>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 xml:space="preserve">Atropine </w:t>
            </w:r>
            <w:proofErr w:type="spellStart"/>
            <w:r w:rsidRPr="00EC5256">
              <w:rPr>
                <w:lang w:val="fr-FR"/>
              </w:rPr>
              <w:t>Sulphate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r w:rsidRPr="00EC5256">
              <w:rPr>
                <w:lang w:val="fr-FR"/>
              </w:rPr>
              <w:t>Ethamsylate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rPr>
                <w:lang w:val="fr-FR"/>
              </w:rPr>
              <w:t>Fortwin</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proofErr w:type="spellStart"/>
            <w:r w:rsidRPr="00EC5256">
              <w:rPr>
                <w:lang w:val="fr-FR"/>
              </w:rPr>
              <w:t>Fu</w:t>
            </w:r>
            <w:r w:rsidR="004A7DC4">
              <w:rPr>
                <w:lang w:val="fr-FR"/>
              </w:rPr>
              <w:t>ro</w:t>
            </w:r>
            <w:r w:rsidRPr="00EC5256">
              <w:rPr>
                <w:lang w:val="fr-FR"/>
              </w:rPr>
              <w:t>semide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 xml:space="preserve">Bromure de </w:t>
            </w:r>
            <w:proofErr w:type="spellStart"/>
            <w:r w:rsidRPr="00EC5256">
              <w:rPr>
                <w:lang w:val="fr-FR"/>
              </w:rPr>
              <w:t>Vecoronium</w:t>
            </w:r>
            <w:proofErr w:type="spellEnd"/>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l</w:t>
            </w:r>
            <w:proofErr w:type="spellEnd"/>
            <w:r w:rsidRPr="00EC5256">
              <w:rPr>
                <w:lang w:val="fr-FR"/>
              </w:rPr>
              <w:t xml:space="preserve">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rPr>
                <w:lang w:val="fr-FR"/>
              </w:rPr>
              <w:t>Inj</w:t>
            </w:r>
            <w:proofErr w:type="spellEnd"/>
            <w:r w:rsidRPr="00EC5256">
              <w:rPr>
                <w:lang w:val="fr-FR"/>
              </w:rPr>
              <w:t xml:space="preserve"> </w:t>
            </w:r>
            <w:proofErr w:type="spellStart"/>
            <w:r w:rsidRPr="00EC5256">
              <w:rPr>
                <w:lang w:val="fr-FR"/>
              </w:rPr>
              <w:t>Etophylline+Théophylline</w:t>
            </w:r>
            <w:proofErr w:type="spellEnd"/>
            <w:r w:rsidRPr="00EC5256">
              <w:rPr>
                <w:lang w:val="fr-FR"/>
              </w:rPr>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rPr>
                <w:lang w:val="fr-FR"/>
              </w:rPr>
              <w:t>Demperidon</w:t>
            </w:r>
            <w:proofErr w:type="spellEnd"/>
            <w:r w:rsidRPr="00EC5256">
              <w:rPr>
                <w:lang w:val="fr-FR"/>
              </w:rPr>
              <w:t xml:space="preserve">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proofErr w:type="spellStart"/>
            <w:r w:rsidRPr="00EC5256">
              <w:rPr>
                <w:lang w:val="fr-FR"/>
              </w:rPr>
              <w:t>Ringer</w:t>
            </w:r>
            <w:proofErr w:type="spellEnd"/>
            <w:r w:rsidRPr="00EC5256">
              <w:rPr>
                <w:lang w:val="fr-FR"/>
              </w:rPr>
              <w:t xml:space="preserve">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proofErr w:type="spellStart"/>
            <w:r w:rsidRPr="00EC5256">
              <w:rPr>
                <w:lang w:val="fr-FR"/>
              </w:rPr>
              <w:t>Bupivacaine</w:t>
            </w:r>
            <w:proofErr w:type="spellEnd"/>
            <w:r w:rsidRPr="00EC5256">
              <w:rPr>
                <w:lang w:val="fr-FR"/>
              </w:rPr>
              <w:t xml:space="preserv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proofErr w:type="spellStart"/>
            <w:r w:rsidRPr="00EC5256">
              <w:rPr>
                <w:lang w:val="fr-FR"/>
              </w:rPr>
              <w:t>Thiopentone</w:t>
            </w:r>
            <w:proofErr w:type="spellEnd"/>
            <w:r w:rsidRPr="00EC5256">
              <w:rPr>
                <w:lang w:val="fr-FR"/>
              </w:rPr>
              <w:t xml:space="preserv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w:t>
            </w:r>
            <w:proofErr w:type="spellStart"/>
            <w:r w:rsidRPr="00EC5256">
              <w:rPr>
                <w:lang w:val="fr-FR"/>
              </w:rPr>
              <w:t>Enflurane</w:t>
            </w:r>
            <w:proofErr w:type="spellEnd"/>
            <w:r w:rsidRPr="00EC5256">
              <w:rPr>
                <w:lang w:val="fr-FR"/>
              </w:rPr>
              <w:t xml:space="preserv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w:t>
            </w:r>
            <w:proofErr w:type="spellStart"/>
            <w:r w:rsidRPr="00EC5256">
              <w:rPr>
                <w:lang w:val="fr-FR"/>
              </w:rPr>
              <w:t>H</w:t>
            </w:r>
            <w:r w:rsidR="00DD03C8">
              <w:rPr>
                <w:lang w:val="fr-FR"/>
              </w:rPr>
              <w:t>a</w:t>
            </w:r>
            <w:r w:rsidRPr="00EC5256">
              <w:rPr>
                <w:lang w:val="fr-FR"/>
              </w:rPr>
              <w:t>emacel</w:t>
            </w:r>
            <w:proofErr w:type="spellEnd"/>
            <w:r w:rsidRPr="00EC5256">
              <w:rPr>
                <w:lang w:val="fr-FR"/>
              </w:rPr>
              <w:t xml:space="preserve"> /</w:t>
            </w:r>
            <w:proofErr w:type="spellStart"/>
            <w:r w:rsidRPr="00EC5256">
              <w:rPr>
                <w:lang w:val="fr-FR"/>
              </w:rPr>
              <w:t>Ve</w:t>
            </w:r>
            <w:r w:rsidR="00F60929" w:rsidRPr="00EC5256">
              <w:rPr>
                <w:lang w:val="fr-FR"/>
              </w:rPr>
              <w:t>n</w:t>
            </w:r>
            <w:r w:rsidR="004F3EDD" w:rsidRPr="00EC5256">
              <w:rPr>
                <w:lang w:val="fr-FR"/>
              </w:rPr>
              <w:t>o</w:t>
            </w:r>
            <w:r w:rsidRPr="00EC5256">
              <w:rPr>
                <w:lang w:val="fr-FR"/>
              </w:rPr>
              <w:t>fundin</w:t>
            </w:r>
            <w:proofErr w:type="spellEnd"/>
            <w:r w:rsidRPr="00EC5256">
              <w:rPr>
                <w:lang w:val="fr-FR"/>
              </w:rPr>
              <w:t xml:space="preserve">)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rPr>
                <w:lang w:val="fr-FR"/>
              </w:rPr>
              <w:t>Isolyte</w:t>
            </w:r>
            <w:proofErr w:type="spellEnd"/>
            <w:r w:rsidRPr="00EC5256">
              <w:rPr>
                <w:lang w:val="fr-FR"/>
              </w:rPr>
              <w:t xml:space="preserve"> P (fluides IV pédiatriques)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rPr>
                <w:lang w:val="it-IT"/>
              </w:rPr>
              <w:t xml:space="preserve">Vaccin oral contre la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w:t>
            </w:r>
            <w:proofErr w:type="spellStart"/>
            <w:r w:rsidRPr="00EC5256">
              <w:rPr>
                <w:lang w:val="fr-FR"/>
              </w:rPr>
              <w:t>Mala</w:t>
            </w:r>
            <w:proofErr w:type="spellEnd"/>
            <w:r w:rsidRPr="00EC5256">
              <w:rPr>
                <w:lang w:val="fr-FR"/>
              </w:rPr>
              <w:t xml:space="preserve">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75FB1A7C"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3D33EDD9"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SECTION 7: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TableGrid"/>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lastRenderedPageBreak/>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proofErr w:type="spellStart"/>
            <w:r w:rsidR="002D046B" w:rsidRPr="00EC5256">
              <w:rPr>
                <w:b/>
                <w:bCs/>
                <w:lang w:val="fr-FR"/>
              </w:rPr>
              <w:t>counselling</w:t>
            </w:r>
            <w:proofErr w:type="spellEnd"/>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w:t>
            </w:r>
            <w:proofErr w:type="spellStart"/>
            <w:r w:rsidRPr="00EC5256">
              <w:rPr>
                <w:b/>
                <w:bCs/>
                <w:lang w:val="fr-FR"/>
              </w:rPr>
              <w:t>counselling</w:t>
            </w:r>
            <w:proofErr w:type="spellEnd"/>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2265"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TableGrid"/>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2265"/>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4F5DCE">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64BEF0C2"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6DCEE" w14:textId="77777777" w:rsidR="00DF61C8" w:rsidRDefault="00DF61C8" w:rsidP="00F66053">
      <w:r>
        <w:separator/>
      </w:r>
    </w:p>
  </w:endnote>
  <w:endnote w:type="continuationSeparator" w:id="0">
    <w:p w14:paraId="3AC09156" w14:textId="77777777" w:rsidR="00DF61C8" w:rsidRDefault="00DF61C8"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7117"/>
      <w:docPartObj>
        <w:docPartGallery w:val="Page Numbers (Bottom of Page)"/>
        <w:docPartUnique/>
      </w:docPartObj>
    </w:sdtPr>
    <w:sdtEndPr>
      <w:rPr>
        <w:noProof/>
      </w:rPr>
    </w:sdtEndPr>
    <w:sdtContent>
      <w:p w14:paraId="62D0F648" w14:textId="47BBC7EF"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Centre de santé</w:t>
        </w:r>
        <w:r w:rsidRPr="00EC5256">
          <w:rPr>
            <w:sz w:val="18"/>
            <w:szCs w:val="18"/>
            <w:lang w:val="fr-SN"/>
          </w:rPr>
          <w:t xml:space="preserve"> | </w:t>
        </w:r>
        <w:r w:rsidR="00917135">
          <w:rPr>
            <w:sz w:val="18"/>
            <w:szCs w:val="18"/>
            <w:lang w:val="fr-SN"/>
          </w:rPr>
          <w:t>27</w:t>
        </w:r>
        <w:r w:rsidRPr="00EC5256">
          <w:rPr>
            <w:sz w:val="18"/>
            <w:szCs w:val="18"/>
            <w:lang w:val="fr-SN"/>
          </w:rPr>
          <w:t>-0</w:t>
        </w:r>
        <w:r w:rsidR="00917135">
          <w:rPr>
            <w:sz w:val="18"/>
            <w:szCs w:val="18"/>
            <w:lang w:val="fr-SN"/>
          </w:rPr>
          <w:t>8</w:t>
        </w:r>
        <w:r w:rsidRPr="00EC5256">
          <w:rPr>
            <w:sz w:val="18"/>
            <w:szCs w:val="18"/>
            <w:lang w:val="fr-SN"/>
          </w:rPr>
          <w:t>-24</w:t>
        </w:r>
      </w:p>
      <w:p w14:paraId="485A7B7E" w14:textId="058511A9" w:rsidR="004F3EDD" w:rsidRPr="00EC5256" w:rsidRDefault="00DF61C8">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C0B2" w14:textId="77777777" w:rsidR="00DF61C8" w:rsidRDefault="00DF61C8" w:rsidP="00F66053">
      <w:r>
        <w:separator/>
      </w:r>
    </w:p>
  </w:footnote>
  <w:footnote w:type="continuationSeparator" w:id="0">
    <w:p w14:paraId="424B14E2" w14:textId="77777777" w:rsidR="00DF61C8" w:rsidRDefault="00DF61C8"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BB7E33"/>
    <w:multiLevelType w:val="hybridMultilevel"/>
    <w:tmpl w:val="B3147B42"/>
    <w:lvl w:ilvl="0" w:tplc="C2802E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4"/>
  </w:num>
  <w:num w:numId="2">
    <w:abstractNumId w:val="10"/>
  </w:num>
  <w:num w:numId="3">
    <w:abstractNumId w:val="9"/>
  </w:num>
  <w:num w:numId="4">
    <w:abstractNumId w:val="26"/>
  </w:num>
  <w:num w:numId="5">
    <w:abstractNumId w:val="28"/>
  </w:num>
  <w:num w:numId="6">
    <w:abstractNumId w:val="15"/>
  </w:num>
  <w:num w:numId="7">
    <w:abstractNumId w:val="8"/>
  </w:num>
  <w:num w:numId="8">
    <w:abstractNumId w:val="17"/>
  </w:num>
  <w:num w:numId="9">
    <w:abstractNumId w:val="18"/>
  </w:num>
  <w:num w:numId="10">
    <w:abstractNumId w:val="12"/>
  </w:num>
  <w:num w:numId="11">
    <w:abstractNumId w:val="16"/>
  </w:num>
  <w:num w:numId="12">
    <w:abstractNumId w:val="29"/>
  </w:num>
  <w:num w:numId="13">
    <w:abstractNumId w:val="11"/>
  </w:num>
  <w:num w:numId="14">
    <w:abstractNumId w:val="1"/>
  </w:num>
  <w:num w:numId="15">
    <w:abstractNumId w:val="14"/>
  </w:num>
  <w:num w:numId="16">
    <w:abstractNumId w:val="0"/>
  </w:num>
  <w:num w:numId="17">
    <w:abstractNumId w:val="27"/>
  </w:num>
  <w:num w:numId="18">
    <w:abstractNumId w:val="4"/>
  </w:num>
  <w:num w:numId="19">
    <w:abstractNumId w:val="5"/>
  </w:num>
  <w:num w:numId="20">
    <w:abstractNumId w:val="3"/>
  </w:num>
  <w:num w:numId="21">
    <w:abstractNumId w:val="20"/>
  </w:num>
  <w:num w:numId="22">
    <w:abstractNumId w:val="23"/>
  </w:num>
  <w:num w:numId="23">
    <w:abstractNumId w:val="6"/>
  </w:num>
  <w:num w:numId="24">
    <w:abstractNumId w:val="7"/>
  </w:num>
  <w:num w:numId="25">
    <w:abstractNumId w:val="2"/>
  </w:num>
  <w:num w:numId="26">
    <w:abstractNumId w:val="13"/>
  </w:num>
  <w:num w:numId="27">
    <w:abstractNumId w:val="21"/>
  </w:num>
  <w:num w:numId="28">
    <w:abstractNumId w:val="19"/>
  </w:num>
  <w:num w:numId="29">
    <w:abstractNumId w:val="25"/>
  </w:num>
  <w:num w:numId="30">
    <w:abstractNumId w:val="2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DOU Mouhammad">
    <w15:presenceInfo w15:providerId="AD" w15:userId="S::mouhammad.zaidou@ucad.edu.sn::b3233d9d-da78-4f2a-942c-c2fac2a27bc8"/>
  </w15:person>
  <w15:person w15:author="Arsene Brunelle Sandie">
    <w15:presenceInfo w15:providerId="AD" w15:userId="S-1-5-21-3500678920-3757203898-2713560766-1143"/>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7D71"/>
    <w:rsid w:val="00016B1B"/>
    <w:rsid w:val="00021ED1"/>
    <w:rsid w:val="00026DEB"/>
    <w:rsid w:val="000357DC"/>
    <w:rsid w:val="00040BFB"/>
    <w:rsid w:val="000633F8"/>
    <w:rsid w:val="00070241"/>
    <w:rsid w:val="00072CEA"/>
    <w:rsid w:val="000753A5"/>
    <w:rsid w:val="000773F7"/>
    <w:rsid w:val="00080869"/>
    <w:rsid w:val="00084AAD"/>
    <w:rsid w:val="00097A64"/>
    <w:rsid w:val="000A203E"/>
    <w:rsid w:val="000A224A"/>
    <w:rsid w:val="000A28AD"/>
    <w:rsid w:val="000B62E5"/>
    <w:rsid w:val="000C0437"/>
    <w:rsid w:val="000C45E4"/>
    <w:rsid w:val="000D7FA0"/>
    <w:rsid w:val="000F0775"/>
    <w:rsid w:val="0010068F"/>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82E32"/>
    <w:rsid w:val="001866CA"/>
    <w:rsid w:val="001877B1"/>
    <w:rsid w:val="001940DB"/>
    <w:rsid w:val="001A0F89"/>
    <w:rsid w:val="001A14B9"/>
    <w:rsid w:val="001B12E7"/>
    <w:rsid w:val="001B2E3C"/>
    <w:rsid w:val="001D1C44"/>
    <w:rsid w:val="001D539C"/>
    <w:rsid w:val="001E256D"/>
    <w:rsid w:val="001E5E4D"/>
    <w:rsid w:val="001F0DB4"/>
    <w:rsid w:val="001F0F62"/>
    <w:rsid w:val="001F1DE8"/>
    <w:rsid w:val="001F2B48"/>
    <w:rsid w:val="002006B3"/>
    <w:rsid w:val="00200C2B"/>
    <w:rsid w:val="00204D88"/>
    <w:rsid w:val="00214EEB"/>
    <w:rsid w:val="00214F47"/>
    <w:rsid w:val="002278E5"/>
    <w:rsid w:val="00235280"/>
    <w:rsid w:val="00236628"/>
    <w:rsid w:val="00237602"/>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7586"/>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E7DD3"/>
    <w:rsid w:val="004001B6"/>
    <w:rsid w:val="00407C1D"/>
    <w:rsid w:val="00407FD1"/>
    <w:rsid w:val="004114FB"/>
    <w:rsid w:val="00417676"/>
    <w:rsid w:val="00434ACF"/>
    <w:rsid w:val="004369B7"/>
    <w:rsid w:val="004435A7"/>
    <w:rsid w:val="00443F3B"/>
    <w:rsid w:val="0044481B"/>
    <w:rsid w:val="00453613"/>
    <w:rsid w:val="004645BC"/>
    <w:rsid w:val="004648C0"/>
    <w:rsid w:val="0047192E"/>
    <w:rsid w:val="00473B97"/>
    <w:rsid w:val="00475BB3"/>
    <w:rsid w:val="00484A1F"/>
    <w:rsid w:val="00486BA2"/>
    <w:rsid w:val="00490DDC"/>
    <w:rsid w:val="00495018"/>
    <w:rsid w:val="00496C32"/>
    <w:rsid w:val="004A45E5"/>
    <w:rsid w:val="004A7DC4"/>
    <w:rsid w:val="004B0031"/>
    <w:rsid w:val="004B29F4"/>
    <w:rsid w:val="004C10E4"/>
    <w:rsid w:val="004D1C4D"/>
    <w:rsid w:val="004D3C08"/>
    <w:rsid w:val="004D5BA5"/>
    <w:rsid w:val="004D64AC"/>
    <w:rsid w:val="004E3945"/>
    <w:rsid w:val="004E52E8"/>
    <w:rsid w:val="004F3EDD"/>
    <w:rsid w:val="004F53C8"/>
    <w:rsid w:val="004F5DCE"/>
    <w:rsid w:val="004F7CEA"/>
    <w:rsid w:val="005028C6"/>
    <w:rsid w:val="00531D9F"/>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095A"/>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25528"/>
    <w:rsid w:val="006338FF"/>
    <w:rsid w:val="00634DF3"/>
    <w:rsid w:val="00636949"/>
    <w:rsid w:val="00644AEE"/>
    <w:rsid w:val="006461BB"/>
    <w:rsid w:val="00646500"/>
    <w:rsid w:val="00651588"/>
    <w:rsid w:val="006517FD"/>
    <w:rsid w:val="006518E1"/>
    <w:rsid w:val="00651970"/>
    <w:rsid w:val="006532E3"/>
    <w:rsid w:val="006604DD"/>
    <w:rsid w:val="0066247F"/>
    <w:rsid w:val="00667E30"/>
    <w:rsid w:val="00670082"/>
    <w:rsid w:val="006730E8"/>
    <w:rsid w:val="00680959"/>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6141"/>
    <w:rsid w:val="007572DF"/>
    <w:rsid w:val="0076087E"/>
    <w:rsid w:val="007610D3"/>
    <w:rsid w:val="00770CF8"/>
    <w:rsid w:val="00771469"/>
    <w:rsid w:val="00775680"/>
    <w:rsid w:val="0077620D"/>
    <w:rsid w:val="007804D6"/>
    <w:rsid w:val="00781DD4"/>
    <w:rsid w:val="00783C1C"/>
    <w:rsid w:val="0078474A"/>
    <w:rsid w:val="00792243"/>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12C69"/>
    <w:rsid w:val="0082574A"/>
    <w:rsid w:val="00834994"/>
    <w:rsid w:val="008355D3"/>
    <w:rsid w:val="00850444"/>
    <w:rsid w:val="00852D15"/>
    <w:rsid w:val="008555D0"/>
    <w:rsid w:val="00862606"/>
    <w:rsid w:val="00862F7F"/>
    <w:rsid w:val="00870463"/>
    <w:rsid w:val="00872119"/>
    <w:rsid w:val="008757DE"/>
    <w:rsid w:val="00876E4D"/>
    <w:rsid w:val="00877FB2"/>
    <w:rsid w:val="00882B55"/>
    <w:rsid w:val="00883EF1"/>
    <w:rsid w:val="00895D8C"/>
    <w:rsid w:val="00896A02"/>
    <w:rsid w:val="008B35EE"/>
    <w:rsid w:val="008C0796"/>
    <w:rsid w:val="008C39E0"/>
    <w:rsid w:val="008C3D21"/>
    <w:rsid w:val="008D7A09"/>
    <w:rsid w:val="008E315B"/>
    <w:rsid w:val="008F0E3F"/>
    <w:rsid w:val="00911657"/>
    <w:rsid w:val="009132D8"/>
    <w:rsid w:val="00917135"/>
    <w:rsid w:val="00920E59"/>
    <w:rsid w:val="00921EFB"/>
    <w:rsid w:val="00922979"/>
    <w:rsid w:val="009249B5"/>
    <w:rsid w:val="00932C9F"/>
    <w:rsid w:val="0093427A"/>
    <w:rsid w:val="00935FE0"/>
    <w:rsid w:val="00952552"/>
    <w:rsid w:val="00952A49"/>
    <w:rsid w:val="00967FAA"/>
    <w:rsid w:val="009733F9"/>
    <w:rsid w:val="00981EDA"/>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7767F"/>
    <w:rsid w:val="00A8375E"/>
    <w:rsid w:val="00A92626"/>
    <w:rsid w:val="00A92AFD"/>
    <w:rsid w:val="00AA66D8"/>
    <w:rsid w:val="00AA7333"/>
    <w:rsid w:val="00AB71E7"/>
    <w:rsid w:val="00AC4ABB"/>
    <w:rsid w:val="00AD1D14"/>
    <w:rsid w:val="00AD4A9E"/>
    <w:rsid w:val="00AD5011"/>
    <w:rsid w:val="00AE7498"/>
    <w:rsid w:val="00AF1A29"/>
    <w:rsid w:val="00AF22A5"/>
    <w:rsid w:val="00AF652C"/>
    <w:rsid w:val="00B0076C"/>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A91"/>
    <w:rsid w:val="00BA652A"/>
    <w:rsid w:val="00BC05F7"/>
    <w:rsid w:val="00BC598F"/>
    <w:rsid w:val="00BC5B0A"/>
    <w:rsid w:val="00BC7375"/>
    <w:rsid w:val="00BD43D2"/>
    <w:rsid w:val="00BE4791"/>
    <w:rsid w:val="00BE7B38"/>
    <w:rsid w:val="00BE7E23"/>
    <w:rsid w:val="00C02C57"/>
    <w:rsid w:val="00C10BCE"/>
    <w:rsid w:val="00C11B30"/>
    <w:rsid w:val="00C202F2"/>
    <w:rsid w:val="00C23618"/>
    <w:rsid w:val="00C23F3D"/>
    <w:rsid w:val="00C24E8B"/>
    <w:rsid w:val="00C2532D"/>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305D"/>
    <w:rsid w:val="00D43F9E"/>
    <w:rsid w:val="00D4751D"/>
    <w:rsid w:val="00D5059B"/>
    <w:rsid w:val="00D52FC9"/>
    <w:rsid w:val="00D6272D"/>
    <w:rsid w:val="00D64F69"/>
    <w:rsid w:val="00D65523"/>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1C8"/>
    <w:rsid w:val="00DF6BF0"/>
    <w:rsid w:val="00E012F5"/>
    <w:rsid w:val="00E111E9"/>
    <w:rsid w:val="00E14B8D"/>
    <w:rsid w:val="00E153D1"/>
    <w:rsid w:val="00E15613"/>
    <w:rsid w:val="00E249A0"/>
    <w:rsid w:val="00E25AB8"/>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44F0"/>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B6502"/>
    <w:rsid w:val="00FC0DE6"/>
    <w:rsid w:val="00FC2373"/>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1743141324">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7443</Words>
  <Characters>40940</Characters>
  <Application>Microsoft Office Word</Application>
  <DocSecurity>0</DocSecurity>
  <Lines>341</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Arsene Brunelle Sandie</cp:lastModifiedBy>
  <cp:revision>2</cp:revision>
  <dcterms:created xsi:type="dcterms:W3CDTF">2025-03-21T19:12:00Z</dcterms:created>
  <dcterms:modified xsi:type="dcterms:W3CDTF">2025-03-21T19:12:00Z</dcterms:modified>
</cp:coreProperties>
</file>